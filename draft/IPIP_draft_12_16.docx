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xml:space="preserve">, &amp; </w:t>
            </w:r>
            <w:commentRangeStart w:id="0"/>
            <w:commentRangeStart w:id="1"/>
            <w:r>
              <w:t>Matthias</w:t>
            </w:r>
            <w:commentRangeEnd w:id="0"/>
            <w:r w:rsidR="002900F9">
              <w:rPr>
                <w:rStyle w:val="Refdecomentario"/>
                <w:rFonts w:asciiTheme="minorHAnsi" w:hAnsiTheme="minorHAnsi"/>
              </w:rPr>
              <w:commentReference w:id="0"/>
            </w:r>
            <w:commentRangeEnd w:id="1"/>
            <w:r w:rsidR="00F50E95">
              <w:rPr>
                <w:rStyle w:val="Refdecomentario"/>
                <w:rFonts w:asciiTheme="minorHAnsi" w:hAnsiTheme="minorHAnsi"/>
              </w:rPr>
              <w:commentReference w:id="1"/>
            </w:r>
            <w:r>
              <w:t xml:space="preserve"> Ziegler</w:t>
            </w:r>
            <w:r>
              <w:rPr>
                <w:vertAlign w:val="superscript"/>
              </w:rPr>
              <w:t>3</w:t>
            </w:r>
          </w:p>
        </w:tc>
      </w:tr>
      <w:tr w:rsidR="00EA382D" w14:paraId="40B15498" w14:textId="77777777">
        <w:tc>
          <w:tcPr>
            <w:tcW w:w="0" w:type="auto"/>
          </w:tcPr>
          <w:p w14:paraId="4AEB51E3" w14:textId="77777777" w:rsidR="00EA382D" w:rsidRDefault="00C96047">
            <w:pPr>
              <w:pStyle w:val="Compact"/>
              <w:jc w:val="center"/>
            </w:pPr>
            <w:r>
              <w:rPr>
                <w:vertAlign w:val="superscript"/>
              </w:rPr>
              <w:t>1</w:t>
            </w:r>
            <w:r>
              <w:t xml:space="preserve"> </w:t>
            </w:r>
            <w:proofErr w:type="spellStart"/>
            <w:r>
              <w:t>Universitat</w:t>
            </w:r>
            <w:proofErr w:type="spellEnd"/>
            <w:r>
              <w:t xml:space="preserve"> de Barcelona</w:t>
            </w:r>
          </w:p>
        </w:tc>
      </w:tr>
      <w:tr w:rsidR="00EA382D" w:rsidRPr="00B00289" w14:paraId="24EE8D8F" w14:textId="77777777">
        <w:tc>
          <w:tcPr>
            <w:tcW w:w="0" w:type="auto"/>
          </w:tcPr>
          <w:p w14:paraId="6E0730F8" w14:textId="77777777" w:rsidR="00EA382D" w:rsidRPr="00633156" w:rsidRDefault="00C96047">
            <w:pPr>
              <w:pStyle w:val="Compact"/>
              <w:jc w:val="center"/>
              <w:rPr>
                <w:lang w:val="es-ES"/>
                <w:rPrChange w:id="2" w:author="Microsoft Office User" w:date="2018-11-15T23:46:00Z">
                  <w:rPr/>
                </w:rPrChange>
              </w:rPr>
            </w:pPr>
            <w:r w:rsidRPr="00633156">
              <w:rPr>
                <w:vertAlign w:val="superscript"/>
                <w:lang w:val="es-ES"/>
                <w:rPrChange w:id="3" w:author="Microsoft Office User" w:date="2018-11-15T23:46:00Z">
                  <w:rPr>
                    <w:vertAlign w:val="superscript"/>
                  </w:rPr>
                </w:rPrChange>
              </w:rPr>
              <w:t>2</w:t>
            </w:r>
            <w:r w:rsidRPr="00633156">
              <w:rPr>
                <w:lang w:val="es-ES"/>
                <w:rPrChange w:id="4" w:author="Microsoft Office User" w:date="2018-11-15T23:46:00Z">
                  <w:rPr/>
                </w:rPrChange>
              </w:rPr>
              <w:t xml:space="preserve"> </w:t>
            </w:r>
            <w:proofErr w:type="spellStart"/>
            <w:r w:rsidRPr="00633156">
              <w:rPr>
                <w:lang w:val="es-ES"/>
                <w:rPrChange w:id="5" w:author="Microsoft Office User" w:date="2018-11-15T23:46:00Z">
                  <w:rPr/>
                </w:rPrChange>
              </w:rPr>
              <w:t>Institut</w:t>
            </w:r>
            <w:proofErr w:type="spellEnd"/>
            <w:r w:rsidRPr="00633156">
              <w:rPr>
                <w:lang w:val="es-ES"/>
                <w:rPrChange w:id="6" w:author="Microsoft Office User" w:date="2018-11-15T23:46:00Z">
                  <w:rPr/>
                </w:rPrChange>
              </w:rPr>
              <w:t xml:space="preserve"> de </w:t>
            </w:r>
            <w:proofErr w:type="spellStart"/>
            <w:r w:rsidRPr="00633156">
              <w:rPr>
                <w:lang w:val="es-ES"/>
                <w:rPrChange w:id="7" w:author="Microsoft Office User" w:date="2018-11-15T23:46:00Z">
                  <w:rPr/>
                </w:rPrChange>
              </w:rPr>
              <w:t>Neurociències</w:t>
            </w:r>
            <w:proofErr w:type="spellEnd"/>
            <w:r w:rsidRPr="00633156">
              <w:rPr>
                <w:lang w:val="es-ES"/>
                <w:rPrChange w:id="8" w:author="Microsoft Office User" w:date="2018-11-15T23:46:00Z">
                  <w:rPr/>
                </w:rPrChange>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6A9E4221" w14:textId="77777777" w:rsidR="00EA382D" w:rsidRDefault="00C96047">
      <w:pPr>
        <w:pStyle w:val="Textoindependiente"/>
      </w:pPr>
      <w:r>
        <w:t> </w:t>
      </w:r>
    </w:p>
    <w:p w14:paraId="545BE885" w14:textId="77777777" w:rsidR="00EA382D" w:rsidRDefault="00C96047">
      <w:pPr>
        <w:pStyle w:val="Textoindependiente"/>
      </w:pPr>
      <w:r>
        <w:t> </w:t>
      </w:r>
    </w:p>
    <w:p w14:paraId="64F40BCF" w14:textId="77777777" w:rsidR="00EA382D" w:rsidRDefault="00C96047">
      <w:pPr>
        <w:pStyle w:val="Textoindependiente"/>
      </w:pPr>
      <w:r>
        <w:t> </w:t>
      </w:r>
    </w:p>
    <w:p w14:paraId="0175E7B5" w14:textId="77777777" w:rsidR="00EA382D" w:rsidRDefault="00C96047">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9" w:name="author-note"/>
      <w:bookmarkEnd w:id="9"/>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commentRangeStart w:id="10"/>
      <w:commentRangeStart w:id="11"/>
      <w:r>
        <w:lastRenderedPageBreak/>
        <w:t>Correspondence</w:t>
      </w:r>
      <w:commentRangeEnd w:id="10"/>
      <w:r w:rsidR="00997031">
        <w:rPr>
          <w:rStyle w:val="Refdecomentario"/>
          <w:rFonts w:asciiTheme="minorHAnsi" w:hAnsiTheme="minorHAnsi"/>
        </w:rPr>
        <w:commentReference w:id="10"/>
      </w:r>
      <w:commentRangeEnd w:id="11"/>
      <w:r w:rsidR="00F50E95">
        <w:rPr>
          <w:rStyle w:val="Refdecomentario"/>
          <w:rFonts w:asciiTheme="minorHAnsi" w:hAnsiTheme="minorHAnsi"/>
        </w:rPr>
        <w:commentReference w:id="11"/>
      </w:r>
      <w:r>
        <w:t xml:space="preserv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77777777" w:rsidR="00EA382D" w:rsidRDefault="00C96047">
      <w:pPr>
        <w:pStyle w:val="Textoindependiente"/>
      </w:pPr>
      <w:r>
        <w:t>Word count: X</w:t>
      </w:r>
    </w:p>
    <w:p w14:paraId="6A000827" w14:textId="77777777" w:rsidR="00F50E95" w:rsidRDefault="00F50E95" w:rsidP="00F50E95">
      <w:pPr>
        <w:pStyle w:val="Ttulo"/>
        <w:rPr>
          <w:ins w:id="12" w:author="Microsoft Office User" w:date="2018-12-13T17:41:00Z"/>
        </w:rPr>
      </w:pPr>
      <w:ins w:id="13" w:author="Microsoft Office User" w:date="2018-12-13T17:41:00Z">
        <w:r>
          <w:lastRenderedPageBreak/>
          <w:t>The Berlin Multi-Facet Personality Inventory: A Comprehensive Measure of Big Five Personality Facets</w:t>
        </w:r>
      </w:ins>
    </w:p>
    <w:p w14:paraId="0E039027" w14:textId="4D0C3FFF" w:rsidR="00EA382D" w:rsidDel="00F50E95" w:rsidRDefault="00C96047">
      <w:pPr>
        <w:pStyle w:val="Ttulo"/>
        <w:rPr>
          <w:del w:id="14" w:author="Microsoft Office User" w:date="2018-12-13T17:41:00Z"/>
        </w:rPr>
      </w:pPr>
      <w:del w:id="15" w:author="Microsoft Office User" w:date="2018-12-13T17:41:00Z">
        <w:r w:rsidDel="00F50E95">
          <w:delText>The Berliner Multi-Facet Personality Inventory: An extensive measure of Big Five personality</w:delText>
        </w:r>
      </w:del>
    </w:p>
    <w:p w14:paraId="39BDE9F5" w14:textId="77777777" w:rsidR="00EA382D" w:rsidRDefault="00C96047">
      <w:pPr>
        <w:pStyle w:val="Ttulo1"/>
      </w:pPr>
      <w:bookmarkStart w:id="16" w:name="introduction"/>
      <w:bookmarkEnd w:id="16"/>
      <w:r>
        <w:t>1. Introduction</w:t>
      </w:r>
    </w:p>
    <w:p w14:paraId="45C521E9" w14:textId="2E05BE59" w:rsidR="00EA382D" w:rsidRDefault="00C96047">
      <w:pPr>
        <w:pStyle w:val="FirstParagraph"/>
      </w:pPr>
      <w:r>
        <w:t xml:space="preserve">Over the last decades, the Five Factor </w:t>
      </w:r>
      <w:r w:rsidR="00997031">
        <w:t>(</w:t>
      </w:r>
      <w:commentRangeStart w:id="17"/>
      <w:r w:rsidR="00997031">
        <w:t xml:space="preserve">Costa &amp; McCrae, </w:t>
      </w:r>
      <w:r w:rsidR="00227AA1">
        <w:t>1992</w:t>
      </w:r>
      <w:commentRangeEnd w:id="17"/>
      <w:r w:rsidR="00FE6A55">
        <w:rPr>
          <w:rStyle w:val="Refdecomentario"/>
          <w:rFonts w:asciiTheme="minorHAnsi" w:hAnsiTheme="minorHAnsi"/>
        </w:rPr>
        <w:commentReference w:id="17"/>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model have become widely accepted models for describing general attributes of personality</w:t>
      </w:r>
      <w:r w:rsidR="00997031">
        <w:rPr>
          <w:rStyle w:val="Refdenotaalpie"/>
        </w:rPr>
        <w:footnoteReference w:id="1"/>
      </w:r>
      <w:r>
        <w:t xml:space="preserve">. </w:t>
      </w:r>
      <w:r w:rsidR="002900F9">
        <w:t xml:space="preserve">In both cases, personality is conceptualized in </w:t>
      </w:r>
      <w:r>
        <w:t xml:space="preserve">a hierarchical model which describes human individual differences in personality at the dispositional level: </w:t>
      </w:r>
      <w:r w:rsidR="00997031">
        <w:t>O</w:t>
      </w:r>
      <w:r>
        <w:t>ne of the most basic, universal, biologically-influenced and stable layers of human inter-individual differences in behavior, cognition</w:t>
      </w:r>
      <w:r w:rsidR="00997031">
        <w:t>,</w:t>
      </w:r>
      <w:r>
        <w:t xml:space="preserve"> and feeling (D. P. McAdams &amp; Pals, 2006). Its hierarchical conception is relevant to acknowledge behavior from the most specific (nuances) to the broad</w:t>
      </w:r>
      <w:r w:rsidR="00997031">
        <w:t>est</w:t>
      </w:r>
      <w:r>
        <w:t xml:space="preserve"> differences in temperament and character (dimensions), through a varying number of mid-level personality characteristics (facets). Most of the research concerning criterion validity of </w:t>
      </w:r>
      <w:r w:rsidR="002900F9">
        <w:t xml:space="preserve">scores derived from </w:t>
      </w:r>
      <w:r>
        <w:t xml:space="preserve">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Lounsbury, Sundstrom, Loveland, &amp; Gibson, 2002; </w:t>
      </w:r>
      <w:proofErr w:type="spellStart"/>
      <w:r>
        <w:t>Paunonen</w:t>
      </w:r>
      <w:proofErr w:type="spellEnd"/>
      <w:r>
        <w:t xml:space="preserve"> &amp; Ashton, </w:t>
      </w:r>
      <w:commentRangeStart w:id="18"/>
      <w:r>
        <w:t>2001</w:t>
      </w:r>
      <w:commentRangeEnd w:id="18"/>
      <w:r w:rsidR="002900F9">
        <w:rPr>
          <w:rStyle w:val="Refdecomentario"/>
          <w:rFonts w:asciiTheme="minorHAnsi" w:hAnsiTheme="minorHAnsi"/>
        </w:rPr>
        <w:commentReference w:id="18"/>
      </w:r>
      <w:ins w:id="19" w:author="Microsoft Office User" w:date="2018-12-13T17:43:00Z">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ins>
      <w:proofErr w:type="spellStart"/>
      <w:ins w:id="20" w:author="Microsoft Office User" w:date="2018-12-13T17:44:00Z">
        <w:r w:rsidR="00F50E95">
          <w:t>Bühner</w:t>
        </w:r>
        <w:proofErr w:type="spellEnd"/>
        <w:r w:rsidR="00F50E95">
          <w:t>, 2010</w:t>
        </w:r>
      </w:ins>
      <w:r>
        <w:t xml:space="preserve">). Unfortunately, the number and nature of the facets below the Big Five is far from being consensual. In fact, different facet level models have been proposed </w:t>
      </w:r>
      <w:commentRangeStart w:id="21"/>
      <w:r>
        <w:t>(</w:t>
      </w:r>
      <w:commentRangeStart w:id="22"/>
      <w:r w:rsidR="007D4134">
        <w:t>Goldberg, 1999</w:t>
      </w:r>
      <w:commentRangeEnd w:id="22"/>
      <w:r w:rsidR="00FE6A55">
        <w:rPr>
          <w:rStyle w:val="Refdecomentario"/>
          <w:rFonts w:asciiTheme="minorHAnsi" w:hAnsiTheme="minorHAnsi"/>
        </w:rPr>
        <w:commentReference w:id="22"/>
      </w:r>
      <w:r>
        <w:t xml:space="preserve">. </w:t>
      </w:r>
      <w:commentRangeEnd w:id="21"/>
      <w:r w:rsidR="0020780A">
        <w:rPr>
          <w:rStyle w:val="Refdecomentario"/>
          <w:rFonts w:asciiTheme="minorHAnsi" w:hAnsiTheme="minorHAnsi"/>
        </w:rPr>
        <w:commentReference w:id="21"/>
      </w:r>
      <w:r>
        <w:t xml:space="preserve">One potential reason for this could be that many facet level models </w:t>
      </w:r>
      <w:r>
        <w:lastRenderedPageBreak/>
        <w:t>were developed after a questionnaire version without such a level had been published. Thus, the facets were developed as an elaboration or extension to an existing domain measure. While this has many theoretical advantages</w:t>
      </w:r>
      <w:r w:rsidR="00997031">
        <w:t>,</w:t>
      </w:r>
      <w:r>
        <w:t xml:space="preserve"> it also has the disadvantage of potentially limiting the search space </w:t>
      </w:r>
      <w:r w:rsidR="002900F9">
        <w:t xml:space="preserve">for </w:t>
      </w:r>
      <w:r>
        <w:t>possible facets. In this work we aim at maximizing this search space and present a personality questionnaire which is broad at the facet level, open-access, and measurement invariant across two different cultures.</w:t>
      </w:r>
    </w:p>
    <w:p w14:paraId="4413FAFE" w14:textId="530B4C74" w:rsidR="00EA382D" w:rsidRDefault="00C96047" w:rsidP="002900F9">
      <w:pPr>
        <w:pStyle w:val="Ttulo2"/>
      </w:pPr>
      <w:bookmarkStart w:id="23" w:name="a-short-history-of-the-big-five"/>
      <w:bookmarkEnd w:id="23"/>
      <w:r>
        <w:t xml:space="preserve">1.2. </w:t>
      </w:r>
      <w:r w:rsidR="002900F9">
        <w:t xml:space="preserve">Different </w:t>
      </w:r>
      <w:bookmarkStart w:id="24" w:name="facet-structures"/>
      <w:bookmarkEnd w:id="24"/>
      <w:r>
        <w:t>Facet Structure</w:t>
      </w:r>
      <w:r w:rsidR="002900F9">
        <w:t xml:space="preserve"> Models </w:t>
      </w:r>
    </w:p>
    <w:p w14:paraId="4D90B285" w14:textId="28DACEE9" w:rsidR="00EA382D" w:rsidRPr="001653F1" w:rsidRDefault="00C96047">
      <w:pPr>
        <w:pStyle w:val="FirstParagraph"/>
      </w:pPr>
      <w:r>
        <w:t xml:space="preserve">There are a number of models that include a facet structure below the five broad domains. </w:t>
      </w:r>
      <w:r w:rsidR="00361A9D">
        <w:t>Probably t</w:t>
      </w:r>
      <w:r>
        <w:t xml:space="preserve">he most widely known model is the one suggested by P. T. 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w:t>
      </w:r>
      <w:r w:rsidR="00246C35">
        <w:t xml:space="preserve"> proposed</w:t>
      </w:r>
      <w:r>
        <w:t xml:space="preserve"> facets per </w:t>
      </w:r>
      <w:r w:rsidR="00246C35">
        <w:t xml:space="preserve">dimension </w:t>
      </w:r>
      <w:r>
        <w:t>as well as some information regarding th</w:t>
      </w:r>
      <w:r w:rsidR="00246C35">
        <w:t>e</w:t>
      </w:r>
      <w:r>
        <w:t xml:space="preserve"> psychometric properties</w:t>
      </w:r>
      <w:r w:rsidR="00246C35">
        <w:t xml:space="preserve"> of the corresponding scores</w:t>
      </w:r>
      <w:r>
        <w:t>.</w:t>
      </w:r>
      <w:ins w:id="25" w:author="Microsoft Office User" w:date="2018-12-16T17:47:00Z">
        <w:r w:rsidR="00490AAA">
          <w:t xml:space="preserve"> Other inventories have been </w:t>
        </w:r>
      </w:ins>
      <w:ins w:id="26" w:author="Microsoft Office User" w:date="2018-12-16T17:48:00Z">
        <w:r w:rsidR="001653F1">
          <w:t xml:space="preserve">developed, such as the Faceted Inventory of the Five-Factor Model by </w:t>
        </w:r>
        <w:commentRangeStart w:id="27"/>
        <w:r w:rsidR="001653F1">
          <w:t>Watson, Nus, &amp; Wu (20</w:t>
        </w:r>
      </w:ins>
      <w:ins w:id="28" w:author="Microsoft Office User" w:date="2018-12-16T17:50:00Z">
        <w:r w:rsidR="001653F1">
          <w:t>1</w:t>
        </w:r>
      </w:ins>
      <w:ins w:id="29" w:author="Microsoft Office User" w:date="2018-12-16T17:48:00Z">
        <w:r w:rsidR="001653F1">
          <w:t>7</w:t>
        </w:r>
      </w:ins>
      <w:commentRangeEnd w:id="27"/>
      <w:ins w:id="30" w:author="Microsoft Office User" w:date="2018-12-16T17:49:00Z">
        <w:r w:rsidR="001653F1">
          <w:rPr>
            <w:rStyle w:val="Refdecomentario"/>
            <w:rFonts w:asciiTheme="minorHAnsi" w:hAnsiTheme="minorHAnsi"/>
          </w:rPr>
          <w:commentReference w:id="27"/>
        </w:r>
      </w:ins>
      <w:ins w:id="31" w:author="Microsoft Office User" w:date="2018-12-16T17:48:00Z">
        <w:r w:rsidR="001653F1">
          <w:t>)</w:t>
        </w:r>
      </w:ins>
      <w:ins w:id="32" w:author="Microsoft Office User" w:date="2018-12-16T17:49:00Z">
        <w:r w:rsidR="001653F1">
          <w:t xml:space="preserve">, not listed in </w:t>
        </w:r>
        <w:r w:rsidR="001653F1" w:rsidRPr="001653F1">
          <w:rPr>
            <w:i/>
            <w:rPrChange w:id="33" w:author="Microsoft Office User" w:date="2018-12-16T17:49:00Z">
              <w:rPr/>
            </w:rPrChange>
          </w:rPr>
          <w:t>table 1</w:t>
        </w:r>
        <w:r w:rsidR="001653F1">
          <w:t>.</w:t>
        </w:r>
      </w:ins>
    </w:p>
    <w:p w14:paraId="431D86C3" w14:textId="77777777" w:rsidR="00C96047" w:rsidRDefault="00C96047" w:rsidP="00C96047">
      <w:pPr>
        <w:pStyle w:val="Textoindependiente"/>
      </w:pPr>
    </w:p>
    <w:p w14:paraId="5EC7B6A3" w14:textId="77777777" w:rsidR="00C96047" w:rsidRDefault="00C96047" w:rsidP="00C96047">
      <w:pPr>
        <w:pStyle w:val="Textoindependiente"/>
      </w:pP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rPr>
                <w:color w:val="000000"/>
              </w:rPr>
            </w:pPr>
            <w:proofErr w:type="spellStart"/>
            <w:r w:rsidRPr="00C96047">
              <w:rPr>
                <w:color w:val="000000"/>
              </w:rPr>
              <w:t>Validity</w:t>
            </w:r>
            <w:proofErr w:type="spellEnd"/>
            <w:r w:rsidR="000E125A">
              <w:rPr>
                <w:color w:val="000000"/>
              </w:rPr>
              <w:t xml:space="preserve"> /</w:t>
            </w:r>
            <w:proofErr w:type="spellStart"/>
            <w:r w:rsidR="000E125A">
              <w:rPr>
                <w:color w:val="000000"/>
              </w:rPr>
              <w:t>Number</w:t>
            </w:r>
            <w:proofErr w:type="spellEnd"/>
            <w:r w:rsidR="000E125A">
              <w:rPr>
                <w:color w:val="000000"/>
              </w:rPr>
              <w:t xml:space="preserve"> of </w:t>
            </w:r>
            <w:proofErr w:type="spellStart"/>
            <w:r w:rsidR="000E125A">
              <w:rPr>
                <w:color w:val="000000"/>
              </w:rPr>
              <w:t>items</w:t>
            </w:r>
            <w:proofErr w:type="spellEnd"/>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90AA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77777777" w:rsidR="00C96047" w:rsidRPr="00C96047" w:rsidRDefault="00C96047" w:rsidP="00C96047">
            <w:pPr>
              <w:jc w:val="right"/>
              <w:rPr>
                <w:color w:val="000000"/>
              </w:rPr>
            </w:pPr>
            <w:r w:rsidRPr="00C96047">
              <w:rPr>
                <w:color w:val="000000"/>
              </w:rPr>
              <w:t>0,76</w:t>
            </w:r>
          </w:p>
        </w:tc>
        <w:tc>
          <w:tcPr>
            <w:tcW w:w="22614" w:type="dxa"/>
            <w:gridSpan w:val="4"/>
            <w:tcBorders>
              <w:top w:val="nil"/>
              <w:left w:val="nil"/>
              <w:bottom w:val="nil"/>
              <w:right w:val="nil"/>
            </w:tcBorders>
            <w:shd w:val="clear" w:color="auto" w:fill="auto"/>
            <w:noWrap/>
            <w:hideMark/>
          </w:tcPr>
          <w:p w14:paraId="038D2B9A" w14:textId="77777777" w:rsidR="00C96047" w:rsidRPr="00633156" w:rsidRDefault="00C96047" w:rsidP="00C96047">
            <w:pPr>
              <w:rPr>
                <w:color w:val="000000"/>
                <w:lang w:val="en-GB"/>
                <w:rPrChange w:id="34" w:author="Microsoft Office User" w:date="2018-11-15T23:47:00Z">
                  <w:rPr>
                    <w:color w:val="000000"/>
                  </w:rPr>
                </w:rPrChange>
              </w:rPr>
            </w:pPr>
            <w:r w:rsidRPr="00633156">
              <w:rPr>
                <w:color w:val="000000"/>
                <w:lang w:val="en-GB"/>
                <w:rPrChange w:id="35" w:author="Microsoft Office User" w:date="2018-11-15T23:47:00Z">
                  <w:rPr>
                    <w:color w:val="000000"/>
                  </w:rPr>
                </w:rPrChange>
              </w:rPr>
              <w:t xml:space="preserve">- Psychopathy (-.66), </w:t>
            </w:r>
          </w:p>
          <w:p w14:paraId="59CE6931" w14:textId="77777777" w:rsidR="00C96047" w:rsidRPr="00633156" w:rsidRDefault="00C96047" w:rsidP="00C96047">
            <w:pPr>
              <w:rPr>
                <w:color w:val="000000"/>
                <w:lang w:val="en-GB"/>
                <w:rPrChange w:id="36" w:author="Microsoft Office User" w:date="2018-11-15T23:47:00Z">
                  <w:rPr>
                    <w:color w:val="000000"/>
                  </w:rPr>
                </w:rPrChange>
              </w:rPr>
            </w:pPr>
            <w:r w:rsidRPr="00633156">
              <w:rPr>
                <w:color w:val="000000"/>
                <w:lang w:val="en-GB"/>
                <w:rPrChange w:id="37" w:author="Microsoft Office User" w:date="2018-11-15T23:47:00Z">
                  <w:rPr>
                    <w:color w:val="000000"/>
                  </w:rPr>
                </w:rPrChange>
              </w:rPr>
              <w:t xml:space="preserve">- Antisocial </w:t>
            </w:r>
            <w:proofErr w:type="spellStart"/>
            <w:r w:rsidRPr="00633156">
              <w:rPr>
                <w:color w:val="000000"/>
                <w:lang w:val="en-GB"/>
                <w:rPrChange w:id="38" w:author="Microsoft Office User" w:date="2018-11-15T23:47:00Z">
                  <w:rPr>
                    <w:color w:val="000000"/>
                  </w:rPr>
                </w:rPrChange>
              </w:rPr>
              <w:t>behavior</w:t>
            </w:r>
            <w:proofErr w:type="spellEnd"/>
            <w:r w:rsidRPr="00633156">
              <w:rPr>
                <w:color w:val="000000"/>
                <w:lang w:val="en-GB"/>
                <w:rPrChange w:id="39" w:author="Microsoft Office User" w:date="2018-11-15T23:47:00Z">
                  <w:rPr>
                    <w:color w:val="000000"/>
                  </w:rPr>
                </w:rPrChange>
              </w:rPr>
              <w:t xml:space="preserve"> (-.44) </w:t>
            </w:r>
          </w:p>
          <w:p w14:paraId="5EA66A1F" w14:textId="77777777" w:rsidR="00C96047" w:rsidRPr="00633156" w:rsidRDefault="00C96047" w:rsidP="00C96047">
            <w:pPr>
              <w:rPr>
                <w:color w:val="000000"/>
                <w:lang w:val="en-GB"/>
                <w:rPrChange w:id="40" w:author="Microsoft Office User" w:date="2018-11-15T23:47:00Z">
                  <w:rPr>
                    <w:color w:val="000000"/>
                  </w:rPr>
                </w:rPrChange>
              </w:rPr>
            </w:pPr>
            <w:r w:rsidRPr="00633156">
              <w:rPr>
                <w:color w:val="000000"/>
                <w:lang w:val="en-GB"/>
                <w:rPrChange w:id="41" w:author="Microsoft Office User" w:date="2018-11-15T23:47:00Z">
                  <w:rPr>
                    <w:color w:val="000000"/>
                  </w:rPr>
                </w:rPrChange>
              </w:rPr>
              <w:t>(</w:t>
            </w:r>
            <w:proofErr w:type="spellStart"/>
            <w:r w:rsidRPr="00633156">
              <w:rPr>
                <w:color w:val="000000"/>
                <w:lang w:val="en-GB"/>
                <w:rPrChange w:id="42" w:author="Microsoft Office User" w:date="2018-11-15T23:47:00Z">
                  <w:rPr>
                    <w:color w:val="000000"/>
                  </w:rPr>
                </w:rPrChange>
              </w:rPr>
              <w:t>Gaughan</w:t>
            </w:r>
            <w:proofErr w:type="spellEnd"/>
            <w:r w:rsidRPr="00633156">
              <w:rPr>
                <w:color w:val="000000"/>
                <w:lang w:val="en-GB"/>
                <w:rPrChange w:id="43" w:author="Microsoft Office User" w:date="2018-11-15T23:47:00Z">
                  <w:rPr>
                    <w:color w:val="000000"/>
                  </w:rPr>
                </w:rPrChange>
              </w:rPr>
              <w:t xml:space="preserve">, Miller, </w:t>
            </w:r>
            <w:proofErr w:type="spellStart"/>
            <w:r w:rsidRPr="00633156">
              <w:rPr>
                <w:color w:val="000000"/>
                <w:lang w:val="en-GB"/>
                <w:rPrChange w:id="44" w:author="Microsoft Office User" w:date="2018-11-15T23:47:00Z">
                  <w:rPr>
                    <w:color w:val="000000"/>
                  </w:rPr>
                </w:rPrChange>
              </w:rPr>
              <w:t>Lynam</w:t>
            </w:r>
            <w:proofErr w:type="spellEnd"/>
            <w:r w:rsidRPr="00633156">
              <w:rPr>
                <w:color w:val="000000"/>
                <w:lang w:val="en-GB"/>
                <w:rPrChange w:id="45" w:author="Microsoft Office User" w:date="2018-11-15T23:47:00Z">
                  <w:rPr>
                    <w:color w:val="000000"/>
                  </w:rPr>
                </w:rPrChange>
              </w:rPr>
              <w:t>, 2012);</w:t>
            </w:r>
          </w:p>
          <w:p w14:paraId="314201A0" w14:textId="77777777" w:rsidR="00C96047" w:rsidRPr="00633156" w:rsidRDefault="00C96047" w:rsidP="00C96047">
            <w:pPr>
              <w:rPr>
                <w:color w:val="000000"/>
                <w:lang w:val="en-GB"/>
                <w:rPrChange w:id="46" w:author="Microsoft Office User" w:date="2018-11-15T23:47:00Z">
                  <w:rPr>
                    <w:color w:val="000000"/>
                  </w:rPr>
                </w:rPrChange>
              </w:rPr>
            </w:pPr>
            <w:r w:rsidRPr="00633156">
              <w:rPr>
                <w:color w:val="000000"/>
                <w:lang w:val="en-GB"/>
                <w:rPrChange w:id="47" w:author="Microsoft Office User" w:date="2018-11-15T23:47:00Z">
                  <w:rPr>
                    <w:color w:val="000000"/>
                  </w:rPr>
                </w:rPrChange>
              </w:rPr>
              <w:t xml:space="preserve">+ Ethics/Integrity (.22) </w:t>
            </w:r>
          </w:p>
          <w:p w14:paraId="4C453336" w14:textId="77777777" w:rsidR="00C96047" w:rsidRPr="00633156" w:rsidRDefault="00C96047" w:rsidP="00C96047">
            <w:pPr>
              <w:rPr>
                <w:color w:val="000000"/>
                <w:lang w:val="en-GB"/>
                <w:rPrChange w:id="48" w:author="Microsoft Office User" w:date="2018-11-15T23:47:00Z">
                  <w:rPr>
                    <w:color w:val="000000"/>
                  </w:rPr>
                </w:rPrChange>
              </w:rPr>
            </w:pPr>
            <w:r w:rsidRPr="00633156">
              <w:rPr>
                <w:color w:val="000000"/>
                <w:lang w:val="en-GB"/>
                <w:rPrChange w:id="49" w:author="Microsoft Office User" w:date="2018-11-15T23:47:00Z">
                  <w:rPr>
                    <w:color w:val="000000"/>
                  </w:rPr>
                </w:rPrChange>
              </w:rPr>
              <w:t>(McAbee et al., 2014)</w:t>
            </w:r>
          </w:p>
        </w:tc>
        <w:tc>
          <w:tcPr>
            <w:tcW w:w="2476" w:type="dxa"/>
            <w:tcBorders>
              <w:top w:val="nil"/>
              <w:left w:val="nil"/>
              <w:bottom w:val="nil"/>
              <w:right w:val="nil"/>
            </w:tcBorders>
            <w:shd w:val="clear" w:color="auto" w:fill="auto"/>
            <w:noWrap/>
            <w:hideMark/>
          </w:tcPr>
          <w:p w14:paraId="15CA8187" w14:textId="77777777" w:rsidR="00C96047" w:rsidRPr="00633156" w:rsidRDefault="00C96047" w:rsidP="00C96047">
            <w:pPr>
              <w:rPr>
                <w:color w:val="000000"/>
                <w:lang w:val="en-GB"/>
                <w:rPrChange w:id="50" w:author="Microsoft Office User" w:date="2018-11-15T23:47:00Z">
                  <w:rPr>
                    <w:color w:val="000000"/>
                  </w:rPr>
                </w:rPrChange>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633156" w:rsidRDefault="00C96047" w:rsidP="00C96047">
            <w:pPr>
              <w:rPr>
                <w:sz w:val="20"/>
                <w:szCs w:val="20"/>
                <w:lang w:val="en-GB"/>
                <w:rPrChange w:id="51"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44BDE66C" w14:textId="77777777" w:rsidR="00C96047" w:rsidRPr="00633156" w:rsidRDefault="00C96047" w:rsidP="00C96047">
            <w:pPr>
              <w:rPr>
                <w:sz w:val="20"/>
                <w:szCs w:val="20"/>
                <w:lang w:val="en-GB"/>
                <w:rPrChange w:id="52"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77777777" w:rsidR="00C96047" w:rsidRPr="00C96047" w:rsidRDefault="00C96047" w:rsidP="00C96047">
            <w:pPr>
              <w:jc w:val="right"/>
              <w:rPr>
                <w:color w:val="000000"/>
              </w:rPr>
            </w:pPr>
            <w:r w:rsidRPr="00C96047">
              <w:rPr>
                <w:color w:val="000000"/>
              </w:rPr>
              <w:t>0,81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77777777" w:rsidR="00C96047" w:rsidRPr="00C96047" w:rsidRDefault="00C96047" w:rsidP="00C96047">
            <w:pPr>
              <w:jc w:val="right"/>
              <w:rPr>
                <w:color w:val="000000"/>
              </w:rPr>
            </w:pPr>
            <w:r w:rsidRPr="00C96047">
              <w:rPr>
                <w:color w:val="000000"/>
              </w:rPr>
              <w:t>0,64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7777777" w:rsidR="00C96047" w:rsidRPr="00C96047" w:rsidRDefault="00C96047" w:rsidP="00C96047">
            <w:pPr>
              <w:jc w:val="right"/>
              <w:rPr>
                <w:color w:val="000000"/>
              </w:rPr>
            </w:pPr>
            <w:r w:rsidRPr="00C96047">
              <w:rPr>
                <w:color w:val="000000"/>
              </w:rPr>
              <w:t>0,7</w:t>
            </w:r>
          </w:p>
        </w:tc>
        <w:tc>
          <w:tcPr>
            <w:tcW w:w="17662" w:type="dxa"/>
            <w:gridSpan w:val="2"/>
            <w:tcBorders>
              <w:top w:val="nil"/>
              <w:left w:val="nil"/>
              <w:bottom w:val="nil"/>
              <w:right w:val="nil"/>
            </w:tcBorders>
            <w:shd w:val="clear" w:color="auto" w:fill="auto"/>
            <w:noWrap/>
            <w:hideMark/>
          </w:tcPr>
          <w:p w14:paraId="77182690" w14:textId="77777777" w:rsidR="00C96047" w:rsidRPr="00633156" w:rsidRDefault="00C96047" w:rsidP="00C96047">
            <w:pPr>
              <w:rPr>
                <w:color w:val="000000"/>
                <w:lang w:val="en-GB"/>
                <w:rPrChange w:id="53" w:author="Microsoft Office User" w:date="2018-11-15T23:47:00Z">
                  <w:rPr>
                    <w:color w:val="000000"/>
                  </w:rPr>
                </w:rPrChange>
              </w:rPr>
            </w:pPr>
            <w:r w:rsidRPr="00633156">
              <w:rPr>
                <w:color w:val="000000"/>
                <w:lang w:val="en-GB"/>
                <w:rPrChange w:id="54" w:author="Microsoft Office User" w:date="2018-11-15T23:47:00Z">
                  <w:rPr>
                    <w:color w:val="000000"/>
                  </w:rPr>
                </w:rPrChange>
              </w:rPr>
              <w:t xml:space="preserve">- Callous affect (-.68) </w:t>
            </w:r>
          </w:p>
          <w:p w14:paraId="748C4F71" w14:textId="77777777" w:rsidR="00C96047" w:rsidRPr="00633156" w:rsidRDefault="00C96047" w:rsidP="00C96047">
            <w:pPr>
              <w:rPr>
                <w:color w:val="000000"/>
                <w:lang w:val="en-GB"/>
                <w:rPrChange w:id="55" w:author="Microsoft Office User" w:date="2018-11-15T23:47:00Z">
                  <w:rPr>
                    <w:color w:val="000000"/>
                  </w:rPr>
                </w:rPrChange>
              </w:rPr>
            </w:pPr>
            <w:r w:rsidRPr="00633156">
              <w:rPr>
                <w:color w:val="000000"/>
                <w:lang w:val="en-GB"/>
                <w:rPrChange w:id="56" w:author="Microsoft Office User" w:date="2018-11-15T23:47:00Z">
                  <w:rPr>
                    <w:color w:val="000000"/>
                  </w:rPr>
                </w:rPrChange>
              </w:rPr>
              <w:t>(</w:t>
            </w:r>
            <w:proofErr w:type="spellStart"/>
            <w:r w:rsidRPr="00633156">
              <w:rPr>
                <w:color w:val="000000"/>
                <w:lang w:val="en-GB"/>
                <w:rPrChange w:id="57" w:author="Microsoft Office User" w:date="2018-11-15T23:47:00Z">
                  <w:rPr>
                    <w:color w:val="000000"/>
                  </w:rPr>
                </w:rPrChange>
              </w:rPr>
              <w:t>Gaughan</w:t>
            </w:r>
            <w:proofErr w:type="spellEnd"/>
            <w:r w:rsidRPr="00633156">
              <w:rPr>
                <w:color w:val="000000"/>
                <w:lang w:val="en-GB"/>
                <w:rPrChange w:id="58" w:author="Microsoft Office User" w:date="2018-11-15T23:47:00Z">
                  <w:rPr>
                    <w:color w:val="000000"/>
                  </w:rPr>
                </w:rPrChange>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90AA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34305DC" w14:textId="77777777" w:rsidR="00C96047" w:rsidRPr="00633156" w:rsidRDefault="00C96047" w:rsidP="00C96047">
            <w:pPr>
              <w:rPr>
                <w:color w:val="000000"/>
                <w:lang w:val="en-GB"/>
                <w:rPrChange w:id="59" w:author="Microsoft Office User" w:date="2018-11-15T23:47:00Z">
                  <w:rPr>
                    <w:color w:val="000000"/>
                  </w:rPr>
                </w:rPrChange>
              </w:rPr>
            </w:pPr>
            <w:r w:rsidRPr="00633156">
              <w:rPr>
                <w:color w:val="000000"/>
                <w:lang w:val="en-GB"/>
                <w:rPrChange w:id="60" w:author="Microsoft Office User" w:date="2018-11-15T23:47:00Z">
                  <w:rPr>
                    <w:color w:val="000000"/>
                  </w:rPr>
                </w:rPrChange>
              </w:rPr>
              <w:t xml:space="preserve">+ Adaptability / Life skills (.25) </w:t>
            </w:r>
          </w:p>
          <w:p w14:paraId="3D4475CE" w14:textId="77777777" w:rsidR="00C96047" w:rsidRPr="00633156" w:rsidRDefault="00C96047" w:rsidP="00C96047">
            <w:pPr>
              <w:rPr>
                <w:color w:val="000000"/>
                <w:lang w:val="en-GB"/>
                <w:rPrChange w:id="61" w:author="Microsoft Office User" w:date="2018-11-15T23:47:00Z">
                  <w:rPr>
                    <w:color w:val="000000"/>
                  </w:rPr>
                </w:rPrChange>
              </w:rPr>
            </w:pPr>
            <w:r w:rsidRPr="00633156">
              <w:rPr>
                <w:b/>
                <w:bCs/>
                <w:color w:val="000000"/>
                <w:lang w:val="en-GB"/>
                <w:rPrChange w:id="62" w:author="Microsoft Office User" w:date="2018-11-15T23:47:00Z">
                  <w:rPr>
                    <w:b/>
                    <w:bCs/>
                    <w:color w:val="000000"/>
                  </w:rPr>
                </w:rPrChange>
              </w:rPr>
              <w:t>(</w:t>
            </w:r>
            <w:r w:rsidRPr="00633156">
              <w:rPr>
                <w:color w:val="000000"/>
                <w:lang w:val="en-GB"/>
                <w:rPrChange w:id="63" w:author="Microsoft Office User" w:date="2018-11-15T23:47:00Z">
                  <w:rPr>
                    <w:color w:val="000000"/>
                  </w:rPr>
                </w:rPrChange>
              </w:rPr>
              <w:t>McAbee et al., 2014</w:t>
            </w:r>
            <w:r w:rsidRPr="00633156">
              <w:rPr>
                <w:b/>
                <w:bCs/>
                <w:color w:val="000000"/>
                <w:lang w:val="en-GB"/>
                <w:rPrChange w:id="64"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0668321D" w14:textId="77777777" w:rsidR="00C96047" w:rsidRPr="00633156" w:rsidRDefault="00C96047" w:rsidP="00C96047">
            <w:pPr>
              <w:rPr>
                <w:color w:val="000000"/>
                <w:lang w:val="en-GB"/>
                <w:rPrChange w:id="65"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66573795" w14:textId="77777777" w:rsidR="00C96047" w:rsidRPr="00633156" w:rsidRDefault="00C96047" w:rsidP="00C96047">
            <w:pPr>
              <w:rPr>
                <w:sz w:val="20"/>
                <w:szCs w:val="20"/>
                <w:lang w:val="en-GB"/>
                <w:rPrChange w:id="66"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AFC400C" w14:textId="77777777" w:rsidR="00C96047" w:rsidRPr="00633156" w:rsidRDefault="00C96047" w:rsidP="00C96047">
            <w:pPr>
              <w:rPr>
                <w:sz w:val="20"/>
                <w:szCs w:val="20"/>
                <w:lang w:val="en-GB"/>
                <w:rPrChange w:id="67"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A31DBEE" w14:textId="77777777" w:rsidR="00C96047" w:rsidRPr="00633156" w:rsidRDefault="00C96047" w:rsidP="00C96047">
            <w:pPr>
              <w:rPr>
                <w:sz w:val="20"/>
                <w:szCs w:val="20"/>
                <w:lang w:val="en-GB"/>
                <w:rPrChange w:id="68" w:author="Microsoft Office User" w:date="2018-11-15T23:47:00Z">
                  <w:rPr>
                    <w:sz w:val="20"/>
                    <w:szCs w:val="20"/>
                  </w:rPr>
                </w:rPrChange>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633156" w:rsidRDefault="00C96047" w:rsidP="00C96047">
            <w:pPr>
              <w:rPr>
                <w:sz w:val="20"/>
                <w:szCs w:val="20"/>
                <w:lang w:val="en-GB"/>
                <w:rPrChange w:id="69"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113386B1" w14:textId="77777777" w:rsidR="00C96047" w:rsidRPr="00633156" w:rsidRDefault="00C96047" w:rsidP="00C96047">
            <w:pPr>
              <w:rPr>
                <w:sz w:val="20"/>
                <w:szCs w:val="20"/>
                <w:lang w:val="en-GB"/>
                <w:rPrChange w:id="70"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77777777" w:rsidR="00C96047" w:rsidRPr="00C96047" w:rsidRDefault="00C96047" w:rsidP="00C96047">
            <w:pPr>
              <w:jc w:val="right"/>
              <w:rPr>
                <w:color w:val="000000"/>
              </w:rPr>
            </w:pPr>
            <w:r w:rsidRPr="00C96047">
              <w:rPr>
                <w:color w:val="000000"/>
              </w:rPr>
              <w:t>0,76</w:t>
            </w:r>
          </w:p>
        </w:tc>
        <w:tc>
          <w:tcPr>
            <w:tcW w:w="17662" w:type="dxa"/>
            <w:gridSpan w:val="2"/>
            <w:tcBorders>
              <w:top w:val="nil"/>
              <w:left w:val="nil"/>
              <w:bottom w:val="nil"/>
              <w:right w:val="nil"/>
            </w:tcBorders>
            <w:shd w:val="clear" w:color="auto" w:fill="auto"/>
            <w:noWrap/>
            <w:hideMark/>
          </w:tcPr>
          <w:p w14:paraId="0AC0F570" w14:textId="77777777" w:rsidR="00C96047" w:rsidRPr="00633156" w:rsidRDefault="00C96047" w:rsidP="00C96047">
            <w:pPr>
              <w:rPr>
                <w:color w:val="000000"/>
                <w:lang w:val="en-GB"/>
                <w:rPrChange w:id="71" w:author="Microsoft Office User" w:date="2018-11-15T23:47:00Z">
                  <w:rPr>
                    <w:color w:val="000000"/>
                  </w:rPr>
                </w:rPrChange>
              </w:rPr>
            </w:pPr>
            <w:r w:rsidRPr="00633156">
              <w:rPr>
                <w:color w:val="000000"/>
                <w:lang w:val="en-GB"/>
                <w:rPrChange w:id="72" w:author="Microsoft Office User" w:date="2018-11-15T23:47:00Z">
                  <w:rPr>
                    <w:color w:val="000000"/>
                  </w:rPr>
                </w:rPrChange>
              </w:rPr>
              <w:t xml:space="preserve">+ </w:t>
            </w:r>
            <w:proofErr w:type="spellStart"/>
            <w:r w:rsidRPr="00633156">
              <w:rPr>
                <w:color w:val="000000"/>
                <w:lang w:val="en-GB"/>
                <w:rPrChange w:id="73" w:author="Microsoft Office User" w:date="2018-11-15T23:47:00Z">
                  <w:rPr>
                    <w:color w:val="000000"/>
                  </w:rPr>
                </w:rPrChange>
              </w:rPr>
              <w:t>Emision</w:t>
            </w:r>
            <w:proofErr w:type="spellEnd"/>
            <w:r w:rsidRPr="00633156">
              <w:rPr>
                <w:color w:val="000000"/>
                <w:lang w:val="en-GB"/>
                <w:rPrChange w:id="74" w:author="Microsoft Office User" w:date="2018-11-15T23:47:00Z">
                  <w:rPr>
                    <w:color w:val="000000"/>
                  </w:rPr>
                </w:rPrChange>
              </w:rPr>
              <w:t xml:space="preserve">-reduction </w:t>
            </w:r>
            <w:proofErr w:type="spellStart"/>
            <w:r w:rsidRPr="00633156">
              <w:rPr>
                <w:color w:val="000000"/>
                <w:lang w:val="en-GB"/>
                <w:rPrChange w:id="75" w:author="Microsoft Office User" w:date="2018-11-15T23:47:00Z">
                  <w:rPr>
                    <w:color w:val="000000"/>
                  </w:rPr>
                </w:rPrChange>
              </w:rPr>
              <w:t>behavior</w:t>
            </w:r>
            <w:proofErr w:type="spellEnd"/>
            <w:r w:rsidRPr="00633156">
              <w:rPr>
                <w:color w:val="000000"/>
                <w:lang w:val="en-GB"/>
                <w:rPrChange w:id="76" w:author="Microsoft Office User" w:date="2018-11-15T23:47:00Z">
                  <w:rPr>
                    <w:color w:val="000000"/>
                  </w:rPr>
                </w:rPrChange>
              </w:rPr>
              <w:t xml:space="preserve"> </w:t>
            </w:r>
          </w:p>
          <w:p w14:paraId="2794907F" w14:textId="77777777" w:rsidR="00C96047" w:rsidRPr="00633156" w:rsidRDefault="00C96047" w:rsidP="00C96047">
            <w:pPr>
              <w:rPr>
                <w:color w:val="000000"/>
                <w:lang w:val="en-GB"/>
                <w:rPrChange w:id="77" w:author="Microsoft Office User" w:date="2018-11-15T23:47:00Z">
                  <w:rPr>
                    <w:color w:val="000000"/>
                  </w:rPr>
                </w:rPrChange>
              </w:rPr>
            </w:pPr>
            <w:r w:rsidRPr="00633156">
              <w:rPr>
                <w:color w:val="000000"/>
                <w:lang w:val="en-GB"/>
                <w:rPrChange w:id="78" w:author="Microsoft Office User" w:date="2018-11-15T23:47:00Z">
                  <w:rPr>
                    <w:color w:val="000000"/>
                  </w:rPr>
                </w:rPrChange>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7777777" w:rsidR="00C96047" w:rsidRPr="00C96047" w:rsidRDefault="00C96047" w:rsidP="00C96047">
            <w:pPr>
              <w:jc w:val="right"/>
              <w:rPr>
                <w:color w:val="000000"/>
              </w:rPr>
            </w:pPr>
            <w:r w:rsidRPr="00C96047">
              <w:rPr>
                <w:color w:val="000000"/>
              </w:rPr>
              <w:t>0,71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77777777" w:rsidR="00C96047" w:rsidRPr="00C96047" w:rsidRDefault="00C96047" w:rsidP="00C96047">
            <w:pPr>
              <w:jc w:val="right"/>
              <w:rPr>
                <w:color w:val="000000"/>
              </w:rPr>
            </w:pPr>
            <w:r w:rsidRPr="00C96047">
              <w:rPr>
                <w:color w:val="000000"/>
              </w:rPr>
              <w:t>0,76</w:t>
            </w:r>
          </w:p>
        </w:tc>
        <w:tc>
          <w:tcPr>
            <w:tcW w:w="17662" w:type="dxa"/>
            <w:gridSpan w:val="2"/>
            <w:tcBorders>
              <w:top w:val="nil"/>
              <w:left w:val="nil"/>
              <w:bottom w:val="nil"/>
              <w:right w:val="nil"/>
            </w:tcBorders>
            <w:shd w:val="clear" w:color="auto" w:fill="auto"/>
            <w:noWrap/>
            <w:hideMark/>
          </w:tcPr>
          <w:p w14:paraId="6B7BD4F9" w14:textId="77777777" w:rsidR="00C96047" w:rsidRPr="00633156" w:rsidRDefault="00C96047" w:rsidP="00C96047">
            <w:pPr>
              <w:rPr>
                <w:color w:val="000000"/>
                <w:lang w:val="en-GB"/>
                <w:rPrChange w:id="79" w:author="Microsoft Office User" w:date="2018-11-15T23:47:00Z">
                  <w:rPr>
                    <w:color w:val="000000"/>
                  </w:rPr>
                </w:rPrChange>
              </w:rPr>
            </w:pPr>
            <w:r w:rsidRPr="00633156">
              <w:rPr>
                <w:color w:val="000000"/>
                <w:lang w:val="en-GB"/>
                <w:rPrChange w:id="80" w:author="Microsoft Office User" w:date="2018-11-15T23:47:00Z">
                  <w:rPr>
                    <w:color w:val="000000"/>
                  </w:rPr>
                </w:rPrChange>
              </w:rPr>
              <w:t xml:space="preserve">+ Adaptability / Life skills (.25), </w:t>
            </w:r>
          </w:p>
          <w:p w14:paraId="08A63B30" w14:textId="77777777" w:rsidR="00C96047" w:rsidRPr="00633156" w:rsidRDefault="00C96047" w:rsidP="00C96047">
            <w:pPr>
              <w:rPr>
                <w:color w:val="000000"/>
                <w:lang w:val="en-GB"/>
                <w:rPrChange w:id="81" w:author="Microsoft Office User" w:date="2018-11-15T23:47:00Z">
                  <w:rPr>
                    <w:color w:val="000000"/>
                  </w:rPr>
                </w:rPrChange>
              </w:rPr>
            </w:pPr>
            <w:r w:rsidRPr="00633156">
              <w:rPr>
                <w:color w:val="000000"/>
                <w:lang w:val="en-GB"/>
                <w:rPrChange w:id="82" w:author="Microsoft Office User" w:date="2018-11-15T23:47:00Z">
                  <w:rPr>
                    <w:color w:val="000000"/>
                  </w:rPr>
                </w:rPrChange>
              </w:rPr>
              <w:t xml:space="preserve">+ Social </w:t>
            </w:r>
            <w:proofErr w:type="spellStart"/>
            <w:r w:rsidRPr="00633156">
              <w:rPr>
                <w:color w:val="000000"/>
                <w:lang w:val="en-GB"/>
                <w:rPrChange w:id="83" w:author="Microsoft Office User" w:date="2018-11-15T23:47:00Z">
                  <w:rPr>
                    <w:color w:val="000000"/>
                  </w:rPr>
                </w:rPrChange>
              </w:rPr>
              <w:t>responsability</w:t>
            </w:r>
            <w:proofErr w:type="spellEnd"/>
            <w:r w:rsidRPr="00633156">
              <w:rPr>
                <w:color w:val="000000"/>
                <w:lang w:val="en-GB"/>
                <w:rPrChange w:id="84" w:author="Microsoft Office User" w:date="2018-11-15T23:47:00Z">
                  <w:rPr>
                    <w:color w:val="000000"/>
                  </w:rPr>
                </w:rPrChange>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77777777" w:rsidR="00C96047" w:rsidRPr="00C96047" w:rsidRDefault="00C96047" w:rsidP="00C96047">
            <w:pPr>
              <w:jc w:val="right"/>
              <w:rPr>
                <w:color w:val="000000"/>
              </w:rPr>
            </w:pPr>
            <w:r w:rsidRPr="00C96047">
              <w:rPr>
                <w:color w:val="000000"/>
              </w:rPr>
              <w:t>0,61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77777777" w:rsidR="00C96047" w:rsidRPr="00C96047" w:rsidRDefault="00C96047" w:rsidP="00C96047">
            <w:pPr>
              <w:jc w:val="right"/>
              <w:rPr>
                <w:color w:val="000000"/>
              </w:rPr>
            </w:pPr>
            <w:r w:rsidRPr="00C96047">
              <w:rPr>
                <w:color w:val="000000"/>
              </w:rPr>
              <w:t>0,7</w:t>
            </w:r>
          </w:p>
        </w:tc>
        <w:tc>
          <w:tcPr>
            <w:tcW w:w="17662" w:type="dxa"/>
            <w:gridSpan w:val="2"/>
            <w:tcBorders>
              <w:top w:val="nil"/>
              <w:left w:val="nil"/>
              <w:bottom w:val="nil"/>
              <w:right w:val="nil"/>
            </w:tcBorders>
            <w:shd w:val="clear" w:color="auto" w:fill="auto"/>
            <w:noWrap/>
            <w:hideMark/>
          </w:tcPr>
          <w:p w14:paraId="37A7DE8E" w14:textId="77777777" w:rsidR="00C96047" w:rsidRPr="00633156" w:rsidRDefault="00C96047" w:rsidP="00C96047">
            <w:pPr>
              <w:rPr>
                <w:color w:val="000000"/>
                <w:lang w:val="en-GB"/>
                <w:rPrChange w:id="85" w:author="Microsoft Office User" w:date="2018-11-15T23:47:00Z">
                  <w:rPr>
                    <w:color w:val="000000"/>
                  </w:rPr>
                </w:rPrChange>
              </w:rPr>
            </w:pPr>
            <w:r w:rsidRPr="00633156">
              <w:rPr>
                <w:color w:val="000000"/>
                <w:lang w:val="en-GB"/>
                <w:rPrChange w:id="86" w:author="Microsoft Office User" w:date="2018-11-15T23:47:00Z">
                  <w:rPr>
                    <w:color w:val="000000"/>
                  </w:rPr>
                </w:rPrChange>
              </w:rPr>
              <w:t xml:space="preserve">+ GPA (.31), </w:t>
            </w:r>
          </w:p>
          <w:p w14:paraId="3E11B72A" w14:textId="77777777" w:rsidR="00C96047" w:rsidRPr="00633156" w:rsidRDefault="00C96047" w:rsidP="00C96047">
            <w:pPr>
              <w:rPr>
                <w:color w:val="000000"/>
                <w:lang w:val="en-GB"/>
                <w:rPrChange w:id="87" w:author="Microsoft Office User" w:date="2018-11-15T23:47:00Z">
                  <w:rPr>
                    <w:color w:val="000000"/>
                  </w:rPr>
                </w:rPrChange>
              </w:rPr>
            </w:pPr>
            <w:r w:rsidRPr="00633156">
              <w:rPr>
                <w:color w:val="000000"/>
                <w:lang w:val="en-GB"/>
                <w:rPrChange w:id="88" w:author="Microsoft Office User" w:date="2018-11-15T23:47:00Z">
                  <w:rPr>
                    <w:color w:val="000000"/>
                  </w:rPr>
                </w:rPrChange>
              </w:rPr>
              <w:t xml:space="preserve">+ Adaptability / Life skills (.37), </w:t>
            </w:r>
          </w:p>
          <w:p w14:paraId="48ACAE55" w14:textId="77777777" w:rsidR="00C96047" w:rsidRPr="00633156" w:rsidRDefault="00C96047" w:rsidP="00C96047">
            <w:pPr>
              <w:rPr>
                <w:color w:val="000000"/>
                <w:lang w:val="en-GB"/>
                <w:rPrChange w:id="89" w:author="Microsoft Office User" w:date="2018-11-15T23:47:00Z">
                  <w:rPr>
                    <w:color w:val="000000"/>
                  </w:rPr>
                </w:rPrChange>
              </w:rPr>
            </w:pPr>
            <w:r w:rsidRPr="00633156">
              <w:rPr>
                <w:color w:val="000000"/>
                <w:lang w:val="en-GB"/>
                <w:rPrChange w:id="90" w:author="Microsoft Office User" w:date="2018-11-15T23:47:00Z">
                  <w:rPr>
                    <w:color w:val="000000"/>
                  </w:rPr>
                </w:rPrChange>
              </w:rPr>
              <w:t xml:space="preserve">+ Perseverance </w:t>
            </w:r>
            <w:r w:rsidRPr="00633156">
              <w:rPr>
                <w:b/>
                <w:bCs/>
                <w:color w:val="000000"/>
                <w:lang w:val="en-GB"/>
                <w:rPrChange w:id="91" w:author="Microsoft Office User" w:date="2018-11-15T23:47:00Z">
                  <w:rPr>
                    <w:b/>
                    <w:bCs/>
                    <w:color w:val="000000"/>
                  </w:rPr>
                </w:rPrChange>
              </w:rPr>
              <w:t>(</w:t>
            </w:r>
            <w:r w:rsidRPr="00633156">
              <w:rPr>
                <w:color w:val="000000"/>
                <w:lang w:val="en-GB"/>
                <w:rPrChange w:id="92" w:author="Microsoft Office User" w:date="2018-11-15T23:47:00Z">
                  <w:rPr>
                    <w:color w:val="000000"/>
                  </w:rPr>
                </w:rPrChange>
              </w:rPr>
              <w:t>.50</w:t>
            </w:r>
            <w:r w:rsidRPr="00633156">
              <w:rPr>
                <w:b/>
                <w:bCs/>
                <w:color w:val="000000"/>
                <w:lang w:val="en-GB"/>
                <w:rPrChange w:id="93" w:author="Microsoft Office User" w:date="2018-11-15T23:47:00Z">
                  <w:rPr>
                    <w:b/>
                    <w:bCs/>
                    <w:color w:val="000000"/>
                  </w:rPr>
                </w:rPrChange>
              </w:rPr>
              <w:t>)</w:t>
            </w:r>
            <w:r w:rsidRPr="00633156">
              <w:rPr>
                <w:color w:val="000000"/>
                <w:lang w:val="en-GB"/>
                <w:rPrChange w:id="94" w:author="Microsoft Office User" w:date="2018-11-15T23:47:00Z">
                  <w:rPr>
                    <w:color w:val="000000"/>
                  </w:rPr>
                </w:rPrChange>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90AA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69E99309" w14:textId="77777777" w:rsidR="00C96047" w:rsidRPr="00633156" w:rsidRDefault="00C96047" w:rsidP="00C96047">
            <w:pPr>
              <w:rPr>
                <w:b/>
                <w:bCs/>
                <w:color w:val="000000"/>
                <w:lang w:val="en-GB"/>
                <w:rPrChange w:id="95" w:author="Microsoft Office User" w:date="2018-11-15T23:47:00Z">
                  <w:rPr>
                    <w:b/>
                    <w:bCs/>
                    <w:color w:val="000000"/>
                  </w:rPr>
                </w:rPrChange>
              </w:rPr>
            </w:pPr>
            <w:r w:rsidRPr="00633156">
              <w:rPr>
                <w:color w:val="000000"/>
                <w:lang w:val="en-GB"/>
                <w:rPrChange w:id="96" w:author="Microsoft Office User" w:date="2018-11-15T23:47:00Z">
                  <w:rPr>
                    <w:color w:val="000000"/>
                  </w:rPr>
                </w:rPrChange>
              </w:rPr>
              <w:t xml:space="preserve">+ </w:t>
            </w:r>
            <w:proofErr w:type="spellStart"/>
            <w:r w:rsidRPr="00633156">
              <w:rPr>
                <w:color w:val="000000"/>
                <w:lang w:val="en-GB"/>
                <w:rPrChange w:id="97" w:author="Microsoft Office User" w:date="2018-11-15T23:47:00Z">
                  <w:rPr>
                    <w:color w:val="000000"/>
                  </w:rPr>
                </w:rPrChange>
              </w:rPr>
              <w:t>Emision</w:t>
            </w:r>
            <w:proofErr w:type="spellEnd"/>
            <w:r w:rsidRPr="00633156">
              <w:rPr>
                <w:color w:val="000000"/>
                <w:lang w:val="en-GB"/>
                <w:rPrChange w:id="98" w:author="Microsoft Office User" w:date="2018-11-15T23:47:00Z">
                  <w:rPr>
                    <w:color w:val="000000"/>
                  </w:rPr>
                </w:rPrChange>
              </w:rPr>
              <w:t xml:space="preserve">-reduction </w:t>
            </w:r>
            <w:proofErr w:type="spellStart"/>
            <w:r w:rsidRPr="00633156">
              <w:rPr>
                <w:color w:val="000000"/>
                <w:lang w:val="en-GB"/>
                <w:rPrChange w:id="99" w:author="Microsoft Office User" w:date="2018-11-15T23:47:00Z">
                  <w:rPr>
                    <w:color w:val="000000"/>
                  </w:rPr>
                </w:rPrChange>
              </w:rPr>
              <w:t>behavior</w:t>
            </w:r>
            <w:proofErr w:type="spellEnd"/>
            <w:r w:rsidRPr="00633156">
              <w:rPr>
                <w:color w:val="000000"/>
                <w:lang w:val="en-GB"/>
                <w:rPrChange w:id="100" w:author="Microsoft Office User" w:date="2018-11-15T23:47:00Z">
                  <w:rPr>
                    <w:color w:val="000000"/>
                  </w:rPr>
                </w:rPrChange>
              </w:rPr>
              <w:t xml:space="preserve"> </w:t>
            </w:r>
            <w:r w:rsidRPr="00633156">
              <w:rPr>
                <w:b/>
                <w:bCs/>
                <w:color w:val="000000"/>
                <w:lang w:val="en-GB"/>
                <w:rPrChange w:id="101" w:author="Microsoft Office User" w:date="2018-11-15T23:47:00Z">
                  <w:rPr>
                    <w:b/>
                    <w:bCs/>
                    <w:color w:val="000000"/>
                  </w:rPr>
                </w:rPrChange>
              </w:rPr>
              <w:t>(</w:t>
            </w:r>
            <w:r w:rsidRPr="00633156">
              <w:rPr>
                <w:color w:val="000000"/>
                <w:lang w:val="en-GB"/>
                <w:rPrChange w:id="102" w:author="Microsoft Office User" w:date="2018-11-15T23:47:00Z">
                  <w:rPr>
                    <w:color w:val="000000"/>
                  </w:rPr>
                </w:rPrChange>
              </w:rPr>
              <w:t>.25</w:t>
            </w:r>
            <w:r w:rsidRPr="00633156">
              <w:rPr>
                <w:b/>
                <w:bCs/>
                <w:color w:val="000000"/>
                <w:lang w:val="en-GB"/>
                <w:rPrChange w:id="103" w:author="Microsoft Office User" w:date="2018-11-15T23:47:00Z">
                  <w:rPr>
                    <w:b/>
                    <w:bCs/>
                    <w:color w:val="000000"/>
                  </w:rPr>
                </w:rPrChange>
              </w:rPr>
              <w:t>)</w:t>
            </w:r>
          </w:p>
          <w:p w14:paraId="40BABCA7" w14:textId="77777777" w:rsidR="00C96047" w:rsidRPr="00633156" w:rsidRDefault="00C96047" w:rsidP="00C96047">
            <w:pPr>
              <w:rPr>
                <w:color w:val="000000"/>
                <w:lang w:val="en-GB"/>
                <w:rPrChange w:id="104" w:author="Microsoft Office User" w:date="2018-11-15T23:47:00Z">
                  <w:rPr>
                    <w:color w:val="000000"/>
                  </w:rPr>
                </w:rPrChange>
              </w:rPr>
            </w:pPr>
            <w:r w:rsidRPr="00633156">
              <w:rPr>
                <w:color w:val="000000"/>
                <w:lang w:val="en-GB"/>
                <w:rPrChange w:id="105" w:author="Microsoft Office User" w:date="2018-11-15T23:47:00Z">
                  <w:rPr>
                    <w:color w:val="000000"/>
                  </w:rPr>
                </w:rPrChange>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633156" w:rsidRDefault="00C96047" w:rsidP="00C96047">
            <w:pPr>
              <w:rPr>
                <w:color w:val="000000"/>
                <w:lang w:val="en-GB"/>
                <w:rPrChange w:id="106"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07CEE875" w14:textId="77777777" w:rsidR="00C96047" w:rsidRPr="00633156" w:rsidRDefault="00C96047" w:rsidP="00C96047">
            <w:pPr>
              <w:rPr>
                <w:sz w:val="20"/>
                <w:szCs w:val="20"/>
                <w:lang w:val="en-GB"/>
                <w:rPrChange w:id="107"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7B88BA0" w14:textId="77777777" w:rsidR="00C96047" w:rsidRPr="00633156" w:rsidRDefault="00C96047" w:rsidP="00C96047">
            <w:pPr>
              <w:rPr>
                <w:sz w:val="20"/>
                <w:szCs w:val="20"/>
                <w:lang w:val="en-GB"/>
                <w:rPrChange w:id="108"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6DD138A9" w14:textId="77777777" w:rsidR="00C96047" w:rsidRPr="00633156" w:rsidRDefault="00C96047" w:rsidP="00C96047">
            <w:pPr>
              <w:rPr>
                <w:sz w:val="20"/>
                <w:szCs w:val="20"/>
                <w:lang w:val="en-GB"/>
                <w:rPrChange w:id="109" w:author="Microsoft Office User" w:date="2018-11-15T23:47:00Z">
                  <w:rPr>
                    <w:sz w:val="20"/>
                    <w:szCs w:val="20"/>
                  </w:rPr>
                </w:rPrChange>
              </w:rPr>
            </w:pPr>
          </w:p>
        </w:tc>
      </w:tr>
      <w:tr w:rsidR="00C96047" w:rsidRPr="00490AA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633156" w:rsidRDefault="00C96047" w:rsidP="00C96047">
            <w:pPr>
              <w:rPr>
                <w:sz w:val="20"/>
                <w:szCs w:val="20"/>
                <w:lang w:val="en-GB"/>
                <w:rPrChange w:id="110"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740ABB1F" w14:textId="77777777" w:rsidR="00C96047" w:rsidRPr="00633156" w:rsidRDefault="00C96047" w:rsidP="00C96047">
            <w:pPr>
              <w:rPr>
                <w:sz w:val="20"/>
                <w:szCs w:val="20"/>
                <w:lang w:val="en-GB"/>
                <w:rPrChange w:id="111"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2C301365" w14:textId="77777777" w:rsidR="00C96047" w:rsidRPr="00633156" w:rsidRDefault="00C96047" w:rsidP="00C96047">
            <w:pPr>
              <w:rPr>
                <w:color w:val="000000"/>
                <w:lang w:val="en-GB"/>
                <w:rPrChange w:id="112" w:author="Microsoft Office User" w:date="2018-11-15T23:47:00Z">
                  <w:rPr>
                    <w:color w:val="000000"/>
                  </w:rPr>
                </w:rPrChange>
              </w:rPr>
            </w:pPr>
            <w:r w:rsidRPr="00633156">
              <w:rPr>
                <w:color w:val="000000"/>
                <w:lang w:val="en-GB"/>
                <w:rPrChange w:id="113" w:author="Microsoft Office User" w:date="2018-11-15T23:47:00Z">
                  <w:rPr>
                    <w:color w:val="000000"/>
                  </w:rPr>
                </w:rPrChange>
              </w:rPr>
              <w:t xml:space="preserve">- Erratic life-style </w:t>
            </w:r>
            <w:r w:rsidRPr="00633156">
              <w:rPr>
                <w:b/>
                <w:bCs/>
                <w:color w:val="000000"/>
                <w:lang w:val="en-GB"/>
                <w:rPrChange w:id="114" w:author="Microsoft Office User" w:date="2018-11-15T23:47:00Z">
                  <w:rPr>
                    <w:b/>
                    <w:bCs/>
                    <w:color w:val="000000"/>
                  </w:rPr>
                </w:rPrChange>
              </w:rPr>
              <w:t>(</w:t>
            </w:r>
            <w:r w:rsidRPr="00633156">
              <w:rPr>
                <w:color w:val="000000"/>
                <w:lang w:val="en-GB"/>
                <w:rPrChange w:id="115" w:author="Microsoft Office User" w:date="2018-11-15T23:47:00Z">
                  <w:rPr>
                    <w:color w:val="000000"/>
                  </w:rPr>
                </w:rPrChange>
              </w:rPr>
              <w:t>-.58</w:t>
            </w:r>
            <w:r w:rsidRPr="00633156">
              <w:rPr>
                <w:b/>
                <w:bCs/>
                <w:color w:val="000000"/>
                <w:lang w:val="en-GB"/>
                <w:rPrChange w:id="116" w:author="Microsoft Office User" w:date="2018-11-15T23:47:00Z">
                  <w:rPr>
                    <w:b/>
                    <w:bCs/>
                    <w:color w:val="000000"/>
                  </w:rPr>
                </w:rPrChange>
              </w:rPr>
              <w:t>)</w:t>
            </w:r>
            <w:r w:rsidRPr="00633156">
              <w:rPr>
                <w:color w:val="000000"/>
                <w:lang w:val="en-GB"/>
                <w:rPrChange w:id="117" w:author="Microsoft Office User" w:date="2018-11-15T23:47:00Z">
                  <w:rPr>
                    <w:color w:val="000000"/>
                  </w:rPr>
                </w:rPrChange>
              </w:rPr>
              <w:t xml:space="preserve"> </w:t>
            </w:r>
          </w:p>
          <w:p w14:paraId="4B64C974" w14:textId="77777777" w:rsidR="00C96047" w:rsidRPr="00633156" w:rsidRDefault="00C96047" w:rsidP="00C96047">
            <w:pPr>
              <w:rPr>
                <w:color w:val="000000"/>
                <w:lang w:val="en-GB"/>
                <w:rPrChange w:id="118" w:author="Microsoft Office User" w:date="2018-11-15T23:47:00Z">
                  <w:rPr>
                    <w:color w:val="000000"/>
                  </w:rPr>
                </w:rPrChange>
              </w:rPr>
            </w:pPr>
            <w:r w:rsidRPr="00633156">
              <w:rPr>
                <w:color w:val="000000"/>
                <w:lang w:val="en-GB"/>
                <w:rPrChange w:id="119" w:author="Microsoft Office User" w:date="2018-11-15T23:47:00Z">
                  <w:rPr>
                    <w:color w:val="000000"/>
                  </w:rPr>
                </w:rPrChange>
              </w:rPr>
              <w:t>(</w:t>
            </w:r>
            <w:proofErr w:type="spellStart"/>
            <w:r w:rsidRPr="00633156">
              <w:rPr>
                <w:color w:val="000000"/>
                <w:lang w:val="en-GB"/>
                <w:rPrChange w:id="120" w:author="Microsoft Office User" w:date="2018-11-15T23:47:00Z">
                  <w:rPr>
                    <w:color w:val="000000"/>
                  </w:rPr>
                </w:rPrChange>
              </w:rPr>
              <w:t>Gaughan</w:t>
            </w:r>
            <w:proofErr w:type="spellEnd"/>
            <w:r w:rsidRPr="00633156">
              <w:rPr>
                <w:color w:val="000000"/>
                <w:lang w:val="en-GB"/>
                <w:rPrChange w:id="121" w:author="Microsoft Office User" w:date="2018-11-15T23:47:00Z">
                  <w:rPr>
                    <w:color w:val="000000"/>
                  </w:rPr>
                </w:rPrChange>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633156" w:rsidRDefault="00C96047" w:rsidP="00C96047">
            <w:pPr>
              <w:rPr>
                <w:color w:val="000000"/>
                <w:lang w:val="en-GB"/>
                <w:rPrChange w:id="122"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06C6A8B5" w14:textId="77777777" w:rsidR="00C96047" w:rsidRPr="00633156" w:rsidRDefault="00C96047" w:rsidP="00C96047">
            <w:pPr>
              <w:rPr>
                <w:sz w:val="20"/>
                <w:szCs w:val="20"/>
                <w:lang w:val="en-GB"/>
                <w:rPrChange w:id="123"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E42E6C6" w14:textId="77777777" w:rsidR="00C96047" w:rsidRPr="00633156" w:rsidRDefault="00C96047" w:rsidP="00C96047">
            <w:pPr>
              <w:rPr>
                <w:sz w:val="20"/>
                <w:szCs w:val="20"/>
                <w:lang w:val="en-GB"/>
                <w:rPrChange w:id="124"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79BE431" w14:textId="77777777" w:rsidR="00C96047" w:rsidRPr="00633156" w:rsidRDefault="00C96047" w:rsidP="00C96047">
            <w:pPr>
              <w:rPr>
                <w:sz w:val="20"/>
                <w:szCs w:val="20"/>
                <w:lang w:val="en-GB"/>
                <w:rPrChange w:id="125" w:author="Microsoft Office User" w:date="2018-11-15T23:47:00Z">
                  <w:rPr>
                    <w:sz w:val="20"/>
                    <w:szCs w:val="20"/>
                  </w:rPr>
                </w:rPrChange>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633156" w:rsidRDefault="00C96047" w:rsidP="00C96047">
            <w:pPr>
              <w:rPr>
                <w:sz w:val="20"/>
                <w:szCs w:val="20"/>
                <w:lang w:val="en-GB"/>
                <w:rPrChange w:id="126"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90AA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77777777" w:rsidR="00C96047" w:rsidRPr="00C96047" w:rsidRDefault="00C96047" w:rsidP="00C96047">
            <w:pPr>
              <w:jc w:val="right"/>
              <w:rPr>
                <w:color w:val="000000"/>
              </w:rPr>
            </w:pPr>
            <w:r w:rsidRPr="00C96047">
              <w:rPr>
                <w:color w:val="000000"/>
              </w:rPr>
              <w:t>0,66</w:t>
            </w:r>
          </w:p>
        </w:tc>
        <w:tc>
          <w:tcPr>
            <w:tcW w:w="25090" w:type="dxa"/>
            <w:gridSpan w:val="5"/>
            <w:tcBorders>
              <w:top w:val="nil"/>
              <w:left w:val="nil"/>
              <w:bottom w:val="nil"/>
              <w:right w:val="nil"/>
            </w:tcBorders>
            <w:shd w:val="clear" w:color="auto" w:fill="auto"/>
            <w:noWrap/>
            <w:hideMark/>
          </w:tcPr>
          <w:p w14:paraId="58A13151" w14:textId="77777777" w:rsidR="00C96047" w:rsidRPr="00633156" w:rsidRDefault="00C96047" w:rsidP="00C96047">
            <w:pPr>
              <w:rPr>
                <w:color w:val="000000"/>
                <w:lang w:val="en-GB"/>
                <w:rPrChange w:id="127" w:author="Microsoft Office User" w:date="2018-11-15T23:47:00Z">
                  <w:rPr>
                    <w:color w:val="000000"/>
                  </w:rPr>
                </w:rPrChange>
              </w:rPr>
            </w:pPr>
            <w:r w:rsidRPr="00633156">
              <w:rPr>
                <w:color w:val="000000"/>
                <w:lang w:val="en-GB"/>
                <w:rPrChange w:id="128" w:author="Microsoft Office User" w:date="2018-11-15T23:47:00Z">
                  <w:rPr>
                    <w:color w:val="000000"/>
                  </w:rPr>
                </w:rPrChange>
              </w:rPr>
              <w:t xml:space="preserve">+ </w:t>
            </w:r>
            <w:proofErr w:type="spellStart"/>
            <w:r w:rsidRPr="00633156">
              <w:rPr>
                <w:color w:val="000000"/>
                <w:lang w:val="en-GB"/>
                <w:rPrChange w:id="129" w:author="Microsoft Office User" w:date="2018-11-15T23:47:00Z">
                  <w:rPr>
                    <w:color w:val="000000"/>
                  </w:rPr>
                </w:rPrChange>
              </w:rPr>
              <w:t>Emision</w:t>
            </w:r>
            <w:proofErr w:type="spellEnd"/>
            <w:r w:rsidRPr="00633156">
              <w:rPr>
                <w:color w:val="000000"/>
                <w:lang w:val="en-GB"/>
                <w:rPrChange w:id="130" w:author="Microsoft Office User" w:date="2018-11-15T23:47:00Z">
                  <w:rPr>
                    <w:color w:val="000000"/>
                  </w:rPr>
                </w:rPrChange>
              </w:rPr>
              <w:t xml:space="preserve">-reduction </w:t>
            </w:r>
            <w:proofErr w:type="spellStart"/>
            <w:r w:rsidRPr="00633156">
              <w:rPr>
                <w:color w:val="000000"/>
                <w:lang w:val="en-GB"/>
                <w:rPrChange w:id="131" w:author="Microsoft Office User" w:date="2018-11-15T23:47:00Z">
                  <w:rPr>
                    <w:color w:val="000000"/>
                  </w:rPr>
                </w:rPrChange>
              </w:rPr>
              <w:t>behavior</w:t>
            </w:r>
            <w:proofErr w:type="spellEnd"/>
            <w:r w:rsidRPr="00633156">
              <w:rPr>
                <w:color w:val="000000"/>
                <w:lang w:val="en-GB"/>
                <w:rPrChange w:id="132" w:author="Microsoft Office User" w:date="2018-11-15T23:47:00Z">
                  <w:rPr>
                    <w:color w:val="000000"/>
                  </w:rPr>
                </w:rPrChange>
              </w:rPr>
              <w:t xml:space="preserve"> (.33</w:t>
            </w:r>
            <w:proofErr w:type="gramStart"/>
            <w:r w:rsidRPr="00633156">
              <w:rPr>
                <w:color w:val="000000"/>
                <w:lang w:val="en-GB"/>
                <w:rPrChange w:id="133" w:author="Microsoft Office User" w:date="2018-11-15T23:47:00Z">
                  <w:rPr>
                    <w:color w:val="000000"/>
                  </w:rPr>
                </w:rPrChange>
              </w:rPr>
              <w:t>) ,</w:t>
            </w:r>
            <w:proofErr w:type="gramEnd"/>
            <w:r w:rsidRPr="00633156">
              <w:rPr>
                <w:color w:val="000000"/>
                <w:lang w:val="en-GB"/>
                <w:rPrChange w:id="134" w:author="Microsoft Office User" w:date="2018-11-15T23:47:00Z">
                  <w:rPr>
                    <w:color w:val="000000"/>
                  </w:rPr>
                </w:rPrChange>
              </w:rPr>
              <w:t xml:space="preserve"> </w:t>
            </w:r>
          </w:p>
          <w:p w14:paraId="3AEDE085" w14:textId="77777777" w:rsidR="00C96047" w:rsidRPr="00633156" w:rsidRDefault="00C96047" w:rsidP="00C96047">
            <w:pPr>
              <w:rPr>
                <w:color w:val="000000"/>
                <w:lang w:val="en-GB"/>
                <w:rPrChange w:id="135" w:author="Microsoft Office User" w:date="2018-11-15T23:47:00Z">
                  <w:rPr>
                    <w:color w:val="000000"/>
                  </w:rPr>
                </w:rPrChange>
              </w:rPr>
            </w:pPr>
            <w:r w:rsidRPr="00633156">
              <w:rPr>
                <w:color w:val="000000"/>
                <w:lang w:val="en-GB"/>
                <w:rPrChange w:id="136" w:author="Microsoft Office User" w:date="2018-11-15T23:47:00Z">
                  <w:rPr>
                    <w:color w:val="000000"/>
                  </w:rPr>
                </w:rPrChange>
              </w:rPr>
              <w:t xml:space="preserve">+ Connectedness to nature (.51) </w:t>
            </w:r>
          </w:p>
          <w:p w14:paraId="52CB1DF7" w14:textId="77777777" w:rsidR="00C96047" w:rsidRPr="00633156" w:rsidRDefault="00C96047" w:rsidP="00C96047">
            <w:pPr>
              <w:rPr>
                <w:color w:val="000000"/>
                <w:lang w:val="en-GB"/>
                <w:rPrChange w:id="137" w:author="Microsoft Office User" w:date="2018-11-15T23:47:00Z">
                  <w:rPr>
                    <w:color w:val="000000"/>
                  </w:rPr>
                </w:rPrChange>
              </w:rPr>
            </w:pPr>
            <w:r w:rsidRPr="00633156">
              <w:rPr>
                <w:color w:val="000000"/>
                <w:lang w:val="en-GB"/>
                <w:rPrChange w:id="138" w:author="Microsoft Office User" w:date="2018-11-15T23:47:00Z">
                  <w:rPr>
                    <w:color w:val="000000"/>
                  </w:rPr>
                </w:rPrChange>
              </w:rPr>
              <w:t xml:space="preserve">(Brick &amp; Lewis, 2014); </w:t>
            </w:r>
          </w:p>
          <w:p w14:paraId="554969CA" w14:textId="77777777" w:rsidR="00C96047" w:rsidRPr="00633156" w:rsidRDefault="00C96047" w:rsidP="00C96047">
            <w:pPr>
              <w:rPr>
                <w:color w:val="000000"/>
                <w:lang w:val="en-GB"/>
                <w:rPrChange w:id="139" w:author="Microsoft Office User" w:date="2018-11-15T23:47:00Z">
                  <w:rPr>
                    <w:color w:val="000000"/>
                  </w:rPr>
                </w:rPrChange>
              </w:rPr>
            </w:pPr>
            <w:r w:rsidRPr="00633156">
              <w:rPr>
                <w:color w:val="000000"/>
                <w:lang w:val="en-GB"/>
                <w:rPrChange w:id="140" w:author="Microsoft Office User" w:date="2018-11-15T23:47:00Z">
                  <w:rPr>
                    <w:color w:val="000000"/>
                  </w:rPr>
                </w:rPrChange>
              </w:rPr>
              <w:t xml:space="preserve">- Right Wing </w:t>
            </w:r>
            <w:proofErr w:type="spellStart"/>
            <w:r w:rsidRPr="00633156">
              <w:rPr>
                <w:color w:val="000000"/>
                <w:lang w:val="en-GB"/>
                <w:rPrChange w:id="141" w:author="Microsoft Office User" w:date="2018-11-15T23:47:00Z">
                  <w:rPr>
                    <w:color w:val="000000"/>
                  </w:rPr>
                </w:rPrChange>
              </w:rPr>
              <w:t>Authoritarism</w:t>
            </w:r>
            <w:proofErr w:type="spellEnd"/>
            <w:r w:rsidRPr="00633156">
              <w:rPr>
                <w:color w:val="000000"/>
                <w:lang w:val="en-GB"/>
                <w:rPrChange w:id="142" w:author="Microsoft Office User" w:date="2018-11-15T23:47:00Z">
                  <w:rPr>
                    <w:color w:val="000000"/>
                  </w:rPr>
                </w:rPrChange>
              </w:rPr>
              <w:t xml:space="preserve"> (-.37) </w:t>
            </w:r>
          </w:p>
          <w:p w14:paraId="7C6C5B26" w14:textId="77777777" w:rsidR="00C96047" w:rsidRPr="00633156" w:rsidRDefault="00C96047" w:rsidP="00C96047">
            <w:pPr>
              <w:rPr>
                <w:color w:val="000000"/>
                <w:lang w:val="en-GB"/>
                <w:rPrChange w:id="143" w:author="Microsoft Office User" w:date="2018-11-15T23:47:00Z">
                  <w:rPr>
                    <w:color w:val="000000"/>
                  </w:rPr>
                </w:rPrChange>
              </w:rPr>
            </w:pPr>
            <w:r w:rsidRPr="00633156">
              <w:rPr>
                <w:color w:val="000000"/>
                <w:lang w:val="en-GB"/>
                <w:rPrChange w:id="144" w:author="Microsoft Office User" w:date="2018-11-15T23:47:00Z">
                  <w:rPr>
                    <w:color w:val="000000"/>
                  </w:rPr>
                </w:rPrChange>
              </w:rPr>
              <w:t xml:space="preserve">(Leone et al., 2012); </w:t>
            </w:r>
          </w:p>
          <w:p w14:paraId="63F1A8CE" w14:textId="77777777" w:rsidR="00C96047" w:rsidRPr="00633156" w:rsidRDefault="00C96047" w:rsidP="00C96047">
            <w:pPr>
              <w:rPr>
                <w:color w:val="000000"/>
                <w:lang w:val="en-GB"/>
                <w:rPrChange w:id="145" w:author="Microsoft Office User" w:date="2018-11-15T23:47:00Z">
                  <w:rPr>
                    <w:color w:val="000000"/>
                  </w:rPr>
                </w:rPrChange>
              </w:rPr>
            </w:pPr>
            <w:r w:rsidRPr="00633156">
              <w:rPr>
                <w:color w:val="000000"/>
                <w:lang w:val="en-GB"/>
                <w:rPrChange w:id="146" w:author="Microsoft Office User" w:date="2018-11-15T23:47:00Z">
                  <w:rPr>
                    <w:color w:val="000000"/>
                  </w:rPr>
                </w:rPrChange>
              </w:rPr>
              <w:t xml:space="preserve">+ Continuous learning (.30) </w:t>
            </w:r>
          </w:p>
          <w:p w14:paraId="48E5C52C" w14:textId="77777777" w:rsidR="00C96047" w:rsidRPr="00633156" w:rsidRDefault="00C96047" w:rsidP="00C96047">
            <w:pPr>
              <w:rPr>
                <w:color w:val="000000"/>
                <w:lang w:val="en-GB"/>
                <w:rPrChange w:id="147" w:author="Microsoft Office User" w:date="2018-11-15T23:47:00Z">
                  <w:rPr>
                    <w:color w:val="000000"/>
                  </w:rPr>
                </w:rPrChange>
              </w:rPr>
            </w:pPr>
            <w:r w:rsidRPr="00633156">
              <w:rPr>
                <w:color w:val="000000"/>
                <w:lang w:val="en-GB"/>
                <w:rPrChange w:id="148" w:author="Microsoft Office User" w:date="2018-11-15T23:47:00Z">
                  <w:rPr>
                    <w:color w:val="000000"/>
                  </w:rPr>
                </w:rPrChange>
              </w:rPr>
              <w:t xml:space="preserve">(McAbee, 2014) </w:t>
            </w:r>
          </w:p>
          <w:p w14:paraId="31C9F6C3" w14:textId="77777777" w:rsidR="00C96047" w:rsidRPr="00633156" w:rsidRDefault="00C96047" w:rsidP="00C96047">
            <w:pPr>
              <w:rPr>
                <w:color w:val="000000"/>
                <w:lang w:val="en-GB"/>
                <w:rPrChange w:id="149" w:author="Microsoft Office User" w:date="2018-11-15T23:47:00Z">
                  <w:rPr>
                    <w:color w:val="000000"/>
                  </w:rPr>
                </w:rPrChange>
              </w:rPr>
            </w:pPr>
            <w:r w:rsidRPr="00633156">
              <w:rPr>
                <w:color w:val="000000"/>
                <w:lang w:val="en-GB"/>
                <w:rPrChange w:id="150" w:author="Microsoft Office User" w:date="2018-11-15T23:47:00Z">
                  <w:rPr>
                    <w:color w:val="000000"/>
                  </w:rPr>
                </w:rPrChange>
              </w:rPr>
              <w:t xml:space="preserve">+ Artistic appreciation (.43) </w:t>
            </w:r>
          </w:p>
          <w:p w14:paraId="2C0C5F26" w14:textId="77777777" w:rsidR="00C96047" w:rsidRPr="00633156" w:rsidRDefault="00C96047" w:rsidP="00C96047">
            <w:pPr>
              <w:rPr>
                <w:color w:val="000000"/>
                <w:lang w:val="en-GB"/>
                <w:rPrChange w:id="151" w:author="Microsoft Office User" w:date="2018-11-15T23:47:00Z">
                  <w:rPr>
                    <w:color w:val="000000"/>
                  </w:rPr>
                </w:rPrChange>
              </w:rPr>
            </w:pPr>
            <w:r w:rsidRPr="00633156">
              <w:rPr>
                <w:color w:val="000000"/>
                <w:lang w:val="en-GB"/>
                <w:rPrChange w:id="152" w:author="Microsoft Office User" w:date="2018-11-15T23:47:00Z">
                  <w:rPr>
                    <w:color w:val="000000"/>
                  </w:rPr>
                </w:rPrChange>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633156" w:rsidRDefault="00C96047" w:rsidP="00C96047">
            <w:pPr>
              <w:rPr>
                <w:color w:val="000000"/>
                <w:lang w:val="en-GB"/>
                <w:rPrChange w:id="153" w:author="Microsoft Office User" w:date="2018-11-15T23:47:00Z">
                  <w:rPr>
                    <w:color w:val="000000"/>
                  </w:rPr>
                </w:rPrChange>
              </w:rPr>
            </w:pPr>
          </w:p>
        </w:tc>
        <w:tc>
          <w:tcPr>
            <w:tcW w:w="1967" w:type="dxa"/>
            <w:tcBorders>
              <w:top w:val="nil"/>
              <w:left w:val="nil"/>
              <w:bottom w:val="nil"/>
              <w:right w:val="nil"/>
            </w:tcBorders>
            <w:shd w:val="clear" w:color="auto" w:fill="auto"/>
            <w:noWrap/>
            <w:hideMark/>
          </w:tcPr>
          <w:p w14:paraId="6E1C0FA0" w14:textId="77777777" w:rsidR="00C96047" w:rsidRPr="00633156" w:rsidRDefault="00C96047" w:rsidP="00C96047">
            <w:pPr>
              <w:rPr>
                <w:sz w:val="20"/>
                <w:szCs w:val="20"/>
                <w:lang w:val="en-GB"/>
                <w:rPrChange w:id="154"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77777777" w:rsidR="00C96047" w:rsidRPr="00C96047" w:rsidRDefault="00C96047" w:rsidP="00C96047">
            <w:pPr>
              <w:jc w:val="right"/>
              <w:rPr>
                <w:color w:val="000000"/>
              </w:rPr>
            </w:pPr>
            <w:r w:rsidRPr="00C96047">
              <w:rPr>
                <w:color w:val="000000"/>
              </w:rPr>
              <w:t>0,52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90AA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1C9948E8" w14:textId="77777777" w:rsidR="00C96047" w:rsidRPr="00633156" w:rsidRDefault="00C96047" w:rsidP="00C96047">
            <w:pPr>
              <w:rPr>
                <w:color w:val="000000"/>
                <w:lang w:val="en-GB"/>
                <w:rPrChange w:id="155" w:author="Microsoft Office User" w:date="2018-11-15T23:47:00Z">
                  <w:rPr>
                    <w:color w:val="000000"/>
                  </w:rPr>
                </w:rPrChange>
              </w:rPr>
            </w:pPr>
            <w:r w:rsidRPr="00633156">
              <w:rPr>
                <w:color w:val="000000"/>
                <w:lang w:val="en-GB"/>
                <w:rPrChange w:id="156" w:author="Microsoft Office User" w:date="2018-11-15T23:47:00Z">
                  <w:rPr>
                    <w:color w:val="000000"/>
                  </w:rPr>
                </w:rPrChange>
              </w:rPr>
              <w:t xml:space="preserve">+ Continuous learning (.30) </w:t>
            </w:r>
          </w:p>
          <w:p w14:paraId="3F8EBFD4" w14:textId="77777777" w:rsidR="00C96047" w:rsidRPr="00633156" w:rsidRDefault="00C96047" w:rsidP="00C96047">
            <w:pPr>
              <w:rPr>
                <w:color w:val="000000"/>
                <w:lang w:val="en-GB"/>
                <w:rPrChange w:id="157" w:author="Microsoft Office User" w:date="2018-11-15T23:47:00Z">
                  <w:rPr>
                    <w:color w:val="000000"/>
                  </w:rPr>
                </w:rPrChange>
              </w:rPr>
            </w:pPr>
            <w:r w:rsidRPr="00633156">
              <w:rPr>
                <w:b/>
                <w:bCs/>
                <w:color w:val="000000"/>
                <w:lang w:val="en-GB"/>
                <w:rPrChange w:id="158" w:author="Microsoft Office User" w:date="2018-11-15T23:47:00Z">
                  <w:rPr>
                    <w:b/>
                    <w:bCs/>
                    <w:color w:val="000000"/>
                  </w:rPr>
                </w:rPrChange>
              </w:rPr>
              <w:t>(</w:t>
            </w:r>
            <w:r w:rsidRPr="00633156">
              <w:rPr>
                <w:color w:val="000000"/>
                <w:lang w:val="en-GB"/>
                <w:rPrChange w:id="159" w:author="Microsoft Office User" w:date="2018-11-15T23:47:00Z">
                  <w:rPr>
                    <w:color w:val="000000"/>
                  </w:rPr>
                </w:rPrChange>
              </w:rPr>
              <w:t>McAbee et al, 2014</w:t>
            </w:r>
            <w:r w:rsidRPr="00633156">
              <w:rPr>
                <w:b/>
                <w:bCs/>
                <w:color w:val="000000"/>
                <w:lang w:val="en-GB"/>
                <w:rPrChange w:id="160"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6261EFCC" w14:textId="77777777" w:rsidR="00C96047" w:rsidRPr="00633156" w:rsidRDefault="00C96047" w:rsidP="00C96047">
            <w:pPr>
              <w:rPr>
                <w:color w:val="000000"/>
                <w:lang w:val="en-GB"/>
                <w:rPrChange w:id="161"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62393F65" w14:textId="77777777" w:rsidR="00C96047" w:rsidRPr="00633156" w:rsidRDefault="00C96047" w:rsidP="00C96047">
            <w:pPr>
              <w:rPr>
                <w:sz w:val="20"/>
                <w:szCs w:val="20"/>
                <w:lang w:val="en-GB"/>
                <w:rPrChange w:id="162"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942012C" w14:textId="77777777" w:rsidR="00C96047" w:rsidRPr="00633156" w:rsidRDefault="00C96047" w:rsidP="00C96047">
            <w:pPr>
              <w:rPr>
                <w:sz w:val="20"/>
                <w:szCs w:val="20"/>
                <w:lang w:val="en-GB"/>
                <w:rPrChange w:id="163"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433DC04" w14:textId="77777777" w:rsidR="00C96047" w:rsidRPr="00633156" w:rsidRDefault="00C96047" w:rsidP="00C96047">
            <w:pPr>
              <w:rPr>
                <w:sz w:val="20"/>
                <w:szCs w:val="20"/>
                <w:lang w:val="en-GB"/>
                <w:rPrChange w:id="164" w:author="Microsoft Office User" w:date="2018-11-15T23:47:00Z">
                  <w:rPr>
                    <w:sz w:val="20"/>
                    <w:szCs w:val="20"/>
                  </w:rPr>
                </w:rPrChange>
              </w:rPr>
            </w:pPr>
          </w:p>
        </w:tc>
      </w:tr>
      <w:tr w:rsidR="00C96047" w:rsidRPr="00490AA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633156" w:rsidRDefault="00C96047" w:rsidP="00C96047">
            <w:pPr>
              <w:rPr>
                <w:sz w:val="20"/>
                <w:szCs w:val="20"/>
                <w:lang w:val="en-GB"/>
                <w:rPrChange w:id="165"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05254169" w14:textId="77777777" w:rsidR="00C96047" w:rsidRPr="00633156" w:rsidRDefault="00C96047" w:rsidP="00C96047">
            <w:pPr>
              <w:rPr>
                <w:sz w:val="20"/>
                <w:szCs w:val="20"/>
                <w:lang w:val="en-GB"/>
                <w:rPrChange w:id="166"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14B1EE8" w14:textId="77777777" w:rsidR="00C96047" w:rsidRPr="00633156" w:rsidRDefault="00C96047" w:rsidP="00C96047">
            <w:pPr>
              <w:rPr>
                <w:sz w:val="20"/>
                <w:szCs w:val="20"/>
                <w:lang w:val="en-GB"/>
                <w:rPrChange w:id="167" w:author="Microsoft Office User" w:date="2018-11-15T23:47:00Z">
                  <w:rPr>
                    <w:sz w:val="20"/>
                    <w:szCs w:val="20"/>
                  </w:rPr>
                </w:rPrChange>
              </w:rPr>
            </w:pPr>
          </w:p>
        </w:tc>
        <w:tc>
          <w:tcPr>
            <w:tcW w:w="1301" w:type="dxa"/>
            <w:tcBorders>
              <w:top w:val="nil"/>
              <w:left w:val="nil"/>
              <w:bottom w:val="nil"/>
              <w:right w:val="nil"/>
            </w:tcBorders>
            <w:shd w:val="clear" w:color="auto" w:fill="auto"/>
            <w:noWrap/>
            <w:hideMark/>
          </w:tcPr>
          <w:p w14:paraId="39ED61E1" w14:textId="77777777" w:rsidR="00C96047" w:rsidRPr="00633156" w:rsidRDefault="00C96047" w:rsidP="00C96047">
            <w:pPr>
              <w:rPr>
                <w:sz w:val="20"/>
                <w:szCs w:val="20"/>
                <w:lang w:val="en-GB"/>
                <w:rPrChange w:id="168" w:author="Microsoft Office User" w:date="2018-11-15T23:47:00Z">
                  <w:rPr>
                    <w:sz w:val="20"/>
                    <w:szCs w:val="20"/>
                  </w:rPr>
                </w:rPrChange>
              </w:rPr>
            </w:pPr>
          </w:p>
        </w:tc>
        <w:tc>
          <w:tcPr>
            <w:tcW w:w="15185" w:type="dxa"/>
            <w:tcBorders>
              <w:top w:val="nil"/>
              <w:left w:val="nil"/>
              <w:bottom w:val="nil"/>
              <w:right w:val="nil"/>
            </w:tcBorders>
            <w:shd w:val="clear" w:color="auto" w:fill="auto"/>
            <w:noWrap/>
            <w:hideMark/>
          </w:tcPr>
          <w:p w14:paraId="62D0C609" w14:textId="77777777" w:rsidR="00C96047" w:rsidRPr="00633156" w:rsidRDefault="00C96047" w:rsidP="00C96047">
            <w:pPr>
              <w:rPr>
                <w:sz w:val="20"/>
                <w:szCs w:val="20"/>
                <w:lang w:val="en-GB"/>
                <w:rPrChange w:id="169" w:author="Microsoft Office User" w:date="2018-11-15T23:47:00Z">
                  <w:rPr>
                    <w:sz w:val="20"/>
                    <w:szCs w:val="20"/>
                  </w:rPr>
                </w:rPrChange>
              </w:rPr>
            </w:pPr>
          </w:p>
        </w:tc>
        <w:tc>
          <w:tcPr>
            <w:tcW w:w="2477" w:type="dxa"/>
            <w:tcBorders>
              <w:top w:val="nil"/>
              <w:left w:val="nil"/>
              <w:bottom w:val="nil"/>
              <w:right w:val="nil"/>
            </w:tcBorders>
            <w:shd w:val="clear" w:color="auto" w:fill="auto"/>
            <w:noWrap/>
            <w:hideMark/>
          </w:tcPr>
          <w:p w14:paraId="7E4A2FA4" w14:textId="77777777" w:rsidR="00C96047" w:rsidRPr="00633156" w:rsidRDefault="00C96047" w:rsidP="00C96047">
            <w:pPr>
              <w:rPr>
                <w:sz w:val="20"/>
                <w:szCs w:val="20"/>
                <w:lang w:val="en-GB"/>
                <w:rPrChange w:id="170"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F12A7C0" w14:textId="77777777" w:rsidR="00C96047" w:rsidRPr="00633156" w:rsidRDefault="00C96047" w:rsidP="00C96047">
            <w:pPr>
              <w:rPr>
                <w:sz w:val="20"/>
                <w:szCs w:val="20"/>
                <w:lang w:val="en-GB"/>
                <w:rPrChange w:id="171"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9BA76A7" w14:textId="77777777" w:rsidR="00C96047" w:rsidRPr="00633156" w:rsidRDefault="00C96047" w:rsidP="00C96047">
            <w:pPr>
              <w:rPr>
                <w:sz w:val="20"/>
                <w:szCs w:val="20"/>
                <w:lang w:val="en-GB"/>
                <w:rPrChange w:id="172"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5166888F" w14:textId="77777777" w:rsidR="00C96047" w:rsidRPr="00633156" w:rsidRDefault="00C96047" w:rsidP="00C96047">
            <w:pPr>
              <w:rPr>
                <w:sz w:val="20"/>
                <w:szCs w:val="20"/>
                <w:lang w:val="en-GB"/>
                <w:rPrChange w:id="173" w:author="Microsoft Office User" w:date="2018-11-15T23:47:00Z">
                  <w:rPr>
                    <w:sz w:val="20"/>
                    <w:szCs w:val="20"/>
                  </w:rPr>
                </w:rPrChange>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633156" w:rsidRDefault="000E125A" w:rsidP="00C96047">
            <w:pPr>
              <w:rPr>
                <w:color w:val="000000"/>
                <w:lang w:val="en-GB"/>
                <w:rPrChange w:id="174" w:author="Microsoft Office User" w:date="2018-11-15T23:47:00Z">
                  <w:rPr>
                    <w:color w:val="000000"/>
                  </w:rPr>
                </w:rPrChange>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90AA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3413313D" w14:textId="77777777" w:rsidR="000E125A" w:rsidRPr="00633156" w:rsidRDefault="00C96047" w:rsidP="00C96047">
            <w:pPr>
              <w:rPr>
                <w:color w:val="000000"/>
                <w:lang w:val="en-GB"/>
                <w:rPrChange w:id="175" w:author="Microsoft Office User" w:date="2018-11-15T23:47:00Z">
                  <w:rPr>
                    <w:color w:val="000000"/>
                  </w:rPr>
                </w:rPrChange>
              </w:rPr>
            </w:pPr>
            <w:r w:rsidRPr="00633156">
              <w:rPr>
                <w:color w:val="000000"/>
                <w:lang w:val="en-GB"/>
                <w:rPrChange w:id="176" w:author="Microsoft Office User" w:date="2018-11-15T23:47:00Z">
                  <w:rPr>
                    <w:color w:val="000000"/>
                  </w:rPr>
                </w:rPrChange>
              </w:rPr>
              <w:t xml:space="preserve">- Fearless dominance (-.49) </w:t>
            </w:r>
          </w:p>
          <w:p w14:paraId="5F54C72D" w14:textId="77777777" w:rsidR="00C96047" w:rsidRPr="00633156" w:rsidRDefault="00C96047" w:rsidP="00C96047">
            <w:pPr>
              <w:rPr>
                <w:color w:val="000000"/>
                <w:lang w:val="en-GB"/>
                <w:rPrChange w:id="177" w:author="Microsoft Office User" w:date="2018-11-15T23:47:00Z">
                  <w:rPr>
                    <w:color w:val="000000"/>
                  </w:rPr>
                </w:rPrChange>
              </w:rPr>
            </w:pPr>
            <w:r w:rsidRPr="00633156">
              <w:rPr>
                <w:color w:val="000000"/>
                <w:lang w:val="en-GB"/>
                <w:rPrChange w:id="178" w:author="Microsoft Office User" w:date="2018-11-15T23:47:00Z">
                  <w:rPr>
                    <w:color w:val="000000"/>
                  </w:rPr>
                </w:rPrChange>
              </w:rPr>
              <w:t>(</w:t>
            </w:r>
            <w:proofErr w:type="spellStart"/>
            <w:r w:rsidRPr="00633156">
              <w:rPr>
                <w:color w:val="000000"/>
                <w:lang w:val="en-GB"/>
                <w:rPrChange w:id="179" w:author="Microsoft Office User" w:date="2018-11-15T23:47:00Z">
                  <w:rPr>
                    <w:color w:val="000000"/>
                  </w:rPr>
                </w:rPrChange>
              </w:rPr>
              <w:t>Gaughan</w:t>
            </w:r>
            <w:proofErr w:type="spellEnd"/>
            <w:r w:rsidRPr="00633156">
              <w:rPr>
                <w:color w:val="000000"/>
                <w:lang w:val="en-GB"/>
                <w:rPrChange w:id="180" w:author="Microsoft Office User" w:date="2018-11-15T23:47:00Z">
                  <w:rPr>
                    <w:color w:val="000000"/>
                  </w:rPr>
                </w:rPrChange>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633156" w:rsidRDefault="00C96047" w:rsidP="00C96047">
            <w:pPr>
              <w:rPr>
                <w:color w:val="000000"/>
                <w:lang w:val="en-GB"/>
                <w:rPrChange w:id="181"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463FD773" w14:textId="77777777" w:rsidR="00C96047" w:rsidRPr="00633156" w:rsidRDefault="00C96047" w:rsidP="00C96047">
            <w:pPr>
              <w:rPr>
                <w:sz w:val="20"/>
                <w:szCs w:val="20"/>
                <w:lang w:val="en-GB"/>
                <w:rPrChange w:id="182"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1A393843" w14:textId="77777777" w:rsidR="00C96047" w:rsidRPr="00633156" w:rsidRDefault="00C96047" w:rsidP="00C96047">
            <w:pPr>
              <w:rPr>
                <w:sz w:val="20"/>
                <w:szCs w:val="20"/>
                <w:lang w:val="en-GB"/>
                <w:rPrChange w:id="183"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03021E2" w14:textId="77777777" w:rsidR="00C96047" w:rsidRPr="00633156" w:rsidRDefault="00C96047" w:rsidP="00C96047">
            <w:pPr>
              <w:rPr>
                <w:sz w:val="20"/>
                <w:szCs w:val="20"/>
                <w:lang w:val="en-GB"/>
                <w:rPrChange w:id="184" w:author="Microsoft Office User" w:date="2018-11-15T23:47:00Z">
                  <w:rPr>
                    <w:sz w:val="20"/>
                    <w:szCs w:val="20"/>
                  </w:rPr>
                </w:rPrChange>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633156" w:rsidRDefault="00C96047" w:rsidP="00C96047">
            <w:pPr>
              <w:rPr>
                <w:sz w:val="20"/>
                <w:szCs w:val="20"/>
                <w:lang w:val="en-GB"/>
                <w:rPrChange w:id="185"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626A617A" w14:textId="77777777" w:rsidR="00C96047" w:rsidRPr="00633156" w:rsidRDefault="00C96047" w:rsidP="00C96047">
            <w:pPr>
              <w:rPr>
                <w:sz w:val="20"/>
                <w:szCs w:val="20"/>
                <w:lang w:val="en-GB"/>
                <w:rPrChange w:id="186"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77777777" w:rsidR="00C96047" w:rsidRPr="00C96047" w:rsidRDefault="00C96047" w:rsidP="00C96047">
            <w:pPr>
              <w:jc w:val="right"/>
              <w:rPr>
                <w:color w:val="000000"/>
              </w:rPr>
            </w:pPr>
            <w:r w:rsidRPr="00C96047">
              <w:rPr>
                <w:color w:val="000000"/>
              </w:rPr>
              <w:t>0,75</w:t>
            </w:r>
          </w:p>
        </w:tc>
        <w:tc>
          <w:tcPr>
            <w:tcW w:w="22614" w:type="dxa"/>
            <w:gridSpan w:val="4"/>
            <w:tcBorders>
              <w:top w:val="nil"/>
              <w:left w:val="nil"/>
              <w:bottom w:val="nil"/>
              <w:right w:val="nil"/>
            </w:tcBorders>
            <w:shd w:val="clear" w:color="auto" w:fill="auto"/>
            <w:noWrap/>
            <w:hideMark/>
          </w:tcPr>
          <w:p w14:paraId="327972EE" w14:textId="77777777" w:rsidR="000E125A" w:rsidRPr="00633156" w:rsidRDefault="00C96047" w:rsidP="00C96047">
            <w:pPr>
              <w:rPr>
                <w:color w:val="000000"/>
                <w:lang w:val="en-GB"/>
                <w:rPrChange w:id="187" w:author="Microsoft Office User" w:date="2018-11-15T23:47:00Z">
                  <w:rPr>
                    <w:color w:val="000000"/>
                  </w:rPr>
                </w:rPrChange>
              </w:rPr>
            </w:pPr>
            <w:r w:rsidRPr="00633156">
              <w:rPr>
                <w:color w:val="000000"/>
                <w:lang w:val="en-GB"/>
                <w:rPrChange w:id="188" w:author="Microsoft Office User" w:date="2018-11-15T23:47:00Z">
                  <w:rPr>
                    <w:color w:val="000000"/>
                  </w:rPr>
                </w:rPrChange>
              </w:rPr>
              <w:t xml:space="preserve">+ Callous / Manipulation (.29) </w:t>
            </w:r>
          </w:p>
          <w:p w14:paraId="783AE5E8" w14:textId="77777777" w:rsidR="000E125A" w:rsidRPr="00633156" w:rsidRDefault="000E125A" w:rsidP="00C96047">
            <w:pPr>
              <w:rPr>
                <w:color w:val="000000"/>
                <w:lang w:val="en-GB"/>
                <w:rPrChange w:id="189" w:author="Microsoft Office User" w:date="2018-11-15T23:47:00Z">
                  <w:rPr>
                    <w:color w:val="000000"/>
                  </w:rPr>
                </w:rPrChange>
              </w:rPr>
            </w:pPr>
            <w:r w:rsidRPr="00633156">
              <w:rPr>
                <w:color w:val="000000"/>
                <w:lang w:val="en-GB"/>
                <w:rPrChange w:id="190" w:author="Microsoft Office User" w:date="2018-11-15T23:47:00Z">
                  <w:rPr>
                    <w:color w:val="000000"/>
                  </w:rPr>
                </w:rPrChange>
              </w:rPr>
              <w:t>+</w:t>
            </w:r>
            <w:r w:rsidR="00C96047" w:rsidRPr="00633156">
              <w:rPr>
                <w:color w:val="000000"/>
                <w:lang w:val="en-GB"/>
                <w:rPrChange w:id="191" w:author="Microsoft Office User" w:date="2018-11-15T23:47:00Z">
                  <w:rPr>
                    <w:color w:val="000000"/>
                  </w:rPr>
                </w:rPrChange>
              </w:rPr>
              <w:t xml:space="preserve"> Dysregulation / Disinhibition (.48) </w:t>
            </w:r>
          </w:p>
          <w:p w14:paraId="0692E022" w14:textId="77777777" w:rsidR="000E125A" w:rsidRPr="00633156" w:rsidRDefault="000E125A" w:rsidP="00C96047">
            <w:pPr>
              <w:rPr>
                <w:color w:val="000000"/>
                <w:lang w:val="en-GB"/>
                <w:rPrChange w:id="192" w:author="Microsoft Office User" w:date="2018-11-15T23:47:00Z">
                  <w:rPr>
                    <w:color w:val="000000"/>
                  </w:rPr>
                </w:rPrChange>
              </w:rPr>
            </w:pPr>
            <w:r w:rsidRPr="00633156">
              <w:rPr>
                <w:color w:val="000000"/>
                <w:lang w:val="en-GB"/>
                <w:rPrChange w:id="193" w:author="Microsoft Office User" w:date="2018-11-15T23:47:00Z">
                  <w:rPr>
                    <w:color w:val="000000"/>
                  </w:rPr>
                </w:rPrChange>
              </w:rPr>
              <w:t>+</w:t>
            </w:r>
            <w:r w:rsidR="00C96047" w:rsidRPr="00633156">
              <w:rPr>
                <w:color w:val="000000"/>
                <w:lang w:val="en-GB"/>
                <w:rPrChange w:id="194" w:author="Microsoft Office User" w:date="2018-11-15T23:47:00Z">
                  <w:rPr>
                    <w:color w:val="000000"/>
                  </w:rPr>
                </w:rPrChange>
              </w:rPr>
              <w:t xml:space="preserve"> Anti</w:t>
            </w:r>
            <w:r w:rsidRPr="00633156">
              <w:rPr>
                <w:color w:val="000000"/>
                <w:lang w:val="en-GB"/>
                <w:rPrChange w:id="195" w:author="Microsoft Office User" w:date="2018-11-15T23:47:00Z">
                  <w:rPr>
                    <w:color w:val="000000"/>
                  </w:rPr>
                </w:rPrChange>
              </w:rPr>
              <w:t>-</w:t>
            </w:r>
            <w:r w:rsidR="00C96047" w:rsidRPr="00633156">
              <w:rPr>
                <w:color w:val="000000"/>
                <w:lang w:val="en-GB"/>
                <w:rPrChange w:id="196" w:author="Microsoft Office User" w:date="2018-11-15T23:47:00Z">
                  <w:rPr>
                    <w:color w:val="000000"/>
                  </w:rPr>
                </w:rPrChange>
              </w:rPr>
              <w:t xml:space="preserve">social </w:t>
            </w:r>
            <w:proofErr w:type="spellStart"/>
            <w:r w:rsidR="00C96047" w:rsidRPr="00633156">
              <w:rPr>
                <w:color w:val="000000"/>
                <w:lang w:val="en-GB"/>
                <w:rPrChange w:id="197" w:author="Microsoft Office User" w:date="2018-11-15T23:47:00Z">
                  <w:rPr>
                    <w:color w:val="000000"/>
                  </w:rPr>
                </w:rPrChange>
              </w:rPr>
              <w:t>behavior</w:t>
            </w:r>
            <w:proofErr w:type="spellEnd"/>
            <w:r w:rsidR="00C96047" w:rsidRPr="00633156">
              <w:rPr>
                <w:color w:val="000000"/>
                <w:lang w:val="en-GB"/>
                <w:rPrChange w:id="198" w:author="Microsoft Office User" w:date="2018-11-15T23:47:00Z">
                  <w:rPr>
                    <w:color w:val="000000"/>
                  </w:rPr>
                </w:rPrChange>
              </w:rPr>
              <w:t xml:space="preserve"> (.26)</w:t>
            </w:r>
          </w:p>
          <w:p w14:paraId="4BAD2CBA" w14:textId="77777777" w:rsidR="00C96047" w:rsidRPr="00C96047" w:rsidRDefault="00C96047" w:rsidP="00C96047">
            <w:pPr>
              <w:rPr>
                <w:color w:val="000000"/>
              </w:rPr>
            </w:pPr>
            <w:r w:rsidRPr="00633156">
              <w:rPr>
                <w:color w:val="000000"/>
                <w:lang w:val="en-GB"/>
                <w:rPrChange w:id="199" w:author="Microsoft Office User" w:date="2018-11-15T23:47:00Z">
                  <w:rPr>
                    <w:color w:val="000000"/>
                  </w:rPr>
                </w:rPrChange>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77777777" w:rsidR="00C96047" w:rsidRPr="00C96047" w:rsidRDefault="00C96047" w:rsidP="00C96047">
            <w:pPr>
              <w:jc w:val="right"/>
              <w:rPr>
                <w:color w:val="000000"/>
              </w:rPr>
            </w:pPr>
            <w:r w:rsidRPr="00C96047">
              <w:rPr>
                <w:color w:val="000000"/>
              </w:rPr>
              <w:t>0,81</w:t>
            </w:r>
          </w:p>
        </w:tc>
        <w:tc>
          <w:tcPr>
            <w:tcW w:w="25090" w:type="dxa"/>
            <w:gridSpan w:val="5"/>
            <w:tcBorders>
              <w:top w:val="nil"/>
              <w:left w:val="nil"/>
              <w:bottom w:val="nil"/>
              <w:right w:val="nil"/>
            </w:tcBorders>
            <w:shd w:val="clear" w:color="auto" w:fill="auto"/>
            <w:noWrap/>
            <w:hideMark/>
          </w:tcPr>
          <w:p w14:paraId="62674CDF" w14:textId="77777777" w:rsidR="000E125A" w:rsidRPr="00633156" w:rsidRDefault="00C96047" w:rsidP="00C96047">
            <w:pPr>
              <w:rPr>
                <w:color w:val="000000"/>
                <w:lang w:val="en-GB"/>
                <w:rPrChange w:id="200" w:author="Microsoft Office User" w:date="2018-11-15T23:47:00Z">
                  <w:rPr>
                    <w:color w:val="000000"/>
                  </w:rPr>
                </w:rPrChange>
              </w:rPr>
            </w:pPr>
            <w:r w:rsidRPr="00633156">
              <w:rPr>
                <w:color w:val="000000"/>
                <w:lang w:val="en-GB"/>
                <w:rPrChange w:id="201" w:author="Microsoft Office User" w:date="2018-11-15T23:47:00Z">
                  <w:rPr>
                    <w:color w:val="000000"/>
                  </w:rPr>
                </w:rPrChange>
              </w:rPr>
              <w:t xml:space="preserve">+ Attachment Anxiety (.49), </w:t>
            </w:r>
          </w:p>
          <w:p w14:paraId="2FFCFA54" w14:textId="77777777" w:rsidR="000E125A" w:rsidRPr="00633156" w:rsidRDefault="00C96047" w:rsidP="00C96047">
            <w:pPr>
              <w:rPr>
                <w:color w:val="000000"/>
                <w:lang w:val="en-GB"/>
                <w:rPrChange w:id="202" w:author="Microsoft Office User" w:date="2018-11-15T23:47:00Z">
                  <w:rPr>
                    <w:color w:val="000000"/>
                  </w:rPr>
                </w:rPrChange>
              </w:rPr>
            </w:pPr>
            <w:r w:rsidRPr="00633156">
              <w:rPr>
                <w:color w:val="000000"/>
                <w:lang w:val="en-GB"/>
                <w:rPrChange w:id="203" w:author="Microsoft Office User" w:date="2018-11-15T23:47:00Z">
                  <w:rPr>
                    <w:color w:val="000000"/>
                  </w:rPr>
                </w:rPrChange>
              </w:rPr>
              <w:t xml:space="preserve">+ Attachment avoidance (.26) </w:t>
            </w:r>
          </w:p>
          <w:p w14:paraId="171C30E6" w14:textId="77777777" w:rsidR="000E125A" w:rsidRPr="00633156" w:rsidRDefault="00C96047" w:rsidP="00C96047">
            <w:pPr>
              <w:rPr>
                <w:color w:val="000000"/>
                <w:lang w:val="en-GB"/>
                <w:rPrChange w:id="204" w:author="Microsoft Office User" w:date="2018-11-15T23:47:00Z">
                  <w:rPr>
                    <w:color w:val="000000"/>
                  </w:rPr>
                </w:rPrChange>
              </w:rPr>
            </w:pPr>
            <w:r w:rsidRPr="00633156">
              <w:rPr>
                <w:color w:val="000000"/>
                <w:lang w:val="en-GB"/>
                <w:rPrChange w:id="205" w:author="Microsoft Office User" w:date="2018-11-15T23:47:00Z">
                  <w:rPr>
                    <w:color w:val="000000"/>
                  </w:rPr>
                </w:rPrChange>
              </w:rPr>
              <w:t>(</w:t>
            </w:r>
            <w:proofErr w:type="spellStart"/>
            <w:r w:rsidRPr="00633156">
              <w:rPr>
                <w:color w:val="000000"/>
                <w:lang w:val="en-GB"/>
                <w:rPrChange w:id="206" w:author="Microsoft Office User" w:date="2018-11-15T23:47:00Z">
                  <w:rPr>
                    <w:color w:val="000000"/>
                  </w:rPr>
                </w:rPrChange>
              </w:rPr>
              <w:t>Noftle</w:t>
            </w:r>
            <w:proofErr w:type="spellEnd"/>
            <w:r w:rsidRPr="00633156">
              <w:rPr>
                <w:color w:val="000000"/>
                <w:lang w:val="en-GB"/>
                <w:rPrChange w:id="207" w:author="Microsoft Office User" w:date="2018-11-15T23:47:00Z">
                  <w:rPr>
                    <w:color w:val="000000"/>
                  </w:rPr>
                </w:rPrChange>
              </w:rPr>
              <w:t xml:space="preserve"> &amp; Shaver, 2006); </w:t>
            </w:r>
          </w:p>
          <w:p w14:paraId="2F8CACDD" w14:textId="77777777" w:rsidR="000E125A" w:rsidRPr="00633156" w:rsidRDefault="00C96047" w:rsidP="00C96047">
            <w:pPr>
              <w:rPr>
                <w:color w:val="000000"/>
                <w:lang w:val="en-GB"/>
                <w:rPrChange w:id="208" w:author="Microsoft Office User" w:date="2018-11-15T23:47:00Z">
                  <w:rPr>
                    <w:color w:val="000000"/>
                  </w:rPr>
                </w:rPrChange>
              </w:rPr>
            </w:pPr>
            <w:r w:rsidRPr="00633156">
              <w:rPr>
                <w:color w:val="000000"/>
                <w:lang w:val="en-GB"/>
                <w:rPrChange w:id="209" w:author="Microsoft Office User" w:date="2018-11-15T23:47:00Z">
                  <w:rPr>
                    <w:color w:val="000000"/>
                  </w:rPr>
                </w:rPrChange>
              </w:rPr>
              <w:t xml:space="preserve">+ Alexithymia (.36) </w:t>
            </w:r>
          </w:p>
          <w:p w14:paraId="42D074CC" w14:textId="77777777" w:rsidR="000E125A" w:rsidRPr="00633156" w:rsidRDefault="00C96047" w:rsidP="00C96047">
            <w:pPr>
              <w:rPr>
                <w:color w:val="000000"/>
                <w:lang w:val="en-GB"/>
                <w:rPrChange w:id="210" w:author="Microsoft Office User" w:date="2018-11-15T23:47:00Z">
                  <w:rPr>
                    <w:color w:val="000000"/>
                  </w:rPr>
                </w:rPrChange>
              </w:rPr>
            </w:pPr>
            <w:r w:rsidRPr="00633156">
              <w:rPr>
                <w:color w:val="000000"/>
                <w:lang w:val="en-GB"/>
                <w:rPrChange w:id="211" w:author="Microsoft Office User" w:date="2018-11-15T23:47:00Z">
                  <w:rPr>
                    <w:color w:val="000000"/>
                  </w:rPr>
                </w:rPrChange>
              </w:rPr>
              <w:t>(</w:t>
            </w:r>
            <w:proofErr w:type="spellStart"/>
            <w:r w:rsidRPr="00633156">
              <w:rPr>
                <w:color w:val="000000"/>
                <w:lang w:val="en-GB"/>
                <w:rPrChange w:id="212" w:author="Microsoft Office User" w:date="2018-11-15T23:47:00Z">
                  <w:rPr>
                    <w:color w:val="000000"/>
                  </w:rPr>
                </w:rPrChange>
              </w:rPr>
              <w:t>Bagby</w:t>
            </w:r>
            <w:proofErr w:type="spellEnd"/>
            <w:r w:rsidRPr="00633156">
              <w:rPr>
                <w:color w:val="000000"/>
                <w:lang w:val="en-GB"/>
                <w:rPrChange w:id="213" w:author="Microsoft Office User" w:date="2018-11-15T23:47:00Z">
                  <w:rPr>
                    <w:color w:val="000000"/>
                  </w:rPr>
                </w:rPrChange>
              </w:rPr>
              <w:t xml:space="preserve">, Taylor, Parker; 1994); </w:t>
            </w:r>
          </w:p>
          <w:p w14:paraId="521DA022" w14:textId="77777777" w:rsidR="000E125A" w:rsidRPr="00633156" w:rsidRDefault="00C96047" w:rsidP="00C96047">
            <w:pPr>
              <w:rPr>
                <w:color w:val="000000"/>
                <w:lang w:val="en-GB"/>
                <w:rPrChange w:id="214" w:author="Microsoft Office User" w:date="2018-11-15T23:47:00Z">
                  <w:rPr>
                    <w:color w:val="000000"/>
                  </w:rPr>
                </w:rPrChange>
              </w:rPr>
            </w:pPr>
            <w:r w:rsidRPr="00633156">
              <w:rPr>
                <w:color w:val="000000"/>
                <w:lang w:val="en-GB"/>
                <w:rPrChange w:id="215" w:author="Microsoft Office User" w:date="2018-11-15T23:47:00Z">
                  <w:rPr>
                    <w:color w:val="000000"/>
                  </w:rPr>
                </w:rPrChange>
              </w:rPr>
              <w:t xml:space="preserve">- Satisfaction with life (-.52) </w:t>
            </w:r>
          </w:p>
          <w:p w14:paraId="55951304" w14:textId="77777777" w:rsidR="000E125A" w:rsidRPr="00633156" w:rsidRDefault="00C96047" w:rsidP="00C96047">
            <w:pPr>
              <w:rPr>
                <w:color w:val="000000"/>
                <w:lang w:val="en-GB"/>
                <w:rPrChange w:id="216" w:author="Microsoft Office User" w:date="2018-11-15T23:47:00Z">
                  <w:rPr>
                    <w:color w:val="000000"/>
                  </w:rPr>
                </w:rPrChange>
              </w:rPr>
            </w:pPr>
            <w:r w:rsidRPr="00633156">
              <w:rPr>
                <w:color w:val="000000"/>
                <w:lang w:val="en-GB"/>
                <w:rPrChange w:id="217" w:author="Microsoft Office User" w:date="2018-11-15T23:47:00Z">
                  <w:rPr>
                    <w:color w:val="000000"/>
                  </w:rPr>
                </w:rPrChange>
              </w:rPr>
              <w:t>(</w:t>
            </w:r>
            <w:proofErr w:type="spellStart"/>
            <w:r w:rsidRPr="00633156">
              <w:rPr>
                <w:color w:val="000000"/>
                <w:lang w:val="en-GB"/>
                <w:rPrChange w:id="218" w:author="Microsoft Office User" w:date="2018-11-15T23:47:00Z">
                  <w:rPr>
                    <w:color w:val="000000"/>
                  </w:rPr>
                </w:rPrChange>
              </w:rPr>
              <w:t>Schimmack</w:t>
            </w:r>
            <w:proofErr w:type="spellEnd"/>
            <w:r w:rsidRPr="00633156">
              <w:rPr>
                <w:color w:val="000000"/>
                <w:lang w:val="en-GB"/>
                <w:rPrChange w:id="219" w:author="Microsoft Office User" w:date="2018-11-15T23:47:00Z">
                  <w:rPr>
                    <w:color w:val="000000"/>
                  </w:rPr>
                </w:rPrChange>
              </w:rPr>
              <w:t xml:space="preserve"> et al., 2004); </w:t>
            </w:r>
          </w:p>
          <w:p w14:paraId="5307520D" w14:textId="77777777" w:rsidR="000E125A" w:rsidRPr="00633156" w:rsidRDefault="00C96047" w:rsidP="00C96047">
            <w:pPr>
              <w:rPr>
                <w:color w:val="000000"/>
                <w:lang w:val="en-GB"/>
                <w:rPrChange w:id="220" w:author="Microsoft Office User" w:date="2018-11-15T23:47:00Z">
                  <w:rPr>
                    <w:color w:val="000000"/>
                  </w:rPr>
                </w:rPrChange>
              </w:rPr>
            </w:pPr>
            <w:r w:rsidRPr="00633156">
              <w:rPr>
                <w:color w:val="000000"/>
                <w:lang w:val="en-GB"/>
                <w:rPrChange w:id="221" w:author="Microsoft Office User" w:date="2018-11-15T23:47:00Z">
                  <w:rPr>
                    <w:color w:val="000000"/>
                  </w:rPr>
                </w:rPrChange>
              </w:rPr>
              <w:t xml:space="preserve">+ Avoidant attachment style (.32), </w:t>
            </w:r>
          </w:p>
          <w:p w14:paraId="5AE38F24" w14:textId="77777777" w:rsidR="000E125A" w:rsidRPr="00633156" w:rsidRDefault="00C96047" w:rsidP="00C96047">
            <w:pPr>
              <w:rPr>
                <w:color w:val="000000"/>
                <w:lang w:val="en-GB"/>
                <w:rPrChange w:id="222" w:author="Microsoft Office User" w:date="2018-11-15T23:47:00Z">
                  <w:rPr>
                    <w:color w:val="000000"/>
                  </w:rPr>
                </w:rPrChange>
              </w:rPr>
            </w:pPr>
            <w:r w:rsidRPr="00633156">
              <w:rPr>
                <w:color w:val="000000"/>
                <w:lang w:val="en-GB"/>
                <w:rPrChange w:id="223" w:author="Microsoft Office User" w:date="2018-11-15T23:47:00Z">
                  <w:rPr>
                    <w:color w:val="000000"/>
                  </w:rPr>
                </w:rPrChange>
              </w:rPr>
              <w:t>+ Anxious attachment style (.32</w:t>
            </w:r>
            <w:proofErr w:type="gramStart"/>
            <w:r w:rsidRPr="00633156">
              <w:rPr>
                <w:color w:val="000000"/>
                <w:lang w:val="en-GB"/>
                <w:rPrChange w:id="224" w:author="Microsoft Office User" w:date="2018-11-15T23:47:00Z">
                  <w:rPr>
                    <w:color w:val="000000"/>
                  </w:rPr>
                </w:rPrChange>
              </w:rPr>
              <w:t>) ,</w:t>
            </w:r>
            <w:proofErr w:type="gramEnd"/>
            <w:r w:rsidRPr="00633156">
              <w:rPr>
                <w:color w:val="000000"/>
                <w:lang w:val="en-GB"/>
                <w:rPrChange w:id="225" w:author="Microsoft Office User" w:date="2018-11-15T23:47:00Z">
                  <w:rPr>
                    <w:color w:val="000000"/>
                  </w:rPr>
                </w:rPrChange>
              </w:rPr>
              <w:t xml:space="preserve"> </w:t>
            </w:r>
          </w:p>
          <w:p w14:paraId="66F750C9" w14:textId="77777777" w:rsidR="000E125A" w:rsidRPr="00633156" w:rsidRDefault="00C96047" w:rsidP="00C96047">
            <w:pPr>
              <w:rPr>
                <w:color w:val="000000"/>
                <w:lang w:val="en-GB"/>
                <w:rPrChange w:id="226" w:author="Microsoft Office User" w:date="2018-11-15T23:47:00Z">
                  <w:rPr>
                    <w:color w:val="000000"/>
                  </w:rPr>
                </w:rPrChange>
              </w:rPr>
            </w:pPr>
            <w:r w:rsidRPr="00633156">
              <w:rPr>
                <w:color w:val="000000"/>
                <w:lang w:val="en-GB"/>
                <w:rPrChange w:id="227" w:author="Microsoft Office User" w:date="2018-11-15T23:47:00Z">
                  <w:rPr>
                    <w:color w:val="000000"/>
                  </w:rPr>
                </w:rPrChange>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90AA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77777777" w:rsidR="00C96047" w:rsidRPr="00C96047" w:rsidRDefault="00C96047" w:rsidP="00C96047">
            <w:pPr>
              <w:jc w:val="right"/>
              <w:rPr>
                <w:color w:val="000000"/>
              </w:rPr>
            </w:pPr>
            <w:r w:rsidRPr="00C96047">
              <w:rPr>
                <w:color w:val="000000"/>
              </w:rPr>
              <w:t>0,68</w:t>
            </w:r>
          </w:p>
        </w:tc>
        <w:tc>
          <w:tcPr>
            <w:tcW w:w="25090" w:type="dxa"/>
            <w:gridSpan w:val="5"/>
            <w:tcBorders>
              <w:top w:val="nil"/>
              <w:left w:val="nil"/>
              <w:bottom w:val="nil"/>
              <w:right w:val="nil"/>
            </w:tcBorders>
            <w:shd w:val="clear" w:color="auto" w:fill="auto"/>
            <w:noWrap/>
            <w:hideMark/>
          </w:tcPr>
          <w:p w14:paraId="689F80E4" w14:textId="77777777" w:rsidR="000E125A" w:rsidRPr="00633156" w:rsidRDefault="00C96047" w:rsidP="00C96047">
            <w:pPr>
              <w:rPr>
                <w:color w:val="000000"/>
                <w:lang w:val="en-GB"/>
                <w:rPrChange w:id="228" w:author="Microsoft Office User" w:date="2018-11-15T23:47:00Z">
                  <w:rPr>
                    <w:color w:val="000000"/>
                  </w:rPr>
                </w:rPrChange>
              </w:rPr>
            </w:pPr>
            <w:r w:rsidRPr="00633156">
              <w:rPr>
                <w:color w:val="000000"/>
                <w:lang w:val="en-GB"/>
                <w:rPrChange w:id="229" w:author="Microsoft Office User" w:date="2018-11-15T23:47:00Z">
                  <w:rPr>
                    <w:color w:val="000000"/>
                  </w:rPr>
                </w:rPrChange>
              </w:rPr>
              <w:t xml:space="preserve">+ Autism-spectrum Quotient (.33) </w:t>
            </w:r>
          </w:p>
          <w:p w14:paraId="4A209620" w14:textId="77777777" w:rsidR="000E125A" w:rsidRPr="00633156" w:rsidRDefault="00C96047" w:rsidP="00C96047">
            <w:pPr>
              <w:rPr>
                <w:color w:val="000000"/>
                <w:lang w:val="en-GB"/>
                <w:rPrChange w:id="230" w:author="Microsoft Office User" w:date="2018-11-15T23:47:00Z">
                  <w:rPr>
                    <w:color w:val="000000"/>
                  </w:rPr>
                </w:rPrChange>
              </w:rPr>
            </w:pPr>
            <w:r w:rsidRPr="00633156">
              <w:rPr>
                <w:color w:val="000000"/>
                <w:lang w:val="en-GB"/>
                <w:rPrChange w:id="231" w:author="Microsoft Office User" w:date="2018-11-15T23:47:00Z">
                  <w:rPr>
                    <w:color w:val="000000"/>
                  </w:rPr>
                </w:rPrChange>
              </w:rPr>
              <w:t>(Wakabayashi</w:t>
            </w:r>
            <w:r w:rsidR="000E125A" w:rsidRPr="00633156">
              <w:rPr>
                <w:color w:val="000000"/>
                <w:lang w:val="en-GB"/>
                <w:rPrChange w:id="232" w:author="Microsoft Office User" w:date="2018-11-15T23:47:00Z">
                  <w:rPr>
                    <w:color w:val="000000"/>
                  </w:rPr>
                </w:rPrChange>
              </w:rPr>
              <w:t xml:space="preserve"> et al.</w:t>
            </w:r>
            <w:r w:rsidRPr="00633156">
              <w:rPr>
                <w:color w:val="000000"/>
                <w:lang w:val="en-GB"/>
                <w:rPrChange w:id="233" w:author="Microsoft Office User" w:date="2018-11-15T23:47:00Z">
                  <w:rPr>
                    <w:color w:val="000000"/>
                  </w:rPr>
                </w:rPrChange>
              </w:rPr>
              <w:t xml:space="preserve">, 2006); </w:t>
            </w:r>
          </w:p>
          <w:p w14:paraId="5F2C27A9" w14:textId="77777777" w:rsidR="000E125A" w:rsidRPr="00633156" w:rsidRDefault="00C96047" w:rsidP="00C96047">
            <w:pPr>
              <w:rPr>
                <w:color w:val="000000"/>
                <w:lang w:val="en-GB"/>
                <w:rPrChange w:id="234" w:author="Microsoft Office User" w:date="2018-11-15T23:47:00Z">
                  <w:rPr>
                    <w:color w:val="000000"/>
                  </w:rPr>
                </w:rPrChange>
              </w:rPr>
            </w:pPr>
            <w:r w:rsidRPr="00633156">
              <w:rPr>
                <w:color w:val="000000"/>
                <w:lang w:val="en-GB"/>
                <w:rPrChange w:id="235" w:author="Microsoft Office User" w:date="2018-11-15T23:47:00Z">
                  <w:rPr>
                    <w:color w:val="000000"/>
                  </w:rPr>
                </w:rPrChange>
              </w:rPr>
              <w:t xml:space="preserve">+ Avoidant attachment style (.32) </w:t>
            </w:r>
          </w:p>
          <w:p w14:paraId="3BFA56A9" w14:textId="77777777" w:rsidR="00C96047" w:rsidRPr="00633156" w:rsidRDefault="00C96047" w:rsidP="00C96047">
            <w:pPr>
              <w:rPr>
                <w:color w:val="000000"/>
                <w:lang w:val="en-GB"/>
                <w:rPrChange w:id="236" w:author="Microsoft Office User" w:date="2018-11-15T23:47:00Z">
                  <w:rPr>
                    <w:color w:val="000000"/>
                  </w:rPr>
                </w:rPrChange>
              </w:rPr>
            </w:pPr>
            <w:r w:rsidRPr="00633156">
              <w:rPr>
                <w:color w:val="000000"/>
                <w:lang w:val="en-GB"/>
                <w:rPrChange w:id="237" w:author="Microsoft Office User" w:date="2018-11-15T23:47:00Z">
                  <w:rPr>
                    <w:color w:val="000000"/>
                  </w:rPr>
                </w:rPrChange>
              </w:rPr>
              <w:t>(Shaver &amp; Brennan, 1992)</w:t>
            </w:r>
          </w:p>
        </w:tc>
      </w:tr>
      <w:tr w:rsidR="00C96047" w:rsidRPr="00490AA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633156" w:rsidRDefault="00C96047" w:rsidP="00C96047">
            <w:pPr>
              <w:rPr>
                <w:color w:val="000000"/>
                <w:lang w:val="en-GB"/>
                <w:rPrChange w:id="238" w:author="Microsoft Office User" w:date="2018-11-15T23:47:00Z">
                  <w:rPr>
                    <w:color w:val="000000"/>
                  </w:rPr>
                </w:rPrChange>
              </w:rPr>
            </w:pPr>
          </w:p>
        </w:tc>
        <w:tc>
          <w:tcPr>
            <w:tcW w:w="1967" w:type="dxa"/>
            <w:tcBorders>
              <w:top w:val="nil"/>
              <w:left w:val="nil"/>
              <w:bottom w:val="nil"/>
              <w:right w:val="nil"/>
            </w:tcBorders>
            <w:shd w:val="clear" w:color="auto" w:fill="auto"/>
            <w:noWrap/>
            <w:hideMark/>
          </w:tcPr>
          <w:p w14:paraId="5B314083" w14:textId="77777777" w:rsidR="00C96047" w:rsidRPr="00633156" w:rsidRDefault="00C96047" w:rsidP="00C96047">
            <w:pPr>
              <w:rPr>
                <w:sz w:val="20"/>
                <w:szCs w:val="20"/>
                <w:lang w:val="en-GB"/>
                <w:rPrChange w:id="239"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0B84D0F0" w14:textId="77777777" w:rsidR="000E125A" w:rsidRPr="00633156" w:rsidRDefault="000E125A" w:rsidP="00C96047">
            <w:pPr>
              <w:rPr>
                <w:color w:val="000000"/>
                <w:lang w:val="en-GB"/>
                <w:rPrChange w:id="240" w:author="Microsoft Office User" w:date="2018-11-15T23:47:00Z">
                  <w:rPr>
                    <w:color w:val="000000"/>
                  </w:rPr>
                </w:rPrChange>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522C1404" w14:textId="77777777" w:rsidR="000E125A" w:rsidRPr="00633156" w:rsidRDefault="000E125A" w:rsidP="00C96047">
            <w:pPr>
              <w:rPr>
                <w:color w:val="000000"/>
                <w:lang w:val="en-GB"/>
                <w:rPrChange w:id="241" w:author="Microsoft Office User" w:date="2018-11-15T23:47:00Z">
                  <w:rPr>
                    <w:color w:val="000000"/>
                  </w:rPr>
                </w:rPrChange>
              </w:rPr>
            </w:pPr>
          </w:p>
          <w:p w14:paraId="0008CFF3" w14:textId="77777777" w:rsidR="000E125A" w:rsidRPr="00633156" w:rsidRDefault="00C96047" w:rsidP="00C96047">
            <w:pPr>
              <w:rPr>
                <w:color w:val="000000"/>
                <w:lang w:val="en-GB"/>
                <w:rPrChange w:id="242" w:author="Microsoft Office User" w:date="2018-11-15T23:47:00Z">
                  <w:rPr>
                    <w:color w:val="000000"/>
                  </w:rPr>
                </w:rPrChange>
              </w:rPr>
            </w:pPr>
            <w:r w:rsidRPr="00633156">
              <w:rPr>
                <w:color w:val="000000"/>
                <w:lang w:val="en-GB"/>
                <w:rPrChange w:id="243" w:author="Microsoft Office User" w:date="2018-11-15T23:47:00Z">
                  <w:rPr>
                    <w:color w:val="000000"/>
                  </w:rPr>
                </w:rPrChange>
              </w:rPr>
              <w:t xml:space="preserve">+ Alcohol related problems (.29) </w:t>
            </w:r>
          </w:p>
          <w:p w14:paraId="6D1E3F5E" w14:textId="77777777" w:rsidR="00C96047" w:rsidRPr="00633156" w:rsidRDefault="00C96047" w:rsidP="00C96047">
            <w:pPr>
              <w:rPr>
                <w:color w:val="000000"/>
                <w:lang w:val="en-GB"/>
                <w:rPrChange w:id="244" w:author="Microsoft Office User" w:date="2018-11-15T23:47:00Z">
                  <w:rPr>
                    <w:color w:val="000000"/>
                  </w:rPr>
                </w:rPrChange>
              </w:rPr>
            </w:pPr>
            <w:r w:rsidRPr="00633156">
              <w:rPr>
                <w:color w:val="000000"/>
                <w:lang w:val="en-GB"/>
                <w:rPrChange w:id="245" w:author="Microsoft Office User" w:date="2018-11-15T23:47:00Z">
                  <w:rPr>
                    <w:color w:val="000000"/>
                  </w:rPr>
                </w:rPrChange>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633156" w:rsidRDefault="00C96047" w:rsidP="00C96047">
            <w:pPr>
              <w:rPr>
                <w:color w:val="000000"/>
                <w:lang w:val="en-GB"/>
                <w:rPrChange w:id="246"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796F888F" w14:textId="77777777" w:rsidR="00C96047" w:rsidRPr="00633156" w:rsidRDefault="00C96047" w:rsidP="00C96047">
            <w:pPr>
              <w:rPr>
                <w:sz w:val="20"/>
                <w:szCs w:val="20"/>
                <w:lang w:val="en-GB"/>
                <w:rPrChange w:id="247"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6D6D088" w14:textId="77777777" w:rsidR="00C96047" w:rsidRPr="00633156" w:rsidRDefault="00C96047" w:rsidP="00C96047">
            <w:pPr>
              <w:rPr>
                <w:sz w:val="20"/>
                <w:szCs w:val="20"/>
                <w:lang w:val="en-GB"/>
                <w:rPrChange w:id="248"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A0AD18A" w14:textId="77777777" w:rsidR="00C96047" w:rsidRPr="00633156" w:rsidRDefault="00C96047" w:rsidP="00C96047">
            <w:pPr>
              <w:rPr>
                <w:sz w:val="20"/>
                <w:szCs w:val="20"/>
                <w:lang w:val="en-GB"/>
                <w:rPrChange w:id="249" w:author="Microsoft Office User" w:date="2018-11-15T23:47:00Z">
                  <w:rPr>
                    <w:sz w:val="20"/>
                    <w:szCs w:val="20"/>
                  </w:rPr>
                </w:rPrChange>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633156" w:rsidRDefault="00C96047" w:rsidP="00C96047">
            <w:pPr>
              <w:rPr>
                <w:sz w:val="20"/>
                <w:szCs w:val="20"/>
                <w:lang w:val="en-GB"/>
                <w:rPrChange w:id="250"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7523BCDC" w14:textId="77777777" w:rsidR="00C96047" w:rsidRPr="00633156" w:rsidRDefault="00C96047" w:rsidP="00C96047">
            <w:pPr>
              <w:rPr>
                <w:sz w:val="20"/>
                <w:szCs w:val="20"/>
                <w:lang w:val="en-GB"/>
                <w:rPrChange w:id="251"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77777777" w:rsidR="00C96047" w:rsidRPr="00C96047" w:rsidRDefault="00C96047" w:rsidP="00C96047">
            <w:pPr>
              <w:jc w:val="right"/>
              <w:rPr>
                <w:color w:val="000000"/>
              </w:rPr>
            </w:pPr>
            <w:r w:rsidRPr="00C96047">
              <w:rPr>
                <w:color w:val="000000"/>
              </w:rPr>
              <w:t>0,73</w:t>
            </w:r>
          </w:p>
        </w:tc>
        <w:tc>
          <w:tcPr>
            <w:tcW w:w="20138" w:type="dxa"/>
            <w:gridSpan w:val="3"/>
            <w:tcBorders>
              <w:top w:val="nil"/>
              <w:left w:val="nil"/>
              <w:bottom w:val="nil"/>
              <w:right w:val="nil"/>
            </w:tcBorders>
            <w:shd w:val="clear" w:color="auto" w:fill="auto"/>
            <w:noWrap/>
            <w:hideMark/>
          </w:tcPr>
          <w:p w14:paraId="2D1CC04D" w14:textId="77777777" w:rsidR="000E125A" w:rsidRPr="00633156" w:rsidRDefault="00C96047" w:rsidP="00C96047">
            <w:pPr>
              <w:rPr>
                <w:color w:val="000000"/>
                <w:lang w:val="en-GB"/>
                <w:rPrChange w:id="252" w:author="Microsoft Office User" w:date="2018-11-15T23:47:00Z">
                  <w:rPr>
                    <w:color w:val="000000"/>
                  </w:rPr>
                </w:rPrChange>
              </w:rPr>
            </w:pPr>
            <w:r w:rsidRPr="00633156">
              <w:rPr>
                <w:color w:val="000000"/>
                <w:lang w:val="en-GB"/>
                <w:rPrChange w:id="253" w:author="Microsoft Office User" w:date="2018-11-15T23:47:00Z">
                  <w:rPr>
                    <w:color w:val="000000"/>
                  </w:rPr>
                </w:rPrChange>
              </w:rPr>
              <w:t xml:space="preserve">+ Secure attachment style </w:t>
            </w:r>
          </w:p>
          <w:p w14:paraId="430A20D1" w14:textId="77777777" w:rsidR="000E125A" w:rsidRPr="00633156" w:rsidRDefault="00C96047" w:rsidP="00C96047">
            <w:pPr>
              <w:rPr>
                <w:color w:val="000000"/>
                <w:lang w:val="en-GB"/>
                <w:rPrChange w:id="254" w:author="Microsoft Office User" w:date="2018-11-15T23:47:00Z">
                  <w:rPr>
                    <w:color w:val="000000"/>
                  </w:rPr>
                </w:rPrChange>
              </w:rPr>
            </w:pPr>
            <w:r w:rsidRPr="00633156">
              <w:rPr>
                <w:color w:val="000000"/>
                <w:lang w:val="en-GB"/>
                <w:rPrChange w:id="255" w:author="Microsoft Office User" w:date="2018-11-15T23:47:00Z">
                  <w:rPr>
                    <w:color w:val="000000"/>
                  </w:rPr>
                </w:rPrChange>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lastRenderedPageBreak/>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90AA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77777777" w:rsidR="00C96047" w:rsidRPr="00C96047" w:rsidRDefault="00C96047" w:rsidP="00C96047">
            <w:pPr>
              <w:jc w:val="right"/>
              <w:rPr>
                <w:color w:val="000000"/>
              </w:rPr>
            </w:pPr>
            <w:r w:rsidRPr="00C96047">
              <w:rPr>
                <w:color w:val="000000"/>
              </w:rPr>
              <w:t>0</w:t>
            </w:r>
            <w:commentRangeStart w:id="256"/>
            <w:r w:rsidRPr="00C96047">
              <w:rPr>
                <w:color w:val="000000"/>
              </w:rPr>
              <w:t>,</w:t>
            </w:r>
            <w:commentRangeEnd w:id="256"/>
            <w:r w:rsidR="00246C35">
              <w:rPr>
                <w:rStyle w:val="Refdecomentario"/>
              </w:rPr>
              <w:commentReference w:id="256"/>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633156" w:rsidRDefault="00C96047" w:rsidP="00C96047">
            <w:pPr>
              <w:rPr>
                <w:color w:val="000000"/>
                <w:lang w:val="en-GB"/>
                <w:rPrChange w:id="257" w:author="Microsoft Office User" w:date="2018-11-15T23:47:00Z">
                  <w:rPr>
                    <w:color w:val="000000"/>
                  </w:rPr>
                </w:rPrChange>
              </w:rPr>
            </w:pPr>
            <w:r w:rsidRPr="00633156">
              <w:rPr>
                <w:color w:val="000000"/>
                <w:lang w:val="en-GB"/>
                <w:rPrChange w:id="258" w:author="Microsoft Office User" w:date="2018-11-15T23:47:00Z">
                  <w:rPr>
                    <w:color w:val="000000"/>
                  </w:rPr>
                </w:rPrChange>
              </w:rPr>
              <w:t xml:space="preserve">- Autism-spectrum Quotient (-.43) </w:t>
            </w:r>
          </w:p>
          <w:p w14:paraId="449E1103" w14:textId="77777777" w:rsidR="00C96047" w:rsidRPr="00633156" w:rsidRDefault="00C96047" w:rsidP="00C96047">
            <w:pPr>
              <w:rPr>
                <w:color w:val="000000"/>
                <w:lang w:val="en-GB"/>
                <w:rPrChange w:id="259" w:author="Microsoft Office User" w:date="2018-11-15T23:47:00Z">
                  <w:rPr>
                    <w:color w:val="000000"/>
                  </w:rPr>
                </w:rPrChange>
              </w:rPr>
            </w:pPr>
            <w:r w:rsidRPr="00633156">
              <w:rPr>
                <w:b/>
                <w:bCs/>
                <w:color w:val="000000"/>
                <w:lang w:val="en-GB"/>
                <w:rPrChange w:id="260" w:author="Microsoft Office User" w:date="2018-11-15T23:47:00Z">
                  <w:rPr>
                    <w:b/>
                    <w:bCs/>
                    <w:color w:val="000000"/>
                  </w:rPr>
                </w:rPrChange>
              </w:rPr>
              <w:t>(</w:t>
            </w:r>
            <w:r w:rsidRPr="00633156">
              <w:rPr>
                <w:color w:val="000000"/>
                <w:lang w:val="en-GB"/>
                <w:rPrChange w:id="261" w:author="Microsoft Office User" w:date="2018-11-15T23:47:00Z">
                  <w:rPr>
                    <w:color w:val="000000"/>
                  </w:rPr>
                </w:rPrChange>
              </w:rPr>
              <w:t>Wakabayashi et al., 2006</w:t>
            </w:r>
            <w:r w:rsidRPr="00633156">
              <w:rPr>
                <w:b/>
                <w:bCs/>
                <w:color w:val="000000"/>
                <w:lang w:val="en-GB"/>
                <w:rPrChange w:id="262" w:author="Microsoft Office User" w:date="2018-11-15T23:47:00Z">
                  <w:rPr>
                    <w:b/>
                    <w:bCs/>
                    <w:color w:val="000000"/>
                  </w:rPr>
                </w:rPrChange>
              </w:rPr>
              <w:t>)</w:t>
            </w:r>
          </w:p>
        </w:tc>
        <w:tc>
          <w:tcPr>
            <w:tcW w:w="2477" w:type="dxa"/>
            <w:tcBorders>
              <w:top w:val="nil"/>
              <w:left w:val="nil"/>
              <w:bottom w:val="nil"/>
              <w:right w:val="nil"/>
            </w:tcBorders>
            <w:shd w:val="clear" w:color="auto" w:fill="auto"/>
            <w:noWrap/>
            <w:hideMark/>
          </w:tcPr>
          <w:p w14:paraId="7EFF8BC2" w14:textId="77777777" w:rsidR="00C96047" w:rsidRPr="00633156" w:rsidRDefault="00C96047" w:rsidP="00C96047">
            <w:pPr>
              <w:rPr>
                <w:color w:val="000000"/>
                <w:lang w:val="en-GB"/>
                <w:rPrChange w:id="263"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2CA1925B" w14:textId="77777777" w:rsidR="00C96047" w:rsidRPr="00633156" w:rsidRDefault="00C96047" w:rsidP="00C96047">
            <w:pPr>
              <w:rPr>
                <w:sz w:val="20"/>
                <w:szCs w:val="20"/>
                <w:lang w:val="en-GB"/>
                <w:rPrChange w:id="264"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4D7870B8" w14:textId="77777777" w:rsidR="00C96047" w:rsidRPr="00633156" w:rsidRDefault="00C96047" w:rsidP="00C96047">
            <w:pPr>
              <w:rPr>
                <w:sz w:val="20"/>
                <w:szCs w:val="20"/>
                <w:lang w:val="en-GB"/>
                <w:rPrChange w:id="265"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20891D82" w14:textId="77777777" w:rsidR="00C96047" w:rsidRPr="00633156" w:rsidRDefault="00C96047" w:rsidP="00C96047">
            <w:pPr>
              <w:rPr>
                <w:sz w:val="20"/>
                <w:szCs w:val="20"/>
                <w:lang w:val="en-GB"/>
                <w:rPrChange w:id="266" w:author="Microsoft Office User" w:date="2018-11-15T23:47:00Z">
                  <w:rPr>
                    <w:sz w:val="20"/>
                    <w:szCs w:val="20"/>
                  </w:rPr>
                </w:rPrChang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633156" w:rsidRDefault="00C96047" w:rsidP="00C96047">
            <w:pPr>
              <w:rPr>
                <w:sz w:val="20"/>
                <w:szCs w:val="20"/>
                <w:lang w:val="en-GB"/>
                <w:rPrChange w:id="267"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13C7F540" w14:textId="77777777" w:rsidR="00C96047" w:rsidRPr="00633156" w:rsidRDefault="00C96047" w:rsidP="00C96047">
            <w:pPr>
              <w:rPr>
                <w:sz w:val="20"/>
                <w:szCs w:val="20"/>
                <w:lang w:val="en-GB"/>
                <w:rPrChange w:id="268"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77777777" w:rsidR="00C96047" w:rsidRPr="00C96047" w:rsidRDefault="00C96047" w:rsidP="00C96047">
            <w:pPr>
              <w:jc w:val="right"/>
              <w:rPr>
                <w:color w:val="000000"/>
              </w:rPr>
            </w:pPr>
            <w:r w:rsidRPr="00C96047">
              <w:rPr>
                <w:color w:val="000000"/>
              </w:rPr>
              <w:t>0,63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90AA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77777777" w:rsidR="00C96047" w:rsidRPr="00C96047" w:rsidRDefault="00C96047" w:rsidP="00C96047">
            <w:pPr>
              <w:jc w:val="right"/>
              <w:rPr>
                <w:color w:val="000000"/>
              </w:rPr>
            </w:pPr>
            <w:r w:rsidRPr="00C96047">
              <w:rPr>
                <w:color w:val="000000"/>
              </w:rPr>
              <w:t>0,65</w:t>
            </w:r>
          </w:p>
        </w:tc>
        <w:tc>
          <w:tcPr>
            <w:tcW w:w="15185" w:type="dxa"/>
            <w:tcBorders>
              <w:top w:val="nil"/>
              <w:left w:val="nil"/>
              <w:bottom w:val="nil"/>
              <w:right w:val="nil"/>
            </w:tcBorders>
            <w:shd w:val="clear" w:color="auto" w:fill="auto"/>
            <w:noWrap/>
            <w:hideMark/>
          </w:tcPr>
          <w:p w14:paraId="1C04C7F5" w14:textId="77777777" w:rsidR="000E125A" w:rsidRPr="00633156" w:rsidRDefault="00C96047" w:rsidP="00C96047">
            <w:pPr>
              <w:rPr>
                <w:color w:val="000000"/>
                <w:lang w:val="en-GB"/>
                <w:rPrChange w:id="269" w:author="Microsoft Office User" w:date="2018-11-15T23:48:00Z">
                  <w:rPr>
                    <w:color w:val="000000"/>
                  </w:rPr>
                </w:rPrChange>
              </w:rPr>
            </w:pPr>
            <w:r w:rsidRPr="00633156">
              <w:rPr>
                <w:color w:val="000000"/>
                <w:lang w:val="en-GB"/>
                <w:rPrChange w:id="270" w:author="Microsoft Office User" w:date="2018-11-15T23:48:00Z">
                  <w:rPr>
                    <w:color w:val="000000"/>
                  </w:rPr>
                </w:rPrChange>
              </w:rPr>
              <w:t xml:space="preserve">+ Fearless dominance </w:t>
            </w:r>
            <w:r w:rsidRPr="00633156">
              <w:rPr>
                <w:b/>
                <w:bCs/>
                <w:color w:val="000000"/>
                <w:lang w:val="en-GB"/>
                <w:rPrChange w:id="271" w:author="Microsoft Office User" w:date="2018-11-15T23:48:00Z">
                  <w:rPr>
                    <w:b/>
                    <w:bCs/>
                    <w:color w:val="000000"/>
                  </w:rPr>
                </w:rPrChange>
              </w:rPr>
              <w:t>(</w:t>
            </w:r>
            <w:r w:rsidRPr="00633156">
              <w:rPr>
                <w:color w:val="000000"/>
                <w:lang w:val="en-GB"/>
                <w:rPrChange w:id="272" w:author="Microsoft Office User" w:date="2018-11-15T23:48:00Z">
                  <w:rPr>
                    <w:color w:val="000000"/>
                  </w:rPr>
                </w:rPrChange>
              </w:rPr>
              <w:t>.53</w:t>
            </w:r>
            <w:r w:rsidRPr="00633156">
              <w:rPr>
                <w:b/>
                <w:bCs/>
                <w:color w:val="000000"/>
                <w:lang w:val="en-GB"/>
                <w:rPrChange w:id="273" w:author="Microsoft Office User" w:date="2018-11-15T23:48:00Z">
                  <w:rPr>
                    <w:b/>
                    <w:bCs/>
                    <w:color w:val="000000"/>
                  </w:rPr>
                </w:rPrChange>
              </w:rPr>
              <w:t>)</w:t>
            </w:r>
            <w:r w:rsidRPr="00633156">
              <w:rPr>
                <w:color w:val="000000"/>
                <w:lang w:val="en-GB"/>
                <w:rPrChange w:id="274" w:author="Microsoft Office User" w:date="2018-11-15T23:48:00Z">
                  <w:rPr>
                    <w:color w:val="000000"/>
                  </w:rPr>
                </w:rPrChange>
              </w:rPr>
              <w:t xml:space="preserve"> </w:t>
            </w:r>
          </w:p>
          <w:p w14:paraId="7E77C25D" w14:textId="77777777" w:rsidR="00C96047" w:rsidRPr="00633156" w:rsidRDefault="00C96047" w:rsidP="00C96047">
            <w:pPr>
              <w:rPr>
                <w:color w:val="000000"/>
                <w:lang w:val="en-GB"/>
                <w:rPrChange w:id="275" w:author="Microsoft Office User" w:date="2018-11-15T23:48:00Z">
                  <w:rPr>
                    <w:color w:val="000000"/>
                  </w:rPr>
                </w:rPrChange>
              </w:rPr>
            </w:pPr>
            <w:r w:rsidRPr="00633156">
              <w:rPr>
                <w:color w:val="000000"/>
                <w:lang w:val="en-GB"/>
                <w:rPrChange w:id="276" w:author="Microsoft Office User" w:date="2018-11-15T23:48:00Z">
                  <w:rPr>
                    <w:color w:val="000000"/>
                  </w:rPr>
                </w:rPrChange>
              </w:rPr>
              <w:t>(</w:t>
            </w:r>
            <w:proofErr w:type="spellStart"/>
            <w:r w:rsidRPr="00633156">
              <w:rPr>
                <w:color w:val="000000"/>
                <w:lang w:val="en-GB"/>
                <w:rPrChange w:id="277" w:author="Microsoft Office User" w:date="2018-11-15T23:48:00Z">
                  <w:rPr>
                    <w:color w:val="000000"/>
                  </w:rPr>
                </w:rPrChange>
              </w:rPr>
              <w:t>Gaughan</w:t>
            </w:r>
            <w:proofErr w:type="spellEnd"/>
            <w:r w:rsidRPr="00633156">
              <w:rPr>
                <w:color w:val="000000"/>
                <w:lang w:val="en-GB"/>
                <w:rPrChange w:id="278" w:author="Microsoft Office User" w:date="2018-11-15T23:48:00Z">
                  <w:rPr>
                    <w:color w:val="000000"/>
                  </w:rPr>
                </w:rPrChange>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633156" w:rsidRDefault="00C96047" w:rsidP="00C96047">
            <w:pPr>
              <w:rPr>
                <w:color w:val="000000"/>
                <w:lang w:val="en-GB"/>
                <w:rPrChange w:id="279"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7E1FECA" w14:textId="77777777" w:rsidR="00C96047" w:rsidRPr="00633156" w:rsidRDefault="00C96047" w:rsidP="00C96047">
            <w:pPr>
              <w:rPr>
                <w:sz w:val="20"/>
                <w:szCs w:val="20"/>
                <w:lang w:val="en-GB"/>
                <w:rPrChange w:id="280"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3F8819E" w14:textId="77777777" w:rsidR="00C96047" w:rsidRPr="00633156" w:rsidRDefault="00C96047" w:rsidP="00C96047">
            <w:pPr>
              <w:rPr>
                <w:sz w:val="20"/>
                <w:szCs w:val="20"/>
                <w:lang w:val="en-GB"/>
                <w:rPrChange w:id="281"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F917C5D" w14:textId="77777777" w:rsidR="00C96047" w:rsidRPr="00633156" w:rsidRDefault="00C96047" w:rsidP="00C96047">
            <w:pPr>
              <w:rPr>
                <w:sz w:val="20"/>
                <w:szCs w:val="20"/>
                <w:lang w:val="en-GB"/>
                <w:rPrChange w:id="282" w:author="Microsoft Office User" w:date="2018-11-15T23:48:00Z">
                  <w:rPr>
                    <w:sz w:val="20"/>
                    <w:szCs w:val="20"/>
                  </w:rPr>
                </w:rPrChange>
              </w:rPr>
            </w:pPr>
          </w:p>
        </w:tc>
      </w:tr>
      <w:tr w:rsidR="00C96047" w:rsidRPr="00490AA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633156" w:rsidRDefault="00C96047" w:rsidP="00C96047">
            <w:pPr>
              <w:rPr>
                <w:sz w:val="20"/>
                <w:szCs w:val="20"/>
                <w:lang w:val="en-GB"/>
                <w:rPrChange w:id="283"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A97BA16" w14:textId="77777777" w:rsidR="00C96047" w:rsidRPr="00633156" w:rsidRDefault="00C96047" w:rsidP="00C96047">
            <w:pPr>
              <w:rPr>
                <w:sz w:val="20"/>
                <w:szCs w:val="20"/>
                <w:lang w:val="en-GB"/>
                <w:rPrChange w:id="284"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77777777" w:rsidR="00C96047" w:rsidRPr="00C96047" w:rsidRDefault="00C96047" w:rsidP="00C96047">
            <w:pPr>
              <w:jc w:val="right"/>
              <w:rPr>
                <w:color w:val="000000"/>
              </w:rPr>
            </w:pPr>
            <w:r w:rsidRPr="00C96047">
              <w:rPr>
                <w:color w:val="000000"/>
              </w:rPr>
              <w:t>0,73</w:t>
            </w:r>
          </w:p>
        </w:tc>
        <w:tc>
          <w:tcPr>
            <w:tcW w:w="20138" w:type="dxa"/>
            <w:gridSpan w:val="3"/>
            <w:tcBorders>
              <w:top w:val="nil"/>
              <w:left w:val="nil"/>
              <w:bottom w:val="nil"/>
              <w:right w:val="nil"/>
            </w:tcBorders>
            <w:shd w:val="clear" w:color="auto" w:fill="auto"/>
            <w:noWrap/>
            <w:hideMark/>
          </w:tcPr>
          <w:p w14:paraId="124213F1" w14:textId="77777777" w:rsidR="000E125A" w:rsidRPr="00633156" w:rsidRDefault="00C96047" w:rsidP="00C96047">
            <w:pPr>
              <w:rPr>
                <w:color w:val="000000"/>
                <w:lang w:val="en-GB"/>
                <w:rPrChange w:id="285" w:author="Microsoft Office User" w:date="2018-11-15T23:48:00Z">
                  <w:rPr>
                    <w:color w:val="000000"/>
                  </w:rPr>
                </w:rPrChange>
              </w:rPr>
            </w:pPr>
            <w:r w:rsidRPr="00633156">
              <w:rPr>
                <w:color w:val="000000"/>
                <w:lang w:val="en-GB"/>
                <w:rPrChange w:id="286" w:author="Microsoft Office User" w:date="2018-11-15T23:48:00Z">
                  <w:rPr>
                    <w:color w:val="000000"/>
                  </w:rPr>
                </w:rPrChange>
              </w:rPr>
              <w:t xml:space="preserve">+ Satisfaction with life (.40) </w:t>
            </w:r>
          </w:p>
          <w:p w14:paraId="0C03BABA" w14:textId="77777777" w:rsidR="000E125A" w:rsidRPr="00633156" w:rsidRDefault="00C96047" w:rsidP="00C96047">
            <w:pPr>
              <w:rPr>
                <w:color w:val="000000"/>
                <w:lang w:val="en-GB"/>
                <w:rPrChange w:id="287" w:author="Microsoft Office User" w:date="2018-11-15T23:48:00Z">
                  <w:rPr>
                    <w:color w:val="000000"/>
                  </w:rPr>
                </w:rPrChange>
              </w:rPr>
            </w:pPr>
            <w:r w:rsidRPr="00633156">
              <w:rPr>
                <w:color w:val="000000"/>
                <w:lang w:val="en-GB"/>
                <w:rPrChange w:id="288" w:author="Microsoft Office User" w:date="2018-11-15T23:48:00Z">
                  <w:rPr>
                    <w:color w:val="000000"/>
                  </w:rPr>
                </w:rPrChange>
              </w:rPr>
              <w:t>(</w:t>
            </w:r>
            <w:proofErr w:type="spellStart"/>
            <w:r w:rsidRPr="00633156">
              <w:rPr>
                <w:color w:val="000000"/>
                <w:lang w:val="en-GB"/>
                <w:rPrChange w:id="289" w:author="Microsoft Office User" w:date="2018-11-15T23:48:00Z">
                  <w:rPr>
                    <w:color w:val="000000"/>
                  </w:rPr>
                </w:rPrChange>
              </w:rPr>
              <w:t>Schimmack</w:t>
            </w:r>
            <w:proofErr w:type="spellEnd"/>
            <w:r w:rsidRPr="00633156">
              <w:rPr>
                <w:color w:val="000000"/>
                <w:lang w:val="en-GB"/>
                <w:rPrChange w:id="290" w:author="Microsoft Office User" w:date="2018-11-15T23:48:00Z">
                  <w:rPr>
                    <w:color w:val="000000"/>
                  </w:rPr>
                </w:rPrChange>
              </w:rPr>
              <w:t xml:space="preserve"> et al., 2004); </w:t>
            </w:r>
          </w:p>
          <w:p w14:paraId="061F3190" w14:textId="77777777" w:rsidR="000E125A" w:rsidRPr="00633156" w:rsidRDefault="00C96047" w:rsidP="00C96047">
            <w:pPr>
              <w:rPr>
                <w:color w:val="000000"/>
                <w:lang w:val="en-GB"/>
                <w:rPrChange w:id="291" w:author="Microsoft Office User" w:date="2018-11-15T23:48:00Z">
                  <w:rPr>
                    <w:color w:val="000000"/>
                  </w:rPr>
                </w:rPrChange>
              </w:rPr>
            </w:pPr>
            <w:r w:rsidRPr="00633156">
              <w:rPr>
                <w:color w:val="000000"/>
                <w:lang w:val="en-GB"/>
                <w:rPrChange w:id="292" w:author="Microsoft Office User" w:date="2018-11-15T23:48:00Z">
                  <w:rPr>
                    <w:color w:val="000000"/>
                  </w:rPr>
                </w:rPrChange>
              </w:rPr>
              <w:t xml:space="preserve">- Avoidant attachment style (-.30) </w:t>
            </w:r>
          </w:p>
          <w:p w14:paraId="75BD196E" w14:textId="77777777" w:rsidR="00C96047" w:rsidRPr="00633156" w:rsidRDefault="00C96047" w:rsidP="00C96047">
            <w:pPr>
              <w:rPr>
                <w:color w:val="000000"/>
                <w:lang w:val="en-GB"/>
                <w:rPrChange w:id="293" w:author="Microsoft Office User" w:date="2018-11-15T23:48:00Z">
                  <w:rPr>
                    <w:color w:val="000000"/>
                  </w:rPr>
                </w:rPrChange>
              </w:rPr>
            </w:pPr>
            <w:r w:rsidRPr="00633156">
              <w:rPr>
                <w:color w:val="000000"/>
                <w:lang w:val="en-GB"/>
                <w:rPrChange w:id="294" w:author="Microsoft Office User" w:date="2018-11-15T23:48:00Z">
                  <w:rPr>
                    <w:color w:val="000000"/>
                  </w:rPr>
                </w:rPrChange>
              </w:rPr>
              <w:t>(Shaver &amp; Brennan, 1992)</w:t>
            </w:r>
          </w:p>
        </w:tc>
        <w:tc>
          <w:tcPr>
            <w:tcW w:w="2476" w:type="dxa"/>
            <w:tcBorders>
              <w:top w:val="nil"/>
              <w:left w:val="nil"/>
              <w:bottom w:val="nil"/>
              <w:right w:val="nil"/>
            </w:tcBorders>
            <w:shd w:val="clear" w:color="auto" w:fill="auto"/>
            <w:noWrap/>
            <w:hideMark/>
          </w:tcPr>
          <w:p w14:paraId="72859309" w14:textId="77777777" w:rsidR="00C96047" w:rsidRPr="00633156" w:rsidRDefault="00C96047" w:rsidP="00C96047">
            <w:pPr>
              <w:rPr>
                <w:color w:val="000000"/>
                <w:lang w:val="en-GB"/>
                <w:rPrChange w:id="295"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966A6B3" w14:textId="77777777" w:rsidR="00C96047" w:rsidRPr="00633156" w:rsidRDefault="00C96047" w:rsidP="00C96047">
            <w:pPr>
              <w:rPr>
                <w:sz w:val="20"/>
                <w:szCs w:val="20"/>
                <w:lang w:val="en-GB"/>
                <w:rPrChange w:id="296" w:author="Microsoft Office User" w:date="2018-11-15T23:48:00Z">
                  <w:rPr>
                    <w:sz w:val="20"/>
                    <w:szCs w:val="20"/>
                  </w:rPr>
                </w:rPrChange>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633156" w:rsidRDefault="00C96047" w:rsidP="00C96047">
            <w:pPr>
              <w:rPr>
                <w:sz w:val="20"/>
                <w:szCs w:val="20"/>
                <w:lang w:val="en-GB"/>
                <w:rPrChange w:id="297"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77777777" w:rsidR="00C96047" w:rsidRPr="00C96047" w:rsidRDefault="00C96047" w:rsidP="00C96047">
            <w:pPr>
              <w:jc w:val="right"/>
              <w:rPr>
                <w:color w:val="000000"/>
              </w:rPr>
            </w:pPr>
            <w:r w:rsidRPr="00C96047">
              <w:rPr>
                <w:color w:val="000000"/>
              </w:rPr>
              <w:t>0,58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90AA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7777777"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633156" w:rsidRDefault="000E125A" w:rsidP="00C96047">
            <w:pPr>
              <w:rPr>
                <w:color w:val="000000"/>
                <w:lang w:val="en-GB"/>
                <w:rPrChange w:id="298" w:author="Microsoft Office User" w:date="2018-11-15T23:48:00Z">
                  <w:rPr>
                    <w:color w:val="000000"/>
                  </w:rPr>
                </w:rPrChange>
              </w:rPr>
            </w:pPr>
            <w:r w:rsidRPr="00633156">
              <w:rPr>
                <w:color w:val="000000"/>
                <w:lang w:val="en-GB"/>
                <w:rPrChange w:id="299" w:author="Microsoft Office User" w:date="2018-11-15T23:48:00Z">
                  <w:rPr>
                    <w:color w:val="000000"/>
                  </w:rPr>
                </w:rPrChange>
              </w:rPr>
              <w:t xml:space="preserve">- Supervisor rating </w:t>
            </w:r>
          </w:p>
          <w:p w14:paraId="79CE4BC7" w14:textId="77777777" w:rsidR="000E125A" w:rsidRPr="00633156" w:rsidRDefault="000E125A" w:rsidP="00C96047">
            <w:pPr>
              <w:rPr>
                <w:color w:val="000000"/>
                <w:lang w:val="en-GB"/>
                <w:rPrChange w:id="300" w:author="Microsoft Office User" w:date="2018-11-15T23:48:00Z">
                  <w:rPr>
                    <w:color w:val="000000"/>
                  </w:rPr>
                </w:rPrChange>
              </w:rPr>
            </w:pPr>
            <w:r w:rsidRPr="00633156">
              <w:rPr>
                <w:color w:val="000000"/>
                <w:lang w:val="en-GB"/>
                <w:rPrChange w:id="301" w:author="Microsoft Office User" w:date="2018-11-15T23:48:00Z">
                  <w:rPr>
                    <w:color w:val="000000"/>
                  </w:rPr>
                </w:rPrChange>
              </w:rPr>
              <w:t xml:space="preserve">(Piedmont &amp; Weinstein, 1994); </w:t>
            </w:r>
          </w:p>
          <w:p w14:paraId="7A3E1311" w14:textId="77777777" w:rsidR="000E125A" w:rsidRPr="00633156" w:rsidRDefault="000E125A" w:rsidP="00C96047">
            <w:pPr>
              <w:rPr>
                <w:color w:val="000000"/>
                <w:lang w:val="en-GB"/>
                <w:rPrChange w:id="302" w:author="Microsoft Office User" w:date="2018-11-15T23:48:00Z">
                  <w:rPr>
                    <w:color w:val="000000"/>
                  </w:rPr>
                </w:rPrChange>
              </w:rPr>
            </w:pPr>
            <w:r w:rsidRPr="00633156">
              <w:rPr>
                <w:color w:val="000000"/>
                <w:lang w:val="en-GB"/>
                <w:rPrChange w:id="303" w:author="Microsoft Office User" w:date="2018-11-15T23:48:00Z">
                  <w:rPr>
                    <w:color w:val="000000"/>
                  </w:rPr>
                </w:rPrChange>
              </w:rPr>
              <w:t xml:space="preserve">- Fearless dominance (-.49), </w:t>
            </w:r>
          </w:p>
          <w:p w14:paraId="3A6E6418" w14:textId="77777777" w:rsidR="000E125A" w:rsidRPr="00633156" w:rsidRDefault="000E125A" w:rsidP="00C96047">
            <w:pPr>
              <w:rPr>
                <w:color w:val="000000"/>
                <w:lang w:val="en-GB"/>
                <w:rPrChange w:id="304" w:author="Microsoft Office User" w:date="2018-11-15T23:48:00Z">
                  <w:rPr>
                    <w:color w:val="000000"/>
                  </w:rPr>
                </w:rPrChange>
              </w:rPr>
            </w:pPr>
            <w:r w:rsidRPr="00633156">
              <w:rPr>
                <w:color w:val="000000"/>
                <w:lang w:val="en-GB"/>
                <w:rPrChange w:id="305" w:author="Microsoft Office User" w:date="2018-11-15T23:48:00Z">
                  <w:rPr>
                    <w:color w:val="000000"/>
                  </w:rPr>
                </w:rPrChange>
              </w:rPr>
              <w:t xml:space="preserve">- Dysregulation / Disinhibition (-.49) </w:t>
            </w:r>
          </w:p>
          <w:p w14:paraId="3802BC5E" w14:textId="77777777" w:rsidR="000E125A" w:rsidRPr="00633156" w:rsidRDefault="000E125A" w:rsidP="00C96047">
            <w:pPr>
              <w:rPr>
                <w:color w:val="000000"/>
                <w:lang w:val="en-GB"/>
                <w:rPrChange w:id="306" w:author="Microsoft Office User" w:date="2018-11-15T23:48:00Z">
                  <w:rPr>
                    <w:color w:val="000000"/>
                  </w:rPr>
                </w:rPrChange>
              </w:rPr>
            </w:pPr>
            <w:r w:rsidRPr="00633156">
              <w:rPr>
                <w:color w:val="000000"/>
                <w:lang w:val="en-GB"/>
                <w:rPrChange w:id="307" w:author="Microsoft Office User" w:date="2018-11-15T23:48:00Z">
                  <w:rPr>
                    <w:color w:val="000000"/>
                  </w:rPr>
                </w:rPrChange>
              </w:rPr>
              <w:t>(</w:t>
            </w:r>
            <w:proofErr w:type="spellStart"/>
            <w:r w:rsidRPr="00633156">
              <w:rPr>
                <w:color w:val="000000"/>
                <w:lang w:val="en-GB"/>
                <w:rPrChange w:id="308" w:author="Microsoft Office User" w:date="2018-11-15T23:48:00Z">
                  <w:rPr>
                    <w:color w:val="000000"/>
                  </w:rPr>
                </w:rPrChange>
              </w:rPr>
              <w:t>Gaughan</w:t>
            </w:r>
            <w:proofErr w:type="spellEnd"/>
            <w:r w:rsidRPr="00633156">
              <w:rPr>
                <w:color w:val="000000"/>
                <w:lang w:val="en-GB"/>
                <w:rPrChange w:id="309" w:author="Microsoft Office User" w:date="2018-11-15T23:48:00Z">
                  <w:rPr>
                    <w:color w:val="000000"/>
                  </w:rPr>
                </w:rPrChange>
              </w:rPr>
              <w:t xml:space="preserve"> et al, 2009)</w:t>
            </w:r>
          </w:p>
        </w:tc>
      </w:tr>
      <w:tr w:rsidR="00C96047" w:rsidRPr="00490AA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633156" w:rsidRDefault="00C96047" w:rsidP="00C96047">
            <w:pPr>
              <w:rPr>
                <w:color w:val="000000"/>
                <w:lang w:val="en-GB"/>
                <w:rPrChange w:id="310" w:author="Microsoft Office User" w:date="2018-11-15T23:48:00Z">
                  <w:rPr>
                    <w:color w:val="000000"/>
                  </w:rPr>
                </w:rPrChange>
              </w:rPr>
            </w:pPr>
          </w:p>
        </w:tc>
        <w:tc>
          <w:tcPr>
            <w:tcW w:w="1967" w:type="dxa"/>
            <w:tcBorders>
              <w:top w:val="nil"/>
              <w:left w:val="nil"/>
              <w:bottom w:val="nil"/>
              <w:right w:val="nil"/>
            </w:tcBorders>
            <w:shd w:val="clear" w:color="auto" w:fill="auto"/>
            <w:noWrap/>
            <w:hideMark/>
          </w:tcPr>
          <w:p w14:paraId="34AD38D1" w14:textId="77777777" w:rsidR="00C96047" w:rsidRPr="00633156" w:rsidRDefault="00C96047" w:rsidP="00C96047">
            <w:pPr>
              <w:rPr>
                <w:sz w:val="20"/>
                <w:szCs w:val="20"/>
                <w:lang w:val="en-GB"/>
                <w:rPrChange w:id="311"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77777777" w:rsidR="00C96047" w:rsidRPr="00C96047" w:rsidRDefault="00C96047" w:rsidP="00C96047">
            <w:pPr>
              <w:jc w:val="right"/>
              <w:rPr>
                <w:color w:val="000000"/>
              </w:rPr>
            </w:pPr>
            <w:r w:rsidRPr="00C96047">
              <w:rPr>
                <w:color w:val="000000"/>
              </w:rPr>
              <w:t>0,75</w:t>
            </w:r>
          </w:p>
        </w:tc>
        <w:tc>
          <w:tcPr>
            <w:tcW w:w="22614" w:type="dxa"/>
            <w:gridSpan w:val="4"/>
            <w:tcBorders>
              <w:top w:val="nil"/>
              <w:left w:val="nil"/>
              <w:bottom w:val="nil"/>
              <w:right w:val="nil"/>
            </w:tcBorders>
            <w:shd w:val="clear" w:color="auto" w:fill="auto"/>
            <w:noWrap/>
            <w:hideMark/>
          </w:tcPr>
          <w:p w14:paraId="1EB1875B" w14:textId="77777777" w:rsidR="000E125A" w:rsidRPr="00633156" w:rsidRDefault="00C96047" w:rsidP="00C96047">
            <w:pPr>
              <w:rPr>
                <w:color w:val="000000"/>
                <w:lang w:val="en-GB"/>
                <w:rPrChange w:id="312" w:author="Microsoft Office User" w:date="2018-11-15T23:48:00Z">
                  <w:rPr>
                    <w:color w:val="000000"/>
                  </w:rPr>
                </w:rPrChange>
              </w:rPr>
            </w:pPr>
            <w:r w:rsidRPr="00633156">
              <w:rPr>
                <w:color w:val="000000"/>
                <w:lang w:val="en-GB"/>
                <w:rPrChange w:id="313" w:author="Microsoft Office User" w:date="2018-11-15T23:48:00Z">
                  <w:rPr>
                    <w:color w:val="000000"/>
                  </w:rPr>
                </w:rPrChange>
              </w:rPr>
              <w:t xml:space="preserve">- Callous affect (-.63), </w:t>
            </w:r>
          </w:p>
          <w:p w14:paraId="1BA27A57" w14:textId="77777777" w:rsidR="000E125A" w:rsidRPr="00633156" w:rsidRDefault="00C96047" w:rsidP="00C96047">
            <w:pPr>
              <w:rPr>
                <w:color w:val="000000"/>
                <w:lang w:val="en-GB"/>
                <w:rPrChange w:id="314" w:author="Microsoft Office User" w:date="2018-11-15T23:48:00Z">
                  <w:rPr>
                    <w:color w:val="000000"/>
                  </w:rPr>
                </w:rPrChange>
              </w:rPr>
            </w:pPr>
            <w:r w:rsidRPr="00633156">
              <w:rPr>
                <w:color w:val="000000"/>
                <w:lang w:val="en-GB"/>
                <w:rPrChange w:id="315" w:author="Microsoft Office User" w:date="2018-11-15T23:48:00Z">
                  <w:rPr>
                    <w:color w:val="000000"/>
                  </w:rPr>
                </w:rPrChange>
              </w:rPr>
              <w:t xml:space="preserve">- Antisocial </w:t>
            </w:r>
            <w:proofErr w:type="spellStart"/>
            <w:r w:rsidRPr="00633156">
              <w:rPr>
                <w:color w:val="000000"/>
                <w:lang w:val="en-GB"/>
                <w:rPrChange w:id="316" w:author="Microsoft Office User" w:date="2018-11-15T23:48:00Z">
                  <w:rPr>
                    <w:color w:val="000000"/>
                  </w:rPr>
                </w:rPrChange>
              </w:rPr>
              <w:t>behavior</w:t>
            </w:r>
            <w:proofErr w:type="spellEnd"/>
            <w:r w:rsidRPr="00633156">
              <w:rPr>
                <w:color w:val="000000"/>
                <w:lang w:val="en-GB"/>
                <w:rPrChange w:id="317" w:author="Microsoft Office User" w:date="2018-11-15T23:48:00Z">
                  <w:rPr>
                    <w:color w:val="000000"/>
                  </w:rPr>
                </w:rPrChange>
              </w:rPr>
              <w:t xml:space="preserve"> (-.37) </w:t>
            </w:r>
          </w:p>
          <w:p w14:paraId="433C0BA2" w14:textId="77777777" w:rsidR="000E125A" w:rsidRPr="00633156" w:rsidRDefault="00C96047" w:rsidP="00C96047">
            <w:pPr>
              <w:rPr>
                <w:color w:val="000000"/>
                <w:lang w:val="en-GB"/>
                <w:rPrChange w:id="318" w:author="Microsoft Office User" w:date="2018-11-15T23:48:00Z">
                  <w:rPr>
                    <w:color w:val="000000"/>
                  </w:rPr>
                </w:rPrChange>
              </w:rPr>
            </w:pPr>
            <w:r w:rsidRPr="00633156">
              <w:rPr>
                <w:color w:val="000000"/>
                <w:lang w:val="en-GB"/>
                <w:rPrChange w:id="319" w:author="Microsoft Office User" w:date="2018-11-15T23:48:00Z">
                  <w:rPr>
                    <w:color w:val="000000"/>
                  </w:rPr>
                </w:rPrChange>
              </w:rPr>
              <w:t>(</w:t>
            </w:r>
            <w:proofErr w:type="spellStart"/>
            <w:r w:rsidRPr="00633156">
              <w:rPr>
                <w:color w:val="000000"/>
                <w:lang w:val="en-GB"/>
                <w:rPrChange w:id="320" w:author="Microsoft Office User" w:date="2018-11-15T23:48:00Z">
                  <w:rPr>
                    <w:color w:val="000000"/>
                  </w:rPr>
                </w:rPrChange>
              </w:rPr>
              <w:t>Gaughan</w:t>
            </w:r>
            <w:proofErr w:type="spellEnd"/>
            <w:r w:rsidRPr="00633156">
              <w:rPr>
                <w:color w:val="000000"/>
                <w:lang w:val="en-GB"/>
                <w:rPrChange w:id="321" w:author="Microsoft Office User" w:date="2018-11-15T23:48:00Z">
                  <w:rPr>
                    <w:color w:val="000000"/>
                  </w:rPr>
                </w:rPrChange>
              </w:rPr>
              <w:t xml:space="preserve"> et al., 2009); </w:t>
            </w:r>
          </w:p>
          <w:p w14:paraId="7197303F" w14:textId="77777777" w:rsidR="000E125A" w:rsidRPr="00633156" w:rsidRDefault="00C96047" w:rsidP="00C96047">
            <w:pPr>
              <w:rPr>
                <w:color w:val="000000"/>
                <w:lang w:val="en-GB"/>
                <w:rPrChange w:id="322" w:author="Microsoft Office User" w:date="2018-11-15T23:48:00Z">
                  <w:rPr>
                    <w:color w:val="000000"/>
                  </w:rPr>
                </w:rPrChange>
              </w:rPr>
            </w:pPr>
            <w:r w:rsidRPr="00633156">
              <w:rPr>
                <w:color w:val="000000"/>
                <w:lang w:val="en-GB"/>
                <w:rPrChange w:id="323" w:author="Microsoft Office User" w:date="2018-11-15T23:48:00Z">
                  <w:rPr>
                    <w:color w:val="000000"/>
                  </w:rPr>
                </w:rPrChange>
              </w:rPr>
              <w:t xml:space="preserve">- Antisocial </w:t>
            </w:r>
            <w:proofErr w:type="spellStart"/>
            <w:r w:rsidRPr="00633156">
              <w:rPr>
                <w:color w:val="000000"/>
                <w:lang w:val="en-GB"/>
                <w:rPrChange w:id="324" w:author="Microsoft Office User" w:date="2018-11-15T23:48:00Z">
                  <w:rPr>
                    <w:color w:val="000000"/>
                  </w:rPr>
                </w:rPrChange>
              </w:rPr>
              <w:t>behavior</w:t>
            </w:r>
            <w:proofErr w:type="spellEnd"/>
            <w:r w:rsidRPr="00633156">
              <w:rPr>
                <w:color w:val="000000"/>
                <w:lang w:val="en-GB"/>
                <w:rPrChange w:id="325" w:author="Microsoft Office User" w:date="2018-11-15T23:48:00Z">
                  <w:rPr>
                    <w:color w:val="000000"/>
                  </w:rPr>
                </w:rPrChange>
              </w:rPr>
              <w:t xml:space="preserve"> (-.26)</w:t>
            </w:r>
          </w:p>
          <w:p w14:paraId="5022DE64" w14:textId="77777777" w:rsidR="00C96047" w:rsidRPr="00633156" w:rsidRDefault="00C96047" w:rsidP="00C96047">
            <w:pPr>
              <w:rPr>
                <w:color w:val="000000"/>
                <w:lang w:val="en-GB"/>
                <w:rPrChange w:id="326" w:author="Microsoft Office User" w:date="2018-11-15T23:48:00Z">
                  <w:rPr>
                    <w:color w:val="000000"/>
                  </w:rPr>
                </w:rPrChange>
              </w:rPr>
            </w:pPr>
            <w:r w:rsidRPr="00633156">
              <w:rPr>
                <w:color w:val="000000"/>
                <w:lang w:val="en-GB"/>
                <w:rPrChange w:id="327" w:author="Microsoft Office User" w:date="2018-11-15T23:48:00Z">
                  <w:rPr>
                    <w:color w:val="000000"/>
                  </w:rPr>
                </w:rPrChange>
              </w:rPr>
              <w:t>(</w:t>
            </w:r>
            <w:proofErr w:type="spellStart"/>
            <w:r w:rsidRPr="00633156">
              <w:rPr>
                <w:color w:val="000000"/>
                <w:lang w:val="en-GB"/>
                <w:rPrChange w:id="328" w:author="Microsoft Office User" w:date="2018-11-15T23:48:00Z">
                  <w:rPr>
                    <w:color w:val="000000"/>
                  </w:rPr>
                </w:rPrChange>
              </w:rPr>
              <w:t>Gaughan</w:t>
            </w:r>
            <w:proofErr w:type="spellEnd"/>
            <w:r w:rsidRPr="00633156">
              <w:rPr>
                <w:color w:val="000000"/>
                <w:lang w:val="en-GB"/>
                <w:rPrChange w:id="329" w:author="Microsoft Office User" w:date="2018-11-15T23:48:00Z">
                  <w:rPr>
                    <w:color w:val="000000"/>
                  </w:rPr>
                </w:rPrChange>
              </w:rPr>
              <w:t>, et al., 2012)</w:t>
            </w:r>
          </w:p>
        </w:tc>
        <w:tc>
          <w:tcPr>
            <w:tcW w:w="2476" w:type="dxa"/>
            <w:tcBorders>
              <w:top w:val="nil"/>
              <w:left w:val="nil"/>
              <w:bottom w:val="nil"/>
              <w:right w:val="nil"/>
            </w:tcBorders>
            <w:shd w:val="clear" w:color="auto" w:fill="auto"/>
            <w:noWrap/>
            <w:hideMark/>
          </w:tcPr>
          <w:p w14:paraId="64BA85C2" w14:textId="77777777" w:rsidR="00C96047" w:rsidRPr="00633156" w:rsidRDefault="00C96047" w:rsidP="00C96047">
            <w:pPr>
              <w:rPr>
                <w:color w:val="000000"/>
                <w:lang w:val="en-GB"/>
                <w:rPrChange w:id="330" w:author="Microsoft Office User" w:date="2018-11-15T23:48:00Z">
                  <w:rPr>
                    <w:color w:val="000000"/>
                  </w:rPr>
                </w:rPrChange>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633156" w:rsidRDefault="00C96047" w:rsidP="00C96047">
            <w:pPr>
              <w:rPr>
                <w:sz w:val="20"/>
                <w:szCs w:val="20"/>
                <w:lang w:val="en-GB"/>
                <w:rPrChange w:id="331"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006C5A66" w14:textId="77777777" w:rsidR="00C96047" w:rsidRPr="00633156" w:rsidRDefault="00C96047" w:rsidP="00C96047">
            <w:pPr>
              <w:rPr>
                <w:sz w:val="20"/>
                <w:szCs w:val="20"/>
                <w:lang w:val="en-GB"/>
                <w:rPrChange w:id="332"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77777777" w:rsidR="00C96047" w:rsidRPr="00C96047" w:rsidRDefault="00C96047" w:rsidP="00C96047">
            <w:pPr>
              <w:jc w:val="right"/>
              <w:rPr>
                <w:color w:val="000000"/>
              </w:rPr>
            </w:pPr>
            <w:r w:rsidRPr="00C96047">
              <w:rPr>
                <w:color w:val="000000"/>
              </w:rPr>
              <w:t>0,59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1653F1"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77777777" w:rsidR="00C96047" w:rsidRPr="00C96047" w:rsidRDefault="00C96047" w:rsidP="00C96047">
            <w:pPr>
              <w:jc w:val="right"/>
              <w:rPr>
                <w:color w:val="000000"/>
              </w:rPr>
            </w:pPr>
            <w:r w:rsidRPr="00C96047">
              <w:rPr>
                <w:color w:val="000000"/>
              </w:rPr>
              <w:t>0,56</w:t>
            </w:r>
          </w:p>
        </w:tc>
        <w:tc>
          <w:tcPr>
            <w:tcW w:w="15185" w:type="dxa"/>
            <w:tcBorders>
              <w:top w:val="nil"/>
              <w:left w:val="nil"/>
              <w:bottom w:val="nil"/>
              <w:right w:val="nil"/>
            </w:tcBorders>
            <w:shd w:val="clear" w:color="auto" w:fill="auto"/>
            <w:noWrap/>
            <w:hideMark/>
          </w:tcPr>
          <w:p w14:paraId="1242E64A" w14:textId="77777777" w:rsidR="000E125A" w:rsidRPr="00633156" w:rsidRDefault="00C96047" w:rsidP="00C96047">
            <w:pPr>
              <w:rPr>
                <w:color w:val="000000"/>
                <w:lang w:val="en-GB"/>
                <w:rPrChange w:id="333" w:author="Microsoft Office User" w:date="2018-11-15T23:48:00Z">
                  <w:rPr>
                    <w:color w:val="000000"/>
                  </w:rPr>
                </w:rPrChange>
              </w:rPr>
            </w:pPr>
            <w:r w:rsidRPr="00633156">
              <w:rPr>
                <w:color w:val="000000"/>
                <w:lang w:val="en-GB"/>
                <w:rPrChange w:id="334" w:author="Microsoft Office User" w:date="2018-11-15T23:48:00Z">
                  <w:rPr>
                    <w:color w:val="000000"/>
                  </w:rPr>
                </w:rPrChange>
              </w:rPr>
              <w:t xml:space="preserve">- Callous affect </w:t>
            </w:r>
            <w:r w:rsidRPr="00633156">
              <w:rPr>
                <w:b/>
                <w:bCs/>
                <w:color w:val="000000"/>
                <w:lang w:val="en-GB"/>
                <w:rPrChange w:id="335" w:author="Microsoft Office User" w:date="2018-11-15T23:48:00Z">
                  <w:rPr>
                    <w:b/>
                    <w:bCs/>
                    <w:color w:val="000000"/>
                  </w:rPr>
                </w:rPrChange>
              </w:rPr>
              <w:t>(</w:t>
            </w:r>
            <w:r w:rsidRPr="00633156">
              <w:rPr>
                <w:color w:val="000000"/>
                <w:lang w:val="en-GB"/>
                <w:rPrChange w:id="336" w:author="Microsoft Office User" w:date="2018-11-15T23:48:00Z">
                  <w:rPr>
                    <w:color w:val="000000"/>
                  </w:rPr>
                </w:rPrChange>
              </w:rPr>
              <w:t>-.56</w:t>
            </w:r>
            <w:r w:rsidRPr="00633156">
              <w:rPr>
                <w:b/>
                <w:bCs/>
                <w:color w:val="000000"/>
                <w:lang w:val="en-GB"/>
                <w:rPrChange w:id="337" w:author="Microsoft Office User" w:date="2018-11-15T23:48:00Z">
                  <w:rPr>
                    <w:b/>
                    <w:bCs/>
                    <w:color w:val="000000"/>
                  </w:rPr>
                </w:rPrChange>
              </w:rPr>
              <w:t>)</w:t>
            </w:r>
            <w:r w:rsidRPr="00633156">
              <w:rPr>
                <w:color w:val="000000"/>
                <w:lang w:val="en-GB"/>
                <w:rPrChange w:id="338" w:author="Microsoft Office User" w:date="2018-11-15T23:48:00Z">
                  <w:rPr>
                    <w:color w:val="000000"/>
                  </w:rPr>
                </w:rPrChange>
              </w:rPr>
              <w:t xml:space="preserve"> </w:t>
            </w:r>
          </w:p>
          <w:p w14:paraId="2B8968C5" w14:textId="77777777" w:rsidR="00C96047" w:rsidRPr="00633156" w:rsidRDefault="00C96047" w:rsidP="00C96047">
            <w:pPr>
              <w:rPr>
                <w:color w:val="000000"/>
                <w:lang w:val="en-GB"/>
                <w:rPrChange w:id="339" w:author="Microsoft Office User" w:date="2018-11-15T23:48:00Z">
                  <w:rPr>
                    <w:color w:val="000000"/>
                  </w:rPr>
                </w:rPrChange>
              </w:rPr>
            </w:pPr>
            <w:r w:rsidRPr="00633156">
              <w:rPr>
                <w:color w:val="000000"/>
                <w:lang w:val="en-GB"/>
                <w:rPrChange w:id="340" w:author="Microsoft Office User" w:date="2018-11-15T23:48:00Z">
                  <w:rPr>
                    <w:color w:val="000000"/>
                  </w:rPr>
                </w:rPrChange>
              </w:rPr>
              <w:t>(</w:t>
            </w:r>
            <w:proofErr w:type="spellStart"/>
            <w:r w:rsidRPr="00633156">
              <w:rPr>
                <w:color w:val="000000"/>
                <w:lang w:val="en-GB"/>
                <w:rPrChange w:id="341" w:author="Microsoft Office User" w:date="2018-11-15T23:48:00Z">
                  <w:rPr>
                    <w:color w:val="000000"/>
                  </w:rPr>
                </w:rPrChange>
              </w:rPr>
              <w:t>Gaughan</w:t>
            </w:r>
            <w:proofErr w:type="spellEnd"/>
            <w:r w:rsidRPr="00633156">
              <w:rPr>
                <w:color w:val="000000"/>
                <w:lang w:val="en-GB"/>
                <w:rPrChange w:id="342" w:author="Microsoft Office User" w:date="2018-11-15T23:48:00Z">
                  <w:rPr>
                    <w:color w:val="000000"/>
                  </w:rPr>
                </w:rPrChang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633156" w:rsidRDefault="00C96047" w:rsidP="00C96047">
            <w:pPr>
              <w:rPr>
                <w:color w:val="000000"/>
                <w:lang w:val="en-GB"/>
                <w:rPrChange w:id="343"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79C76F29" w14:textId="77777777" w:rsidR="00C96047" w:rsidRPr="00633156" w:rsidRDefault="00C96047" w:rsidP="00C96047">
            <w:pPr>
              <w:rPr>
                <w:sz w:val="20"/>
                <w:szCs w:val="20"/>
                <w:lang w:val="en-GB"/>
                <w:rPrChange w:id="344"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30071CD" w14:textId="77777777" w:rsidR="00C96047" w:rsidRPr="00633156" w:rsidRDefault="00C96047" w:rsidP="00C96047">
            <w:pPr>
              <w:rPr>
                <w:sz w:val="20"/>
                <w:szCs w:val="20"/>
                <w:lang w:val="en-GB"/>
                <w:rPrChange w:id="345"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31AB3B0" w14:textId="77777777" w:rsidR="00C96047" w:rsidRPr="00633156" w:rsidRDefault="00C96047" w:rsidP="00C96047">
            <w:pPr>
              <w:rPr>
                <w:sz w:val="20"/>
                <w:szCs w:val="20"/>
                <w:lang w:val="en-GB"/>
                <w:rPrChange w:id="346" w:author="Microsoft Office User" w:date="2018-11-15T23:48:00Z">
                  <w:rPr>
                    <w:sz w:val="20"/>
                    <w:szCs w:val="20"/>
                  </w:rPr>
                </w:rPrChang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633156" w:rsidRDefault="00C96047" w:rsidP="00C96047">
            <w:pPr>
              <w:rPr>
                <w:sz w:val="20"/>
                <w:szCs w:val="20"/>
                <w:lang w:val="en-GB"/>
                <w:rPrChange w:id="347"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0775913" w14:textId="77777777" w:rsidR="000E125A" w:rsidRPr="00633156" w:rsidRDefault="000E125A" w:rsidP="00C96047">
            <w:pPr>
              <w:rPr>
                <w:color w:val="000000"/>
                <w:lang w:val="en-GB"/>
                <w:rPrChange w:id="348" w:author="Microsoft Office User" w:date="2018-11-15T23:48:00Z">
                  <w:rPr>
                    <w:color w:val="000000"/>
                  </w:rPr>
                </w:rPrChange>
              </w:rPr>
            </w:pPr>
          </w:p>
          <w:p w14:paraId="5DA11D9E" w14:textId="77777777" w:rsidR="000E125A" w:rsidRPr="00633156" w:rsidRDefault="000E125A" w:rsidP="00C96047">
            <w:pPr>
              <w:rPr>
                <w:color w:val="000000"/>
                <w:lang w:val="en-GB"/>
                <w:rPrChange w:id="349" w:author="Microsoft Office User" w:date="2018-11-15T23:48:00Z">
                  <w:rPr>
                    <w:color w:val="000000"/>
                  </w:rPr>
                </w:rPrChang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1653F1"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77777777" w:rsidR="00C96047" w:rsidRPr="00C96047" w:rsidRDefault="00C96047" w:rsidP="00C96047">
            <w:pPr>
              <w:jc w:val="right"/>
              <w:rPr>
                <w:color w:val="000000"/>
              </w:rPr>
            </w:pPr>
            <w:r w:rsidRPr="00C96047">
              <w:rPr>
                <w:color w:val="000000"/>
              </w:rPr>
              <w:t>0,62</w:t>
            </w:r>
          </w:p>
        </w:tc>
        <w:tc>
          <w:tcPr>
            <w:tcW w:w="15185" w:type="dxa"/>
            <w:tcBorders>
              <w:top w:val="nil"/>
              <w:left w:val="nil"/>
              <w:bottom w:val="nil"/>
              <w:right w:val="nil"/>
            </w:tcBorders>
            <w:shd w:val="clear" w:color="auto" w:fill="auto"/>
            <w:noWrap/>
            <w:hideMark/>
          </w:tcPr>
          <w:p w14:paraId="24C0DF15" w14:textId="77777777" w:rsidR="000E125A" w:rsidRPr="00633156" w:rsidRDefault="00C96047" w:rsidP="00C96047">
            <w:pPr>
              <w:rPr>
                <w:color w:val="000000"/>
                <w:lang w:val="en-GB"/>
                <w:rPrChange w:id="350" w:author="Microsoft Office User" w:date="2018-11-15T23:48:00Z">
                  <w:rPr>
                    <w:color w:val="000000"/>
                  </w:rPr>
                </w:rPrChange>
              </w:rPr>
            </w:pPr>
            <w:r w:rsidRPr="00633156">
              <w:rPr>
                <w:color w:val="000000"/>
                <w:lang w:val="en-GB"/>
                <w:rPrChange w:id="351" w:author="Microsoft Office User" w:date="2018-11-15T23:48:00Z">
                  <w:rPr>
                    <w:color w:val="000000"/>
                  </w:rPr>
                </w:rPrChange>
              </w:rPr>
              <w:t xml:space="preserve">- Dysregulation / Disinhibition (-.49) </w:t>
            </w:r>
          </w:p>
          <w:p w14:paraId="163AEFAA" w14:textId="77777777" w:rsidR="00C96047" w:rsidRPr="00633156" w:rsidRDefault="00C96047" w:rsidP="00C96047">
            <w:pPr>
              <w:rPr>
                <w:color w:val="000000"/>
                <w:lang w:val="en-GB"/>
                <w:rPrChange w:id="352" w:author="Microsoft Office User" w:date="2018-11-15T23:48:00Z">
                  <w:rPr>
                    <w:color w:val="000000"/>
                  </w:rPr>
                </w:rPrChange>
              </w:rPr>
            </w:pPr>
            <w:r w:rsidRPr="00633156">
              <w:rPr>
                <w:b/>
                <w:bCs/>
                <w:color w:val="000000"/>
                <w:lang w:val="en-GB"/>
                <w:rPrChange w:id="353" w:author="Microsoft Office User" w:date="2018-11-15T23:48:00Z">
                  <w:rPr>
                    <w:b/>
                    <w:bCs/>
                    <w:color w:val="000000"/>
                  </w:rPr>
                </w:rPrChange>
              </w:rPr>
              <w:t>(</w:t>
            </w:r>
            <w:proofErr w:type="spellStart"/>
            <w:r w:rsidRPr="00633156">
              <w:rPr>
                <w:color w:val="000000"/>
                <w:lang w:val="en-GB"/>
                <w:rPrChange w:id="354" w:author="Microsoft Office User" w:date="2018-11-15T23:48:00Z">
                  <w:rPr>
                    <w:color w:val="000000"/>
                  </w:rPr>
                </w:rPrChange>
              </w:rPr>
              <w:t>Gaughan</w:t>
            </w:r>
            <w:proofErr w:type="spellEnd"/>
            <w:r w:rsidRPr="00633156">
              <w:rPr>
                <w:color w:val="000000"/>
                <w:lang w:val="en-GB"/>
                <w:rPrChange w:id="355" w:author="Microsoft Office User" w:date="2018-11-15T23:48:00Z">
                  <w:rPr>
                    <w:color w:val="000000"/>
                  </w:rPr>
                </w:rPrChange>
              </w:rPr>
              <w:t xml:space="preserve"> et al, 2009</w:t>
            </w:r>
            <w:r w:rsidRPr="00633156">
              <w:rPr>
                <w:b/>
                <w:bCs/>
                <w:color w:val="000000"/>
                <w:lang w:val="en-GB"/>
                <w:rPrChange w:id="356" w:author="Microsoft Office User" w:date="2018-11-15T23:48:00Z">
                  <w:rPr>
                    <w:b/>
                    <w:bCs/>
                    <w:color w:val="000000"/>
                  </w:rPr>
                </w:rPrChange>
              </w:rPr>
              <w:t>)</w:t>
            </w:r>
          </w:p>
        </w:tc>
        <w:tc>
          <w:tcPr>
            <w:tcW w:w="2477" w:type="dxa"/>
            <w:tcBorders>
              <w:top w:val="nil"/>
              <w:left w:val="nil"/>
              <w:bottom w:val="nil"/>
              <w:right w:val="nil"/>
            </w:tcBorders>
            <w:shd w:val="clear" w:color="auto" w:fill="auto"/>
            <w:noWrap/>
            <w:hideMark/>
          </w:tcPr>
          <w:p w14:paraId="6E0907B9" w14:textId="77777777" w:rsidR="00C96047" w:rsidRPr="00633156" w:rsidRDefault="00C96047" w:rsidP="00C96047">
            <w:pPr>
              <w:rPr>
                <w:color w:val="000000"/>
                <w:lang w:val="en-GB"/>
                <w:rPrChange w:id="357"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B7A4289" w14:textId="77777777" w:rsidR="00C96047" w:rsidRPr="00633156" w:rsidRDefault="00C96047" w:rsidP="00C96047">
            <w:pPr>
              <w:rPr>
                <w:sz w:val="20"/>
                <w:szCs w:val="20"/>
                <w:lang w:val="en-GB"/>
                <w:rPrChange w:id="358"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C576533" w14:textId="77777777" w:rsidR="00C96047" w:rsidRPr="00633156" w:rsidRDefault="00C96047" w:rsidP="00C96047">
            <w:pPr>
              <w:rPr>
                <w:sz w:val="20"/>
                <w:szCs w:val="20"/>
                <w:lang w:val="en-GB"/>
                <w:rPrChange w:id="359"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FD230DD" w14:textId="77777777" w:rsidR="00C96047" w:rsidRPr="00633156" w:rsidRDefault="00C96047" w:rsidP="00C96047">
            <w:pPr>
              <w:rPr>
                <w:sz w:val="20"/>
                <w:szCs w:val="20"/>
                <w:lang w:val="en-GB"/>
                <w:rPrChange w:id="360" w:author="Microsoft Office User" w:date="2018-11-15T23:48:00Z">
                  <w:rPr>
                    <w:sz w:val="20"/>
                    <w:szCs w:val="20"/>
                  </w:rPr>
                </w:rPrChange>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633156" w:rsidRDefault="00C96047" w:rsidP="00C96047">
            <w:pPr>
              <w:rPr>
                <w:sz w:val="20"/>
                <w:szCs w:val="20"/>
                <w:lang w:val="en-GB"/>
                <w:rPrChange w:id="361"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4EB9DC7E" w14:textId="77777777" w:rsidR="00C96047" w:rsidRPr="00633156" w:rsidRDefault="00C96047" w:rsidP="00C96047">
            <w:pPr>
              <w:rPr>
                <w:sz w:val="20"/>
                <w:szCs w:val="20"/>
                <w:lang w:val="en-GB"/>
                <w:rPrChange w:id="362"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7777777" w:rsidR="00C96047" w:rsidRPr="00C96047" w:rsidRDefault="00C96047" w:rsidP="00C96047">
            <w:pPr>
              <w:jc w:val="right"/>
              <w:rPr>
                <w:color w:val="000000"/>
              </w:rPr>
            </w:pPr>
            <w:r w:rsidRPr="00C96047">
              <w:rPr>
                <w:color w:val="000000"/>
              </w:rPr>
              <w:t>0,75</w:t>
            </w:r>
          </w:p>
        </w:tc>
        <w:tc>
          <w:tcPr>
            <w:tcW w:w="20138" w:type="dxa"/>
            <w:gridSpan w:val="3"/>
            <w:tcBorders>
              <w:top w:val="nil"/>
              <w:left w:val="nil"/>
              <w:bottom w:val="nil"/>
              <w:right w:val="nil"/>
            </w:tcBorders>
            <w:shd w:val="clear" w:color="auto" w:fill="auto"/>
            <w:noWrap/>
            <w:hideMark/>
          </w:tcPr>
          <w:p w14:paraId="7B694318" w14:textId="77777777" w:rsidR="000E125A" w:rsidRPr="00633156" w:rsidRDefault="00C96047" w:rsidP="00C96047">
            <w:pPr>
              <w:rPr>
                <w:color w:val="000000"/>
                <w:lang w:val="en-GB"/>
                <w:rPrChange w:id="363" w:author="Microsoft Office User" w:date="2018-11-15T23:48:00Z">
                  <w:rPr>
                    <w:color w:val="000000"/>
                  </w:rPr>
                </w:rPrChange>
              </w:rPr>
            </w:pPr>
            <w:r w:rsidRPr="00633156">
              <w:rPr>
                <w:color w:val="000000"/>
                <w:lang w:val="en-GB"/>
                <w:rPrChange w:id="364" w:author="Microsoft Office User" w:date="2018-11-15T23:48:00Z">
                  <w:rPr>
                    <w:color w:val="000000"/>
                  </w:rPr>
                </w:rPrChange>
              </w:rPr>
              <w:t xml:space="preserve">- Attachment anxiety (-.35) </w:t>
            </w:r>
          </w:p>
          <w:p w14:paraId="103FEAFB" w14:textId="77777777" w:rsidR="000E125A" w:rsidRPr="00633156" w:rsidRDefault="00C96047" w:rsidP="00C96047">
            <w:pPr>
              <w:rPr>
                <w:color w:val="000000"/>
                <w:lang w:val="en-GB"/>
                <w:rPrChange w:id="365" w:author="Microsoft Office User" w:date="2018-11-15T23:48:00Z">
                  <w:rPr>
                    <w:color w:val="000000"/>
                  </w:rPr>
                </w:rPrChange>
              </w:rPr>
            </w:pPr>
            <w:r w:rsidRPr="00633156">
              <w:rPr>
                <w:color w:val="000000"/>
                <w:lang w:val="en-GB"/>
                <w:rPrChange w:id="366" w:author="Microsoft Office User" w:date="2018-11-15T23:48:00Z">
                  <w:rPr>
                    <w:color w:val="000000"/>
                  </w:rPr>
                </w:rPrChange>
              </w:rPr>
              <w:t>(</w:t>
            </w:r>
            <w:proofErr w:type="spellStart"/>
            <w:r w:rsidRPr="00633156">
              <w:rPr>
                <w:color w:val="000000"/>
                <w:lang w:val="en-GB"/>
                <w:rPrChange w:id="367" w:author="Microsoft Office User" w:date="2018-11-15T23:48:00Z">
                  <w:rPr>
                    <w:color w:val="000000"/>
                  </w:rPr>
                </w:rPrChange>
              </w:rPr>
              <w:t>Noftle</w:t>
            </w:r>
            <w:proofErr w:type="spellEnd"/>
            <w:r w:rsidRPr="00633156">
              <w:rPr>
                <w:color w:val="000000"/>
                <w:lang w:val="en-GB"/>
                <w:rPrChange w:id="368" w:author="Microsoft Office User" w:date="2018-11-15T23:48:00Z">
                  <w:rPr>
                    <w:color w:val="000000"/>
                  </w:rPr>
                </w:rPrChange>
              </w:rPr>
              <w:t xml:space="preserve"> &amp; Shaver, 2006); </w:t>
            </w:r>
          </w:p>
          <w:p w14:paraId="7F264B03" w14:textId="77777777" w:rsidR="000E125A" w:rsidRPr="00633156" w:rsidRDefault="00C96047" w:rsidP="00C96047">
            <w:pPr>
              <w:rPr>
                <w:color w:val="000000"/>
                <w:lang w:val="en-GB"/>
                <w:rPrChange w:id="369" w:author="Microsoft Office User" w:date="2018-11-15T23:48:00Z">
                  <w:rPr>
                    <w:color w:val="000000"/>
                  </w:rPr>
                </w:rPrChange>
              </w:rPr>
            </w:pPr>
            <w:r w:rsidRPr="00633156">
              <w:rPr>
                <w:color w:val="000000"/>
                <w:lang w:val="en-GB"/>
                <w:rPrChange w:id="370" w:author="Microsoft Office User" w:date="2018-11-15T23:48:00Z">
                  <w:rPr>
                    <w:color w:val="000000"/>
                  </w:rPr>
                </w:rPrChange>
              </w:rPr>
              <w:t>- Dysregulation / Disinhibition (-.51)</w:t>
            </w:r>
          </w:p>
          <w:p w14:paraId="7B18BC41" w14:textId="77777777" w:rsidR="00C96047" w:rsidRPr="00C96047" w:rsidRDefault="00C96047" w:rsidP="00C96047">
            <w:pPr>
              <w:rPr>
                <w:color w:val="000000"/>
              </w:rPr>
            </w:pPr>
            <w:r w:rsidRPr="00633156">
              <w:rPr>
                <w:color w:val="000000"/>
                <w:lang w:val="en-GB"/>
                <w:rPrChange w:id="371" w:author="Microsoft Office User" w:date="2018-11-15T23:48:00Z">
                  <w:rPr>
                    <w:color w:val="000000"/>
                  </w:rPr>
                </w:rPrChange>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1653F1"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7777777" w:rsidR="00C96047" w:rsidRPr="00C96047" w:rsidRDefault="00C96047" w:rsidP="00C96047">
            <w:pPr>
              <w:jc w:val="right"/>
              <w:rPr>
                <w:color w:val="000000"/>
              </w:rPr>
            </w:pPr>
            <w:r w:rsidRPr="00C96047">
              <w:rPr>
                <w:color w:val="000000"/>
              </w:rPr>
              <w:t>0,71</w:t>
            </w:r>
          </w:p>
        </w:tc>
        <w:tc>
          <w:tcPr>
            <w:tcW w:w="17662" w:type="dxa"/>
            <w:gridSpan w:val="2"/>
            <w:tcBorders>
              <w:top w:val="nil"/>
              <w:left w:val="nil"/>
              <w:bottom w:val="nil"/>
              <w:right w:val="nil"/>
            </w:tcBorders>
            <w:shd w:val="clear" w:color="auto" w:fill="auto"/>
            <w:noWrap/>
            <w:hideMark/>
          </w:tcPr>
          <w:p w14:paraId="32746B22" w14:textId="77777777" w:rsidR="000E125A" w:rsidRPr="00633156" w:rsidRDefault="00C96047" w:rsidP="00C96047">
            <w:pPr>
              <w:rPr>
                <w:color w:val="000000"/>
                <w:lang w:val="en-GB"/>
                <w:rPrChange w:id="372" w:author="Microsoft Office User" w:date="2018-11-15T23:48:00Z">
                  <w:rPr>
                    <w:color w:val="000000"/>
                  </w:rPr>
                </w:rPrChange>
              </w:rPr>
            </w:pPr>
            <w:r w:rsidRPr="00633156">
              <w:rPr>
                <w:color w:val="000000"/>
                <w:lang w:val="en-GB"/>
                <w:rPrChange w:id="373" w:author="Microsoft Office User" w:date="2018-11-15T23:48:00Z">
                  <w:rPr>
                    <w:color w:val="000000"/>
                  </w:rPr>
                </w:rPrChange>
              </w:rPr>
              <w:t xml:space="preserve">- Erratic life-style (-.57) </w:t>
            </w:r>
          </w:p>
          <w:p w14:paraId="373ED683" w14:textId="77777777" w:rsidR="000E125A" w:rsidRPr="00633156" w:rsidRDefault="00C96047" w:rsidP="00C96047">
            <w:pPr>
              <w:rPr>
                <w:color w:val="000000"/>
                <w:lang w:val="en-GB"/>
                <w:rPrChange w:id="374" w:author="Microsoft Office User" w:date="2018-11-15T23:48:00Z">
                  <w:rPr>
                    <w:color w:val="000000"/>
                  </w:rPr>
                </w:rPrChange>
              </w:rPr>
            </w:pPr>
            <w:r w:rsidRPr="00633156">
              <w:rPr>
                <w:color w:val="000000"/>
                <w:lang w:val="en-GB"/>
                <w:rPrChange w:id="375" w:author="Microsoft Office User" w:date="2018-11-15T23:48:00Z">
                  <w:rPr>
                    <w:color w:val="000000"/>
                  </w:rPr>
                </w:rPrChange>
              </w:rPr>
              <w:t>(</w:t>
            </w:r>
            <w:proofErr w:type="spellStart"/>
            <w:r w:rsidRPr="00633156">
              <w:rPr>
                <w:color w:val="000000"/>
                <w:lang w:val="en-GB"/>
                <w:rPrChange w:id="376" w:author="Microsoft Office User" w:date="2018-11-15T23:48:00Z">
                  <w:rPr>
                    <w:color w:val="000000"/>
                  </w:rPr>
                </w:rPrChange>
              </w:rPr>
              <w:t>Gaughan</w:t>
            </w:r>
            <w:proofErr w:type="spellEnd"/>
            <w:r w:rsidRPr="00633156">
              <w:rPr>
                <w:color w:val="000000"/>
                <w:lang w:val="en-GB"/>
                <w:rPrChange w:id="377" w:author="Microsoft Office User" w:date="2018-11-15T23:48:00Z">
                  <w:rPr>
                    <w:color w:val="000000"/>
                  </w:rPr>
                </w:rPrChange>
              </w:rPr>
              <w:t xml:space="preserve"> et al., 2012); </w:t>
            </w:r>
          </w:p>
          <w:p w14:paraId="00B82D4B" w14:textId="77777777" w:rsidR="000E125A" w:rsidRPr="00633156" w:rsidRDefault="00C96047" w:rsidP="00C96047">
            <w:pPr>
              <w:rPr>
                <w:color w:val="000000"/>
                <w:lang w:val="en-GB"/>
                <w:rPrChange w:id="378" w:author="Microsoft Office User" w:date="2018-11-15T23:48:00Z">
                  <w:rPr>
                    <w:color w:val="000000"/>
                  </w:rPr>
                </w:rPrChange>
              </w:rPr>
            </w:pPr>
            <w:r w:rsidRPr="00633156">
              <w:rPr>
                <w:color w:val="000000"/>
                <w:lang w:val="en-GB"/>
                <w:rPrChange w:id="379" w:author="Microsoft Office User" w:date="2018-11-15T23:48:00Z">
                  <w:rPr>
                    <w:color w:val="000000"/>
                  </w:rPr>
                </w:rPrChange>
              </w:rPr>
              <w:t xml:space="preserve">- Alcohol related problems (-.38) </w:t>
            </w:r>
          </w:p>
          <w:p w14:paraId="34AE5796" w14:textId="77777777" w:rsidR="00C96047" w:rsidRPr="00633156" w:rsidRDefault="00C96047" w:rsidP="00C96047">
            <w:pPr>
              <w:rPr>
                <w:color w:val="000000"/>
                <w:lang w:val="en-GB"/>
                <w:rPrChange w:id="380" w:author="Microsoft Office User" w:date="2018-11-15T23:48:00Z">
                  <w:rPr>
                    <w:color w:val="000000"/>
                  </w:rPr>
                </w:rPrChange>
              </w:rPr>
            </w:pPr>
            <w:r w:rsidRPr="00633156">
              <w:rPr>
                <w:color w:val="000000"/>
                <w:lang w:val="en-GB"/>
                <w:rPrChange w:id="381" w:author="Microsoft Office User" w:date="2018-11-15T23:48:00Z">
                  <w:rPr>
                    <w:color w:val="000000"/>
                  </w:rPr>
                </w:rPrChange>
              </w:rPr>
              <w:t>(Ruiz et al., 2010)</w:t>
            </w:r>
          </w:p>
        </w:tc>
        <w:tc>
          <w:tcPr>
            <w:tcW w:w="2476" w:type="dxa"/>
            <w:tcBorders>
              <w:top w:val="nil"/>
              <w:left w:val="nil"/>
              <w:bottom w:val="nil"/>
              <w:right w:val="nil"/>
            </w:tcBorders>
            <w:shd w:val="clear" w:color="auto" w:fill="auto"/>
            <w:noWrap/>
            <w:hideMark/>
          </w:tcPr>
          <w:p w14:paraId="1F62D7F5" w14:textId="77777777" w:rsidR="00C96047" w:rsidRPr="00633156" w:rsidRDefault="00C96047" w:rsidP="00C96047">
            <w:pPr>
              <w:rPr>
                <w:color w:val="000000"/>
                <w:lang w:val="en-GB"/>
                <w:rPrChange w:id="382"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2E039567" w14:textId="77777777" w:rsidR="00C96047" w:rsidRPr="00633156" w:rsidRDefault="00C96047" w:rsidP="00C96047">
            <w:pPr>
              <w:rPr>
                <w:sz w:val="20"/>
                <w:szCs w:val="20"/>
                <w:lang w:val="en-GB"/>
                <w:rPrChange w:id="383"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A8765DF" w14:textId="77777777" w:rsidR="00C96047" w:rsidRPr="00633156" w:rsidRDefault="00C96047" w:rsidP="00C96047">
            <w:pPr>
              <w:rPr>
                <w:sz w:val="20"/>
                <w:szCs w:val="20"/>
                <w:lang w:val="en-GB"/>
                <w:rPrChange w:id="384" w:author="Microsoft Office User" w:date="2018-11-15T23:48:00Z">
                  <w:rPr>
                    <w:sz w:val="20"/>
                    <w:szCs w:val="20"/>
                  </w:rPr>
                </w:rPrChange>
              </w:rPr>
            </w:pPr>
          </w:p>
        </w:tc>
      </w:tr>
      <w:tr w:rsidR="00C96047" w:rsidRPr="001653F1"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633156" w:rsidRDefault="00C96047" w:rsidP="00C96047">
            <w:pPr>
              <w:rPr>
                <w:sz w:val="20"/>
                <w:szCs w:val="20"/>
                <w:lang w:val="en-GB"/>
                <w:rPrChange w:id="385"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14A1B18" w14:textId="77777777" w:rsidR="00C96047" w:rsidRPr="00633156" w:rsidRDefault="00C96047" w:rsidP="00C96047">
            <w:pPr>
              <w:rPr>
                <w:sz w:val="20"/>
                <w:szCs w:val="20"/>
                <w:lang w:val="en-GB"/>
                <w:rPrChange w:id="386"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62FE308C" w14:textId="77777777" w:rsidR="00C96047" w:rsidRPr="00633156" w:rsidRDefault="00C96047" w:rsidP="00C96047">
            <w:pPr>
              <w:rPr>
                <w:sz w:val="20"/>
                <w:szCs w:val="20"/>
                <w:lang w:val="en-GB"/>
                <w:rPrChange w:id="387" w:author="Microsoft Office User" w:date="2018-11-15T23:48:00Z">
                  <w:rPr>
                    <w:sz w:val="20"/>
                    <w:szCs w:val="20"/>
                  </w:rPr>
                </w:rPrChange>
              </w:rPr>
            </w:pPr>
          </w:p>
        </w:tc>
        <w:tc>
          <w:tcPr>
            <w:tcW w:w="1301" w:type="dxa"/>
            <w:tcBorders>
              <w:top w:val="nil"/>
              <w:left w:val="nil"/>
              <w:bottom w:val="nil"/>
              <w:right w:val="nil"/>
            </w:tcBorders>
            <w:shd w:val="clear" w:color="auto" w:fill="auto"/>
            <w:noWrap/>
            <w:hideMark/>
          </w:tcPr>
          <w:p w14:paraId="4C9959FA" w14:textId="77777777" w:rsidR="00C96047" w:rsidRPr="00633156" w:rsidRDefault="00C96047" w:rsidP="00C96047">
            <w:pPr>
              <w:rPr>
                <w:sz w:val="20"/>
                <w:szCs w:val="20"/>
                <w:lang w:val="en-GB"/>
                <w:rPrChange w:id="388" w:author="Microsoft Office User" w:date="2018-11-15T23:48:00Z">
                  <w:rPr>
                    <w:sz w:val="20"/>
                    <w:szCs w:val="20"/>
                  </w:rPr>
                </w:rPrChange>
              </w:rPr>
            </w:pPr>
          </w:p>
        </w:tc>
        <w:tc>
          <w:tcPr>
            <w:tcW w:w="15185" w:type="dxa"/>
            <w:tcBorders>
              <w:top w:val="nil"/>
              <w:left w:val="nil"/>
              <w:bottom w:val="nil"/>
              <w:right w:val="nil"/>
            </w:tcBorders>
            <w:shd w:val="clear" w:color="auto" w:fill="auto"/>
            <w:noWrap/>
            <w:hideMark/>
          </w:tcPr>
          <w:p w14:paraId="321DB3F9" w14:textId="77777777" w:rsidR="00C96047" w:rsidRPr="00633156" w:rsidRDefault="00C96047" w:rsidP="00C96047">
            <w:pPr>
              <w:rPr>
                <w:sz w:val="20"/>
                <w:szCs w:val="20"/>
                <w:lang w:val="en-GB"/>
                <w:rPrChange w:id="389" w:author="Microsoft Office User" w:date="2018-11-15T23:48:00Z">
                  <w:rPr>
                    <w:sz w:val="20"/>
                    <w:szCs w:val="20"/>
                  </w:rPr>
                </w:rPrChange>
              </w:rPr>
            </w:pPr>
          </w:p>
        </w:tc>
        <w:tc>
          <w:tcPr>
            <w:tcW w:w="2477" w:type="dxa"/>
            <w:tcBorders>
              <w:top w:val="nil"/>
              <w:left w:val="nil"/>
              <w:bottom w:val="nil"/>
              <w:right w:val="nil"/>
            </w:tcBorders>
            <w:shd w:val="clear" w:color="auto" w:fill="auto"/>
            <w:noWrap/>
            <w:hideMark/>
          </w:tcPr>
          <w:p w14:paraId="388E1D5E" w14:textId="77777777" w:rsidR="00C96047" w:rsidRPr="00633156" w:rsidRDefault="00C96047" w:rsidP="00C96047">
            <w:pPr>
              <w:rPr>
                <w:sz w:val="20"/>
                <w:szCs w:val="20"/>
                <w:lang w:val="en-GB"/>
                <w:rPrChange w:id="390"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F0964AF" w14:textId="77777777" w:rsidR="00C96047" w:rsidRPr="00633156" w:rsidRDefault="00C96047" w:rsidP="00C96047">
            <w:pPr>
              <w:rPr>
                <w:sz w:val="20"/>
                <w:szCs w:val="20"/>
                <w:lang w:val="en-GB"/>
                <w:rPrChange w:id="391"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66856A1" w14:textId="77777777" w:rsidR="00C96047" w:rsidRPr="00633156" w:rsidRDefault="00C96047" w:rsidP="00C96047">
            <w:pPr>
              <w:rPr>
                <w:sz w:val="20"/>
                <w:szCs w:val="20"/>
                <w:lang w:val="en-GB"/>
                <w:rPrChange w:id="39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BD03C26" w14:textId="77777777" w:rsidR="00C96047" w:rsidRPr="00633156" w:rsidRDefault="00C96047" w:rsidP="00C96047">
            <w:pPr>
              <w:rPr>
                <w:sz w:val="20"/>
                <w:szCs w:val="20"/>
                <w:lang w:val="en-GB"/>
                <w:rPrChange w:id="393" w:author="Microsoft Office User" w:date="2018-11-15T23:48:00Z">
                  <w:rPr>
                    <w:sz w:val="20"/>
                    <w:szCs w:val="20"/>
                  </w:rPr>
                </w:rPrChange>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633156" w:rsidRDefault="000E125A" w:rsidP="00C96047">
            <w:pPr>
              <w:rPr>
                <w:color w:val="000000"/>
                <w:lang w:val="en-GB"/>
                <w:rPrChange w:id="394" w:author="Microsoft Office User" w:date="2018-11-15T23:48:00Z">
                  <w:rPr>
                    <w:color w:val="000000"/>
                  </w:rPr>
                </w:rPrChange>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77777777" w:rsidR="00C96047" w:rsidRPr="00C96047" w:rsidRDefault="00C96047" w:rsidP="00C96047">
            <w:pPr>
              <w:jc w:val="right"/>
              <w:rPr>
                <w:color w:val="000000"/>
              </w:rPr>
            </w:pPr>
            <w:r w:rsidRPr="00C96047">
              <w:rPr>
                <w:color w:val="000000"/>
              </w:rPr>
              <w:t>0,83</w:t>
            </w:r>
          </w:p>
        </w:tc>
        <w:tc>
          <w:tcPr>
            <w:tcW w:w="17662" w:type="dxa"/>
            <w:gridSpan w:val="2"/>
            <w:tcBorders>
              <w:top w:val="nil"/>
              <w:left w:val="nil"/>
              <w:bottom w:val="nil"/>
              <w:right w:val="nil"/>
            </w:tcBorders>
            <w:shd w:val="clear" w:color="auto" w:fill="auto"/>
            <w:noWrap/>
            <w:hideMark/>
          </w:tcPr>
          <w:p w14:paraId="5E621DA7" w14:textId="77777777" w:rsidR="000E125A" w:rsidRPr="00633156" w:rsidRDefault="00C96047" w:rsidP="00C96047">
            <w:pPr>
              <w:rPr>
                <w:color w:val="000000"/>
                <w:lang w:val="en-GB"/>
                <w:rPrChange w:id="395" w:author="Microsoft Office User" w:date="2018-11-15T23:48:00Z">
                  <w:rPr>
                    <w:color w:val="000000"/>
                  </w:rPr>
                </w:rPrChange>
              </w:rPr>
            </w:pPr>
            <w:r w:rsidRPr="00633156">
              <w:rPr>
                <w:color w:val="000000"/>
                <w:lang w:val="en-GB"/>
                <w:rPrChange w:id="396" w:author="Microsoft Office User" w:date="2018-11-15T23:48:00Z">
                  <w:rPr>
                    <w:color w:val="000000"/>
                  </w:rPr>
                </w:rPrChange>
              </w:rPr>
              <w:t xml:space="preserve">- Conformity (-.36), </w:t>
            </w:r>
          </w:p>
          <w:p w14:paraId="75188B39" w14:textId="77777777" w:rsidR="000E125A" w:rsidRPr="00633156" w:rsidRDefault="00C96047" w:rsidP="00C96047">
            <w:pPr>
              <w:rPr>
                <w:color w:val="000000"/>
                <w:lang w:val="en-GB"/>
                <w:rPrChange w:id="397" w:author="Microsoft Office User" w:date="2018-11-15T23:48:00Z">
                  <w:rPr>
                    <w:color w:val="000000"/>
                  </w:rPr>
                </w:rPrChange>
              </w:rPr>
            </w:pPr>
            <w:r w:rsidRPr="00633156">
              <w:rPr>
                <w:color w:val="000000"/>
                <w:lang w:val="en-GB"/>
                <w:rPrChange w:id="398" w:author="Microsoft Office User" w:date="2018-11-15T23:48:00Z">
                  <w:rPr>
                    <w:color w:val="000000"/>
                  </w:rPr>
                </w:rPrChange>
              </w:rPr>
              <w:t>- Tradition (-.24), +</w:t>
            </w:r>
          </w:p>
          <w:p w14:paraId="49A1F7B4" w14:textId="77777777" w:rsidR="000E125A" w:rsidRPr="00633156" w:rsidRDefault="00C96047" w:rsidP="00C96047">
            <w:pPr>
              <w:rPr>
                <w:color w:val="000000"/>
                <w:lang w:val="en-GB"/>
                <w:rPrChange w:id="399" w:author="Microsoft Office User" w:date="2018-11-15T23:48:00Z">
                  <w:rPr>
                    <w:color w:val="000000"/>
                  </w:rPr>
                </w:rPrChange>
              </w:rPr>
            </w:pPr>
            <w:r w:rsidRPr="00633156">
              <w:rPr>
                <w:color w:val="000000"/>
                <w:lang w:val="en-GB"/>
                <w:rPrChange w:id="400" w:author="Microsoft Office User" w:date="2018-11-15T23:48:00Z">
                  <w:rPr>
                    <w:color w:val="000000"/>
                  </w:rPr>
                </w:rPrChange>
              </w:rPr>
              <w:t xml:space="preserve"> Stimulation (.21), </w:t>
            </w:r>
          </w:p>
          <w:p w14:paraId="65A880BE" w14:textId="77777777" w:rsidR="000E125A" w:rsidRPr="00633156" w:rsidRDefault="00C96047" w:rsidP="00C96047">
            <w:pPr>
              <w:rPr>
                <w:b/>
                <w:bCs/>
                <w:color w:val="000000"/>
                <w:lang w:val="en-GB"/>
                <w:rPrChange w:id="401" w:author="Microsoft Office User" w:date="2018-11-15T23:48:00Z">
                  <w:rPr>
                    <w:b/>
                    <w:bCs/>
                    <w:color w:val="000000"/>
                  </w:rPr>
                </w:rPrChange>
              </w:rPr>
            </w:pPr>
            <w:r w:rsidRPr="00633156">
              <w:rPr>
                <w:color w:val="000000"/>
                <w:lang w:val="en-GB"/>
                <w:rPrChange w:id="402" w:author="Microsoft Office User" w:date="2018-11-15T23:48:00Z">
                  <w:rPr>
                    <w:color w:val="000000"/>
                  </w:rPr>
                </w:rPrChange>
              </w:rPr>
              <w:t xml:space="preserve">+ Positive affect </w:t>
            </w:r>
            <w:r w:rsidRPr="00633156">
              <w:rPr>
                <w:b/>
                <w:bCs/>
                <w:color w:val="000000"/>
                <w:lang w:val="en-GB"/>
                <w:rPrChange w:id="403" w:author="Microsoft Office User" w:date="2018-11-15T23:48:00Z">
                  <w:rPr>
                    <w:b/>
                    <w:bCs/>
                    <w:color w:val="000000"/>
                  </w:rPr>
                </w:rPrChange>
              </w:rPr>
              <w:t>(</w:t>
            </w:r>
            <w:r w:rsidRPr="00633156">
              <w:rPr>
                <w:color w:val="000000"/>
                <w:lang w:val="en-GB"/>
                <w:rPrChange w:id="404" w:author="Microsoft Office User" w:date="2018-11-15T23:48:00Z">
                  <w:rPr>
                    <w:color w:val="000000"/>
                  </w:rPr>
                </w:rPrChange>
              </w:rPr>
              <w:t>.32</w:t>
            </w:r>
            <w:r w:rsidRPr="00633156">
              <w:rPr>
                <w:b/>
                <w:bCs/>
                <w:color w:val="000000"/>
                <w:lang w:val="en-GB"/>
                <w:rPrChange w:id="405" w:author="Microsoft Office User" w:date="2018-11-15T23:48:00Z">
                  <w:rPr>
                    <w:b/>
                    <w:bCs/>
                    <w:color w:val="000000"/>
                  </w:rPr>
                </w:rPrChange>
              </w:rPr>
              <w:t>)</w:t>
            </w:r>
            <w:r w:rsidR="000E125A" w:rsidRPr="00633156">
              <w:rPr>
                <w:b/>
                <w:bCs/>
                <w:color w:val="000000"/>
                <w:lang w:val="en-GB"/>
                <w:rPrChange w:id="406" w:author="Microsoft Office User" w:date="2018-11-15T23:48:00Z">
                  <w:rPr>
                    <w:b/>
                    <w:bCs/>
                    <w:color w:val="000000"/>
                  </w:rPr>
                </w:rPrChange>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77777777" w:rsidR="00C96047" w:rsidRPr="00C96047" w:rsidRDefault="00C96047" w:rsidP="00C96047">
            <w:pPr>
              <w:jc w:val="right"/>
              <w:rPr>
                <w:color w:val="000000"/>
              </w:rPr>
            </w:pPr>
            <w:r w:rsidRPr="00C96047">
              <w:rPr>
                <w:color w:val="000000"/>
              </w:rPr>
              <w:t>0,74</w:t>
            </w:r>
          </w:p>
        </w:tc>
        <w:tc>
          <w:tcPr>
            <w:tcW w:w="17662" w:type="dxa"/>
            <w:gridSpan w:val="2"/>
            <w:tcBorders>
              <w:top w:val="nil"/>
              <w:left w:val="nil"/>
              <w:bottom w:val="nil"/>
              <w:right w:val="nil"/>
            </w:tcBorders>
            <w:shd w:val="clear" w:color="auto" w:fill="auto"/>
            <w:noWrap/>
            <w:hideMark/>
          </w:tcPr>
          <w:p w14:paraId="24B324FC" w14:textId="77777777" w:rsidR="000E125A" w:rsidRPr="00633156" w:rsidRDefault="00C96047" w:rsidP="00C96047">
            <w:pPr>
              <w:rPr>
                <w:color w:val="000000"/>
                <w:lang w:val="en-GB"/>
                <w:rPrChange w:id="407" w:author="Microsoft Office User" w:date="2018-11-15T23:48:00Z">
                  <w:rPr>
                    <w:color w:val="000000"/>
                  </w:rPr>
                </w:rPrChange>
              </w:rPr>
            </w:pPr>
            <w:r w:rsidRPr="00633156">
              <w:rPr>
                <w:color w:val="000000"/>
                <w:lang w:val="en-GB"/>
                <w:rPrChange w:id="408" w:author="Microsoft Office User" w:date="2018-11-15T23:48:00Z">
                  <w:rPr>
                    <w:color w:val="000000"/>
                  </w:rPr>
                </w:rPrChange>
              </w:rPr>
              <w:t xml:space="preserve">+ Purpose in life (.53), </w:t>
            </w:r>
          </w:p>
          <w:p w14:paraId="079E9691" w14:textId="77777777" w:rsidR="000E125A" w:rsidRPr="00633156" w:rsidRDefault="00C96047" w:rsidP="00C96047">
            <w:pPr>
              <w:rPr>
                <w:color w:val="000000"/>
                <w:lang w:val="en-GB"/>
                <w:rPrChange w:id="409" w:author="Microsoft Office User" w:date="2018-11-15T23:48:00Z">
                  <w:rPr>
                    <w:color w:val="000000"/>
                  </w:rPr>
                </w:rPrChange>
              </w:rPr>
            </w:pPr>
            <w:r w:rsidRPr="00633156">
              <w:rPr>
                <w:color w:val="000000"/>
                <w:lang w:val="en-GB"/>
                <w:rPrChange w:id="410" w:author="Microsoft Office User" w:date="2018-11-15T23:48:00Z">
                  <w:rPr>
                    <w:color w:val="000000"/>
                  </w:rPr>
                </w:rPrChange>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1653F1"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04C1C14B" w14:textId="77777777" w:rsidR="000E125A" w:rsidRPr="00633156" w:rsidRDefault="00C96047" w:rsidP="00C96047">
            <w:pPr>
              <w:rPr>
                <w:color w:val="000000"/>
                <w:lang w:val="en-GB"/>
                <w:rPrChange w:id="411" w:author="Microsoft Office User" w:date="2018-11-15T23:48:00Z">
                  <w:rPr>
                    <w:color w:val="000000"/>
                  </w:rPr>
                </w:rPrChange>
              </w:rPr>
            </w:pPr>
            <w:r w:rsidRPr="00633156">
              <w:rPr>
                <w:color w:val="000000"/>
                <w:lang w:val="en-GB"/>
                <w:rPrChange w:id="412" w:author="Microsoft Office User" w:date="2018-11-15T23:48:00Z">
                  <w:rPr>
                    <w:color w:val="000000"/>
                  </w:rPr>
                </w:rPrChange>
              </w:rPr>
              <w:t xml:space="preserve">+ Benevolence (.47), </w:t>
            </w:r>
          </w:p>
          <w:p w14:paraId="18210D93" w14:textId="77777777" w:rsidR="000E125A" w:rsidRPr="00633156" w:rsidRDefault="00C96047" w:rsidP="00C96047">
            <w:pPr>
              <w:rPr>
                <w:color w:val="000000"/>
                <w:lang w:val="en-GB"/>
                <w:rPrChange w:id="413" w:author="Microsoft Office User" w:date="2018-11-15T23:48:00Z">
                  <w:rPr>
                    <w:color w:val="000000"/>
                  </w:rPr>
                </w:rPrChange>
              </w:rPr>
            </w:pPr>
            <w:r w:rsidRPr="00633156">
              <w:rPr>
                <w:color w:val="000000"/>
                <w:lang w:val="en-GB"/>
                <w:rPrChange w:id="414" w:author="Microsoft Office User" w:date="2018-11-15T23:48:00Z">
                  <w:rPr>
                    <w:color w:val="000000"/>
                  </w:rPr>
                </w:rPrChange>
              </w:rPr>
              <w:t xml:space="preserve">- Power (-.44), </w:t>
            </w:r>
          </w:p>
          <w:p w14:paraId="47128423" w14:textId="77777777" w:rsidR="000E125A" w:rsidRPr="00633156" w:rsidRDefault="00C96047" w:rsidP="00C96047">
            <w:pPr>
              <w:rPr>
                <w:color w:val="000000"/>
                <w:lang w:val="en-GB"/>
                <w:rPrChange w:id="415" w:author="Microsoft Office User" w:date="2018-11-15T23:48:00Z">
                  <w:rPr>
                    <w:color w:val="000000"/>
                  </w:rPr>
                </w:rPrChange>
              </w:rPr>
            </w:pPr>
            <w:r w:rsidRPr="00633156">
              <w:rPr>
                <w:color w:val="000000"/>
                <w:lang w:val="en-GB"/>
                <w:rPrChange w:id="416" w:author="Microsoft Office User" w:date="2018-11-15T23:48:00Z">
                  <w:rPr>
                    <w:color w:val="000000"/>
                  </w:rPr>
                </w:rPrChange>
              </w:rPr>
              <w:t xml:space="preserve">+ Positive relations </w:t>
            </w:r>
            <w:r w:rsidRPr="00633156">
              <w:rPr>
                <w:b/>
                <w:bCs/>
                <w:color w:val="000000"/>
                <w:lang w:val="en-GB"/>
                <w:rPrChange w:id="417" w:author="Microsoft Office User" w:date="2018-11-15T23:48:00Z">
                  <w:rPr>
                    <w:b/>
                    <w:bCs/>
                    <w:color w:val="000000"/>
                  </w:rPr>
                </w:rPrChange>
              </w:rPr>
              <w:t>(</w:t>
            </w:r>
            <w:r w:rsidRPr="00633156">
              <w:rPr>
                <w:color w:val="000000"/>
                <w:lang w:val="en-GB"/>
                <w:rPrChange w:id="418" w:author="Microsoft Office User" w:date="2018-11-15T23:48:00Z">
                  <w:rPr>
                    <w:color w:val="000000"/>
                  </w:rPr>
                </w:rPrChange>
              </w:rPr>
              <w:t>.41</w:t>
            </w:r>
            <w:r w:rsidRPr="00633156">
              <w:rPr>
                <w:b/>
                <w:bCs/>
                <w:color w:val="000000"/>
                <w:lang w:val="en-GB"/>
                <w:rPrChange w:id="419" w:author="Microsoft Office User" w:date="2018-11-15T23:48:00Z">
                  <w:rPr>
                    <w:b/>
                    <w:bCs/>
                    <w:color w:val="000000"/>
                  </w:rPr>
                </w:rPrChange>
              </w:rPr>
              <w:t>)</w:t>
            </w:r>
            <w:r w:rsidRPr="00633156">
              <w:rPr>
                <w:color w:val="000000"/>
                <w:lang w:val="en-GB"/>
                <w:rPrChange w:id="420" w:author="Microsoft Office User" w:date="2018-11-15T23:48:00Z">
                  <w:rPr>
                    <w:color w:val="000000"/>
                  </w:rPr>
                </w:rPrChange>
              </w:rPr>
              <w:t xml:space="preserve"> </w:t>
            </w:r>
          </w:p>
          <w:p w14:paraId="2C641459" w14:textId="77777777" w:rsidR="00C96047" w:rsidRPr="00633156" w:rsidRDefault="00C96047" w:rsidP="00C96047">
            <w:pPr>
              <w:rPr>
                <w:color w:val="000000"/>
                <w:lang w:val="en-GB"/>
                <w:rPrChange w:id="421" w:author="Microsoft Office User" w:date="2018-11-15T23:48:00Z">
                  <w:rPr>
                    <w:color w:val="000000"/>
                  </w:rPr>
                </w:rPrChange>
              </w:rPr>
            </w:pPr>
            <w:r w:rsidRPr="00633156">
              <w:rPr>
                <w:color w:val="000000"/>
                <w:lang w:val="en-GB"/>
                <w:rPrChange w:id="422" w:author="Microsoft Office User" w:date="2018-11-15T23:48:00Z">
                  <w:rPr>
                    <w:color w:val="000000"/>
                  </w:rPr>
                </w:rPrChange>
              </w:rPr>
              <w:t>(Soto &amp; John, 2016)</w:t>
            </w:r>
          </w:p>
        </w:tc>
        <w:tc>
          <w:tcPr>
            <w:tcW w:w="2477" w:type="dxa"/>
            <w:tcBorders>
              <w:top w:val="nil"/>
              <w:left w:val="nil"/>
              <w:bottom w:val="nil"/>
              <w:right w:val="nil"/>
            </w:tcBorders>
            <w:shd w:val="clear" w:color="auto" w:fill="auto"/>
            <w:noWrap/>
            <w:hideMark/>
          </w:tcPr>
          <w:p w14:paraId="166D67D0" w14:textId="77777777" w:rsidR="00C96047" w:rsidRPr="00633156" w:rsidRDefault="00C96047" w:rsidP="00C96047">
            <w:pPr>
              <w:rPr>
                <w:color w:val="000000"/>
                <w:lang w:val="en-GB"/>
                <w:rPrChange w:id="423"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7E3442FE" w14:textId="77777777" w:rsidR="00C96047" w:rsidRPr="00633156" w:rsidRDefault="00C96047" w:rsidP="00C96047">
            <w:pPr>
              <w:rPr>
                <w:sz w:val="20"/>
                <w:szCs w:val="20"/>
                <w:lang w:val="en-GB"/>
                <w:rPrChange w:id="424"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5FAFF76" w14:textId="77777777" w:rsidR="00C96047" w:rsidRPr="00633156" w:rsidRDefault="00C96047" w:rsidP="00C96047">
            <w:pPr>
              <w:rPr>
                <w:sz w:val="20"/>
                <w:szCs w:val="20"/>
                <w:lang w:val="en-GB"/>
                <w:rPrChange w:id="425"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9272F00" w14:textId="77777777" w:rsidR="00C96047" w:rsidRPr="00633156" w:rsidRDefault="00C96047" w:rsidP="00C96047">
            <w:pPr>
              <w:rPr>
                <w:sz w:val="20"/>
                <w:szCs w:val="20"/>
                <w:lang w:val="en-GB"/>
                <w:rPrChange w:id="426" w:author="Microsoft Office User" w:date="2018-11-15T23:48:00Z">
                  <w:rPr>
                    <w:sz w:val="20"/>
                    <w:szCs w:val="20"/>
                  </w:rPr>
                </w:rPrChange>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633156" w:rsidRDefault="00C96047" w:rsidP="00C96047">
            <w:pPr>
              <w:rPr>
                <w:sz w:val="20"/>
                <w:szCs w:val="20"/>
                <w:lang w:val="en-GB"/>
                <w:rPrChange w:id="427"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16906DF" w14:textId="77777777" w:rsidR="00C96047" w:rsidRPr="00633156" w:rsidRDefault="00C96047" w:rsidP="00C96047">
            <w:pPr>
              <w:rPr>
                <w:sz w:val="20"/>
                <w:szCs w:val="20"/>
                <w:lang w:val="en-GB"/>
                <w:rPrChange w:id="428"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7777777" w:rsidR="00C96047" w:rsidRPr="00C96047" w:rsidRDefault="00C96047" w:rsidP="00C96047">
            <w:pPr>
              <w:jc w:val="right"/>
              <w:rPr>
                <w:color w:val="000000"/>
              </w:rPr>
            </w:pPr>
            <w:r w:rsidRPr="00C96047">
              <w:rPr>
                <w:color w:val="000000"/>
              </w:rPr>
              <w:t>0,66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1653F1"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77777777" w:rsidR="00C96047" w:rsidRPr="00C96047" w:rsidRDefault="00C96047" w:rsidP="00C96047">
            <w:pPr>
              <w:jc w:val="right"/>
              <w:rPr>
                <w:color w:val="000000"/>
              </w:rPr>
            </w:pPr>
            <w:r w:rsidRPr="00C96047">
              <w:rPr>
                <w:color w:val="000000"/>
              </w:rPr>
              <w:t>0,74</w:t>
            </w:r>
          </w:p>
        </w:tc>
        <w:tc>
          <w:tcPr>
            <w:tcW w:w="17662" w:type="dxa"/>
            <w:gridSpan w:val="2"/>
            <w:tcBorders>
              <w:top w:val="nil"/>
              <w:left w:val="nil"/>
              <w:bottom w:val="nil"/>
              <w:right w:val="nil"/>
            </w:tcBorders>
            <w:shd w:val="clear" w:color="auto" w:fill="auto"/>
            <w:noWrap/>
            <w:hideMark/>
          </w:tcPr>
          <w:p w14:paraId="08A031E4" w14:textId="77777777" w:rsidR="000E125A" w:rsidRPr="00633156" w:rsidRDefault="00C96047" w:rsidP="00C96047">
            <w:pPr>
              <w:rPr>
                <w:color w:val="000000"/>
                <w:lang w:val="en-GB"/>
                <w:rPrChange w:id="429" w:author="Microsoft Office User" w:date="2018-11-15T23:48:00Z">
                  <w:rPr>
                    <w:color w:val="000000"/>
                  </w:rPr>
                </w:rPrChange>
              </w:rPr>
            </w:pPr>
            <w:r w:rsidRPr="00633156">
              <w:rPr>
                <w:color w:val="000000"/>
                <w:lang w:val="en-GB"/>
                <w:rPrChange w:id="430" w:author="Microsoft Office User" w:date="2018-11-15T23:48:00Z">
                  <w:rPr>
                    <w:color w:val="000000"/>
                  </w:rPr>
                </w:rPrChange>
              </w:rPr>
              <w:t xml:space="preserve">- Hedonism (-.35), </w:t>
            </w:r>
          </w:p>
          <w:p w14:paraId="04A6A251" w14:textId="77777777" w:rsidR="000E125A" w:rsidRPr="00633156" w:rsidRDefault="00C96047" w:rsidP="00C96047">
            <w:pPr>
              <w:rPr>
                <w:color w:val="000000"/>
                <w:lang w:val="en-GB"/>
                <w:rPrChange w:id="431" w:author="Microsoft Office User" w:date="2018-11-15T23:48:00Z">
                  <w:rPr>
                    <w:color w:val="000000"/>
                  </w:rPr>
                </w:rPrChange>
              </w:rPr>
            </w:pPr>
            <w:r w:rsidRPr="00633156">
              <w:rPr>
                <w:color w:val="000000"/>
                <w:lang w:val="en-GB"/>
                <w:rPrChange w:id="432" w:author="Microsoft Office User" w:date="2018-11-15T23:48:00Z">
                  <w:rPr>
                    <w:color w:val="000000"/>
                  </w:rPr>
                </w:rPrChange>
              </w:rPr>
              <w:t xml:space="preserve">+ Achievement (.26), </w:t>
            </w:r>
          </w:p>
          <w:p w14:paraId="07ADB088" w14:textId="77777777" w:rsidR="000E125A" w:rsidRPr="00633156" w:rsidRDefault="00C96047" w:rsidP="00C96047">
            <w:pPr>
              <w:rPr>
                <w:color w:val="000000"/>
                <w:lang w:val="en-GB"/>
                <w:rPrChange w:id="433" w:author="Microsoft Office User" w:date="2018-11-15T23:48:00Z">
                  <w:rPr>
                    <w:color w:val="000000"/>
                  </w:rPr>
                </w:rPrChange>
              </w:rPr>
            </w:pPr>
            <w:r w:rsidRPr="00633156">
              <w:rPr>
                <w:color w:val="000000"/>
                <w:lang w:val="en-GB"/>
                <w:rPrChange w:id="434" w:author="Microsoft Office User" w:date="2018-11-15T23:48:00Z">
                  <w:rPr>
                    <w:color w:val="000000"/>
                  </w:rPr>
                </w:rPrChange>
              </w:rPr>
              <w:t xml:space="preserve">+ Environmental mastery (.56) </w:t>
            </w:r>
          </w:p>
          <w:p w14:paraId="2D5A003D" w14:textId="77777777" w:rsidR="00C96047" w:rsidRPr="00633156" w:rsidRDefault="00C96047" w:rsidP="00C96047">
            <w:pPr>
              <w:rPr>
                <w:color w:val="000000"/>
                <w:lang w:val="en-GB"/>
                <w:rPrChange w:id="435" w:author="Microsoft Office User" w:date="2018-11-15T23:48:00Z">
                  <w:rPr>
                    <w:color w:val="000000"/>
                  </w:rPr>
                </w:rPrChange>
              </w:rPr>
            </w:pPr>
            <w:r w:rsidRPr="00633156">
              <w:rPr>
                <w:color w:val="000000"/>
                <w:lang w:val="en-GB"/>
                <w:rPrChange w:id="436" w:author="Microsoft Office User" w:date="2018-11-15T23:48:00Z">
                  <w:rPr>
                    <w:color w:val="000000"/>
                  </w:rPr>
                </w:rPrChange>
              </w:rPr>
              <w:t>(Soto &amp; John, 2016)</w:t>
            </w:r>
          </w:p>
        </w:tc>
        <w:tc>
          <w:tcPr>
            <w:tcW w:w="2476" w:type="dxa"/>
            <w:tcBorders>
              <w:top w:val="nil"/>
              <w:left w:val="nil"/>
              <w:bottom w:val="nil"/>
              <w:right w:val="nil"/>
            </w:tcBorders>
            <w:shd w:val="clear" w:color="auto" w:fill="auto"/>
            <w:noWrap/>
            <w:hideMark/>
          </w:tcPr>
          <w:p w14:paraId="70C7EBCA" w14:textId="77777777" w:rsidR="00C96047" w:rsidRPr="00633156" w:rsidRDefault="00C96047" w:rsidP="00C96047">
            <w:pPr>
              <w:rPr>
                <w:color w:val="000000"/>
                <w:lang w:val="en-GB"/>
                <w:rPrChange w:id="437"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40AD9719" w14:textId="77777777" w:rsidR="00C96047" w:rsidRPr="00633156" w:rsidRDefault="00C96047" w:rsidP="00C96047">
            <w:pPr>
              <w:rPr>
                <w:sz w:val="20"/>
                <w:szCs w:val="20"/>
                <w:lang w:val="en-GB"/>
                <w:rPrChange w:id="438"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E8A7784" w14:textId="77777777" w:rsidR="00C96047" w:rsidRPr="00633156" w:rsidRDefault="00C96047" w:rsidP="00C96047">
            <w:pPr>
              <w:rPr>
                <w:sz w:val="20"/>
                <w:szCs w:val="20"/>
                <w:lang w:val="en-GB"/>
                <w:rPrChange w:id="439" w:author="Microsoft Office User" w:date="2018-11-15T23:48:00Z">
                  <w:rPr>
                    <w:sz w:val="20"/>
                    <w:szCs w:val="20"/>
                  </w:rPr>
                </w:rPrChange>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633156" w:rsidRDefault="00C96047" w:rsidP="00C96047">
            <w:pPr>
              <w:rPr>
                <w:sz w:val="20"/>
                <w:szCs w:val="20"/>
                <w:lang w:val="en-GB"/>
                <w:rPrChange w:id="440"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344E8F2" w14:textId="77777777" w:rsidR="00C96047" w:rsidRPr="00633156" w:rsidRDefault="00C96047" w:rsidP="00C96047">
            <w:pPr>
              <w:rPr>
                <w:sz w:val="20"/>
                <w:szCs w:val="20"/>
                <w:lang w:val="en-GB"/>
                <w:rPrChange w:id="441"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77777777" w:rsidR="00C96047" w:rsidRPr="00C96047" w:rsidRDefault="00C96047" w:rsidP="00C96047">
            <w:pPr>
              <w:jc w:val="right"/>
              <w:rPr>
                <w:color w:val="000000"/>
              </w:rPr>
            </w:pPr>
            <w:r w:rsidRPr="00C96047">
              <w:rPr>
                <w:color w:val="000000"/>
              </w:rPr>
              <w:t>0,68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77777777" w:rsidR="00C96047" w:rsidRPr="00C96047" w:rsidRDefault="00C96047" w:rsidP="00C96047">
            <w:pPr>
              <w:jc w:val="right"/>
              <w:rPr>
                <w:color w:val="000000"/>
              </w:rPr>
            </w:pPr>
            <w:r w:rsidRPr="00C96047">
              <w:rPr>
                <w:color w:val="000000"/>
              </w:rPr>
              <w:t>0,74</w:t>
            </w:r>
          </w:p>
        </w:tc>
        <w:tc>
          <w:tcPr>
            <w:tcW w:w="25090" w:type="dxa"/>
            <w:gridSpan w:val="5"/>
            <w:tcBorders>
              <w:top w:val="nil"/>
              <w:left w:val="nil"/>
              <w:bottom w:val="nil"/>
              <w:right w:val="nil"/>
            </w:tcBorders>
            <w:shd w:val="clear" w:color="auto" w:fill="auto"/>
            <w:noWrap/>
            <w:hideMark/>
          </w:tcPr>
          <w:p w14:paraId="13534918" w14:textId="77777777" w:rsidR="000E125A" w:rsidRPr="00633156" w:rsidRDefault="00C96047" w:rsidP="00C96047">
            <w:pPr>
              <w:rPr>
                <w:color w:val="000000"/>
                <w:lang w:val="en-GB"/>
                <w:rPrChange w:id="442" w:author="Microsoft Office User" w:date="2018-11-15T23:48:00Z">
                  <w:rPr>
                    <w:color w:val="000000"/>
                  </w:rPr>
                </w:rPrChange>
              </w:rPr>
            </w:pPr>
            <w:r w:rsidRPr="00633156">
              <w:rPr>
                <w:color w:val="000000"/>
                <w:lang w:val="en-GB"/>
                <w:rPrChange w:id="443" w:author="Microsoft Office User" w:date="2018-11-15T23:48:00Z">
                  <w:rPr>
                    <w:color w:val="000000"/>
                  </w:rPr>
                </w:rPrChange>
              </w:rPr>
              <w:t xml:space="preserve">- Positive relations (-.56), </w:t>
            </w:r>
          </w:p>
          <w:p w14:paraId="7D27E6B2" w14:textId="77777777" w:rsidR="000E125A" w:rsidRPr="00633156" w:rsidRDefault="00C96047" w:rsidP="00C96047">
            <w:pPr>
              <w:rPr>
                <w:color w:val="000000"/>
                <w:lang w:val="en-GB"/>
                <w:rPrChange w:id="444" w:author="Microsoft Office User" w:date="2018-11-15T23:48:00Z">
                  <w:rPr>
                    <w:color w:val="000000"/>
                  </w:rPr>
                </w:rPrChange>
              </w:rPr>
            </w:pPr>
            <w:r w:rsidRPr="00633156">
              <w:rPr>
                <w:color w:val="000000"/>
                <w:lang w:val="en-GB"/>
                <w:rPrChange w:id="445" w:author="Microsoft Office User" w:date="2018-11-15T23:48:00Z">
                  <w:rPr>
                    <w:color w:val="000000"/>
                  </w:rPr>
                </w:rPrChange>
              </w:rPr>
              <w:lastRenderedPageBreak/>
              <w:t xml:space="preserve">- Purpose in life (-.55), </w:t>
            </w:r>
          </w:p>
          <w:p w14:paraId="7ECA37B7" w14:textId="77777777" w:rsidR="000E125A" w:rsidRPr="00633156" w:rsidRDefault="00C96047" w:rsidP="00C96047">
            <w:pPr>
              <w:rPr>
                <w:color w:val="000000"/>
                <w:lang w:val="en-GB"/>
                <w:rPrChange w:id="446" w:author="Microsoft Office User" w:date="2018-11-15T23:48:00Z">
                  <w:rPr>
                    <w:color w:val="000000"/>
                  </w:rPr>
                </w:rPrChange>
              </w:rPr>
            </w:pPr>
            <w:r w:rsidRPr="00633156">
              <w:rPr>
                <w:color w:val="000000"/>
                <w:lang w:val="en-GB"/>
                <w:rPrChange w:id="447" w:author="Microsoft Office User" w:date="2018-11-15T23:48:00Z">
                  <w:rPr>
                    <w:color w:val="000000"/>
                  </w:rPr>
                </w:rPrChange>
              </w:rPr>
              <w:t xml:space="preserve">- Environmental mastery (-.65), </w:t>
            </w:r>
          </w:p>
          <w:p w14:paraId="2EC86DD4" w14:textId="77777777" w:rsidR="000E125A" w:rsidRPr="00633156" w:rsidRDefault="00C96047" w:rsidP="00C96047">
            <w:pPr>
              <w:rPr>
                <w:color w:val="000000"/>
                <w:lang w:val="en-GB"/>
                <w:rPrChange w:id="448" w:author="Microsoft Office User" w:date="2018-11-15T23:48:00Z">
                  <w:rPr>
                    <w:color w:val="000000"/>
                  </w:rPr>
                </w:rPrChange>
              </w:rPr>
            </w:pPr>
            <w:r w:rsidRPr="00633156">
              <w:rPr>
                <w:color w:val="000000"/>
                <w:lang w:val="en-GB"/>
                <w:rPrChange w:id="449" w:author="Microsoft Office User" w:date="2018-11-15T23:48:00Z">
                  <w:rPr>
                    <w:color w:val="000000"/>
                  </w:rPr>
                </w:rPrChange>
              </w:rPr>
              <w:t>-Self-</w:t>
            </w:r>
            <w:proofErr w:type="gramStart"/>
            <w:r w:rsidRPr="00633156">
              <w:rPr>
                <w:color w:val="000000"/>
                <w:lang w:val="en-GB"/>
                <w:rPrChange w:id="450" w:author="Microsoft Office User" w:date="2018-11-15T23:48:00Z">
                  <w:rPr>
                    <w:color w:val="000000"/>
                  </w:rPr>
                </w:rPrChange>
              </w:rPr>
              <w:t>acceptance(</w:t>
            </w:r>
            <w:proofErr w:type="gramEnd"/>
            <w:r w:rsidRPr="00633156">
              <w:rPr>
                <w:color w:val="000000"/>
                <w:lang w:val="en-GB"/>
                <w:rPrChange w:id="451" w:author="Microsoft Office User" w:date="2018-11-15T23:48:00Z">
                  <w:rPr>
                    <w:color w:val="000000"/>
                  </w:rPr>
                </w:rPrChange>
              </w:rPr>
              <w:t xml:space="preserve">-.68), </w:t>
            </w:r>
          </w:p>
          <w:p w14:paraId="5A2A2BB7" w14:textId="77777777" w:rsidR="000E125A" w:rsidRPr="00633156" w:rsidRDefault="00C96047" w:rsidP="00C96047">
            <w:pPr>
              <w:rPr>
                <w:color w:val="000000"/>
                <w:lang w:val="en-GB"/>
                <w:rPrChange w:id="452" w:author="Microsoft Office User" w:date="2018-11-15T23:48:00Z">
                  <w:rPr>
                    <w:color w:val="000000"/>
                  </w:rPr>
                </w:rPrChange>
              </w:rPr>
            </w:pPr>
            <w:r w:rsidRPr="00633156">
              <w:rPr>
                <w:color w:val="000000"/>
                <w:lang w:val="en-GB"/>
                <w:rPrChange w:id="453" w:author="Microsoft Office User" w:date="2018-11-15T23:48:00Z">
                  <w:rPr>
                    <w:color w:val="000000"/>
                  </w:rPr>
                </w:rPrChange>
              </w:rPr>
              <w:t xml:space="preserve">- Positive affect </w:t>
            </w:r>
            <w:r w:rsidRPr="00633156">
              <w:rPr>
                <w:b/>
                <w:bCs/>
                <w:color w:val="000000"/>
                <w:lang w:val="en-GB"/>
                <w:rPrChange w:id="454" w:author="Microsoft Office User" w:date="2018-11-15T23:48:00Z">
                  <w:rPr>
                    <w:b/>
                    <w:bCs/>
                    <w:color w:val="000000"/>
                  </w:rPr>
                </w:rPrChange>
              </w:rPr>
              <w:t>(</w:t>
            </w:r>
            <w:r w:rsidRPr="00633156">
              <w:rPr>
                <w:color w:val="000000"/>
                <w:lang w:val="en-GB"/>
                <w:rPrChange w:id="455" w:author="Microsoft Office User" w:date="2018-11-15T23:48:00Z">
                  <w:rPr>
                    <w:color w:val="000000"/>
                  </w:rPr>
                </w:rPrChange>
              </w:rPr>
              <w:t>-.42</w:t>
            </w:r>
            <w:r w:rsidRPr="00633156">
              <w:rPr>
                <w:b/>
                <w:bCs/>
                <w:color w:val="000000"/>
                <w:lang w:val="en-GB"/>
                <w:rPrChange w:id="456" w:author="Microsoft Office User" w:date="2018-11-15T23:48:00Z">
                  <w:rPr>
                    <w:b/>
                    <w:bCs/>
                    <w:color w:val="000000"/>
                  </w:rPr>
                </w:rPrChange>
              </w:rPr>
              <w:t>)</w:t>
            </w:r>
            <w:r w:rsidRPr="00633156">
              <w:rPr>
                <w:color w:val="000000"/>
                <w:lang w:val="en-GB"/>
                <w:rPrChange w:id="457" w:author="Microsoft Office User" w:date="2018-11-15T23:48:00Z">
                  <w:rPr>
                    <w:color w:val="000000"/>
                  </w:rPr>
                </w:rPrChange>
              </w:rPr>
              <w:t xml:space="preserve"> </w:t>
            </w:r>
          </w:p>
          <w:p w14:paraId="1EDBF32F" w14:textId="77777777" w:rsidR="00C96047" w:rsidRPr="00C96047" w:rsidRDefault="00C96047" w:rsidP="00C96047">
            <w:pPr>
              <w:rPr>
                <w:color w:val="000000"/>
              </w:rPr>
            </w:pPr>
            <w:r w:rsidRPr="00C96047">
              <w:rPr>
                <w:color w:val="000000"/>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77777777" w:rsidR="00C96047" w:rsidRPr="00C96047" w:rsidRDefault="00C96047" w:rsidP="00C96047">
            <w:pPr>
              <w:jc w:val="right"/>
              <w:rPr>
                <w:color w:val="000000"/>
              </w:rPr>
            </w:pPr>
            <w:r w:rsidRPr="00C96047">
              <w:rPr>
                <w:color w:val="000000"/>
              </w:rPr>
              <w:t>0,7</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1653F1"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7A6B1F37" w14:textId="77777777" w:rsidR="000E125A" w:rsidRPr="00633156" w:rsidRDefault="00C96047" w:rsidP="00C96047">
            <w:pPr>
              <w:rPr>
                <w:color w:val="000000"/>
                <w:lang w:val="en-GB"/>
                <w:rPrChange w:id="458" w:author="Microsoft Office User" w:date="2018-11-15T23:48:00Z">
                  <w:rPr>
                    <w:color w:val="000000"/>
                  </w:rPr>
                </w:rPrChange>
              </w:rPr>
            </w:pPr>
            <w:r w:rsidRPr="00633156">
              <w:rPr>
                <w:color w:val="000000"/>
                <w:lang w:val="en-GB"/>
                <w:rPrChange w:id="459" w:author="Microsoft Office User" w:date="2018-11-15T23:48:00Z">
                  <w:rPr>
                    <w:color w:val="000000"/>
                  </w:rPr>
                </w:rPrChange>
              </w:rPr>
              <w:t xml:space="preserve">+ Self-direction (.44), </w:t>
            </w:r>
          </w:p>
          <w:p w14:paraId="7A997963" w14:textId="77777777" w:rsidR="000E125A" w:rsidRPr="00633156" w:rsidRDefault="00C96047" w:rsidP="00C96047">
            <w:pPr>
              <w:rPr>
                <w:color w:val="000000"/>
                <w:lang w:val="en-GB"/>
                <w:rPrChange w:id="460" w:author="Microsoft Office User" w:date="2018-11-15T23:48:00Z">
                  <w:rPr>
                    <w:color w:val="000000"/>
                  </w:rPr>
                </w:rPrChange>
              </w:rPr>
            </w:pPr>
            <w:r w:rsidRPr="00633156">
              <w:rPr>
                <w:color w:val="000000"/>
                <w:lang w:val="en-GB"/>
                <w:rPrChange w:id="461" w:author="Microsoft Office User" w:date="2018-11-15T23:48:00Z">
                  <w:rPr>
                    <w:color w:val="000000"/>
                  </w:rPr>
                </w:rPrChange>
              </w:rPr>
              <w:t xml:space="preserve">+ Personal growth </w:t>
            </w:r>
            <w:r w:rsidRPr="00633156">
              <w:rPr>
                <w:b/>
                <w:bCs/>
                <w:color w:val="000000"/>
                <w:lang w:val="en-GB"/>
                <w:rPrChange w:id="462" w:author="Microsoft Office User" w:date="2018-11-15T23:48:00Z">
                  <w:rPr>
                    <w:b/>
                    <w:bCs/>
                    <w:color w:val="000000"/>
                  </w:rPr>
                </w:rPrChange>
              </w:rPr>
              <w:t>(</w:t>
            </w:r>
            <w:r w:rsidRPr="00633156">
              <w:rPr>
                <w:color w:val="000000"/>
                <w:lang w:val="en-GB"/>
                <w:rPrChange w:id="463" w:author="Microsoft Office User" w:date="2018-11-15T23:48:00Z">
                  <w:rPr>
                    <w:color w:val="000000"/>
                  </w:rPr>
                </w:rPrChange>
              </w:rPr>
              <w:t>.50</w:t>
            </w:r>
            <w:r w:rsidRPr="00633156">
              <w:rPr>
                <w:b/>
                <w:bCs/>
                <w:color w:val="000000"/>
                <w:lang w:val="en-GB"/>
                <w:rPrChange w:id="464" w:author="Microsoft Office User" w:date="2018-11-15T23:48:00Z">
                  <w:rPr>
                    <w:b/>
                    <w:bCs/>
                    <w:color w:val="000000"/>
                  </w:rPr>
                </w:rPrChange>
              </w:rPr>
              <w:t>)</w:t>
            </w:r>
            <w:r w:rsidRPr="00633156">
              <w:rPr>
                <w:color w:val="000000"/>
                <w:lang w:val="en-GB"/>
                <w:rPrChange w:id="465" w:author="Microsoft Office User" w:date="2018-11-15T23:48:00Z">
                  <w:rPr>
                    <w:color w:val="000000"/>
                  </w:rPr>
                </w:rPrChange>
              </w:rPr>
              <w:t xml:space="preserve"> </w:t>
            </w:r>
          </w:p>
          <w:p w14:paraId="6CD2C745" w14:textId="77777777" w:rsidR="00C96047" w:rsidRPr="00633156" w:rsidRDefault="00C96047" w:rsidP="00C96047">
            <w:pPr>
              <w:rPr>
                <w:color w:val="000000"/>
                <w:lang w:val="en-GB"/>
                <w:rPrChange w:id="466" w:author="Microsoft Office User" w:date="2018-11-15T23:48:00Z">
                  <w:rPr>
                    <w:color w:val="000000"/>
                  </w:rPr>
                </w:rPrChange>
              </w:rPr>
            </w:pPr>
            <w:r w:rsidRPr="00633156">
              <w:rPr>
                <w:color w:val="000000"/>
                <w:lang w:val="en-GB"/>
                <w:rPrChange w:id="467" w:author="Microsoft Office User" w:date="2018-11-15T23:48:00Z">
                  <w:rPr>
                    <w:color w:val="000000"/>
                  </w:rPr>
                </w:rPrChange>
              </w:rPr>
              <w:t>(Soto &amp; John, 2016)</w:t>
            </w:r>
          </w:p>
        </w:tc>
        <w:tc>
          <w:tcPr>
            <w:tcW w:w="2477" w:type="dxa"/>
            <w:tcBorders>
              <w:top w:val="nil"/>
              <w:left w:val="nil"/>
              <w:bottom w:val="nil"/>
              <w:right w:val="nil"/>
            </w:tcBorders>
            <w:shd w:val="clear" w:color="auto" w:fill="auto"/>
            <w:noWrap/>
            <w:hideMark/>
          </w:tcPr>
          <w:p w14:paraId="6D338917" w14:textId="77777777" w:rsidR="00C96047" w:rsidRPr="00633156" w:rsidRDefault="00C96047" w:rsidP="00C96047">
            <w:pPr>
              <w:rPr>
                <w:color w:val="000000"/>
                <w:lang w:val="en-GB"/>
                <w:rPrChange w:id="468"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6D1F2E44" w14:textId="77777777" w:rsidR="00C96047" w:rsidRPr="00633156" w:rsidRDefault="00C96047" w:rsidP="00C96047">
            <w:pPr>
              <w:rPr>
                <w:sz w:val="20"/>
                <w:szCs w:val="20"/>
                <w:lang w:val="en-GB"/>
                <w:rPrChange w:id="469"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03ECABB" w14:textId="77777777" w:rsidR="00C96047" w:rsidRPr="00633156" w:rsidRDefault="00C96047" w:rsidP="00C96047">
            <w:pPr>
              <w:rPr>
                <w:sz w:val="20"/>
                <w:szCs w:val="20"/>
                <w:lang w:val="en-GB"/>
                <w:rPrChange w:id="470"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63F454A7" w14:textId="77777777" w:rsidR="00C96047" w:rsidRPr="00633156" w:rsidRDefault="00C96047" w:rsidP="00C96047">
            <w:pPr>
              <w:rPr>
                <w:sz w:val="20"/>
                <w:szCs w:val="20"/>
                <w:lang w:val="en-GB"/>
                <w:rPrChange w:id="471" w:author="Microsoft Office User" w:date="2018-11-15T23:48:00Z">
                  <w:rPr>
                    <w:sz w:val="20"/>
                    <w:szCs w:val="20"/>
                  </w:rPr>
                </w:rPrChange>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633156" w:rsidRDefault="00C96047" w:rsidP="00C96047">
            <w:pPr>
              <w:rPr>
                <w:sz w:val="20"/>
                <w:szCs w:val="20"/>
                <w:lang w:val="en-GB"/>
                <w:rPrChange w:id="472"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5AA62790" w14:textId="77777777" w:rsidR="00C96047" w:rsidRPr="00633156" w:rsidRDefault="00C96047" w:rsidP="00C96047">
            <w:pPr>
              <w:rPr>
                <w:sz w:val="20"/>
                <w:szCs w:val="20"/>
                <w:lang w:val="en-GB"/>
                <w:rPrChange w:id="473"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77777777" w:rsidR="00C96047" w:rsidRPr="00C96047" w:rsidRDefault="00C96047" w:rsidP="00C96047">
            <w:pPr>
              <w:jc w:val="right"/>
              <w:rPr>
                <w:color w:val="000000"/>
              </w:rPr>
            </w:pPr>
            <w:r w:rsidRPr="00C96047">
              <w:rPr>
                <w:color w:val="000000"/>
              </w:rPr>
              <w:t>0,67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77777777" w:rsidR="00C96047" w:rsidRPr="00C96047" w:rsidRDefault="00C96047" w:rsidP="00C96047">
            <w:pPr>
              <w:jc w:val="right"/>
              <w:rPr>
                <w:color w:val="000000"/>
              </w:rPr>
            </w:pPr>
            <w:r w:rsidRPr="00C96047">
              <w:rPr>
                <w:color w:val="000000"/>
              </w:rPr>
              <w:t>0,78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7777777" w:rsidR="00C96047" w:rsidRPr="00C96047" w:rsidRDefault="00C96047" w:rsidP="00C96047">
            <w:pPr>
              <w:jc w:val="right"/>
              <w:rPr>
                <w:color w:val="000000"/>
              </w:rPr>
            </w:pPr>
            <w:r w:rsidRPr="00C96047">
              <w:rPr>
                <w:color w:val="000000"/>
              </w:rPr>
              <w:t>0,87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77777777" w:rsidR="00C96047" w:rsidRPr="00C96047" w:rsidRDefault="00C96047" w:rsidP="00C96047">
            <w:pPr>
              <w:jc w:val="right"/>
              <w:rPr>
                <w:color w:val="000000"/>
              </w:rPr>
            </w:pPr>
            <w:r w:rsidRPr="00C96047">
              <w:rPr>
                <w:color w:val="000000"/>
              </w:rPr>
              <w:t>0,85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77777777" w:rsidR="00C96047" w:rsidRPr="00C96047" w:rsidRDefault="00C96047" w:rsidP="00C96047">
            <w:pPr>
              <w:jc w:val="right"/>
              <w:rPr>
                <w:color w:val="000000"/>
              </w:rPr>
            </w:pPr>
            <w:r w:rsidRPr="00C96047">
              <w:rPr>
                <w:color w:val="000000"/>
              </w:rPr>
              <w:t>0,74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777777" w:rsidR="00C96047" w:rsidRPr="00C96047" w:rsidRDefault="00C96047" w:rsidP="00C96047">
            <w:pPr>
              <w:jc w:val="right"/>
              <w:rPr>
                <w:color w:val="000000"/>
              </w:rPr>
            </w:pPr>
            <w:r w:rsidRPr="00C96047">
              <w:rPr>
                <w:color w:val="000000"/>
              </w:rPr>
              <w:t>0,81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77777777" w:rsidR="00C96047" w:rsidRPr="00C96047" w:rsidRDefault="00C96047" w:rsidP="00C96047">
            <w:pPr>
              <w:jc w:val="right"/>
              <w:rPr>
                <w:color w:val="000000"/>
              </w:rPr>
            </w:pPr>
            <w:r w:rsidRPr="00C96047">
              <w:rPr>
                <w:color w:val="000000"/>
              </w:rPr>
              <w:t>0,79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77777777" w:rsidR="00C96047" w:rsidRPr="00C96047" w:rsidRDefault="00C96047" w:rsidP="00C96047">
            <w:pPr>
              <w:jc w:val="right"/>
              <w:rPr>
                <w:color w:val="000000"/>
              </w:rPr>
            </w:pPr>
            <w:r w:rsidRPr="00C96047">
              <w:rPr>
                <w:color w:val="000000"/>
              </w:rPr>
              <w:t>0,85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77777777" w:rsidR="00C96047" w:rsidRPr="00C96047" w:rsidRDefault="00C96047" w:rsidP="00C96047">
            <w:pPr>
              <w:jc w:val="right"/>
              <w:rPr>
                <w:color w:val="000000"/>
              </w:rPr>
            </w:pPr>
            <w:r w:rsidRPr="00C96047">
              <w:rPr>
                <w:color w:val="000000"/>
              </w:rPr>
              <w:t>0,71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1653F1"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77777777" w:rsidR="00C96047" w:rsidRPr="00C96047" w:rsidRDefault="00C96047" w:rsidP="00C96047">
            <w:pPr>
              <w:jc w:val="right"/>
              <w:rPr>
                <w:color w:val="000000"/>
              </w:rPr>
            </w:pPr>
            <w:r w:rsidRPr="00C96047">
              <w:rPr>
                <w:color w:val="000000"/>
              </w:rPr>
              <w:t>0,77</w:t>
            </w:r>
          </w:p>
        </w:tc>
        <w:tc>
          <w:tcPr>
            <w:tcW w:w="15185" w:type="dxa"/>
            <w:tcBorders>
              <w:top w:val="nil"/>
              <w:left w:val="nil"/>
              <w:bottom w:val="nil"/>
              <w:right w:val="nil"/>
            </w:tcBorders>
            <w:shd w:val="clear" w:color="auto" w:fill="auto"/>
            <w:noWrap/>
            <w:hideMark/>
          </w:tcPr>
          <w:p w14:paraId="2FFC8508" w14:textId="77777777" w:rsidR="000E125A" w:rsidRPr="00633156" w:rsidRDefault="00C96047" w:rsidP="00C96047">
            <w:pPr>
              <w:rPr>
                <w:color w:val="000000"/>
                <w:lang w:val="en-GB"/>
                <w:rPrChange w:id="474" w:author="Microsoft Office User" w:date="2018-11-15T23:48:00Z">
                  <w:rPr>
                    <w:color w:val="000000"/>
                  </w:rPr>
                </w:rPrChange>
              </w:rPr>
            </w:pPr>
            <w:r w:rsidRPr="00633156">
              <w:rPr>
                <w:color w:val="000000"/>
                <w:lang w:val="en-GB"/>
                <w:rPrChange w:id="475" w:author="Microsoft Office User" w:date="2018-11-15T23:48:00Z">
                  <w:rPr>
                    <w:color w:val="000000"/>
                  </w:rPr>
                </w:rPrChange>
              </w:rPr>
              <w:t xml:space="preserve">+ Alcohol Use (.45), </w:t>
            </w:r>
          </w:p>
          <w:p w14:paraId="05885176" w14:textId="77777777" w:rsidR="000E125A" w:rsidRPr="00633156" w:rsidRDefault="00C96047" w:rsidP="00C96047">
            <w:pPr>
              <w:rPr>
                <w:color w:val="000000"/>
                <w:lang w:val="en-GB"/>
                <w:rPrChange w:id="476" w:author="Microsoft Office User" w:date="2018-11-15T23:48:00Z">
                  <w:rPr>
                    <w:color w:val="000000"/>
                  </w:rPr>
                </w:rPrChange>
              </w:rPr>
            </w:pPr>
            <w:r w:rsidRPr="00633156">
              <w:rPr>
                <w:color w:val="000000"/>
                <w:lang w:val="en-GB"/>
                <w:rPrChange w:id="477" w:author="Microsoft Office User" w:date="2018-11-15T23:48:00Z">
                  <w:rPr>
                    <w:color w:val="000000"/>
                  </w:rPr>
                </w:rPrChange>
              </w:rPr>
              <w:t xml:space="preserve">+ Drinking problems </w:t>
            </w:r>
            <w:r w:rsidRPr="00633156">
              <w:rPr>
                <w:b/>
                <w:bCs/>
                <w:color w:val="000000"/>
                <w:lang w:val="en-GB"/>
                <w:rPrChange w:id="478" w:author="Microsoft Office User" w:date="2018-11-15T23:48:00Z">
                  <w:rPr>
                    <w:b/>
                    <w:bCs/>
                    <w:color w:val="000000"/>
                  </w:rPr>
                </w:rPrChange>
              </w:rPr>
              <w:t>(</w:t>
            </w:r>
            <w:r w:rsidRPr="00633156">
              <w:rPr>
                <w:color w:val="000000"/>
                <w:lang w:val="en-GB"/>
                <w:rPrChange w:id="479" w:author="Microsoft Office User" w:date="2018-11-15T23:48:00Z">
                  <w:rPr>
                    <w:color w:val="000000"/>
                  </w:rPr>
                </w:rPrChange>
              </w:rPr>
              <w:t>.37</w:t>
            </w:r>
            <w:r w:rsidRPr="00633156">
              <w:rPr>
                <w:b/>
                <w:bCs/>
                <w:color w:val="000000"/>
                <w:lang w:val="en-GB"/>
                <w:rPrChange w:id="480" w:author="Microsoft Office User" w:date="2018-11-15T23:48:00Z">
                  <w:rPr>
                    <w:b/>
                    <w:bCs/>
                    <w:color w:val="000000"/>
                  </w:rPr>
                </w:rPrChange>
              </w:rPr>
              <w:t>)</w:t>
            </w:r>
            <w:r w:rsidRPr="00633156">
              <w:rPr>
                <w:color w:val="000000"/>
                <w:lang w:val="en-GB"/>
                <w:rPrChange w:id="481" w:author="Microsoft Office User" w:date="2018-11-15T23:48:00Z">
                  <w:rPr>
                    <w:color w:val="000000"/>
                  </w:rPr>
                </w:rPrChange>
              </w:rPr>
              <w:t xml:space="preserve"> </w:t>
            </w:r>
          </w:p>
          <w:p w14:paraId="59A9CF44" w14:textId="77777777" w:rsidR="00C96047" w:rsidRPr="00633156" w:rsidRDefault="00C96047" w:rsidP="00C96047">
            <w:pPr>
              <w:rPr>
                <w:color w:val="000000"/>
                <w:lang w:val="en-GB"/>
                <w:rPrChange w:id="482" w:author="Microsoft Office User" w:date="2018-11-15T23:48:00Z">
                  <w:rPr>
                    <w:color w:val="000000"/>
                  </w:rPr>
                </w:rPrChange>
              </w:rPr>
            </w:pPr>
            <w:r w:rsidRPr="00633156">
              <w:rPr>
                <w:color w:val="000000"/>
                <w:lang w:val="en-GB"/>
                <w:rPrChange w:id="483" w:author="Microsoft Office User" w:date="2018-11-15T23:48:00Z">
                  <w:rPr>
                    <w:color w:val="000000"/>
                  </w:rPr>
                </w:rPrChange>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633156" w:rsidRDefault="00C96047" w:rsidP="00C96047">
            <w:pPr>
              <w:rPr>
                <w:color w:val="000000"/>
                <w:lang w:val="en-GB"/>
                <w:rPrChange w:id="484"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169DE714" w14:textId="77777777" w:rsidR="00C96047" w:rsidRPr="00633156" w:rsidRDefault="00C96047" w:rsidP="00C96047">
            <w:pPr>
              <w:rPr>
                <w:sz w:val="20"/>
                <w:szCs w:val="20"/>
                <w:lang w:val="en-GB"/>
                <w:rPrChange w:id="485"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42B6B81E" w14:textId="77777777" w:rsidR="00C96047" w:rsidRPr="00633156" w:rsidRDefault="00C96047" w:rsidP="00C96047">
            <w:pPr>
              <w:rPr>
                <w:sz w:val="20"/>
                <w:szCs w:val="20"/>
                <w:lang w:val="en-GB"/>
                <w:rPrChange w:id="486"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6C2262B" w14:textId="77777777" w:rsidR="00C96047" w:rsidRPr="00633156" w:rsidRDefault="00C96047" w:rsidP="00C96047">
            <w:pPr>
              <w:rPr>
                <w:sz w:val="20"/>
                <w:szCs w:val="20"/>
                <w:lang w:val="en-GB"/>
                <w:rPrChange w:id="487" w:author="Microsoft Office User" w:date="2018-11-15T23:48:00Z">
                  <w:rPr>
                    <w:sz w:val="20"/>
                    <w:szCs w:val="20"/>
                  </w:rPr>
                </w:rPrChange>
              </w:rPr>
            </w:pPr>
          </w:p>
        </w:tc>
      </w:tr>
      <w:tr w:rsidR="00C96047" w:rsidRPr="001653F1"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633156" w:rsidRDefault="00C96047" w:rsidP="00C96047">
            <w:pPr>
              <w:rPr>
                <w:sz w:val="20"/>
                <w:szCs w:val="20"/>
                <w:lang w:val="en-GB"/>
                <w:rPrChange w:id="488"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4CD8A93" w14:textId="77777777" w:rsidR="00C96047" w:rsidRPr="00633156" w:rsidRDefault="00C96047" w:rsidP="00C96047">
            <w:pPr>
              <w:rPr>
                <w:sz w:val="20"/>
                <w:szCs w:val="20"/>
                <w:lang w:val="en-GB"/>
                <w:rPrChange w:id="489"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36C75C4B" w14:textId="77777777" w:rsidR="000E125A" w:rsidRPr="00633156" w:rsidRDefault="00C96047" w:rsidP="00C96047">
            <w:pPr>
              <w:rPr>
                <w:color w:val="000000"/>
                <w:lang w:val="en-GB"/>
                <w:rPrChange w:id="490" w:author="Microsoft Office User" w:date="2018-11-15T23:48:00Z">
                  <w:rPr>
                    <w:color w:val="000000"/>
                  </w:rPr>
                </w:rPrChange>
              </w:rPr>
            </w:pPr>
            <w:r w:rsidRPr="00633156">
              <w:rPr>
                <w:color w:val="000000"/>
                <w:lang w:val="en-GB"/>
                <w:rPrChange w:id="491" w:author="Microsoft Office User" w:date="2018-11-15T23:48:00Z">
                  <w:rPr>
                    <w:color w:val="000000"/>
                  </w:rPr>
                </w:rPrChange>
              </w:rPr>
              <w:t xml:space="preserve">+ Addictive mobile phone </w:t>
            </w:r>
          </w:p>
          <w:p w14:paraId="192C84A9" w14:textId="77777777" w:rsidR="00C96047" w:rsidRPr="00633156" w:rsidRDefault="00C96047" w:rsidP="00C96047">
            <w:pPr>
              <w:rPr>
                <w:color w:val="000000"/>
                <w:lang w:val="en-GB"/>
                <w:rPrChange w:id="492" w:author="Microsoft Office User" w:date="2018-11-15T23:48:00Z">
                  <w:rPr>
                    <w:color w:val="000000"/>
                  </w:rPr>
                </w:rPrChange>
              </w:rPr>
            </w:pPr>
            <w:r w:rsidRPr="00633156">
              <w:rPr>
                <w:color w:val="000000"/>
                <w:lang w:val="en-GB"/>
                <w:rPrChange w:id="493" w:author="Microsoft Office User" w:date="2018-11-15T23:48:00Z">
                  <w:rPr>
                    <w:color w:val="000000"/>
                  </w:rPr>
                </w:rPrChange>
              </w:rPr>
              <w:t xml:space="preserve">usage style </w:t>
            </w:r>
            <w:r w:rsidRPr="00633156">
              <w:rPr>
                <w:b/>
                <w:bCs/>
                <w:color w:val="000000"/>
                <w:lang w:val="en-GB"/>
                <w:rPrChange w:id="494" w:author="Microsoft Office User" w:date="2018-11-15T23:48:00Z">
                  <w:rPr>
                    <w:b/>
                    <w:bCs/>
                    <w:color w:val="000000"/>
                  </w:rPr>
                </w:rPrChange>
              </w:rPr>
              <w:t>(</w:t>
            </w:r>
            <w:r w:rsidRPr="00633156">
              <w:rPr>
                <w:color w:val="000000"/>
                <w:lang w:val="en-GB"/>
                <w:rPrChange w:id="495" w:author="Microsoft Office User" w:date="2018-11-15T23:48:00Z">
                  <w:rPr>
                    <w:color w:val="000000"/>
                  </w:rPr>
                </w:rPrChange>
              </w:rPr>
              <w:t>.28</w:t>
            </w:r>
            <w:r w:rsidRPr="00633156">
              <w:rPr>
                <w:b/>
                <w:bCs/>
                <w:color w:val="000000"/>
                <w:lang w:val="en-GB"/>
                <w:rPrChange w:id="496" w:author="Microsoft Office User" w:date="2018-11-15T23:48:00Z">
                  <w:rPr>
                    <w:b/>
                    <w:bCs/>
                    <w:color w:val="000000"/>
                  </w:rPr>
                </w:rPrChange>
              </w:rPr>
              <w:t>)</w:t>
            </w:r>
            <w:r w:rsidRPr="00633156">
              <w:rPr>
                <w:color w:val="000000"/>
                <w:lang w:val="en-GB"/>
                <w:rPrChange w:id="497" w:author="Microsoft Office User" w:date="2018-11-15T23:48:00Z">
                  <w:rPr>
                    <w:color w:val="000000"/>
                  </w:rPr>
                </w:rPrChange>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633156" w:rsidRDefault="00C96047" w:rsidP="00C96047">
            <w:pPr>
              <w:rPr>
                <w:color w:val="000000"/>
                <w:lang w:val="en-GB"/>
                <w:rPrChange w:id="498"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3DBF66DA" w14:textId="77777777" w:rsidR="00C96047" w:rsidRPr="00633156" w:rsidRDefault="00C96047" w:rsidP="00C96047">
            <w:pPr>
              <w:rPr>
                <w:sz w:val="20"/>
                <w:szCs w:val="20"/>
                <w:lang w:val="en-GB"/>
                <w:rPrChange w:id="499"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72D98F49" w14:textId="77777777" w:rsidR="00C96047" w:rsidRPr="00633156" w:rsidRDefault="00C96047" w:rsidP="00C96047">
            <w:pPr>
              <w:rPr>
                <w:sz w:val="20"/>
                <w:szCs w:val="20"/>
                <w:lang w:val="en-GB"/>
                <w:rPrChange w:id="500"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1F5AD869" w14:textId="77777777" w:rsidR="00C96047" w:rsidRPr="00633156" w:rsidRDefault="00C96047" w:rsidP="00C96047">
            <w:pPr>
              <w:rPr>
                <w:sz w:val="20"/>
                <w:szCs w:val="20"/>
                <w:lang w:val="en-GB"/>
                <w:rPrChange w:id="501" w:author="Microsoft Office User" w:date="2018-11-15T23:48:00Z">
                  <w:rPr>
                    <w:sz w:val="20"/>
                    <w:szCs w:val="20"/>
                  </w:rPr>
                </w:rPrChang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633156" w:rsidRDefault="00C96047" w:rsidP="00C96047">
            <w:pPr>
              <w:rPr>
                <w:sz w:val="20"/>
                <w:szCs w:val="20"/>
                <w:lang w:val="en-GB"/>
                <w:rPrChange w:id="502"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77777777" w:rsidR="00C96047" w:rsidRPr="00C96047" w:rsidRDefault="00C96047" w:rsidP="00C96047">
            <w:pPr>
              <w:jc w:val="right"/>
              <w:rPr>
                <w:color w:val="000000"/>
              </w:rPr>
            </w:pPr>
            <w:r w:rsidRPr="00C96047">
              <w:rPr>
                <w:color w:val="000000"/>
              </w:rPr>
              <w:t>0,83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rPr>
                <w:color w:val="000000"/>
              </w:rPr>
            </w:pPr>
            <w:proofErr w:type="spellStart"/>
            <w:r w:rsidRPr="00C96047">
              <w:rPr>
                <w:color w:val="000000"/>
              </w:rPr>
              <w:t>Artistic</w:t>
            </w:r>
            <w:proofErr w:type="spellEnd"/>
            <w:r w:rsidRPr="00C96047">
              <w:rPr>
                <w:color w:val="000000"/>
              </w:rPr>
              <w:t xml:space="preserve"> </w:t>
            </w:r>
            <w:proofErr w:type="spellStart"/>
            <w:r w:rsidRPr="00C96047">
              <w:rPr>
                <w:color w:val="000000"/>
              </w:rPr>
              <w:t>interests</w:t>
            </w:r>
            <w:proofErr w:type="spellEnd"/>
          </w:p>
        </w:tc>
        <w:tc>
          <w:tcPr>
            <w:tcW w:w="1301" w:type="dxa"/>
            <w:tcBorders>
              <w:top w:val="nil"/>
              <w:left w:val="nil"/>
              <w:bottom w:val="nil"/>
              <w:right w:val="nil"/>
            </w:tcBorders>
            <w:shd w:val="clear" w:color="auto" w:fill="auto"/>
            <w:noWrap/>
            <w:hideMark/>
          </w:tcPr>
          <w:p w14:paraId="227F7571"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77777777" w:rsidR="00C96047" w:rsidRPr="00C96047" w:rsidRDefault="00C96047" w:rsidP="00C96047">
            <w:pPr>
              <w:jc w:val="right"/>
              <w:rPr>
                <w:color w:val="000000"/>
              </w:rPr>
            </w:pPr>
            <w:r w:rsidRPr="00C96047">
              <w:rPr>
                <w:color w:val="000000"/>
              </w:rPr>
              <w:t>0,75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1653F1"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77777777" w:rsidR="00C96047" w:rsidRPr="00C96047" w:rsidRDefault="00C96047" w:rsidP="00C96047">
            <w:pPr>
              <w:jc w:val="right"/>
              <w:rPr>
                <w:color w:val="000000"/>
              </w:rPr>
            </w:pPr>
            <w:r w:rsidRPr="00C96047">
              <w:rPr>
                <w:color w:val="000000"/>
              </w:rPr>
              <w:t>0,64</w:t>
            </w:r>
          </w:p>
        </w:tc>
        <w:tc>
          <w:tcPr>
            <w:tcW w:w="15185" w:type="dxa"/>
            <w:tcBorders>
              <w:top w:val="nil"/>
              <w:left w:val="nil"/>
              <w:bottom w:val="nil"/>
              <w:right w:val="nil"/>
            </w:tcBorders>
            <w:shd w:val="clear" w:color="auto" w:fill="auto"/>
            <w:noWrap/>
            <w:hideMark/>
          </w:tcPr>
          <w:p w14:paraId="50B1F0F5" w14:textId="77777777" w:rsidR="000E125A" w:rsidRPr="00633156" w:rsidRDefault="00C96047" w:rsidP="00C96047">
            <w:pPr>
              <w:rPr>
                <w:color w:val="000000"/>
                <w:lang w:val="en-GB"/>
                <w:rPrChange w:id="503" w:author="Microsoft Office User" w:date="2018-11-15T23:47:00Z">
                  <w:rPr>
                    <w:color w:val="000000"/>
                  </w:rPr>
                </w:rPrChange>
              </w:rPr>
            </w:pPr>
            <w:r w:rsidRPr="00633156">
              <w:rPr>
                <w:color w:val="000000"/>
                <w:lang w:val="en-GB"/>
                <w:rPrChange w:id="504" w:author="Microsoft Office User" w:date="2018-11-15T23:47:00Z">
                  <w:rPr>
                    <w:color w:val="000000"/>
                  </w:rPr>
                </w:rPrChange>
              </w:rPr>
              <w:t xml:space="preserve">+ Trendy mobile phone </w:t>
            </w:r>
          </w:p>
          <w:p w14:paraId="5575CC3B" w14:textId="77777777" w:rsidR="00C96047" w:rsidRPr="00633156" w:rsidRDefault="00C96047" w:rsidP="00C96047">
            <w:pPr>
              <w:rPr>
                <w:color w:val="000000"/>
                <w:lang w:val="en-GB"/>
                <w:rPrChange w:id="505" w:author="Microsoft Office User" w:date="2018-11-15T23:47:00Z">
                  <w:rPr>
                    <w:color w:val="000000"/>
                  </w:rPr>
                </w:rPrChange>
              </w:rPr>
            </w:pPr>
            <w:r w:rsidRPr="00633156">
              <w:rPr>
                <w:color w:val="000000"/>
                <w:lang w:val="en-GB"/>
                <w:rPrChange w:id="506" w:author="Microsoft Office User" w:date="2018-11-15T23:47:00Z">
                  <w:rPr>
                    <w:color w:val="000000"/>
                  </w:rPr>
                </w:rPrChange>
              </w:rPr>
              <w:t xml:space="preserve">usage style </w:t>
            </w:r>
            <w:r w:rsidRPr="00633156">
              <w:rPr>
                <w:b/>
                <w:bCs/>
                <w:color w:val="000000"/>
                <w:lang w:val="en-GB"/>
                <w:rPrChange w:id="507" w:author="Microsoft Office User" w:date="2018-11-15T23:47:00Z">
                  <w:rPr>
                    <w:b/>
                    <w:bCs/>
                    <w:color w:val="000000"/>
                  </w:rPr>
                </w:rPrChange>
              </w:rPr>
              <w:t>(</w:t>
            </w:r>
            <w:r w:rsidRPr="00633156">
              <w:rPr>
                <w:color w:val="000000"/>
                <w:lang w:val="en-GB"/>
                <w:rPrChange w:id="508" w:author="Microsoft Office User" w:date="2018-11-15T23:47:00Z">
                  <w:rPr>
                    <w:color w:val="000000"/>
                  </w:rPr>
                </w:rPrChange>
              </w:rPr>
              <w:t>.31</w:t>
            </w:r>
            <w:r w:rsidRPr="00633156">
              <w:rPr>
                <w:b/>
                <w:bCs/>
                <w:color w:val="000000"/>
                <w:lang w:val="en-GB"/>
                <w:rPrChange w:id="509" w:author="Microsoft Office User" w:date="2018-11-15T23:47:00Z">
                  <w:rPr>
                    <w:b/>
                    <w:bCs/>
                    <w:color w:val="000000"/>
                  </w:rPr>
                </w:rPrChange>
              </w:rPr>
              <w:t>)</w:t>
            </w:r>
            <w:r w:rsidRPr="00633156">
              <w:rPr>
                <w:color w:val="000000"/>
                <w:lang w:val="en-GB"/>
                <w:rPrChange w:id="510" w:author="Microsoft Office User" w:date="2018-11-15T23:47:00Z">
                  <w:rPr>
                    <w:color w:val="000000"/>
                  </w:rPr>
                </w:rPrChange>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633156" w:rsidRDefault="00C96047" w:rsidP="00C96047">
            <w:pPr>
              <w:rPr>
                <w:color w:val="000000"/>
                <w:lang w:val="en-GB"/>
                <w:rPrChange w:id="511"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719F4DD8" w14:textId="77777777" w:rsidR="00C96047" w:rsidRPr="00633156" w:rsidRDefault="00C96047" w:rsidP="00C96047">
            <w:pPr>
              <w:rPr>
                <w:sz w:val="20"/>
                <w:szCs w:val="20"/>
                <w:lang w:val="en-GB"/>
                <w:rPrChange w:id="512"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077A5EA5" w14:textId="77777777" w:rsidR="00C96047" w:rsidRPr="00633156" w:rsidRDefault="00C96047" w:rsidP="00C96047">
            <w:pPr>
              <w:rPr>
                <w:sz w:val="20"/>
                <w:szCs w:val="20"/>
                <w:lang w:val="en-GB"/>
                <w:rPrChange w:id="513"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7C8D8720" w14:textId="77777777" w:rsidR="00C96047" w:rsidRPr="00633156" w:rsidRDefault="00C96047" w:rsidP="00C96047">
            <w:pPr>
              <w:rPr>
                <w:sz w:val="20"/>
                <w:szCs w:val="20"/>
                <w:lang w:val="en-GB"/>
                <w:rPrChange w:id="514" w:author="Microsoft Office User" w:date="2018-11-15T23:47:00Z">
                  <w:rPr>
                    <w:sz w:val="20"/>
                    <w:szCs w:val="20"/>
                  </w:rPr>
                </w:rPrChang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633156" w:rsidRDefault="00C96047" w:rsidP="00C96047">
            <w:pPr>
              <w:rPr>
                <w:sz w:val="20"/>
                <w:szCs w:val="20"/>
                <w:lang w:val="en-GB"/>
                <w:rPrChange w:id="515"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77777777" w:rsidR="00C96047" w:rsidRPr="00C96047" w:rsidRDefault="00C96047" w:rsidP="00C96047">
            <w:pPr>
              <w:jc w:val="right"/>
              <w:rPr>
                <w:color w:val="000000"/>
              </w:rPr>
            </w:pPr>
            <w:r w:rsidRPr="00C96047">
              <w:rPr>
                <w:color w:val="000000"/>
              </w:rPr>
              <w:t>0,86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1653F1"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56234940" w14:textId="77777777" w:rsidR="000E125A" w:rsidRPr="00633156" w:rsidRDefault="00C96047" w:rsidP="00C96047">
            <w:pPr>
              <w:rPr>
                <w:color w:val="000000"/>
                <w:lang w:val="en-GB"/>
                <w:rPrChange w:id="516" w:author="Microsoft Office User" w:date="2018-11-15T23:47:00Z">
                  <w:rPr>
                    <w:color w:val="000000"/>
                  </w:rPr>
                </w:rPrChange>
              </w:rPr>
            </w:pPr>
            <w:r w:rsidRPr="00633156">
              <w:rPr>
                <w:color w:val="000000"/>
                <w:lang w:val="en-GB"/>
                <w:rPrChange w:id="517" w:author="Microsoft Office User" w:date="2018-11-15T23:47:00Z">
                  <w:rPr>
                    <w:color w:val="000000"/>
                  </w:rPr>
                </w:rPrChange>
              </w:rPr>
              <w:t xml:space="preserve">+ Thrifty mobile phone </w:t>
            </w:r>
          </w:p>
          <w:p w14:paraId="22BDFE42" w14:textId="77777777" w:rsidR="00C96047" w:rsidRPr="00633156" w:rsidRDefault="00C96047" w:rsidP="00C96047">
            <w:pPr>
              <w:rPr>
                <w:color w:val="000000"/>
                <w:lang w:val="en-GB"/>
                <w:rPrChange w:id="518" w:author="Microsoft Office User" w:date="2018-11-15T23:47:00Z">
                  <w:rPr>
                    <w:color w:val="000000"/>
                  </w:rPr>
                </w:rPrChange>
              </w:rPr>
            </w:pPr>
            <w:r w:rsidRPr="00633156">
              <w:rPr>
                <w:color w:val="000000"/>
                <w:lang w:val="en-GB"/>
                <w:rPrChange w:id="519" w:author="Microsoft Office User" w:date="2018-11-15T23:47:00Z">
                  <w:rPr>
                    <w:color w:val="000000"/>
                  </w:rPr>
                </w:rPrChange>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633156" w:rsidRDefault="00C96047" w:rsidP="00C96047">
            <w:pPr>
              <w:rPr>
                <w:color w:val="000000"/>
                <w:lang w:val="en-GB"/>
                <w:rPrChange w:id="520" w:author="Microsoft Office User" w:date="2018-11-15T23:47:00Z">
                  <w:rPr>
                    <w:color w:val="000000"/>
                  </w:rPr>
                </w:rPrChange>
              </w:rPr>
            </w:pPr>
          </w:p>
        </w:tc>
        <w:tc>
          <w:tcPr>
            <w:tcW w:w="2476" w:type="dxa"/>
            <w:tcBorders>
              <w:top w:val="nil"/>
              <w:left w:val="nil"/>
              <w:bottom w:val="nil"/>
              <w:right w:val="nil"/>
            </w:tcBorders>
            <w:shd w:val="clear" w:color="auto" w:fill="auto"/>
            <w:noWrap/>
            <w:hideMark/>
          </w:tcPr>
          <w:p w14:paraId="5DCDD603" w14:textId="77777777" w:rsidR="00C96047" w:rsidRPr="00633156" w:rsidRDefault="00C96047" w:rsidP="00C96047">
            <w:pPr>
              <w:rPr>
                <w:sz w:val="20"/>
                <w:szCs w:val="20"/>
                <w:lang w:val="en-GB"/>
                <w:rPrChange w:id="521"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C98284D" w14:textId="77777777" w:rsidR="00C96047" w:rsidRPr="00633156" w:rsidRDefault="00C96047" w:rsidP="00C96047">
            <w:pPr>
              <w:rPr>
                <w:sz w:val="20"/>
                <w:szCs w:val="20"/>
                <w:lang w:val="en-GB"/>
                <w:rPrChange w:id="522" w:author="Microsoft Office User" w:date="2018-11-15T23:47:00Z">
                  <w:rPr>
                    <w:sz w:val="20"/>
                    <w:szCs w:val="20"/>
                  </w:rPr>
                </w:rPrChange>
              </w:rPr>
            </w:pPr>
          </w:p>
        </w:tc>
        <w:tc>
          <w:tcPr>
            <w:tcW w:w="2476" w:type="dxa"/>
            <w:tcBorders>
              <w:top w:val="nil"/>
              <w:left w:val="nil"/>
              <w:bottom w:val="nil"/>
              <w:right w:val="nil"/>
            </w:tcBorders>
            <w:shd w:val="clear" w:color="auto" w:fill="auto"/>
            <w:noWrap/>
            <w:hideMark/>
          </w:tcPr>
          <w:p w14:paraId="344EEB70" w14:textId="77777777" w:rsidR="00C96047" w:rsidRPr="00633156" w:rsidRDefault="00C96047" w:rsidP="00C96047">
            <w:pPr>
              <w:rPr>
                <w:sz w:val="20"/>
                <w:szCs w:val="20"/>
                <w:lang w:val="en-GB"/>
                <w:rPrChange w:id="523" w:author="Microsoft Office User" w:date="2018-11-15T23:47:00Z">
                  <w:rPr>
                    <w:sz w:val="20"/>
                    <w:szCs w:val="20"/>
                  </w:rPr>
                </w:rPrChange>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633156" w:rsidRDefault="00C96047" w:rsidP="00C96047">
            <w:pPr>
              <w:rPr>
                <w:sz w:val="20"/>
                <w:szCs w:val="20"/>
                <w:lang w:val="en-GB"/>
                <w:rPrChange w:id="524" w:author="Microsoft Office User" w:date="2018-11-15T23:47:00Z">
                  <w:rPr>
                    <w:sz w:val="20"/>
                    <w:szCs w:val="20"/>
                  </w:rPr>
                </w:rPrChange>
              </w:rPr>
            </w:pPr>
          </w:p>
        </w:tc>
        <w:tc>
          <w:tcPr>
            <w:tcW w:w="1967" w:type="dxa"/>
            <w:tcBorders>
              <w:top w:val="nil"/>
              <w:left w:val="nil"/>
              <w:bottom w:val="nil"/>
              <w:right w:val="nil"/>
            </w:tcBorders>
            <w:shd w:val="clear" w:color="auto" w:fill="auto"/>
            <w:noWrap/>
            <w:hideMark/>
          </w:tcPr>
          <w:p w14:paraId="0FE4C5A7" w14:textId="77777777" w:rsidR="00C96047" w:rsidRPr="00633156" w:rsidRDefault="00C96047" w:rsidP="00C96047">
            <w:pPr>
              <w:rPr>
                <w:sz w:val="20"/>
                <w:szCs w:val="20"/>
                <w:lang w:val="en-GB"/>
                <w:rPrChange w:id="525" w:author="Microsoft Office User" w:date="2018-11-15T23:47:00Z">
                  <w:rPr>
                    <w:sz w:val="20"/>
                    <w:szCs w:val="20"/>
                  </w:rPr>
                </w:rPrChange>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7777777" w:rsidR="00C96047" w:rsidRPr="00C96047" w:rsidRDefault="00C96047" w:rsidP="00C96047">
            <w:pPr>
              <w:jc w:val="right"/>
              <w:rPr>
                <w:color w:val="000000"/>
              </w:rPr>
            </w:pPr>
            <w:r w:rsidRPr="00C96047">
              <w:rPr>
                <w:color w:val="000000"/>
              </w:rPr>
              <w:t>0,73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7777777" w:rsidR="00C96047" w:rsidRPr="00C96047" w:rsidRDefault="00C96047" w:rsidP="00C96047">
            <w:pPr>
              <w:jc w:val="right"/>
              <w:rPr>
                <w:color w:val="000000"/>
              </w:rPr>
            </w:pPr>
            <w:r w:rsidRPr="00C96047">
              <w:rPr>
                <w:color w:val="000000"/>
              </w:rPr>
              <w:t>0,76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77777777" w:rsidR="00C96047" w:rsidRPr="00C96047" w:rsidRDefault="00C96047" w:rsidP="00C96047">
            <w:pPr>
              <w:jc w:val="right"/>
              <w:rPr>
                <w:color w:val="000000"/>
              </w:rPr>
            </w:pPr>
            <w:r w:rsidRPr="00C96047">
              <w:rPr>
                <w:color w:val="000000"/>
              </w:rPr>
              <w:t>0,72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77777777" w:rsidR="00C96047" w:rsidRPr="00C96047" w:rsidRDefault="00C96047" w:rsidP="00C96047">
            <w:pPr>
              <w:jc w:val="right"/>
              <w:rPr>
                <w:color w:val="000000"/>
              </w:rPr>
            </w:pPr>
            <w:r w:rsidRPr="00C96047">
              <w:rPr>
                <w:color w:val="000000"/>
              </w:rPr>
              <w:t>0,63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7777777" w:rsidR="00C96047" w:rsidRPr="00C96047" w:rsidRDefault="00C96047" w:rsidP="00C96047">
            <w:pPr>
              <w:jc w:val="right"/>
              <w:rPr>
                <w:color w:val="000000"/>
              </w:rPr>
            </w:pPr>
            <w:r w:rsidRPr="00C96047">
              <w:rPr>
                <w:color w:val="000000"/>
              </w:rPr>
              <w:t>0,83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77777777" w:rsidR="00C96047" w:rsidRPr="00C96047" w:rsidRDefault="00C96047" w:rsidP="00C96047">
            <w:pPr>
              <w:jc w:val="right"/>
              <w:rPr>
                <w:color w:val="000000"/>
              </w:rPr>
            </w:pPr>
            <w:r w:rsidRPr="00C96047">
              <w:rPr>
                <w:color w:val="000000"/>
              </w:rPr>
              <w:t>0,69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1653F1"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77777777" w:rsidR="00C96047" w:rsidRPr="00C96047" w:rsidRDefault="00C96047" w:rsidP="00C96047">
            <w:pPr>
              <w:jc w:val="right"/>
              <w:rPr>
                <w:color w:val="000000"/>
              </w:rPr>
            </w:pPr>
            <w:r w:rsidRPr="00C96047">
              <w:rPr>
                <w:color w:val="000000"/>
              </w:rPr>
              <w:t>0,8</w:t>
            </w:r>
          </w:p>
        </w:tc>
        <w:tc>
          <w:tcPr>
            <w:tcW w:w="15185" w:type="dxa"/>
            <w:tcBorders>
              <w:top w:val="nil"/>
              <w:left w:val="nil"/>
              <w:bottom w:val="nil"/>
              <w:right w:val="nil"/>
            </w:tcBorders>
            <w:shd w:val="clear" w:color="auto" w:fill="auto"/>
            <w:noWrap/>
            <w:hideMark/>
          </w:tcPr>
          <w:p w14:paraId="0AFF9298" w14:textId="77777777" w:rsidR="000E125A" w:rsidRPr="00633156" w:rsidRDefault="00C96047" w:rsidP="00C96047">
            <w:pPr>
              <w:rPr>
                <w:color w:val="000000"/>
                <w:lang w:val="en-GB"/>
                <w:rPrChange w:id="526" w:author="Microsoft Office User" w:date="2018-11-15T23:48:00Z">
                  <w:rPr>
                    <w:color w:val="000000"/>
                  </w:rPr>
                </w:rPrChange>
              </w:rPr>
            </w:pPr>
            <w:r w:rsidRPr="00633156">
              <w:rPr>
                <w:color w:val="000000"/>
                <w:lang w:val="en-GB"/>
                <w:rPrChange w:id="527" w:author="Microsoft Office User" w:date="2018-11-15T23:48:00Z">
                  <w:rPr>
                    <w:color w:val="000000"/>
                  </w:rPr>
                </w:rPrChange>
              </w:rPr>
              <w:t xml:space="preserve">+ Academic Performance </w:t>
            </w:r>
            <w:r w:rsidRPr="00633156">
              <w:rPr>
                <w:b/>
                <w:bCs/>
                <w:color w:val="000000"/>
                <w:lang w:val="en-GB"/>
                <w:rPrChange w:id="528" w:author="Microsoft Office User" w:date="2018-11-15T23:48:00Z">
                  <w:rPr>
                    <w:b/>
                    <w:bCs/>
                    <w:color w:val="000000"/>
                  </w:rPr>
                </w:rPrChange>
              </w:rPr>
              <w:t>(</w:t>
            </w:r>
            <w:r w:rsidRPr="00633156">
              <w:rPr>
                <w:color w:val="000000"/>
                <w:lang w:val="en-GB"/>
                <w:rPrChange w:id="529" w:author="Microsoft Office User" w:date="2018-11-15T23:48:00Z">
                  <w:rPr>
                    <w:color w:val="000000"/>
                  </w:rPr>
                </w:rPrChange>
              </w:rPr>
              <w:t>.23</w:t>
            </w:r>
            <w:r w:rsidRPr="00633156">
              <w:rPr>
                <w:b/>
                <w:bCs/>
                <w:color w:val="000000"/>
                <w:lang w:val="en-GB"/>
                <w:rPrChange w:id="530" w:author="Microsoft Office User" w:date="2018-11-15T23:48:00Z">
                  <w:rPr>
                    <w:b/>
                    <w:bCs/>
                    <w:color w:val="000000"/>
                  </w:rPr>
                </w:rPrChange>
              </w:rPr>
              <w:t>)</w:t>
            </w:r>
            <w:r w:rsidRPr="00633156">
              <w:rPr>
                <w:color w:val="000000"/>
                <w:lang w:val="en-GB"/>
                <w:rPrChange w:id="531" w:author="Microsoft Office User" w:date="2018-11-15T23:48:00Z">
                  <w:rPr>
                    <w:color w:val="000000"/>
                  </w:rPr>
                </w:rPrChange>
              </w:rPr>
              <w:t xml:space="preserve"> </w:t>
            </w:r>
          </w:p>
          <w:p w14:paraId="09A7854C" w14:textId="77777777" w:rsidR="00C96047" w:rsidRPr="00633156" w:rsidRDefault="00C96047" w:rsidP="00C96047">
            <w:pPr>
              <w:rPr>
                <w:color w:val="000000"/>
                <w:lang w:val="en-GB"/>
                <w:rPrChange w:id="532" w:author="Microsoft Office User" w:date="2018-11-15T23:48:00Z">
                  <w:rPr>
                    <w:color w:val="000000"/>
                  </w:rPr>
                </w:rPrChange>
              </w:rPr>
            </w:pPr>
            <w:r w:rsidRPr="00633156">
              <w:rPr>
                <w:color w:val="000000"/>
                <w:lang w:val="en-GB"/>
                <w:rPrChange w:id="533" w:author="Microsoft Office User" w:date="2018-11-15T23:48:00Z">
                  <w:rPr>
                    <w:color w:val="000000"/>
                  </w:rPr>
                </w:rPrChange>
              </w:rPr>
              <w:t>(</w:t>
            </w:r>
            <w:proofErr w:type="spellStart"/>
            <w:r w:rsidRPr="00633156">
              <w:rPr>
                <w:color w:val="000000"/>
                <w:lang w:val="en-GB"/>
                <w:rPrChange w:id="534" w:author="Microsoft Office User" w:date="2018-11-15T23:48:00Z">
                  <w:rPr>
                    <w:color w:val="000000"/>
                  </w:rPr>
                </w:rPrChange>
              </w:rPr>
              <w:t>Rosander</w:t>
            </w:r>
            <w:proofErr w:type="spellEnd"/>
            <w:r w:rsidRPr="00633156">
              <w:rPr>
                <w:color w:val="000000"/>
                <w:lang w:val="en-GB"/>
                <w:rPrChange w:id="535" w:author="Microsoft Office User" w:date="2018-11-15T23:48:00Z">
                  <w:rPr>
                    <w:color w:val="000000"/>
                  </w:rPr>
                </w:rPrChange>
              </w:rPr>
              <w:t xml:space="preserve">, </w:t>
            </w:r>
            <w:proofErr w:type="spellStart"/>
            <w:r w:rsidRPr="00633156">
              <w:rPr>
                <w:color w:val="000000"/>
                <w:lang w:val="en-GB"/>
                <w:rPrChange w:id="536" w:author="Microsoft Office User" w:date="2018-11-15T23:48:00Z">
                  <w:rPr>
                    <w:color w:val="000000"/>
                  </w:rPr>
                </w:rPrChange>
              </w:rPr>
              <w:t>Bäckström</w:t>
            </w:r>
            <w:proofErr w:type="spellEnd"/>
            <w:r w:rsidRPr="00633156">
              <w:rPr>
                <w:color w:val="000000"/>
                <w:lang w:val="en-GB"/>
                <w:rPrChange w:id="537" w:author="Microsoft Office User" w:date="2018-11-15T23:48:00Z">
                  <w:rPr>
                    <w:color w:val="000000"/>
                  </w:rPr>
                </w:rPrChange>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633156" w:rsidRDefault="00C96047" w:rsidP="00C96047">
            <w:pPr>
              <w:rPr>
                <w:color w:val="000000"/>
                <w:lang w:val="en-GB"/>
                <w:rPrChange w:id="538"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45475C3" w14:textId="77777777" w:rsidR="00C96047" w:rsidRPr="00633156" w:rsidRDefault="00C96047" w:rsidP="00C96047">
            <w:pPr>
              <w:rPr>
                <w:sz w:val="20"/>
                <w:szCs w:val="20"/>
                <w:lang w:val="en-GB"/>
                <w:rPrChange w:id="539"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73664C6" w14:textId="77777777" w:rsidR="00C96047" w:rsidRPr="00633156" w:rsidRDefault="00C96047" w:rsidP="00C96047">
            <w:pPr>
              <w:rPr>
                <w:sz w:val="20"/>
                <w:szCs w:val="20"/>
                <w:lang w:val="en-GB"/>
                <w:rPrChange w:id="540"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3CC4DCD7" w14:textId="77777777" w:rsidR="00C96047" w:rsidRPr="00633156" w:rsidRDefault="00C96047" w:rsidP="00C96047">
            <w:pPr>
              <w:rPr>
                <w:sz w:val="20"/>
                <w:szCs w:val="20"/>
                <w:lang w:val="en-GB"/>
                <w:rPrChange w:id="541" w:author="Microsoft Office User" w:date="2018-11-15T23:48:00Z">
                  <w:rPr>
                    <w:sz w:val="20"/>
                    <w:szCs w:val="20"/>
                  </w:rPr>
                </w:rPrChange>
              </w:rPr>
            </w:pPr>
          </w:p>
        </w:tc>
      </w:tr>
      <w:tr w:rsidR="00C96047" w:rsidRPr="001653F1"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633156" w:rsidRDefault="00C96047" w:rsidP="00C96047">
            <w:pPr>
              <w:rPr>
                <w:sz w:val="20"/>
                <w:szCs w:val="20"/>
                <w:lang w:val="en-GB"/>
                <w:rPrChange w:id="542" w:author="Microsoft Office User" w:date="2018-11-15T23:48:00Z">
                  <w:rPr>
                    <w:sz w:val="20"/>
                    <w:szCs w:val="20"/>
                  </w:rPr>
                </w:rPrChange>
              </w:rPr>
            </w:pPr>
          </w:p>
        </w:tc>
        <w:tc>
          <w:tcPr>
            <w:tcW w:w="1967" w:type="dxa"/>
            <w:tcBorders>
              <w:top w:val="nil"/>
              <w:left w:val="nil"/>
              <w:bottom w:val="nil"/>
              <w:right w:val="nil"/>
            </w:tcBorders>
            <w:shd w:val="clear" w:color="auto" w:fill="auto"/>
            <w:noWrap/>
            <w:hideMark/>
          </w:tcPr>
          <w:p w14:paraId="10BF3CC4" w14:textId="77777777" w:rsidR="00C96047" w:rsidRPr="00633156" w:rsidRDefault="00C96047" w:rsidP="00C96047">
            <w:pPr>
              <w:rPr>
                <w:sz w:val="20"/>
                <w:szCs w:val="20"/>
                <w:lang w:val="en-GB"/>
                <w:rPrChange w:id="543" w:author="Microsoft Office User" w:date="2018-11-15T23:48:00Z">
                  <w:rPr>
                    <w:sz w:val="20"/>
                    <w:szCs w:val="20"/>
                  </w:rPr>
                </w:rPrChange>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77777777" w:rsidR="00C96047" w:rsidRPr="00C96047" w:rsidRDefault="00C96047" w:rsidP="00C96047">
            <w:pPr>
              <w:jc w:val="right"/>
              <w:rPr>
                <w:color w:val="000000"/>
              </w:rPr>
            </w:pPr>
            <w:r w:rsidRPr="00C96047">
              <w:rPr>
                <w:color w:val="000000"/>
              </w:rPr>
              <w:t>0,73</w:t>
            </w:r>
          </w:p>
        </w:tc>
        <w:tc>
          <w:tcPr>
            <w:tcW w:w="15185" w:type="dxa"/>
            <w:tcBorders>
              <w:top w:val="nil"/>
              <w:left w:val="nil"/>
              <w:bottom w:val="nil"/>
              <w:right w:val="nil"/>
            </w:tcBorders>
            <w:shd w:val="clear" w:color="auto" w:fill="auto"/>
            <w:noWrap/>
            <w:hideMark/>
          </w:tcPr>
          <w:p w14:paraId="61A822D1" w14:textId="77777777" w:rsidR="000E125A" w:rsidRPr="00633156" w:rsidRDefault="00C96047" w:rsidP="00C96047">
            <w:pPr>
              <w:rPr>
                <w:color w:val="000000"/>
                <w:lang w:val="en-GB"/>
                <w:rPrChange w:id="544" w:author="Microsoft Office User" w:date="2018-11-15T23:48:00Z">
                  <w:rPr>
                    <w:color w:val="000000"/>
                  </w:rPr>
                </w:rPrChange>
              </w:rPr>
            </w:pPr>
            <w:r w:rsidRPr="00633156">
              <w:rPr>
                <w:color w:val="000000"/>
                <w:lang w:val="en-GB"/>
                <w:rPrChange w:id="545" w:author="Microsoft Office User" w:date="2018-11-15T23:48:00Z">
                  <w:rPr>
                    <w:color w:val="000000"/>
                  </w:rPr>
                </w:rPrChange>
              </w:rPr>
              <w:t xml:space="preserve">+ General health </w:t>
            </w:r>
            <w:proofErr w:type="spellStart"/>
            <w:r w:rsidRPr="00633156">
              <w:rPr>
                <w:color w:val="000000"/>
                <w:lang w:val="en-GB"/>
                <w:rPrChange w:id="546" w:author="Microsoft Office User" w:date="2018-11-15T23:48:00Z">
                  <w:rPr>
                    <w:color w:val="000000"/>
                  </w:rPr>
                </w:rPrChange>
              </w:rPr>
              <w:t>behaviors</w:t>
            </w:r>
            <w:proofErr w:type="spellEnd"/>
            <w:r w:rsidRPr="00633156">
              <w:rPr>
                <w:color w:val="000000"/>
                <w:lang w:val="en-GB"/>
                <w:rPrChange w:id="547" w:author="Microsoft Office User" w:date="2018-11-15T23:48:00Z">
                  <w:rPr>
                    <w:color w:val="000000"/>
                  </w:rPr>
                </w:rPrChange>
              </w:rPr>
              <w:t xml:space="preserve"> (.27) </w:t>
            </w:r>
          </w:p>
          <w:p w14:paraId="0A4C876B" w14:textId="77777777" w:rsidR="00C96047" w:rsidRPr="00633156" w:rsidRDefault="00C96047" w:rsidP="00C96047">
            <w:pPr>
              <w:rPr>
                <w:color w:val="000000"/>
                <w:lang w:val="en-GB"/>
                <w:rPrChange w:id="548" w:author="Microsoft Office User" w:date="2018-11-15T23:48:00Z">
                  <w:rPr>
                    <w:color w:val="000000"/>
                  </w:rPr>
                </w:rPrChange>
              </w:rPr>
            </w:pPr>
            <w:r w:rsidRPr="00633156">
              <w:rPr>
                <w:color w:val="000000"/>
                <w:lang w:val="en-GB"/>
                <w:rPrChange w:id="549" w:author="Microsoft Office User" w:date="2018-11-15T23:48:00Z">
                  <w:rPr>
                    <w:color w:val="000000"/>
                  </w:rPr>
                </w:rPrChange>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633156" w:rsidRDefault="00C96047" w:rsidP="00C96047">
            <w:pPr>
              <w:rPr>
                <w:color w:val="000000"/>
                <w:lang w:val="en-GB"/>
                <w:rPrChange w:id="550" w:author="Microsoft Office User" w:date="2018-11-15T23:48:00Z">
                  <w:rPr>
                    <w:color w:val="000000"/>
                  </w:rPr>
                </w:rPrChange>
              </w:rPr>
            </w:pPr>
          </w:p>
        </w:tc>
        <w:tc>
          <w:tcPr>
            <w:tcW w:w="2476" w:type="dxa"/>
            <w:tcBorders>
              <w:top w:val="nil"/>
              <w:left w:val="nil"/>
              <w:bottom w:val="nil"/>
              <w:right w:val="nil"/>
            </w:tcBorders>
            <w:shd w:val="clear" w:color="auto" w:fill="auto"/>
            <w:noWrap/>
            <w:hideMark/>
          </w:tcPr>
          <w:p w14:paraId="05F4615D" w14:textId="77777777" w:rsidR="00C96047" w:rsidRPr="00633156" w:rsidRDefault="00C96047" w:rsidP="00C96047">
            <w:pPr>
              <w:rPr>
                <w:sz w:val="20"/>
                <w:szCs w:val="20"/>
                <w:lang w:val="en-GB"/>
                <w:rPrChange w:id="551"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0B47DCE5" w14:textId="77777777" w:rsidR="00C96047" w:rsidRPr="00633156" w:rsidRDefault="00C96047" w:rsidP="00C96047">
            <w:pPr>
              <w:rPr>
                <w:sz w:val="20"/>
                <w:szCs w:val="20"/>
                <w:lang w:val="en-GB"/>
                <w:rPrChange w:id="552" w:author="Microsoft Office User" w:date="2018-11-15T23:48:00Z">
                  <w:rPr>
                    <w:sz w:val="20"/>
                    <w:szCs w:val="20"/>
                  </w:rPr>
                </w:rPrChange>
              </w:rPr>
            </w:pPr>
          </w:p>
        </w:tc>
        <w:tc>
          <w:tcPr>
            <w:tcW w:w="2476" w:type="dxa"/>
            <w:tcBorders>
              <w:top w:val="nil"/>
              <w:left w:val="nil"/>
              <w:bottom w:val="nil"/>
              <w:right w:val="nil"/>
            </w:tcBorders>
            <w:shd w:val="clear" w:color="auto" w:fill="auto"/>
            <w:noWrap/>
            <w:hideMark/>
          </w:tcPr>
          <w:p w14:paraId="5EF1E1D4" w14:textId="77777777" w:rsidR="00C96047" w:rsidRPr="00633156" w:rsidRDefault="00C96047" w:rsidP="00C96047">
            <w:pPr>
              <w:rPr>
                <w:sz w:val="20"/>
                <w:szCs w:val="20"/>
                <w:lang w:val="en-GB"/>
                <w:rPrChange w:id="553" w:author="Microsoft Office User" w:date="2018-11-15T23:48:00Z">
                  <w:rPr>
                    <w:sz w:val="20"/>
                    <w:szCs w:val="20"/>
                  </w:rPr>
                </w:rPrChange>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633156" w:rsidRDefault="00C96047" w:rsidP="00C96047">
            <w:pPr>
              <w:rPr>
                <w:color w:val="000000"/>
                <w:lang w:val="en-GB"/>
                <w:rPrChange w:id="554" w:author="Microsoft Office User" w:date="2018-11-15T23:48:00Z">
                  <w:rPr>
                    <w:color w:val="000000"/>
                  </w:rPr>
                </w:rPrChange>
              </w:rPr>
            </w:pPr>
            <w:r w:rsidRPr="00633156">
              <w:rPr>
                <w:color w:val="000000"/>
                <w:lang w:val="en-GB"/>
                <w:rPrChange w:id="555" w:author="Microsoft Office User" w:date="2018-11-15T23:48:00Z">
                  <w:rPr>
                    <w:color w:val="000000"/>
                  </w:rPr>
                </w:rPrChange>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633156" w:rsidRDefault="00C96047" w:rsidP="00C96047">
            <w:pPr>
              <w:rPr>
                <w:color w:val="000000"/>
                <w:lang w:val="en-GB"/>
                <w:rPrChange w:id="556" w:author="Microsoft Office User" w:date="2018-11-15T23:48:00Z">
                  <w:rPr>
                    <w:color w:val="000000"/>
                  </w:rPr>
                </w:rPrChange>
              </w:rPr>
            </w:pPr>
            <w:r w:rsidRPr="00633156">
              <w:rPr>
                <w:color w:val="000000"/>
                <w:lang w:val="en-GB"/>
                <w:rPrChange w:id="557" w:author="Microsoft Office User" w:date="2018-11-15T23:48:00Z">
                  <w:rPr>
                    <w:color w:val="000000"/>
                  </w:rPr>
                </w:rPrChange>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77777777" w:rsidR="00C96047" w:rsidRPr="00C96047" w:rsidRDefault="00C96047" w:rsidP="00C96047">
            <w:pPr>
              <w:jc w:val="right"/>
              <w:rPr>
                <w:color w:val="000000"/>
              </w:rPr>
            </w:pPr>
            <w:r w:rsidRPr="00C96047">
              <w:rPr>
                <w:color w:val="000000"/>
              </w:rPr>
              <w:t>0,87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77777777" w:rsidR="00EA382D" w:rsidRDefault="000E125A">
      <w:pPr>
        <w:pStyle w:val="Textoindependiente"/>
      </w:pPr>
      <w:r>
        <w:t xml:space="preserve">Note: Reliability retrieved from </w:t>
      </w:r>
      <w:r w:rsidR="00AE7409">
        <w:t xml:space="preserve">cited works in the reliability column, represents Cronbach’s </w:t>
      </w:r>
      <w:r w:rsidR="00AE7409">
        <w:sym w:font="Symbol" w:char="F061"/>
      </w:r>
      <w:r w:rsidR="00AE7409">
        <w:t>. Coefficients in the validity column represents Pearson r. Numbers in the validity column in the initial row represent number of items.</w:t>
      </w:r>
    </w:p>
    <w:p w14:paraId="551E0AD7" w14:textId="7E3CA695" w:rsidR="00EA382D" w:rsidRDefault="00C96047">
      <w:pPr>
        <w:pStyle w:val="Textoindependiente"/>
      </w:pPr>
      <w:r>
        <w:t xml:space="preserve">As shown in </w:t>
      </w:r>
      <w:r>
        <w:rPr>
          <w:i/>
        </w:rPr>
        <w:t>Table 1</w:t>
      </w:r>
      <w:r>
        <w:t xml:space="preserve">, there are different </w:t>
      </w:r>
      <w:r w:rsidR="00246C35">
        <w:t xml:space="preserve">suggestions for the number and content of </w:t>
      </w:r>
      <w:r>
        <w:t xml:space="preserve">facets forming </w:t>
      </w:r>
      <w:r w:rsidR="00246C35">
        <w:t xml:space="preserve">each </w:t>
      </w:r>
      <w:commentRangeStart w:id="558"/>
      <w:r>
        <w:t>domain</w:t>
      </w:r>
      <w:commentRangeEnd w:id="558"/>
      <w:r w:rsidR="00246C35">
        <w:rPr>
          <w:rStyle w:val="Refdecomentario"/>
          <w:rFonts w:asciiTheme="minorHAnsi" w:hAnsiTheme="minorHAnsi"/>
        </w:rPr>
        <w:commentReference w:id="558"/>
      </w:r>
      <w:r>
        <w:t xml:space="preserve">. </w:t>
      </w:r>
      <w:r w:rsidR="00246C35">
        <w:t>Despite these differences</w:t>
      </w:r>
      <w:r>
        <w:t xml:space="preserve">, there is still </w:t>
      </w:r>
      <w:r w:rsidR="00246C35">
        <w:t>some</w:t>
      </w:r>
      <w:r>
        <w:t xml:space="preserve"> degree of overlap. C. J. Soto and John (2009) inspected the convergences between the NEO-PI-R and 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The convergence holds for the four instruments listed in </w:t>
      </w:r>
      <w:r>
        <w:rPr>
          <w:i/>
        </w:rPr>
        <w:t>Table 1</w:t>
      </w:r>
      <w:r>
        <w:t xml:space="preserve">, as these ten constructs are covered within the facets for every instrument. Some of the constructs are explicitly covered at the facet level (e.g. Anxiety); meanwhile others are covered by the four </w:t>
      </w:r>
      <w:r>
        <w:lastRenderedPageBreak/>
        <w:t xml:space="preserve">instruments, although sometimes implicitly (e.g. Liveliness in HEXACO resembles the “core” construct Activity, present in all other instruments). The reverse is not always true, not every facet within the four instruments is covered by the constructs proposed by C. J. Soto and John (2009). As an </w:t>
      </w:r>
      <w:proofErr w:type="gramStart"/>
      <w:r>
        <w:t>example</w:t>
      </w:r>
      <w:proofErr w:type="gramEnd"/>
      <w:r>
        <w:t xml:space="preserve"> we find Self-Consciousness, a Neuroticism facet defined by the NEO-PI-R and the IPIP-NEO-120, which is not tapping either Anxiety or Depression. The same authors asserted in a later work (Soto &amp; John, 2016) that the Big Five </w:t>
      </w:r>
      <w:del w:id="559" w:author="Microsoft Office User" w:date="2018-12-03T17:54:00Z">
        <w:r w:rsidDel="00143933">
          <w:delText xml:space="preserve">domains </w:delText>
        </w:r>
      </w:del>
      <w:ins w:id="560" w:author="Microsoft Office User" w:date="2018-12-03T17:54:00Z">
        <w:r w:rsidR="00143933">
          <w:t xml:space="preserve">dimensions </w:t>
        </w:r>
      </w:ins>
      <w:r>
        <w:rPr>
          <w:i/>
        </w:rPr>
        <w:t>“can be conceptualized and assessed more broadly or more narrowly”</w:t>
      </w:r>
      <w:r>
        <w:t xml:space="preserve">, either focusing </w:t>
      </w:r>
      <w:r w:rsidR="00557AEB">
        <w:t>o</w:t>
      </w:r>
      <w:r>
        <w:t>n central facet</w:t>
      </w:r>
      <w:r w:rsidR="009725FD">
        <w:t>s</w:t>
      </w:r>
      <w:r>
        <w:t xml:space="preserve"> or </w:t>
      </w:r>
      <w:r w:rsidR="00490818">
        <w:t>o</w:t>
      </w:r>
      <w:r>
        <w:t xml:space="preserve">n a set of peripheral facets, depending </w:t>
      </w:r>
      <w:r w:rsidR="009725FD">
        <w:t xml:space="preserve">on </w:t>
      </w:r>
      <w:r>
        <w:t>the research interest.</w:t>
      </w:r>
      <w:r w:rsidR="00490818">
        <w:t xml:space="preserve"> In this project we aimed for an instrument with a large number of facets in order to have both, the core constructs, but also the more peripheral facets. This was done, to cover as much content of each dimension as possible (Ziegler &amp; </w:t>
      </w:r>
      <w:proofErr w:type="spellStart"/>
      <w:r w:rsidR="00490818">
        <w:t>Bäckström</w:t>
      </w:r>
      <w:proofErr w:type="spellEnd"/>
      <w:r w:rsidR="00490818">
        <w:t xml:space="preserve">, </w:t>
      </w:r>
      <w:commentRangeStart w:id="561"/>
      <w:r w:rsidR="00490818">
        <w:t>2016</w:t>
      </w:r>
      <w:commentRangeEnd w:id="561"/>
      <w:r w:rsidR="00490818">
        <w:rPr>
          <w:rStyle w:val="Refdecomentario"/>
          <w:rFonts w:asciiTheme="minorHAnsi" w:hAnsiTheme="minorHAnsi"/>
        </w:rPr>
        <w:commentReference w:id="561"/>
      </w:r>
      <w:r w:rsidR="00490818">
        <w:t>)</w:t>
      </w:r>
    </w:p>
    <w:p w14:paraId="7C92C64C" w14:textId="6031EEA3" w:rsidR="00EA382D" w:rsidRDefault="00C96047">
      <w:pPr>
        <w:pStyle w:val="Textoindependiente"/>
      </w:pPr>
      <w:r>
        <w:t xml:space="preserve">The layer between </w:t>
      </w:r>
      <w:del w:id="562" w:author="Microsoft Office User" w:date="2018-12-03T17:54:00Z">
        <w:r w:rsidDel="00143933">
          <w:delText xml:space="preserve">domains </w:delText>
        </w:r>
      </w:del>
      <w:ins w:id="563" w:author="Microsoft Office User" w:date="2018-12-03T17:54:00Z">
        <w:r w:rsidR="00143933">
          <w:t xml:space="preserve">dimensions </w:t>
        </w:r>
      </w:ins>
      <w:r>
        <w:t xml:space="preserve">and facets has also been explored by DeYoung, </w:t>
      </w:r>
      <w:proofErr w:type="spellStart"/>
      <w:r>
        <w:t>Quilty</w:t>
      </w:r>
      <w:proofErr w:type="spellEnd"/>
      <w:r>
        <w:t xml:space="preserve">, and Peterson (2007). Their work has focused </w:t>
      </w:r>
      <w:r w:rsidR="009725FD">
        <w:t>o</w:t>
      </w:r>
      <w:r>
        <w:t xml:space="preserve">n the biological consistency of the NEO-PI-R set of facets, thereby proposing </w:t>
      </w:r>
      <w:r w:rsidR="00742470">
        <w:t xml:space="preserve">that each domain can first be split into two aspects: </w:t>
      </w:r>
      <w:r>
        <w:t xml:space="preserve">Agreeableness would be composed by </w:t>
      </w:r>
      <w:r>
        <w:rPr>
          <w:i/>
        </w:rPr>
        <w:t>Compassion</w:t>
      </w:r>
      <w:r>
        <w:t xml:space="preserve"> and </w:t>
      </w:r>
      <w:r>
        <w:rPr>
          <w:i/>
        </w:rPr>
        <w:t>Politeness</w:t>
      </w:r>
      <w:r>
        <w:t xml:space="preserve">; Neuroticism by </w:t>
      </w:r>
      <w:r>
        <w:rPr>
          <w:i/>
        </w:rPr>
        <w:t>Volatility</w:t>
      </w:r>
      <w:r>
        <w:t xml:space="preserve"> and </w:t>
      </w:r>
      <w:r>
        <w:rPr>
          <w:i/>
        </w:rPr>
        <w:t>Withdrawal</w:t>
      </w:r>
      <w:r>
        <w:t xml:space="preserve">; Conscientiousness by </w:t>
      </w:r>
      <w:r>
        <w:rPr>
          <w:i/>
        </w:rPr>
        <w:t>Industriousness</w:t>
      </w:r>
      <w:r>
        <w:t xml:space="preserve"> and </w:t>
      </w:r>
      <w:r>
        <w:rPr>
          <w:i/>
        </w:rPr>
        <w:t>Orderliness</w:t>
      </w:r>
      <w:r>
        <w:t xml:space="preserve">; Extraversion by </w:t>
      </w:r>
      <w:r>
        <w:rPr>
          <w:i/>
        </w:rPr>
        <w:t>Enthusiasm</w:t>
      </w:r>
      <w:r>
        <w:t xml:space="preserve"> and </w:t>
      </w:r>
      <w:r>
        <w:rPr>
          <w:i/>
        </w:rPr>
        <w:t>Assertiveness</w:t>
      </w:r>
      <w:r>
        <w:t xml:space="preserve">; and Openness by </w:t>
      </w:r>
      <w:r>
        <w:rPr>
          <w:i/>
        </w:rPr>
        <w:t>Intellect</w:t>
      </w:r>
      <w:r>
        <w:t xml:space="preserve"> and </w:t>
      </w:r>
      <w:r>
        <w:rPr>
          <w:i/>
        </w:rPr>
        <w:t>Openness</w:t>
      </w:r>
      <w:r>
        <w:t>. Both C. J. Soto and John</w:t>
      </w:r>
      <w:r w:rsidR="00742470">
        <w:t>’s</w:t>
      </w:r>
      <w:r>
        <w:t xml:space="preserve"> (2009) and DeYoung et al.</w:t>
      </w:r>
      <w:r w:rsidR="00742470">
        <w:t>’s</w:t>
      </w:r>
      <w:r>
        <w:t xml:space="preserve"> (2007) proposals have many points in common. </w:t>
      </w:r>
    </w:p>
    <w:p w14:paraId="25CE5CE7" w14:textId="4CB9E225" w:rsidR="00EA382D" w:rsidRDefault="00C96047">
      <w:pPr>
        <w:pStyle w:val="Textoindependiente"/>
        <w:rPr>
          <w:ins w:id="564" w:author="Microsoft Office User" w:date="2018-12-11T12:45:00Z"/>
        </w:rPr>
      </w:pPr>
      <w:r>
        <w:t xml:space="preserve">The nomological network commonly assumed in Big Five questionnaires </w:t>
      </w:r>
      <w:r w:rsidR="00742470">
        <w:t xml:space="preserve">can thus be </w:t>
      </w:r>
      <w:r>
        <w:t>drawn from nuances through facets t</w:t>
      </w:r>
      <w:r w:rsidR="00742470">
        <w:t>hrough aspects t</w:t>
      </w:r>
      <w:r>
        <w:t xml:space="preserve">o </w:t>
      </w:r>
      <w:del w:id="565" w:author="Microsoft Office User" w:date="2018-12-03T17:54:00Z">
        <w:r w:rsidDel="00143933">
          <w:delText>domains</w:delText>
        </w:r>
      </w:del>
      <w:ins w:id="566" w:author="Microsoft Office User" w:date="2018-12-03T17:54:00Z">
        <w:r w:rsidR="00143933">
          <w:t>dimensions</w:t>
        </w:r>
      </w:ins>
      <w:r>
        <w:t xml:space="preserve">. </w:t>
      </w:r>
      <w:r w:rsidR="00742470">
        <w:t xml:space="preserve">However, the aspect level is not covered in most theories. </w:t>
      </w:r>
      <w:r>
        <w:t xml:space="preserve">Relying on </w:t>
      </w:r>
      <w:del w:id="567" w:author="Microsoft Office User" w:date="2018-12-03T17:54:00Z">
        <w:r w:rsidDel="00143933">
          <w:delText xml:space="preserve">domains </w:delText>
        </w:r>
      </w:del>
      <w:ins w:id="568" w:author="Microsoft Office User" w:date="2018-12-03T17:54:00Z">
        <w:r w:rsidR="00143933">
          <w:t xml:space="preserve">dimensions </w:t>
        </w:r>
      </w:ins>
      <w:r>
        <w:t>to explain and predict behavior can benefit from ease of interpretability.</w:t>
      </w:r>
      <w:r w:rsidR="00C86C20">
        <w:t xml:space="preserve"> However, the domain itself is way too abstract to really get down to behavioral mechanisms underlying the correlational patterns. Moreover, p</w:t>
      </w:r>
      <w:r>
        <w:t>redictions for specific contexts can be enhanced if a more specific set of traits is used</w:t>
      </w:r>
      <w:r w:rsidR="00C86C20">
        <w:t xml:space="preserve"> (</w:t>
      </w:r>
      <w:commentRangeStart w:id="569"/>
      <w:r w:rsidR="00C86C20">
        <w:t xml:space="preserve">Ziegler &amp; Brunner, </w:t>
      </w:r>
      <w:commentRangeStart w:id="570"/>
      <w:commentRangeEnd w:id="569"/>
      <w:r w:rsidR="00FC5A68">
        <w:t>2016</w:t>
      </w:r>
      <w:commentRangeEnd w:id="570"/>
      <w:r w:rsidR="00FC5A68">
        <w:rPr>
          <w:rStyle w:val="Refdecomentario"/>
          <w:rFonts w:asciiTheme="minorHAnsi" w:hAnsiTheme="minorHAnsi"/>
        </w:rPr>
        <w:commentReference w:id="570"/>
      </w:r>
      <w:r w:rsidR="00FE6A55">
        <w:rPr>
          <w:rStyle w:val="Refdecomentario"/>
          <w:rFonts w:asciiTheme="minorHAnsi" w:hAnsiTheme="minorHAnsi"/>
        </w:rPr>
        <w:commentReference w:id="569"/>
      </w:r>
      <w:r w:rsidR="00FE6A55">
        <w:t>)</w:t>
      </w:r>
      <w:r>
        <w:t xml:space="preserve">. On the </w:t>
      </w:r>
      <w:r>
        <w:lastRenderedPageBreak/>
        <w:t xml:space="preserve">other hand, using nuances to predict behavior might yield even stronger predictive </w:t>
      </w:r>
      <w:r w:rsidR="00FC5A68">
        <w:t xml:space="preserve">power </w:t>
      </w:r>
      <w:r>
        <w:t>(</w:t>
      </w:r>
      <w:proofErr w:type="spellStart"/>
      <w:r>
        <w:t>Seeboth</w:t>
      </w:r>
      <w:proofErr w:type="spellEnd"/>
      <w:r>
        <w:t xml:space="preserve"> &amp; </w:t>
      </w:r>
      <w:proofErr w:type="spellStart"/>
      <w:r>
        <w:t>Mõttus</w:t>
      </w:r>
      <w:proofErr w:type="spellEnd"/>
      <w:r>
        <w:t>, 2018), but as the number of predictors grows the interpretation become</w:t>
      </w:r>
      <w:r w:rsidR="00B2199A">
        <w:t>s</w:t>
      </w:r>
      <w:r>
        <w:t xml:space="preserve"> more complex. Facets are on a middle ground between nuances and </w:t>
      </w:r>
      <w:del w:id="571" w:author="Microsoft Office User" w:date="2018-12-03T17:54:00Z">
        <w:r w:rsidDel="00143933">
          <w:delText>domains</w:delText>
        </w:r>
      </w:del>
      <w:ins w:id="572" w:author="Microsoft Office User" w:date="2018-12-03T17:54:00Z">
        <w:r w:rsidR="00143933">
          <w:t>dimensions</w:t>
        </w:r>
      </w:ins>
      <w:r>
        <w:t>,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1225808F" w14:textId="2476C171" w:rsidR="00D3331E" w:rsidRDefault="00D3331E">
      <w:pPr>
        <w:pStyle w:val="Ttulo2"/>
        <w:rPr>
          <w:ins w:id="573" w:author="Microsoft Office User" w:date="2018-12-13T16:58:00Z"/>
        </w:rPr>
      </w:pPr>
      <w:ins w:id="574" w:author="Microsoft Office User" w:date="2018-12-11T12:47:00Z">
        <w:r>
          <w:t xml:space="preserve">1.3 </w:t>
        </w:r>
      </w:ins>
      <w:ins w:id="575" w:author="Microsoft Office User" w:date="2018-12-13T16:35:00Z">
        <w:r w:rsidR="0056373E">
          <w:t>Facets predict consequential outcomes</w:t>
        </w:r>
      </w:ins>
    </w:p>
    <w:p w14:paraId="7AE7D314" w14:textId="41EF96C9" w:rsidR="006504A7" w:rsidRPr="006504A7" w:rsidRDefault="006504A7" w:rsidP="006504A7">
      <w:pPr>
        <w:pStyle w:val="Textoindependiente"/>
        <w:rPr>
          <w:b/>
          <w:rPrChange w:id="576" w:author="Microsoft Office User" w:date="2018-12-13T16:58:00Z">
            <w:rPr/>
          </w:rPrChange>
        </w:rPr>
      </w:pPr>
      <w:ins w:id="577" w:author="Microsoft Office User" w:date="2018-12-13T16:58:00Z">
        <w:r w:rsidRPr="006504A7">
          <w:rPr>
            <w:b/>
            <w:rPrChange w:id="578" w:author="Microsoft Office User" w:date="2018-12-13T16:58:00Z">
              <w:rPr/>
            </w:rPrChange>
          </w:rPr>
          <w:t>1.3.1 Satisfaction with Life</w:t>
        </w:r>
      </w:ins>
    </w:p>
    <w:p w14:paraId="78CED72A" w14:textId="1F78701E" w:rsidR="00EA382D" w:rsidRDefault="00C96047">
      <w:pPr>
        <w:pStyle w:val="Textoindependiente"/>
        <w:rPr>
          <w:ins w:id="579" w:author="Microsoft Office User" w:date="2018-12-13T16:59:00Z"/>
        </w:rPr>
      </w:pPr>
      <w:commentRangeStart w:id="580"/>
      <w:r>
        <w:t>Personality</w:t>
      </w:r>
      <w:commentRangeEnd w:id="580"/>
      <w:r w:rsidR="00FC5A68">
        <w:rPr>
          <w:rStyle w:val="Refdecomentario"/>
          <w:rFonts w:asciiTheme="minorHAnsi" w:hAnsiTheme="minorHAnsi"/>
        </w:rPr>
        <w:commentReference w:id="580"/>
      </w:r>
      <w:r w:rsidR="006F607D">
        <w:t xml:space="preserve"> facet scores were </w:t>
      </w:r>
      <w:r>
        <w:t>found to be</w:t>
      </w:r>
      <w:r w:rsidR="00673714">
        <w:t xml:space="preserve"> </w:t>
      </w:r>
      <w:r>
        <w:t>strong predictor</w:t>
      </w:r>
      <w:r w:rsidR="00673714">
        <w:t>s</w:t>
      </w:r>
      <w:r>
        <w:t xml:space="preserve"> of a large number of outcomes. Satisfaction with life (SWL) is one of them. Neuroticism and Extraversion </w:t>
      </w:r>
      <w:r w:rsidR="00FC5A68">
        <w:t xml:space="preserve">scores </w:t>
      </w:r>
      <w:r>
        <w:t xml:space="preserve">were </w:t>
      </w:r>
      <w:r w:rsidR="00FC5A68">
        <w:t>recognized</w:t>
      </w:r>
      <w:r>
        <w:t xml:space="preserve"> as the most important personality dimension</w:t>
      </w:r>
      <w:r w:rsidR="00FC5A68">
        <w:t xml:space="preserve"> </w:t>
      </w:r>
      <w:r>
        <w:t>s</w:t>
      </w:r>
      <w:r w:rsidR="00FC5A68">
        <w:t>cores</w:t>
      </w:r>
      <w:r>
        <w:t xml:space="preserve"> in the prediction of subjective satisfaction (Diener, Oishi, &amp; Lucas, 2003; </w:t>
      </w:r>
      <w:proofErr w:type="spellStart"/>
      <w:r>
        <w:t>Schimmack</w:t>
      </w:r>
      <w:proofErr w:type="spellEnd"/>
      <w:r>
        <w:t xml:space="preserve">, Diener, &amp; Oishi, 2002). Lately, </w:t>
      </w:r>
      <w:proofErr w:type="spellStart"/>
      <w:r>
        <w:t>Schimmack</w:t>
      </w:r>
      <w:proofErr w:type="spellEnd"/>
      <w:r>
        <w:t xml:space="preserve">, Oishi, </w:t>
      </w:r>
      <w:proofErr w:type="spellStart"/>
      <w:r>
        <w:t>Furr</w:t>
      </w:r>
      <w:proofErr w:type="spellEnd"/>
      <w:r>
        <w:t>, and Funder (2004) observed that the analysis at the facet</w:t>
      </w:r>
      <w:r w:rsidR="00FC5A68">
        <w:t xml:space="preserve"> score</w:t>
      </w:r>
      <w:r>
        <w:t xml:space="preserve"> level outperform</w:t>
      </w:r>
      <w:r w:rsidR="00FC5A68">
        <w:t>s</w:t>
      </w:r>
      <w:r>
        <w:t xml:space="preserve"> the analysis at the domain</w:t>
      </w:r>
      <w:r w:rsidR="00FC5A68">
        <w:t xml:space="preserve"> score</w:t>
      </w:r>
      <w:r>
        <w:t xml:space="preserve"> level. They observed that</w:t>
      </w:r>
      <w:r w:rsidR="00FC5A68">
        <w:t xml:space="preserve"> scores for</w:t>
      </w:r>
      <w:r>
        <w:t xml:space="preserve"> </w:t>
      </w:r>
      <w:r>
        <w:rPr>
          <w:i/>
        </w:rPr>
        <w:t>Depression</w:t>
      </w:r>
      <w:r>
        <w:t xml:space="preserve"> and </w:t>
      </w:r>
      <w:r>
        <w:rPr>
          <w:i/>
        </w:rPr>
        <w:t>Positive Emotions</w:t>
      </w:r>
      <w:r>
        <w:t xml:space="preserve"> / </w:t>
      </w:r>
      <w:r>
        <w:rPr>
          <w:i/>
        </w:rPr>
        <w:t>Cheerfulness</w:t>
      </w:r>
      <w:r>
        <w:t xml:space="preserve"> explained SWL</w:t>
      </w:r>
      <w:r w:rsidR="00FC5A68">
        <w:t xml:space="preserve"> scores</w:t>
      </w:r>
      <w:r>
        <w:t xml:space="preserve"> above and beyond the dimension</w:t>
      </w:r>
      <w:r w:rsidR="00FC5A68">
        <w:t xml:space="preserve"> </w:t>
      </w:r>
      <w:r>
        <w:t>s</w:t>
      </w:r>
      <w:r w:rsidR="00FC5A68">
        <w:t>cores</w:t>
      </w:r>
      <w:r>
        <w:t xml:space="preserve"> </w:t>
      </w:r>
      <w:r w:rsidR="00FC5A68">
        <w:t>those facets represent</w:t>
      </w:r>
      <w:r>
        <w:t xml:space="preserve">. Correlations in the </w:t>
      </w:r>
      <w:proofErr w:type="spellStart"/>
      <w:r>
        <w:t>Schimmack</w:t>
      </w:r>
      <w:proofErr w:type="spellEnd"/>
      <w:r>
        <w:t xml:space="preserve"> et al. (2004) study ranged in a longitudinal design from </w:t>
      </w:r>
      <w:r>
        <w:rPr>
          <w:i/>
        </w:rPr>
        <w:t>r</w:t>
      </w:r>
      <w:r>
        <w:t xml:space="preserve"> = -.57 to </w:t>
      </w:r>
      <w:r>
        <w:rPr>
          <w:i/>
        </w:rPr>
        <w:t>r</w:t>
      </w:r>
      <w:r>
        <w:t xml:space="preserve"> = -.49 for </w:t>
      </w:r>
      <w:del w:id="581" w:author="Microsoft Office User" w:date="2018-12-11T12:49:00Z">
        <w:r w:rsidDel="007E1FFB">
          <w:delText xml:space="preserve">the </w:delText>
        </w:r>
      </w:del>
      <w:del w:id="582" w:author="Microsoft Office User" w:date="2018-12-11T12:48:00Z">
        <w:r w:rsidRPr="007E1FFB" w:rsidDel="007E1FFB">
          <w:rPr>
            <w:i/>
            <w:rPrChange w:id="583" w:author="Microsoft Office User" w:date="2018-12-11T12:49:00Z">
              <w:rPr/>
            </w:rPrChange>
          </w:rPr>
          <w:delText xml:space="preserve">first </w:delText>
        </w:r>
      </w:del>
      <w:ins w:id="584" w:author="Microsoft Office User" w:date="2018-12-11T12:48:00Z">
        <w:r w:rsidR="007E1FFB" w:rsidRPr="007E1FFB">
          <w:rPr>
            <w:i/>
            <w:rPrChange w:id="585" w:author="Microsoft Office User" w:date="2018-12-11T12:49:00Z">
              <w:rPr/>
            </w:rPrChange>
          </w:rPr>
          <w:t>Depression</w:t>
        </w:r>
        <w:r w:rsidR="007E1FFB">
          <w:t xml:space="preserve"> </w:t>
        </w:r>
      </w:ins>
      <w:r>
        <w:t xml:space="preserve">and from </w:t>
      </w:r>
      <w:r>
        <w:rPr>
          <w:i/>
        </w:rPr>
        <w:t>r</w:t>
      </w:r>
      <w:r>
        <w:t xml:space="preserve"> = .51 to </w:t>
      </w:r>
      <w:r>
        <w:rPr>
          <w:i/>
        </w:rPr>
        <w:t>r</w:t>
      </w:r>
      <w:r>
        <w:t xml:space="preserve"> = .38 for </w:t>
      </w:r>
      <w:del w:id="586" w:author="Microsoft Office User" w:date="2018-12-11T12:49:00Z">
        <w:r w:rsidDel="007E1FFB">
          <w:delText xml:space="preserve">the </w:delText>
        </w:r>
      </w:del>
      <w:del w:id="587" w:author="Microsoft Office User" w:date="2018-12-11T12:48:00Z">
        <w:r w:rsidRPr="007E1FFB" w:rsidDel="007E1FFB">
          <w:rPr>
            <w:i/>
            <w:rPrChange w:id="588" w:author="Microsoft Office User" w:date="2018-12-11T12:49:00Z">
              <w:rPr/>
            </w:rPrChange>
          </w:rPr>
          <w:delText>second and third</w:delText>
        </w:r>
      </w:del>
      <w:ins w:id="589" w:author="Microsoft Office User" w:date="2018-12-11T12:48:00Z">
        <w:r w:rsidR="007E1FFB" w:rsidRPr="007E1FFB">
          <w:rPr>
            <w:i/>
            <w:rPrChange w:id="590" w:author="Microsoft Office User" w:date="2018-12-11T12:49:00Z">
              <w:rPr/>
            </w:rPrChange>
          </w:rPr>
          <w:t>Positiv</w:t>
        </w:r>
      </w:ins>
      <w:ins w:id="591" w:author="Microsoft Office User" w:date="2018-12-11T12:49:00Z">
        <w:r w:rsidR="007E1FFB" w:rsidRPr="007E1FFB">
          <w:rPr>
            <w:i/>
            <w:rPrChange w:id="592" w:author="Microsoft Office User" w:date="2018-12-11T12:49:00Z">
              <w:rPr/>
            </w:rPrChange>
          </w:rPr>
          <w:t>e Emotions / Cheerfulness</w:t>
        </w:r>
      </w:ins>
      <w:r>
        <w:t>.</w:t>
      </w:r>
    </w:p>
    <w:p w14:paraId="6A71F33B" w14:textId="2C32C91F" w:rsidR="006504A7" w:rsidRPr="006504A7" w:rsidRDefault="006504A7">
      <w:pPr>
        <w:pStyle w:val="Textoindependiente"/>
        <w:rPr>
          <w:b/>
          <w:rPrChange w:id="593" w:author="Microsoft Office User" w:date="2018-12-13T16:59:00Z">
            <w:rPr/>
          </w:rPrChange>
        </w:rPr>
      </w:pPr>
      <w:ins w:id="594" w:author="Microsoft Office User" w:date="2018-12-13T16:59:00Z">
        <w:r w:rsidRPr="006504A7">
          <w:rPr>
            <w:b/>
            <w:rPrChange w:id="595" w:author="Microsoft Office User" w:date="2018-12-13T16:59:00Z">
              <w:rPr/>
            </w:rPrChange>
          </w:rPr>
          <w:t>1.3.2 Academic Performance</w:t>
        </w:r>
      </w:ins>
    </w:p>
    <w:p w14:paraId="10300778" w14:textId="335A8633" w:rsidR="00FC5A68" w:rsidRDefault="00C96047">
      <w:pPr>
        <w:pStyle w:val="Textoindependiente"/>
        <w:rPr>
          <w:ins w:id="596" w:author="Microsoft Office User" w:date="2018-12-13T16:59:00Z"/>
        </w:rPr>
      </w:pPr>
      <w:r>
        <w:t>Another relevant outcome is academic achievement.</w:t>
      </w:r>
      <w:r w:rsidR="00B43D5F">
        <w:t xml:space="preserve"> Conscientiousness has been recognized </w:t>
      </w:r>
      <w:r w:rsidR="00E459C2">
        <w:t xml:space="preserve">as the strongest dimension </w:t>
      </w:r>
      <w:r w:rsidR="007D4134">
        <w:t>of the Big Five to</w:t>
      </w:r>
      <w:r w:rsidR="00E459C2">
        <w:t xml:space="preserve"> predict academic achievement</w:t>
      </w:r>
      <w:r w:rsidR="007D4134">
        <w:t>.</w:t>
      </w:r>
      <w:r w:rsidR="00E459C2">
        <w:t xml:space="preserve"> </w:t>
      </w:r>
      <w:r w:rsidR="007D4134">
        <w:t>A</w:t>
      </w:r>
      <w:r w:rsidR="00E459C2">
        <w:t>t the facet level</w:t>
      </w:r>
      <w:r>
        <w:t xml:space="preserve"> De </w:t>
      </w:r>
      <w:proofErr w:type="spellStart"/>
      <w:r>
        <w:t>Fruyt</w:t>
      </w:r>
      <w:proofErr w:type="spellEnd"/>
      <w:r>
        <w:t xml:space="preserve"> and </w:t>
      </w:r>
      <w:proofErr w:type="spellStart"/>
      <w:r>
        <w:t>Mervielde</w:t>
      </w:r>
      <w:proofErr w:type="spellEnd"/>
      <w:r>
        <w:t xml:space="preserve"> (1996) hypothesized that </w:t>
      </w:r>
      <w:r w:rsidR="00FC5A68">
        <w:t xml:space="preserve">differences in </w:t>
      </w:r>
      <w:r>
        <w:t xml:space="preserve">volitional facets of Conscientiousness would be more prone to exhibit strong relations with academic achievement. </w:t>
      </w:r>
      <w:r>
        <w:lastRenderedPageBreak/>
        <w:t xml:space="preserve">In this line, there is a collection of research which points at relations of </w:t>
      </w:r>
      <w:r w:rsidR="00FC5A68">
        <w:t>grade point average (</w:t>
      </w:r>
      <w:r>
        <w:t>GPA</w:t>
      </w:r>
      <w:r w:rsidR="00FC5A68">
        <w:t>)</w:t>
      </w:r>
      <w:r>
        <w:t xml:space="preserve"> with facet</w:t>
      </w:r>
      <w:r w:rsidR="00FC5A68">
        <w:t xml:space="preserve"> </w:t>
      </w:r>
      <w:r>
        <w:t>s</w:t>
      </w:r>
      <w:r w:rsidR="00FC5A68">
        <w:t>cores</w:t>
      </w:r>
      <w:r>
        <w:t xml:space="preserve">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also other Conscientiousness facet</w:t>
      </w:r>
      <w:r w:rsidR="00FC5A68">
        <w:t xml:space="preserve"> </w:t>
      </w:r>
      <w:r>
        <w:t>s</w:t>
      </w:r>
      <w:r w:rsidR="00FC5A68">
        <w:t>cores</w:t>
      </w:r>
      <w:r>
        <w:t xml:space="preserve"> more related to duties or moral have been found to predict GPA</w:t>
      </w:r>
      <w:r w:rsidR="00FC5A68">
        <w:t>:</w:t>
      </w:r>
      <w:r>
        <w:t xml:space="preserv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in part because the facets of Openness contribute in opposite directions</w:t>
      </w:r>
      <w:r>
        <w:t xml:space="preserve">. </w:t>
      </w:r>
      <w:proofErr w:type="spellStart"/>
      <w:r>
        <w:t>Paunonen</w:t>
      </w:r>
      <w:proofErr w:type="spellEnd"/>
      <w:r>
        <w:t xml:space="preserve"> and Ashton (2001) found that the Openness facet</w:t>
      </w:r>
      <w:r w:rsidR="00FC5A68">
        <w:t xml:space="preserve"> score for </w:t>
      </w:r>
      <w:r>
        <w:rPr>
          <w:i/>
        </w:rPr>
        <w:t>Understanding</w:t>
      </w:r>
      <w:r>
        <w:t xml:space="preserve"> correlates with academic achievement with </w:t>
      </w:r>
      <w:r>
        <w:rPr>
          <w:i/>
        </w:rPr>
        <w:t>r</w:t>
      </w:r>
      <w:r>
        <w:t xml:space="preserve"> = .23. </w:t>
      </w:r>
      <w:proofErr w:type="spellStart"/>
      <w:r>
        <w:t>Noftle</w:t>
      </w:r>
      <w:proofErr w:type="spellEnd"/>
      <w:r>
        <w:t xml:space="preserve"> and Robins (2007) identified a set of NEO-PI-R and HEXACO’s Openness facet</w:t>
      </w:r>
      <w:r w:rsidR="00FC5A68">
        <w:t xml:space="preserve"> </w:t>
      </w:r>
      <w:r>
        <w:t>s</w:t>
      </w:r>
      <w:r w:rsidR="00FC5A68">
        <w:t>cores</w:t>
      </w:r>
      <w:r>
        <w:t xml:space="preserve">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Oppositely, O. P. John et al. (2014) found that </w:t>
      </w:r>
      <w:r>
        <w:rPr>
          <w:i/>
        </w:rPr>
        <w:t>Openness to ideas</w:t>
      </w:r>
      <w:r>
        <w:t xml:space="preserve"> </w:t>
      </w:r>
      <w:r w:rsidR="00FC5A68">
        <w:t xml:space="preserve">scores </w:t>
      </w:r>
      <w:r>
        <w:t xml:space="preserve">was related positively with work performance, while </w:t>
      </w:r>
      <w:r>
        <w:rPr>
          <w:i/>
        </w:rPr>
        <w:t>Openness to fantasy</w:t>
      </w:r>
      <w:r>
        <w:t xml:space="preserve"> </w:t>
      </w:r>
      <w:r w:rsidR="00FC5A68">
        <w:t xml:space="preserve">scores were </w:t>
      </w:r>
      <w:r>
        <w:t>related negatively, potentially masking the overall effect of Opennes</w:t>
      </w:r>
      <w:r w:rsidR="00152349">
        <w:t>s</w:t>
      </w:r>
      <w:r>
        <w:t xml:space="preserve"> over the working performance criterion. </w:t>
      </w:r>
    </w:p>
    <w:p w14:paraId="32DB277F" w14:textId="4B68C8E1" w:rsidR="006504A7" w:rsidRPr="006504A7" w:rsidRDefault="006504A7">
      <w:pPr>
        <w:pStyle w:val="Textoindependiente"/>
        <w:rPr>
          <w:b/>
          <w:rPrChange w:id="597" w:author="Microsoft Office User" w:date="2018-12-13T16:59:00Z">
            <w:rPr/>
          </w:rPrChange>
        </w:rPr>
      </w:pPr>
      <w:ins w:id="598" w:author="Microsoft Office User" w:date="2018-12-13T16:59:00Z">
        <w:r w:rsidRPr="006504A7">
          <w:rPr>
            <w:b/>
            <w:rPrChange w:id="599" w:author="Microsoft Office User" w:date="2018-12-13T16:59:00Z">
              <w:rPr/>
            </w:rPrChange>
          </w:rPr>
          <w:t xml:space="preserve">1.3.3 Academic </w:t>
        </w:r>
        <w:proofErr w:type="spellStart"/>
        <w:r w:rsidRPr="006504A7">
          <w:rPr>
            <w:b/>
            <w:rPrChange w:id="600" w:author="Microsoft Office User" w:date="2018-12-13T16:59:00Z">
              <w:rPr/>
            </w:rPrChange>
          </w:rPr>
          <w:t>Abseentism</w:t>
        </w:r>
      </w:ins>
      <w:proofErr w:type="spellEnd"/>
    </w:p>
    <w:p w14:paraId="322170E0" w14:textId="612EBEF4" w:rsidR="00EA382D" w:rsidDel="007E1FFB" w:rsidRDefault="00C96047">
      <w:pPr>
        <w:pStyle w:val="Textoindependiente"/>
        <w:rPr>
          <w:del w:id="601" w:author="Microsoft Office User" w:date="2018-12-11T12:49:00Z"/>
        </w:rPr>
      </w:pPr>
      <w:del w:id="602" w:author="Microsoft Office User" w:date="2018-12-11T12:49:00Z">
        <w:r w:rsidDel="007E1FFB">
          <w:delText xml:space="preserve">In this study we aim to </w:delText>
        </w:r>
        <w:r w:rsidR="00FC5A68" w:rsidDel="007E1FFB">
          <w:delText xml:space="preserve">provide evidence for the test-criterion validity of our proposed facet scores by comparing correlations in our data set with these references. </w:delText>
        </w:r>
      </w:del>
    </w:p>
    <w:p w14:paraId="47F41CB6" w14:textId="506F0264" w:rsidR="00EA382D" w:rsidRDefault="00C96047">
      <w:pPr>
        <w:pStyle w:val="Textoindependiente"/>
      </w:pPr>
      <w:r>
        <w:t xml:space="preserve">Likewise, personality has proven to be a powerful predictor of </w:t>
      </w:r>
      <w:r w:rsidR="0062683B">
        <w:t xml:space="preserve">work </w:t>
      </w:r>
      <w:r>
        <w:t xml:space="preserve">and educational </w:t>
      </w:r>
      <w:proofErr w:type="spellStart"/>
      <w:r>
        <w:t>abseentism</w:t>
      </w:r>
      <w:proofErr w:type="spellEnd"/>
      <w:r>
        <w:t xml:space="preserve"> (Chamorro-</w:t>
      </w:r>
      <w:proofErr w:type="spellStart"/>
      <w:r>
        <w:t>Premuzic</w:t>
      </w:r>
      <w:proofErr w:type="spellEnd"/>
      <w:r>
        <w:t xml:space="preserve"> &amp; Furnham, 2003; Judge, </w:t>
      </w:r>
      <w:proofErr w:type="spellStart"/>
      <w:r>
        <w:t>Martocchio</w:t>
      </w:r>
      <w:proofErr w:type="spellEnd"/>
      <w:r>
        <w:t xml:space="preserve">, &amp; </w:t>
      </w:r>
      <w:proofErr w:type="spellStart"/>
      <w:r>
        <w:t>Thoresen</w:t>
      </w:r>
      <w:proofErr w:type="spellEnd"/>
      <w:r>
        <w:t xml:space="preserve">, 1997; Salgado, 2002). Research has highlighted the predictive power of personality test </w:t>
      </w:r>
      <w:r w:rsidR="007B0AAD">
        <w:t xml:space="preserve">scores </w:t>
      </w:r>
      <w:r>
        <w:t xml:space="preserve">over so-called integrity test </w:t>
      </w:r>
      <w:r w:rsidR="007B0AAD">
        <w:t xml:space="preserve">scores </w:t>
      </w:r>
      <w:r>
        <w:t xml:space="preserve">when predicting absences (Ones, </w:t>
      </w:r>
      <w:proofErr w:type="spellStart"/>
      <w:r>
        <w:t>Viswesvaran</w:t>
      </w:r>
      <w:proofErr w:type="spellEnd"/>
      <w:r>
        <w:t xml:space="preserve">, &amp; Schmidt, 2003). Again, most research has focused on the </w:t>
      </w:r>
      <w:r w:rsidR="00C816CC">
        <w:t xml:space="preserve">domain </w:t>
      </w:r>
      <w:r>
        <w:t xml:space="preserve">level, although some researchers suggested that personality assessed at a narrower level would improve the predictive ability of the models </w:t>
      </w:r>
      <w:r>
        <w:lastRenderedPageBreak/>
        <w:t>(Lounsbury et al., 2004</w:t>
      </w:r>
      <w:del w:id="603" w:author="Microsoft Office User" w:date="2018-12-13T14:07:00Z">
        <w:r w:rsidDel="00FD6368">
          <w:delText>; Salgado, 2002</w:delText>
        </w:r>
      </w:del>
      <w:r>
        <w:t xml:space="preserve">). Lounsbury et al. (2004) found a modest predictive gain of </w:t>
      </w:r>
      <w:r>
        <w:rPr>
          <w:i/>
        </w:rPr>
        <w:t>Work drive</w:t>
      </w:r>
      <w:r>
        <w:t xml:space="preserve"> </w:t>
      </w:r>
      <w:r w:rsidR="009E1214">
        <w:t xml:space="preserve">scores </w:t>
      </w:r>
      <w:r>
        <w:t xml:space="preserve">over Big Five </w:t>
      </w:r>
      <w:r w:rsidR="00665169">
        <w:t>domain</w:t>
      </w:r>
      <w:r w:rsidR="009E1214">
        <w:t xml:space="preserve"> </w:t>
      </w:r>
      <w:r w:rsidR="00665169">
        <w:t>s</w:t>
      </w:r>
      <w:r w:rsidR="009E1214">
        <w:t>cores</w:t>
      </w:r>
      <w:r>
        <w:t xml:space="preserve">. </w:t>
      </w:r>
    </w:p>
    <w:p w14:paraId="3D97C1B2" w14:textId="0731BDD8" w:rsidR="00905F1D" w:rsidRDefault="00C96047" w:rsidP="007E1FFB">
      <w:pPr>
        <w:pStyle w:val="Textoindependiente"/>
        <w:rPr>
          <w:ins w:id="604" w:author="Microsoft Office User" w:date="2018-12-13T16:40:00Z"/>
        </w:rPr>
      </w:pPr>
      <w:commentRangeStart w:id="605"/>
      <w:del w:id="606" w:author="Microsoft Office User" w:date="2018-12-13T16:36:00Z">
        <w:r w:rsidDel="00905F1D">
          <w:delText>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delText>
        </w:r>
      </w:del>
      <w:ins w:id="607" w:author="Microsoft Office User" w:date="2018-12-13T16:36:00Z">
        <w:r w:rsidR="00905F1D">
          <w:t xml:space="preserve">The </w:t>
        </w:r>
      </w:ins>
      <w:ins w:id="608" w:author="Microsoft Office User" w:date="2018-12-13T16:46:00Z">
        <w:r w:rsidR="00271BDB">
          <w:t xml:space="preserve">question whether narrow measures </w:t>
        </w:r>
      </w:ins>
      <w:ins w:id="609" w:author="Microsoft Office User" w:date="2018-12-13T16:47:00Z">
        <w:r w:rsidR="00271BDB">
          <w:t xml:space="preserve">have a </w:t>
        </w:r>
      </w:ins>
      <w:ins w:id="610" w:author="Microsoft Office User" w:date="2018-12-13T16:36:00Z">
        <w:r w:rsidR="00905F1D">
          <w:t>superio</w:t>
        </w:r>
      </w:ins>
      <w:ins w:id="611" w:author="Microsoft Office User" w:date="2018-12-13T16:39:00Z">
        <w:r w:rsidR="00905F1D">
          <w:t>r predictive</w:t>
        </w:r>
      </w:ins>
      <w:ins w:id="612" w:author="Microsoft Office User" w:date="2018-12-13T16:40:00Z">
        <w:r w:rsidR="00905F1D">
          <w:t xml:space="preserve"> power</w:t>
        </w:r>
      </w:ins>
      <w:ins w:id="613" w:author="Microsoft Office User" w:date="2018-12-13T16:36:00Z">
        <w:r w:rsidR="00905F1D">
          <w:t xml:space="preserve"> </w:t>
        </w:r>
      </w:ins>
      <w:ins w:id="614" w:author="Microsoft Office User" w:date="2018-12-13T16:47:00Z">
        <w:r w:rsidR="00271BDB">
          <w:t xml:space="preserve">over broad measures </w:t>
        </w:r>
      </w:ins>
      <w:ins w:id="615" w:author="Microsoft Office User" w:date="2018-12-13T16:48:00Z">
        <w:r w:rsidR="00271BDB">
          <w:t>when predicting external criteria</w:t>
        </w:r>
      </w:ins>
      <w:ins w:id="616" w:author="Microsoft Office User" w:date="2018-12-13T16:47:00Z">
        <w:r w:rsidR="00271BDB">
          <w:t xml:space="preserve"> </w:t>
        </w:r>
      </w:ins>
      <w:ins w:id="617" w:author="Microsoft Office User" w:date="2018-12-13T16:40:00Z">
        <w:r w:rsidR="00905F1D">
          <w:t>is a lively debate nowadays</w:t>
        </w:r>
      </w:ins>
      <w:ins w:id="618" w:author="Microsoft Office User" w:date="2018-12-13T16:41:00Z">
        <w:r w:rsidR="00905F1D">
          <w:t xml:space="preserve">. </w:t>
        </w:r>
      </w:ins>
      <w:ins w:id="619" w:author="Microsoft Office User" w:date="2018-12-13T16:51:00Z">
        <w:r w:rsidR="00271BDB">
          <w:t xml:space="preserve">Research collected in this section </w:t>
        </w:r>
      </w:ins>
      <w:ins w:id="620" w:author="Microsoft Office User" w:date="2018-12-13T16:52:00Z">
        <w:r w:rsidR="00271BDB">
          <w:t xml:space="preserve">points at a predominance of narrow measures. </w:t>
        </w:r>
      </w:ins>
      <w:ins w:id="621" w:author="Microsoft Office User" w:date="2018-12-13T16:55:00Z">
        <w:r w:rsidR="00271BDB">
          <w:t>Nonetheless</w:t>
        </w:r>
      </w:ins>
      <w:ins w:id="622" w:author="Microsoft Office User" w:date="2018-12-13T16:52:00Z">
        <w:r w:rsidR="00271BDB">
          <w:t xml:space="preserve"> there is some research </w:t>
        </w:r>
      </w:ins>
      <w:ins w:id="623" w:author="Microsoft Office User" w:date="2018-12-13T16:55:00Z">
        <w:r w:rsidR="00271BDB">
          <w:t>pointing at the opposite direction</w:t>
        </w:r>
      </w:ins>
      <w:ins w:id="624" w:author="Microsoft Office User" w:date="2018-12-13T16:53:00Z">
        <w:r w:rsidR="00271BDB">
          <w:t xml:space="preserve"> </w:t>
        </w:r>
        <w:commentRangeStart w:id="625"/>
        <w:r w:rsidR="00271BDB">
          <w:t xml:space="preserve">(Salgado, 2017; </w:t>
        </w:r>
      </w:ins>
      <w:ins w:id="626" w:author="Microsoft Office User" w:date="2018-12-13T16:54:00Z">
        <w:r w:rsidR="00271BDB">
          <w:t>Chen, 2012</w:t>
        </w:r>
        <w:commentRangeEnd w:id="625"/>
        <w:r w:rsidR="00271BDB">
          <w:rPr>
            <w:rStyle w:val="Refdecomentario"/>
            <w:rFonts w:asciiTheme="minorHAnsi" w:hAnsiTheme="minorHAnsi"/>
          </w:rPr>
          <w:commentReference w:id="625"/>
        </w:r>
        <w:r w:rsidR="00271BDB">
          <w:t xml:space="preserve">). </w:t>
        </w:r>
      </w:ins>
      <w:ins w:id="627" w:author="Microsoft Office User" w:date="2018-12-13T16:41:00Z">
        <w:r w:rsidR="00905F1D">
          <w:t xml:space="preserve"> </w:t>
        </w:r>
      </w:ins>
      <w:ins w:id="628" w:author="Microsoft Office User" w:date="2018-12-13T16:56:00Z">
        <w:r w:rsidR="00271BDB">
          <w:t xml:space="preserve">Testing which </w:t>
        </w:r>
        <w:r w:rsidR="006504A7">
          <w:t xml:space="preserve">type of </w:t>
        </w:r>
      </w:ins>
      <w:ins w:id="629" w:author="Microsoft Office User" w:date="2018-12-13T16:57:00Z">
        <w:r w:rsidR="006504A7">
          <w:t xml:space="preserve">measure predicts </w:t>
        </w:r>
      </w:ins>
      <w:ins w:id="630" w:author="Microsoft Office User" w:date="2018-12-13T16:58:00Z">
        <w:r w:rsidR="006504A7">
          <w:t>best</w:t>
        </w:r>
      </w:ins>
      <w:ins w:id="631" w:author="Microsoft Office User" w:date="2018-12-13T16:57:00Z">
        <w:r w:rsidR="006504A7">
          <w:t xml:space="preserve"> the </w:t>
        </w:r>
      </w:ins>
      <w:ins w:id="632" w:author="Microsoft Office User" w:date="2018-12-13T16:58:00Z">
        <w:r w:rsidR="006504A7">
          <w:t xml:space="preserve">external </w:t>
        </w:r>
      </w:ins>
      <w:ins w:id="633" w:author="Microsoft Office User" w:date="2018-12-13T16:57:00Z">
        <w:r w:rsidR="006504A7">
          <w:t>criteria</w:t>
        </w:r>
      </w:ins>
      <w:ins w:id="634" w:author="Microsoft Office User" w:date="2018-12-13T16:56:00Z">
        <w:r w:rsidR="00271BDB">
          <w:t xml:space="preserve"> falls out of the scope </w:t>
        </w:r>
      </w:ins>
      <w:ins w:id="635" w:author="Microsoft Office User" w:date="2018-12-13T16:57:00Z">
        <w:r w:rsidR="006504A7">
          <w:t>of this study</w:t>
        </w:r>
      </w:ins>
      <w:ins w:id="636" w:author="Microsoft Office User" w:date="2018-12-13T16:58:00Z">
        <w:r w:rsidR="006504A7">
          <w:t xml:space="preserve">. </w:t>
        </w:r>
      </w:ins>
      <w:ins w:id="637" w:author="Microsoft Office User" w:date="2018-12-13T17:35:00Z">
        <w:r w:rsidR="00E0412F">
          <w:t xml:space="preserve">Instead, our external criteria section will cover the purpose of </w:t>
        </w:r>
      </w:ins>
      <w:ins w:id="638" w:author="Microsoft Office User" w:date="2018-12-13T17:36:00Z">
        <w:r w:rsidR="00E0412F">
          <w:t>reporting criterion validity for the instrument.</w:t>
        </w:r>
      </w:ins>
      <w:commentRangeEnd w:id="605"/>
      <w:ins w:id="639" w:author="Microsoft Office User" w:date="2018-12-13T17:37:00Z">
        <w:r w:rsidR="00E0412F">
          <w:rPr>
            <w:rStyle w:val="Refdecomentario"/>
            <w:rFonts w:asciiTheme="minorHAnsi" w:hAnsiTheme="minorHAnsi"/>
          </w:rPr>
          <w:commentReference w:id="605"/>
        </w:r>
      </w:ins>
    </w:p>
    <w:p w14:paraId="7AFE5C10" w14:textId="59607D5E" w:rsidR="00EA382D" w:rsidRDefault="00EA382D">
      <w:pPr>
        <w:pStyle w:val="Textoindependiente"/>
      </w:pPr>
    </w:p>
    <w:p w14:paraId="0B1ECBE0" w14:textId="531D6D8C" w:rsidR="00EA382D" w:rsidDel="007E1FFB" w:rsidRDefault="00C96047">
      <w:pPr>
        <w:pStyle w:val="Ttulo2"/>
        <w:rPr>
          <w:del w:id="640" w:author="Microsoft Office User" w:date="2018-12-11T12:50:00Z"/>
        </w:rPr>
      </w:pPr>
      <w:bookmarkStart w:id="641" w:name="the-big-five-and-personality-disorders"/>
      <w:bookmarkEnd w:id="641"/>
      <w:del w:id="642" w:author="Microsoft Office User" w:date="2018-12-11T12:50:00Z">
        <w:r w:rsidDel="007E1FFB">
          <w:delText>1.4. The Big Five and Personality Disorders</w:delText>
        </w:r>
      </w:del>
    </w:p>
    <w:p w14:paraId="377FFFCE" w14:textId="7832354B" w:rsidR="00EA382D" w:rsidDel="007E1FFB" w:rsidRDefault="00DD03FB">
      <w:pPr>
        <w:pStyle w:val="FirstParagraph"/>
        <w:rPr>
          <w:del w:id="643" w:author="Microsoft Office User" w:date="2018-12-11T12:50:00Z"/>
        </w:rPr>
      </w:pPr>
      <w:del w:id="644" w:author="Microsoft Office User" w:date="2018-12-11T12:50:00Z">
        <w:r w:rsidDel="007E1FFB">
          <w:delText>Definitions of p</w:delText>
        </w:r>
        <w:r w:rsidR="00C96047" w:rsidDel="007E1FFB">
          <w:delText xml:space="preserve">ersonality disorders are steadily shifting from a categorical </w:delText>
        </w:r>
        <w:r w:rsidDel="007E1FFB">
          <w:delText xml:space="preserve">to </w:delText>
        </w:r>
        <w:r w:rsidR="00C96047" w:rsidDel="007E1FFB">
          <w:delText xml:space="preserve">a continua conceptualization. This process is not new for personality science history, as </w:delText>
        </w:r>
        <w:r w:rsidDel="007E1FFB">
          <w:delText xml:space="preserve">personality definitions also underwent a shift from the view of </w:delText>
        </w:r>
        <w:r w:rsidR="00C96047" w:rsidDel="007E1FFB">
          <w:delText xml:space="preserve">qualitatively distinct </w:delText>
        </w:r>
        <w:r w:rsidDel="007E1FFB">
          <w:delText>categories</w:delText>
        </w:r>
        <w:r w:rsidR="00C96047" w:rsidDel="007E1FFB">
          <w:delText xml:space="preserve">, called types, to a subset of continuous </w:delText>
        </w:r>
      </w:del>
      <w:del w:id="645" w:author="Microsoft Office User" w:date="2018-12-03T17:55:00Z">
        <w:r w:rsidR="00C96047" w:rsidDel="00143933">
          <w:delText>domains</w:delText>
        </w:r>
      </w:del>
      <w:del w:id="646" w:author="Microsoft Office User" w:date="2018-12-11T12:50:00Z">
        <w:r w:rsidR="00C96047" w:rsidDel="007E1FFB">
          <w:delText>,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w:delText>
        </w:r>
        <w:r w:rsidDel="007E1FFB">
          <w:delText>S</w:delText>
        </w:r>
        <w:r w:rsidR="00C96047" w:rsidDel="007E1FFB">
          <w:delText xml:space="preserve">ection III), which conceptualizes personality disorders as extreme tendencies located in the continuum of the Big Five </w:delText>
        </w:r>
      </w:del>
      <w:del w:id="647" w:author="Microsoft Office User" w:date="2018-12-03T17:55:00Z">
        <w:r w:rsidR="00C96047" w:rsidDel="00143933">
          <w:delText xml:space="preserve">domains </w:delText>
        </w:r>
      </w:del>
      <w:del w:id="648" w:author="Microsoft Office User" w:date="2018-12-11T12:50:00Z">
        <w:r w:rsidR="00C96047" w:rsidDel="007E1FFB">
          <w:delText>and facets (American Psychiatric Association, 2013; Widiger &amp; Mullins-Sweatt, 2009)</w:delText>
        </w:r>
      </w:del>
    </w:p>
    <w:p w14:paraId="44855ADA" w14:textId="52C294BD" w:rsidR="00EA382D" w:rsidDel="007E1FFB" w:rsidRDefault="00C96047">
      <w:pPr>
        <w:pStyle w:val="Textoindependiente"/>
        <w:rPr>
          <w:del w:id="649" w:author="Microsoft Office User" w:date="2018-12-11T12:50:00Z"/>
        </w:rPr>
      </w:pPr>
      <w:del w:id="650" w:author="Microsoft Office User" w:date="2018-12-11T12:50:00Z">
        <w:r w:rsidDel="007E1FFB">
          <w:delText xml:space="preserve">This paradigm shift in clinical assessment of personality has led to the construction of the Personality Disorder Inventory (PID-5; R. F. Krueger, Derringer, Markon, Watson, &amp; Skodol, 2012), a 25-facet and five-dimension self-report inventory, with an informant-report version (K. E. Markon, Quilty, Bagby, &amp; Krueger, 2013). These five dimensions mirror the Big Five </w:delText>
        </w:r>
      </w:del>
      <w:del w:id="651" w:author="Microsoft Office User" w:date="2018-12-03T17:55:00Z">
        <w:r w:rsidDel="00143933">
          <w:delText>domains</w:delText>
        </w:r>
      </w:del>
      <w:del w:id="652" w:author="Microsoft Office User" w:date="2018-12-11T12:50:00Z">
        <w:r w:rsidDel="007E1FFB">
          <w:delText>,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delText>
        </w:r>
      </w:del>
    </w:p>
    <w:p w14:paraId="4AFB2EF1" w14:textId="758AE763" w:rsidR="00EA382D" w:rsidDel="007E1FFB" w:rsidRDefault="00C96047">
      <w:pPr>
        <w:pStyle w:val="Textoindependiente"/>
        <w:rPr>
          <w:del w:id="653" w:author="Microsoft Office User" w:date="2018-12-11T12:50:00Z"/>
        </w:rPr>
      </w:pPr>
      <w:del w:id="654" w:author="Microsoft Office User" w:date="2018-12-11T12:50:00Z">
        <w:r w:rsidDel="007E1FFB">
          <w:delText xml:space="preserve">In line with what has been stated previously for academic achievement, the examination of facets may result in an enhancement of the specificity of assessment when looking at the nature of PDs (L. A. Clark, 2005; Samuel &amp; Widiger, 2008). This improvement of specificity resulted in a predictive gain ranging from 3% to 16% when comparing facets to </w:delText>
        </w:r>
      </w:del>
      <w:del w:id="655" w:author="Microsoft Office User" w:date="2018-12-03T17:55:00Z">
        <w:r w:rsidDel="00143933">
          <w:delText xml:space="preserve">domains </w:delText>
        </w:r>
      </w:del>
      <w:del w:id="656" w:author="Microsoft Office User" w:date="2018-12-11T12:50:00Z">
        <w:r w:rsidDel="007E1FFB">
          <w:delText>predicting PD in a study by Reynolds and Clark (2001). Furthermore, the use of facets may be of extreme utility for those PD</w:delText>
        </w:r>
        <w:r w:rsidR="00DD03FB" w:rsidDel="007E1FFB">
          <w:delText>s</w:delText>
        </w:r>
        <w:r w:rsidDel="007E1FFB">
          <w:delText xml:space="preserve"> whose personality profile is less clear at the domain level. As Saulsman and Page (2004) pointed out, Schizotypal and Obsessive-Compulsive disorders are examples of PD</w:delText>
        </w:r>
        <w:r w:rsidR="00DD03FB" w:rsidDel="007E1FFB">
          <w:delText>s</w:delText>
        </w:r>
        <w:r w:rsidDel="007E1FFB">
          <w:delText xml:space="preserve"> which are not well covered by Big Five </w:delText>
        </w:r>
      </w:del>
      <w:del w:id="657" w:author="Microsoft Office User" w:date="2018-12-03T17:57:00Z">
        <w:r w:rsidDel="008A476A">
          <w:delText>domains</w:delText>
        </w:r>
      </w:del>
      <w:del w:id="658" w:author="Microsoft Office User" w:date="2018-12-11T12:50:00Z">
        <w:r w:rsidDel="007E1FFB">
          <w:delText>. A reason for it may be found in a pattern inconsistency of facets within the same dimension or in a lack of coverage for essential characteristics of the PD</w:delText>
        </w:r>
        <w:r w:rsidR="00DD03FB" w:rsidDel="007E1FFB">
          <w:delText xml:space="preserve"> in current facet models</w:delText>
        </w:r>
        <w:r w:rsidDel="007E1FFB">
          <w:delText>.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a number of Five Factor Model Personality Disorders (FFMPD) scales to maximize the facet coverage in relation to specific PDs (R. M. Bagby &amp; Widiger, 2018).</w:delText>
        </w:r>
      </w:del>
    </w:p>
    <w:p w14:paraId="2144B3E9" w14:textId="2402D66B" w:rsidR="00EA382D" w:rsidDel="007E1FFB" w:rsidRDefault="00C96047">
      <w:pPr>
        <w:pStyle w:val="Textoindependiente"/>
        <w:rPr>
          <w:del w:id="659" w:author="Microsoft Office User" w:date="2018-12-11T12:50:00Z"/>
        </w:rPr>
      </w:pPr>
      <w:del w:id="660" w:author="Microsoft Office User" w:date="2018-12-11T12:50:00Z">
        <w:r w:rsidDel="007E1FFB">
          <w:delTex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delText>
        </w:r>
      </w:del>
    </w:p>
    <w:p w14:paraId="63B6BBBF" w14:textId="77777777" w:rsidR="00EA382D" w:rsidRDefault="00C96047">
      <w:pPr>
        <w:pStyle w:val="Ttulo2"/>
      </w:pPr>
      <w:bookmarkStart w:id="661" w:name="this-study"/>
      <w:bookmarkEnd w:id="661"/>
      <w:r>
        <w:t>This study</w:t>
      </w:r>
    </w:p>
    <w:p w14:paraId="72464E0E" w14:textId="07C2C41C" w:rsidR="006504A7" w:rsidRDefault="006504A7">
      <w:pPr>
        <w:pStyle w:val="FirstParagraph"/>
        <w:rPr>
          <w:ins w:id="662" w:author="Microsoft Office User" w:date="2018-12-13T17:09:00Z"/>
        </w:rPr>
      </w:pPr>
      <w:ins w:id="663" w:author="Microsoft Office User" w:date="2018-12-13T17:00:00Z">
        <w:r>
          <w:t>The aim of this study is to present a</w:t>
        </w:r>
      </w:ins>
      <w:ins w:id="664" w:author="Microsoft Office User" w:date="2018-12-13T17:01:00Z">
        <w:r>
          <w:t xml:space="preserve"> personality inventory designed to maximize the set of facets </w:t>
        </w:r>
      </w:ins>
      <w:ins w:id="665" w:author="Microsoft Office User" w:date="2018-12-13T17:02:00Z">
        <w:r>
          <w:t xml:space="preserve">assessed. </w:t>
        </w:r>
      </w:ins>
      <w:ins w:id="666" w:author="Microsoft Office User" w:date="2018-12-13T17:04:00Z">
        <w:r>
          <w:t xml:space="preserve">This research is a </w:t>
        </w:r>
      </w:ins>
      <w:ins w:id="667" w:author="Microsoft Office User" w:date="2018-12-13T17:05:00Z">
        <w:r>
          <w:t xml:space="preserve">continuation of </w:t>
        </w:r>
        <w:proofErr w:type="spellStart"/>
        <w:r>
          <w:t>MacCann</w:t>
        </w:r>
        <w:proofErr w:type="spellEnd"/>
        <w:r>
          <w:t xml:space="preserve">, Duckworth, and </w:t>
        </w:r>
        <w:commentRangeStart w:id="668"/>
        <w:commentRangeStart w:id="669"/>
        <w:commentRangeStart w:id="670"/>
        <w:commentRangeStart w:id="671"/>
        <w:r>
          <w:t>Roberts</w:t>
        </w:r>
        <w:commentRangeEnd w:id="668"/>
        <w:r>
          <w:rPr>
            <w:rStyle w:val="Refdecomentario"/>
            <w:rFonts w:asciiTheme="minorHAnsi" w:hAnsiTheme="minorHAnsi"/>
          </w:rPr>
          <w:commentReference w:id="668"/>
        </w:r>
        <w:commentRangeEnd w:id="669"/>
        <w:r>
          <w:rPr>
            <w:rStyle w:val="Refdecomentario"/>
            <w:rFonts w:asciiTheme="minorHAnsi" w:hAnsiTheme="minorHAnsi"/>
          </w:rPr>
          <w:commentReference w:id="669"/>
        </w:r>
        <w:commentRangeEnd w:id="670"/>
        <w:r>
          <w:rPr>
            <w:rStyle w:val="Refdecomentario"/>
            <w:rFonts w:asciiTheme="minorHAnsi" w:hAnsiTheme="minorHAnsi"/>
          </w:rPr>
          <w:commentReference w:id="670"/>
        </w:r>
      </w:ins>
      <w:commentRangeEnd w:id="671"/>
      <w:ins w:id="672" w:author="Microsoft Office User" w:date="2018-12-13T17:39:00Z">
        <w:r w:rsidR="001E5C12">
          <w:rPr>
            <w:rStyle w:val="Refdecomentario"/>
            <w:rFonts w:asciiTheme="minorHAnsi" w:hAnsiTheme="minorHAnsi"/>
          </w:rPr>
          <w:commentReference w:id="671"/>
        </w:r>
      </w:ins>
      <w:ins w:id="673" w:author="Microsoft Office User" w:date="2018-12-13T17:05:00Z">
        <w:r>
          <w:t xml:space="preserve"> (2009), in which the authors us</w:t>
        </w:r>
      </w:ins>
      <w:ins w:id="674" w:author="Microsoft Office User" w:date="2018-12-13T17:06:00Z">
        <w:r>
          <w:t xml:space="preserve">ed data from the International Personality Item Pool (IPIP) to design </w:t>
        </w:r>
      </w:ins>
      <w:ins w:id="675" w:author="Microsoft Office User" w:date="2018-12-13T17:07:00Z">
        <w:r w:rsidR="009A4AC8">
          <w:t xml:space="preserve">a measure of Conscientiousness </w:t>
        </w:r>
      </w:ins>
      <w:ins w:id="676" w:author="Microsoft Office User" w:date="2018-12-13T17:12:00Z">
        <w:r w:rsidR="009A4AC8">
          <w:t>containing</w:t>
        </w:r>
      </w:ins>
      <w:ins w:id="677" w:author="Microsoft Office User" w:date="2018-12-13T17:07:00Z">
        <w:r w:rsidR="009A4AC8">
          <w:t xml:space="preserve"> the maximum relevant facet scores</w:t>
        </w:r>
      </w:ins>
      <w:ins w:id="678" w:author="Microsoft Office User" w:date="2018-12-13T17:13:00Z">
        <w:r w:rsidR="009A4AC8">
          <w:t xml:space="preserve"> possible</w:t>
        </w:r>
      </w:ins>
      <w:ins w:id="679" w:author="Microsoft Office User" w:date="2018-12-13T17:07:00Z">
        <w:r w:rsidR="009A4AC8">
          <w:t xml:space="preserve">. </w:t>
        </w:r>
      </w:ins>
      <w:ins w:id="680" w:author="Microsoft Office User" w:date="2018-12-13T17:08:00Z">
        <w:r w:rsidR="009A4AC8">
          <w:t xml:space="preserve">The same procedure is applied here although for all the Big Five domains. </w:t>
        </w:r>
      </w:ins>
    </w:p>
    <w:p w14:paraId="0F6C85F4" w14:textId="7EC1D246" w:rsidR="009A4AC8" w:rsidRDefault="009A4AC8" w:rsidP="009A4AC8">
      <w:pPr>
        <w:pStyle w:val="Textoindependiente"/>
        <w:rPr>
          <w:ins w:id="681" w:author="Microsoft Office User" w:date="2018-12-13T17:19:00Z"/>
        </w:rPr>
      </w:pPr>
      <w:ins w:id="682" w:author="Microsoft Office User" w:date="2018-12-13T17:09:00Z">
        <w:r>
          <w:t xml:space="preserve">Additionally, this inventory </w:t>
        </w:r>
      </w:ins>
      <w:ins w:id="683" w:author="Microsoft Office User" w:date="2018-12-13T17:10:00Z">
        <w:r>
          <w:t xml:space="preserve">has been designed </w:t>
        </w:r>
      </w:ins>
      <w:ins w:id="684" w:author="Microsoft Office User" w:date="2018-12-13T17:17:00Z">
        <w:r w:rsidR="00E846DA">
          <w:t xml:space="preserve">to be available for both researchers and practitioners at no cost. </w:t>
        </w:r>
      </w:ins>
      <w:ins w:id="685" w:author="Microsoft Office User" w:date="2018-12-13T17:18:00Z">
        <w:r w:rsidR="00E846DA">
          <w:t xml:space="preserve">The items and </w:t>
        </w:r>
      </w:ins>
      <w:ins w:id="686" w:author="Microsoft Office User" w:date="2018-12-13T17:19:00Z">
        <w:r w:rsidR="00E846DA">
          <w:t>keys are available in the Appendix.</w:t>
        </w:r>
      </w:ins>
    </w:p>
    <w:p w14:paraId="4DD26650" w14:textId="41EE1EF7" w:rsidR="007371E8" w:rsidRDefault="001653F1">
      <w:pPr>
        <w:pStyle w:val="Textoindependiente"/>
        <w:pPrChange w:id="687" w:author="Microsoft Office User" w:date="2018-12-13T17:20:00Z">
          <w:pPr>
            <w:pStyle w:val="FirstParagraph"/>
          </w:pPr>
        </w:pPrChange>
      </w:pPr>
      <w:ins w:id="688" w:author="Microsoft Office User" w:date="2018-12-16T17:52:00Z">
        <w:r>
          <w:t>This</w:t>
        </w:r>
      </w:ins>
      <w:ins w:id="689" w:author="Microsoft Office User" w:date="2018-12-13T17:19:00Z">
        <w:r w:rsidR="00E846DA">
          <w:t xml:space="preserve"> inventory has been </w:t>
        </w:r>
      </w:ins>
      <w:ins w:id="690" w:author="Microsoft Office User" w:date="2018-12-13T17:20:00Z">
        <w:r w:rsidR="00E846DA">
          <w:t xml:space="preserve">developed for international use. </w:t>
        </w:r>
      </w:ins>
      <w:del w:id="691" w:author="Microsoft Office User" w:date="2018-12-13T17:20:00Z">
        <w:r w:rsidR="00C96047" w:rsidDel="00E846DA">
          <w:delText xml:space="preserve">We present in this paper an instrument for personality assessment which aims to cover the need for an internationally usable, open </w:delText>
        </w:r>
        <w:r w:rsidR="003325B5" w:rsidDel="00E846DA">
          <w:delText>access</w:delText>
        </w:r>
        <w:r w:rsidR="00C96047" w:rsidDel="00E846DA">
          <w:delText xml:space="preserve">, and differentiated measure at the facet level. </w:delText>
        </w:r>
      </w:del>
      <w:r w:rsidR="00C96047">
        <w:t>Two studies are presented</w:t>
      </w:r>
      <w:ins w:id="692" w:author="Microsoft Office User" w:date="2018-12-13T17:20:00Z">
        <w:r w:rsidR="00E846DA">
          <w:t xml:space="preserve"> here</w:t>
        </w:r>
      </w:ins>
      <w:r w:rsidR="00C96047">
        <w:t>, for each one inspects the factor structure of the instrument in a different sample drawn from a different culture (American vs. German). In the first study we develop</w:t>
      </w:r>
      <w:r w:rsidR="00885048">
        <w:t>ed</w:t>
      </w:r>
      <w:r w:rsidR="00C96047">
        <w:t xml:space="preserve"> the instrument by confirming a factorial structure found after </w:t>
      </w:r>
      <w:r w:rsidR="007371E8">
        <w:t xml:space="preserve">conducting </w:t>
      </w:r>
      <w:r w:rsidR="00C96047">
        <w:t xml:space="preserve">exploratory </w:t>
      </w:r>
      <w:r w:rsidR="007371E8">
        <w:t xml:space="preserve">and confirmatory </w:t>
      </w:r>
      <w:r w:rsidR="00C96047">
        <w:t xml:space="preserve">factor </w:t>
      </w:r>
      <w:r w:rsidR="00C96047">
        <w:lastRenderedPageBreak/>
        <w:t>analys</w:t>
      </w:r>
      <w:r w:rsidR="007371E8">
        <w:t>e</w:t>
      </w:r>
      <w:r w:rsidR="00C96047">
        <w:t xml:space="preserve">s. </w:t>
      </w:r>
      <w:r w:rsidR="007371E8">
        <w:t xml:space="preserve">Using data from the second study, the found structure was confirmed and measurement invariance inspected. </w:t>
      </w:r>
    </w:p>
    <w:p w14:paraId="744D80E0" w14:textId="7BC13755" w:rsidR="00EA382D" w:rsidDel="00E846DA" w:rsidRDefault="00C96047" w:rsidP="00E846DA">
      <w:pPr>
        <w:pStyle w:val="FirstParagraph"/>
        <w:rPr>
          <w:del w:id="693" w:author="Microsoft Office User" w:date="2018-12-13T17:22:00Z"/>
        </w:rPr>
      </w:pPr>
      <w:r>
        <w:t>Reliability indices are provided for the facet</w:t>
      </w:r>
      <w:r w:rsidR="007371E8">
        <w:t xml:space="preserve"> </w:t>
      </w:r>
      <w:r>
        <w:t>s</w:t>
      </w:r>
      <w:r w:rsidR="007371E8">
        <w:t>cores</w:t>
      </w:r>
      <w:r>
        <w:t xml:space="preserve">. Furthermore, </w:t>
      </w:r>
      <w:del w:id="694" w:author="Microsoft Office User" w:date="2018-12-11T13:03:00Z">
        <w:r w:rsidDel="00BE351D">
          <w:delText xml:space="preserve">we use </w:delText>
        </w:r>
      </w:del>
      <w:r>
        <w:t xml:space="preserve">the </w:t>
      </w:r>
      <w:del w:id="695" w:author="Microsoft Office User" w:date="2018-12-11T13:03:00Z">
        <w:r w:rsidDel="00BE351D">
          <w:delText xml:space="preserve">found </w:delText>
        </w:r>
      </w:del>
      <w:r>
        <w:t>facet</w:t>
      </w:r>
      <w:r w:rsidR="007371E8">
        <w:t xml:space="preserve"> </w:t>
      </w:r>
      <w:r>
        <w:t>s</w:t>
      </w:r>
      <w:r w:rsidR="007371E8">
        <w:t>cores</w:t>
      </w:r>
      <w:ins w:id="696" w:author="Microsoft Office User" w:date="2018-12-11T13:03:00Z">
        <w:r w:rsidR="00BE351D">
          <w:t xml:space="preserve"> were used</w:t>
        </w:r>
      </w:ins>
      <w:r>
        <w:t xml:space="preserve"> to predict external outcomes and thereby provide evidences of criterion validity. </w:t>
      </w:r>
      <w:ins w:id="697" w:author="Microsoft Office User" w:date="2018-12-13T17:21:00Z">
        <w:r w:rsidR="00E846DA">
          <w:t xml:space="preserve">The following general hypothesis will be investigated, relying in research </w:t>
        </w:r>
      </w:ins>
      <w:ins w:id="698" w:author="Microsoft Office User" w:date="2018-12-13T17:22:00Z">
        <w:r w:rsidR="00E846DA">
          <w:t>summarized in the previous section:</w:t>
        </w:r>
      </w:ins>
      <w:del w:id="699" w:author="Microsoft Office User" w:date="2018-12-13T17:22:00Z">
        <w:r w:rsidDel="00E846DA">
          <w:delText>We aim to test the following hypothesis, designed to replicate previous findings</w:delText>
        </w:r>
        <w:r w:rsidR="007371E8" w:rsidDel="00E846DA">
          <w:delText xml:space="preserve"> summarized </w:delText>
        </w:r>
      </w:del>
      <w:del w:id="700" w:author="Microsoft Office User" w:date="2018-12-11T13:05:00Z">
        <w:r w:rsidR="007371E8" w:rsidDel="00634D99">
          <w:delText>above</w:delText>
        </w:r>
      </w:del>
      <w:del w:id="701" w:author="Microsoft Office User" w:date="2018-12-13T17:22:00Z">
        <w:r w:rsidDel="00E846DA">
          <w:delText>:</w:delText>
        </w:r>
      </w:del>
    </w:p>
    <w:p w14:paraId="3E74A25A" w14:textId="77777777" w:rsidR="00E846DA" w:rsidRPr="00E846DA" w:rsidRDefault="00E846DA">
      <w:pPr>
        <w:pStyle w:val="Textoindependiente"/>
        <w:rPr>
          <w:ins w:id="702" w:author="Microsoft Office User" w:date="2018-12-13T17:22:00Z"/>
        </w:rPr>
        <w:pPrChange w:id="703" w:author="Microsoft Office User" w:date="2018-12-13T17:22:00Z">
          <w:pPr>
            <w:pStyle w:val="FirstParagraph"/>
          </w:pPr>
        </w:pPrChange>
      </w:pPr>
    </w:p>
    <w:p w14:paraId="5C560031" w14:textId="77777777" w:rsidR="00EA382D" w:rsidRDefault="00C96047">
      <w:pPr>
        <w:pStyle w:val="FirstParagraph"/>
        <w:ind w:firstLine="0"/>
        <w:pPrChange w:id="704" w:author="Microsoft Office User" w:date="2018-12-13T17:22:00Z">
          <w:pPr>
            <w:pStyle w:val="Compact"/>
            <w:numPr>
              <w:numId w:val="14"/>
            </w:numPr>
            <w:tabs>
              <w:tab w:val="num" w:pos="0"/>
            </w:tabs>
            <w:ind w:left="480" w:hanging="480"/>
          </w:pPr>
        </w:pPrChange>
      </w:pPr>
      <w:r>
        <w:t xml:space="preserve">H1. </w:t>
      </w:r>
      <w:commentRangeStart w:id="705"/>
      <w:r>
        <w:t>SWL</w:t>
      </w:r>
      <w:commentRangeEnd w:id="705"/>
      <w:r w:rsidR="007371E8">
        <w:rPr>
          <w:rStyle w:val="Refdecomentario"/>
          <w:rFonts w:asciiTheme="minorHAnsi" w:hAnsiTheme="minorHAnsi"/>
        </w:rPr>
        <w:commentReference w:id="705"/>
      </w:r>
      <w:r>
        <w:t xml:space="preserve"> will be best predicted by the composites of Extraversion and Neuroticism.</w:t>
      </w:r>
    </w:p>
    <w:p w14:paraId="6A524A84" w14:textId="0143F76F" w:rsidR="00EA382D" w:rsidRDefault="00C96047">
      <w:pPr>
        <w:pStyle w:val="Compact"/>
        <w:numPr>
          <w:ilvl w:val="1"/>
          <w:numId w:val="15"/>
        </w:numPr>
      </w:pPr>
      <w:commentRangeStart w:id="706"/>
      <w:r>
        <w:t>H1.1. Adding the facet</w:t>
      </w:r>
      <w:ins w:id="707" w:author="Microsoft Office User" w:date="2018-12-11T12:54:00Z">
        <w:r w:rsidR="00BE351D">
          <w:t xml:space="preserve"> scores</w:t>
        </w:r>
      </w:ins>
      <w:del w:id="708" w:author="Microsoft Office User" w:date="2018-12-11T12:54:00Z">
        <w:r w:rsidDel="00BE351D">
          <w:delText>s</w:delText>
        </w:r>
      </w:del>
      <w:r>
        <w:t xml:space="preserve"> will significantly improve the predictions of personality on SWL.</w:t>
      </w:r>
    </w:p>
    <w:p w14:paraId="72018750" w14:textId="77777777" w:rsidR="00EA382D" w:rsidRDefault="00C96047">
      <w:pPr>
        <w:pStyle w:val="Compact"/>
        <w:numPr>
          <w:ilvl w:val="1"/>
          <w:numId w:val="15"/>
        </w:numPr>
      </w:pPr>
      <w:r>
        <w:t xml:space="preserve">H1.2. Particularly the facets </w:t>
      </w:r>
      <w:r>
        <w:rPr>
          <w:i/>
        </w:rPr>
        <w:t>Confidence</w:t>
      </w:r>
      <w:r>
        <w:t xml:space="preserve"> (N2) and </w:t>
      </w:r>
      <w:r>
        <w:rPr>
          <w:i/>
        </w:rPr>
        <w:t>Positive attitude</w:t>
      </w:r>
      <w:r>
        <w:t xml:space="preserve"> (E4) will behave similarly to those reported by </w:t>
      </w:r>
      <w:proofErr w:type="spellStart"/>
      <w:r>
        <w:t>Schimmack</w:t>
      </w:r>
      <w:proofErr w:type="spellEnd"/>
      <w:r>
        <w:t xml:space="preserve"> et al. (2004).</w:t>
      </w:r>
      <w:commentRangeEnd w:id="706"/>
      <w:r w:rsidR="001653F1">
        <w:rPr>
          <w:rStyle w:val="Refdecomentario"/>
          <w:rFonts w:asciiTheme="minorHAnsi" w:hAnsiTheme="minorHAnsi"/>
        </w:rPr>
        <w:commentReference w:id="706"/>
      </w:r>
    </w:p>
    <w:p w14:paraId="3FB0EE57" w14:textId="77777777" w:rsidR="00EA382D" w:rsidRDefault="00C96047">
      <w:pPr>
        <w:pStyle w:val="Compact"/>
        <w:numPr>
          <w:ilvl w:val="0"/>
          <w:numId w:val="14"/>
        </w:numPr>
      </w:pPr>
      <w:commentRangeStart w:id="709"/>
      <w:commentRangeStart w:id="710"/>
      <w:r>
        <w:t>H2. Conscientiousness will be the strongest dimension when predicting academic achievement.</w:t>
      </w:r>
      <w:commentRangeEnd w:id="709"/>
      <w:r w:rsidR="00427EDE">
        <w:rPr>
          <w:rStyle w:val="Refdecomentario"/>
          <w:rFonts w:asciiTheme="minorHAnsi" w:hAnsiTheme="minorHAnsi"/>
        </w:rPr>
        <w:commentReference w:id="709"/>
      </w:r>
      <w:commentRangeEnd w:id="710"/>
      <w:r w:rsidR="00AB4F4D">
        <w:rPr>
          <w:rStyle w:val="Refdecomentario"/>
          <w:rFonts w:asciiTheme="minorHAnsi" w:hAnsiTheme="minorHAnsi"/>
        </w:rPr>
        <w:commentReference w:id="710"/>
      </w:r>
    </w:p>
    <w:p w14:paraId="01B45733" w14:textId="77777777" w:rsidR="00EA382D" w:rsidRDefault="00C96047">
      <w:pPr>
        <w:pStyle w:val="Compact"/>
        <w:numPr>
          <w:ilvl w:val="1"/>
          <w:numId w:val="16"/>
        </w:numPr>
      </w:pPr>
      <w:r>
        <w:t>H2.1. Openness will be related positively but moderately to academic achievement.</w:t>
      </w:r>
    </w:p>
    <w:p w14:paraId="7E81FFF6" w14:textId="00CB18FB" w:rsidR="00EA382D" w:rsidRDefault="00C96047">
      <w:pPr>
        <w:pStyle w:val="Compact"/>
        <w:numPr>
          <w:ilvl w:val="1"/>
          <w:numId w:val="16"/>
        </w:numPr>
      </w:pPr>
      <w:r>
        <w:t>H2.2. Facet</w:t>
      </w:r>
      <w:ins w:id="711" w:author="Microsoft Office User" w:date="2018-12-11T12:54:00Z">
        <w:r w:rsidR="00BE351D">
          <w:t xml:space="preserve"> scores</w:t>
        </w:r>
      </w:ins>
      <w:del w:id="712" w:author="Microsoft Office User" w:date="2018-12-11T12:54:00Z">
        <w:r w:rsidDel="00BE351D">
          <w:delText>s</w:delText>
        </w:r>
      </w:del>
      <w:r>
        <w:t xml:space="preserve"> will add about 10% of additional explained variance to dimensions when predicting academic achievement</w:t>
      </w:r>
    </w:p>
    <w:p w14:paraId="5C4588AA" w14:textId="1ED8D6D8" w:rsidR="00EA382D" w:rsidRDefault="00C96047">
      <w:pPr>
        <w:pStyle w:val="Compact"/>
        <w:numPr>
          <w:ilvl w:val="0"/>
          <w:numId w:val="14"/>
        </w:numPr>
      </w:pPr>
      <w:r>
        <w:t>H3. Facet</w:t>
      </w:r>
      <w:ins w:id="713" w:author="Microsoft Office User" w:date="2018-12-11T12:55:00Z">
        <w:r w:rsidR="00BE351D">
          <w:t xml:space="preserve"> scores</w:t>
        </w:r>
      </w:ins>
      <w:del w:id="714" w:author="Microsoft Office User" w:date="2018-12-11T12:55:00Z">
        <w:r w:rsidDel="00BE351D">
          <w:delText>s</w:delText>
        </w:r>
      </w:del>
      <w:r>
        <w:t xml:space="preserve"> will improve the predictive power of dimensions when predicting school </w:t>
      </w:r>
      <w:proofErr w:type="spellStart"/>
      <w:r>
        <w:t>abseentism</w:t>
      </w:r>
      <w:proofErr w:type="spellEnd"/>
      <w:r>
        <w:t>.</w:t>
      </w:r>
    </w:p>
    <w:p w14:paraId="7298BBBE" w14:textId="19E7620A" w:rsidR="00EA382D" w:rsidDel="00E846DA" w:rsidRDefault="00C96047">
      <w:pPr>
        <w:pStyle w:val="FirstParagraph"/>
        <w:rPr>
          <w:del w:id="715" w:author="Microsoft Office User" w:date="2018-12-13T17:23:00Z"/>
        </w:rPr>
      </w:pPr>
      <w:del w:id="716" w:author="Microsoft Office User" w:date="2018-12-13T17:23:00Z">
        <w:r w:rsidDel="00E846DA">
          <w:delText>To sum up, the aim for this research project was to provide an instrument that can be used in non-clinical but also in clinical research which emphasizes the facet level of the Big Five.</w:delText>
        </w:r>
      </w:del>
    </w:p>
    <w:p w14:paraId="68676DFE" w14:textId="77777777" w:rsidR="00EA382D" w:rsidRDefault="00C96047">
      <w:pPr>
        <w:pStyle w:val="Ttulo1"/>
      </w:pPr>
      <w:bookmarkStart w:id="717" w:name="methods"/>
      <w:bookmarkEnd w:id="717"/>
      <w:r>
        <w:t>Methods</w:t>
      </w:r>
    </w:p>
    <w:p w14:paraId="62F3A0C8" w14:textId="74A56CCB" w:rsidR="00EA382D" w:rsidDel="00BE351D" w:rsidRDefault="00C96047">
      <w:pPr>
        <w:pStyle w:val="FirstParagraph"/>
        <w:rPr>
          <w:del w:id="718" w:author="Microsoft Office User" w:date="2018-12-11T13:01:00Z"/>
        </w:rPr>
      </w:pPr>
      <w:del w:id="719" w:author="Microsoft Office User" w:date="2018-12-11T13:01:00Z">
        <w:r w:rsidDel="00BE351D">
          <w:delText xml:space="preserve">Two different studies are presented in this work. The first study uses a sample drawn from the USA bachelor student population. The aim was to detect and confirm a model that maximizes the facet space below the Big Five </w:delText>
        </w:r>
      </w:del>
      <w:del w:id="720" w:author="Microsoft Office User" w:date="2018-12-03T17:57:00Z">
        <w:r w:rsidDel="008A476A">
          <w:delText>domains</w:delText>
        </w:r>
      </w:del>
      <w:del w:id="721" w:author="Microsoft Office User" w:date="2018-12-11T13:01:00Z">
        <w:r w:rsidDel="00BE351D">
          <w:delText xml:space="preserve">. Exploratory factor analysis (EFA) was used to identify the number of facets per </w:delText>
        </w:r>
      </w:del>
      <w:del w:id="722" w:author="Microsoft Office User" w:date="2018-12-03T17:57:00Z">
        <w:r w:rsidDel="008A476A">
          <w:delText>domain</w:delText>
        </w:r>
      </w:del>
      <w:del w:id="723" w:author="Microsoft Office User" w:date="2018-12-11T13:01:00Z">
        <w:r w:rsidDel="00BE351D">
          <w:delText>. A confirmatory factor analysis (CFA) per facet was specified in order to confirm the item - facet relationship. An exploratory structural equation model (ESEM) was applied to test a full model in which the facet</w:delText>
        </w:r>
      </w:del>
      <w:del w:id="724" w:author="Microsoft Office User" w:date="2018-12-11T12:55:00Z">
        <w:r w:rsidDel="00BE351D">
          <w:delText>s</w:delText>
        </w:r>
      </w:del>
      <w:del w:id="725" w:author="Microsoft Office User" w:date="2018-12-11T13:01:00Z">
        <w:r w:rsidDel="00BE351D">
          <w:delText xml:space="preserve"> serve as indicators of the Big Five </w:delText>
        </w:r>
      </w:del>
      <w:del w:id="726" w:author="Microsoft Office User" w:date="2018-12-03T17:57:00Z">
        <w:r w:rsidDel="008A476A">
          <w:delText>domains</w:delText>
        </w:r>
      </w:del>
      <w:del w:id="727" w:author="Microsoft Office User" w:date="2018-12-11T13:01:00Z">
        <w:r w:rsidDel="00BE351D">
          <w:delText xml:space="preserve">. ESEM has gained reputation in the personality field, where the independent cluster model may not capture the complexity of the constructs measured (Marsh et al., 2010). Finally, reliability </w:delText>
        </w:r>
        <w:r w:rsidR="00474C94" w:rsidDel="00BE351D">
          <w:delText xml:space="preserve">estimates </w:delText>
        </w:r>
        <w:r w:rsidDel="00BE351D">
          <w:delText>for the facet</w:delText>
        </w:r>
        <w:r w:rsidR="007371E8" w:rsidDel="00BE351D">
          <w:delText xml:space="preserve"> </w:delText>
        </w:r>
        <w:r w:rsidDel="00BE351D">
          <w:delText>s</w:delText>
        </w:r>
        <w:r w:rsidR="007371E8" w:rsidDel="00BE351D">
          <w:delText>cores</w:delText>
        </w:r>
        <w:r w:rsidDel="00BE351D">
          <w:delText xml:space="preserve"> and test-criterion correlations will be computed.</w:delText>
        </w:r>
      </w:del>
    </w:p>
    <w:p w14:paraId="376C0DFF" w14:textId="48CA4B38" w:rsidR="00EA382D" w:rsidDel="00BE351D" w:rsidRDefault="00C96047">
      <w:pPr>
        <w:pStyle w:val="Textoindependiente"/>
        <w:rPr>
          <w:del w:id="728" w:author="Microsoft Office User" w:date="2018-12-11T13:01:00Z"/>
        </w:rPr>
      </w:pPr>
      <w:del w:id="729" w:author="Microsoft Office User" w:date="2018-12-11T13:01:00Z">
        <w:r w:rsidDel="00BE351D">
          <w:delText>The second sample is a sample representative for the German speaking population of Germany, Austria</w:delText>
        </w:r>
        <w:r w:rsidR="00F40470" w:rsidDel="00BE351D">
          <w:delText>,</w:delText>
        </w:r>
        <w:r w:rsidDel="00BE351D">
          <w:delText xml:space="preserve"> and Switzerland. The aim for the second study was to replicate the structure found in study one, plus assess the degree of measurement invariance of the proposed model.</w:delText>
        </w:r>
      </w:del>
    </w:p>
    <w:p w14:paraId="4761B459" w14:textId="77777777" w:rsidR="00EA382D" w:rsidRDefault="00C96047">
      <w:pPr>
        <w:pStyle w:val="Ttulo2"/>
      </w:pPr>
      <w:bookmarkStart w:id="730" w:name="study-1---us-american-sample"/>
      <w:bookmarkEnd w:id="730"/>
      <w:r>
        <w:t>Study 1 - US-American Sample</w:t>
      </w:r>
    </w:p>
    <w:p w14:paraId="0A508377" w14:textId="77777777" w:rsidR="0088744A" w:rsidRPr="0088744A" w:rsidRDefault="0088744A" w:rsidP="0088744A">
      <w:pPr>
        <w:pStyle w:val="Textoindependiente"/>
      </w:pPr>
    </w:p>
    <w:p w14:paraId="4DD02A7F" w14:textId="77777777" w:rsidR="00EA382D" w:rsidRDefault="00C96047">
      <w:pPr>
        <w:pStyle w:val="Ttulo3"/>
        <w:framePr w:wrap="around"/>
      </w:pPr>
      <w:bookmarkStart w:id="731" w:name="participants"/>
      <w:bookmarkEnd w:id="731"/>
      <w:r>
        <w:lastRenderedPageBreak/>
        <w:t>Participants</w:t>
      </w:r>
    </w:p>
    <w:p w14:paraId="45FB21CE" w14:textId="77777777" w:rsidR="00EA382D" w:rsidRDefault="0088744A" w:rsidP="0088744A">
      <w:pPr>
        <w:pStyle w:val="FirstParagraph"/>
        <w:ind w:firstLine="0"/>
      </w:pPr>
      <w:r>
        <w:t xml:space="preserve">: </w:t>
      </w:r>
      <w:r w:rsidR="00C96047">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w:t>
      </w:r>
      <w:commentRangeStart w:id="732"/>
      <w:commentRangeStart w:id="733"/>
      <w:commentRangeStart w:id="734"/>
      <w:commentRangeStart w:id="735"/>
      <w:r w:rsidR="00C96047">
        <w:t>paper</w:t>
      </w:r>
      <w:commentRangeEnd w:id="732"/>
      <w:r w:rsidR="00F40470">
        <w:rPr>
          <w:rStyle w:val="Refdecomentario"/>
          <w:rFonts w:asciiTheme="minorHAnsi" w:hAnsiTheme="minorHAnsi"/>
        </w:rPr>
        <w:commentReference w:id="732"/>
      </w:r>
      <w:commentRangeEnd w:id="733"/>
      <w:r w:rsidR="00115482">
        <w:rPr>
          <w:rStyle w:val="Refdecomentario"/>
          <w:rFonts w:asciiTheme="minorHAnsi" w:hAnsiTheme="minorHAnsi"/>
        </w:rPr>
        <w:commentReference w:id="733"/>
      </w:r>
      <w:commentRangeEnd w:id="734"/>
      <w:r w:rsidR="007371E8">
        <w:rPr>
          <w:rStyle w:val="Refdecomentario"/>
          <w:rFonts w:asciiTheme="minorHAnsi" w:hAnsiTheme="minorHAnsi"/>
        </w:rPr>
        <w:commentReference w:id="734"/>
      </w:r>
      <w:commentRangeEnd w:id="735"/>
      <w:r w:rsidR="005B0EDF">
        <w:rPr>
          <w:rStyle w:val="Refdecomentario"/>
          <w:rFonts w:asciiTheme="minorHAnsi" w:hAnsiTheme="minorHAnsi"/>
        </w:rPr>
        <w:commentReference w:id="735"/>
      </w:r>
      <w:r w:rsidR="00C96047">
        <w:t>. The data set was randomly split into two equally sized samples. Both samples were matched in relation to missing values, outliers and extreme values. In Sample 1 the mean age was 21.80 years (SD= 6.30), in Sample 2 the mean age was 21.50 years (SD=5.60).</w:t>
      </w:r>
    </w:p>
    <w:p w14:paraId="4E4CA33E" w14:textId="77777777" w:rsidR="00EA382D" w:rsidRDefault="00C96047">
      <w:pPr>
        <w:pStyle w:val="Ttulo2"/>
      </w:pPr>
      <w:bookmarkStart w:id="736" w:name="measures"/>
      <w:bookmarkEnd w:id="736"/>
      <w:r>
        <w:t>Measures</w:t>
      </w:r>
    </w:p>
    <w:p w14:paraId="6D1F5F55" w14:textId="77777777" w:rsidR="0088744A" w:rsidRPr="0088744A" w:rsidRDefault="0088744A" w:rsidP="0088744A">
      <w:pPr>
        <w:pStyle w:val="Textoindependiente"/>
      </w:pPr>
    </w:p>
    <w:p w14:paraId="6799299A" w14:textId="77777777" w:rsidR="00EA382D" w:rsidRDefault="00C96047">
      <w:pPr>
        <w:pStyle w:val="Ttulo3"/>
        <w:framePr w:wrap="around"/>
      </w:pPr>
      <w:bookmarkStart w:id="737" w:name="items-from-the-international-personality"/>
      <w:bookmarkEnd w:id="737"/>
      <w:r>
        <w:t>Items from the International Personality Item Pool (IPIP)</w:t>
      </w:r>
    </w:p>
    <w:p w14:paraId="79DDDE2C" w14:textId="653E368E"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w:t>
      </w:r>
      <w:r w:rsidR="00F40470">
        <w:t>-type</w:t>
      </w:r>
      <w:r w:rsidR="00C96047">
        <w:t xml:space="preserve"> scale, ranging from 1 (“Not all like me”) to 5 (“Very much like me”).</w:t>
      </w:r>
    </w:p>
    <w:p w14:paraId="4FA12709" w14:textId="77777777" w:rsidR="00EA382D" w:rsidRDefault="00C96047">
      <w:pPr>
        <w:pStyle w:val="Textoindependiente"/>
      </w:pPr>
      <w:r>
        <w:t xml:space="preserve">The item selection was part of a different project and the procedure has been explained in detail in the appendix of a study by </w:t>
      </w:r>
      <w:proofErr w:type="spellStart"/>
      <w:r>
        <w:t>MacCann</w:t>
      </w:r>
      <w:proofErr w:type="spellEnd"/>
      <w:r>
        <w:t xml:space="preserve">, Duckworth, and </w:t>
      </w:r>
      <w:commentRangeStart w:id="738"/>
      <w:commentRangeStart w:id="739"/>
      <w:commentRangeStart w:id="740"/>
      <w:r>
        <w:t>Roberts</w:t>
      </w:r>
      <w:commentRangeEnd w:id="738"/>
      <w:r w:rsidR="00F40470">
        <w:rPr>
          <w:rStyle w:val="Refdecomentario"/>
          <w:rFonts w:asciiTheme="minorHAnsi" w:hAnsiTheme="minorHAnsi"/>
        </w:rPr>
        <w:commentReference w:id="738"/>
      </w:r>
      <w:commentRangeEnd w:id="739"/>
      <w:r w:rsidR="00350777">
        <w:rPr>
          <w:rStyle w:val="Refdecomentario"/>
          <w:rFonts w:asciiTheme="minorHAnsi" w:hAnsiTheme="minorHAnsi"/>
        </w:rPr>
        <w:commentReference w:id="739"/>
      </w:r>
      <w:commentRangeEnd w:id="740"/>
      <w:r w:rsidR="00295452">
        <w:rPr>
          <w:rStyle w:val="Refdecomentario"/>
          <w:rFonts w:asciiTheme="minorHAnsi" w:hAnsiTheme="minorHAnsi"/>
        </w:rPr>
        <w:commentReference w:id="740"/>
      </w:r>
      <w:r>
        <w:t xml:space="preserve"> (2009). That study also contains part of the sample used here. However, the current data set contains more participants.</w:t>
      </w:r>
    </w:p>
    <w:p w14:paraId="74635138" w14:textId="77777777" w:rsidR="00EA382D" w:rsidRDefault="00C96047">
      <w:pPr>
        <w:pStyle w:val="Ttulo3"/>
        <w:framePr w:wrap="around"/>
      </w:pPr>
      <w:bookmarkStart w:id="741" w:name="satisfaction-with-life-swl"/>
      <w:bookmarkEnd w:id="741"/>
      <w:r>
        <w:t xml:space="preserve">Satisfaction </w:t>
      </w:r>
      <w:proofErr w:type="gramStart"/>
      <w:r>
        <w:t>With</w:t>
      </w:r>
      <w:proofErr w:type="gramEnd"/>
      <w:r>
        <w:t xml:space="preserve"> Life (SWL)</w:t>
      </w:r>
    </w:p>
    <w:p w14:paraId="212FC017" w14:textId="51B32CAE" w:rsidR="00EA382D" w:rsidRDefault="0088744A" w:rsidP="0088744A">
      <w:pPr>
        <w:pStyle w:val="FirstParagraph"/>
        <w:ind w:firstLine="0"/>
      </w:pPr>
      <w:r>
        <w:t xml:space="preserve">: </w:t>
      </w:r>
      <w:r w:rsidR="00C96047">
        <w:t xml:space="preserve">Measured with a </w:t>
      </w:r>
      <w:proofErr w:type="gramStart"/>
      <w:r w:rsidR="00C96047">
        <w:t>5 item</w:t>
      </w:r>
      <w:proofErr w:type="gramEnd"/>
      <w:r w:rsidR="00C96047">
        <w:t xml:space="preserve"> composite defined in Diener, Emmons, Larsen, and Griffin (1985), answered in a 7 point </w:t>
      </w:r>
      <w:del w:id="742" w:author="Microsoft Office User" w:date="2018-12-13T00:28:00Z">
        <w:r w:rsidR="00C96047" w:rsidDel="00271F23">
          <w:delText xml:space="preserve">Likert-type </w:delText>
        </w:r>
      </w:del>
      <w:r w:rsidR="00C96047">
        <w:t>scale ranging from 1 (</w:t>
      </w:r>
      <w:r w:rsidR="00C96047">
        <w:rPr>
          <w:i/>
        </w:rPr>
        <w:t>strongly disagree</w:t>
      </w:r>
      <w:r w:rsidR="00C96047">
        <w:t>) to 7 (</w:t>
      </w:r>
      <w:r w:rsidR="00C96047">
        <w:rPr>
          <w:i/>
        </w:rPr>
        <w:t>strongly agree</w:t>
      </w:r>
      <w:r w:rsidR="00C96047">
        <w:t xml:space="preserve">). The items are: a)“In most ways my life is close to ideal”, b) “The conditions of my life are excellent”, c) “I am satisfied with my life”, d) “So far I have gotten the </w:t>
      </w:r>
      <w:r w:rsidR="00C96047">
        <w:lastRenderedPageBreak/>
        <w:t xml:space="preserve">important things in my life”, and e) “If I could live my life over, I would change almost nothing”. Psychometric properties have been reported </w:t>
      </w:r>
      <w:commentRangeStart w:id="743"/>
      <w:r w:rsidR="00C96047">
        <w:t>excellent</w:t>
      </w:r>
      <w:commentRangeEnd w:id="743"/>
      <w:r w:rsidR="00AE6C13">
        <w:rPr>
          <w:rStyle w:val="Refdecomentario"/>
          <w:rFonts w:asciiTheme="minorHAnsi" w:hAnsiTheme="minorHAnsi"/>
        </w:rPr>
        <w:commentReference w:id="743"/>
      </w:r>
      <w:r w:rsidR="00C96047">
        <w:t xml:space="preserve">. </w:t>
      </w:r>
      <w:del w:id="744" w:author="Microsoft Office User" w:date="2018-12-13T00:28:00Z">
        <w:r w:rsidR="00C96047" w:rsidDel="00AE6C13">
          <w:delText>(In which moment have SWLS been measured? just at the same time point than personality?)</w:delText>
        </w:r>
      </w:del>
    </w:p>
    <w:p w14:paraId="3FE8F7D0" w14:textId="77777777" w:rsidR="00EA382D" w:rsidRDefault="00C96047">
      <w:pPr>
        <w:pStyle w:val="Ttulo3"/>
        <w:framePr w:wrap="around"/>
      </w:pPr>
      <w:bookmarkStart w:id="745" w:name="gpa"/>
      <w:bookmarkEnd w:id="745"/>
      <w:r>
        <w:t>GPA</w:t>
      </w:r>
    </w:p>
    <w:p w14:paraId="7E483828" w14:textId="754F6548" w:rsidR="0058762E" w:rsidRPr="0058762E" w:rsidRDefault="0088744A" w:rsidP="0058762E">
      <w:pPr>
        <w:rPr>
          <w:ins w:id="746" w:author="Microsoft Office User" w:date="2018-12-13T18:58:00Z"/>
          <w:lang w:val="en-GB"/>
          <w:rPrChange w:id="747" w:author="Microsoft Office User" w:date="2018-12-13T18:58:00Z">
            <w:rPr>
              <w:ins w:id="748" w:author="Microsoft Office User" w:date="2018-12-13T18:58:00Z"/>
            </w:rPr>
          </w:rPrChange>
        </w:rPr>
      </w:pPr>
      <w:r w:rsidRPr="0058762E">
        <w:rPr>
          <w:lang w:val="en-GB"/>
          <w:rPrChange w:id="749" w:author="Microsoft Office User" w:date="2018-12-13T18:58:00Z">
            <w:rPr/>
          </w:rPrChange>
        </w:rPr>
        <w:t xml:space="preserve">: </w:t>
      </w:r>
      <w:ins w:id="750" w:author="Microsoft Office User" w:date="2018-12-13T18:58:00Z">
        <w:r w:rsidR="0058762E">
          <w:rPr>
            <w:lang w:val="en-GB"/>
          </w:rPr>
          <w:t>P</w:t>
        </w:r>
        <w:r w:rsidR="0058762E" w:rsidRPr="0058762E">
          <w:rPr>
            <w:lang w:val="en-GB"/>
            <w:rPrChange w:id="751" w:author="Microsoft Office User" w:date="2018-12-13T18:58:00Z">
              <w:rPr/>
            </w:rPrChange>
          </w:rPr>
          <w:t>articipants reported their high school GPA and their current college GPA</w:t>
        </w:r>
      </w:ins>
      <w:ins w:id="752" w:author="Microsoft Office User" w:date="2018-12-13T18:59:00Z">
        <w:r w:rsidR="00C80166">
          <w:rPr>
            <w:lang w:val="en-GB"/>
          </w:rPr>
          <w:t xml:space="preserve">. </w:t>
        </w:r>
      </w:ins>
    </w:p>
    <w:p w14:paraId="6777CF03" w14:textId="7D16FB79" w:rsidR="00EA382D" w:rsidDel="00C80166" w:rsidRDefault="00C96047" w:rsidP="007A3D83">
      <w:pPr>
        <w:pStyle w:val="FirstParagraph"/>
        <w:ind w:firstLine="720"/>
        <w:rPr>
          <w:del w:id="753" w:author="Microsoft Office User" w:date="2018-12-13T19:01:00Z"/>
        </w:rPr>
      </w:pPr>
      <w:del w:id="754" w:author="Microsoft Office User" w:date="2018-12-13T19:01:00Z">
        <w:r w:rsidDel="00C80166">
          <w:delText xml:space="preserve">Grade Point Averages measured in high school, university, and in </w:delText>
        </w:r>
        <w:r w:rsidR="00E459C2" w:rsidDel="00C80166">
          <w:delText>community college.</w:delText>
        </w:r>
      </w:del>
    </w:p>
    <w:p w14:paraId="75BA3AE7" w14:textId="77777777" w:rsidR="00C80166" w:rsidRPr="00C80166" w:rsidRDefault="00C80166">
      <w:pPr>
        <w:pStyle w:val="Textoindependiente"/>
        <w:rPr>
          <w:ins w:id="755" w:author="Microsoft Office User" w:date="2018-12-13T19:01:00Z"/>
        </w:rPr>
        <w:pPrChange w:id="756" w:author="Microsoft Office User" w:date="2018-12-13T19:01:00Z">
          <w:pPr>
            <w:pStyle w:val="FirstParagraph"/>
            <w:ind w:firstLine="0"/>
          </w:pPr>
        </w:pPrChange>
      </w:pPr>
    </w:p>
    <w:p w14:paraId="7A4D87DE" w14:textId="72773AEF" w:rsidR="00EA382D" w:rsidRPr="00C80166" w:rsidDel="007A3D83" w:rsidRDefault="007A3D83" w:rsidP="001653F1">
      <w:pPr>
        <w:pStyle w:val="FirstParagraph"/>
        <w:ind w:firstLine="720"/>
        <w:rPr>
          <w:del w:id="757" w:author="Microsoft Office User" w:date="2018-12-13T13:35:00Z"/>
          <w:b/>
        </w:rPr>
        <w:pPrChange w:id="758" w:author="Microsoft Office User" w:date="2018-12-16T17:54:00Z">
          <w:pPr>
            <w:pStyle w:val="Ttulo3"/>
            <w:framePr w:wrap="around"/>
          </w:pPr>
        </w:pPrChange>
      </w:pPr>
      <w:bookmarkStart w:id="759" w:name="sat"/>
      <w:bookmarkEnd w:id="759"/>
      <w:ins w:id="760" w:author="Microsoft Office User" w:date="2018-12-13T13:35:00Z">
        <w:r w:rsidRPr="001653F1">
          <w:t xml:space="preserve">Absences: </w:t>
        </w:r>
      </w:ins>
      <w:commentRangeStart w:id="761"/>
      <w:proofErr w:type="spellStart"/>
      <w:ins w:id="762" w:author="Microsoft Office User" w:date="2018-12-13T19:03:00Z">
        <w:r w:rsidR="00C80166">
          <w:t>Abseentism</w:t>
        </w:r>
        <w:proofErr w:type="spellEnd"/>
        <w:r w:rsidR="00C80166">
          <w:t xml:space="preserve"> was rated from teachers</w:t>
        </w:r>
      </w:ins>
      <w:ins w:id="763" w:author="Microsoft Office User" w:date="2018-12-16T17:53:00Z">
        <w:r w:rsidR="001653F1">
          <w:t xml:space="preserve"> </w:t>
        </w:r>
      </w:ins>
      <w:ins w:id="764" w:author="Microsoft Office User" w:date="2018-12-13T19:01:00Z">
        <w:r w:rsidR="00C80166" w:rsidRPr="00C80166">
          <w:rPr>
            <w:bCs/>
          </w:rPr>
          <w:t>in school and in college</w:t>
        </w:r>
      </w:ins>
      <w:commentRangeEnd w:id="761"/>
      <w:ins w:id="765" w:author="Microsoft Office User" w:date="2018-12-16T17:54:00Z">
        <w:r w:rsidR="001653F1">
          <w:rPr>
            <w:rStyle w:val="Refdecomentario"/>
            <w:rFonts w:asciiTheme="minorHAnsi" w:hAnsiTheme="minorHAnsi"/>
          </w:rPr>
          <w:commentReference w:id="761"/>
        </w:r>
      </w:ins>
      <w:del w:id="766" w:author="Microsoft Office User" w:date="2018-12-13T13:35:00Z">
        <w:r w:rsidR="00C96047" w:rsidRPr="00C80166" w:rsidDel="007A3D83">
          <w:rPr>
            <w:b/>
          </w:rPr>
          <w:delText>SAT</w:delText>
        </w:r>
      </w:del>
    </w:p>
    <w:p w14:paraId="0B62516E" w14:textId="6836A6E6" w:rsidR="00EA382D" w:rsidRPr="00C80166" w:rsidDel="007A3D83" w:rsidRDefault="00C96047" w:rsidP="001653F1">
      <w:pPr>
        <w:pStyle w:val="FirstParagraph"/>
        <w:ind w:firstLine="720"/>
        <w:rPr>
          <w:del w:id="767" w:author="Microsoft Office User" w:date="2018-12-13T13:35:00Z"/>
          <w:b/>
        </w:rPr>
        <w:pPrChange w:id="768" w:author="Microsoft Office User" w:date="2018-12-16T17:54:00Z">
          <w:pPr>
            <w:pStyle w:val="Ttulo3"/>
            <w:framePr w:wrap="around"/>
          </w:pPr>
        </w:pPrChange>
      </w:pPr>
      <w:bookmarkStart w:id="769" w:name="act"/>
      <w:bookmarkEnd w:id="769"/>
      <w:del w:id="770" w:author="Microsoft Office User" w:date="2018-12-13T13:35:00Z">
        <w:r w:rsidRPr="00C80166" w:rsidDel="007A3D83">
          <w:rPr>
            <w:b/>
          </w:rPr>
          <w:delText>ACT</w:delText>
        </w:r>
      </w:del>
    </w:p>
    <w:p w14:paraId="55DA8D26" w14:textId="1B812381" w:rsidR="00EA382D" w:rsidRPr="00C80166" w:rsidDel="007A3D83" w:rsidRDefault="00C96047" w:rsidP="001653F1">
      <w:pPr>
        <w:pStyle w:val="FirstParagraph"/>
        <w:ind w:firstLine="720"/>
        <w:rPr>
          <w:del w:id="771" w:author="Microsoft Office User" w:date="2018-12-13T13:35:00Z"/>
          <w:b/>
        </w:rPr>
        <w:pPrChange w:id="772" w:author="Microsoft Office User" w:date="2018-12-16T17:54:00Z">
          <w:pPr>
            <w:pStyle w:val="Ttulo3"/>
            <w:framePr w:wrap="around"/>
          </w:pPr>
        </w:pPrChange>
      </w:pPr>
      <w:bookmarkStart w:id="773" w:name="absences-from-class"/>
      <w:bookmarkEnd w:id="773"/>
      <w:del w:id="774" w:author="Microsoft Office User" w:date="2018-12-13T13:35:00Z">
        <w:r w:rsidRPr="00C80166" w:rsidDel="007A3D83">
          <w:rPr>
            <w:b/>
          </w:rPr>
          <w:delText>Absences from class</w:delText>
        </w:r>
      </w:del>
    </w:p>
    <w:p w14:paraId="3C65E0BE" w14:textId="1280CE4E" w:rsidR="00EA382D" w:rsidRDefault="00C96047" w:rsidP="001653F1">
      <w:pPr>
        <w:pStyle w:val="FirstParagraph"/>
        <w:ind w:firstLine="720"/>
        <w:pPrChange w:id="775" w:author="Microsoft Office User" w:date="2018-12-16T17:54:00Z">
          <w:pPr>
            <w:pStyle w:val="FirstParagraph"/>
            <w:ind w:firstLine="0"/>
          </w:pPr>
        </w:pPrChange>
      </w:pPr>
      <w:del w:id="776" w:author="Microsoft Office User" w:date="2018-12-13T19:01:00Z">
        <w:r w:rsidRPr="00C80166" w:rsidDel="00C80166">
          <w:delText>A</w:delText>
        </w:r>
      </w:del>
      <w:del w:id="777" w:author="Microsoft Office User" w:date="2018-12-16T17:54:00Z">
        <w:r w:rsidDel="001653F1">
          <w:delText>s a behavioral measure, absences from school attendance was asked to be reported</w:delText>
        </w:r>
      </w:del>
      <w:r>
        <w:t xml:space="preserve">. Absences were log transformed prior to be analyzed, following Lounsbury et al. (2004). </w:t>
      </w:r>
      <w:del w:id="778" w:author="Microsoft Office User" w:date="2018-12-16T17:53:00Z">
        <w:r w:rsidDel="001653F1">
          <w:delText>ABS2 ABS4 what are the differences?</w:delText>
        </w:r>
      </w:del>
    </w:p>
    <w:p w14:paraId="2B6BAF1E" w14:textId="77777777" w:rsidR="00EA382D" w:rsidRDefault="00C96047">
      <w:pPr>
        <w:pStyle w:val="Ttulo2"/>
      </w:pPr>
      <w:bookmarkStart w:id="779" w:name="procedure"/>
      <w:bookmarkEnd w:id="779"/>
      <w:r>
        <w:t>2.1.3. Procedure</w:t>
      </w:r>
    </w:p>
    <w:p w14:paraId="5D29E06C" w14:textId="77777777" w:rsidR="0088744A" w:rsidRPr="0088744A" w:rsidRDefault="0088744A" w:rsidP="0088744A">
      <w:pPr>
        <w:pStyle w:val="Textoindependiente"/>
      </w:pPr>
    </w:p>
    <w:p w14:paraId="2A9376DD" w14:textId="77777777" w:rsidR="00EA382D" w:rsidRDefault="00C96047">
      <w:pPr>
        <w:pStyle w:val="Ttulo3"/>
        <w:framePr w:wrap="around"/>
      </w:pPr>
      <w:bookmarkStart w:id="780" w:name="efa-with-subsample-1"/>
      <w:bookmarkEnd w:id="780"/>
      <w:r>
        <w:t>EFA with subsample 1</w:t>
      </w:r>
    </w:p>
    <w:p w14:paraId="7643B7C6" w14:textId="26EC9E4B" w:rsidR="00EA382D" w:rsidRDefault="0088744A" w:rsidP="0088744A">
      <w:pPr>
        <w:pStyle w:val="FirstParagraph"/>
        <w:ind w:firstLine="0"/>
      </w:pPr>
      <w:r>
        <w:t xml:space="preserve">: </w:t>
      </w:r>
      <w:r w:rsidR="00C96047">
        <w:t xml:space="preserve">To determine the number of possible facets per domain </w:t>
      </w:r>
      <w:proofErr w:type="spellStart"/>
      <w:r w:rsidR="00C96047">
        <w:t>Velicer</w:t>
      </w:r>
      <w:r w:rsidR="00295452">
        <w:t>’s</w:t>
      </w:r>
      <w:proofErr w:type="spellEnd"/>
      <w:r w:rsidR="00C96047">
        <w:t xml:space="preserve"> (1976) Minimum Average Partial (MAP) method and Horn</w:t>
      </w:r>
      <w:r w:rsidR="00295452">
        <w:t>’s</w:t>
      </w:r>
      <w:r w:rsidR="00C96047">
        <w:t xml:space="preserve"> (1965) parallel analysis (PA) were employed for every domain</w:t>
      </w:r>
      <w:r w:rsidR="00295452">
        <w:t xml:space="preserve"> separately</w:t>
      </w:r>
      <w:r w:rsidR="00C96047">
        <w:t>. Based on these results a</w:t>
      </w:r>
      <w:r w:rsidR="00F7022D">
        <w:t xml:space="preserve"> series of </w:t>
      </w:r>
      <w:r w:rsidR="00C96047">
        <w:t>Exploratory Factor Analys</w:t>
      </w:r>
      <w:r w:rsidR="00F7022D">
        <w:t>e</w:t>
      </w:r>
      <w:r w:rsidR="00C96047">
        <w:t xml:space="preserve">s (EFA) was calculated for each domain via </w:t>
      </w:r>
      <w:proofErr w:type="spellStart"/>
      <w:r w:rsidR="00C96047">
        <w:t>Mplus</w:t>
      </w:r>
      <w:proofErr w:type="spellEnd"/>
      <w:r w:rsidR="00C96047">
        <w:t xml:space="preserve"> using a </w:t>
      </w:r>
      <w:proofErr w:type="spellStart"/>
      <w:r w:rsidR="00C96047">
        <w:t>geomin</w:t>
      </w:r>
      <w:proofErr w:type="spellEnd"/>
      <w:r w:rsidR="00C96047">
        <w:t xml:space="preserve"> rotation (Quelle) and a Maximum Likelihood estimator (ML). The decision for the preferred number of facets per domain was based partly on comparing model fits (CFI, RMSEA, SRMR). More importantly though was the interpretability of the facet solution. </w:t>
      </w:r>
      <w:r w:rsidR="00F7022D">
        <w:t>Additionally</w:t>
      </w:r>
      <w:r w:rsidR="00C96047">
        <w:t xml:space="preserve">, facet solutions from other personality measures were </w:t>
      </w:r>
      <w:r w:rsidR="00F7022D">
        <w:t xml:space="preserve">considered </w:t>
      </w:r>
      <w:r w:rsidR="00C96047">
        <w:t xml:space="preserve">and compared to the found facet structure. If there were important parts missing to present the domain with regards to content, new </w:t>
      </w:r>
      <w:r w:rsidR="00F7022D">
        <w:t xml:space="preserve">items representing the missing </w:t>
      </w:r>
      <w:r w:rsidR="00C96047">
        <w:t xml:space="preserve">facets were added </w:t>
      </w:r>
      <w:proofErr w:type="gramStart"/>
      <w:r w:rsidR="00C96047">
        <w:t>a posteriori</w:t>
      </w:r>
      <w:proofErr w:type="gramEnd"/>
      <w:r w:rsidR="00C96047">
        <w:t>.</w:t>
      </w:r>
    </w:p>
    <w:p w14:paraId="1EEE2FAD" w14:textId="77777777" w:rsidR="00EA382D" w:rsidRDefault="00C96047">
      <w:pPr>
        <w:pStyle w:val="Ttulo3"/>
        <w:framePr w:wrap="around"/>
      </w:pPr>
      <w:bookmarkStart w:id="781" w:name="cfa-and-esem-with-subsample-1"/>
      <w:bookmarkEnd w:id="781"/>
      <w:r>
        <w:t>CFA and ESEM with subsample 1</w:t>
      </w:r>
    </w:p>
    <w:p w14:paraId="32A7C65B" w14:textId="15424D5E" w:rsidR="00EA382D" w:rsidRDefault="0088744A" w:rsidP="0088744A">
      <w:pPr>
        <w:pStyle w:val="FirstParagraph"/>
        <w:ind w:firstLine="0"/>
      </w:pPr>
      <w:r>
        <w:t xml:space="preserve">: </w:t>
      </w:r>
      <w:r w:rsidR="00C96047">
        <w:t xml:space="preserve">To confirm the structure of facets the EFAs delivered, multiple CFAs were calculated via </w:t>
      </w:r>
      <w:proofErr w:type="spellStart"/>
      <w:r w:rsidR="00C96047">
        <w:t>Mplus</w:t>
      </w:r>
      <w:proofErr w:type="spellEnd"/>
      <w:r w:rsidR="00F7022D">
        <w:t xml:space="preserve"> using the second part of the data</w:t>
      </w:r>
      <w:r w:rsidR="00C96047">
        <w:t>. In a first step, measurement models were estimated for each of the facet</w:t>
      </w:r>
      <w:ins w:id="782" w:author="Microsoft Office User" w:date="2018-12-11T12:56:00Z">
        <w:r w:rsidR="00BE351D">
          <w:t xml:space="preserve"> scores</w:t>
        </w:r>
      </w:ins>
      <w:del w:id="783" w:author="Microsoft Office User" w:date="2018-12-11T12:56:00Z">
        <w:r w:rsidR="00C96047" w:rsidDel="00BE351D">
          <w:delText>s</w:delText>
        </w:r>
      </w:del>
      <w:r w:rsidR="00C96047">
        <w:t>. To obtain balance between the facet</w:t>
      </w:r>
      <w:del w:id="784" w:author="Microsoft Office User" w:date="2018-12-13T00:31:00Z">
        <w:r w:rsidR="00C96047" w:rsidDel="00AE6C13">
          <w:delText>s</w:delText>
        </w:r>
      </w:del>
      <w:ins w:id="785" w:author="Microsoft Office User" w:date="2018-12-11T12:56:00Z">
        <w:r w:rsidR="00BE351D">
          <w:t xml:space="preserve"> scores</w:t>
        </w:r>
      </w:ins>
      <w:r w:rsidR="00C96047">
        <w:t xml:space="preserve">, the items were reduced to five per facet based on item content and loading </w:t>
      </w:r>
      <w:r w:rsidR="00C96047">
        <w:lastRenderedPageBreak/>
        <w:t>pattern</w:t>
      </w:r>
      <w:r w:rsidR="00F7022D">
        <w:t xml:space="preserve"> (Ziegler, 2014)</w:t>
      </w:r>
      <w:r w:rsidR="00C96047">
        <w:t xml:space="preserve">. </w:t>
      </w:r>
      <w:r w:rsidR="00360DF3">
        <w:t xml:space="preserve">The estimator used was WLSMV (Weighted Least Squares adjusted for Means and Variances). </w:t>
      </w:r>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r w:rsidR="00C96047">
        <w:t>. Aim was to ensure an optimal breadth. In a final model, all five domain structural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Marsh et al. (2010) could show that ESEM fits personality data better and results in substantially more differentiated factors than CFA. All facets were allowed to load on all </w:t>
      </w:r>
      <w:del w:id="786" w:author="Microsoft Office User" w:date="2018-12-03T17:57:00Z">
        <w:r w:rsidR="00C96047" w:rsidDel="008A476A">
          <w:delText>domains</w:delText>
        </w:r>
      </w:del>
      <w:ins w:id="787" w:author="Microsoft Office User" w:date="2018-12-03T17:57:00Z">
        <w:r w:rsidR="008A476A">
          <w:t>dimensions</w:t>
        </w:r>
      </w:ins>
      <w:r w:rsidR="00C96047">
        <w:t xml:space="preserve">. If </w:t>
      </w:r>
      <w:r w:rsidR="002446FE">
        <w:t xml:space="preserve">a </w:t>
      </w:r>
      <w:r w:rsidR="00C96047">
        <w:t>facet</w:t>
      </w:r>
      <w:r w:rsidR="002446FE">
        <w:t xml:space="preserve"> </w:t>
      </w:r>
      <w:r w:rsidR="00C96047">
        <w:t>s</w:t>
      </w:r>
      <w:r w:rsidR="002446FE">
        <w:t>core</w:t>
      </w:r>
      <w:r w:rsidR="00C96047">
        <w:t xml:space="preserve"> </w:t>
      </w:r>
      <w:r w:rsidR="002446FE">
        <w:t xml:space="preserve">did not </w:t>
      </w:r>
      <w:r w:rsidR="00C96047">
        <w:t>load on the intended domain, this facet</w:t>
      </w:r>
      <w:r w:rsidR="002446FE">
        <w:t xml:space="preserve"> </w:t>
      </w:r>
      <w:r w:rsidR="00C96047">
        <w:t xml:space="preserve">would get eliminated subsequently. The estimator used was </w:t>
      </w:r>
      <w:commentRangeStart w:id="788"/>
      <w:r w:rsidR="00681592">
        <w:t>ML</w:t>
      </w:r>
      <w:commentRangeEnd w:id="788"/>
      <w:r w:rsidR="00D600A0">
        <w:rPr>
          <w:rStyle w:val="Refdecomentario"/>
          <w:rFonts w:asciiTheme="minorHAnsi" w:hAnsiTheme="minorHAnsi"/>
        </w:rPr>
        <w:commentReference w:id="788"/>
      </w:r>
      <w:r w:rsidR="00C96047">
        <w:t xml:space="preserve">, factor scores from the facet CFAs were used as indicators and the rotation was oblique (using </w:t>
      </w:r>
      <w:proofErr w:type="spellStart"/>
      <w:r w:rsidR="00C96047">
        <w:t>Geomin</w:t>
      </w:r>
      <w:proofErr w:type="spellEnd"/>
      <w:r w:rsidR="00C96047">
        <w:t xml:space="preserve">). Model fit was determined based on the guide lines by Hu and </w:t>
      </w:r>
      <w:proofErr w:type="spellStart"/>
      <w:r w:rsidR="00C96047">
        <w:t>Bentler</w:t>
      </w:r>
      <w:proofErr w:type="spellEnd"/>
      <w:r w:rsidR="00C96047">
        <w:t xml:space="preserve"> (1999) as well as </w:t>
      </w:r>
      <w:proofErr w:type="spellStart"/>
      <w:r w:rsidR="00C96047">
        <w:t>Beauducel</w:t>
      </w:r>
      <w:proofErr w:type="spellEnd"/>
      <w:r w:rsidR="00C96047">
        <w:t xml:space="preserve"> and Wittmann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697167F9" w14:textId="77777777" w:rsidR="00EA382D" w:rsidRDefault="00C96047">
      <w:pPr>
        <w:pStyle w:val="Ttulo2"/>
      </w:pPr>
      <w:bookmarkStart w:id="789" w:name="reliability"/>
      <w:bookmarkEnd w:id="789"/>
      <w:r>
        <w:t>Reliability</w:t>
      </w:r>
    </w:p>
    <w:p w14:paraId="3EAEB045" w14:textId="295073BA" w:rsidR="00EA382D" w:rsidRDefault="00C96047">
      <w:pPr>
        <w:pStyle w:val="FirstParagraph"/>
      </w:pPr>
      <w:proofErr w:type="spellStart"/>
      <w:r>
        <w:t>Chronbach’s</w:t>
      </w:r>
      <w:proofErr w:type="spellEnd"/>
      <w:r>
        <w:t xml:space="preserve"> </w:t>
      </w:r>
      <m:oMath>
        <m:r>
          <w:rPr>
            <w:rFonts w:ascii="Cambria Math" w:hAnsi="Cambria Math"/>
          </w:rPr>
          <m:t>α</m:t>
        </m:r>
      </m:oMath>
      <w:r>
        <w:t xml:space="preserve"> and McDonald’s </w:t>
      </w:r>
      <m:oMath>
        <m:r>
          <w:rPr>
            <w:rFonts w:ascii="Cambria Math" w:hAnsi="Cambria Math"/>
          </w:rPr>
          <m:t>ω</m:t>
        </m:r>
      </m:oMath>
      <w:r>
        <w:t xml:space="preserve"> will be </w:t>
      </w:r>
      <w:r w:rsidR="00335A7E">
        <w:t xml:space="preserve">estimated </w:t>
      </w:r>
      <w:r>
        <w:t>for each facet</w:t>
      </w:r>
      <w:ins w:id="790" w:author="Microsoft Office User" w:date="2018-12-11T12:57:00Z">
        <w:r w:rsidR="00BE351D">
          <w:t xml:space="preserve"> score</w:t>
        </w:r>
      </w:ins>
      <w:r>
        <w:t xml:space="preserve"> to provide </w:t>
      </w:r>
      <w:r w:rsidR="002446FE">
        <w:t xml:space="preserve">evidence for the test scores’ </w:t>
      </w:r>
      <w:r>
        <w:t>internal consistency.</w:t>
      </w:r>
    </w:p>
    <w:p w14:paraId="4EAD27B9" w14:textId="77777777" w:rsidR="00EA382D" w:rsidRDefault="00C96047">
      <w:pPr>
        <w:pStyle w:val="Ttulo3"/>
        <w:framePr w:wrap="around"/>
        <w:ind w:firstLine="0"/>
        <w:pPrChange w:id="791" w:author="Microsoft Office User" w:date="2018-12-11T13:08:00Z">
          <w:pPr>
            <w:pStyle w:val="Ttulo3"/>
            <w:framePr w:wrap="around"/>
          </w:pPr>
        </w:pPrChange>
      </w:pPr>
      <w:bookmarkStart w:id="792" w:name="criterion-validity-evidence"/>
      <w:bookmarkEnd w:id="792"/>
      <w:r>
        <w:t>Criterion validity evidence</w:t>
      </w:r>
    </w:p>
    <w:p w14:paraId="7B3598EE" w14:textId="77777777" w:rsidR="00634D99" w:rsidRDefault="00634D99" w:rsidP="00634D99">
      <w:pPr>
        <w:pStyle w:val="FirstParagraph"/>
        <w:ind w:firstLine="0"/>
        <w:rPr>
          <w:ins w:id="793" w:author="Microsoft Office User" w:date="2018-12-11T13:09:00Z"/>
        </w:rPr>
      </w:pPr>
    </w:p>
    <w:p w14:paraId="63D9CA2F" w14:textId="6ED7C441" w:rsidR="00EA382D" w:rsidDel="00634D99" w:rsidRDefault="0088744A">
      <w:pPr>
        <w:pStyle w:val="FirstParagraph"/>
        <w:ind w:firstLine="720"/>
        <w:rPr>
          <w:del w:id="794" w:author="Microsoft Office User" w:date="2018-12-11T13:08:00Z"/>
        </w:rPr>
        <w:pPrChange w:id="795" w:author="Microsoft Office User" w:date="2018-12-11T13:09:00Z">
          <w:pPr>
            <w:pStyle w:val="FirstParagraph"/>
            <w:ind w:firstLine="0"/>
          </w:pPr>
        </w:pPrChange>
      </w:pPr>
      <w:del w:id="796" w:author="Microsoft Office User" w:date="2018-12-11T13:08:00Z">
        <w:r w:rsidDel="00634D99">
          <w:delText>:</w:delText>
        </w:r>
      </w:del>
      <w:r>
        <w:t xml:space="preserve"> </w:t>
      </w:r>
      <w:r w:rsidR="00C96047">
        <w:t>To examine the nomological structure of the facet</w:t>
      </w:r>
      <w:ins w:id="797" w:author="Microsoft Office User" w:date="2018-12-11T12:57:00Z">
        <w:r w:rsidR="00BE351D">
          <w:t xml:space="preserve"> scores</w:t>
        </w:r>
      </w:ins>
      <w:del w:id="798" w:author="Microsoft Office User" w:date="2018-12-11T12:57:00Z">
        <w:r w:rsidR="00C96047" w:rsidDel="00BE351D">
          <w:delText>s</w:delText>
        </w:r>
      </w:del>
      <w:r w:rsidR="00C96047">
        <w:t xml:space="preserve"> and </w:t>
      </w:r>
      <w:del w:id="799" w:author="Microsoft Office User" w:date="2018-12-03T17:57:00Z">
        <w:r w:rsidR="00C96047" w:rsidDel="008A476A">
          <w:delText xml:space="preserve">domains </w:delText>
        </w:r>
      </w:del>
      <w:ins w:id="800" w:author="Microsoft Office User" w:date="2018-12-03T17:57:00Z">
        <w:r w:rsidR="008A476A">
          <w:t xml:space="preserve">dimensions </w:t>
        </w:r>
      </w:ins>
      <w:r w:rsidR="00BB13FB">
        <w:t xml:space="preserve">with </w:t>
      </w:r>
      <w:r w:rsidR="00C96047">
        <w:t>external constructs</w:t>
      </w:r>
      <w:del w:id="801" w:author="Microsoft Office User" w:date="2018-12-11T13:10:00Z">
        <w:r w:rsidR="00C96047" w:rsidDel="00634D99">
          <w:delText>,</w:delText>
        </w:r>
      </w:del>
      <w:r w:rsidR="00C96047">
        <w:t xml:space="preserve"> a set of linear models and correlations were fitted. </w:t>
      </w:r>
      <w:ins w:id="802" w:author="Microsoft Office User" w:date="2018-12-13T17:29:00Z">
        <w:r w:rsidR="00E0412F">
          <w:t xml:space="preserve">Pearson correlation was calculated for </w:t>
        </w:r>
      </w:ins>
      <w:ins w:id="803" w:author="Microsoft Office User" w:date="2018-12-13T17:30:00Z">
        <w:r w:rsidR="00E0412F">
          <w:t xml:space="preserve">each external </w:t>
        </w:r>
        <w:proofErr w:type="gramStart"/>
        <w:r w:rsidR="00E0412F">
          <w:t>criteria</w:t>
        </w:r>
        <w:proofErr w:type="gramEnd"/>
        <w:r w:rsidR="00E0412F">
          <w:t xml:space="preserve"> with each facet score and the domain score. One linear model per dimension and per criteria was fitted, using all </w:t>
        </w:r>
      </w:ins>
      <w:ins w:id="804" w:author="Microsoft Office User" w:date="2018-12-13T17:31:00Z">
        <w:r w:rsidR="00E0412F">
          <w:t>facets within the domain as predictors. Betas for each predictor and an overall R square coefficient was calculated from the linear models.</w:t>
        </w:r>
      </w:ins>
      <w:del w:id="805" w:author="Microsoft Office User" w:date="2018-12-11T13:08:00Z">
        <w:r w:rsidR="00C96047" w:rsidDel="00634D99">
          <w:delText>We describe in this section the methods used to test the set of hypothes</w:delText>
        </w:r>
        <w:r w:rsidR="00427EDE" w:rsidDel="00634D99">
          <w:delText>e</w:delText>
        </w:r>
        <w:r w:rsidR="00C96047" w:rsidDel="00634D99">
          <w:delText>s described in the introduction.</w:delText>
        </w:r>
      </w:del>
    </w:p>
    <w:p w14:paraId="352E4F15" w14:textId="1755C2F1" w:rsidR="00EA382D" w:rsidDel="00634D99" w:rsidRDefault="00C96047">
      <w:pPr>
        <w:pStyle w:val="FirstParagraph"/>
        <w:ind w:firstLine="720"/>
        <w:rPr>
          <w:del w:id="806" w:author="Microsoft Office User" w:date="2018-12-11T13:08:00Z"/>
        </w:rPr>
        <w:pPrChange w:id="807" w:author="Microsoft Office User" w:date="2018-12-11T13:09:00Z">
          <w:pPr>
            <w:pStyle w:val="Textoindependiente"/>
          </w:pPr>
        </w:pPrChange>
      </w:pPr>
      <w:del w:id="808" w:author="Microsoft Office User" w:date="2018-12-11T13:08:00Z">
        <w:r w:rsidDel="00634D99">
          <w:delText xml:space="preserve">To </w:delText>
        </w:r>
        <w:r w:rsidR="00BB13FB" w:rsidDel="00634D99">
          <w:delText xml:space="preserve">test </w:delText>
        </w:r>
        <w:r w:rsidDel="00634D99">
          <w:delText xml:space="preserve">H1 we explored the correlation matrix between Big Five dimensions and SWL. To explore H1.1. we </w:delText>
        </w:r>
        <w:r w:rsidR="00BB13FB" w:rsidDel="00634D99">
          <w:delText xml:space="preserve">conducted </w:delText>
        </w:r>
        <w:r w:rsidDel="00634D99">
          <w:delText xml:space="preserve">a </w:delText>
        </w:r>
        <w:r w:rsidR="00BB13FB" w:rsidDel="00634D99">
          <w:delText xml:space="preserve">hierarchical </w:delText>
        </w:r>
        <w:r w:rsidDel="00634D99">
          <w:delText>regression including the full set of dimension</w:delText>
        </w:r>
        <w:r w:rsidR="00BB13FB" w:rsidDel="00634D99">
          <w:delText xml:space="preserve"> </w:delText>
        </w:r>
        <w:r w:rsidDel="00634D99">
          <w:delText>s</w:delText>
        </w:r>
        <w:r w:rsidR="00BB13FB" w:rsidDel="00634D99">
          <w:delText>cores</w:delText>
        </w:r>
        <w:r w:rsidDel="00634D99">
          <w:delText xml:space="preserve"> in the first </w:delText>
        </w:r>
        <w:r w:rsidR="00BB13FB" w:rsidDel="00634D99">
          <w:delText xml:space="preserve">block </w:delText>
        </w:r>
        <w:r w:rsidDel="00634D99">
          <w:delText>and a selection of facets following a stepwise procedure in the second step. H1.2. will be inspected adding only N2 and E4 to the second step instead of the full set of facets.</w:delText>
        </w:r>
      </w:del>
    </w:p>
    <w:p w14:paraId="4C9CA295" w14:textId="49626839" w:rsidR="00EA382D" w:rsidDel="00634D99" w:rsidRDefault="00C96047">
      <w:pPr>
        <w:pStyle w:val="FirstParagraph"/>
        <w:ind w:firstLine="720"/>
        <w:rPr>
          <w:del w:id="809" w:author="Microsoft Office User" w:date="2018-12-11T13:08:00Z"/>
        </w:rPr>
        <w:pPrChange w:id="810" w:author="Microsoft Office User" w:date="2018-12-11T13:09:00Z">
          <w:pPr>
            <w:pStyle w:val="Textoindependiente"/>
          </w:pPr>
        </w:pPrChange>
      </w:pPr>
      <w:del w:id="811" w:author="Microsoft Office User" w:date="2018-12-11T13:08:00Z">
        <w:r w:rsidDel="00634D99">
          <w:delText xml:space="preserve">H2 and H2.1. will be tested by examining the correlation matrix of Conscientiousness and Openness with academic achievement. A stepwise regression will be used to test H2.2. The dimensions will be the first set of predictors and the facets will be entered in a second step, changes in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634D99">
          <w:delText xml:space="preserve"> will be inspected. A final model with the significant predictors will be fitted afterwards.</w:delText>
        </w:r>
      </w:del>
    </w:p>
    <w:p w14:paraId="301612AF" w14:textId="6BCFC99C" w:rsidR="00EA382D" w:rsidDel="00634D99" w:rsidRDefault="00C96047">
      <w:pPr>
        <w:pStyle w:val="FirstParagraph"/>
        <w:ind w:firstLine="720"/>
        <w:rPr>
          <w:del w:id="812" w:author="Microsoft Office User" w:date="2018-12-11T13:08:00Z"/>
        </w:rPr>
        <w:pPrChange w:id="813" w:author="Microsoft Office User" w:date="2018-12-11T13:09:00Z">
          <w:pPr>
            <w:pStyle w:val="Textoindependiente"/>
          </w:pPr>
        </w:pPrChange>
      </w:pPr>
      <w:del w:id="814" w:author="Microsoft Office User" w:date="2018-12-11T13:08:00Z">
        <w:r w:rsidDel="00634D99">
          <w:delText>H3 will also be tested with a hierarchical regression in which the Big Five dimensions will be first entered and then a set of facets previously selected by stepwise regression from the full set.</w:delText>
        </w:r>
      </w:del>
    </w:p>
    <w:p w14:paraId="59D79445" w14:textId="60B964EF" w:rsidR="00EA382D" w:rsidRDefault="00C96047">
      <w:pPr>
        <w:pStyle w:val="FirstParagraph"/>
        <w:ind w:firstLine="720"/>
        <w:pPrChange w:id="815" w:author="Microsoft Office User" w:date="2018-12-11T13:09:00Z">
          <w:pPr>
            <w:pStyle w:val="Textoindependiente"/>
          </w:pPr>
        </w:pPrChange>
      </w:pPr>
      <w:del w:id="816" w:author="Microsoft Office User" w:date="2018-12-11T13:08:00Z">
        <w:r w:rsidDel="00634D99">
          <w:delText>The research questions will be commented by looking at which facets best predict academic achievement and scholastic absences.</w:delText>
        </w:r>
      </w:del>
    </w:p>
    <w:p w14:paraId="3E600CF5" w14:textId="77777777" w:rsidR="00EA382D" w:rsidRDefault="00C96047">
      <w:pPr>
        <w:pStyle w:val="Ttulo2"/>
      </w:pPr>
      <w:bookmarkStart w:id="817" w:name="results"/>
      <w:bookmarkEnd w:id="817"/>
      <w:r>
        <w:lastRenderedPageBreak/>
        <w:t>Results</w:t>
      </w:r>
    </w:p>
    <w:p w14:paraId="05DDF072" w14:textId="77777777" w:rsidR="0088744A" w:rsidRPr="0088744A" w:rsidRDefault="0088744A" w:rsidP="0088744A">
      <w:pPr>
        <w:pStyle w:val="Textoindependiente"/>
      </w:pPr>
    </w:p>
    <w:p w14:paraId="2E5DE5EF" w14:textId="77777777" w:rsidR="00EA382D" w:rsidRDefault="00C96047">
      <w:pPr>
        <w:pStyle w:val="Ttulo3"/>
        <w:framePr w:wrap="around"/>
      </w:pPr>
      <w:bookmarkStart w:id="818" w:name="results-of-efa"/>
      <w:bookmarkEnd w:id="818"/>
      <w:r>
        <w:t>Results of EFA</w:t>
      </w:r>
    </w:p>
    <w:p w14:paraId="634AD538" w14:textId="4B8DA666" w:rsidR="00EA382D" w:rsidRDefault="0088744A" w:rsidP="0088744A">
      <w:pPr>
        <w:pStyle w:val="FirstParagraph"/>
        <w:ind w:firstLine="0"/>
      </w:pPr>
      <w:r>
        <w:t xml:space="preserve">: </w:t>
      </w:r>
      <w:r w:rsidR="00C96047">
        <w:t xml:space="preserve">In </w:t>
      </w:r>
      <w:r w:rsidR="00C96047">
        <w:rPr>
          <w:i/>
        </w:rPr>
        <w:t>Table 2</w:t>
      </w:r>
      <w:r w:rsidR="00C96047">
        <w:t xml:space="preserve"> model fits for the chosen facet model for each domain are shown, as well as Eigenvalues and results from MAP and PA test. To ensure the homogeneity of the facets and to reduce the risk of cross domain loadings, items with factor loadings less than .30 </w:t>
      </w:r>
      <w:r w:rsidR="00F30195">
        <w:t xml:space="preserve">and a content that was judged to be non-central to the domain in question (O. P. John et al., 2014) </w:t>
      </w:r>
      <w:r w:rsidR="00C96047">
        <w:t xml:space="preserve">were eliminated. </w:t>
      </w:r>
    </w:p>
    <w:p w14:paraId="48E2A58D" w14:textId="77777777" w:rsidR="0088744A" w:rsidRPr="0088744A" w:rsidRDefault="0088744A" w:rsidP="0088744A">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820"/>
        <w:gridCol w:w="1197"/>
      </w:tblGrid>
      <w:tr w:rsidR="0088744A" w:rsidRPr="0088744A" w14:paraId="49198EB0" w14:textId="77777777" w:rsidTr="0088744A">
        <w:trPr>
          <w:trHeight w:val="263"/>
        </w:trPr>
        <w:tc>
          <w:tcPr>
            <w:tcW w:w="2403" w:type="dxa"/>
            <w:tcBorders>
              <w:top w:val="nil"/>
              <w:left w:val="nil"/>
              <w:bottom w:val="single" w:sz="4" w:space="0" w:color="000000"/>
              <w:right w:val="nil"/>
            </w:tcBorders>
            <w:shd w:val="clear" w:color="auto" w:fill="auto"/>
            <w:noWrap/>
            <w:vAlign w:val="bottom"/>
            <w:hideMark/>
          </w:tcPr>
          <w:p w14:paraId="39F5F4C1" w14:textId="1F3F0406" w:rsidR="0088744A" w:rsidRPr="00633156" w:rsidRDefault="0088744A" w:rsidP="0088744A">
            <w:pPr>
              <w:rPr>
                <w:rFonts w:ascii="Arial" w:hAnsi="Arial" w:cs="Arial"/>
                <w:sz w:val="20"/>
                <w:szCs w:val="20"/>
                <w:lang w:val="en-GB"/>
                <w:rPrChange w:id="819" w:author="Microsoft Office User" w:date="2018-11-15T23:47:00Z">
                  <w:rPr>
                    <w:rFonts w:ascii="Arial" w:hAnsi="Arial" w:cs="Arial"/>
                    <w:sz w:val="20"/>
                    <w:szCs w:val="20"/>
                  </w:rPr>
                </w:rPrChange>
              </w:rPr>
            </w:pPr>
            <w:del w:id="820" w:author="Microsoft Office User" w:date="2018-12-03T17:57:00Z">
              <w:r w:rsidRPr="00633156" w:rsidDel="008A476A">
                <w:rPr>
                  <w:rFonts w:ascii="Arial" w:hAnsi="Arial" w:cs="Arial"/>
                  <w:sz w:val="20"/>
                  <w:szCs w:val="20"/>
                  <w:lang w:val="en-GB"/>
                  <w:rPrChange w:id="821" w:author="Microsoft Office User" w:date="2018-11-15T23:47:00Z">
                    <w:rPr>
                      <w:rFonts w:ascii="Arial" w:hAnsi="Arial" w:cs="Arial"/>
                      <w:sz w:val="20"/>
                      <w:szCs w:val="20"/>
                    </w:rPr>
                  </w:rPrChange>
                </w:rPr>
                <w:delText xml:space="preserve">Domains </w:delText>
              </w:r>
            </w:del>
            <w:ins w:id="822" w:author="Microsoft Office User" w:date="2018-12-03T17:57:00Z">
              <w:r w:rsidR="008A476A">
                <w:rPr>
                  <w:rFonts w:ascii="Arial" w:hAnsi="Arial" w:cs="Arial"/>
                  <w:sz w:val="20"/>
                  <w:szCs w:val="20"/>
                  <w:lang w:val="en-GB"/>
                </w:rPr>
                <w:t>Dimensions</w:t>
              </w:r>
              <w:r w:rsidR="008A476A" w:rsidRPr="00633156">
                <w:rPr>
                  <w:rFonts w:ascii="Arial" w:hAnsi="Arial" w:cs="Arial"/>
                  <w:sz w:val="20"/>
                  <w:szCs w:val="20"/>
                  <w:lang w:val="en-GB"/>
                  <w:rPrChange w:id="823" w:author="Microsoft Office User" w:date="2018-11-15T23:47:00Z">
                    <w:rPr>
                      <w:rFonts w:ascii="Arial" w:hAnsi="Arial" w:cs="Arial"/>
                      <w:sz w:val="20"/>
                      <w:szCs w:val="20"/>
                    </w:rPr>
                  </w:rPrChange>
                </w:rPr>
                <w:t xml:space="preserve"> </w:t>
              </w:r>
            </w:ins>
            <w:r w:rsidRPr="00633156">
              <w:rPr>
                <w:rFonts w:ascii="Arial" w:hAnsi="Arial" w:cs="Arial"/>
                <w:sz w:val="20"/>
                <w:szCs w:val="20"/>
                <w:lang w:val="en-GB"/>
                <w:rPrChange w:id="824" w:author="Microsoft Office User" w:date="2018-11-15T23:47:00Z">
                  <w:rPr>
                    <w:rFonts w:ascii="Arial" w:hAnsi="Arial" w:cs="Arial"/>
                    <w:sz w:val="20"/>
                    <w:szCs w:val="20"/>
                  </w:rPr>
                </w:rPrChange>
              </w:rPr>
              <w:t xml:space="preserve">(number of chosen </w:t>
            </w:r>
            <w:proofErr w:type="spellStart"/>
            <w:r w:rsidRPr="00633156">
              <w:rPr>
                <w:rFonts w:ascii="Arial" w:hAnsi="Arial" w:cs="Arial"/>
                <w:sz w:val="20"/>
                <w:szCs w:val="20"/>
                <w:lang w:val="en-GB"/>
                <w:rPrChange w:id="825" w:author="Microsoft Office User" w:date="2018-11-15T23:47:00Z">
                  <w:rPr>
                    <w:rFonts w:ascii="Arial" w:hAnsi="Arial" w:cs="Arial"/>
                    <w:sz w:val="20"/>
                    <w:szCs w:val="20"/>
                  </w:rPr>
                </w:rPrChange>
              </w:rPr>
              <w:t>factes</w:t>
            </w:r>
            <w:proofErr w:type="spellEnd"/>
            <w:r w:rsidRPr="00633156">
              <w:rPr>
                <w:rFonts w:ascii="Arial" w:hAnsi="Arial" w:cs="Arial"/>
                <w:sz w:val="20"/>
                <w:szCs w:val="20"/>
                <w:lang w:val="en-GB"/>
                <w:rPrChange w:id="826" w:author="Microsoft Office User" w:date="2018-11-15T23:47:00Z">
                  <w:rPr>
                    <w:rFonts w:ascii="Arial" w:hAnsi="Arial" w:cs="Arial"/>
                    <w:sz w:val="20"/>
                    <w:szCs w:val="20"/>
                  </w:rPr>
                </w:rPrChange>
              </w:rPr>
              <w:t xml:space="preserve"> for EFA)</w:t>
            </w:r>
          </w:p>
        </w:tc>
        <w:tc>
          <w:tcPr>
            <w:tcW w:w="1248" w:type="dxa"/>
            <w:tcBorders>
              <w:top w:val="nil"/>
              <w:left w:val="nil"/>
              <w:bottom w:val="single" w:sz="4" w:space="0" w:color="000000"/>
              <w:right w:val="nil"/>
            </w:tcBorders>
            <w:shd w:val="clear" w:color="auto" w:fill="auto"/>
            <w:noWrap/>
            <w:vAlign w:val="bottom"/>
            <w:hideMark/>
          </w:tcPr>
          <w:p w14:paraId="2BBB647C" w14:textId="77777777" w:rsidR="0088744A" w:rsidRPr="0088744A" w:rsidRDefault="0088744A" w:rsidP="0088744A">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4F0AB0C1" w14:textId="77777777" w:rsidR="0088744A" w:rsidRPr="0088744A" w:rsidRDefault="0088744A" w:rsidP="0088744A">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82BAF6E" w14:textId="77777777" w:rsidR="0088744A" w:rsidRPr="0088744A" w:rsidRDefault="0088744A" w:rsidP="0088744A">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EF60E90" w14:textId="77777777" w:rsidR="0088744A" w:rsidRPr="0088744A" w:rsidRDefault="0088744A" w:rsidP="0088744A">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709990F6"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4E5B27E0" w14:textId="77777777" w:rsidR="0088744A" w:rsidRPr="0088744A" w:rsidRDefault="0088744A" w:rsidP="0088744A">
            <w:pPr>
              <w:rPr>
                <w:rFonts w:ascii="Arial" w:hAnsi="Arial" w:cs="Arial"/>
                <w:sz w:val="20"/>
                <w:szCs w:val="20"/>
              </w:rPr>
            </w:pPr>
            <w:r w:rsidRPr="0088744A">
              <w:rPr>
                <w:rFonts w:ascii="Arial" w:hAnsi="Arial" w:cs="Arial"/>
                <w:sz w:val="20"/>
                <w:szCs w:val="20"/>
              </w:rPr>
              <w:t>MAP</w:t>
            </w:r>
          </w:p>
        </w:tc>
        <w:tc>
          <w:tcPr>
            <w:tcW w:w="1197" w:type="dxa"/>
            <w:tcBorders>
              <w:top w:val="nil"/>
              <w:left w:val="nil"/>
              <w:bottom w:val="single" w:sz="4" w:space="0" w:color="000000"/>
              <w:right w:val="nil"/>
            </w:tcBorders>
            <w:shd w:val="clear" w:color="auto" w:fill="auto"/>
            <w:noWrap/>
            <w:vAlign w:val="bottom"/>
            <w:hideMark/>
          </w:tcPr>
          <w:p w14:paraId="1A15959E" w14:textId="77777777" w:rsidR="0088744A" w:rsidRPr="0088744A" w:rsidRDefault="0088744A" w:rsidP="0088744A">
            <w:pPr>
              <w:rPr>
                <w:rFonts w:ascii="Arial" w:hAnsi="Arial" w:cs="Arial"/>
                <w:sz w:val="20"/>
                <w:szCs w:val="20"/>
              </w:rPr>
            </w:pPr>
            <w:r w:rsidRPr="0088744A">
              <w:rPr>
                <w:rFonts w:ascii="Arial" w:hAnsi="Arial" w:cs="Arial"/>
                <w:sz w:val="20"/>
                <w:szCs w:val="20"/>
              </w:rPr>
              <w:t>PA</w:t>
            </w:r>
          </w:p>
        </w:tc>
      </w:tr>
      <w:tr w:rsidR="0088744A" w:rsidRPr="0088744A" w14:paraId="3E28A6D3" w14:textId="77777777" w:rsidTr="0088744A">
        <w:trPr>
          <w:trHeight w:val="263"/>
        </w:trPr>
        <w:tc>
          <w:tcPr>
            <w:tcW w:w="2403" w:type="dxa"/>
            <w:tcBorders>
              <w:top w:val="single" w:sz="4" w:space="0" w:color="000000"/>
              <w:left w:val="nil"/>
              <w:bottom w:val="nil"/>
              <w:right w:val="nil"/>
            </w:tcBorders>
            <w:shd w:val="clear" w:color="auto" w:fill="auto"/>
            <w:noWrap/>
            <w:vAlign w:val="bottom"/>
            <w:hideMark/>
          </w:tcPr>
          <w:p w14:paraId="7483C9EE"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7EE6A10C" w14:textId="77777777" w:rsidR="0088744A" w:rsidRDefault="0088744A" w:rsidP="0088744A">
            <w:pPr>
              <w:rPr>
                <w:rFonts w:ascii="Arial" w:hAnsi="Arial" w:cs="Arial"/>
                <w:sz w:val="20"/>
                <w:szCs w:val="20"/>
              </w:rPr>
            </w:pPr>
          </w:p>
          <w:p w14:paraId="70BD57A5" w14:textId="77777777" w:rsidR="0088744A" w:rsidRPr="0088744A" w:rsidRDefault="0088744A" w:rsidP="0088744A">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2AD852BF" w14:textId="77777777" w:rsidR="0088744A" w:rsidRPr="0088744A" w:rsidRDefault="0088744A" w:rsidP="0088744A">
            <w:pPr>
              <w:rPr>
                <w:rFonts w:ascii="Arial" w:hAnsi="Arial" w:cs="Arial"/>
                <w:sz w:val="20"/>
                <w:szCs w:val="20"/>
              </w:rPr>
            </w:pPr>
            <w:r w:rsidRPr="0088744A">
              <w:rPr>
                <w:rFonts w:ascii="Arial" w:hAnsi="Arial" w:cs="Arial"/>
                <w:sz w:val="20"/>
                <w:szCs w:val="20"/>
              </w:rPr>
              <w:t>0,837</w:t>
            </w:r>
          </w:p>
        </w:tc>
        <w:tc>
          <w:tcPr>
            <w:tcW w:w="878" w:type="dxa"/>
            <w:tcBorders>
              <w:top w:val="single" w:sz="4" w:space="0" w:color="000000"/>
              <w:left w:val="nil"/>
              <w:bottom w:val="nil"/>
              <w:right w:val="nil"/>
            </w:tcBorders>
            <w:shd w:val="clear" w:color="auto" w:fill="auto"/>
            <w:noWrap/>
            <w:vAlign w:val="bottom"/>
            <w:hideMark/>
          </w:tcPr>
          <w:p w14:paraId="47EB4254" w14:textId="77777777" w:rsidR="0088744A" w:rsidRPr="0088744A" w:rsidRDefault="0088744A" w:rsidP="0088744A">
            <w:pPr>
              <w:rPr>
                <w:rFonts w:ascii="Arial" w:hAnsi="Arial" w:cs="Arial"/>
                <w:sz w:val="20"/>
                <w:szCs w:val="20"/>
              </w:rPr>
            </w:pPr>
            <w:r w:rsidRPr="0088744A">
              <w:rPr>
                <w:rFonts w:ascii="Arial" w:hAnsi="Arial" w:cs="Arial"/>
                <w:sz w:val="20"/>
                <w:szCs w:val="20"/>
              </w:rPr>
              <w:t>0,039</w:t>
            </w:r>
          </w:p>
        </w:tc>
        <w:tc>
          <w:tcPr>
            <w:tcW w:w="913" w:type="dxa"/>
            <w:tcBorders>
              <w:top w:val="single" w:sz="4" w:space="0" w:color="000000"/>
              <w:left w:val="nil"/>
              <w:bottom w:val="nil"/>
              <w:right w:val="nil"/>
            </w:tcBorders>
            <w:shd w:val="clear" w:color="auto" w:fill="auto"/>
            <w:noWrap/>
            <w:vAlign w:val="bottom"/>
            <w:hideMark/>
          </w:tcPr>
          <w:p w14:paraId="275C5B4C"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single" w:sz="4" w:space="0" w:color="000000"/>
              <w:left w:val="nil"/>
              <w:bottom w:val="nil"/>
              <w:right w:val="nil"/>
            </w:tcBorders>
            <w:shd w:val="clear" w:color="auto" w:fill="auto"/>
            <w:noWrap/>
            <w:vAlign w:val="bottom"/>
            <w:hideMark/>
          </w:tcPr>
          <w:p w14:paraId="1D2730BA" w14:textId="77777777" w:rsidR="0088744A" w:rsidRPr="0088744A" w:rsidRDefault="0088744A" w:rsidP="0088744A">
            <w:pPr>
              <w:rPr>
                <w:rFonts w:ascii="Arial" w:hAnsi="Arial" w:cs="Arial"/>
                <w:sz w:val="20"/>
                <w:szCs w:val="20"/>
              </w:rPr>
            </w:pPr>
            <w:r w:rsidRPr="0088744A">
              <w:rPr>
                <w:rFonts w:ascii="Arial" w:hAnsi="Arial" w:cs="Arial"/>
                <w:sz w:val="20"/>
                <w:szCs w:val="20"/>
              </w:rPr>
              <w:t>42,99</w:t>
            </w:r>
          </w:p>
        </w:tc>
        <w:tc>
          <w:tcPr>
            <w:tcW w:w="820" w:type="dxa"/>
            <w:tcBorders>
              <w:top w:val="single" w:sz="4" w:space="0" w:color="000000"/>
              <w:left w:val="nil"/>
              <w:bottom w:val="nil"/>
              <w:right w:val="nil"/>
            </w:tcBorders>
            <w:shd w:val="clear" w:color="auto" w:fill="auto"/>
            <w:noWrap/>
            <w:vAlign w:val="bottom"/>
            <w:hideMark/>
          </w:tcPr>
          <w:p w14:paraId="0385194E"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single" w:sz="4" w:space="0" w:color="000000"/>
              <w:left w:val="nil"/>
              <w:bottom w:val="nil"/>
              <w:right w:val="nil"/>
            </w:tcBorders>
            <w:shd w:val="clear" w:color="auto" w:fill="auto"/>
            <w:noWrap/>
            <w:vAlign w:val="bottom"/>
            <w:hideMark/>
          </w:tcPr>
          <w:p w14:paraId="24286EA0" w14:textId="77777777" w:rsidR="0088744A" w:rsidRPr="0088744A" w:rsidRDefault="0088744A" w:rsidP="0088744A">
            <w:pPr>
              <w:rPr>
                <w:rFonts w:ascii="Arial" w:hAnsi="Arial" w:cs="Arial"/>
                <w:sz w:val="20"/>
                <w:szCs w:val="20"/>
              </w:rPr>
            </w:pPr>
            <w:r w:rsidRPr="0088744A">
              <w:rPr>
                <w:rFonts w:ascii="Arial" w:hAnsi="Arial" w:cs="Arial"/>
                <w:sz w:val="20"/>
                <w:szCs w:val="20"/>
              </w:rPr>
              <w:t>9</w:t>
            </w:r>
          </w:p>
        </w:tc>
      </w:tr>
      <w:tr w:rsidR="0088744A" w:rsidRPr="0088744A" w14:paraId="3422FF51" w14:textId="77777777" w:rsidTr="0088744A">
        <w:trPr>
          <w:trHeight w:val="263"/>
        </w:trPr>
        <w:tc>
          <w:tcPr>
            <w:tcW w:w="2403" w:type="dxa"/>
            <w:tcBorders>
              <w:top w:val="nil"/>
              <w:left w:val="nil"/>
              <w:bottom w:val="nil"/>
              <w:right w:val="nil"/>
            </w:tcBorders>
            <w:shd w:val="clear" w:color="auto" w:fill="auto"/>
            <w:noWrap/>
            <w:vAlign w:val="bottom"/>
            <w:hideMark/>
          </w:tcPr>
          <w:p w14:paraId="3894B70F"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3C3F7C16" w14:textId="77777777" w:rsidR="0088744A" w:rsidRPr="0088744A" w:rsidRDefault="0088744A" w:rsidP="0088744A">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6A883653" w14:textId="77777777" w:rsidR="0088744A" w:rsidRPr="0088744A" w:rsidRDefault="0088744A" w:rsidP="0088744A">
            <w:pPr>
              <w:rPr>
                <w:rFonts w:ascii="Arial" w:hAnsi="Arial" w:cs="Arial"/>
                <w:sz w:val="20"/>
                <w:szCs w:val="20"/>
              </w:rPr>
            </w:pPr>
            <w:r w:rsidRPr="0088744A">
              <w:rPr>
                <w:rFonts w:ascii="Arial" w:hAnsi="Arial" w:cs="Arial"/>
                <w:sz w:val="20"/>
                <w:szCs w:val="20"/>
              </w:rPr>
              <w:t>0,827</w:t>
            </w:r>
          </w:p>
        </w:tc>
        <w:tc>
          <w:tcPr>
            <w:tcW w:w="878" w:type="dxa"/>
            <w:tcBorders>
              <w:top w:val="nil"/>
              <w:left w:val="nil"/>
              <w:bottom w:val="nil"/>
              <w:right w:val="nil"/>
            </w:tcBorders>
            <w:shd w:val="clear" w:color="auto" w:fill="auto"/>
            <w:noWrap/>
            <w:vAlign w:val="bottom"/>
            <w:hideMark/>
          </w:tcPr>
          <w:p w14:paraId="0699024C" w14:textId="77777777" w:rsidR="0088744A" w:rsidRPr="0088744A" w:rsidRDefault="0088744A" w:rsidP="0088744A">
            <w:pPr>
              <w:rPr>
                <w:rFonts w:ascii="Arial" w:hAnsi="Arial" w:cs="Arial"/>
                <w:sz w:val="20"/>
                <w:szCs w:val="20"/>
              </w:rPr>
            </w:pPr>
            <w:r w:rsidRPr="0088744A">
              <w:rPr>
                <w:rFonts w:ascii="Arial" w:hAnsi="Arial" w:cs="Arial"/>
                <w:sz w:val="20"/>
                <w:szCs w:val="20"/>
              </w:rPr>
              <w:t>0,041</w:t>
            </w:r>
          </w:p>
        </w:tc>
        <w:tc>
          <w:tcPr>
            <w:tcW w:w="913" w:type="dxa"/>
            <w:tcBorders>
              <w:top w:val="nil"/>
              <w:left w:val="nil"/>
              <w:bottom w:val="nil"/>
              <w:right w:val="nil"/>
            </w:tcBorders>
            <w:shd w:val="clear" w:color="auto" w:fill="auto"/>
            <w:noWrap/>
            <w:vAlign w:val="bottom"/>
            <w:hideMark/>
          </w:tcPr>
          <w:p w14:paraId="36F9BF8E"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nil"/>
              <w:left w:val="nil"/>
              <w:bottom w:val="nil"/>
              <w:right w:val="nil"/>
            </w:tcBorders>
            <w:shd w:val="clear" w:color="auto" w:fill="auto"/>
            <w:noWrap/>
            <w:vAlign w:val="bottom"/>
            <w:hideMark/>
          </w:tcPr>
          <w:p w14:paraId="263668EE" w14:textId="77777777" w:rsidR="0088744A" w:rsidRPr="0088744A" w:rsidRDefault="0088744A" w:rsidP="0088744A">
            <w:pPr>
              <w:rPr>
                <w:rFonts w:ascii="Arial" w:hAnsi="Arial" w:cs="Arial"/>
                <w:sz w:val="20"/>
                <w:szCs w:val="20"/>
              </w:rPr>
            </w:pPr>
            <w:r w:rsidRPr="0088744A">
              <w:rPr>
                <w:rFonts w:ascii="Arial" w:hAnsi="Arial" w:cs="Arial"/>
                <w:sz w:val="20"/>
                <w:szCs w:val="20"/>
              </w:rPr>
              <w:t>51,09</w:t>
            </w:r>
          </w:p>
        </w:tc>
        <w:tc>
          <w:tcPr>
            <w:tcW w:w="820" w:type="dxa"/>
            <w:tcBorders>
              <w:top w:val="nil"/>
              <w:left w:val="nil"/>
              <w:bottom w:val="nil"/>
              <w:right w:val="nil"/>
            </w:tcBorders>
            <w:shd w:val="clear" w:color="auto" w:fill="auto"/>
            <w:noWrap/>
            <w:vAlign w:val="bottom"/>
            <w:hideMark/>
          </w:tcPr>
          <w:p w14:paraId="10642ABC"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6DC83194" w14:textId="77777777" w:rsidR="0088744A" w:rsidRPr="0088744A" w:rsidRDefault="0088744A" w:rsidP="0088744A">
            <w:pPr>
              <w:rPr>
                <w:rFonts w:ascii="Arial" w:hAnsi="Arial" w:cs="Arial"/>
                <w:sz w:val="20"/>
                <w:szCs w:val="20"/>
              </w:rPr>
            </w:pPr>
            <w:r w:rsidRPr="0088744A">
              <w:rPr>
                <w:rFonts w:ascii="Arial" w:hAnsi="Arial" w:cs="Arial"/>
                <w:sz w:val="20"/>
                <w:szCs w:val="20"/>
              </w:rPr>
              <w:t>10</w:t>
            </w:r>
          </w:p>
        </w:tc>
      </w:tr>
      <w:tr w:rsidR="0088744A" w:rsidRPr="0088744A" w14:paraId="5B075924" w14:textId="77777777" w:rsidTr="0088744A">
        <w:trPr>
          <w:trHeight w:val="263"/>
        </w:trPr>
        <w:tc>
          <w:tcPr>
            <w:tcW w:w="2403" w:type="dxa"/>
            <w:tcBorders>
              <w:top w:val="nil"/>
              <w:left w:val="nil"/>
              <w:bottom w:val="nil"/>
              <w:right w:val="nil"/>
            </w:tcBorders>
            <w:shd w:val="clear" w:color="auto" w:fill="auto"/>
            <w:noWrap/>
            <w:vAlign w:val="bottom"/>
            <w:hideMark/>
          </w:tcPr>
          <w:p w14:paraId="3DA98657"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2B938F20" w14:textId="77777777" w:rsidR="0088744A" w:rsidRPr="0088744A" w:rsidRDefault="0088744A" w:rsidP="0088744A">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56E67818" w14:textId="77777777" w:rsidR="0088744A" w:rsidRPr="0088744A" w:rsidRDefault="0088744A" w:rsidP="0088744A">
            <w:pPr>
              <w:rPr>
                <w:rFonts w:ascii="Arial" w:hAnsi="Arial" w:cs="Arial"/>
                <w:sz w:val="20"/>
                <w:szCs w:val="20"/>
              </w:rPr>
            </w:pPr>
            <w:r w:rsidRPr="0088744A">
              <w:rPr>
                <w:rFonts w:ascii="Arial" w:hAnsi="Arial" w:cs="Arial"/>
                <w:sz w:val="20"/>
                <w:szCs w:val="20"/>
              </w:rPr>
              <w:t>0,837</w:t>
            </w:r>
          </w:p>
        </w:tc>
        <w:tc>
          <w:tcPr>
            <w:tcW w:w="878" w:type="dxa"/>
            <w:tcBorders>
              <w:top w:val="nil"/>
              <w:left w:val="nil"/>
              <w:bottom w:val="nil"/>
              <w:right w:val="nil"/>
            </w:tcBorders>
            <w:shd w:val="clear" w:color="auto" w:fill="auto"/>
            <w:noWrap/>
            <w:vAlign w:val="bottom"/>
            <w:hideMark/>
          </w:tcPr>
          <w:p w14:paraId="629A16C5" w14:textId="77777777" w:rsidR="0088744A" w:rsidRPr="0088744A" w:rsidRDefault="0088744A" w:rsidP="0088744A">
            <w:pPr>
              <w:rPr>
                <w:rFonts w:ascii="Arial" w:hAnsi="Arial" w:cs="Arial"/>
                <w:sz w:val="20"/>
                <w:szCs w:val="20"/>
              </w:rPr>
            </w:pPr>
            <w:r w:rsidRPr="0088744A">
              <w:rPr>
                <w:rFonts w:ascii="Arial" w:hAnsi="Arial" w:cs="Arial"/>
                <w:sz w:val="20"/>
                <w:szCs w:val="20"/>
              </w:rPr>
              <w:t>0,046</w:t>
            </w:r>
          </w:p>
        </w:tc>
        <w:tc>
          <w:tcPr>
            <w:tcW w:w="913" w:type="dxa"/>
            <w:tcBorders>
              <w:top w:val="nil"/>
              <w:left w:val="nil"/>
              <w:bottom w:val="nil"/>
              <w:right w:val="nil"/>
            </w:tcBorders>
            <w:shd w:val="clear" w:color="auto" w:fill="auto"/>
            <w:noWrap/>
            <w:vAlign w:val="bottom"/>
            <w:hideMark/>
          </w:tcPr>
          <w:p w14:paraId="4C686C8A" w14:textId="77777777" w:rsidR="0088744A" w:rsidRPr="0088744A" w:rsidRDefault="0088744A" w:rsidP="0088744A">
            <w:pPr>
              <w:rPr>
                <w:rFonts w:ascii="Arial" w:hAnsi="Arial" w:cs="Arial"/>
                <w:sz w:val="20"/>
                <w:szCs w:val="20"/>
              </w:rPr>
            </w:pPr>
            <w:r w:rsidRPr="0088744A">
              <w:rPr>
                <w:rFonts w:ascii="Arial" w:hAnsi="Arial" w:cs="Arial"/>
                <w:sz w:val="20"/>
                <w:szCs w:val="20"/>
              </w:rPr>
              <w:t>0,036</w:t>
            </w:r>
          </w:p>
        </w:tc>
        <w:tc>
          <w:tcPr>
            <w:tcW w:w="1271" w:type="dxa"/>
            <w:tcBorders>
              <w:top w:val="nil"/>
              <w:left w:val="nil"/>
              <w:bottom w:val="nil"/>
              <w:right w:val="nil"/>
            </w:tcBorders>
            <w:shd w:val="clear" w:color="auto" w:fill="auto"/>
            <w:noWrap/>
            <w:vAlign w:val="bottom"/>
            <w:hideMark/>
          </w:tcPr>
          <w:p w14:paraId="5D18D654" w14:textId="77777777" w:rsidR="0088744A" w:rsidRPr="0088744A" w:rsidRDefault="0088744A" w:rsidP="0088744A">
            <w:pPr>
              <w:rPr>
                <w:rFonts w:ascii="Arial" w:hAnsi="Arial" w:cs="Arial"/>
                <w:sz w:val="20"/>
                <w:szCs w:val="20"/>
              </w:rPr>
            </w:pPr>
            <w:r w:rsidRPr="0088744A">
              <w:rPr>
                <w:rFonts w:ascii="Arial" w:hAnsi="Arial" w:cs="Arial"/>
                <w:sz w:val="20"/>
                <w:szCs w:val="20"/>
              </w:rPr>
              <w:t>38,25</w:t>
            </w:r>
          </w:p>
        </w:tc>
        <w:tc>
          <w:tcPr>
            <w:tcW w:w="820" w:type="dxa"/>
            <w:tcBorders>
              <w:top w:val="nil"/>
              <w:left w:val="nil"/>
              <w:bottom w:val="nil"/>
              <w:right w:val="nil"/>
            </w:tcBorders>
            <w:shd w:val="clear" w:color="auto" w:fill="auto"/>
            <w:noWrap/>
            <w:vAlign w:val="bottom"/>
            <w:hideMark/>
          </w:tcPr>
          <w:p w14:paraId="1CE33972"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541F9797" w14:textId="77777777" w:rsidR="0088744A" w:rsidRPr="0088744A" w:rsidRDefault="0088744A" w:rsidP="0088744A">
            <w:pPr>
              <w:rPr>
                <w:rFonts w:ascii="Arial" w:hAnsi="Arial" w:cs="Arial"/>
                <w:sz w:val="20"/>
                <w:szCs w:val="20"/>
              </w:rPr>
            </w:pPr>
            <w:r w:rsidRPr="0088744A">
              <w:rPr>
                <w:rFonts w:ascii="Arial" w:hAnsi="Arial" w:cs="Arial"/>
                <w:sz w:val="20"/>
                <w:szCs w:val="20"/>
              </w:rPr>
              <w:t>10</w:t>
            </w:r>
          </w:p>
        </w:tc>
      </w:tr>
      <w:tr w:rsidR="0088744A" w:rsidRPr="0088744A" w14:paraId="024C8A2B" w14:textId="77777777" w:rsidTr="0088744A">
        <w:trPr>
          <w:trHeight w:val="263"/>
        </w:trPr>
        <w:tc>
          <w:tcPr>
            <w:tcW w:w="2403" w:type="dxa"/>
            <w:tcBorders>
              <w:top w:val="nil"/>
              <w:left w:val="nil"/>
              <w:bottom w:val="nil"/>
              <w:right w:val="nil"/>
            </w:tcBorders>
            <w:shd w:val="clear" w:color="auto" w:fill="auto"/>
            <w:noWrap/>
            <w:vAlign w:val="bottom"/>
            <w:hideMark/>
          </w:tcPr>
          <w:p w14:paraId="43F39963"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73504699" w14:textId="77777777" w:rsidR="0088744A" w:rsidRPr="0088744A" w:rsidRDefault="0088744A" w:rsidP="0088744A">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69B16167" w14:textId="77777777" w:rsidR="0088744A" w:rsidRPr="0088744A" w:rsidRDefault="0088744A" w:rsidP="0088744A">
            <w:pPr>
              <w:rPr>
                <w:rFonts w:ascii="Arial" w:hAnsi="Arial" w:cs="Arial"/>
                <w:sz w:val="20"/>
                <w:szCs w:val="20"/>
              </w:rPr>
            </w:pPr>
            <w:r w:rsidRPr="0088744A">
              <w:rPr>
                <w:rFonts w:ascii="Arial" w:hAnsi="Arial" w:cs="Arial"/>
                <w:sz w:val="20"/>
                <w:szCs w:val="20"/>
              </w:rPr>
              <w:t>0,836</w:t>
            </w:r>
          </w:p>
        </w:tc>
        <w:tc>
          <w:tcPr>
            <w:tcW w:w="878" w:type="dxa"/>
            <w:tcBorders>
              <w:top w:val="nil"/>
              <w:left w:val="nil"/>
              <w:bottom w:val="nil"/>
              <w:right w:val="nil"/>
            </w:tcBorders>
            <w:shd w:val="clear" w:color="auto" w:fill="auto"/>
            <w:noWrap/>
            <w:vAlign w:val="bottom"/>
            <w:hideMark/>
          </w:tcPr>
          <w:p w14:paraId="54F29624" w14:textId="77777777" w:rsidR="0088744A" w:rsidRPr="0088744A" w:rsidRDefault="0088744A" w:rsidP="0088744A">
            <w:pPr>
              <w:rPr>
                <w:rFonts w:ascii="Arial" w:hAnsi="Arial" w:cs="Arial"/>
                <w:sz w:val="20"/>
                <w:szCs w:val="20"/>
              </w:rPr>
            </w:pPr>
            <w:r w:rsidRPr="0088744A">
              <w:rPr>
                <w:rFonts w:ascii="Arial" w:hAnsi="Arial" w:cs="Arial"/>
                <w:sz w:val="20"/>
                <w:szCs w:val="20"/>
              </w:rPr>
              <w:t>0,039</w:t>
            </w:r>
          </w:p>
        </w:tc>
        <w:tc>
          <w:tcPr>
            <w:tcW w:w="913" w:type="dxa"/>
            <w:tcBorders>
              <w:top w:val="nil"/>
              <w:left w:val="nil"/>
              <w:bottom w:val="nil"/>
              <w:right w:val="nil"/>
            </w:tcBorders>
            <w:shd w:val="clear" w:color="auto" w:fill="auto"/>
            <w:noWrap/>
            <w:vAlign w:val="bottom"/>
            <w:hideMark/>
          </w:tcPr>
          <w:p w14:paraId="7976C83A" w14:textId="77777777" w:rsidR="0088744A" w:rsidRPr="0088744A" w:rsidRDefault="0088744A" w:rsidP="0088744A">
            <w:pPr>
              <w:rPr>
                <w:rFonts w:ascii="Arial" w:hAnsi="Arial" w:cs="Arial"/>
                <w:sz w:val="20"/>
                <w:szCs w:val="20"/>
              </w:rPr>
            </w:pPr>
            <w:r w:rsidRPr="0088744A">
              <w:rPr>
                <w:rFonts w:ascii="Arial" w:hAnsi="Arial" w:cs="Arial"/>
                <w:sz w:val="20"/>
                <w:szCs w:val="20"/>
              </w:rPr>
              <w:t>0,034</w:t>
            </w:r>
          </w:p>
        </w:tc>
        <w:tc>
          <w:tcPr>
            <w:tcW w:w="1271" w:type="dxa"/>
            <w:tcBorders>
              <w:top w:val="nil"/>
              <w:left w:val="nil"/>
              <w:bottom w:val="nil"/>
              <w:right w:val="nil"/>
            </w:tcBorders>
            <w:shd w:val="clear" w:color="auto" w:fill="auto"/>
            <w:noWrap/>
            <w:vAlign w:val="bottom"/>
            <w:hideMark/>
          </w:tcPr>
          <w:p w14:paraId="5CEC6183" w14:textId="77777777" w:rsidR="0088744A" w:rsidRPr="0088744A" w:rsidRDefault="0088744A" w:rsidP="0088744A">
            <w:pPr>
              <w:rPr>
                <w:rFonts w:ascii="Arial" w:hAnsi="Arial" w:cs="Arial"/>
                <w:sz w:val="20"/>
                <w:szCs w:val="20"/>
              </w:rPr>
            </w:pPr>
            <w:r w:rsidRPr="0088744A">
              <w:rPr>
                <w:rFonts w:ascii="Arial" w:hAnsi="Arial" w:cs="Arial"/>
                <w:sz w:val="20"/>
                <w:szCs w:val="20"/>
              </w:rPr>
              <w:t>53,5</w:t>
            </w:r>
          </w:p>
        </w:tc>
        <w:tc>
          <w:tcPr>
            <w:tcW w:w="820" w:type="dxa"/>
            <w:tcBorders>
              <w:top w:val="nil"/>
              <w:left w:val="nil"/>
              <w:bottom w:val="nil"/>
              <w:right w:val="nil"/>
            </w:tcBorders>
            <w:shd w:val="clear" w:color="auto" w:fill="auto"/>
            <w:noWrap/>
            <w:vAlign w:val="bottom"/>
            <w:hideMark/>
          </w:tcPr>
          <w:p w14:paraId="7365D5F3"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24CDB2AE" w14:textId="77777777" w:rsidR="0088744A" w:rsidRPr="0088744A" w:rsidRDefault="0088744A" w:rsidP="0088744A">
            <w:pPr>
              <w:rPr>
                <w:rFonts w:ascii="Arial" w:hAnsi="Arial" w:cs="Arial"/>
                <w:sz w:val="20"/>
                <w:szCs w:val="20"/>
              </w:rPr>
            </w:pPr>
            <w:r w:rsidRPr="0088744A">
              <w:rPr>
                <w:rFonts w:ascii="Arial" w:hAnsi="Arial" w:cs="Arial"/>
                <w:sz w:val="20"/>
                <w:szCs w:val="20"/>
              </w:rPr>
              <w:t>7</w:t>
            </w:r>
          </w:p>
        </w:tc>
      </w:tr>
      <w:tr w:rsidR="0088744A" w:rsidRPr="0088744A" w14:paraId="5DCD24F1" w14:textId="77777777" w:rsidTr="0088744A">
        <w:trPr>
          <w:trHeight w:val="263"/>
        </w:trPr>
        <w:tc>
          <w:tcPr>
            <w:tcW w:w="2403" w:type="dxa"/>
            <w:tcBorders>
              <w:top w:val="nil"/>
              <w:left w:val="nil"/>
              <w:bottom w:val="nil"/>
              <w:right w:val="nil"/>
            </w:tcBorders>
            <w:shd w:val="clear" w:color="auto" w:fill="auto"/>
            <w:noWrap/>
            <w:vAlign w:val="bottom"/>
            <w:hideMark/>
          </w:tcPr>
          <w:p w14:paraId="4D5D35A3" w14:textId="77777777" w:rsidR="0088744A" w:rsidRPr="0088744A" w:rsidRDefault="0088744A" w:rsidP="0088744A">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0BDF99E5" w14:textId="77777777" w:rsidR="0088744A" w:rsidRPr="0088744A" w:rsidRDefault="0088744A" w:rsidP="0088744A">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1C1F8AFC" w14:textId="77777777" w:rsidR="0088744A" w:rsidRPr="0088744A" w:rsidRDefault="0088744A" w:rsidP="0088744A">
            <w:pPr>
              <w:rPr>
                <w:rFonts w:ascii="Arial" w:hAnsi="Arial" w:cs="Arial"/>
                <w:sz w:val="20"/>
                <w:szCs w:val="20"/>
              </w:rPr>
            </w:pPr>
            <w:r w:rsidRPr="0088744A">
              <w:rPr>
                <w:rFonts w:ascii="Arial" w:hAnsi="Arial" w:cs="Arial"/>
                <w:sz w:val="20"/>
                <w:szCs w:val="20"/>
              </w:rPr>
              <w:t>0,824</w:t>
            </w:r>
          </w:p>
        </w:tc>
        <w:tc>
          <w:tcPr>
            <w:tcW w:w="878" w:type="dxa"/>
            <w:tcBorders>
              <w:top w:val="nil"/>
              <w:left w:val="nil"/>
              <w:bottom w:val="nil"/>
              <w:right w:val="nil"/>
            </w:tcBorders>
            <w:shd w:val="clear" w:color="auto" w:fill="auto"/>
            <w:noWrap/>
            <w:vAlign w:val="bottom"/>
            <w:hideMark/>
          </w:tcPr>
          <w:p w14:paraId="0123A025" w14:textId="77777777" w:rsidR="0088744A" w:rsidRPr="0088744A" w:rsidRDefault="0088744A" w:rsidP="0088744A">
            <w:pPr>
              <w:rPr>
                <w:rFonts w:ascii="Arial" w:hAnsi="Arial" w:cs="Arial"/>
                <w:sz w:val="20"/>
                <w:szCs w:val="20"/>
              </w:rPr>
            </w:pPr>
            <w:r w:rsidRPr="0088744A">
              <w:rPr>
                <w:rFonts w:ascii="Arial" w:hAnsi="Arial" w:cs="Arial"/>
                <w:sz w:val="20"/>
                <w:szCs w:val="20"/>
              </w:rPr>
              <w:t>0,04</w:t>
            </w:r>
          </w:p>
        </w:tc>
        <w:tc>
          <w:tcPr>
            <w:tcW w:w="913" w:type="dxa"/>
            <w:tcBorders>
              <w:top w:val="nil"/>
              <w:left w:val="nil"/>
              <w:bottom w:val="nil"/>
              <w:right w:val="nil"/>
            </w:tcBorders>
            <w:shd w:val="clear" w:color="auto" w:fill="auto"/>
            <w:noWrap/>
            <w:vAlign w:val="bottom"/>
            <w:hideMark/>
          </w:tcPr>
          <w:p w14:paraId="4EC36091" w14:textId="77777777" w:rsidR="0088744A" w:rsidRPr="0088744A" w:rsidRDefault="0088744A" w:rsidP="0088744A">
            <w:pPr>
              <w:rPr>
                <w:rFonts w:ascii="Arial" w:hAnsi="Arial" w:cs="Arial"/>
                <w:sz w:val="20"/>
                <w:szCs w:val="20"/>
              </w:rPr>
            </w:pPr>
            <w:r w:rsidRPr="0088744A">
              <w:rPr>
                <w:rFonts w:ascii="Arial" w:hAnsi="Arial" w:cs="Arial"/>
                <w:sz w:val="20"/>
                <w:szCs w:val="20"/>
              </w:rPr>
              <w:t>0,036</w:t>
            </w:r>
          </w:p>
        </w:tc>
        <w:tc>
          <w:tcPr>
            <w:tcW w:w="1271" w:type="dxa"/>
            <w:tcBorders>
              <w:top w:val="nil"/>
              <w:left w:val="nil"/>
              <w:bottom w:val="nil"/>
              <w:right w:val="nil"/>
            </w:tcBorders>
            <w:shd w:val="clear" w:color="auto" w:fill="auto"/>
            <w:noWrap/>
            <w:vAlign w:val="bottom"/>
            <w:hideMark/>
          </w:tcPr>
          <w:p w14:paraId="385C6C33" w14:textId="77777777" w:rsidR="0088744A" w:rsidRPr="0088744A" w:rsidRDefault="0088744A" w:rsidP="0088744A">
            <w:pPr>
              <w:rPr>
                <w:rFonts w:ascii="Arial" w:hAnsi="Arial" w:cs="Arial"/>
                <w:sz w:val="20"/>
                <w:szCs w:val="20"/>
              </w:rPr>
            </w:pPr>
            <w:r w:rsidRPr="0088744A">
              <w:rPr>
                <w:rFonts w:ascii="Arial" w:hAnsi="Arial" w:cs="Arial"/>
                <w:sz w:val="20"/>
                <w:szCs w:val="20"/>
              </w:rPr>
              <w:t>47,41</w:t>
            </w:r>
          </w:p>
        </w:tc>
        <w:tc>
          <w:tcPr>
            <w:tcW w:w="820" w:type="dxa"/>
            <w:tcBorders>
              <w:top w:val="nil"/>
              <w:left w:val="nil"/>
              <w:bottom w:val="nil"/>
              <w:right w:val="nil"/>
            </w:tcBorders>
            <w:shd w:val="clear" w:color="auto" w:fill="auto"/>
            <w:noWrap/>
            <w:vAlign w:val="bottom"/>
            <w:hideMark/>
          </w:tcPr>
          <w:p w14:paraId="4CAFB772" w14:textId="77777777" w:rsidR="0088744A" w:rsidRPr="0088744A" w:rsidRDefault="0088744A" w:rsidP="0088744A">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0C1D5EDE" w14:textId="77777777" w:rsidR="0088744A" w:rsidRPr="0088744A" w:rsidRDefault="0088744A" w:rsidP="0088744A">
            <w:pPr>
              <w:rPr>
                <w:rFonts w:ascii="Arial" w:hAnsi="Arial" w:cs="Arial"/>
                <w:sz w:val="20"/>
                <w:szCs w:val="20"/>
              </w:rPr>
            </w:pPr>
            <w:r w:rsidRPr="0088744A">
              <w:rPr>
                <w:rFonts w:ascii="Arial" w:hAnsi="Arial" w:cs="Arial"/>
                <w:sz w:val="20"/>
                <w:szCs w:val="20"/>
              </w:rPr>
              <w:t>11</w:t>
            </w:r>
          </w:p>
        </w:tc>
      </w:tr>
    </w:tbl>
    <w:p w14:paraId="220F1788" w14:textId="77777777" w:rsidR="00EA382D" w:rsidRDefault="0088744A">
      <w:pPr>
        <w:pStyle w:val="Textoindependiente"/>
      </w:pPr>
      <w:r>
        <w:t xml:space="preserve">Note: *** means </w:t>
      </w:r>
      <w:r w:rsidR="00991DD4">
        <w:t>p value &lt; 0.01.</w:t>
      </w:r>
    </w:p>
    <w:p w14:paraId="3806780D" w14:textId="77777777" w:rsidR="00EA382D" w:rsidRDefault="00EA382D">
      <w:pPr>
        <w:pStyle w:val="Textoindependiente"/>
      </w:pPr>
    </w:p>
    <w:p w14:paraId="6B3854AD" w14:textId="741B5B2F" w:rsidR="00EA382D" w:rsidRDefault="00C96047">
      <w:pPr>
        <w:pStyle w:val="Textoindependiente"/>
      </w:pPr>
      <w:r>
        <w:t xml:space="preserve">According to the exploratory model, Agreeableness consists of eight facets after two facets were eliminated due to weakly loading and </w:t>
      </w:r>
      <w:r w:rsidR="00335A7E">
        <w:t xml:space="preserve">hard to interpret </w:t>
      </w:r>
      <w:r>
        <w:t xml:space="preserve">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r>
        <w:t xml:space="preserve"> and </w:t>
      </w:r>
      <w:r>
        <w:rPr>
          <w:i/>
        </w:rPr>
        <w:t>Altruism</w:t>
      </w:r>
      <w:r>
        <w:t>.</w:t>
      </w:r>
    </w:p>
    <w:p w14:paraId="6B155566" w14:textId="77777777" w:rsidR="00EA382D" w:rsidRDefault="00C96047">
      <w:pPr>
        <w:pStyle w:val="Textoindependiente"/>
      </w:pPr>
      <w:r>
        <w:lastRenderedPageBreak/>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2C7A2144" w14:textId="77777777" w:rsidR="00EA382D" w:rsidRDefault="00C96047">
      <w:pPr>
        <w:pStyle w:val="Textoindependiente"/>
      </w:pPr>
      <w:r>
        <w:t>Extraversion is formed by nine facets. A new facet (</w:t>
      </w:r>
      <w:r>
        <w:rPr>
          <w:i/>
        </w:rPr>
        <w:t>Energy</w:t>
      </w:r>
      <w:r>
        <w:t>) was added in order to tap better the physical component of Extraversion, which was missing in the eight</w:t>
      </w:r>
      <w:r w:rsidR="00427EDE">
        <w:t>-</w:t>
      </w:r>
      <w:r>
        <w:t xml:space="preserve">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645B073E" w14:textId="77777777" w:rsidR="00EA382D" w:rsidRDefault="00C96047">
      <w:pPr>
        <w:pStyle w:val="Textoindependiente"/>
      </w:pPr>
      <w:r>
        <w:t xml:space="preserve">Neuroticism (interpreted here as emotional stability) consists of seven facets. One facet was dropped due to poor </w:t>
      </w:r>
      <w:proofErr w:type="gramStart"/>
      <w:r>
        <w:t>interpretability, and</w:t>
      </w:r>
      <w:proofErr w:type="gramEnd"/>
      <w:r>
        <w:t xml:space="preserve">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331B1B0" w14:textId="77777777" w:rsidR="00EA382D" w:rsidRDefault="00C96047">
      <w:pPr>
        <w:pStyle w:val="Textoindependiente"/>
      </w:pPr>
      <w:r>
        <w:t xml:space="preserve">Openness to experience comprises nine facets. One facet was identified as a method factor and eliminated, because it solely contained negatively formulated items and no coherent underlying trait could be identified. </w:t>
      </w:r>
      <w:proofErr w:type="gramStart"/>
      <w:r>
        <w:t>Furthermore</w:t>
      </w:r>
      <w:proofErr w:type="gramEnd"/>
      <w:r>
        <w:t xml:space="preserve"> another facet (</w:t>
      </w:r>
      <w:r>
        <w:rPr>
          <w:i/>
        </w:rPr>
        <w:t>Intellect</w:t>
      </w:r>
      <w:r>
        <w:t xml:space="preserve">) was added, because the remaining facets lacked an intellectual content. The facets of Openness are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747A7072" w14:textId="6FCF2BC7" w:rsidR="00EA382D" w:rsidDel="00E0412F" w:rsidRDefault="00C96047">
      <w:pPr>
        <w:pStyle w:val="Textoindependiente"/>
        <w:rPr>
          <w:del w:id="827" w:author="Microsoft Office User" w:date="2018-12-13T17:33:00Z"/>
        </w:rPr>
      </w:pPr>
      <w:del w:id="828" w:author="Microsoft Office User" w:date="2018-12-13T17:33:00Z">
        <w:r w:rsidDel="00E0412F">
          <w:delText>The items to each facet are listed in the appendix (A).</w:delText>
        </w:r>
      </w:del>
    </w:p>
    <w:p w14:paraId="1838B882" w14:textId="77777777" w:rsidR="00991DD4" w:rsidRDefault="00991DD4">
      <w:pPr>
        <w:pStyle w:val="Textoindependiente"/>
      </w:pPr>
    </w:p>
    <w:p w14:paraId="530B06B4" w14:textId="77777777" w:rsidR="00991DD4" w:rsidRDefault="00991DD4">
      <w:pPr>
        <w:pStyle w:val="Textoindependiente"/>
      </w:pPr>
    </w:p>
    <w:p w14:paraId="690CF90F" w14:textId="77777777" w:rsidR="00991DD4" w:rsidRDefault="00991DD4">
      <w:pPr>
        <w:pStyle w:val="Textoindependiente"/>
      </w:pPr>
    </w:p>
    <w:p w14:paraId="31BBB434" w14:textId="77777777" w:rsidR="00EA382D" w:rsidRDefault="00C96047">
      <w:pPr>
        <w:pStyle w:val="Ttulo3"/>
        <w:framePr w:wrap="around"/>
      </w:pPr>
      <w:bookmarkStart w:id="829" w:name="results-of-cfa-and-esem"/>
      <w:bookmarkEnd w:id="829"/>
      <w:r>
        <w:t>Results of CFA and ESEM</w:t>
      </w:r>
    </w:p>
    <w:p w14:paraId="4C7F405F" w14:textId="1B2ECF90" w:rsidR="00200CF7" w:rsidRDefault="00991DD4" w:rsidP="00200CF7">
      <w:pPr>
        <w:pStyle w:val="FirstParagraph"/>
        <w:ind w:firstLine="0"/>
      </w:pPr>
      <w:del w:id="830" w:author="Microsoft Office User" w:date="2018-12-13T17:33:00Z">
        <w:r w:rsidDel="00E0412F">
          <w:lastRenderedPageBreak/>
          <w:delText xml:space="preserve">: </w:delText>
        </w:r>
      </w:del>
      <w:r w:rsidR="00C96047">
        <w:t xml:space="preserve">All measurement models for the facets fitted well, results are summarized in </w:t>
      </w:r>
      <w:r w:rsidR="00C96047">
        <w:rPr>
          <w:i/>
        </w:rPr>
        <w:t>Table 3</w:t>
      </w:r>
      <w:r w:rsidR="00C96047">
        <w:t xml:space="preserve">. </w:t>
      </w:r>
      <w:del w:id="831" w:author="Microsoft Office User" w:date="2018-12-13T00:37:00Z">
        <w:r w:rsidR="00C96047" w:rsidDel="00AE6C13">
          <w:delText>In this table models with five items only are presented with their respective model fit. The 5-item facets normally outperform the models including all items r</w:delText>
        </w:r>
        <w:r w:rsidR="00200CF7" w:rsidDel="00AE6C13">
          <w:delText>egarding model fit.</w:delText>
        </w:r>
      </w:del>
    </w:p>
    <w:p w14:paraId="234A11F7" w14:textId="3AE7A2AC" w:rsidR="00687A22" w:rsidRDefault="00687A22" w:rsidP="00991DD4">
      <w:pPr>
        <w:pStyle w:val="FirstParagraph"/>
        <w:ind w:firstLine="0"/>
      </w:pPr>
    </w:p>
    <w:p w14:paraId="635885A3" w14:textId="560BA04C" w:rsidR="00200CF7" w:rsidRDefault="00200CF7" w:rsidP="00200CF7">
      <w:pPr>
        <w:pStyle w:val="Textoindependiente"/>
      </w:pPr>
    </w:p>
    <w:p w14:paraId="79869A2D" w14:textId="77777777" w:rsidR="00200CF7" w:rsidRPr="00200CF7" w:rsidRDefault="00200CF7" w:rsidP="00633156">
      <w:pPr>
        <w:pStyle w:val="Textoindependiente"/>
      </w:pPr>
    </w:p>
    <w:p w14:paraId="5BEC420C" w14:textId="77777777" w:rsidR="00200CF7" w:rsidRDefault="00200CF7" w:rsidP="00200CF7">
      <w:pPr>
        <w:pStyle w:val="Textoindependiente"/>
      </w:pPr>
      <w:r>
        <w:t>&lt; Table 3 here caption</w:t>
      </w:r>
      <w:proofErr w:type="gramStart"/>
      <w:r>
        <w:t>=“</w:t>
      </w:r>
      <w:proofErr w:type="gramEnd"/>
      <w:r>
        <w:t>Model fit for each facet”)&gt;</w:t>
      </w:r>
    </w:p>
    <w:p w14:paraId="591E7377" w14:textId="77777777" w:rsidR="00200CF7" w:rsidRPr="00200CF7" w:rsidRDefault="00200CF7" w:rsidP="00633156">
      <w:pPr>
        <w:pStyle w:val="Textoindependiente"/>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687A22" w:rsidRPr="00687A22" w14:paraId="7D8B8C0E" w14:textId="77777777" w:rsidTr="00633156">
        <w:trPr>
          <w:trHeight w:val="320"/>
        </w:trPr>
        <w:tc>
          <w:tcPr>
            <w:tcW w:w="993" w:type="dxa"/>
            <w:tcBorders>
              <w:top w:val="nil"/>
              <w:left w:val="nil"/>
              <w:bottom w:val="nil"/>
              <w:right w:val="nil"/>
            </w:tcBorders>
            <w:shd w:val="clear" w:color="auto" w:fill="auto"/>
            <w:noWrap/>
            <w:vAlign w:val="bottom"/>
            <w:hideMark/>
          </w:tcPr>
          <w:p w14:paraId="6B9FE9AC" w14:textId="77777777" w:rsidR="00687A22" w:rsidRPr="00633156" w:rsidRDefault="00687A22" w:rsidP="00687A22">
            <w:pPr>
              <w:rPr>
                <w:lang w:val="en-GB"/>
                <w:rPrChange w:id="832" w:author="Microsoft Office User" w:date="2018-11-15T23:47:00Z">
                  <w:rPr/>
                </w:rPrChange>
              </w:rPr>
            </w:pPr>
          </w:p>
        </w:tc>
        <w:tc>
          <w:tcPr>
            <w:tcW w:w="4819" w:type="dxa"/>
            <w:gridSpan w:val="4"/>
            <w:tcBorders>
              <w:top w:val="nil"/>
              <w:left w:val="nil"/>
              <w:bottom w:val="single" w:sz="4" w:space="0" w:color="auto"/>
              <w:right w:val="nil"/>
            </w:tcBorders>
            <w:shd w:val="clear" w:color="auto" w:fill="auto"/>
            <w:noWrap/>
            <w:vAlign w:val="bottom"/>
            <w:hideMark/>
          </w:tcPr>
          <w:p w14:paraId="3DF5A4AA" w14:textId="2725DD51" w:rsidR="00687A22" w:rsidRPr="00687A22" w:rsidRDefault="00687A22" w:rsidP="00633156">
            <w:pPr>
              <w:jc w:val="center"/>
              <w:rPr>
                <w:sz w:val="20"/>
                <w:szCs w:val="20"/>
              </w:rPr>
            </w:pPr>
            <w:r w:rsidRPr="00687A22">
              <w:rPr>
                <w:rFonts w:ascii="Calibri" w:hAnsi="Calibri"/>
                <w:color w:val="000000"/>
              </w:rPr>
              <w:t xml:space="preserve">USA </w:t>
            </w:r>
            <w:proofErr w:type="spellStart"/>
            <w:r w:rsidRPr="00687A22">
              <w:rPr>
                <w:rFonts w:ascii="Calibri" w:hAnsi="Calibri"/>
                <w:color w:val="000000"/>
              </w:rPr>
              <w:t>sample</w:t>
            </w:r>
            <w:proofErr w:type="spellEnd"/>
          </w:p>
        </w:tc>
        <w:tc>
          <w:tcPr>
            <w:tcW w:w="5888" w:type="dxa"/>
            <w:gridSpan w:val="4"/>
            <w:tcBorders>
              <w:top w:val="nil"/>
              <w:left w:val="nil"/>
              <w:bottom w:val="nil"/>
              <w:right w:val="nil"/>
            </w:tcBorders>
            <w:shd w:val="clear" w:color="auto" w:fill="auto"/>
            <w:noWrap/>
            <w:vAlign w:val="bottom"/>
            <w:hideMark/>
          </w:tcPr>
          <w:p w14:paraId="5379AA6A" w14:textId="2D6EBFBA" w:rsidR="00687A22" w:rsidRPr="00687A22" w:rsidRDefault="00687A22" w:rsidP="00633156">
            <w:pPr>
              <w:jc w:val="center"/>
              <w:rPr>
                <w:sz w:val="20"/>
                <w:szCs w:val="20"/>
              </w:rPr>
            </w:pPr>
            <w:r w:rsidRPr="00687A22">
              <w:rPr>
                <w:rFonts w:ascii="Calibri" w:hAnsi="Calibri"/>
                <w:color w:val="000000"/>
              </w:rPr>
              <w:t xml:space="preserve">German </w:t>
            </w:r>
            <w:proofErr w:type="spellStart"/>
            <w:r w:rsidRPr="00687A22">
              <w:rPr>
                <w:rFonts w:ascii="Calibri" w:hAnsi="Calibri"/>
                <w:color w:val="000000"/>
              </w:rPr>
              <w:t>Sample</w:t>
            </w:r>
            <w:proofErr w:type="spellEnd"/>
          </w:p>
        </w:tc>
      </w:tr>
      <w:tr w:rsidR="00687A22" w:rsidRPr="00687A22" w14:paraId="50C1CB42" w14:textId="77777777" w:rsidTr="00633156">
        <w:trPr>
          <w:trHeight w:val="320"/>
        </w:trPr>
        <w:tc>
          <w:tcPr>
            <w:tcW w:w="993" w:type="dxa"/>
            <w:tcBorders>
              <w:top w:val="nil"/>
              <w:left w:val="nil"/>
              <w:bottom w:val="single" w:sz="4" w:space="0" w:color="auto"/>
              <w:right w:val="nil"/>
            </w:tcBorders>
            <w:shd w:val="clear" w:color="auto" w:fill="auto"/>
            <w:noWrap/>
            <w:vAlign w:val="bottom"/>
            <w:hideMark/>
          </w:tcPr>
          <w:p w14:paraId="6D88F656" w14:textId="77777777" w:rsidR="00687A22" w:rsidRPr="00687A22" w:rsidRDefault="00687A22" w:rsidP="00687A22">
            <w:pPr>
              <w:rPr>
                <w:rFonts w:ascii="Calibri" w:hAnsi="Calibri"/>
                <w:color w:val="000000"/>
              </w:rPr>
            </w:pPr>
            <w:proofErr w:type="spellStart"/>
            <w:r w:rsidRPr="00687A22">
              <w:rPr>
                <w:rFonts w:ascii="Calibri" w:hAnsi="Calibri"/>
                <w:color w:val="000000"/>
              </w:rPr>
              <w:t>facets</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3A5F27D2" w14:textId="77777777" w:rsidR="00687A22" w:rsidRPr="00687A22" w:rsidRDefault="00687A22" w:rsidP="00633156">
            <w:pPr>
              <w:jc w:val="both"/>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134" w:type="dxa"/>
            <w:tcBorders>
              <w:top w:val="single" w:sz="4" w:space="0" w:color="auto"/>
              <w:left w:val="nil"/>
              <w:bottom w:val="single" w:sz="4" w:space="0" w:color="auto"/>
              <w:right w:val="nil"/>
            </w:tcBorders>
            <w:shd w:val="clear" w:color="auto" w:fill="auto"/>
            <w:noWrap/>
            <w:vAlign w:val="bottom"/>
            <w:hideMark/>
          </w:tcPr>
          <w:p w14:paraId="6F877063" w14:textId="461FA84D" w:rsidR="00687A22" w:rsidRPr="00687A22" w:rsidRDefault="00687A22" w:rsidP="00687A22">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39EF82A5" w14:textId="1FC32464" w:rsidR="00687A22" w:rsidRPr="00687A22" w:rsidRDefault="00687A22" w:rsidP="00687A22">
            <w:pPr>
              <w:rPr>
                <w:rFonts w:ascii="Calibri" w:hAnsi="Calibri"/>
                <w:color w:val="000000"/>
              </w:rPr>
            </w:pPr>
            <w:r>
              <w:rPr>
                <w:rFonts w:ascii="Calibri" w:hAnsi="Calibri"/>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3473D75F" w14:textId="175B9CB6" w:rsidR="00687A22" w:rsidRPr="00687A22" w:rsidRDefault="00687A22" w:rsidP="00687A22">
            <w:pPr>
              <w:rPr>
                <w:rFonts w:ascii="Calibri" w:hAnsi="Calibri"/>
                <w:color w:val="000000"/>
              </w:rPr>
            </w:pPr>
            <w:r>
              <w:rPr>
                <w:rFonts w:ascii="Calibri" w:hAnsi="Calibri"/>
                <w:color w:val="000000"/>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5B1A32C6" w14:textId="77777777" w:rsidR="00687A22" w:rsidRPr="00687A22" w:rsidRDefault="00687A22" w:rsidP="00687A22">
            <w:pPr>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417" w:type="dxa"/>
            <w:tcBorders>
              <w:top w:val="single" w:sz="4" w:space="0" w:color="auto"/>
              <w:left w:val="nil"/>
              <w:bottom w:val="single" w:sz="4" w:space="0" w:color="auto"/>
              <w:right w:val="nil"/>
            </w:tcBorders>
            <w:shd w:val="clear" w:color="auto" w:fill="auto"/>
            <w:noWrap/>
            <w:vAlign w:val="bottom"/>
            <w:hideMark/>
          </w:tcPr>
          <w:p w14:paraId="171AB8EA" w14:textId="525DA54C" w:rsidR="00687A22" w:rsidRPr="00687A22" w:rsidRDefault="00687A22" w:rsidP="00687A22">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77349A75" w14:textId="519AC70D" w:rsidR="00687A22" w:rsidRPr="00687A22" w:rsidRDefault="00687A22" w:rsidP="00687A22">
            <w:pPr>
              <w:rPr>
                <w:rFonts w:ascii="Calibri" w:hAnsi="Calibri"/>
                <w:color w:val="000000"/>
              </w:rPr>
            </w:pPr>
            <w:r>
              <w:rPr>
                <w:rFonts w:ascii="Calibri" w:hAnsi="Calibri"/>
                <w:color w:val="000000"/>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38167636" w14:textId="163C5F13" w:rsidR="00687A22" w:rsidRPr="00687A22" w:rsidRDefault="00687A22" w:rsidP="00687A22">
            <w:pPr>
              <w:rPr>
                <w:rFonts w:ascii="Calibri" w:hAnsi="Calibri"/>
                <w:color w:val="000000"/>
              </w:rPr>
            </w:pPr>
            <w:r>
              <w:rPr>
                <w:rFonts w:ascii="Calibri" w:hAnsi="Calibri"/>
                <w:color w:val="000000"/>
              </w:rPr>
              <w:t>RMSEA</w:t>
            </w:r>
          </w:p>
        </w:tc>
      </w:tr>
      <w:tr w:rsidR="00687A22" w:rsidRPr="00687A22" w14:paraId="3149F87B" w14:textId="77777777" w:rsidTr="00633156">
        <w:trPr>
          <w:trHeight w:val="320"/>
        </w:trPr>
        <w:tc>
          <w:tcPr>
            <w:tcW w:w="993" w:type="dxa"/>
            <w:tcBorders>
              <w:top w:val="single" w:sz="4" w:space="0" w:color="auto"/>
              <w:left w:val="nil"/>
              <w:bottom w:val="nil"/>
              <w:right w:val="nil"/>
            </w:tcBorders>
            <w:shd w:val="clear" w:color="auto" w:fill="auto"/>
            <w:noWrap/>
            <w:vAlign w:val="bottom"/>
            <w:hideMark/>
          </w:tcPr>
          <w:p w14:paraId="359F946B" w14:textId="77777777" w:rsidR="00687A22" w:rsidRPr="00687A22" w:rsidRDefault="00687A22" w:rsidP="00687A22">
            <w:pPr>
              <w:rPr>
                <w:rFonts w:ascii="Calibri" w:hAnsi="Calibri"/>
                <w:color w:val="000000"/>
              </w:rPr>
            </w:pPr>
            <w:r w:rsidRPr="00687A22">
              <w:rPr>
                <w:rFonts w:ascii="Calibri" w:hAnsi="Calibri"/>
                <w:color w:val="000000"/>
              </w:rPr>
              <w:t>a1</w:t>
            </w:r>
          </w:p>
        </w:tc>
        <w:tc>
          <w:tcPr>
            <w:tcW w:w="1417" w:type="dxa"/>
            <w:tcBorders>
              <w:top w:val="single" w:sz="4" w:space="0" w:color="auto"/>
              <w:left w:val="nil"/>
              <w:bottom w:val="nil"/>
              <w:right w:val="nil"/>
            </w:tcBorders>
            <w:shd w:val="clear" w:color="auto" w:fill="auto"/>
            <w:noWrap/>
            <w:vAlign w:val="bottom"/>
            <w:hideMark/>
          </w:tcPr>
          <w:p w14:paraId="460DA6DC" w14:textId="77777777" w:rsidR="00687A22" w:rsidRPr="00687A22" w:rsidRDefault="00687A22" w:rsidP="00687A22">
            <w:pPr>
              <w:rPr>
                <w:rFonts w:ascii="Calibri" w:hAnsi="Calibri"/>
                <w:color w:val="000000"/>
              </w:rPr>
            </w:pPr>
            <w:r w:rsidRPr="00687A22">
              <w:rPr>
                <w:rFonts w:ascii="Calibri" w:hAnsi="Calibri"/>
                <w:color w:val="000000"/>
              </w:rPr>
              <w:t>7.686(5)</w:t>
            </w:r>
          </w:p>
        </w:tc>
        <w:tc>
          <w:tcPr>
            <w:tcW w:w="1134" w:type="dxa"/>
            <w:tcBorders>
              <w:top w:val="single" w:sz="4" w:space="0" w:color="auto"/>
              <w:left w:val="nil"/>
              <w:bottom w:val="nil"/>
              <w:right w:val="nil"/>
            </w:tcBorders>
            <w:shd w:val="clear" w:color="auto" w:fill="auto"/>
            <w:noWrap/>
            <w:vAlign w:val="bottom"/>
            <w:hideMark/>
          </w:tcPr>
          <w:p w14:paraId="14C72589" w14:textId="77777777" w:rsidR="00687A22" w:rsidRPr="00687A22" w:rsidRDefault="00687A22" w:rsidP="00687A22">
            <w:pPr>
              <w:rPr>
                <w:rFonts w:ascii="Calibri" w:hAnsi="Calibri"/>
                <w:color w:val="000000"/>
              </w:rPr>
            </w:pPr>
            <w:r w:rsidRPr="00687A22">
              <w:rPr>
                <w:rFonts w:ascii="Calibri" w:hAnsi="Calibri"/>
                <w:color w:val="000000"/>
              </w:rPr>
              <w:t>0.174</w:t>
            </w:r>
          </w:p>
        </w:tc>
        <w:tc>
          <w:tcPr>
            <w:tcW w:w="1134" w:type="dxa"/>
            <w:tcBorders>
              <w:top w:val="single" w:sz="4" w:space="0" w:color="auto"/>
              <w:left w:val="nil"/>
              <w:bottom w:val="nil"/>
              <w:right w:val="nil"/>
            </w:tcBorders>
            <w:shd w:val="clear" w:color="auto" w:fill="auto"/>
            <w:noWrap/>
            <w:vAlign w:val="bottom"/>
            <w:hideMark/>
          </w:tcPr>
          <w:p w14:paraId="36F7A38E"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single" w:sz="4" w:space="0" w:color="auto"/>
              <w:left w:val="nil"/>
              <w:bottom w:val="nil"/>
              <w:right w:val="nil"/>
            </w:tcBorders>
            <w:shd w:val="clear" w:color="auto" w:fill="auto"/>
            <w:noWrap/>
            <w:vAlign w:val="bottom"/>
            <w:hideMark/>
          </w:tcPr>
          <w:p w14:paraId="554A4D8F" w14:textId="77777777" w:rsidR="00687A22" w:rsidRPr="00687A22" w:rsidRDefault="00687A22" w:rsidP="00687A22">
            <w:pPr>
              <w:rPr>
                <w:rFonts w:ascii="Calibri" w:hAnsi="Calibri"/>
                <w:color w:val="000000"/>
              </w:rPr>
            </w:pPr>
            <w:r w:rsidRPr="00687A22">
              <w:rPr>
                <w:rFonts w:ascii="Calibri" w:hAnsi="Calibri"/>
                <w:color w:val="000000"/>
              </w:rPr>
              <w:t>0.039</w:t>
            </w:r>
          </w:p>
        </w:tc>
        <w:tc>
          <w:tcPr>
            <w:tcW w:w="1276" w:type="dxa"/>
            <w:tcBorders>
              <w:top w:val="single" w:sz="4" w:space="0" w:color="auto"/>
              <w:left w:val="nil"/>
              <w:bottom w:val="nil"/>
              <w:right w:val="nil"/>
            </w:tcBorders>
            <w:shd w:val="clear" w:color="auto" w:fill="auto"/>
            <w:noWrap/>
            <w:vAlign w:val="bottom"/>
            <w:hideMark/>
          </w:tcPr>
          <w:p w14:paraId="1E8E5206" w14:textId="77777777" w:rsidR="00687A22" w:rsidRPr="00687A22" w:rsidRDefault="00687A22" w:rsidP="00687A22">
            <w:pPr>
              <w:rPr>
                <w:rFonts w:ascii="Calibri" w:hAnsi="Calibri"/>
                <w:color w:val="000000"/>
              </w:rPr>
            </w:pPr>
            <w:r w:rsidRPr="00687A22">
              <w:rPr>
                <w:rFonts w:ascii="Calibri" w:hAnsi="Calibri"/>
                <w:color w:val="000000"/>
              </w:rPr>
              <w:t>15.141(5)</w:t>
            </w:r>
          </w:p>
        </w:tc>
        <w:tc>
          <w:tcPr>
            <w:tcW w:w="1417" w:type="dxa"/>
            <w:tcBorders>
              <w:top w:val="single" w:sz="4" w:space="0" w:color="auto"/>
              <w:left w:val="nil"/>
              <w:bottom w:val="nil"/>
              <w:right w:val="nil"/>
            </w:tcBorders>
            <w:shd w:val="clear" w:color="auto" w:fill="auto"/>
            <w:noWrap/>
            <w:vAlign w:val="bottom"/>
            <w:hideMark/>
          </w:tcPr>
          <w:p w14:paraId="54ED794F" w14:textId="77777777" w:rsidR="00687A22" w:rsidRPr="00687A22" w:rsidRDefault="00687A22" w:rsidP="00687A22">
            <w:pPr>
              <w:rPr>
                <w:rFonts w:ascii="Calibri" w:hAnsi="Calibri"/>
                <w:color w:val="000000"/>
              </w:rPr>
            </w:pPr>
            <w:r w:rsidRPr="00687A22">
              <w:rPr>
                <w:rFonts w:ascii="Calibri" w:hAnsi="Calibri"/>
                <w:color w:val="000000"/>
              </w:rPr>
              <w:t>0.01</w:t>
            </w:r>
          </w:p>
        </w:tc>
        <w:tc>
          <w:tcPr>
            <w:tcW w:w="1134" w:type="dxa"/>
            <w:tcBorders>
              <w:top w:val="single" w:sz="4" w:space="0" w:color="auto"/>
              <w:left w:val="nil"/>
              <w:bottom w:val="nil"/>
              <w:right w:val="nil"/>
            </w:tcBorders>
            <w:shd w:val="clear" w:color="auto" w:fill="auto"/>
            <w:noWrap/>
            <w:vAlign w:val="bottom"/>
            <w:hideMark/>
          </w:tcPr>
          <w:p w14:paraId="3553B054"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2061" w:type="dxa"/>
            <w:tcBorders>
              <w:top w:val="single" w:sz="4" w:space="0" w:color="auto"/>
              <w:left w:val="nil"/>
              <w:bottom w:val="nil"/>
              <w:right w:val="nil"/>
            </w:tcBorders>
            <w:shd w:val="clear" w:color="auto" w:fill="auto"/>
            <w:noWrap/>
            <w:vAlign w:val="bottom"/>
            <w:hideMark/>
          </w:tcPr>
          <w:p w14:paraId="66A05E2E" w14:textId="77777777" w:rsidR="00687A22" w:rsidRPr="00687A22" w:rsidRDefault="00687A22" w:rsidP="00687A22">
            <w:pPr>
              <w:rPr>
                <w:rFonts w:ascii="Calibri" w:hAnsi="Calibri"/>
                <w:color w:val="000000"/>
              </w:rPr>
            </w:pPr>
            <w:r w:rsidRPr="00687A22">
              <w:rPr>
                <w:rFonts w:ascii="Calibri" w:hAnsi="Calibri"/>
                <w:color w:val="000000"/>
              </w:rPr>
              <w:t>0.072</w:t>
            </w:r>
          </w:p>
        </w:tc>
      </w:tr>
      <w:tr w:rsidR="00687A22" w:rsidRPr="00687A22" w14:paraId="6EC7752D" w14:textId="77777777" w:rsidTr="00633156">
        <w:trPr>
          <w:trHeight w:val="320"/>
        </w:trPr>
        <w:tc>
          <w:tcPr>
            <w:tcW w:w="993" w:type="dxa"/>
            <w:tcBorders>
              <w:top w:val="nil"/>
              <w:left w:val="nil"/>
              <w:bottom w:val="nil"/>
              <w:right w:val="nil"/>
            </w:tcBorders>
            <w:shd w:val="clear" w:color="auto" w:fill="auto"/>
            <w:noWrap/>
            <w:vAlign w:val="bottom"/>
            <w:hideMark/>
          </w:tcPr>
          <w:p w14:paraId="7DCE647E" w14:textId="77777777" w:rsidR="00687A22" w:rsidRPr="00687A22" w:rsidRDefault="00687A22" w:rsidP="00687A22">
            <w:pPr>
              <w:rPr>
                <w:rFonts w:ascii="Calibri" w:hAnsi="Calibri"/>
                <w:color w:val="000000"/>
              </w:rPr>
            </w:pPr>
            <w:r w:rsidRPr="00687A22">
              <w:rPr>
                <w:rFonts w:ascii="Calibri" w:hAnsi="Calibri"/>
                <w:color w:val="000000"/>
              </w:rPr>
              <w:t>a2</w:t>
            </w:r>
          </w:p>
        </w:tc>
        <w:tc>
          <w:tcPr>
            <w:tcW w:w="1417" w:type="dxa"/>
            <w:tcBorders>
              <w:top w:val="nil"/>
              <w:left w:val="nil"/>
              <w:bottom w:val="nil"/>
              <w:right w:val="nil"/>
            </w:tcBorders>
            <w:shd w:val="clear" w:color="auto" w:fill="auto"/>
            <w:noWrap/>
            <w:vAlign w:val="bottom"/>
            <w:hideMark/>
          </w:tcPr>
          <w:p w14:paraId="71F21F7F" w14:textId="77777777" w:rsidR="00687A22" w:rsidRPr="00687A22" w:rsidRDefault="00687A22" w:rsidP="00687A22">
            <w:pPr>
              <w:rPr>
                <w:rFonts w:ascii="Calibri" w:hAnsi="Calibri"/>
                <w:color w:val="000000"/>
              </w:rPr>
            </w:pPr>
            <w:r w:rsidRPr="00687A22">
              <w:rPr>
                <w:rFonts w:ascii="Calibri" w:hAnsi="Calibri"/>
                <w:color w:val="000000"/>
              </w:rPr>
              <w:t>1.677(5)</w:t>
            </w:r>
          </w:p>
        </w:tc>
        <w:tc>
          <w:tcPr>
            <w:tcW w:w="1134" w:type="dxa"/>
            <w:tcBorders>
              <w:top w:val="nil"/>
              <w:left w:val="nil"/>
              <w:bottom w:val="nil"/>
              <w:right w:val="nil"/>
            </w:tcBorders>
            <w:shd w:val="clear" w:color="auto" w:fill="auto"/>
            <w:noWrap/>
            <w:vAlign w:val="bottom"/>
            <w:hideMark/>
          </w:tcPr>
          <w:p w14:paraId="70AF305D" w14:textId="77777777" w:rsidR="00687A22" w:rsidRPr="00687A22" w:rsidRDefault="00687A22" w:rsidP="00687A22">
            <w:pPr>
              <w:rPr>
                <w:rFonts w:ascii="Calibri" w:hAnsi="Calibri"/>
                <w:color w:val="000000"/>
              </w:rPr>
            </w:pPr>
            <w:r w:rsidRPr="00687A22">
              <w:rPr>
                <w:rFonts w:ascii="Calibri" w:hAnsi="Calibri"/>
                <w:color w:val="000000"/>
              </w:rPr>
              <w:t>0.892</w:t>
            </w:r>
          </w:p>
        </w:tc>
        <w:tc>
          <w:tcPr>
            <w:tcW w:w="1134" w:type="dxa"/>
            <w:tcBorders>
              <w:top w:val="nil"/>
              <w:left w:val="nil"/>
              <w:bottom w:val="nil"/>
              <w:right w:val="nil"/>
            </w:tcBorders>
            <w:shd w:val="clear" w:color="auto" w:fill="auto"/>
            <w:noWrap/>
            <w:vAlign w:val="bottom"/>
            <w:hideMark/>
          </w:tcPr>
          <w:p w14:paraId="0BDF48EA"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FFCE67E"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4232D10" w14:textId="77777777" w:rsidR="00687A22" w:rsidRPr="00687A22" w:rsidRDefault="00687A22" w:rsidP="00687A22">
            <w:pPr>
              <w:rPr>
                <w:rFonts w:ascii="Calibri" w:hAnsi="Calibri"/>
                <w:color w:val="000000"/>
              </w:rPr>
            </w:pPr>
            <w:r w:rsidRPr="00687A22">
              <w:rPr>
                <w:rFonts w:ascii="Calibri" w:hAnsi="Calibri"/>
                <w:color w:val="000000"/>
              </w:rPr>
              <w:t>34.724(5)</w:t>
            </w:r>
          </w:p>
        </w:tc>
        <w:tc>
          <w:tcPr>
            <w:tcW w:w="1417" w:type="dxa"/>
            <w:tcBorders>
              <w:top w:val="nil"/>
              <w:left w:val="nil"/>
              <w:bottom w:val="nil"/>
              <w:right w:val="nil"/>
            </w:tcBorders>
            <w:shd w:val="clear" w:color="auto" w:fill="auto"/>
            <w:noWrap/>
            <w:vAlign w:val="bottom"/>
            <w:hideMark/>
          </w:tcPr>
          <w:p w14:paraId="0484AEF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139A9DF" w14:textId="77777777" w:rsidR="00687A22" w:rsidRPr="00687A22" w:rsidRDefault="00687A22" w:rsidP="00687A22">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4C36D648" w14:textId="77777777" w:rsidR="00687A22" w:rsidRPr="00687A22" w:rsidRDefault="00687A22" w:rsidP="00687A22">
            <w:pPr>
              <w:rPr>
                <w:rFonts w:ascii="Calibri" w:hAnsi="Calibri"/>
                <w:color w:val="000000"/>
              </w:rPr>
            </w:pPr>
            <w:r w:rsidRPr="00687A22">
              <w:rPr>
                <w:rFonts w:ascii="Calibri" w:hAnsi="Calibri"/>
                <w:color w:val="000000"/>
              </w:rPr>
              <w:t>0.124</w:t>
            </w:r>
          </w:p>
        </w:tc>
      </w:tr>
      <w:tr w:rsidR="00687A22" w:rsidRPr="00687A22" w14:paraId="3C9DBAC2" w14:textId="77777777" w:rsidTr="00633156">
        <w:trPr>
          <w:trHeight w:val="320"/>
        </w:trPr>
        <w:tc>
          <w:tcPr>
            <w:tcW w:w="993" w:type="dxa"/>
            <w:tcBorders>
              <w:top w:val="nil"/>
              <w:left w:val="nil"/>
              <w:bottom w:val="nil"/>
              <w:right w:val="nil"/>
            </w:tcBorders>
            <w:shd w:val="clear" w:color="auto" w:fill="auto"/>
            <w:noWrap/>
            <w:vAlign w:val="bottom"/>
            <w:hideMark/>
          </w:tcPr>
          <w:p w14:paraId="74E72433" w14:textId="77777777" w:rsidR="00687A22" w:rsidRPr="00687A22" w:rsidRDefault="00687A22" w:rsidP="00687A22">
            <w:pPr>
              <w:rPr>
                <w:rFonts w:ascii="Calibri" w:hAnsi="Calibri"/>
                <w:color w:val="000000"/>
              </w:rPr>
            </w:pPr>
            <w:r w:rsidRPr="00687A22">
              <w:rPr>
                <w:rFonts w:ascii="Calibri" w:hAnsi="Calibri"/>
                <w:color w:val="000000"/>
              </w:rPr>
              <w:t>a3</w:t>
            </w:r>
          </w:p>
        </w:tc>
        <w:tc>
          <w:tcPr>
            <w:tcW w:w="1417" w:type="dxa"/>
            <w:tcBorders>
              <w:top w:val="nil"/>
              <w:left w:val="nil"/>
              <w:bottom w:val="nil"/>
              <w:right w:val="nil"/>
            </w:tcBorders>
            <w:shd w:val="clear" w:color="auto" w:fill="auto"/>
            <w:noWrap/>
            <w:vAlign w:val="bottom"/>
            <w:hideMark/>
          </w:tcPr>
          <w:p w14:paraId="6264A53F" w14:textId="77777777" w:rsidR="00687A22" w:rsidRPr="00687A22" w:rsidRDefault="00687A22" w:rsidP="00687A22">
            <w:pPr>
              <w:rPr>
                <w:rFonts w:ascii="Calibri" w:hAnsi="Calibri"/>
                <w:color w:val="000000"/>
              </w:rPr>
            </w:pPr>
            <w:r w:rsidRPr="00687A22">
              <w:rPr>
                <w:rFonts w:ascii="Calibri" w:hAnsi="Calibri"/>
                <w:color w:val="000000"/>
              </w:rPr>
              <w:t>1.031(5)</w:t>
            </w:r>
          </w:p>
        </w:tc>
        <w:tc>
          <w:tcPr>
            <w:tcW w:w="1134" w:type="dxa"/>
            <w:tcBorders>
              <w:top w:val="nil"/>
              <w:left w:val="nil"/>
              <w:bottom w:val="nil"/>
              <w:right w:val="nil"/>
            </w:tcBorders>
            <w:shd w:val="clear" w:color="auto" w:fill="auto"/>
            <w:noWrap/>
            <w:vAlign w:val="bottom"/>
            <w:hideMark/>
          </w:tcPr>
          <w:p w14:paraId="4A24514E" w14:textId="77777777" w:rsidR="00687A22" w:rsidRPr="00687A22" w:rsidRDefault="00687A22" w:rsidP="00687A22">
            <w:pPr>
              <w:rPr>
                <w:rFonts w:ascii="Calibri" w:hAnsi="Calibri"/>
                <w:color w:val="000000"/>
              </w:rPr>
            </w:pPr>
            <w:r w:rsidRPr="00687A22">
              <w:rPr>
                <w:rFonts w:ascii="Calibri" w:hAnsi="Calibri"/>
                <w:color w:val="000000"/>
              </w:rPr>
              <w:t>0.96</w:t>
            </w:r>
          </w:p>
        </w:tc>
        <w:tc>
          <w:tcPr>
            <w:tcW w:w="1134" w:type="dxa"/>
            <w:tcBorders>
              <w:top w:val="nil"/>
              <w:left w:val="nil"/>
              <w:bottom w:val="nil"/>
              <w:right w:val="nil"/>
            </w:tcBorders>
            <w:shd w:val="clear" w:color="auto" w:fill="auto"/>
            <w:noWrap/>
            <w:vAlign w:val="bottom"/>
            <w:hideMark/>
          </w:tcPr>
          <w:p w14:paraId="6E4FFAFE"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D5CE46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FB3F0B4" w14:textId="77777777" w:rsidR="00687A22" w:rsidRPr="00687A22" w:rsidRDefault="00687A22" w:rsidP="00687A22">
            <w:pPr>
              <w:rPr>
                <w:rFonts w:ascii="Calibri" w:hAnsi="Calibri"/>
                <w:color w:val="000000"/>
              </w:rPr>
            </w:pPr>
            <w:r w:rsidRPr="00687A22">
              <w:rPr>
                <w:rFonts w:ascii="Calibri" w:hAnsi="Calibri"/>
                <w:color w:val="000000"/>
              </w:rPr>
              <w:t>28.603(5)</w:t>
            </w:r>
          </w:p>
        </w:tc>
        <w:tc>
          <w:tcPr>
            <w:tcW w:w="1417" w:type="dxa"/>
            <w:tcBorders>
              <w:top w:val="nil"/>
              <w:left w:val="nil"/>
              <w:bottom w:val="nil"/>
              <w:right w:val="nil"/>
            </w:tcBorders>
            <w:shd w:val="clear" w:color="auto" w:fill="auto"/>
            <w:noWrap/>
            <w:vAlign w:val="bottom"/>
            <w:hideMark/>
          </w:tcPr>
          <w:p w14:paraId="752611B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0818725" w14:textId="77777777" w:rsidR="00687A22" w:rsidRPr="00687A22" w:rsidRDefault="00687A22" w:rsidP="00687A22">
            <w:pPr>
              <w:rPr>
                <w:rFonts w:ascii="Calibri" w:hAnsi="Calibri"/>
                <w:color w:val="000000"/>
              </w:rPr>
            </w:pPr>
            <w:r w:rsidRPr="00687A22">
              <w:rPr>
                <w:rFonts w:ascii="Calibri" w:hAnsi="Calibri"/>
                <w:color w:val="000000"/>
              </w:rPr>
              <w:t>0.964</w:t>
            </w:r>
          </w:p>
        </w:tc>
        <w:tc>
          <w:tcPr>
            <w:tcW w:w="2061" w:type="dxa"/>
            <w:tcBorders>
              <w:top w:val="nil"/>
              <w:left w:val="nil"/>
              <w:bottom w:val="nil"/>
              <w:right w:val="nil"/>
            </w:tcBorders>
            <w:shd w:val="clear" w:color="auto" w:fill="auto"/>
            <w:noWrap/>
            <w:vAlign w:val="bottom"/>
            <w:hideMark/>
          </w:tcPr>
          <w:p w14:paraId="142A7A2D" w14:textId="77777777" w:rsidR="00687A22" w:rsidRPr="00687A22" w:rsidRDefault="00687A22" w:rsidP="00687A22">
            <w:pPr>
              <w:rPr>
                <w:rFonts w:ascii="Calibri" w:hAnsi="Calibri"/>
                <w:color w:val="000000"/>
              </w:rPr>
            </w:pPr>
            <w:r w:rsidRPr="00687A22">
              <w:rPr>
                <w:rFonts w:ascii="Calibri" w:hAnsi="Calibri"/>
                <w:color w:val="000000"/>
              </w:rPr>
              <w:t>0.11</w:t>
            </w:r>
          </w:p>
        </w:tc>
      </w:tr>
      <w:tr w:rsidR="00687A22" w:rsidRPr="00687A22" w14:paraId="21DEA761" w14:textId="77777777" w:rsidTr="00633156">
        <w:trPr>
          <w:trHeight w:val="320"/>
        </w:trPr>
        <w:tc>
          <w:tcPr>
            <w:tcW w:w="993" w:type="dxa"/>
            <w:tcBorders>
              <w:top w:val="nil"/>
              <w:left w:val="nil"/>
              <w:bottom w:val="nil"/>
              <w:right w:val="nil"/>
            </w:tcBorders>
            <w:shd w:val="clear" w:color="auto" w:fill="auto"/>
            <w:noWrap/>
            <w:vAlign w:val="bottom"/>
            <w:hideMark/>
          </w:tcPr>
          <w:p w14:paraId="0A1276FA" w14:textId="77777777" w:rsidR="00687A22" w:rsidRPr="00687A22" w:rsidRDefault="00687A22" w:rsidP="00687A22">
            <w:pPr>
              <w:rPr>
                <w:rFonts w:ascii="Calibri" w:hAnsi="Calibri"/>
                <w:color w:val="000000"/>
              </w:rPr>
            </w:pPr>
            <w:r w:rsidRPr="00687A22">
              <w:rPr>
                <w:rFonts w:ascii="Calibri" w:hAnsi="Calibri"/>
                <w:color w:val="000000"/>
              </w:rPr>
              <w:t>a4</w:t>
            </w:r>
          </w:p>
        </w:tc>
        <w:tc>
          <w:tcPr>
            <w:tcW w:w="1417" w:type="dxa"/>
            <w:tcBorders>
              <w:top w:val="nil"/>
              <w:left w:val="nil"/>
              <w:bottom w:val="nil"/>
              <w:right w:val="nil"/>
            </w:tcBorders>
            <w:shd w:val="clear" w:color="auto" w:fill="auto"/>
            <w:noWrap/>
            <w:vAlign w:val="bottom"/>
            <w:hideMark/>
          </w:tcPr>
          <w:p w14:paraId="016B07C7" w14:textId="77777777" w:rsidR="00687A22" w:rsidRPr="00687A22" w:rsidRDefault="00687A22" w:rsidP="00687A22">
            <w:pPr>
              <w:rPr>
                <w:rFonts w:ascii="Calibri" w:hAnsi="Calibri"/>
                <w:color w:val="000000"/>
              </w:rPr>
            </w:pPr>
            <w:r w:rsidRPr="00687A22">
              <w:rPr>
                <w:rFonts w:ascii="Calibri" w:hAnsi="Calibri"/>
                <w:color w:val="000000"/>
              </w:rPr>
              <w:t>6.628(5)</w:t>
            </w:r>
          </w:p>
        </w:tc>
        <w:tc>
          <w:tcPr>
            <w:tcW w:w="1134" w:type="dxa"/>
            <w:tcBorders>
              <w:top w:val="nil"/>
              <w:left w:val="nil"/>
              <w:bottom w:val="nil"/>
              <w:right w:val="nil"/>
            </w:tcBorders>
            <w:shd w:val="clear" w:color="auto" w:fill="auto"/>
            <w:noWrap/>
            <w:vAlign w:val="bottom"/>
            <w:hideMark/>
          </w:tcPr>
          <w:p w14:paraId="0215FE31" w14:textId="77777777" w:rsidR="00687A22" w:rsidRPr="00687A22" w:rsidRDefault="00687A22" w:rsidP="00687A22">
            <w:pPr>
              <w:rPr>
                <w:rFonts w:ascii="Calibri" w:hAnsi="Calibri"/>
                <w:color w:val="000000"/>
              </w:rPr>
            </w:pPr>
            <w:r w:rsidRPr="00687A22">
              <w:rPr>
                <w:rFonts w:ascii="Calibri" w:hAnsi="Calibri"/>
                <w:color w:val="000000"/>
              </w:rPr>
              <w:t>0.25</w:t>
            </w:r>
          </w:p>
        </w:tc>
        <w:tc>
          <w:tcPr>
            <w:tcW w:w="1134" w:type="dxa"/>
            <w:tcBorders>
              <w:top w:val="nil"/>
              <w:left w:val="nil"/>
              <w:bottom w:val="nil"/>
              <w:right w:val="nil"/>
            </w:tcBorders>
            <w:shd w:val="clear" w:color="auto" w:fill="auto"/>
            <w:noWrap/>
            <w:vAlign w:val="bottom"/>
            <w:hideMark/>
          </w:tcPr>
          <w:p w14:paraId="20C54751" w14:textId="77777777" w:rsidR="00687A22" w:rsidRPr="00687A22" w:rsidRDefault="00687A22" w:rsidP="00687A22">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4B4D9F2A" w14:textId="77777777" w:rsidR="00687A22" w:rsidRPr="00687A22" w:rsidRDefault="00687A22" w:rsidP="00687A22">
            <w:pPr>
              <w:rPr>
                <w:rFonts w:ascii="Calibri" w:hAnsi="Calibri"/>
                <w:color w:val="000000"/>
              </w:rPr>
            </w:pPr>
            <w:r w:rsidRPr="00687A22">
              <w:rPr>
                <w:rFonts w:ascii="Calibri" w:hAnsi="Calibri"/>
                <w:color w:val="000000"/>
              </w:rPr>
              <w:t>0.03</w:t>
            </w:r>
          </w:p>
        </w:tc>
        <w:tc>
          <w:tcPr>
            <w:tcW w:w="1276" w:type="dxa"/>
            <w:tcBorders>
              <w:top w:val="nil"/>
              <w:left w:val="nil"/>
              <w:bottom w:val="nil"/>
              <w:right w:val="nil"/>
            </w:tcBorders>
            <w:shd w:val="clear" w:color="auto" w:fill="auto"/>
            <w:noWrap/>
            <w:vAlign w:val="bottom"/>
            <w:hideMark/>
          </w:tcPr>
          <w:p w14:paraId="7BDFEA4E" w14:textId="77777777" w:rsidR="00687A22" w:rsidRPr="00687A22" w:rsidRDefault="00687A22" w:rsidP="00687A22">
            <w:pPr>
              <w:rPr>
                <w:rFonts w:ascii="Calibri" w:hAnsi="Calibri"/>
                <w:color w:val="000000"/>
              </w:rPr>
            </w:pPr>
            <w:r w:rsidRPr="00687A22">
              <w:rPr>
                <w:rFonts w:ascii="Calibri" w:hAnsi="Calibri"/>
                <w:color w:val="000000"/>
              </w:rPr>
              <w:t>20.642(5)</w:t>
            </w:r>
          </w:p>
        </w:tc>
        <w:tc>
          <w:tcPr>
            <w:tcW w:w="1417" w:type="dxa"/>
            <w:tcBorders>
              <w:top w:val="nil"/>
              <w:left w:val="nil"/>
              <w:bottom w:val="nil"/>
              <w:right w:val="nil"/>
            </w:tcBorders>
            <w:shd w:val="clear" w:color="auto" w:fill="auto"/>
            <w:noWrap/>
            <w:vAlign w:val="bottom"/>
            <w:hideMark/>
          </w:tcPr>
          <w:p w14:paraId="582CA4F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3C1E15D" w14:textId="77777777" w:rsidR="00687A22" w:rsidRPr="00687A22" w:rsidRDefault="00687A22" w:rsidP="00687A22">
            <w:pPr>
              <w:rPr>
                <w:rFonts w:ascii="Calibri" w:hAnsi="Calibri"/>
                <w:color w:val="000000"/>
              </w:rPr>
            </w:pPr>
            <w:r w:rsidRPr="00687A22">
              <w:rPr>
                <w:rFonts w:ascii="Calibri" w:hAnsi="Calibri"/>
                <w:color w:val="000000"/>
              </w:rPr>
              <w:t>0.951</w:t>
            </w:r>
          </w:p>
        </w:tc>
        <w:tc>
          <w:tcPr>
            <w:tcW w:w="2061" w:type="dxa"/>
            <w:tcBorders>
              <w:top w:val="nil"/>
              <w:left w:val="nil"/>
              <w:bottom w:val="nil"/>
              <w:right w:val="nil"/>
            </w:tcBorders>
            <w:shd w:val="clear" w:color="auto" w:fill="auto"/>
            <w:noWrap/>
            <w:vAlign w:val="bottom"/>
            <w:hideMark/>
          </w:tcPr>
          <w:p w14:paraId="7FEF7EC1" w14:textId="77777777" w:rsidR="00687A22" w:rsidRPr="00687A22" w:rsidRDefault="00687A22" w:rsidP="00687A22">
            <w:pPr>
              <w:rPr>
                <w:rFonts w:ascii="Calibri" w:hAnsi="Calibri"/>
                <w:color w:val="000000"/>
              </w:rPr>
            </w:pPr>
            <w:r w:rsidRPr="00687A22">
              <w:rPr>
                <w:rFonts w:ascii="Calibri" w:hAnsi="Calibri"/>
                <w:color w:val="000000"/>
              </w:rPr>
              <w:t>0.09</w:t>
            </w:r>
          </w:p>
        </w:tc>
      </w:tr>
      <w:tr w:rsidR="00687A22" w:rsidRPr="00687A22" w14:paraId="33E85AA4" w14:textId="77777777" w:rsidTr="00633156">
        <w:trPr>
          <w:trHeight w:val="320"/>
        </w:trPr>
        <w:tc>
          <w:tcPr>
            <w:tcW w:w="993" w:type="dxa"/>
            <w:tcBorders>
              <w:top w:val="nil"/>
              <w:left w:val="nil"/>
              <w:bottom w:val="nil"/>
              <w:right w:val="nil"/>
            </w:tcBorders>
            <w:shd w:val="clear" w:color="auto" w:fill="auto"/>
            <w:noWrap/>
            <w:vAlign w:val="bottom"/>
            <w:hideMark/>
          </w:tcPr>
          <w:p w14:paraId="75C7F20D" w14:textId="77777777" w:rsidR="00687A22" w:rsidRPr="00687A22" w:rsidRDefault="00687A22" w:rsidP="00687A22">
            <w:pPr>
              <w:rPr>
                <w:rFonts w:ascii="Calibri" w:hAnsi="Calibri"/>
                <w:color w:val="000000"/>
              </w:rPr>
            </w:pPr>
            <w:r w:rsidRPr="00687A22">
              <w:rPr>
                <w:rFonts w:ascii="Calibri" w:hAnsi="Calibri"/>
                <w:color w:val="000000"/>
              </w:rPr>
              <w:t>a5</w:t>
            </w:r>
          </w:p>
        </w:tc>
        <w:tc>
          <w:tcPr>
            <w:tcW w:w="1417" w:type="dxa"/>
            <w:tcBorders>
              <w:top w:val="nil"/>
              <w:left w:val="nil"/>
              <w:bottom w:val="nil"/>
              <w:right w:val="nil"/>
            </w:tcBorders>
            <w:shd w:val="clear" w:color="auto" w:fill="auto"/>
            <w:noWrap/>
            <w:vAlign w:val="bottom"/>
            <w:hideMark/>
          </w:tcPr>
          <w:p w14:paraId="129DD74F" w14:textId="77777777" w:rsidR="00687A22" w:rsidRPr="00687A22" w:rsidRDefault="00687A22" w:rsidP="00687A22">
            <w:pPr>
              <w:rPr>
                <w:rFonts w:ascii="Calibri" w:hAnsi="Calibri"/>
                <w:color w:val="000000"/>
              </w:rPr>
            </w:pPr>
            <w:r w:rsidRPr="00687A22">
              <w:rPr>
                <w:rFonts w:ascii="Calibri" w:hAnsi="Calibri"/>
                <w:color w:val="000000"/>
              </w:rPr>
              <w:t>10.469(5)</w:t>
            </w:r>
          </w:p>
        </w:tc>
        <w:tc>
          <w:tcPr>
            <w:tcW w:w="1134" w:type="dxa"/>
            <w:tcBorders>
              <w:top w:val="nil"/>
              <w:left w:val="nil"/>
              <w:bottom w:val="nil"/>
              <w:right w:val="nil"/>
            </w:tcBorders>
            <w:shd w:val="clear" w:color="auto" w:fill="auto"/>
            <w:noWrap/>
            <w:vAlign w:val="bottom"/>
            <w:hideMark/>
          </w:tcPr>
          <w:p w14:paraId="4C59AB78" w14:textId="77777777" w:rsidR="00687A22" w:rsidRPr="00687A22" w:rsidRDefault="00687A22" w:rsidP="00687A22">
            <w:pPr>
              <w:rPr>
                <w:rFonts w:ascii="Calibri" w:hAnsi="Calibri"/>
                <w:color w:val="000000"/>
              </w:rPr>
            </w:pPr>
            <w:r w:rsidRPr="00687A22">
              <w:rPr>
                <w:rFonts w:ascii="Calibri" w:hAnsi="Calibri"/>
                <w:color w:val="000000"/>
              </w:rPr>
              <w:t>0.063</w:t>
            </w:r>
          </w:p>
        </w:tc>
        <w:tc>
          <w:tcPr>
            <w:tcW w:w="1134" w:type="dxa"/>
            <w:tcBorders>
              <w:top w:val="nil"/>
              <w:left w:val="nil"/>
              <w:bottom w:val="nil"/>
              <w:right w:val="nil"/>
            </w:tcBorders>
            <w:shd w:val="clear" w:color="auto" w:fill="auto"/>
            <w:noWrap/>
            <w:vAlign w:val="bottom"/>
            <w:hideMark/>
          </w:tcPr>
          <w:p w14:paraId="2713F628" w14:textId="77777777" w:rsidR="00687A22" w:rsidRPr="00687A22" w:rsidRDefault="00687A22" w:rsidP="00687A22">
            <w:pPr>
              <w:rPr>
                <w:rFonts w:ascii="Calibri" w:hAnsi="Calibri"/>
                <w:color w:val="000000"/>
              </w:rPr>
            </w:pPr>
            <w:r w:rsidRPr="00687A22">
              <w:rPr>
                <w:rFonts w:ascii="Calibri" w:hAnsi="Calibri"/>
                <w:color w:val="000000"/>
              </w:rPr>
              <w:t>0.986</w:t>
            </w:r>
          </w:p>
        </w:tc>
        <w:tc>
          <w:tcPr>
            <w:tcW w:w="1134" w:type="dxa"/>
            <w:tcBorders>
              <w:top w:val="nil"/>
              <w:left w:val="nil"/>
              <w:bottom w:val="nil"/>
              <w:right w:val="nil"/>
            </w:tcBorders>
            <w:shd w:val="clear" w:color="auto" w:fill="auto"/>
            <w:noWrap/>
            <w:vAlign w:val="bottom"/>
            <w:hideMark/>
          </w:tcPr>
          <w:p w14:paraId="43D73506" w14:textId="77777777" w:rsidR="00687A22" w:rsidRPr="00687A22" w:rsidRDefault="00687A22" w:rsidP="00687A22">
            <w:pPr>
              <w:rPr>
                <w:rFonts w:ascii="Calibri" w:hAnsi="Calibri"/>
                <w:color w:val="000000"/>
              </w:rPr>
            </w:pPr>
            <w:r w:rsidRPr="00687A22">
              <w:rPr>
                <w:rFonts w:ascii="Calibri" w:hAnsi="Calibri"/>
                <w:color w:val="000000"/>
              </w:rPr>
              <w:t>0.055</w:t>
            </w:r>
          </w:p>
        </w:tc>
        <w:tc>
          <w:tcPr>
            <w:tcW w:w="1276" w:type="dxa"/>
            <w:tcBorders>
              <w:top w:val="nil"/>
              <w:left w:val="nil"/>
              <w:bottom w:val="nil"/>
              <w:right w:val="nil"/>
            </w:tcBorders>
            <w:shd w:val="clear" w:color="auto" w:fill="auto"/>
            <w:noWrap/>
            <w:vAlign w:val="bottom"/>
            <w:hideMark/>
          </w:tcPr>
          <w:p w14:paraId="3219EE83" w14:textId="77777777" w:rsidR="00687A22" w:rsidRPr="00687A22" w:rsidRDefault="00687A22" w:rsidP="00687A22">
            <w:pPr>
              <w:rPr>
                <w:rFonts w:ascii="Calibri" w:hAnsi="Calibri"/>
                <w:color w:val="000000"/>
              </w:rPr>
            </w:pPr>
            <w:r w:rsidRPr="00687A22">
              <w:rPr>
                <w:rFonts w:ascii="Calibri" w:hAnsi="Calibri"/>
                <w:color w:val="000000"/>
              </w:rPr>
              <w:t>65.262(5)</w:t>
            </w:r>
          </w:p>
        </w:tc>
        <w:tc>
          <w:tcPr>
            <w:tcW w:w="1417" w:type="dxa"/>
            <w:tcBorders>
              <w:top w:val="nil"/>
              <w:left w:val="nil"/>
              <w:bottom w:val="nil"/>
              <w:right w:val="nil"/>
            </w:tcBorders>
            <w:shd w:val="clear" w:color="auto" w:fill="auto"/>
            <w:noWrap/>
            <w:vAlign w:val="bottom"/>
            <w:hideMark/>
          </w:tcPr>
          <w:p w14:paraId="27DFEE6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4CADFCE" w14:textId="77777777" w:rsidR="00687A22" w:rsidRPr="00687A22" w:rsidRDefault="00687A22" w:rsidP="00687A22">
            <w:pPr>
              <w:rPr>
                <w:rFonts w:ascii="Calibri" w:hAnsi="Calibri"/>
                <w:color w:val="000000"/>
              </w:rPr>
            </w:pPr>
            <w:r w:rsidRPr="00687A22">
              <w:rPr>
                <w:rFonts w:ascii="Calibri" w:hAnsi="Calibri"/>
                <w:color w:val="000000"/>
              </w:rPr>
              <w:t>0.882</w:t>
            </w:r>
          </w:p>
        </w:tc>
        <w:tc>
          <w:tcPr>
            <w:tcW w:w="2061" w:type="dxa"/>
            <w:tcBorders>
              <w:top w:val="nil"/>
              <w:left w:val="nil"/>
              <w:bottom w:val="nil"/>
              <w:right w:val="nil"/>
            </w:tcBorders>
            <w:shd w:val="clear" w:color="auto" w:fill="auto"/>
            <w:noWrap/>
            <w:vAlign w:val="bottom"/>
            <w:hideMark/>
          </w:tcPr>
          <w:p w14:paraId="05F8C69E" w14:textId="77777777" w:rsidR="00687A22" w:rsidRPr="00687A22" w:rsidRDefault="00687A22" w:rsidP="00687A22">
            <w:pPr>
              <w:rPr>
                <w:rFonts w:ascii="Calibri" w:hAnsi="Calibri"/>
                <w:color w:val="000000"/>
              </w:rPr>
            </w:pPr>
            <w:r w:rsidRPr="00687A22">
              <w:rPr>
                <w:rFonts w:ascii="Calibri" w:hAnsi="Calibri"/>
                <w:color w:val="000000"/>
              </w:rPr>
              <w:t>0.176</w:t>
            </w:r>
          </w:p>
        </w:tc>
      </w:tr>
      <w:tr w:rsidR="00687A22" w:rsidRPr="00687A22" w14:paraId="3A7BF4AD" w14:textId="77777777" w:rsidTr="00633156">
        <w:trPr>
          <w:trHeight w:val="320"/>
        </w:trPr>
        <w:tc>
          <w:tcPr>
            <w:tcW w:w="993" w:type="dxa"/>
            <w:tcBorders>
              <w:top w:val="nil"/>
              <w:left w:val="nil"/>
              <w:bottom w:val="nil"/>
              <w:right w:val="nil"/>
            </w:tcBorders>
            <w:shd w:val="clear" w:color="auto" w:fill="auto"/>
            <w:noWrap/>
            <w:vAlign w:val="bottom"/>
            <w:hideMark/>
          </w:tcPr>
          <w:p w14:paraId="73EA04BD" w14:textId="77777777" w:rsidR="00687A22" w:rsidRPr="00687A22" w:rsidRDefault="00687A22" w:rsidP="00687A22">
            <w:pPr>
              <w:rPr>
                <w:rFonts w:ascii="Calibri" w:hAnsi="Calibri"/>
                <w:color w:val="000000"/>
              </w:rPr>
            </w:pPr>
            <w:r w:rsidRPr="00687A22">
              <w:rPr>
                <w:rFonts w:ascii="Calibri" w:hAnsi="Calibri"/>
                <w:color w:val="000000"/>
              </w:rPr>
              <w:t>a6</w:t>
            </w:r>
          </w:p>
        </w:tc>
        <w:tc>
          <w:tcPr>
            <w:tcW w:w="1417" w:type="dxa"/>
            <w:tcBorders>
              <w:top w:val="nil"/>
              <w:left w:val="nil"/>
              <w:bottom w:val="nil"/>
              <w:right w:val="nil"/>
            </w:tcBorders>
            <w:shd w:val="clear" w:color="auto" w:fill="auto"/>
            <w:noWrap/>
            <w:vAlign w:val="bottom"/>
            <w:hideMark/>
          </w:tcPr>
          <w:p w14:paraId="73C4CB95" w14:textId="77777777" w:rsidR="00687A22" w:rsidRPr="00687A22" w:rsidRDefault="00687A22" w:rsidP="00687A22">
            <w:pPr>
              <w:rPr>
                <w:rFonts w:ascii="Calibri" w:hAnsi="Calibri"/>
                <w:color w:val="000000"/>
              </w:rPr>
            </w:pPr>
            <w:r w:rsidRPr="00687A22">
              <w:rPr>
                <w:rFonts w:ascii="Calibri" w:hAnsi="Calibri"/>
                <w:color w:val="000000"/>
              </w:rPr>
              <w:t>19.051(5)</w:t>
            </w:r>
          </w:p>
        </w:tc>
        <w:tc>
          <w:tcPr>
            <w:tcW w:w="1134" w:type="dxa"/>
            <w:tcBorders>
              <w:top w:val="nil"/>
              <w:left w:val="nil"/>
              <w:bottom w:val="nil"/>
              <w:right w:val="nil"/>
            </w:tcBorders>
            <w:shd w:val="clear" w:color="auto" w:fill="auto"/>
            <w:noWrap/>
            <w:vAlign w:val="bottom"/>
            <w:hideMark/>
          </w:tcPr>
          <w:p w14:paraId="5FC2F5F5"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562A852" w14:textId="77777777" w:rsidR="00687A22" w:rsidRPr="00687A22" w:rsidRDefault="00687A22" w:rsidP="00687A22">
            <w:pPr>
              <w:rPr>
                <w:rFonts w:ascii="Calibri" w:hAnsi="Calibri"/>
                <w:color w:val="000000"/>
              </w:rPr>
            </w:pPr>
            <w:r w:rsidRPr="00687A22">
              <w:rPr>
                <w:rFonts w:ascii="Calibri" w:hAnsi="Calibri"/>
                <w:color w:val="000000"/>
              </w:rPr>
              <w:t>0.988</w:t>
            </w:r>
          </w:p>
        </w:tc>
        <w:tc>
          <w:tcPr>
            <w:tcW w:w="1134" w:type="dxa"/>
            <w:tcBorders>
              <w:top w:val="nil"/>
              <w:left w:val="nil"/>
              <w:bottom w:val="nil"/>
              <w:right w:val="nil"/>
            </w:tcBorders>
            <w:shd w:val="clear" w:color="auto" w:fill="auto"/>
            <w:noWrap/>
            <w:vAlign w:val="bottom"/>
            <w:hideMark/>
          </w:tcPr>
          <w:p w14:paraId="44E03658" w14:textId="77777777" w:rsidR="00687A22" w:rsidRPr="00687A22" w:rsidRDefault="00687A22" w:rsidP="00687A22">
            <w:pPr>
              <w:rPr>
                <w:rFonts w:ascii="Calibri" w:hAnsi="Calibri"/>
                <w:color w:val="000000"/>
              </w:rPr>
            </w:pPr>
            <w:r w:rsidRPr="00687A22">
              <w:rPr>
                <w:rFonts w:ascii="Calibri" w:hAnsi="Calibri"/>
                <w:color w:val="000000"/>
              </w:rPr>
              <w:t>0.088</w:t>
            </w:r>
          </w:p>
        </w:tc>
        <w:tc>
          <w:tcPr>
            <w:tcW w:w="1276" w:type="dxa"/>
            <w:tcBorders>
              <w:top w:val="nil"/>
              <w:left w:val="nil"/>
              <w:bottom w:val="nil"/>
              <w:right w:val="nil"/>
            </w:tcBorders>
            <w:shd w:val="clear" w:color="auto" w:fill="auto"/>
            <w:noWrap/>
            <w:vAlign w:val="bottom"/>
            <w:hideMark/>
          </w:tcPr>
          <w:p w14:paraId="68919EAA" w14:textId="77777777" w:rsidR="00687A22" w:rsidRPr="00687A22" w:rsidRDefault="00687A22" w:rsidP="00687A22">
            <w:pPr>
              <w:rPr>
                <w:rFonts w:ascii="Calibri" w:hAnsi="Calibri"/>
                <w:color w:val="000000"/>
              </w:rPr>
            </w:pPr>
            <w:r w:rsidRPr="00687A22">
              <w:rPr>
                <w:rFonts w:ascii="Calibri" w:hAnsi="Calibri"/>
                <w:color w:val="000000"/>
              </w:rPr>
              <w:t>15.098(5)</w:t>
            </w:r>
          </w:p>
        </w:tc>
        <w:tc>
          <w:tcPr>
            <w:tcW w:w="1417" w:type="dxa"/>
            <w:tcBorders>
              <w:top w:val="nil"/>
              <w:left w:val="nil"/>
              <w:bottom w:val="nil"/>
              <w:right w:val="nil"/>
            </w:tcBorders>
            <w:shd w:val="clear" w:color="auto" w:fill="auto"/>
            <w:noWrap/>
            <w:vAlign w:val="bottom"/>
            <w:hideMark/>
          </w:tcPr>
          <w:p w14:paraId="3580D1A6" w14:textId="77777777" w:rsidR="00687A22" w:rsidRPr="00687A22" w:rsidRDefault="00687A22" w:rsidP="00687A22">
            <w:pPr>
              <w:rPr>
                <w:rFonts w:ascii="Calibri" w:hAnsi="Calibri"/>
                <w:color w:val="000000"/>
              </w:rPr>
            </w:pPr>
            <w:r w:rsidRPr="00687A22">
              <w:rPr>
                <w:rFonts w:ascii="Calibri" w:hAnsi="Calibri"/>
                <w:color w:val="000000"/>
              </w:rPr>
              <w:t>0.01</w:t>
            </w:r>
          </w:p>
        </w:tc>
        <w:tc>
          <w:tcPr>
            <w:tcW w:w="1134" w:type="dxa"/>
            <w:tcBorders>
              <w:top w:val="nil"/>
              <w:left w:val="nil"/>
              <w:bottom w:val="nil"/>
              <w:right w:val="nil"/>
            </w:tcBorders>
            <w:shd w:val="clear" w:color="auto" w:fill="auto"/>
            <w:noWrap/>
            <w:vAlign w:val="bottom"/>
            <w:hideMark/>
          </w:tcPr>
          <w:p w14:paraId="29F7AABE" w14:textId="77777777" w:rsidR="00687A22" w:rsidRPr="00687A22" w:rsidRDefault="00687A22" w:rsidP="00687A22">
            <w:pPr>
              <w:rPr>
                <w:rFonts w:ascii="Calibri" w:hAnsi="Calibri"/>
                <w:color w:val="000000"/>
              </w:rPr>
            </w:pPr>
            <w:r w:rsidRPr="00687A22">
              <w:rPr>
                <w:rFonts w:ascii="Calibri" w:hAnsi="Calibri"/>
                <w:color w:val="000000"/>
              </w:rPr>
              <w:t>0.991</w:t>
            </w:r>
          </w:p>
        </w:tc>
        <w:tc>
          <w:tcPr>
            <w:tcW w:w="2061" w:type="dxa"/>
            <w:tcBorders>
              <w:top w:val="nil"/>
              <w:left w:val="nil"/>
              <w:bottom w:val="nil"/>
              <w:right w:val="nil"/>
            </w:tcBorders>
            <w:shd w:val="clear" w:color="auto" w:fill="auto"/>
            <w:noWrap/>
            <w:vAlign w:val="bottom"/>
            <w:hideMark/>
          </w:tcPr>
          <w:p w14:paraId="1D5E01E8" w14:textId="77777777" w:rsidR="00687A22" w:rsidRPr="00687A22" w:rsidRDefault="00687A22" w:rsidP="00687A22">
            <w:pPr>
              <w:rPr>
                <w:rFonts w:ascii="Calibri" w:hAnsi="Calibri"/>
                <w:color w:val="000000"/>
              </w:rPr>
            </w:pPr>
            <w:r w:rsidRPr="00687A22">
              <w:rPr>
                <w:rFonts w:ascii="Calibri" w:hAnsi="Calibri"/>
                <w:color w:val="000000"/>
              </w:rPr>
              <w:t>0.072</w:t>
            </w:r>
          </w:p>
        </w:tc>
      </w:tr>
      <w:tr w:rsidR="00687A22" w:rsidRPr="00687A22" w14:paraId="7D90A4CD" w14:textId="77777777" w:rsidTr="00633156">
        <w:trPr>
          <w:trHeight w:val="320"/>
        </w:trPr>
        <w:tc>
          <w:tcPr>
            <w:tcW w:w="993" w:type="dxa"/>
            <w:tcBorders>
              <w:top w:val="nil"/>
              <w:left w:val="nil"/>
              <w:bottom w:val="nil"/>
              <w:right w:val="nil"/>
            </w:tcBorders>
            <w:shd w:val="clear" w:color="auto" w:fill="auto"/>
            <w:noWrap/>
            <w:vAlign w:val="bottom"/>
            <w:hideMark/>
          </w:tcPr>
          <w:p w14:paraId="4066710E" w14:textId="77777777" w:rsidR="00687A22" w:rsidRPr="00687A22" w:rsidRDefault="00687A22" w:rsidP="00687A22">
            <w:pPr>
              <w:rPr>
                <w:rFonts w:ascii="Calibri" w:hAnsi="Calibri"/>
                <w:color w:val="000000"/>
              </w:rPr>
            </w:pPr>
            <w:r w:rsidRPr="00687A22">
              <w:rPr>
                <w:rFonts w:ascii="Calibri" w:hAnsi="Calibri"/>
                <w:color w:val="000000"/>
              </w:rPr>
              <w:t>a7</w:t>
            </w:r>
          </w:p>
        </w:tc>
        <w:tc>
          <w:tcPr>
            <w:tcW w:w="1417" w:type="dxa"/>
            <w:tcBorders>
              <w:top w:val="nil"/>
              <w:left w:val="nil"/>
              <w:bottom w:val="nil"/>
              <w:right w:val="nil"/>
            </w:tcBorders>
            <w:shd w:val="clear" w:color="auto" w:fill="auto"/>
            <w:noWrap/>
            <w:vAlign w:val="bottom"/>
            <w:hideMark/>
          </w:tcPr>
          <w:p w14:paraId="350C089E" w14:textId="77777777" w:rsidR="00687A22" w:rsidRPr="00687A22" w:rsidRDefault="00687A22" w:rsidP="00687A22">
            <w:pPr>
              <w:rPr>
                <w:rFonts w:ascii="Calibri" w:hAnsi="Calibri"/>
                <w:color w:val="000000"/>
              </w:rPr>
            </w:pPr>
            <w:r w:rsidRPr="00687A22">
              <w:rPr>
                <w:rFonts w:ascii="Calibri" w:hAnsi="Calibri"/>
                <w:color w:val="000000"/>
              </w:rPr>
              <w:t>2.935(5)</w:t>
            </w:r>
          </w:p>
        </w:tc>
        <w:tc>
          <w:tcPr>
            <w:tcW w:w="1134" w:type="dxa"/>
            <w:tcBorders>
              <w:top w:val="nil"/>
              <w:left w:val="nil"/>
              <w:bottom w:val="nil"/>
              <w:right w:val="nil"/>
            </w:tcBorders>
            <w:shd w:val="clear" w:color="auto" w:fill="auto"/>
            <w:noWrap/>
            <w:vAlign w:val="bottom"/>
            <w:hideMark/>
          </w:tcPr>
          <w:p w14:paraId="29B369C5" w14:textId="77777777" w:rsidR="00687A22" w:rsidRPr="00687A22" w:rsidRDefault="00687A22" w:rsidP="00687A22">
            <w:pPr>
              <w:rPr>
                <w:rFonts w:ascii="Calibri" w:hAnsi="Calibri"/>
                <w:color w:val="000000"/>
              </w:rPr>
            </w:pPr>
            <w:r w:rsidRPr="00687A22">
              <w:rPr>
                <w:rFonts w:ascii="Calibri" w:hAnsi="Calibri"/>
                <w:color w:val="000000"/>
              </w:rPr>
              <w:t>0.71</w:t>
            </w:r>
          </w:p>
        </w:tc>
        <w:tc>
          <w:tcPr>
            <w:tcW w:w="1134" w:type="dxa"/>
            <w:tcBorders>
              <w:top w:val="nil"/>
              <w:left w:val="nil"/>
              <w:bottom w:val="nil"/>
              <w:right w:val="nil"/>
            </w:tcBorders>
            <w:shd w:val="clear" w:color="auto" w:fill="auto"/>
            <w:noWrap/>
            <w:vAlign w:val="bottom"/>
            <w:hideMark/>
          </w:tcPr>
          <w:p w14:paraId="62ED7245"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A45BAC0"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01A30FD" w14:textId="77777777" w:rsidR="00687A22" w:rsidRPr="00687A22" w:rsidRDefault="00687A22" w:rsidP="00687A22">
            <w:pPr>
              <w:rPr>
                <w:rFonts w:ascii="Calibri" w:hAnsi="Calibri"/>
                <w:color w:val="000000"/>
              </w:rPr>
            </w:pPr>
            <w:r w:rsidRPr="00687A22">
              <w:rPr>
                <w:rFonts w:ascii="Calibri" w:hAnsi="Calibri"/>
                <w:color w:val="000000"/>
              </w:rPr>
              <w:t>29.404(5)</w:t>
            </w:r>
          </w:p>
        </w:tc>
        <w:tc>
          <w:tcPr>
            <w:tcW w:w="1417" w:type="dxa"/>
            <w:tcBorders>
              <w:top w:val="nil"/>
              <w:left w:val="nil"/>
              <w:bottom w:val="nil"/>
              <w:right w:val="nil"/>
            </w:tcBorders>
            <w:shd w:val="clear" w:color="auto" w:fill="auto"/>
            <w:noWrap/>
            <w:vAlign w:val="bottom"/>
            <w:hideMark/>
          </w:tcPr>
          <w:p w14:paraId="37D6409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177A875" w14:textId="77777777" w:rsidR="00687A22" w:rsidRPr="00687A22" w:rsidRDefault="00687A22" w:rsidP="00687A22">
            <w:pPr>
              <w:rPr>
                <w:rFonts w:ascii="Calibri" w:hAnsi="Calibri"/>
                <w:color w:val="000000"/>
              </w:rPr>
            </w:pPr>
            <w:r w:rsidRPr="00687A22">
              <w:rPr>
                <w:rFonts w:ascii="Calibri" w:hAnsi="Calibri"/>
                <w:color w:val="000000"/>
              </w:rPr>
              <w:t>0.965</w:t>
            </w:r>
          </w:p>
        </w:tc>
        <w:tc>
          <w:tcPr>
            <w:tcW w:w="2061" w:type="dxa"/>
            <w:tcBorders>
              <w:top w:val="nil"/>
              <w:left w:val="nil"/>
              <w:bottom w:val="nil"/>
              <w:right w:val="nil"/>
            </w:tcBorders>
            <w:shd w:val="clear" w:color="auto" w:fill="auto"/>
            <w:noWrap/>
            <w:vAlign w:val="bottom"/>
            <w:hideMark/>
          </w:tcPr>
          <w:p w14:paraId="568669AB" w14:textId="77777777" w:rsidR="00687A22" w:rsidRPr="00687A22" w:rsidRDefault="00687A22" w:rsidP="00687A22">
            <w:pPr>
              <w:rPr>
                <w:rFonts w:ascii="Calibri" w:hAnsi="Calibri"/>
                <w:color w:val="000000"/>
              </w:rPr>
            </w:pPr>
            <w:r w:rsidRPr="00687A22">
              <w:rPr>
                <w:rFonts w:ascii="Calibri" w:hAnsi="Calibri"/>
                <w:color w:val="000000"/>
              </w:rPr>
              <w:t>0.112</w:t>
            </w:r>
          </w:p>
        </w:tc>
      </w:tr>
      <w:tr w:rsidR="00687A22" w:rsidRPr="00687A22" w14:paraId="518D1E37" w14:textId="77777777" w:rsidTr="00633156">
        <w:trPr>
          <w:trHeight w:val="320"/>
        </w:trPr>
        <w:tc>
          <w:tcPr>
            <w:tcW w:w="993" w:type="dxa"/>
            <w:tcBorders>
              <w:top w:val="nil"/>
              <w:left w:val="nil"/>
              <w:bottom w:val="nil"/>
              <w:right w:val="nil"/>
            </w:tcBorders>
            <w:shd w:val="clear" w:color="auto" w:fill="auto"/>
            <w:noWrap/>
            <w:vAlign w:val="bottom"/>
            <w:hideMark/>
          </w:tcPr>
          <w:p w14:paraId="310F4AF4" w14:textId="77777777" w:rsidR="00687A22" w:rsidRPr="00687A22" w:rsidRDefault="00687A22" w:rsidP="00687A22">
            <w:pPr>
              <w:rPr>
                <w:rFonts w:ascii="Calibri" w:hAnsi="Calibri"/>
                <w:color w:val="000000"/>
              </w:rPr>
            </w:pPr>
            <w:r w:rsidRPr="00687A22">
              <w:rPr>
                <w:rFonts w:ascii="Calibri" w:hAnsi="Calibri"/>
                <w:color w:val="000000"/>
              </w:rPr>
              <w:t>a8</w:t>
            </w:r>
          </w:p>
        </w:tc>
        <w:tc>
          <w:tcPr>
            <w:tcW w:w="1417" w:type="dxa"/>
            <w:tcBorders>
              <w:top w:val="nil"/>
              <w:left w:val="nil"/>
              <w:bottom w:val="nil"/>
              <w:right w:val="nil"/>
            </w:tcBorders>
            <w:shd w:val="clear" w:color="auto" w:fill="auto"/>
            <w:noWrap/>
            <w:vAlign w:val="bottom"/>
            <w:hideMark/>
          </w:tcPr>
          <w:p w14:paraId="32BB3D7F" w14:textId="77777777" w:rsidR="00687A22" w:rsidRPr="00687A22" w:rsidRDefault="00687A22" w:rsidP="00687A22">
            <w:pPr>
              <w:rPr>
                <w:rFonts w:ascii="Calibri" w:hAnsi="Calibri"/>
                <w:color w:val="000000"/>
              </w:rPr>
            </w:pPr>
            <w:r w:rsidRPr="00687A22">
              <w:rPr>
                <w:rFonts w:ascii="Calibri" w:hAnsi="Calibri"/>
                <w:color w:val="000000"/>
              </w:rPr>
              <w:t>0.257(2)</w:t>
            </w:r>
          </w:p>
        </w:tc>
        <w:tc>
          <w:tcPr>
            <w:tcW w:w="1134" w:type="dxa"/>
            <w:tcBorders>
              <w:top w:val="nil"/>
              <w:left w:val="nil"/>
              <w:bottom w:val="nil"/>
              <w:right w:val="nil"/>
            </w:tcBorders>
            <w:shd w:val="clear" w:color="auto" w:fill="auto"/>
            <w:noWrap/>
            <w:vAlign w:val="bottom"/>
            <w:hideMark/>
          </w:tcPr>
          <w:p w14:paraId="5432F638" w14:textId="77777777" w:rsidR="00687A22" w:rsidRPr="00687A22" w:rsidRDefault="00687A22" w:rsidP="00687A22">
            <w:pPr>
              <w:rPr>
                <w:rFonts w:ascii="Calibri" w:hAnsi="Calibri"/>
                <w:color w:val="000000"/>
              </w:rPr>
            </w:pPr>
            <w:r w:rsidRPr="00687A22">
              <w:rPr>
                <w:rFonts w:ascii="Calibri" w:hAnsi="Calibri"/>
                <w:color w:val="000000"/>
              </w:rPr>
              <w:t>0.88</w:t>
            </w:r>
          </w:p>
        </w:tc>
        <w:tc>
          <w:tcPr>
            <w:tcW w:w="1134" w:type="dxa"/>
            <w:tcBorders>
              <w:top w:val="nil"/>
              <w:left w:val="nil"/>
              <w:bottom w:val="nil"/>
              <w:right w:val="nil"/>
            </w:tcBorders>
            <w:shd w:val="clear" w:color="auto" w:fill="auto"/>
            <w:noWrap/>
            <w:vAlign w:val="bottom"/>
            <w:hideMark/>
          </w:tcPr>
          <w:p w14:paraId="421CAE51"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1582973"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E3AFA52" w14:textId="77777777" w:rsidR="00687A22" w:rsidRPr="00687A22" w:rsidRDefault="00687A22" w:rsidP="00687A22">
            <w:pPr>
              <w:rPr>
                <w:rFonts w:ascii="Calibri" w:hAnsi="Calibri"/>
                <w:color w:val="000000"/>
              </w:rPr>
            </w:pPr>
            <w:r w:rsidRPr="00687A22">
              <w:rPr>
                <w:rFonts w:ascii="Calibri" w:hAnsi="Calibri"/>
                <w:color w:val="000000"/>
              </w:rPr>
              <w:t>6.636(2)</w:t>
            </w:r>
          </w:p>
        </w:tc>
        <w:tc>
          <w:tcPr>
            <w:tcW w:w="1417" w:type="dxa"/>
            <w:tcBorders>
              <w:top w:val="nil"/>
              <w:left w:val="nil"/>
              <w:bottom w:val="nil"/>
              <w:right w:val="nil"/>
            </w:tcBorders>
            <w:shd w:val="clear" w:color="auto" w:fill="auto"/>
            <w:noWrap/>
            <w:vAlign w:val="bottom"/>
            <w:hideMark/>
          </w:tcPr>
          <w:p w14:paraId="07A1D197" w14:textId="77777777" w:rsidR="00687A22" w:rsidRPr="00687A22" w:rsidRDefault="00687A22" w:rsidP="00687A22">
            <w:pPr>
              <w:rPr>
                <w:rFonts w:ascii="Calibri" w:hAnsi="Calibri"/>
                <w:color w:val="000000"/>
              </w:rPr>
            </w:pPr>
            <w:r w:rsidRPr="00687A22">
              <w:rPr>
                <w:rFonts w:ascii="Calibri" w:hAnsi="Calibri"/>
                <w:color w:val="000000"/>
              </w:rPr>
              <w:t>0.036</w:t>
            </w:r>
          </w:p>
        </w:tc>
        <w:tc>
          <w:tcPr>
            <w:tcW w:w="1134" w:type="dxa"/>
            <w:tcBorders>
              <w:top w:val="nil"/>
              <w:left w:val="nil"/>
              <w:bottom w:val="nil"/>
              <w:right w:val="nil"/>
            </w:tcBorders>
            <w:shd w:val="clear" w:color="auto" w:fill="auto"/>
            <w:noWrap/>
            <w:vAlign w:val="bottom"/>
            <w:hideMark/>
          </w:tcPr>
          <w:p w14:paraId="65F2515D" w14:textId="77777777" w:rsidR="00687A22" w:rsidRPr="00687A22" w:rsidRDefault="00687A22" w:rsidP="00687A22">
            <w:pPr>
              <w:rPr>
                <w:rFonts w:ascii="Calibri" w:hAnsi="Calibri"/>
                <w:color w:val="000000"/>
              </w:rPr>
            </w:pPr>
            <w:r w:rsidRPr="00687A22">
              <w:rPr>
                <w:rFonts w:ascii="Calibri" w:hAnsi="Calibri"/>
                <w:color w:val="000000"/>
              </w:rPr>
              <w:t>0.932</w:t>
            </w:r>
          </w:p>
        </w:tc>
        <w:tc>
          <w:tcPr>
            <w:tcW w:w="2061" w:type="dxa"/>
            <w:tcBorders>
              <w:top w:val="nil"/>
              <w:left w:val="nil"/>
              <w:bottom w:val="nil"/>
              <w:right w:val="nil"/>
            </w:tcBorders>
            <w:shd w:val="clear" w:color="auto" w:fill="auto"/>
            <w:noWrap/>
            <w:vAlign w:val="bottom"/>
            <w:hideMark/>
          </w:tcPr>
          <w:p w14:paraId="1C284FE1" w14:textId="77777777" w:rsidR="00687A22" w:rsidRPr="00687A22" w:rsidRDefault="00687A22" w:rsidP="00687A22">
            <w:pPr>
              <w:rPr>
                <w:rFonts w:ascii="Calibri" w:hAnsi="Calibri"/>
                <w:color w:val="000000"/>
              </w:rPr>
            </w:pPr>
            <w:r w:rsidRPr="00687A22">
              <w:rPr>
                <w:rFonts w:ascii="Calibri" w:hAnsi="Calibri"/>
                <w:color w:val="000000"/>
              </w:rPr>
              <w:t>0.077</w:t>
            </w:r>
          </w:p>
        </w:tc>
      </w:tr>
      <w:tr w:rsidR="00687A22" w:rsidRPr="00687A22" w14:paraId="08274037" w14:textId="77777777" w:rsidTr="00633156">
        <w:trPr>
          <w:trHeight w:val="320"/>
        </w:trPr>
        <w:tc>
          <w:tcPr>
            <w:tcW w:w="993" w:type="dxa"/>
            <w:tcBorders>
              <w:top w:val="nil"/>
              <w:left w:val="nil"/>
              <w:bottom w:val="nil"/>
              <w:right w:val="nil"/>
            </w:tcBorders>
            <w:shd w:val="clear" w:color="auto" w:fill="auto"/>
            <w:noWrap/>
            <w:vAlign w:val="bottom"/>
            <w:hideMark/>
          </w:tcPr>
          <w:p w14:paraId="2DCCF5A7" w14:textId="77777777" w:rsidR="00687A22" w:rsidRPr="00687A22" w:rsidRDefault="00687A22" w:rsidP="00687A22">
            <w:pPr>
              <w:rPr>
                <w:rFonts w:ascii="Calibri" w:hAnsi="Calibri"/>
                <w:color w:val="000000"/>
              </w:rPr>
            </w:pPr>
            <w:r w:rsidRPr="00687A22">
              <w:rPr>
                <w:rFonts w:ascii="Calibri" w:hAnsi="Calibri"/>
                <w:color w:val="000000"/>
              </w:rPr>
              <w:t>c1</w:t>
            </w:r>
          </w:p>
        </w:tc>
        <w:tc>
          <w:tcPr>
            <w:tcW w:w="1417" w:type="dxa"/>
            <w:tcBorders>
              <w:top w:val="nil"/>
              <w:left w:val="nil"/>
              <w:bottom w:val="nil"/>
              <w:right w:val="nil"/>
            </w:tcBorders>
            <w:shd w:val="clear" w:color="auto" w:fill="auto"/>
            <w:noWrap/>
            <w:vAlign w:val="bottom"/>
            <w:hideMark/>
          </w:tcPr>
          <w:p w14:paraId="2AF8E10F" w14:textId="77777777" w:rsidR="00687A22" w:rsidRPr="00687A22" w:rsidRDefault="00687A22" w:rsidP="00687A22">
            <w:pPr>
              <w:rPr>
                <w:rFonts w:ascii="Calibri" w:hAnsi="Calibri"/>
                <w:color w:val="000000"/>
              </w:rPr>
            </w:pPr>
            <w:r w:rsidRPr="00687A22">
              <w:rPr>
                <w:rFonts w:ascii="Calibri" w:hAnsi="Calibri"/>
                <w:color w:val="000000"/>
              </w:rPr>
              <w:t>24.279(5)</w:t>
            </w:r>
          </w:p>
        </w:tc>
        <w:tc>
          <w:tcPr>
            <w:tcW w:w="1134" w:type="dxa"/>
            <w:tcBorders>
              <w:top w:val="nil"/>
              <w:left w:val="nil"/>
              <w:bottom w:val="nil"/>
              <w:right w:val="nil"/>
            </w:tcBorders>
            <w:shd w:val="clear" w:color="auto" w:fill="auto"/>
            <w:noWrap/>
            <w:vAlign w:val="bottom"/>
            <w:hideMark/>
          </w:tcPr>
          <w:p w14:paraId="28DECAAD" w14:textId="77777777" w:rsidR="00687A22" w:rsidRPr="00687A22" w:rsidRDefault="00687A22" w:rsidP="00687A22">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06121A9B" w14:textId="77777777" w:rsidR="00687A22" w:rsidRPr="00687A22" w:rsidRDefault="00687A22" w:rsidP="00687A22">
            <w:pPr>
              <w:rPr>
                <w:rFonts w:ascii="Calibri" w:hAnsi="Calibri"/>
                <w:color w:val="000000"/>
              </w:rPr>
            </w:pPr>
            <w:r w:rsidRPr="00687A22">
              <w:rPr>
                <w:rFonts w:ascii="Calibri" w:hAnsi="Calibri"/>
                <w:color w:val="000000"/>
              </w:rPr>
              <w:t>0.968</w:t>
            </w:r>
          </w:p>
        </w:tc>
        <w:tc>
          <w:tcPr>
            <w:tcW w:w="1134" w:type="dxa"/>
            <w:tcBorders>
              <w:top w:val="nil"/>
              <w:left w:val="nil"/>
              <w:bottom w:val="nil"/>
              <w:right w:val="nil"/>
            </w:tcBorders>
            <w:shd w:val="clear" w:color="auto" w:fill="auto"/>
            <w:noWrap/>
            <w:vAlign w:val="bottom"/>
            <w:hideMark/>
          </w:tcPr>
          <w:p w14:paraId="7F9351EB" w14:textId="77777777" w:rsidR="00687A22" w:rsidRPr="00687A22" w:rsidRDefault="00687A22" w:rsidP="00687A22">
            <w:pPr>
              <w:rPr>
                <w:rFonts w:ascii="Calibri" w:hAnsi="Calibri"/>
                <w:color w:val="000000"/>
              </w:rPr>
            </w:pPr>
            <w:r w:rsidRPr="00687A22">
              <w:rPr>
                <w:rFonts w:ascii="Calibri" w:hAnsi="Calibri"/>
                <w:color w:val="000000"/>
              </w:rPr>
              <w:t>0.103</w:t>
            </w:r>
          </w:p>
        </w:tc>
        <w:tc>
          <w:tcPr>
            <w:tcW w:w="1276" w:type="dxa"/>
            <w:tcBorders>
              <w:top w:val="nil"/>
              <w:left w:val="nil"/>
              <w:bottom w:val="nil"/>
              <w:right w:val="nil"/>
            </w:tcBorders>
            <w:shd w:val="clear" w:color="auto" w:fill="auto"/>
            <w:noWrap/>
            <w:vAlign w:val="bottom"/>
            <w:hideMark/>
          </w:tcPr>
          <w:p w14:paraId="51BAAB9E" w14:textId="77777777" w:rsidR="00687A22" w:rsidRPr="00687A22" w:rsidRDefault="00687A22" w:rsidP="00687A22">
            <w:pPr>
              <w:rPr>
                <w:rFonts w:ascii="Calibri" w:hAnsi="Calibri"/>
                <w:color w:val="000000"/>
              </w:rPr>
            </w:pPr>
            <w:r w:rsidRPr="00687A22">
              <w:rPr>
                <w:rFonts w:ascii="Calibri" w:hAnsi="Calibri"/>
                <w:color w:val="000000"/>
              </w:rPr>
              <w:t>19.883(5)</w:t>
            </w:r>
          </w:p>
        </w:tc>
        <w:tc>
          <w:tcPr>
            <w:tcW w:w="1417" w:type="dxa"/>
            <w:tcBorders>
              <w:top w:val="nil"/>
              <w:left w:val="nil"/>
              <w:bottom w:val="nil"/>
              <w:right w:val="nil"/>
            </w:tcBorders>
            <w:shd w:val="clear" w:color="auto" w:fill="auto"/>
            <w:noWrap/>
            <w:vAlign w:val="bottom"/>
            <w:hideMark/>
          </w:tcPr>
          <w:p w14:paraId="0156A0FF" w14:textId="77777777" w:rsidR="00687A22" w:rsidRPr="00687A22" w:rsidRDefault="00687A22" w:rsidP="00687A22">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736B0CE2" w14:textId="77777777" w:rsidR="00687A22" w:rsidRPr="00687A22" w:rsidRDefault="00687A22" w:rsidP="00687A22">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6CDA276C" w14:textId="77777777" w:rsidR="00687A22" w:rsidRPr="00687A22" w:rsidRDefault="00687A22" w:rsidP="00687A22">
            <w:pPr>
              <w:rPr>
                <w:rFonts w:ascii="Calibri" w:hAnsi="Calibri"/>
                <w:color w:val="000000"/>
              </w:rPr>
            </w:pPr>
            <w:r w:rsidRPr="00687A22">
              <w:rPr>
                <w:rFonts w:ascii="Calibri" w:hAnsi="Calibri"/>
                <w:color w:val="000000"/>
              </w:rPr>
              <w:t>0.088</w:t>
            </w:r>
          </w:p>
        </w:tc>
      </w:tr>
      <w:tr w:rsidR="00687A22" w:rsidRPr="00687A22" w14:paraId="6E9454E9" w14:textId="77777777" w:rsidTr="00633156">
        <w:trPr>
          <w:trHeight w:val="320"/>
        </w:trPr>
        <w:tc>
          <w:tcPr>
            <w:tcW w:w="993" w:type="dxa"/>
            <w:tcBorders>
              <w:top w:val="nil"/>
              <w:left w:val="nil"/>
              <w:bottom w:val="nil"/>
              <w:right w:val="nil"/>
            </w:tcBorders>
            <w:shd w:val="clear" w:color="auto" w:fill="auto"/>
            <w:noWrap/>
            <w:vAlign w:val="bottom"/>
            <w:hideMark/>
          </w:tcPr>
          <w:p w14:paraId="64D739B2" w14:textId="77777777" w:rsidR="00687A22" w:rsidRPr="00687A22" w:rsidRDefault="00687A22" w:rsidP="00687A22">
            <w:pPr>
              <w:rPr>
                <w:rFonts w:ascii="Calibri" w:hAnsi="Calibri"/>
                <w:color w:val="000000"/>
              </w:rPr>
            </w:pPr>
            <w:r w:rsidRPr="00687A22">
              <w:rPr>
                <w:rFonts w:ascii="Calibri" w:hAnsi="Calibri"/>
                <w:color w:val="000000"/>
              </w:rPr>
              <w:t>c2</w:t>
            </w:r>
          </w:p>
        </w:tc>
        <w:tc>
          <w:tcPr>
            <w:tcW w:w="1417" w:type="dxa"/>
            <w:tcBorders>
              <w:top w:val="nil"/>
              <w:left w:val="nil"/>
              <w:bottom w:val="nil"/>
              <w:right w:val="nil"/>
            </w:tcBorders>
            <w:shd w:val="clear" w:color="auto" w:fill="auto"/>
            <w:noWrap/>
            <w:vAlign w:val="bottom"/>
            <w:hideMark/>
          </w:tcPr>
          <w:p w14:paraId="2FCD58F4" w14:textId="77777777" w:rsidR="00687A22" w:rsidRPr="00687A22" w:rsidRDefault="00687A22" w:rsidP="00687A22">
            <w:pPr>
              <w:rPr>
                <w:rFonts w:ascii="Calibri" w:hAnsi="Calibri"/>
                <w:color w:val="000000"/>
              </w:rPr>
            </w:pPr>
            <w:r w:rsidRPr="00687A22">
              <w:rPr>
                <w:rFonts w:ascii="Calibri" w:hAnsi="Calibri"/>
                <w:color w:val="000000"/>
              </w:rPr>
              <w:t>12.891(5)</w:t>
            </w:r>
          </w:p>
        </w:tc>
        <w:tc>
          <w:tcPr>
            <w:tcW w:w="1134" w:type="dxa"/>
            <w:tcBorders>
              <w:top w:val="nil"/>
              <w:left w:val="nil"/>
              <w:bottom w:val="nil"/>
              <w:right w:val="nil"/>
            </w:tcBorders>
            <w:shd w:val="clear" w:color="auto" w:fill="auto"/>
            <w:noWrap/>
            <w:vAlign w:val="bottom"/>
            <w:hideMark/>
          </w:tcPr>
          <w:p w14:paraId="73DA42B5" w14:textId="77777777" w:rsidR="00687A22" w:rsidRPr="00687A22" w:rsidRDefault="00687A22" w:rsidP="00687A22">
            <w:pPr>
              <w:rPr>
                <w:rFonts w:ascii="Calibri" w:hAnsi="Calibri"/>
                <w:color w:val="000000"/>
              </w:rPr>
            </w:pPr>
            <w:r w:rsidRPr="00687A22">
              <w:rPr>
                <w:rFonts w:ascii="Calibri" w:hAnsi="Calibri"/>
                <w:color w:val="000000"/>
              </w:rPr>
              <w:t>0.024</w:t>
            </w:r>
          </w:p>
        </w:tc>
        <w:tc>
          <w:tcPr>
            <w:tcW w:w="1134" w:type="dxa"/>
            <w:tcBorders>
              <w:top w:val="nil"/>
              <w:left w:val="nil"/>
              <w:bottom w:val="nil"/>
              <w:right w:val="nil"/>
            </w:tcBorders>
            <w:shd w:val="clear" w:color="auto" w:fill="auto"/>
            <w:noWrap/>
            <w:vAlign w:val="bottom"/>
            <w:hideMark/>
          </w:tcPr>
          <w:p w14:paraId="173E1131"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43264CF5" w14:textId="77777777" w:rsidR="00687A22" w:rsidRPr="00687A22" w:rsidRDefault="00687A22" w:rsidP="00687A22">
            <w:pPr>
              <w:rPr>
                <w:rFonts w:ascii="Calibri" w:hAnsi="Calibri"/>
                <w:color w:val="000000"/>
              </w:rPr>
            </w:pPr>
            <w:r w:rsidRPr="00687A22">
              <w:rPr>
                <w:rFonts w:ascii="Calibri" w:hAnsi="Calibri"/>
                <w:color w:val="000000"/>
              </w:rPr>
              <w:t>0.066</w:t>
            </w:r>
          </w:p>
        </w:tc>
        <w:tc>
          <w:tcPr>
            <w:tcW w:w="1276" w:type="dxa"/>
            <w:tcBorders>
              <w:top w:val="nil"/>
              <w:left w:val="nil"/>
              <w:bottom w:val="nil"/>
              <w:right w:val="nil"/>
            </w:tcBorders>
            <w:shd w:val="clear" w:color="auto" w:fill="auto"/>
            <w:noWrap/>
            <w:vAlign w:val="bottom"/>
            <w:hideMark/>
          </w:tcPr>
          <w:p w14:paraId="2F6329C6" w14:textId="77777777" w:rsidR="00687A22" w:rsidRPr="00687A22" w:rsidRDefault="00687A22" w:rsidP="00687A22">
            <w:pPr>
              <w:rPr>
                <w:rFonts w:ascii="Calibri" w:hAnsi="Calibri"/>
                <w:color w:val="000000"/>
              </w:rPr>
            </w:pPr>
            <w:r w:rsidRPr="00687A22">
              <w:rPr>
                <w:rFonts w:ascii="Calibri" w:hAnsi="Calibri"/>
                <w:color w:val="000000"/>
              </w:rPr>
              <w:t>8.72(5)</w:t>
            </w:r>
          </w:p>
        </w:tc>
        <w:tc>
          <w:tcPr>
            <w:tcW w:w="1417" w:type="dxa"/>
            <w:tcBorders>
              <w:top w:val="nil"/>
              <w:left w:val="nil"/>
              <w:bottom w:val="nil"/>
              <w:right w:val="nil"/>
            </w:tcBorders>
            <w:shd w:val="clear" w:color="auto" w:fill="auto"/>
            <w:noWrap/>
            <w:vAlign w:val="bottom"/>
            <w:hideMark/>
          </w:tcPr>
          <w:p w14:paraId="0A465172" w14:textId="77777777" w:rsidR="00687A22" w:rsidRPr="00687A22" w:rsidRDefault="00687A22" w:rsidP="00687A22">
            <w:pPr>
              <w:rPr>
                <w:rFonts w:ascii="Calibri" w:hAnsi="Calibri"/>
                <w:color w:val="000000"/>
              </w:rPr>
            </w:pPr>
            <w:r w:rsidRPr="00687A22">
              <w:rPr>
                <w:rFonts w:ascii="Calibri" w:hAnsi="Calibri"/>
                <w:color w:val="000000"/>
              </w:rPr>
              <w:t>0.121</w:t>
            </w:r>
          </w:p>
        </w:tc>
        <w:tc>
          <w:tcPr>
            <w:tcW w:w="1134" w:type="dxa"/>
            <w:tcBorders>
              <w:top w:val="nil"/>
              <w:left w:val="nil"/>
              <w:bottom w:val="nil"/>
              <w:right w:val="nil"/>
            </w:tcBorders>
            <w:shd w:val="clear" w:color="auto" w:fill="auto"/>
            <w:noWrap/>
            <w:vAlign w:val="bottom"/>
            <w:hideMark/>
          </w:tcPr>
          <w:p w14:paraId="46AF44F3"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2061" w:type="dxa"/>
            <w:tcBorders>
              <w:top w:val="nil"/>
              <w:left w:val="nil"/>
              <w:bottom w:val="nil"/>
              <w:right w:val="nil"/>
            </w:tcBorders>
            <w:shd w:val="clear" w:color="auto" w:fill="auto"/>
            <w:noWrap/>
            <w:vAlign w:val="bottom"/>
            <w:hideMark/>
          </w:tcPr>
          <w:p w14:paraId="4CF50381" w14:textId="77777777" w:rsidR="00687A22" w:rsidRPr="00687A22" w:rsidRDefault="00687A22" w:rsidP="00687A22">
            <w:pPr>
              <w:rPr>
                <w:rFonts w:ascii="Calibri" w:hAnsi="Calibri"/>
                <w:color w:val="000000"/>
              </w:rPr>
            </w:pPr>
            <w:r w:rsidRPr="00687A22">
              <w:rPr>
                <w:rFonts w:ascii="Calibri" w:hAnsi="Calibri"/>
                <w:color w:val="000000"/>
              </w:rPr>
              <w:t>0.044</w:t>
            </w:r>
          </w:p>
        </w:tc>
      </w:tr>
      <w:tr w:rsidR="00687A22" w:rsidRPr="00687A22" w14:paraId="329237B6" w14:textId="77777777" w:rsidTr="00633156">
        <w:trPr>
          <w:trHeight w:val="320"/>
        </w:trPr>
        <w:tc>
          <w:tcPr>
            <w:tcW w:w="993" w:type="dxa"/>
            <w:tcBorders>
              <w:top w:val="nil"/>
              <w:left w:val="nil"/>
              <w:bottom w:val="nil"/>
              <w:right w:val="nil"/>
            </w:tcBorders>
            <w:shd w:val="clear" w:color="auto" w:fill="auto"/>
            <w:noWrap/>
            <w:vAlign w:val="bottom"/>
            <w:hideMark/>
          </w:tcPr>
          <w:p w14:paraId="4B8A61CF" w14:textId="77777777" w:rsidR="00687A22" w:rsidRPr="00687A22" w:rsidRDefault="00687A22" w:rsidP="00687A22">
            <w:pPr>
              <w:rPr>
                <w:rFonts w:ascii="Calibri" w:hAnsi="Calibri"/>
                <w:color w:val="000000"/>
              </w:rPr>
            </w:pPr>
            <w:r w:rsidRPr="00687A22">
              <w:rPr>
                <w:rFonts w:ascii="Calibri" w:hAnsi="Calibri"/>
                <w:color w:val="000000"/>
              </w:rPr>
              <w:t>c3</w:t>
            </w:r>
          </w:p>
        </w:tc>
        <w:tc>
          <w:tcPr>
            <w:tcW w:w="1417" w:type="dxa"/>
            <w:tcBorders>
              <w:top w:val="nil"/>
              <w:left w:val="nil"/>
              <w:bottom w:val="nil"/>
              <w:right w:val="nil"/>
            </w:tcBorders>
            <w:shd w:val="clear" w:color="auto" w:fill="auto"/>
            <w:noWrap/>
            <w:vAlign w:val="bottom"/>
            <w:hideMark/>
          </w:tcPr>
          <w:p w14:paraId="16D72316" w14:textId="77777777" w:rsidR="00687A22" w:rsidRPr="00687A22" w:rsidRDefault="00687A22" w:rsidP="00687A22">
            <w:pPr>
              <w:rPr>
                <w:rFonts w:ascii="Calibri" w:hAnsi="Calibri"/>
                <w:color w:val="000000"/>
              </w:rPr>
            </w:pPr>
            <w:r w:rsidRPr="00687A22">
              <w:rPr>
                <w:rFonts w:ascii="Calibri" w:hAnsi="Calibri"/>
                <w:color w:val="000000"/>
              </w:rPr>
              <w:t>8.415(5)</w:t>
            </w:r>
          </w:p>
        </w:tc>
        <w:tc>
          <w:tcPr>
            <w:tcW w:w="1134" w:type="dxa"/>
            <w:tcBorders>
              <w:top w:val="nil"/>
              <w:left w:val="nil"/>
              <w:bottom w:val="nil"/>
              <w:right w:val="nil"/>
            </w:tcBorders>
            <w:shd w:val="clear" w:color="auto" w:fill="auto"/>
            <w:noWrap/>
            <w:vAlign w:val="bottom"/>
            <w:hideMark/>
          </w:tcPr>
          <w:p w14:paraId="5669B126" w14:textId="77777777" w:rsidR="00687A22" w:rsidRPr="00687A22" w:rsidRDefault="00687A22" w:rsidP="00687A22">
            <w:pPr>
              <w:rPr>
                <w:rFonts w:ascii="Calibri" w:hAnsi="Calibri"/>
                <w:color w:val="000000"/>
              </w:rPr>
            </w:pPr>
            <w:r w:rsidRPr="00687A22">
              <w:rPr>
                <w:rFonts w:ascii="Calibri" w:hAnsi="Calibri"/>
                <w:color w:val="000000"/>
              </w:rPr>
              <w:t>0.135</w:t>
            </w:r>
          </w:p>
        </w:tc>
        <w:tc>
          <w:tcPr>
            <w:tcW w:w="1134" w:type="dxa"/>
            <w:tcBorders>
              <w:top w:val="nil"/>
              <w:left w:val="nil"/>
              <w:bottom w:val="nil"/>
              <w:right w:val="nil"/>
            </w:tcBorders>
            <w:shd w:val="clear" w:color="auto" w:fill="auto"/>
            <w:noWrap/>
            <w:vAlign w:val="bottom"/>
            <w:hideMark/>
          </w:tcPr>
          <w:p w14:paraId="2FBDD473"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08C0ADC" w14:textId="77777777" w:rsidR="00687A22" w:rsidRPr="00687A22" w:rsidRDefault="00687A22" w:rsidP="00687A22">
            <w:pPr>
              <w:rPr>
                <w:rFonts w:ascii="Calibri" w:hAnsi="Calibri"/>
                <w:color w:val="000000"/>
              </w:rPr>
            </w:pPr>
            <w:r w:rsidRPr="00687A22">
              <w:rPr>
                <w:rFonts w:ascii="Calibri" w:hAnsi="Calibri"/>
                <w:color w:val="000000"/>
              </w:rPr>
              <w:t>0.044</w:t>
            </w:r>
          </w:p>
        </w:tc>
        <w:tc>
          <w:tcPr>
            <w:tcW w:w="1276" w:type="dxa"/>
            <w:tcBorders>
              <w:top w:val="nil"/>
              <w:left w:val="nil"/>
              <w:bottom w:val="nil"/>
              <w:right w:val="nil"/>
            </w:tcBorders>
            <w:shd w:val="clear" w:color="auto" w:fill="auto"/>
            <w:noWrap/>
            <w:vAlign w:val="bottom"/>
            <w:hideMark/>
          </w:tcPr>
          <w:p w14:paraId="37894D8C" w14:textId="77777777" w:rsidR="00687A22" w:rsidRPr="00687A22" w:rsidRDefault="00687A22" w:rsidP="00687A22">
            <w:pPr>
              <w:rPr>
                <w:rFonts w:ascii="Calibri" w:hAnsi="Calibri"/>
                <w:color w:val="000000"/>
              </w:rPr>
            </w:pPr>
            <w:r w:rsidRPr="00687A22">
              <w:rPr>
                <w:rFonts w:ascii="Calibri" w:hAnsi="Calibri"/>
                <w:color w:val="000000"/>
              </w:rPr>
              <w:t>36.07(5)</w:t>
            </w:r>
          </w:p>
        </w:tc>
        <w:tc>
          <w:tcPr>
            <w:tcW w:w="1417" w:type="dxa"/>
            <w:tcBorders>
              <w:top w:val="nil"/>
              <w:left w:val="nil"/>
              <w:bottom w:val="nil"/>
              <w:right w:val="nil"/>
            </w:tcBorders>
            <w:shd w:val="clear" w:color="auto" w:fill="auto"/>
            <w:noWrap/>
            <w:vAlign w:val="bottom"/>
            <w:hideMark/>
          </w:tcPr>
          <w:p w14:paraId="2970D378"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86D73BD" w14:textId="77777777" w:rsidR="00687A22" w:rsidRPr="00687A22" w:rsidRDefault="00687A22" w:rsidP="00687A22">
            <w:pPr>
              <w:rPr>
                <w:rFonts w:ascii="Calibri" w:hAnsi="Calibri"/>
                <w:color w:val="000000"/>
              </w:rPr>
            </w:pPr>
            <w:r w:rsidRPr="00687A22">
              <w:rPr>
                <w:rFonts w:ascii="Calibri" w:hAnsi="Calibri"/>
                <w:color w:val="000000"/>
              </w:rPr>
              <w:t>0.937</w:t>
            </w:r>
          </w:p>
        </w:tc>
        <w:tc>
          <w:tcPr>
            <w:tcW w:w="2061" w:type="dxa"/>
            <w:tcBorders>
              <w:top w:val="nil"/>
              <w:left w:val="nil"/>
              <w:bottom w:val="nil"/>
              <w:right w:val="nil"/>
            </w:tcBorders>
            <w:shd w:val="clear" w:color="auto" w:fill="auto"/>
            <w:noWrap/>
            <w:vAlign w:val="bottom"/>
            <w:hideMark/>
          </w:tcPr>
          <w:p w14:paraId="49FE0EFF" w14:textId="77777777" w:rsidR="00687A22" w:rsidRPr="00687A22" w:rsidRDefault="00687A22" w:rsidP="00687A22">
            <w:pPr>
              <w:rPr>
                <w:rFonts w:ascii="Calibri" w:hAnsi="Calibri"/>
                <w:color w:val="000000"/>
              </w:rPr>
            </w:pPr>
            <w:r w:rsidRPr="00687A22">
              <w:rPr>
                <w:rFonts w:ascii="Calibri" w:hAnsi="Calibri"/>
                <w:color w:val="000000"/>
              </w:rPr>
              <w:t>0.127</w:t>
            </w:r>
          </w:p>
        </w:tc>
      </w:tr>
      <w:tr w:rsidR="00687A22" w:rsidRPr="00687A22" w14:paraId="1BACD84A" w14:textId="77777777" w:rsidTr="00633156">
        <w:trPr>
          <w:trHeight w:val="320"/>
        </w:trPr>
        <w:tc>
          <w:tcPr>
            <w:tcW w:w="993" w:type="dxa"/>
            <w:tcBorders>
              <w:top w:val="nil"/>
              <w:left w:val="nil"/>
              <w:bottom w:val="nil"/>
              <w:right w:val="nil"/>
            </w:tcBorders>
            <w:shd w:val="clear" w:color="auto" w:fill="auto"/>
            <w:noWrap/>
            <w:vAlign w:val="bottom"/>
            <w:hideMark/>
          </w:tcPr>
          <w:p w14:paraId="2E700A40" w14:textId="77777777" w:rsidR="00687A22" w:rsidRPr="00687A22" w:rsidRDefault="00687A22" w:rsidP="00687A22">
            <w:pPr>
              <w:rPr>
                <w:rFonts w:ascii="Calibri" w:hAnsi="Calibri"/>
                <w:color w:val="000000"/>
              </w:rPr>
            </w:pPr>
            <w:r w:rsidRPr="00687A22">
              <w:rPr>
                <w:rFonts w:ascii="Calibri" w:hAnsi="Calibri"/>
                <w:color w:val="000000"/>
              </w:rPr>
              <w:t>c4</w:t>
            </w:r>
          </w:p>
        </w:tc>
        <w:tc>
          <w:tcPr>
            <w:tcW w:w="1417" w:type="dxa"/>
            <w:tcBorders>
              <w:top w:val="nil"/>
              <w:left w:val="nil"/>
              <w:bottom w:val="nil"/>
              <w:right w:val="nil"/>
            </w:tcBorders>
            <w:shd w:val="clear" w:color="auto" w:fill="auto"/>
            <w:noWrap/>
            <w:vAlign w:val="bottom"/>
            <w:hideMark/>
          </w:tcPr>
          <w:p w14:paraId="1B45F785" w14:textId="77777777" w:rsidR="00687A22" w:rsidRPr="00687A22" w:rsidRDefault="00687A22" w:rsidP="00687A22">
            <w:pPr>
              <w:rPr>
                <w:rFonts w:ascii="Calibri" w:hAnsi="Calibri"/>
                <w:color w:val="000000"/>
              </w:rPr>
            </w:pPr>
            <w:r w:rsidRPr="00687A22">
              <w:rPr>
                <w:rFonts w:ascii="Calibri" w:hAnsi="Calibri"/>
                <w:color w:val="000000"/>
              </w:rPr>
              <w:t>2.803(5)</w:t>
            </w:r>
          </w:p>
        </w:tc>
        <w:tc>
          <w:tcPr>
            <w:tcW w:w="1134" w:type="dxa"/>
            <w:tcBorders>
              <w:top w:val="nil"/>
              <w:left w:val="nil"/>
              <w:bottom w:val="nil"/>
              <w:right w:val="nil"/>
            </w:tcBorders>
            <w:shd w:val="clear" w:color="auto" w:fill="auto"/>
            <w:noWrap/>
            <w:vAlign w:val="bottom"/>
            <w:hideMark/>
          </w:tcPr>
          <w:p w14:paraId="66355A9E" w14:textId="77777777" w:rsidR="00687A22" w:rsidRPr="00687A22" w:rsidRDefault="00687A22" w:rsidP="00687A22">
            <w:pPr>
              <w:rPr>
                <w:rFonts w:ascii="Calibri" w:hAnsi="Calibri"/>
                <w:color w:val="000000"/>
              </w:rPr>
            </w:pPr>
            <w:r w:rsidRPr="00687A22">
              <w:rPr>
                <w:rFonts w:ascii="Calibri" w:hAnsi="Calibri"/>
                <w:color w:val="000000"/>
              </w:rPr>
              <w:t>0.73</w:t>
            </w:r>
          </w:p>
        </w:tc>
        <w:tc>
          <w:tcPr>
            <w:tcW w:w="1134" w:type="dxa"/>
            <w:tcBorders>
              <w:top w:val="nil"/>
              <w:left w:val="nil"/>
              <w:bottom w:val="nil"/>
              <w:right w:val="nil"/>
            </w:tcBorders>
            <w:shd w:val="clear" w:color="auto" w:fill="auto"/>
            <w:noWrap/>
            <w:vAlign w:val="bottom"/>
            <w:hideMark/>
          </w:tcPr>
          <w:p w14:paraId="27E24D2C"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FB7486F"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25628DB0" w14:textId="77777777" w:rsidR="00687A22" w:rsidRPr="00687A22" w:rsidRDefault="00687A22" w:rsidP="00687A22">
            <w:pPr>
              <w:rPr>
                <w:rFonts w:ascii="Calibri" w:hAnsi="Calibri"/>
                <w:color w:val="000000"/>
              </w:rPr>
            </w:pPr>
            <w:r w:rsidRPr="00687A22">
              <w:rPr>
                <w:rFonts w:ascii="Calibri" w:hAnsi="Calibri"/>
                <w:color w:val="000000"/>
              </w:rPr>
              <w:t>47.719(5)</w:t>
            </w:r>
          </w:p>
        </w:tc>
        <w:tc>
          <w:tcPr>
            <w:tcW w:w="1417" w:type="dxa"/>
            <w:tcBorders>
              <w:top w:val="nil"/>
              <w:left w:val="nil"/>
              <w:bottom w:val="nil"/>
              <w:right w:val="nil"/>
            </w:tcBorders>
            <w:shd w:val="clear" w:color="auto" w:fill="auto"/>
            <w:noWrap/>
            <w:vAlign w:val="bottom"/>
            <w:hideMark/>
          </w:tcPr>
          <w:p w14:paraId="50E257B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64C5CA8" w14:textId="77777777" w:rsidR="00687A22" w:rsidRPr="00687A22" w:rsidRDefault="00687A22" w:rsidP="00687A22">
            <w:pPr>
              <w:rPr>
                <w:rFonts w:ascii="Calibri" w:hAnsi="Calibri"/>
                <w:color w:val="000000"/>
              </w:rPr>
            </w:pPr>
            <w:r w:rsidRPr="00687A22">
              <w:rPr>
                <w:rFonts w:ascii="Calibri" w:hAnsi="Calibri"/>
                <w:color w:val="000000"/>
              </w:rPr>
              <w:t>0.977</w:t>
            </w:r>
          </w:p>
        </w:tc>
        <w:tc>
          <w:tcPr>
            <w:tcW w:w="2061" w:type="dxa"/>
            <w:tcBorders>
              <w:top w:val="nil"/>
              <w:left w:val="nil"/>
              <w:bottom w:val="nil"/>
              <w:right w:val="nil"/>
            </w:tcBorders>
            <w:shd w:val="clear" w:color="auto" w:fill="auto"/>
            <w:noWrap/>
            <w:vAlign w:val="bottom"/>
            <w:hideMark/>
          </w:tcPr>
          <w:p w14:paraId="0A8B4398" w14:textId="77777777" w:rsidR="00687A22" w:rsidRPr="00687A22" w:rsidRDefault="00687A22" w:rsidP="00687A22">
            <w:pPr>
              <w:rPr>
                <w:rFonts w:ascii="Calibri" w:hAnsi="Calibri"/>
                <w:color w:val="000000"/>
              </w:rPr>
            </w:pPr>
            <w:r w:rsidRPr="00687A22">
              <w:rPr>
                <w:rFonts w:ascii="Calibri" w:hAnsi="Calibri"/>
                <w:color w:val="000000"/>
              </w:rPr>
              <w:t>0.149</w:t>
            </w:r>
          </w:p>
        </w:tc>
      </w:tr>
      <w:tr w:rsidR="00687A22" w:rsidRPr="00687A22" w14:paraId="3958D7E5" w14:textId="77777777" w:rsidTr="00633156">
        <w:trPr>
          <w:trHeight w:val="320"/>
        </w:trPr>
        <w:tc>
          <w:tcPr>
            <w:tcW w:w="993" w:type="dxa"/>
            <w:tcBorders>
              <w:top w:val="nil"/>
              <w:left w:val="nil"/>
              <w:bottom w:val="nil"/>
              <w:right w:val="nil"/>
            </w:tcBorders>
            <w:shd w:val="clear" w:color="auto" w:fill="auto"/>
            <w:noWrap/>
            <w:vAlign w:val="bottom"/>
            <w:hideMark/>
          </w:tcPr>
          <w:p w14:paraId="50F25FF4" w14:textId="77777777" w:rsidR="00687A22" w:rsidRPr="00687A22" w:rsidRDefault="00687A22" w:rsidP="00687A22">
            <w:pPr>
              <w:rPr>
                <w:rFonts w:ascii="Calibri" w:hAnsi="Calibri"/>
                <w:color w:val="000000"/>
              </w:rPr>
            </w:pPr>
            <w:r w:rsidRPr="00687A22">
              <w:rPr>
                <w:rFonts w:ascii="Calibri" w:hAnsi="Calibri"/>
                <w:color w:val="000000"/>
              </w:rPr>
              <w:t>c5</w:t>
            </w:r>
          </w:p>
        </w:tc>
        <w:tc>
          <w:tcPr>
            <w:tcW w:w="1417" w:type="dxa"/>
            <w:tcBorders>
              <w:top w:val="nil"/>
              <w:left w:val="nil"/>
              <w:bottom w:val="nil"/>
              <w:right w:val="nil"/>
            </w:tcBorders>
            <w:shd w:val="clear" w:color="auto" w:fill="auto"/>
            <w:noWrap/>
            <w:vAlign w:val="bottom"/>
            <w:hideMark/>
          </w:tcPr>
          <w:p w14:paraId="7D580202" w14:textId="77777777" w:rsidR="00687A22" w:rsidRPr="00687A22" w:rsidRDefault="00687A22" w:rsidP="00687A22">
            <w:pPr>
              <w:rPr>
                <w:rFonts w:ascii="Calibri" w:hAnsi="Calibri"/>
                <w:color w:val="000000"/>
              </w:rPr>
            </w:pPr>
            <w:r w:rsidRPr="00687A22">
              <w:rPr>
                <w:rFonts w:ascii="Calibri" w:hAnsi="Calibri"/>
                <w:color w:val="000000"/>
              </w:rPr>
              <w:t>5.805(5)</w:t>
            </w:r>
          </w:p>
        </w:tc>
        <w:tc>
          <w:tcPr>
            <w:tcW w:w="1134" w:type="dxa"/>
            <w:tcBorders>
              <w:top w:val="nil"/>
              <w:left w:val="nil"/>
              <w:bottom w:val="nil"/>
              <w:right w:val="nil"/>
            </w:tcBorders>
            <w:shd w:val="clear" w:color="auto" w:fill="auto"/>
            <w:noWrap/>
            <w:vAlign w:val="bottom"/>
            <w:hideMark/>
          </w:tcPr>
          <w:p w14:paraId="3451F5EC" w14:textId="77777777" w:rsidR="00687A22" w:rsidRPr="00687A22" w:rsidRDefault="00687A22" w:rsidP="00687A22">
            <w:pPr>
              <w:rPr>
                <w:rFonts w:ascii="Calibri" w:hAnsi="Calibri"/>
                <w:color w:val="000000"/>
              </w:rPr>
            </w:pPr>
            <w:r w:rsidRPr="00687A22">
              <w:rPr>
                <w:rFonts w:ascii="Calibri" w:hAnsi="Calibri"/>
                <w:color w:val="000000"/>
              </w:rPr>
              <w:t>0.326</w:t>
            </w:r>
          </w:p>
        </w:tc>
        <w:tc>
          <w:tcPr>
            <w:tcW w:w="1134" w:type="dxa"/>
            <w:tcBorders>
              <w:top w:val="nil"/>
              <w:left w:val="nil"/>
              <w:bottom w:val="nil"/>
              <w:right w:val="nil"/>
            </w:tcBorders>
            <w:shd w:val="clear" w:color="auto" w:fill="auto"/>
            <w:noWrap/>
            <w:vAlign w:val="bottom"/>
            <w:hideMark/>
          </w:tcPr>
          <w:p w14:paraId="4754277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27BCE91" w14:textId="77777777" w:rsidR="00687A22" w:rsidRPr="00687A22" w:rsidRDefault="00687A22" w:rsidP="00687A22">
            <w:pPr>
              <w:rPr>
                <w:rFonts w:ascii="Calibri" w:hAnsi="Calibri"/>
                <w:color w:val="000000"/>
              </w:rPr>
            </w:pPr>
            <w:r w:rsidRPr="00687A22">
              <w:rPr>
                <w:rFonts w:ascii="Calibri" w:hAnsi="Calibri"/>
                <w:color w:val="000000"/>
              </w:rPr>
              <w:t>0.021</w:t>
            </w:r>
          </w:p>
        </w:tc>
        <w:tc>
          <w:tcPr>
            <w:tcW w:w="1276" w:type="dxa"/>
            <w:tcBorders>
              <w:top w:val="nil"/>
              <w:left w:val="nil"/>
              <w:bottom w:val="nil"/>
              <w:right w:val="nil"/>
            </w:tcBorders>
            <w:shd w:val="clear" w:color="auto" w:fill="auto"/>
            <w:noWrap/>
            <w:vAlign w:val="bottom"/>
            <w:hideMark/>
          </w:tcPr>
          <w:p w14:paraId="62B03038" w14:textId="77777777" w:rsidR="00687A22" w:rsidRPr="00687A22" w:rsidRDefault="00687A22" w:rsidP="00687A22">
            <w:pPr>
              <w:rPr>
                <w:rFonts w:ascii="Calibri" w:hAnsi="Calibri"/>
                <w:color w:val="000000"/>
              </w:rPr>
            </w:pPr>
            <w:r w:rsidRPr="00687A22">
              <w:rPr>
                <w:rFonts w:ascii="Calibri" w:hAnsi="Calibri"/>
                <w:color w:val="000000"/>
              </w:rPr>
              <w:t>154.106(5)</w:t>
            </w:r>
          </w:p>
        </w:tc>
        <w:tc>
          <w:tcPr>
            <w:tcW w:w="1417" w:type="dxa"/>
            <w:tcBorders>
              <w:top w:val="nil"/>
              <w:left w:val="nil"/>
              <w:bottom w:val="nil"/>
              <w:right w:val="nil"/>
            </w:tcBorders>
            <w:shd w:val="clear" w:color="auto" w:fill="auto"/>
            <w:noWrap/>
            <w:vAlign w:val="bottom"/>
            <w:hideMark/>
          </w:tcPr>
          <w:p w14:paraId="1C36C03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B79EA94" w14:textId="77777777" w:rsidR="00687A22" w:rsidRPr="00687A22" w:rsidRDefault="00687A22" w:rsidP="00687A22">
            <w:pPr>
              <w:rPr>
                <w:rFonts w:ascii="Calibri" w:hAnsi="Calibri"/>
                <w:color w:val="000000"/>
              </w:rPr>
            </w:pPr>
            <w:r w:rsidRPr="00687A22">
              <w:rPr>
                <w:rFonts w:ascii="Calibri" w:hAnsi="Calibri"/>
                <w:color w:val="000000"/>
              </w:rPr>
              <w:t>0.909</w:t>
            </w:r>
          </w:p>
        </w:tc>
        <w:tc>
          <w:tcPr>
            <w:tcW w:w="2061" w:type="dxa"/>
            <w:tcBorders>
              <w:top w:val="nil"/>
              <w:left w:val="nil"/>
              <w:bottom w:val="nil"/>
              <w:right w:val="nil"/>
            </w:tcBorders>
            <w:shd w:val="clear" w:color="auto" w:fill="auto"/>
            <w:noWrap/>
            <w:vAlign w:val="bottom"/>
            <w:hideMark/>
          </w:tcPr>
          <w:p w14:paraId="0F292ABA" w14:textId="77777777" w:rsidR="00687A22" w:rsidRPr="00687A22" w:rsidRDefault="00687A22" w:rsidP="00687A22">
            <w:pPr>
              <w:rPr>
                <w:rFonts w:ascii="Calibri" w:hAnsi="Calibri"/>
                <w:color w:val="000000"/>
              </w:rPr>
            </w:pPr>
            <w:r w:rsidRPr="00687A22">
              <w:rPr>
                <w:rFonts w:ascii="Calibri" w:hAnsi="Calibri"/>
                <w:color w:val="000000"/>
              </w:rPr>
              <w:t>0.278</w:t>
            </w:r>
          </w:p>
        </w:tc>
      </w:tr>
      <w:tr w:rsidR="00687A22" w:rsidRPr="00687A22" w14:paraId="3E740CE7" w14:textId="77777777" w:rsidTr="00633156">
        <w:trPr>
          <w:trHeight w:val="320"/>
        </w:trPr>
        <w:tc>
          <w:tcPr>
            <w:tcW w:w="993" w:type="dxa"/>
            <w:tcBorders>
              <w:top w:val="nil"/>
              <w:left w:val="nil"/>
              <w:bottom w:val="nil"/>
              <w:right w:val="nil"/>
            </w:tcBorders>
            <w:shd w:val="clear" w:color="auto" w:fill="auto"/>
            <w:noWrap/>
            <w:vAlign w:val="bottom"/>
            <w:hideMark/>
          </w:tcPr>
          <w:p w14:paraId="205F3A1E" w14:textId="77777777" w:rsidR="00687A22" w:rsidRPr="00687A22" w:rsidRDefault="00687A22" w:rsidP="00687A22">
            <w:pPr>
              <w:rPr>
                <w:rFonts w:ascii="Calibri" w:hAnsi="Calibri"/>
                <w:color w:val="000000"/>
              </w:rPr>
            </w:pPr>
            <w:r w:rsidRPr="00687A22">
              <w:rPr>
                <w:rFonts w:ascii="Calibri" w:hAnsi="Calibri"/>
                <w:color w:val="000000"/>
              </w:rPr>
              <w:t>c6</w:t>
            </w:r>
          </w:p>
        </w:tc>
        <w:tc>
          <w:tcPr>
            <w:tcW w:w="1417" w:type="dxa"/>
            <w:tcBorders>
              <w:top w:val="nil"/>
              <w:left w:val="nil"/>
              <w:bottom w:val="nil"/>
              <w:right w:val="nil"/>
            </w:tcBorders>
            <w:shd w:val="clear" w:color="auto" w:fill="auto"/>
            <w:noWrap/>
            <w:vAlign w:val="bottom"/>
            <w:hideMark/>
          </w:tcPr>
          <w:p w14:paraId="00456725" w14:textId="77777777" w:rsidR="00687A22" w:rsidRPr="00687A22" w:rsidRDefault="00687A22" w:rsidP="00687A22">
            <w:pPr>
              <w:rPr>
                <w:rFonts w:ascii="Calibri" w:hAnsi="Calibri"/>
                <w:color w:val="000000"/>
              </w:rPr>
            </w:pPr>
            <w:r w:rsidRPr="00687A22">
              <w:rPr>
                <w:rFonts w:ascii="Calibri" w:hAnsi="Calibri"/>
                <w:color w:val="000000"/>
              </w:rPr>
              <w:t>8.102(5)</w:t>
            </w:r>
          </w:p>
        </w:tc>
        <w:tc>
          <w:tcPr>
            <w:tcW w:w="1134" w:type="dxa"/>
            <w:tcBorders>
              <w:top w:val="nil"/>
              <w:left w:val="nil"/>
              <w:bottom w:val="nil"/>
              <w:right w:val="nil"/>
            </w:tcBorders>
            <w:shd w:val="clear" w:color="auto" w:fill="auto"/>
            <w:noWrap/>
            <w:vAlign w:val="bottom"/>
            <w:hideMark/>
          </w:tcPr>
          <w:p w14:paraId="0192AC8B" w14:textId="77777777" w:rsidR="00687A22" w:rsidRPr="00687A22" w:rsidRDefault="00687A22" w:rsidP="00687A22">
            <w:pPr>
              <w:rPr>
                <w:rFonts w:ascii="Calibri" w:hAnsi="Calibri"/>
                <w:color w:val="000000"/>
              </w:rPr>
            </w:pPr>
            <w:r w:rsidRPr="00687A22">
              <w:rPr>
                <w:rFonts w:ascii="Calibri" w:hAnsi="Calibri"/>
                <w:color w:val="000000"/>
              </w:rPr>
              <w:t>0.151</w:t>
            </w:r>
          </w:p>
        </w:tc>
        <w:tc>
          <w:tcPr>
            <w:tcW w:w="1134" w:type="dxa"/>
            <w:tcBorders>
              <w:top w:val="nil"/>
              <w:left w:val="nil"/>
              <w:bottom w:val="nil"/>
              <w:right w:val="nil"/>
            </w:tcBorders>
            <w:shd w:val="clear" w:color="auto" w:fill="auto"/>
            <w:noWrap/>
            <w:vAlign w:val="bottom"/>
            <w:hideMark/>
          </w:tcPr>
          <w:p w14:paraId="72F20984" w14:textId="77777777" w:rsidR="00687A22" w:rsidRPr="00687A22" w:rsidRDefault="00687A22" w:rsidP="00687A22">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4A63FDEF"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79118520" w14:textId="77777777" w:rsidR="00687A22" w:rsidRPr="00687A22" w:rsidRDefault="00687A22" w:rsidP="00687A22">
            <w:pPr>
              <w:rPr>
                <w:rFonts w:ascii="Calibri" w:hAnsi="Calibri"/>
                <w:color w:val="000000"/>
              </w:rPr>
            </w:pPr>
            <w:r w:rsidRPr="00687A22">
              <w:rPr>
                <w:rFonts w:ascii="Calibri" w:hAnsi="Calibri"/>
                <w:color w:val="000000"/>
              </w:rPr>
              <w:t>18.672(5)</w:t>
            </w:r>
          </w:p>
        </w:tc>
        <w:tc>
          <w:tcPr>
            <w:tcW w:w="1417" w:type="dxa"/>
            <w:tcBorders>
              <w:top w:val="nil"/>
              <w:left w:val="nil"/>
              <w:bottom w:val="nil"/>
              <w:right w:val="nil"/>
            </w:tcBorders>
            <w:shd w:val="clear" w:color="auto" w:fill="auto"/>
            <w:noWrap/>
            <w:vAlign w:val="bottom"/>
            <w:hideMark/>
          </w:tcPr>
          <w:p w14:paraId="302D0B85"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4B1FC090" w14:textId="77777777" w:rsidR="00687A22" w:rsidRPr="00687A22" w:rsidRDefault="00687A22" w:rsidP="00687A22">
            <w:pPr>
              <w:rPr>
                <w:rFonts w:ascii="Calibri" w:hAnsi="Calibri"/>
                <w:color w:val="000000"/>
              </w:rPr>
            </w:pPr>
            <w:r w:rsidRPr="00687A22">
              <w:rPr>
                <w:rFonts w:ascii="Calibri" w:hAnsi="Calibri"/>
                <w:color w:val="000000"/>
              </w:rPr>
              <w:t>0.978</w:t>
            </w:r>
          </w:p>
        </w:tc>
        <w:tc>
          <w:tcPr>
            <w:tcW w:w="2061" w:type="dxa"/>
            <w:tcBorders>
              <w:top w:val="nil"/>
              <w:left w:val="nil"/>
              <w:bottom w:val="nil"/>
              <w:right w:val="nil"/>
            </w:tcBorders>
            <w:shd w:val="clear" w:color="auto" w:fill="auto"/>
            <w:noWrap/>
            <w:vAlign w:val="bottom"/>
            <w:hideMark/>
          </w:tcPr>
          <w:p w14:paraId="1C2B2696" w14:textId="77777777" w:rsidR="00687A22" w:rsidRPr="00687A22" w:rsidRDefault="00687A22" w:rsidP="00687A22">
            <w:pPr>
              <w:rPr>
                <w:rFonts w:ascii="Calibri" w:hAnsi="Calibri"/>
                <w:color w:val="000000"/>
              </w:rPr>
            </w:pPr>
            <w:r w:rsidRPr="00687A22">
              <w:rPr>
                <w:rFonts w:ascii="Calibri" w:hAnsi="Calibri"/>
                <w:color w:val="000000"/>
              </w:rPr>
              <w:t>0.084</w:t>
            </w:r>
          </w:p>
        </w:tc>
      </w:tr>
      <w:tr w:rsidR="00687A22" w:rsidRPr="00687A22" w14:paraId="30308D19" w14:textId="77777777" w:rsidTr="00633156">
        <w:trPr>
          <w:trHeight w:val="320"/>
        </w:trPr>
        <w:tc>
          <w:tcPr>
            <w:tcW w:w="993" w:type="dxa"/>
            <w:tcBorders>
              <w:top w:val="nil"/>
              <w:left w:val="nil"/>
              <w:bottom w:val="nil"/>
              <w:right w:val="nil"/>
            </w:tcBorders>
            <w:shd w:val="clear" w:color="auto" w:fill="auto"/>
            <w:noWrap/>
            <w:vAlign w:val="bottom"/>
            <w:hideMark/>
          </w:tcPr>
          <w:p w14:paraId="051FCD8B" w14:textId="77777777" w:rsidR="00687A22" w:rsidRPr="00687A22" w:rsidRDefault="00687A22" w:rsidP="00687A22">
            <w:pPr>
              <w:rPr>
                <w:rFonts w:ascii="Calibri" w:hAnsi="Calibri"/>
                <w:color w:val="000000"/>
              </w:rPr>
            </w:pPr>
            <w:r w:rsidRPr="00687A22">
              <w:rPr>
                <w:rFonts w:ascii="Calibri" w:hAnsi="Calibri"/>
                <w:color w:val="000000"/>
              </w:rPr>
              <w:t>c7</w:t>
            </w:r>
          </w:p>
        </w:tc>
        <w:tc>
          <w:tcPr>
            <w:tcW w:w="1417" w:type="dxa"/>
            <w:tcBorders>
              <w:top w:val="nil"/>
              <w:left w:val="nil"/>
              <w:bottom w:val="nil"/>
              <w:right w:val="nil"/>
            </w:tcBorders>
            <w:shd w:val="clear" w:color="auto" w:fill="auto"/>
            <w:noWrap/>
            <w:vAlign w:val="bottom"/>
            <w:hideMark/>
          </w:tcPr>
          <w:p w14:paraId="301CF5E2" w14:textId="77777777" w:rsidR="00687A22" w:rsidRPr="00687A22" w:rsidRDefault="00687A22" w:rsidP="00687A22">
            <w:pPr>
              <w:rPr>
                <w:rFonts w:ascii="Calibri" w:hAnsi="Calibri"/>
                <w:color w:val="000000"/>
              </w:rPr>
            </w:pPr>
            <w:r w:rsidRPr="00687A22">
              <w:rPr>
                <w:rFonts w:ascii="Calibri" w:hAnsi="Calibri"/>
                <w:color w:val="000000"/>
              </w:rPr>
              <w:t>9.901(5)</w:t>
            </w:r>
          </w:p>
        </w:tc>
        <w:tc>
          <w:tcPr>
            <w:tcW w:w="1134" w:type="dxa"/>
            <w:tcBorders>
              <w:top w:val="nil"/>
              <w:left w:val="nil"/>
              <w:bottom w:val="nil"/>
              <w:right w:val="nil"/>
            </w:tcBorders>
            <w:shd w:val="clear" w:color="auto" w:fill="auto"/>
            <w:noWrap/>
            <w:vAlign w:val="bottom"/>
            <w:hideMark/>
          </w:tcPr>
          <w:p w14:paraId="6211B544" w14:textId="77777777" w:rsidR="00687A22" w:rsidRPr="00687A22" w:rsidRDefault="00687A22" w:rsidP="00687A22">
            <w:pPr>
              <w:rPr>
                <w:rFonts w:ascii="Calibri" w:hAnsi="Calibri"/>
                <w:color w:val="000000"/>
              </w:rPr>
            </w:pPr>
            <w:r w:rsidRPr="00687A22">
              <w:rPr>
                <w:rFonts w:ascii="Calibri" w:hAnsi="Calibri"/>
                <w:color w:val="000000"/>
              </w:rPr>
              <w:t>0.078</w:t>
            </w:r>
          </w:p>
        </w:tc>
        <w:tc>
          <w:tcPr>
            <w:tcW w:w="1134" w:type="dxa"/>
            <w:tcBorders>
              <w:top w:val="nil"/>
              <w:left w:val="nil"/>
              <w:bottom w:val="nil"/>
              <w:right w:val="nil"/>
            </w:tcBorders>
            <w:shd w:val="clear" w:color="auto" w:fill="auto"/>
            <w:noWrap/>
            <w:vAlign w:val="bottom"/>
            <w:hideMark/>
          </w:tcPr>
          <w:p w14:paraId="5C63ED8F"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1134" w:type="dxa"/>
            <w:tcBorders>
              <w:top w:val="nil"/>
              <w:left w:val="nil"/>
              <w:bottom w:val="nil"/>
              <w:right w:val="nil"/>
            </w:tcBorders>
            <w:shd w:val="clear" w:color="auto" w:fill="auto"/>
            <w:noWrap/>
            <w:vAlign w:val="bottom"/>
            <w:hideMark/>
          </w:tcPr>
          <w:p w14:paraId="009D6A75" w14:textId="77777777" w:rsidR="00687A22" w:rsidRPr="00687A22" w:rsidRDefault="00687A22" w:rsidP="00687A22">
            <w:pPr>
              <w:rPr>
                <w:rFonts w:ascii="Calibri" w:hAnsi="Calibri"/>
                <w:color w:val="000000"/>
              </w:rPr>
            </w:pPr>
            <w:r w:rsidRPr="00687A22">
              <w:rPr>
                <w:rFonts w:ascii="Calibri" w:hAnsi="Calibri"/>
                <w:color w:val="000000"/>
              </w:rPr>
              <w:t>0.052</w:t>
            </w:r>
          </w:p>
        </w:tc>
        <w:tc>
          <w:tcPr>
            <w:tcW w:w="1276" w:type="dxa"/>
            <w:tcBorders>
              <w:top w:val="nil"/>
              <w:left w:val="nil"/>
              <w:bottom w:val="nil"/>
              <w:right w:val="nil"/>
            </w:tcBorders>
            <w:shd w:val="clear" w:color="auto" w:fill="auto"/>
            <w:noWrap/>
            <w:vAlign w:val="bottom"/>
            <w:hideMark/>
          </w:tcPr>
          <w:p w14:paraId="3209C65F" w14:textId="77777777" w:rsidR="00687A22" w:rsidRPr="00687A22" w:rsidRDefault="00687A22" w:rsidP="00687A22">
            <w:pPr>
              <w:rPr>
                <w:rFonts w:ascii="Calibri" w:hAnsi="Calibri"/>
                <w:color w:val="000000"/>
              </w:rPr>
            </w:pPr>
            <w:r w:rsidRPr="00687A22">
              <w:rPr>
                <w:rFonts w:ascii="Calibri" w:hAnsi="Calibri"/>
                <w:color w:val="000000"/>
              </w:rPr>
              <w:t>92.76(5)</w:t>
            </w:r>
          </w:p>
        </w:tc>
        <w:tc>
          <w:tcPr>
            <w:tcW w:w="1417" w:type="dxa"/>
            <w:tcBorders>
              <w:top w:val="nil"/>
              <w:left w:val="nil"/>
              <w:bottom w:val="nil"/>
              <w:right w:val="nil"/>
            </w:tcBorders>
            <w:shd w:val="clear" w:color="auto" w:fill="auto"/>
            <w:noWrap/>
            <w:vAlign w:val="bottom"/>
            <w:hideMark/>
          </w:tcPr>
          <w:p w14:paraId="3C0C095F"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4D06534" w14:textId="77777777" w:rsidR="00687A22" w:rsidRPr="00687A22" w:rsidRDefault="00687A22" w:rsidP="00687A22">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39C75C66" w14:textId="77777777" w:rsidR="00687A22" w:rsidRPr="00687A22" w:rsidRDefault="00687A22" w:rsidP="00687A22">
            <w:pPr>
              <w:rPr>
                <w:rFonts w:ascii="Calibri" w:hAnsi="Calibri"/>
                <w:color w:val="000000"/>
              </w:rPr>
            </w:pPr>
            <w:r w:rsidRPr="00687A22">
              <w:rPr>
                <w:rFonts w:ascii="Calibri" w:hAnsi="Calibri"/>
                <w:color w:val="000000"/>
              </w:rPr>
              <w:t>0.213</w:t>
            </w:r>
          </w:p>
        </w:tc>
      </w:tr>
      <w:tr w:rsidR="00687A22" w:rsidRPr="00687A22" w14:paraId="1658ED9E" w14:textId="77777777" w:rsidTr="00633156">
        <w:trPr>
          <w:trHeight w:val="320"/>
        </w:trPr>
        <w:tc>
          <w:tcPr>
            <w:tcW w:w="993" w:type="dxa"/>
            <w:tcBorders>
              <w:top w:val="nil"/>
              <w:left w:val="nil"/>
              <w:bottom w:val="nil"/>
              <w:right w:val="nil"/>
            </w:tcBorders>
            <w:shd w:val="clear" w:color="auto" w:fill="auto"/>
            <w:noWrap/>
            <w:vAlign w:val="bottom"/>
            <w:hideMark/>
          </w:tcPr>
          <w:p w14:paraId="51A1BBF7" w14:textId="77777777" w:rsidR="00687A22" w:rsidRPr="00687A22" w:rsidRDefault="00687A22" w:rsidP="00687A22">
            <w:pPr>
              <w:rPr>
                <w:rFonts w:ascii="Calibri" w:hAnsi="Calibri"/>
                <w:color w:val="000000"/>
              </w:rPr>
            </w:pPr>
            <w:r w:rsidRPr="00687A22">
              <w:rPr>
                <w:rFonts w:ascii="Calibri" w:hAnsi="Calibri"/>
                <w:color w:val="000000"/>
              </w:rPr>
              <w:t>c8</w:t>
            </w:r>
          </w:p>
        </w:tc>
        <w:tc>
          <w:tcPr>
            <w:tcW w:w="1417" w:type="dxa"/>
            <w:tcBorders>
              <w:top w:val="nil"/>
              <w:left w:val="nil"/>
              <w:bottom w:val="nil"/>
              <w:right w:val="nil"/>
            </w:tcBorders>
            <w:shd w:val="clear" w:color="auto" w:fill="auto"/>
            <w:noWrap/>
            <w:vAlign w:val="bottom"/>
            <w:hideMark/>
          </w:tcPr>
          <w:p w14:paraId="44B4E24C" w14:textId="77777777" w:rsidR="00687A22" w:rsidRPr="00687A22" w:rsidRDefault="00687A22" w:rsidP="00687A22">
            <w:pPr>
              <w:rPr>
                <w:rFonts w:ascii="Calibri" w:hAnsi="Calibri"/>
                <w:color w:val="000000"/>
              </w:rPr>
            </w:pPr>
            <w:r w:rsidRPr="00687A22">
              <w:rPr>
                <w:rFonts w:ascii="Calibri" w:hAnsi="Calibri"/>
                <w:color w:val="000000"/>
              </w:rPr>
              <w:t>5.998(5)</w:t>
            </w:r>
          </w:p>
        </w:tc>
        <w:tc>
          <w:tcPr>
            <w:tcW w:w="1134" w:type="dxa"/>
            <w:tcBorders>
              <w:top w:val="nil"/>
              <w:left w:val="nil"/>
              <w:bottom w:val="nil"/>
              <w:right w:val="nil"/>
            </w:tcBorders>
            <w:shd w:val="clear" w:color="auto" w:fill="auto"/>
            <w:noWrap/>
            <w:vAlign w:val="bottom"/>
            <w:hideMark/>
          </w:tcPr>
          <w:p w14:paraId="6A5A6934" w14:textId="77777777" w:rsidR="00687A22" w:rsidRPr="00687A22" w:rsidRDefault="00687A22" w:rsidP="00687A22">
            <w:pPr>
              <w:rPr>
                <w:rFonts w:ascii="Calibri" w:hAnsi="Calibri"/>
                <w:color w:val="000000"/>
              </w:rPr>
            </w:pPr>
            <w:r w:rsidRPr="00687A22">
              <w:rPr>
                <w:rFonts w:ascii="Calibri" w:hAnsi="Calibri"/>
                <w:color w:val="000000"/>
              </w:rPr>
              <w:t>0.306</w:t>
            </w:r>
          </w:p>
        </w:tc>
        <w:tc>
          <w:tcPr>
            <w:tcW w:w="1134" w:type="dxa"/>
            <w:tcBorders>
              <w:top w:val="nil"/>
              <w:left w:val="nil"/>
              <w:bottom w:val="nil"/>
              <w:right w:val="nil"/>
            </w:tcBorders>
            <w:shd w:val="clear" w:color="auto" w:fill="auto"/>
            <w:noWrap/>
            <w:vAlign w:val="bottom"/>
            <w:hideMark/>
          </w:tcPr>
          <w:p w14:paraId="2982E9CD"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1E502542" w14:textId="77777777" w:rsidR="00687A22" w:rsidRPr="00687A22" w:rsidRDefault="00687A22" w:rsidP="00687A22">
            <w:pPr>
              <w:rPr>
                <w:rFonts w:ascii="Calibri" w:hAnsi="Calibri"/>
                <w:color w:val="000000"/>
              </w:rPr>
            </w:pPr>
            <w:r w:rsidRPr="00687A22">
              <w:rPr>
                <w:rFonts w:ascii="Calibri" w:hAnsi="Calibri"/>
                <w:color w:val="000000"/>
              </w:rPr>
              <w:t>0.024</w:t>
            </w:r>
          </w:p>
        </w:tc>
        <w:tc>
          <w:tcPr>
            <w:tcW w:w="1276" w:type="dxa"/>
            <w:tcBorders>
              <w:top w:val="nil"/>
              <w:left w:val="nil"/>
              <w:bottom w:val="nil"/>
              <w:right w:val="nil"/>
            </w:tcBorders>
            <w:shd w:val="clear" w:color="auto" w:fill="auto"/>
            <w:noWrap/>
            <w:vAlign w:val="bottom"/>
            <w:hideMark/>
          </w:tcPr>
          <w:p w14:paraId="03B208E8" w14:textId="77777777" w:rsidR="00687A22" w:rsidRPr="00687A22" w:rsidRDefault="00687A22" w:rsidP="00687A22">
            <w:pPr>
              <w:rPr>
                <w:rFonts w:ascii="Calibri" w:hAnsi="Calibri"/>
                <w:color w:val="000000"/>
              </w:rPr>
            </w:pPr>
            <w:r w:rsidRPr="00687A22">
              <w:rPr>
                <w:rFonts w:ascii="Calibri" w:hAnsi="Calibri"/>
                <w:color w:val="000000"/>
              </w:rPr>
              <w:t>35.668(5)</w:t>
            </w:r>
          </w:p>
        </w:tc>
        <w:tc>
          <w:tcPr>
            <w:tcW w:w="1417" w:type="dxa"/>
            <w:tcBorders>
              <w:top w:val="nil"/>
              <w:left w:val="nil"/>
              <w:bottom w:val="nil"/>
              <w:right w:val="nil"/>
            </w:tcBorders>
            <w:shd w:val="clear" w:color="auto" w:fill="auto"/>
            <w:noWrap/>
            <w:vAlign w:val="bottom"/>
            <w:hideMark/>
          </w:tcPr>
          <w:p w14:paraId="600C5B0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50D4F4C" w14:textId="77777777" w:rsidR="00687A22" w:rsidRPr="00687A22" w:rsidRDefault="00687A22" w:rsidP="00687A22">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7AA7E714" w14:textId="77777777" w:rsidR="00687A22" w:rsidRPr="00687A22" w:rsidRDefault="00687A22" w:rsidP="00687A22">
            <w:pPr>
              <w:rPr>
                <w:rFonts w:ascii="Calibri" w:hAnsi="Calibri"/>
                <w:color w:val="000000"/>
              </w:rPr>
            </w:pPr>
            <w:r w:rsidRPr="00687A22">
              <w:rPr>
                <w:rFonts w:ascii="Calibri" w:hAnsi="Calibri"/>
                <w:color w:val="000000"/>
              </w:rPr>
              <w:t>0.126</w:t>
            </w:r>
          </w:p>
        </w:tc>
      </w:tr>
      <w:tr w:rsidR="00687A22" w:rsidRPr="00687A22" w14:paraId="02A63D17" w14:textId="77777777" w:rsidTr="00633156">
        <w:trPr>
          <w:trHeight w:val="320"/>
        </w:trPr>
        <w:tc>
          <w:tcPr>
            <w:tcW w:w="993" w:type="dxa"/>
            <w:tcBorders>
              <w:top w:val="nil"/>
              <w:left w:val="nil"/>
              <w:bottom w:val="nil"/>
              <w:right w:val="nil"/>
            </w:tcBorders>
            <w:shd w:val="clear" w:color="auto" w:fill="auto"/>
            <w:noWrap/>
            <w:vAlign w:val="bottom"/>
            <w:hideMark/>
          </w:tcPr>
          <w:p w14:paraId="6CA089E8" w14:textId="77777777" w:rsidR="00687A22" w:rsidRPr="00687A22" w:rsidRDefault="00687A22" w:rsidP="00687A22">
            <w:pPr>
              <w:rPr>
                <w:rFonts w:ascii="Calibri" w:hAnsi="Calibri"/>
                <w:color w:val="000000"/>
              </w:rPr>
            </w:pPr>
            <w:r w:rsidRPr="00687A22">
              <w:rPr>
                <w:rFonts w:ascii="Calibri" w:hAnsi="Calibri"/>
                <w:color w:val="000000"/>
              </w:rPr>
              <w:t>c9</w:t>
            </w:r>
          </w:p>
        </w:tc>
        <w:tc>
          <w:tcPr>
            <w:tcW w:w="1417" w:type="dxa"/>
            <w:tcBorders>
              <w:top w:val="nil"/>
              <w:left w:val="nil"/>
              <w:bottom w:val="nil"/>
              <w:right w:val="nil"/>
            </w:tcBorders>
            <w:shd w:val="clear" w:color="auto" w:fill="auto"/>
            <w:noWrap/>
            <w:vAlign w:val="bottom"/>
            <w:hideMark/>
          </w:tcPr>
          <w:p w14:paraId="65D77C5E" w14:textId="77777777" w:rsidR="00687A22" w:rsidRPr="00687A22" w:rsidRDefault="00687A22" w:rsidP="00687A22">
            <w:pPr>
              <w:rPr>
                <w:rFonts w:ascii="Calibri" w:hAnsi="Calibri"/>
                <w:color w:val="000000"/>
              </w:rPr>
            </w:pPr>
            <w:r w:rsidRPr="00687A22">
              <w:rPr>
                <w:rFonts w:ascii="Calibri" w:hAnsi="Calibri"/>
                <w:color w:val="000000"/>
              </w:rPr>
              <w:t>8.007(5)</w:t>
            </w:r>
          </w:p>
        </w:tc>
        <w:tc>
          <w:tcPr>
            <w:tcW w:w="1134" w:type="dxa"/>
            <w:tcBorders>
              <w:top w:val="nil"/>
              <w:left w:val="nil"/>
              <w:bottom w:val="nil"/>
              <w:right w:val="nil"/>
            </w:tcBorders>
            <w:shd w:val="clear" w:color="auto" w:fill="auto"/>
            <w:noWrap/>
            <w:vAlign w:val="bottom"/>
            <w:hideMark/>
          </w:tcPr>
          <w:p w14:paraId="16CB225B" w14:textId="77777777" w:rsidR="00687A22" w:rsidRPr="00687A22" w:rsidRDefault="00687A22" w:rsidP="00687A22">
            <w:pPr>
              <w:rPr>
                <w:rFonts w:ascii="Calibri" w:hAnsi="Calibri"/>
                <w:color w:val="000000"/>
              </w:rPr>
            </w:pPr>
            <w:r w:rsidRPr="00687A22">
              <w:rPr>
                <w:rFonts w:ascii="Calibri" w:hAnsi="Calibri"/>
                <w:color w:val="000000"/>
              </w:rPr>
              <w:t>0.156</w:t>
            </w:r>
          </w:p>
        </w:tc>
        <w:tc>
          <w:tcPr>
            <w:tcW w:w="1134" w:type="dxa"/>
            <w:tcBorders>
              <w:top w:val="nil"/>
              <w:left w:val="nil"/>
              <w:bottom w:val="nil"/>
              <w:right w:val="nil"/>
            </w:tcBorders>
            <w:shd w:val="clear" w:color="auto" w:fill="auto"/>
            <w:noWrap/>
            <w:vAlign w:val="bottom"/>
            <w:hideMark/>
          </w:tcPr>
          <w:p w14:paraId="09F1A85F" w14:textId="77777777" w:rsidR="00687A22" w:rsidRPr="00687A22" w:rsidRDefault="00687A22" w:rsidP="00687A22">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16D4F78A" w14:textId="77777777" w:rsidR="00687A22" w:rsidRPr="00687A22" w:rsidRDefault="00687A22" w:rsidP="00687A22">
            <w:pPr>
              <w:rPr>
                <w:rFonts w:ascii="Calibri" w:hAnsi="Calibri"/>
                <w:color w:val="000000"/>
              </w:rPr>
            </w:pPr>
            <w:r w:rsidRPr="00687A22">
              <w:rPr>
                <w:rFonts w:ascii="Calibri" w:hAnsi="Calibri"/>
                <w:color w:val="000000"/>
              </w:rPr>
              <w:t>0.041</w:t>
            </w:r>
          </w:p>
        </w:tc>
        <w:tc>
          <w:tcPr>
            <w:tcW w:w="1276" w:type="dxa"/>
            <w:tcBorders>
              <w:top w:val="nil"/>
              <w:left w:val="nil"/>
              <w:bottom w:val="nil"/>
              <w:right w:val="nil"/>
            </w:tcBorders>
            <w:shd w:val="clear" w:color="auto" w:fill="auto"/>
            <w:noWrap/>
            <w:vAlign w:val="bottom"/>
            <w:hideMark/>
          </w:tcPr>
          <w:p w14:paraId="0329375D" w14:textId="77777777" w:rsidR="00687A22" w:rsidRPr="00687A22" w:rsidRDefault="00687A22" w:rsidP="00687A22">
            <w:pPr>
              <w:rPr>
                <w:rFonts w:ascii="Calibri" w:hAnsi="Calibri"/>
                <w:color w:val="000000"/>
              </w:rPr>
            </w:pPr>
            <w:r w:rsidRPr="00687A22">
              <w:rPr>
                <w:rFonts w:ascii="Calibri" w:hAnsi="Calibri"/>
                <w:color w:val="000000"/>
              </w:rPr>
              <w:t>19.16(5)</w:t>
            </w:r>
          </w:p>
        </w:tc>
        <w:tc>
          <w:tcPr>
            <w:tcW w:w="1417" w:type="dxa"/>
            <w:tcBorders>
              <w:top w:val="nil"/>
              <w:left w:val="nil"/>
              <w:bottom w:val="nil"/>
              <w:right w:val="nil"/>
            </w:tcBorders>
            <w:shd w:val="clear" w:color="auto" w:fill="auto"/>
            <w:noWrap/>
            <w:vAlign w:val="bottom"/>
            <w:hideMark/>
          </w:tcPr>
          <w:p w14:paraId="5F3D902C" w14:textId="77777777" w:rsidR="00687A22" w:rsidRPr="00687A22" w:rsidRDefault="00687A22" w:rsidP="00687A22">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7D0DA53" w14:textId="77777777" w:rsidR="00687A22" w:rsidRPr="00687A22" w:rsidRDefault="00687A22" w:rsidP="00687A22">
            <w:pPr>
              <w:rPr>
                <w:rFonts w:ascii="Calibri" w:hAnsi="Calibri"/>
                <w:color w:val="000000"/>
              </w:rPr>
            </w:pPr>
            <w:r w:rsidRPr="00687A22">
              <w:rPr>
                <w:rFonts w:ascii="Calibri" w:hAnsi="Calibri"/>
                <w:color w:val="000000"/>
              </w:rPr>
              <w:t>0.979</w:t>
            </w:r>
          </w:p>
        </w:tc>
        <w:tc>
          <w:tcPr>
            <w:tcW w:w="2061" w:type="dxa"/>
            <w:tcBorders>
              <w:top w:val="nil"/>
              <w:left w:val="nil"/>
              <w:bottom w:val="nil"/>
              <w:right w:val="nil"/>
            </w:tcBorders>
            <w:shd w:val="clear" w:color="auto" w:fill="auto"/>
            <w:noWrap/>
            <w:vAlign w:val="bottom"/>
            <w:hideMark/>
          </w:tcPr>
          <w:p w14:paraId="02549A0B" w14:textId="77777777" w:rsidR="00687A22" w:rsidRPr="00687A22" w:rsidRDefault="00687A22" w:rsidP="00687A22">
            <w:pPr>
              <w:rPr>
                <w:rFonts w:ascii="Calibri" w:hAnsi="Calibri"/>
                <w:color w:val="000000"/>
              </w:rPr>
            </w:pPr>
            <w:r w:rsidRPr="00687A22">
              <w:rPr>
                <w:rFonts w:ascii="Calibri" w:hAnsi="Calibri"/>
                <w:color w:val="000000"/>
              </w:rPr>
              <w:t>0.086</w:t>
            </w:r>
          </w:p>
        </w:tc>
      </w:tr>
      <w:tr w:rsidR="00687A22" w:rsidRPr="00687A22" w14:paraId="6B4105CD" w14:textId="77777777" w:rsidTr="00633156">
        <w:trPr>
          <w:trHeight w:val="320"/>
        </w:trPr>
        <w:tc>
          <w:tcPr>
            <w:tcW w:w="993" w:type="dxa"/>
            <w:tcBorders>
              <w:top w:val="nil"/>
              <w:left w:val="nil"/>
              <w:bottom w:val="nil"/>
              <w:right w:val="nil"/>
            </w:tcBorders>
            <w:shd w:val="clear" w:color="auto" w:fill="auto"/>
            <w:noWrap/>
            <w:vAlign w:val="bottom"/>
            <w:hideMark/>
          </w:tcPr>
          <w:p w14:paraId="3E824B76" w14:textId="77777777" w:rsidR="00687A22" w:rsidRPr="00687A22" w:rsidRDefault="00687A22" w:rsidP="00687A22">
            <w:pPr>
              <w:rPr>
                <w:rFonts w:ascii="Calibri" w:hAnsi="Calibri"/>
                <w:color w:val="000000"/>
              </w:rPr>
            </w:pPr>
            <w:r w:rsidRPr="00687A22">
              <w:rPr>
                <w:rFonts w:ascii="Calibri" w:hAnsi="Calibri"/>
                <w:color w:val="000000"/>
              </w:rPr>
              <w:t>e1</w:t>
            </w:r>
          </w:p>
        </w:tc>
        <w:tc>
          <w:tcPr>
            <w:tcW w:w="1417" w:type="dxa"/>
            <w:tcBorders>
              <w:top w:val="nil"/>
              <w:left w:val="nil"/>
              <w:bottom w:val="nil"/>
              <w:right w:val="nil"/>
            </w:tcBorders>
            <w:shd w:val="clear" w:color="auto" w:fill="auto"/>
            <w:noWrap/>
            <w:vAlign w:val="bottom"/>
            <w:hideMark/>
          </w:tcPr>
          <w:p w14:paraId="2795CFDF" w14:textId="77777777" w:rsidR="00687A22" w:rsidRPr="00687A22" w:rsidRDefault="00687A22" w:rsidP="00687A22">
            <w:pPr>
              <w:rPr>
                <w:rFonts w:ascii="Calibri" w:hAnsi="Calibri"/>
                <w:color w:val="000000"/>
              </w:rPr>
            </w:pPr>
            <w:r w:rsidRPr="00687A22">
              <w:rPr>
                <w:rFonts w:ascii="Calibri" w:hAnsi="Calibri"/>
                <w:color w:val="000000"/>
              </w:rPr>
              <w:t>7.139(5)</w:t>
            </w:r>
          </w:p>
        </w:tc>
        <w:tc>
          <w:tcPr>
            <w:tcW w:w="1134" w:type="dxa"/>
            <w:tcBorders>
              <w:top w:val="nil"/>
              <w:left w:val="nil"/>
              <w:bottom w:val="nil"/>
              <w:right w:val="nil"/>
            </w:tcBorders>
            <w:shd w:val="clear" w:color="auto" w:fill="auto"/>
            <w:noWrap/>
            <w:vAlign w:val="bottom"/>
            <w:hideMark/>
          </w:tcPr>
          <w:p w14:paraId="39546053" w14:textId="77777777" w:rsidR="00687A22" w:rsidRPr="00687A22" w:rsidRDefault="00687A22" w:rsidP="00687A22">
            <w:pPr>
              <w:rPr>
                <w:rFonts w:ascii="Calibri" w:hAnsi="Calibri"/>
                <w:color w:val="000000"/>
              </w:rPr>
            </w:pPr>
            <w:r w:rsidRPr="00687A22">
              <w:rPr>
                <w:rFonts w:ascii="Calibri" w:hAnsi="Calibri"/>
                <w:color w:val="000000"/>
              </w:rPr>
              <w:t>0.21</w:t>
            </w:r>
          </w:p>
        </w:tc>
        <w:tc>
          <w:tcPr>
            <w:tcW w:w="1134" w:type="dxa"/>
            <w:tcBorders>
              <w:top w:val="nil"/>
              <w:left w:val="nil"/>
              <w:bottom w:val="nil"/>
              <w:right w:val="nil"/>
            </w:tcBorders>
            <w:shd w:val="clear" w:color="auto" w:fill="auto"/>
            <w:noWrap/>
            <w:vAlign w:val="bottom"/>
            <w:hideMark/>
          </w:tcPr>
          <w:p w14:paraId="75002079"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20EAB75F" w14:textId="77777777" w:rsidR="00687A22" w:rsidRPr="00687A22" w:rsidRDefault="00687A22" w:rsidP="00687A22">
            <w:pPr>
              <w:rPr>
                <w:rFonts w:ascii="Calibri" w:hAnsi="Calibri"/>
                <w:color w:val="000000"/>
              </w:rPr>
            </w:pPr>
            <w:r w:rsidRPr="00687A22">
              <w:rPr>
                <w:rFonts w:ascii="Calibri" w:hAnsi="Calibri"/>
                <w:color w:val="000000"/>
              </w:rPr>
              <w:t>0.034</w:t>
            </w:r>
          </w:p>
        </w:tc>
        <w:tc>
          <w:tcPr>
            <w:tcW w:w="1276" w:type="dxa"/>
            <w:tcBorders>
              <w:top w:val="nil"/>
              <w:left w:val="nil"/>
              <w:bottom w:val="nil"/>
              <w:right w:val="nil"/>
            </w:tcBorders>
            <w:shd w:val="clear" w:color="auto" w:fill="auto"/>
            <w:noWrap/>
            <w:vAlign w:val="bottom"/>
            <w:hideMark/>
          </w:tcPr>
          <w:p w14:paraId="67898343" w14:textId="77777777" w:rsidR="00687A22" w:rsidRPr="00687A22" w:rsidRDefault="00687A22" w:rsidP="00687A22">
            <w:pPr>
              <w:rPr>
                <w:rFonts w:ascii="Calibri" w:hAnsi="Calibri"/>
                <w:color w:val="000000"/>
              </w:rPr>
            </w:pPr>
            <w:r w:rsidRPr="00687A22">
              <w:rPr>
                <w:rFonts w:ascii="Calibri" w:hAnsi="Calibri"/>
                <w:color w:val="000000"/>
              </w:rPr>
              <w:t>6.341(5)</w:t>
            </w:r>
          </w:p>
        </w:tc>
        <w:tc>
          <w:tcPr>
            <w:tcW w:w="1417" w:type="dxa"/>
            <w:tcBorders>
              <w:top w:val="nil"/>
              <w:left w:val="nil"/>
              <w:bottom w:val="nil"/>
              <w:right w:val="nil"/>
            </w:tcBorders>
            <w:shd w:val="clear" w:color="auto" w:fill="auto"/>
            <w:noWrap/>
            <w:vAlign w:val="bottom"/>
            <w:hideMark/>
          </w:tcPr>
          <w:p w14:paraId="217D93AF" w14:textId="77777777" w:rsidR="00687A22" w:rsidRPr="00687A22" w:rsidRDefault="00687A22" w:rsidP="00687A22">
            <w:pPr>
              <w:rPr>
                <w:rFonts w:ascii="Calibri" w:hAnsi="Calibri"/>
                <w:color w:val="000000"/>
              </w:rPr>
            </w:pPr>
            <w:r w:rsidRPr="00687A22">
              <w:rPr>
                <w:rFonts w:ascii="Calibri" w:hAnsi="Calibri"/>
                <w:color w:val="000000"/>
              </w:rPr>
              <w:t>0.274</w:t>
            </w:r>
          </w:p>
        </w:tc>
        <w:tc>
          <w:tcPr>
            <w:tcW w:w="1134" w:type="dxa"/>
            <w:tcBorders>
              <w:top w:val="nil"/>
              <w:left w:val="nil"/>
              <w:bottom w:val="nil"/>
              <w:right w:val="nil"/>
            </w:tcBorders>
            <w:shd w:val="clear" w:color="auto" w:fill="auto"/>
            <w:noWrap/>
            <w:vAlign w:val="bottom"/>
            <w:hideMark/>
          </w:tcPr>
          <w:p w14:paraId="69975B17"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6E8E7C3C" w14:textId="77777777" w:rsidR="00687A22" w:rsidRPr="00687A22" w:rsidRDefault="00687A22" w:rsidP="00687A22">
            <w:pPr>
              <w:rPr>
                <w:rFonts w:ascii="Calibri" w:hAnsi="Calibri"/>
                <w:color w:val="000000"/>
              </w:rPr>
            </w:pPr>
            <w:r w:rsidRPr="00687A22">
              <w:rPr>
                <w:rFonts w:ascii="Calibri" w:hAnsi="Calibri"/>
                <w:color w:val="000000"/>
              </w:rPr>
              <w:t>0.026</w:t>
            </w:r>
          </w:p>
        </w:tc>
      </w:tr>
      <w:tr w:rsidR="00687A22" w:rsidRPr="00687A22" w14:paraId="3317EEF8" w14:textId="77777777" w:rsidTr="00633156">
        <w:trPr>
          <w:trHeight w:val="320"/>
        </w:trPr>
        <w:tc>
          <w:tcPr>
            <w:tcW w:w="993" w:type="dxa"/>
            <w:tcBorders>
              <w:top w:val="nil"/>
              <w:left w:val="nil"/>
              <w:bottom w:val="nil"/>
              <w:right w:val="nil"/>
            </w:tcBorders>
            <w:shd w:val="clear" w:color="auto" w:fill="auto"/>
            <w:noWrap/>
            <w:vAlign w:val="bottom"/>
            <w:hideMark/>
          </w:tcPr>
          <w:p w14:paraId="38887AFD" w14:textId="77777777" w:rsidR="00687A22" w:rsidRPr="00687A22" w:rsidRDefault="00687A22" w:rsidP="00687A22">
            <w:pPr>
              <w:rPr>
                <w:rFonts w:ascii="Calibri" w:hAnsi="Calibri"/>
                <w:color w:val="000000"/>
              </w:rPr>
            </w:pPr>
            <w:r w:rsidRPr="00687A22">
              <w:rPr>
                <w:rFonts w:ascii="Calibri" w:hAnsi="Calibri"/>
                <w:color w:val="000000"/>
              </w:rPr>
              <w:t>e2</w:t>
            </w:r>
          </w:p>
        </w:tc>
        <w:tc>
          <w:tcPr>
            <w:tcW w:w="1417" w:type="dxa"/>
            <w:tcBorders>
              <w:top w:val="nil"/>
              <w:left w:val="nil"/>
              <w:bottom w:val="nil"/>
              <w:right w:val="nil"/>
            </w:tcBorders>
            <w:shd w:val="clear" w:color="auto" w:fill="auto"/>
            <w:noWrap/>
            <w:vAlign w:val="bottom"/>
            <w:hideMark/>
          </w:tcPr>
          <w:p w14:paraId="66E31CF1" w14:textId="77777777" w:rsidR="00687A22" w:rsidRPr="00687A22" w:rsidRDefault="00687A22" w:rsidP="00687A22">
            <w:pPr>
              <w:rPr>
                <w:rFonts w:ascii="Calibri" w:hAnsi="Calibri"/>
                <w:color w:val="000000"/>
              </w:rPr>
            </w:pPr>
            <w:r w:rsidRPr="00687A22">
              <w:rPr>
                <w:rFonts w:ascii="Calibri" w:hAnsi="Calibri"/>
                <w:color w:val="000000"/>
              </w:rPr>
              <w:t>21.787(5)</w:t>
            </w:r>
          </w:p>
        </w:tc>
        <w:tc>
          <w:tcPr>
            <w:tcW w:w="1134" w:type="dxa"/>
            <w:tcBorders>
              <w:top w:val="nil"/>
              <w:left w:val="nil"/>
              <w:bottom w:val="nil"/>
              <w:right w:val="nil"/>
            </w:tcBorders>
            <w:shd w:val="clear" w:color="auto" w:fill="auto"/>
            <w:noWrap/>
            <w:vAlign w:val="bottom"/>
            <w:hideMark/>
          </w:tcPr>
          <w:p w14:paraId="31DA2C02" w14:textId="77777777" w:rsidR="00687A22" w:rsidRPr="00687A22" w:rsidRDefault="00687A22" w:rsidP="00687A22">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19D71621" w14:textId="77777777" w:rsidR="00687A22" w:rsidRPr="00687A22" w:rsidRDefault="00687A22" w:rsidP="00687A22">
            <w:pPr>
              <w:rPr>
                <w:rFonts w:ascii="Calibri" w:hAnsi="Calibri"/>
                <w:color w:val="000000"/>
              </w:rPr>
            </w:pPr>
            <w:r w:rsidRPr="00687A22">
              <w:rPr>
                <w:rFonts w:ascii="Calibri" w:hAnsi="Calibri"/>
                <w:color w:val="000000"/>
              </w:rPr>
              <w:t>0.985</w:t>
            </w:r>
          </w:p>
        </w:tc>
        <w:tc>
          <w:tcPr>
            <w:tcW w:w="1134" w:type="dxa"/>
            <w:tcBorders>
              <w:top w:val="nil"/>
              <w:left w:val="nil"/>
              <w:bottom w:val="nil"/>
              <w:right w:val="nil"/>
            </w:tcBorders>
            <w:shd w:val="clear" w:color="auto" w:fill="auto"/>
            <w:noWrap/>
            <w:vAlign w:val="bottom"/>
            <w:hideMark/>
          </w:tcPr>
          <w:p w14:paraId="6B78BBD0" w14:textId="77777777" w:rsidR="00687A22" w:rsidRPr="00687A22" w:rsidRDefault="00687A22" w:rsidP="00687A22">
            <w:pPr>
              <w:rPr>
                <w:rFonts w:ascii="Calibri" w:hAnsi="Calibri"/>
                <w:color w:val="000000"/>
              </w:rPr>
            </w:pPr>
            <w:r w:rsidRPr="00687A22">
              <w:rPr>
                <w:rFonts w:ascii="Calibri" w:hAnsi="Calibri"/>
                <w:color w:val="000000"/>
              </w:rPr>
              <w:t>0.097</w:t>
            </w:r>
          </w:p>
        </w:tc>
        <w:tc>
          <w:tcPr>
            <w:tcW w:w="1276" w:type="dxa"/>
            <w:tcBorders>
              <w:top w:val="nil"/>
              <w:left w:val="nil"/>
              <w:bottom w:val="nil"/>
              <w:right w:val="nil"/>
            </w:tcBorders>
            <w:shd w:val="clear" w:color="auto" w:fill="auto"/>
            <w:noWrap/>
            <w:vAlign w:val="bottom"/>
            <w:hideMark/>
          </w:tcPr>
          <w:p w14:paraId="11CA13E0" w14:textId="77777777" w:rsidR="00687A22" w:rsidRPr="00687A22" w:rsidRDefault="00687A22" w:rsidP="00687A22">
            <w:pPr>
              <w:rPr>
                <w:rFonts w:ascii="Calibri" w:hAnsi="Calibri"/>
                <w:color w:val="000000"/>
              </w:rPr>
            </w:pPr>
            <w:r w:rsidRPr="00687A22">
              <w:rPr>
                <w:rFonts w:ascii="Calibri" w:hAnsi="Calibri"/>
                <w:color w:val="000000"/>
              </w:rPr>
              <w:t>44.117(5)</w:t>
            </w:r>
          </w:p>
        </w:tc>
        <w:tc>
          <w:tcPr>
            <w:tcW w:w="1417" w:type="dxa"/>
            <w:tcBorders>
              <w:top w:val="nil"/>
              <w:left w:val="nil"/>
              <w:bottom w:val="nil"/>
              <w:right w:val="nil"/>
            </w:tcBorders>
            <w:shd w:val="clear" w:color="auto" w:fill="auto"/>
            <w:noWrap/>
            <w:vAlign w:val="bottom"/>
            <w:hideMark/>
          </w:tcPr>
          <w:p w14:paraId="10692ED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E3716B2" w14:textId="77777777" w:rsidR="00687A22" w:rsidRPr="00687A22" w:rsidRDefault="00687A22" w:rsidP="00687A22">
            <w:pPr>
              <w:rPr>
                <w:rFonts w:ascii="Calibri" w:hAnsi="Calibri"/>
                <w:color w:val="000000"/>
              </w:rPr>
            </w:pPr>
            <w:r w:rsidRPr="00687A22">
              <w:rPr>
                <w:rFonts w:ascii="Calibri" w:hAnsi="Calibri"/>
                <w:color w:val="000000"/>
              </w:rPr>
              <w:t>0.966</w:t>
            </w:r>
          </w:p>
        </w:tc>
        <w:tc>
          <w:tcPr>
            <w:tcW w:w="2061" w:type="dxa"/>
            <w:tcBorders>
              <w:top w:val="nil"/>
              <w:left w:val="nil"/>
              <w:bottom w:val="nil"/>
              <w:right w:val="nil"/>
            </w:tcBorders>
            <w:shd w:val="clear" w:color="auto" w:fill="auto"/>
            <w:noWrap/>
            <w:vAlign w:val="bottom"/>
            <w:hideMark/>
          </w:tcPr>
          <w:p w14:paraId="126E78AB" w14:textId="77777777" w:rsidR="00687A22" w:rsidRPr="00687A22" w:rsidRDefault="00687A22" w:rsidP="00687A22">
            <w:pPr>
              <w:rPr>
                <w:rFonts w:ascii="Calibri" w:hAnsi="Calibri"/>
                <w:color w:val="000000"/>
              </w:rPr>
            </w:pPr>
            <w:r w:rsidRPr="00687A22">
              <w:rPr>
                <w:rFonts w:ascii="Calibri" w:hAnsi="Calibri"/>
                <w:color w:val="000000"/>
              </w:rPr>
              <w:t>0.142</w:t>
            </w:r>
          </w:p>
        </w:tc>
      </w:tr>
      <w:tr w:rsidR="00687A22" w:rsidRPr="00687A22" w14:paraId="32922D17" w14:textId="77777777" w:rsidTr="00633156">
        <w:trPr>
          <w:trHeight w:val="320"/>
        </w:trPr>
        <w:tc>
          <w:tcPr>
            <w:tcW w:w="993" w:type="dxa"/>
            <w:tcBorders>
              <w:top w:val="nil"/>
              <w:left w:val="nil"/>
              <w:bottom w:val="nil"/>
              <w:right w:val="nil"/>
            </w:tcBorders>
            <w:shd w:val="clear" w:color="auto" w:fill="auto"/>
            <w:noWrap/>
            <w:vAlign w:val="bottom"/>
            <w:hideMark/>
          </w:tcPr>
          <w:p w14:paraId="3837786F" w14:textId="77777777" w:rsidR="00687A22" w:rsidRPr="00687A22" w:rsidRDefault="00687A22" w:rsidP="00687A22">
            <w:pPr>
              <w:rPr>
                <w:rFonts w:ascii="Calibri" w:hAnsi="Calibri"/>
                <w:color w:val="000000"/>
              </w:rPr>
            </w:pPr>
            <w:r w:rsidRPr="00687A22">
              <w:rPr>
                <w:rFonts w:ascii="Calibri" w:hAnsi="Calibri"/>
                <w:color w:val="000000"/>
              </w:rPr>
              <w:t>e3</w:t>
            </w:r>
          </w:p>
        </w:tc>
        <w:tc>
          <w:tcPr>
            <w:tcW w:w="1417" w:type="dxa"/>
            <w:tcBorders>
              <w:top w:val="nil"/>
              <w:left w:val="nil"/>
              <w:bottom w:val="nil"/>
              <w:right w:val="nil"/>
            </w:tcBorders>
            <w:shd w:val="clear" w:color="auto" w:fill="auto"/>
            <w:noWrap/>
            <w:vAlign w:val="bottom"/>
            <w:hideMark/>
          </w:tcPr>
          <w:p w14:paraId="43141A15" w14:textId="77777777" w:rsidR="00687A22" w:rsidRPr="00687A22" w:rsidRDefault="00687A22" w:rsidP="00687A22">
            <w:pPr>
              <w:rPr>
                <w:rFonts w:ascii="Calibri" w:hAnsi="Calibri"/>
                <w:color w:val="000000"/>
              </w:rPr>
            </w:pPr>
            <w:r w:rsidRPr="00687A22">
              <w:rPr>
                <w:rFonts w:ascii="Calibri" w:hAnsi="Calibri"/>
                <w:color w:val="000000"/>
              </w:rPr>
              <w:t>9.454(5)</w:t>
            </w:r>
          </w:p>
        </w:tc>
        <w:tc>
          <w:tcPr>
            <w:tcW w:w="1134" w:type="dxa"/>
            <w:tcBorders>
              <w:top w:val="nil"/>
              <w:left w:val="nil"/>
              <w:bottom w:val="nil"/>
              <w:right w:val="nil"/>
            </w:tcBorders>
            <w:shd w:val="clear" w:color="auto" w:fill="auto"/>
            <w:noWrap/>
            <w:vAlign w:val="bottom"/>
            <w:hideMark/>
          </w:tcPr>
          <w:p w14:paraId="753976B6" w14:textId="77777777" w:rsidR="00687A22" w:rsidRPr="00687A22" w:rsidRDefault="00687A22" w:rsidP="00687A22">
            <w:pPr>
              <w:rPr>
                <w:rFonts w:ascii="Calibri" w:hAnsi="Calibri"/>
                <w:color w:val="000000"/>
              </w:rPr>
            </w:pPr>
            <w:r w:rsidRPr="00687A22">
              <w:rPr>
                <w:rFonts w:ascii="Calibri" w:hAnsi="Calibri"/>
                <w:color w:val="000000"/>
              </w:rPr>
              <w:t>0.092</w:t>
            </w:r>
          </w:p>
        </w:tc>
        <w:tc>
          <w:tcPr>
            <w:tcW w:w="1134" w:type="dxa"/>
            <w:tcBorders>
              <w:top w:val="nil"/>
              <w:left w:val="nil"/>
              <w:bottom w:val="nil"/>
              <w:right w:val="nil"/>
            </w:tcBorders>
            <w:shd w:val="clear" w:color="auto" w:fill="auto"/>
            <w:noWrap/>
            <w:vAlign w:val="bottom"/>
            <w:hideMark/>
          </w:tcPr>
          <w:p w14:paraId="388C1137"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707D3070"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0DB82124" w14:textId="77777777" w:rsidR="00687A22" w:rsidRPr="00687A22" w:rsidRDefault="00687A22" w:rsidP="00687A22">
            <w:pPr>
              <w:rPr>
                <w:rFonts w:ascii="Calibri" w:hAnsi="Calibri"/>
                <w:color w:val="000000"/>
              </w:rPr>
            </w:pPr>
            <w:r w:rsidRPr="00687A22">
              <w:rPr>
                <w:rFonts w:ascii="Calibri" w:hAnsi="Calibri"/>
                <w:color w:val="000000"/>
              </w:rPr>
              <w:t>50.828(5)</w:t>
            </w:r>
          </w:p>
        </w:tc>
        <w:tc>
          <w:tcPr>
            <w:tcW w:w="1417" w:type="dxa"/>
            <w:tcBorders>
              <w:top w:val="nil"/>
              <w:left w:val="nil"/>
              <w:bottom w:val="nil"/>
              <w:right w:val="nil"/>
            </w:tcBorders>
            <w:shd w:val="clear" w:color="auto" w:fill="auto"/>
            <w:noWrap/>
            <w:vAlign w:val="bottom"/>
            <w:hideMark/>
          </w:tcPr>
          <w:p w14:paraId="6BDC1DA5"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66A2C4A" w14:textId="77777777" w:rsidR="00687A22" w:rsidRPr="00687A22" w:rsidRDefault="00687A22" w:rsidP="00687A22">
            <w:pPr>
              <w:rPr>
                <w:rFonts w:ascii="Calibri" w:hAnsi="Calibri"/>
                <w:color w:val="000000"/>
              </w:rPr>
            </w:pPr>
            <w:r w:rsidRPr="00687A22">
              <w:rPr>
                <w:rFonts w:ascii="Calibri" w:hAnsi="Calibri"/>
                <w:color w:val="000000"/>
              </w:rPr>
              <w:t>0.943</w:t>
            </w:r>
          </w:p>
        </w:tc>
        <w:tc>
          <w:tcPr>
            <w:tcW w:w="2061" w:type="dxa"/>
            <w:tcBorders>
              <w:top w:val="nil"/>
              <w:left w:val="nil"/>
              <w:bottom w:val="nil"/>
              <w:right w:val="nil"/>
            </w:tcBorders>
            <w:shd w:val="clear" w:color="auto" w:fill="auto"/>
            <w:noWrap/>
            <w:vAlign w:val="bottom"/>
            <w:hideMark/>
          </w:tcPr>
          <w:p w14:paraId="6231FBB5" w14:textId="77777777" w:rsidR="00687A22" w:rsidRPr="00687A22" w:rsidRDefault="00687A22" w:rsidP="00687A22">
            <w:pPr>
              <w:rPr>
                <w:rFonts w:ascii="Calibri" w:hAnsi="Calibri"/>
                <w:color w:val="000000"/>
              </w:rPr>
            </w:pPr>
            <w:r w:rsidRPr="00687A22">
              <w:rPr>
                <w:rFonts w:ascii="Calibri" w:hAnsi="Calibri"/>
                <w:color w:val="000000"/>
              </w:rPr>
              <w:t>0.154</w:t>
            </w:r>
          </w:p>
        </w:tc>
      </w:tr>
      <w:tr w:rsidR="00687A22" w:rsidRPr="00687A22" w14:paraId="4967158C" w14:textId="77777777" w:rsidTr="00633156">
        <w:trPr>
          <w:trHeight w:val="320"/>
        </w:trPr>
        <w:tc>
          <w:tcPr>
            <w:tcW w:w="993" w:type="dxa"/>
            <w:tcBorders>
              <w:top w:val="nil"/>
              <w:left w:val="nil"/>
              <w:bottom w:val="nil"/>
              <w:right w:val="nil"/>
            </w:tcBorders>
            <w:shd w:val="clear" w:color="auto" w:fill="auto"/>
            <w:noWrap/>
            <w:vAlign w:val="bottom"/>
            <w:hideMark/>
          </w:tcPr>
          <w:p w14:paraId="2CD89922" w14:textId="77777777" w:rsidR="00687A22" w:rsidRPr="00687A22" w:rsidRDefault="00687A22" w:rsidP="00687A22">
            <w:pPr>
              <w:rPr>
                <w:rFonts w:ascii="Calibri" w:hAnsi="Calibri"/>
                <w:color w:val="000000"/>
              </w:rPr>
            </w:pPr>
            <w:r w:rsidRPr="00687A22">
              <w:rPr>
                <w:rFonts w:ascii="Calibri" w:hAnsi="Calibri"/>
                <w:color w:val="000000"/>
              </w:rPr>
              <w:t>e4</w:t>
            </w:r>
          </w:p>
        </w:tc>
        <w:tc>
          <w:tcPr>
            <w:tcW w:w="1417" w:type="dxa"/>
            <w:tcBorders>
              <w:top w:val="nil"/>
              <w:left w:val="nil"/>
              <w:bottom w:val="nil"/>
              <w:right w:val="nil"/>
            </w:tcBorders>
            <w:shd w:val="clear" w:color="auto" w:fill="auto"/>
            <w:noWrap/>
            <w:vAlign w:val="bottom"/>
            <w:hideMark/>
          </w:tcPr>
          <w:p w14:paraId="0C7775A9" w14:textId="77777777" w:rsidR="00687A22" w:rsidRPr="00687A22" w:rsidRDefault="00687A22" w:rsidP="00687A22">
            <w:pPr>
              <w:rPr>
                <w:rFonts w:ascii="Calibri" w:hAnsi="Calibri"/>
                <w:color w:val="000000"/>
              </w:rPr>
            </w:pPr>
            <w:r w:rsidRPr="00687A22">
              <w:rPr>
                <w:rFonts w:ascii="Calibri" w:hAnsi="Calibri"/>
                <w:color w:val="000000"/>
              </w:rPr>
              <w:t>0.793(5)</w:t>
            </w:r>
          </w:p>
        </w:tc>
        <w:tc>
          <w:tcPr>
            <w:tcW w:w="1134" w:type="dxa"/>
            <w:tcBorders>
              <w:top w:val="nil"/>
              <w:left w:val="nil"/>
              <w:bottom w:val="nil"/>
              <w:right w:val="nil"/>
            </w:tcBorders>
            <w:shd w:val="clear" w:color="auto" w:fill="auto"/>
            <w:noWrap/>
            <w:vAlign w:val="bottom"/>
            <w:hideMark/>
          </w:tcPr>
          <w:p w14:paraId="5DE992BC" w14:textId="77777777" w:rsidR="00687A22" w:rsidRPr="00687A22" w:rsidRDefault="00687A22" w:rsidP="00687A22">
            <w:pPr>
              <w:rPr>
                <w:rFonts w:ascii="Calibri" w:hAnsi="Calibri"/>
                <w:color w:val="000000"/>
              </w:rPr>
            </w:pPr>
            <w:r w:rsidRPr="00687A22">
              <w:rPr>
                <w:rFonts w:ascii="Calibri" w:hAnsi="Calibri"/>
                <w:color w:val="000000"/>
              </w:rPr>
              <w:t>0.977</w:t>
            </w:r>
          </w:p>
        </w:tc>
        <w:tc>
          <w:tcPr>
            <w:tcW w:w="1134" w:type="dxa"/>
            <w:tcBorders>
              <w:top w:val="nil"/>
              <w:left w:val="nil"/>
              <w:bottom w:val="nil"/>
              <w:right w:val="nil"/>
            </w:tcBorders>
            <w:shd w:val="clear" w:color="auto" w:fill="auto"/>
            <w:noWrap/>
            <w:vAlign w:val="bottom"/>
            <w:hideMark/>
          </w:tcPr>
          <w:p w14:paraId="64AF14EE"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BC2D81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CE9885B" w14:textId="77777777" w:rsidR="00687A22" w:rsidRPr="00687A22" w:rsidRDefault="00687A22" w:rsidP="00687A22">
            <w:pPr>
              <w:rPr>
                <w:rFonts w:ascii="Calibri" w:hAnsi="Calibri"/>
                <w:color w:val="000000"/>
              </w:rPr>
            </w:pPr>
            <w:r w:rsidRPr="00687A22">
              <w:rPr>
                <w:rFonts w:ascii="Calibri" w:hAnsi="Calibri"/>
                <w:color w:val="000000"/>
              </w:rPr>
              <w:t>29.172(5)</w:t>
            </w:r>
          </w:p>
        </w:tc>
        <w:tc>
          <w:tcPr>
            <w:tcW w:w="1417" w:type="dxa"/>
            <w:tcBorders>
              <w:top w:val="nil"/>
              <w:left w:val="nil"/>
              <w:bottom w:val="nil"/>
              <w:right w:val="nil"/>
            </w:tcBorders>
            <w:shd w:val="clear" w:color="auto" w:fill="auto"/>
            <w:noWrap/>
            <w:vAlign w:val="bottom"/>
            <w:hideMark/>
          </w:tcPr>
          <w:p w14:paraId="5620F142"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8D467E3" w14:textId="77777777" w:rsidR="00687A22" w:rsidRPr="00687A22" w:rsidRDefault="00687A22" w:rsidP="00687A22">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17A2536C" w14:textId="77777777" w:rsidR="00687A22" w:rsidRPr="00687A22" w:rsidRDefault="00687A22" w:rsidP="00687A22">
            <w:pPr>
              <w:rPr>
                <w:rFonts w:ascii="Calibri" w:hAnsi="Calibri"/>
                <w:color w:val="000000"/>
              </w:rPr>
            </w:pPr>
            <w:r w:rsidRPr="00687A22">
              <w:rPr>
                <w:rFonts w:ascii="Calibri" w:hAnsi="Calibri"/>
                <w:color w:val="000000"/>
              </w:rPr>
              <w:t>0.112</w:t>
            </w:r>
          </w:p>
        </w:tc>
      </w:tr>
      <w:tr w:rsidR="00687A22" w:rsidRPr="00687A22" w14:paraId="592B555E" w14:textId="77777777" w:rsidTr="00633156">
        <w:trPr>
          <w:trHeight w:val="320"/>
        </w:trPr>
        <w:tc>
          <w:tcPr>
            <w:tcW w:w="993" w:type="dxa"/>
            <w:tcBorders>
              <w:top w:val="nil"/>
              <w:left w:val="nil"/>
              <w:bottom w:val="nil"/>
              <w:right w:val="nil"/>
            </w:tcBorders>
            <w:shd w:val="clear" w:color="auto" w:fill="auto"/>
            <w:noWrap/>
            <w:vAlign w:val="bottom"/>
            <w:hideMark/>
          </w:tcPr>
          <w:p w14:paraId="12B2885C" w14:textId="77777777" w:rsidR="00687A22" w:rsidRPr="00687A22" w:rsidRDefault="00687A22" w:rsidP="00687A22">
            <w:pPr>
              <w:rPr>
                <w:rFonts w:ascii="Calibri" w:hAnsi="Calibri"/>
                <w:color w:val="000000"/>
              </w:rPr>
            </w:pPr>
            <w:r w:rsidRPr="00687A22">
              <w:rPr>
                <w:rFonts w:ascii="Calibri" w:hAnsi="Calibri"/>
                <w:color w:val="000000"/>
              </w:rPr>
              <w:t>e5</w:t>
            </w:r>
          </w:p>
        </w:tc>
        <w:tc>
          <w:tcPr>
            <w:tcW w:w="1417" w:type="dxa"/>
            <w:tcBorders>
              <w:top w:val="nil"/>
              <w:left w:val="nil"/>
              <w:bottom w:val="nil"/>
              <w:right w:val="nil"/>
            </w:tcBorders>
            <w:shd w:val="clear" w:color="auto" w:fill="auto"/>
            <w:noWrap/>
            <w:vAlign w:val="bottom"/>
            <w:hideMark/>
          </w:tcPr>
          <w:p w14:paraId="6625E57F" w14:textId="77777777" w:rsidR="00687A22" w:rsidRPr="00687A22" w:rsidRDefault="00687A22" w:rsidP="00687A22">
            <w:pPr>
              <w:rPr>
                <w:rFonts w:ascii="Calibri" w:hAnsi="Calibri"/>
                <w:color w:val="000000"/>
              </w:rPr>
            </w:pPr>
            <w:r w:rsidRPr="00687A22">
              <w:rPr>
                <w:rFonts w:ascii="Calibri" w:hAnsi="Calibri"/>
                <w:color w:val="000000"/>
              </w:rPr>
              <w:t>11.069(5)</w:t>
            </w:r>
          </w:p>
        </w:tc>
        <w:tc>
          <w:tcPr>
            <w:tcW w:w="1134" w:type="dxa"/>
            <w:tcBorders>
              <w:top w:val="nil"/>
              <w:left w:val="nil"/>
              <w:bottom w:val="nil"/>
              <w:right w:val="nil"/>
            </w:tcBorders>
            <w:shd w:val="clear" w:color="auto" w:fill="auto"/>
            <w:noWrap/>
            <w:vAlign w:val="bottom"/>
            <w:hideMark/>
          </w:tcPr>
          <w:p w14:paraId="56E21C31"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134" w:type="dxa"/>
            <w:tcBorders>
              <w:top w:val="nil"/>
              <w:left w:val="nil"/>
              <w:bottom w:val="nil"/>
              <w:right w:val="nil"/>
            </w:tcBorders>
            <w:shd w:val="clear" w:color="auto" w:fill="auto"/>
            <w:noWrap/>
            <w:vAlign w:val="bottom"/>
            <w:hideMark/>
          </w:tcPr>
          <w:p w14:paraId="3B606296"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7BB2E5B6" w14:textId="77777777" w:rsidR="00687A22" w:rsidRPr="00687A22" w:rsidRDefault="00687A22" w:rsidP="00687A22">
            <w:pPr>
              <w:rPr>
                <w:rFonts w:ascii="Calibri" w:hAnsi="Calibri"/>
                <w:color w:val="000000"/>
              </w:rPr>
            </w:pPr>
            <w:r w:rsidRPr="00687A22">
              <w:rPr>
                <w:rFonts w:ascii="Calibri" w:hAnsi="Calibri"/>
                <w:color w:val="000000"/>
              </w:rPr>
              <w:t>0.058</w:t>
            </w:r>
          </w:p>
        </w:tc>
        <w:tc>
          <w:tcPr>
            <w:tcW w:w="1276" w:type="dxa"/>
            <w:tcBorders>
              <w:top w:val="nil"/>
              <w:left w:val="nil"/>
              <w:bottom w:val="nil"/>
              <w:right w:val="nil"/>
            </w:tcBorders>
            <w:shd w:val="clear" w:color="auto" w:fill="auto"/>
            <w:noWrap/>
            <w:vAlign w:val="bottom"/>
            <w:hideMark/>
          </w:tcPr>
          <w:p w14:paraId="1923736D" w14:textId="77777777" w:rsidR="00687A22" w:rsidRPr="00687A22" w:rsidRDefault="00687A22" w:rsidP="00687A22">
            <w:pPr>
              <w:rPr>
                <w:rFonts w:ascii="Calibri" w:hAnsi="Calibri"/>
                <w:color w:val="000000"/>
              </w:rPr>
            </w:pPr>
            <w:r w:rsidRPr="00687A22">
              <w:rPr>
                <w:rFonts w:ascii="Calibri" w:hAnsi="Calibri"/>
                <w:color w:val="000000"/>
              </w:rPr>
              <w:t>6.587(5)</w:t>
            </w:r>
          </w:p>
        </w:tc>
        <w:tc>
          <w:tcPr>
            <w:tcW w:w="1417" w:type="dxa"/>
            <w:tcBorders>
              <w:top w:val="nil"/>
              <w:left w:val="nil"/>
              <w:bottom w:val="nil"/>
              <w:right w:val="nil"/>
            </w:tcBorders>
            <w:shd w:val="clear" w:color="auto" w:fill="auto"/>
            <w:noWrap/>
            <w:vAlign w:val="bottom"/>
            <w:hideMark/>
          </w:tcPr>
          <w:p w14:paraId="000FDD44" w14:textId="77777777" w:rsidR="00687A22" w:rsidRPr="00687A22" w:rsidRDefault="00687A22" w:rsidP="00687A22">
            <w:pPr>
              <w:rPr>
                <w:rFonts w:ascii="Calibri" w:hAnsi="Calibri"/>
                <w:color w:val="000000"/>
              </w:rPr>
            </w:pPr>
            <w:r w:rsidRPr="00687A22">
              <w:rPr>
                <w:rFonts w:ascii="Calibri" w:hAnsi="Calibri"/>
                <w:color w:val="000000"/>
              </w:rPr>
              <w:t>0.253</w:t>
            </w:r>
          </w:p>
        </w:tc>
        <w:tc>
          <w:tcPr>
            <w:tcW w:w="1134" w:type="dxa"/>
            <w:tcBorders>
              <w:top w:val="nil"/>
              <w:left w:val="nil"/>
              <w:bottom w:val="nil"/>
              <w:right w:val="nil"/>
            </w:tcBorders>
            <w:shd w:val="clear" w:color="auto" w:fill="auto"/>
            <w:noWrap/>
            <w:vAlign w:val="bottom"/>
            <w:hideMark/>
          </w:tcPr>
          <w:p w14:paraId="7BA823CF"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C72BF8C" w14:textId="77777777" w:rsidR="00687A22" w:rsidRPr="00687A22" w:rsidRDefault="00687A22" w:rsidP="00687A22">
            <w:pPr>
              <w:rPr>
                <w:rFonts w:ascii="Calibri" w:hAnsi="Calibri"/>
                <w:color w:val="000000"/>
              </w:rPr>
            </w:pPr>
            <w:r w:rsidRPr="00687A22">
              <w:rPr>
                <w:rFonts w:ascii="Calibri" w:hAnsi="Calibri"/>
                <w:color w:val="000000"/>
              </w:rPr>
              <w:t>0.029</w:t>
            </w:r>
          </w:p>
        </w:tc>
      </w:tr>
      <w:tr w:rsidR="00687A22" w:rsidRPr="00687A22" w14:paraId="59ECE102" w14:textId="77777777" w:rsidTr="00633156">
        <w:trPr>
          <w:trHeight w:val="320"/>
        </w:trPr>
        <w:tc>
          <w:tcPr>
            <w:tcW w:w="993" w:type="dxa"/>
            <w:tcBorders>
              <w:top w:val="nil"/>
              <w:left w:val="nil"/>
              <w:bottom w:val="nil"/>
              <w:right w:val="nil"/>
            </w:tcBorders>
            <w:shd w:val="clear" w:color="auto" w:fill="auto"/>
            <w:noWrap/>
            <w:vAlign w:val="bottom"/>
            <w:hideMark/>
          </w:tcPr>
          <w:p w14:paraId="6E76EC8F" w14:textId="77777777" w:rsidR="00687A22" w:rsidRPr="00687A22" w:rsidRDefault="00687A22" w:rsidP="00687A22">
            <w:pPr>
              <w:rPr>
                <w:rFonts w:ascii="Calibri" w:hAnsi="Calibri"/>
                <w:color w:val="000000"/>
              </w:rPr>
            </w:pPr>
            <w:r w:rsidRPr="00687A22">
              <w:rPr>
                <w:rFonts w:ascii="Calibri" w:hAnsi="Calibri"/>
                <w:color w:val="000000"/>
              </w:rPr>
              <w:t>e6</w:t>
            </w:r>
          </w:p>
        </w:tc>
        <w:tc>
          <w:tcPr>
            <w:tcW w:w="1417" w:type="dxa"/>
            <w:tcBorders>
              <w:top w:val="nil"/>
              <w:left w:val="nil"/>
              <w:bottom w:val="nil"/>
              <w:right w:val="nil"/>
            </w:tcBorders>
            <w:shd w:val="clear" w:color="auto" w:fill="auto"/>
            <w:noWrap/>
            <w:vAlign w:val="bottom"/>
            <w:hideMark/>
          </w:tcPr>
          <w:p w14:paraId="635E1BFD" w14:textId="77777777" w:rsidR="00687A22" w:rsidRPr="00687A22" w:rsidRDefault="00687A22" w:rsidP="00687A22">
            <w:pPr>
              <w:rPr>
                <w:rFonts w:ascii="Calibri" w:hAnsi="Calibri"/>
                <w:color w:val="000000"/>
              </w:rPr>
            </w:pPr>
            <w:r w:rsidRPr="00687A22">
              <w:rPr>
                <w:rFonts w:ascii="Calibri" w:hAnsi="Calibri"/>
                <w:color w:val="000000"/>
              </w:rPr>
              <w:t>11.351(5)</w:t>
            </w:r>
          </w:p>
        </w:tc>
        <w:tc>
          <w:tcPr>
            <w:tcW w:w="1134" w:type="dxa"/>
            <w:tcBorders>
              <w:top w:val="nil"/>
              <w:left w:val="nil"/>
              <w:bottom w:val="nil"/>
              <w:right w:val="nil"/>
            </w:tcBorders>
            <w:shd w:val="clear" w:color="auto" w:fill="auto"/>
            <w:noWrap/>
            <w:vAlign w:val="bottom"/>
            <w:hideMark/>
          </w:tcPr>
          <w:p w14:paraId="2C64A46F" w14:textId="77777777" w:rsidR="00687A22" w:rsidRPr="00687A22" w:rsidRDefault="00687A22" w:rsidP="00687A22">
            <w:pPr>
              <w:rPr>
                <w:rFonts w:ascii="Calibri" w:hAnsi="Calibri"/>
                <w:color w:val="000000"/>
              </w:rPr>
            </w:pPr>
            <w:r w:rsidRPr="00687A22">
              <w:rPr>
                <w:rFonts w:ascii="Calibri" w:hAnsi="Calibri"/>
                <w:color w:val="000000"/>
              </w:rPr>
              <w:t>0.045</w:t>
            </w:r>
          </w:p>
        </w:tc>
        <w:tc>
          <w:tcPr>
            <w:tcW w:w="1134" w:type="dxa"/>
            <w:tcBorders>
              <w:top w:val="nil"/>
              <w:left w:val="nil"/>
              <w:bottom w:val="nil"/>
              <w:right w:val="nil"/>
            </w:tcBorders>
            <w:shd w:val="clear" w:color="auto" w:fill="auto"/>
            <w:noWrap/>
            <w:vAlign w:val="bottom"/>
            <w:hideMark/>
          </w:tcPr>
          <w:p w14:paraId="2C0502E7" w14:textId="77777777" w:rsidR="00687A22" w:rsidRPr="00687A22" w:rsidRDefault="00687A22" w:rsidP="00687A22">
            <w:pPr>
              <w:rPr>
                <w:rFonts w:ascii="Calibri" w:hAnsi="Calibri"/>
                <w:color w:val="000000"/>
              </w:rPr>
            </w:pPr>
            <w:r w:rsidRPr="00687A22">
              <w:rPr>
                <w:rFonts w:ascii="Calibri" w:hAnsi="Calibri"/>
                <w:color w:val="000000"/>
              </w:rPr>
              <w:t>0.991</w:t>
            </w:r>
          </w:p>
        </w:tc>
        <w:tc>
          <w:tcPr>
            <w:tcW w:w="1134" w:type="dxa"/>
            <w:tcBorders>
              <w:top w:val="nil"/>
              <w:left w:val="nil"/>
              <w:bottom w:val="nil"/>
              <w:right w:val="nil"/>
            </w:tcBorders>
            <w:shd w:val="clear" w:color="auto" w:fill="auto"/>
            <w:noWrap/>
            <w:vAlign w:val="bottom"/>
            <w:hideMark/>
          </w:tcPr>
          <w:p w14:paraId="574D23D2" w14:textId="77777777" w:rsidR="00687A22" w:rsidRPr="00687A22" w:rsidRDefault="00687A22" w:rsidP="00687A22">
            <w:pPr>
              <w:rPr>
                <w:rFonts w:ascii="Calibri" w:hAnsi="Calibri"/>
                <w:color w:val="000000"/>
              </w:rPr>
            </w:pPr>
            <w:r w:rsidRPr="00687A22">
              <w:rPr>
                <w:rFonts w:ascii="Calibri" w:hAnsi="Calibri"/>
                <w:color w:val="000000"/>
              </w:rPr>
              <w:t>0.059</w:t>
            </w:r>
          </w:p>
        </w:tc>
        <w:tc>
          <w:tcPr>
            <w:tcW w:w="1276" w:type="dxa"/>
            <w:tcBorders>
              <w:top w:val="nil"/>
              <w:left w:val="nil"/>
              <w:bottom w:val="nil"/>
              <w:right w:val="nil"/>
            </w:tcBorders>
            <w:shd w:val="clear" w:color="auto" w:fill="auto"/>
            <w:noWrap/>
            <w:vAlign w:val="bottom"/>
            <w:hideMark/>
          </w:tcPr>
          <w:p w14:paraId="45640934" w14:textId="77777777" w:rsidR="00687A22" w:rsidRPr="00687A22" w:rsidRDefault="00687A22" w:rsidP="00687A22">
            <w:pPr>
              <w:rPr>
                <w:rFonts w:ascii="Calibri" w:hAnsi="Calibri"/>
                <w:color w:val="000000"/>
              </w:rPr>
            </w:pPr>
            <w:r w:rsidRPr="00687A22">
              <w:rPr>
                <w:rFonts w:ascii="Calibri" w:hAnsi="Calibri"/>
                <w:color w:val="000000"/>
              </w:rPr>
              <w:t>127.563(5)</w:t>
            </w:r>
          </w:p>
        </w:tc>
        <w:tc>
          <w:tcPr>
            <w:tcW w:w="1417" w:type="dxa"/>
            <w:tcBorders>
              <w:top w:val="nil"/>
              <w:left w:val="nil"/>
              <w:bottom w:val="nil"/>
              <w:right w:val="nil"/>
            </w:tcBorders>
            <w:shd w:val="clear" w:color="auto" w:fill="auto"/>
            <w:noWrap/>
            <w:vAlign w:val="bottom"/>
            <w:hideMark/>
          </w:tcPr>
          <w:p w14:paraId="29C1E888"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F027EAE" w14:textId="77777777" w:rsidR="00687A22" w:rsidRPr="00687A22" w:rsidRDefault="00687A22" w:rsidP="00687A22">
            <w:pPr>
              <w:rPr>
                <w:rFonts w:ascii="Calibri" w:hAnsi="Calibri"/>
                <w:color w:val="000000"/>
              </w:rPr>
            </w:pPr>
            <w:r w:rsidRPr="00687A22">
              <w:rPr>
                <w:rFonts w:ascii="Calibri" w:hAnsi="Calibri"/>
                <w:color w:val="000000"/>
              </w:rPr>
              <w:t>0.883</w:t>
            </w:r>
          </w:p>
        </w:tc>
        <w:tc>
          <w:tcPr>
            <w:tcW w:w="2061" w:type="dxa"/>
            <w:tcBorders>
              <w:top w:val="nil"/>
              <w:left w:val="nil"/>
              <w:bottom w:val="nil"/>
              <w:right w:val="nil"/>
            </w:tcBorders>
            <w:shd w:val="clear" w:color="auto" w:fill="auto"/>
            <w:noWrap/>
            <w:vAlign w:val="bottom"/>
            <w:hideMark/>
          </w:tcPr>
          <w:p w14:paraId="6DC28172" w14:textId="77777777" w:rsidR="00687A22" w:rsidRPr="00687A22" w:rsidRDefault="00687A22" w:rsidP="00687A22">
            <w:pPr>
              <w:rPr>
                <w:rFonts w:ascii="Calibri" w:hAnsi="Calibri"/>
                <w:color w:val="000000"/>
              </w:rPr>
            </w:pPr>
            <w:r w:rsidRPr="00687A22">
              <w:rPr>
                <w:rFonts w:ascii="Calibri" w:hAnsi="Calibri"/>
                <w:color w:val="000000"/>
              </w:rPr>
              <w:t>0.252</w:t>
            </w:r>
          </w:p>
        </w:tc>
      </w:tr>
      <w:tr w:rsidR="00687A22" w:rsidRPr="00687A22" w14:paraId="3131D6F0" w14:textId="77777777" w:rsidTr="00633156">
        <w:trPr>
          <w:trHeight w:val="320"/>
        </w:trPr>
        <w:tc>
          <w:tcPr>
            <w:tcW w:w="993" w:type="dxa"/>
            <w:tcBorders>
              <w:top w:val="nil"/>
              <w:left w:val="nil"/>
              <w:bottom w:val="nil"/>
              <w:right w:val="nil"/>
            </w:tcBorders>
            <w:shd w:val="clear" w:color="auto" w:fill="auto"/>
            <w:noWrap/>
            <w:vAlign w:val="bottom"/>
            <w:hideMark/>
          </w:tcPr>
          <w:p w14:paraId="6F80E776" w14:textId="77777777" w:rsidR="00687A22" w:rsidRPr="00687A22" w:rsidRDefault="00687A22" w:rsidP="00687A22">
            <w:pPr>
              <w:rPr>
                <w:rFonts w:ascii="Calibri" w:hAnsi="Calibri"/>
                <w:color w:val="000000"/>
              </w:rPr>
            </w:pPr>
            <w:r w:rsidRPr="00687A22">
              <w:rPr>
                <w:rFonts w:ascii="Calibri" w:hAnsi="Calibri"/>
                <w:color w:val="000000"/>
              </w:rPr>
              <w:t>e7</w:t>
            </w:r>
          </w:p>
        </w:tc>
        <w:tc>
          <w:tcPr>
            <w:tcW w:w="1417" w:type="dxa"/>
            <w:tcBorders>
              <w:top w:val="nil"/>
              <w:left w:val="nil"/>
              <w:bottom w:val="nil"/>
              <w:right w:val="nil"/>
            </w:tcBorders>
            <w:shd w:val="clear" w:color="auto" w:fill="auto"/>
            <w:noWrap/>
            <w:vAlign w:val="bottom"/>
            <w:hideMark/>
          </w:tcPr>
          <w:p w14:paraId="3F3C7CA0" w14:textId="77777777" w:rsidR="00687A22" w:rsidRPr="00687A22" w:rsidRDefault="00687A22" w:rsidP="00687A22">
            <w:pPr>
              <w:rPr>
                <w:rFonts w:ascii="Calibri" w:hAnsi="Calibri"/>
                <w:color w:val="000000"/>
              </w:rPr>
            </w:pPr>
            <w:r w:rsidRPr="00687A22">
              <w:rPr>
                <w:rFonts w:ascii="Calibri" w:hAnsi="Calibri"/>
                <w:color w:val="000000"/>
              </w:rPr>
              <w:t>9.437(5)</w:t>
            </w:r>
          </w:p>
        </w:tc>
        <w:tc>
          <w:tcPr>
            <w:tcW w:w="1134" w:type="dxa"/>
            <w:tcBorders>
              <w:top w:val="nil"/>
              <w:left w:val="nil"/>
              <w:bottom w:val="nil"/>
              <w:right w:val="nil"/>
            </w:tcBorders>
            <w:shd w:val="clear" w:color="auto" w:fill="auto"/>
            <w:noWrap/>
            <w:vAlign w:val="bottom"/>
            <w:hideMark/>
          </w:tcPr>
          <w:p w14:paraId="0E85C930" w14:textId="77777777" w:rsidR="00687A22" w:rsidRPr="00687A22" w:rsidRDefault="00687A22" w:rsidP="00687A22">
            <w:pPr>
              <w:rPr>
                <w:rFonts w:ascii="Calibri" w:hAnsi="Calibri"/>
                <w:color w:val="000000"/>
              </w:rPr>
            </w:pPr>
            <w:r w:rsidRPr="00687A22">
              <w:rPr>
                <w:rFonts w:ascii="Calibri" w:hAnsi="Calibri"/>
                <w:color w:val="000000"/>
              </w:rPr>
              <w:t>0.093</w:t>
            </w:r>
          </w:p>
        </w:tc>
        <w:tc>
          <w:tcPr>
            <w:tcW w:w="1134" w:type="dxa"/>
            <w:tcBorders>
              <w:top w:val="nil"/>
              <w:left w:val="nil"/>
              <w:bottom w:val="nil"/>
              <w:right w:val="nil"/>
            </w:tcBorders>
            <w:shd w:val="clear" w:color="auto" w:fill="auto"/>
            <w:noWrap/>
            <w:vAlign w:val="bottom"/>
            <w:hideMark/>
          </w:tcPr>
          <w:p w14:paraId="3D83FFB8"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0BF6020D" w14:textId="77777777" w:rsidR="00687A22" w:rsidRPr="00687A22" w:rsidRDefault="00687A22" w:rsidP="00687A22">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77B955C8" w14:textId="77777777" w:rsidR="00687A22" w:rsidRPr="00687A22" w:rsidRDefault="00687A22" w:rsidP="00687A22">
            <w:pPr>
              <w:rPr>
                <w:rFonts w:ascii="Calibri" w:hAnsi="Calibri"/>
                <w:color w:val="000000"/>
              </w:rPr>
            </w:pPr>
            <w:r w:rsidRPr="00687A22">
              <w:rPr>
                <w:rFonts w:ascii="Calibri" w:hAnsi="Calibri"/>
                <w:color w:val="000000"/>
              </w:rPr>
              <w:t>28.17(5)</w:t>
            </w:r>
          </w:p>
        </w:tc>
        <w:tc>
          <w:tcPr>
            <w:tcW w:w="1417" w:type="dxa"/>
            <w:tcBorders>
              <w:top w:val="nil"/>
              <w:left w:val="nil"/>
              <w:bottom w:val="nil"/>
              <w:right w:val="nil"/>
            </w:tcBorders>
            <w:shd w:val="clear" w:color="auto" w:fill="auto"/>
            <w:noWrap/>
            <w:vAlign w:val="bottom"/>
            <w:hideMark/>
          </w:tcPr>
          <w:p w14:paraId="1C1CC82E"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7383D31" w14:textId="77777777" w:rsidR="00687A22" w:rsidRPr="00687A22" w:rsidRDefault="00687A22" w:rsidP="00687A22">
            <w:pPr>
              <w:rPr>
                <w:rFonts w:ascii="Calibri" w:hAnsi="Calibri"/>
                <w:color w:val="000000"/>
              </w:rPr>
            </w:pPr>
            <w:r w:rsidRPr="00687A22">
              <w:rPr>
                <w:rFonts w:ascii="Calibri" w:hAnsi="Calibri"/>
                <w:color w:val="000000"/>
              </w:rPr>
              <w:t>0.983</w:t>
            </w:r>
          </w:p>
        </w:tc>
        <w:tc>
          <w:tcPr>
            <w:tcW w:w="2061" w:type="dxa"/>
            <w:tcBorders>
              <w:top w:val="nil"/>
              <w:left w:val="nil"/>
              <w:bottom w:val="nil"/>
              <w:right w:val="nil"/>
            </w:tcBorders>
            <w:shd w:val="clear" w:color="auto" w:fill="auto"/>
            <w:noWrap/>
            <w:vAlign w:val="bottom"/>
            <w:hideMark/>
          </w:tcPr>
          <w:p w14:paraId="63904848" w14:textId="77777777" w:rsidR="00687A22" w:rsidRPr="00687A22" w:rsidRDefault="00687A22" w:rsidP="00687A22">
            <w:pPr>
              <w:rPr>
                <w:rFonts w:ascii="Calibri" w:hAnsi="Calibri"/>
                <w:color w:val="000000"/>
              </w:rPr>
            </w:pPr>
            <w:r w:rsidRPr="00687A22">
              <w:rPr>
                <w:rFonts w:ascii="Calibri" w:hAnsi="Calibri"/>
                <w:color w:val="000000"/>
              </w:rPr>
              <w:t>0.109</w:t>
            </w:r>
          </w:p>
        </w:tc>
      </w:tr>
      <w:tr w:rsidR="00687A22" w:rsidRPr="00687A22" w14:paraId="06E7F493" w14:textId="77777777" w:rsidTr="00633156">
        <w:trPr>
          <w:trHeight w:val="320"/>
        </w:trPr>
        <w:tc>
          <w:tcPr>
            <w:tcW w:w="993" w:type="dxa"/>
            <w:tcBorders>
              <w:top w:val="nil"/>
              <w:left w:val="nil"/>
              <w:bottom w:val="nil"/>
              <w:right w:val="nil"/>
            </w:tcBorders>
            <w:shd w:val="clear" w:color="auto" w:fill="auto"/>
            <w:noWrap/>
            <w:vAlign w:val="bottom"/>
            <w:hideMark/>
          </w:tcPr>
          <w:p w14:paraId="600F746D" w14:textId="77777777" w:rsidR="00687A22" w:rsidRPr="00687A22" w:rsidRDefault="00687A22" w:rsidP="00687A22">
            <w:pPr>
              <w:rPr>
                <w:rFonts w:ascii="Calibri" w:hAnsi="Calibri"/>
                <w:color w:val="000000"/>
              </w:rPr>
            </w:pPr>
            <w:r w:rsidRPr="00687A22">
              <w:rPr>
                <w:rFonts w:ascii="Calibri" w:hAnsi="Calibri"/>
                <w:color w:val="000000"/>
              </w:rPr>
              <w:lastRenderedPageBreak/>
              <w:t>e8</w:t>
            </w:r>
          </w:p>
        </w:tc>
        <w:tc>
          <w:tcPr>
            <w:tcW w:w="1417" w:type="dxa"/>
            <w:tcBorders>
              <w:top w:val="nil"/>
              <w:left w:val="nil"/>
              <w:bottom w:val="nil"/>
              <w:right w:val="nil"/>
            </w:tcBorders>
            <w:shd w:val="clear" w:color="auto" w:fill="auto"/>
            <w:noWrap/>
            <w:vAlign w:val="bottom"/>
            <w:hideMark/>
          </w:tcPr>
          <w:p w14:paraId="4BF25F20" w14:textId="77777777" w:rsidR="00687A22" w:rsidRPr="00687A22" w:rsidRDefault="00687A22" w:rsidP="00687A22">
            <w:pPr>
              <w:rPr>
                <w:rFonts w:ascii="Calibri" w:hAnsi="Calibri"/>
                <w:color w:val="000000"/>
              </w:rPr>
            </w:pPr>
            <w:r w:rsidRPr="00687A22">
              <w:rPr>
                <w:rFonts w:ascii="Calibri" w:hAnsi="Calibri"/>
                <w:color w:val="000000"/>
              </w:rPr>
              <w:t>8.777(5)</w:t>
            </w:r>
          </w:p>
        </w:tc>
        <w:tc>
          <w:tcPr>
            <w:tcW w:w="1134" w:type="dxa"/>
            <w:tcBorders>
              <w:top w:val="nil"/>
              <w:left w:val="nil"/>
              <w:bottom w:val="nil"/>
              <w:right w:val="nil"/>
            </w:tcBorders>
            <w:shd w:val="clear" w:color="auto" w:fill="auto"/>
            <w:noWrap/>
            <w:vAlign w:val="bottom"/>
            <w:hideMark/>
          </w:tcPr>
          <w:p w14:paraId="2C382D30" w14:textId="77777777" w:rsidR="00687A22" w:rsidRPr="00687A22" w:rsidRDefault="00687A22" w:rsidP="00687A22">
            <w:pPr>
              <w:rPr>
                <w:rFonts w:ascii="Calibri" w:hAnsi="Calibri"/>
                <w:color w:val="000000"/>
              </w:rPr>
            </w:pPr>
            <w:r w:rsidRPr="00687A22">
              <w:rPr>
                <w:rFonts w:ascii="Calibri" w:hAnsi="Calibri"/>
                <w:color w:val="000000"/>
              </w:rPr>
              <w:t>0.118</w:t>
            </w:r>
          </w:p>
        </w:tc>
        <w:tc>
          <w:tcPr>
            <w:tcW w:w="1134" w:type="dxa"/>
            <w:tcBorders>
              <w:top w:val="nil"/>
              <w:left w:val="nil"/>
              <w:bottom w:val="nil"/>
              <w:right w:val="nil"/>
            </w:tcBorders>
            <w:shd w:val="clear" w:color="auto" w:fill="auto"/>
            <w:noWrap/>
            <w:vAlign w:val="bottom"/>
            <w:hideMark/>
          </w:tcPr>
          <w:p w14:paraId="022A46C2"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AE93C6C" w14:textId="77777777" w:rsidR="00687A22" w:rsidRPr="00687A22" w:rsidRDefault="00687A22" w:rsidP="00687A22">
            <w:pPr>
              <w:rPr>
                <w:rFonts w:ascii="Calibri" w:hAnsi="Calibri"/>
                <w:color w:val="000000"/>
              </w:rPr>
            </w:pPr>
            <w:r w:rsidRPr="00687A22">
              <w:rPr>
                <w:rFonts w:ascii="Calibri" w:hAnsi="Calibri"/>
                <w:color w:val="000000"/>
              </w:rPr>
              <w:t>0.046</w:t>
            </w:r>
          </w:p>
        </w:tc>
        <w:tc>
          <w:tcPr>
            <w:tcW w:w="1276" w:type="dxa"/>
            <w:tcBorders>
              <w:top w:val="nil"/>
              <w:left w:val="nil"/>
              <w:bottom w:val="nil"/>
              <w:right w:val="nil"/>
            </w:tcBorders>
            <w:shd w:val="clear" w:color="auto" w:fill="auto"/>
            <w:noWrap/>
            <w:vAlign w:val="bottom"/>
            <w:hideMark/>
          </w:tcPr>
          <w:p w14:paraId="50BFBAB3" w14:textId="77777777" w:rsidR="00687A22" w:rsidRPr="00687A22" w:rsidRDefault="00687A22" w:rsidP="00687A22">
            <w:pPr>
              <w:rPr>
                <w:rFonts w:ascii="Calibri" w:hAnsi="Calibri"/>
                <w:color w:val="000000"/>
              </w:rPr>
            </w:pPr>
            <w:r w:rsidRPr="00687A22">
              <w:rPr>
                <w:rFonts w:ascii="Calibri" w:hAnsi="Calibri"/>
                <w:color w:val="000000"/>
              </w:rPr>
              <w:t>31.239(5)</w:t>
            </w:r>
          </w:p>
        </w:tc>
        <w:tc>
          <w:tcPr>
            <w:tcW w:w="1417" w:type="dxa"/>
            <w:tcBorders>
              <w:top w:val="nil"/>
              <w:left w:val="nil"/>
              <w:bottom w:val="nil"/>
              <w:right w:val="nil"/>
            </w:tcBorders>
            <w:shd w:val="clear" w:color="auto" w:fill="auto"/>
            <w:noWrap/>
            <w:vAlign w:val="bottom"/>
            <w:hideMark/>
          </w:tcPr>
          <w:p w14:paraId="666A501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78FBE94" w14:textId="77777777" w:rsidR="00687A22" w:rsidRPr="00687A22" w:rsidRDefault="00687A22" w:rsidP="00687A22">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008EF209" w14:textId="77777777" w:rsidR="00687A22" w:rsidRPr="00687A22" w:rsidRDefault="00687A22" w:rsidP="00687A22">
            <w:pPr>
              <w:rPr>
                <w:rFonts w:ascii="Calibri" w:hAnsi="Calibri"/>
                <w:color w:val="000000"/>
              </w:rPr>
            </w:pPr>
            <w:r w:rsidRPr="00687A22">
              <w:rPr>
                <w:rFonts w:ascii="Calibri" w:hAnsi="Calibri"/>
                <w:color w:val="000000"/>
              </w:rPr>
              <w:t>0.116</w:t>
            </w:r>
          </w:p>
        </w:tc>
      </w:tr>
      <w:tr w:rsidR="00687A22" w:rsidRPr="00687A22" w14:paraId="421A4AEF" w14:textId="77777777" w:rsidTr="00633156">
        <w:trPr>
          <w:trHeight w:val="320"/>
        </w:trPr>
        <w:tc>
          <w:tcPr>
            <w:tcW w:w="993" w:type="dxa"/>
            <w:tcBorders>
              <w:top w:val="nil"/>
              <w:left w:val="nil"/>
              <w:bottom w:val="nil"/>
              <w:right w:val="nil"/>
            </w:tcBorders>
            <w:shd w:val="clear" w:color="auto" w:fill="auto"/>
            <w:noWrap/>
            <w:vAlign w:val="bottom"/>
            <w:hideMark/>
          </w:tcPr>
          <w:p w14:paraId="0B9E72D0" w14:textId="77777777" w:rsidR="00687A22" w:rsidRPr="00687A22" w:rsidRDefault="00687A22" w:rsidP="00687A22">
            <w:pPr>
              <w:rPr>
                <w:rFonts w:ascii="Calibri" w:hAnsi="Calibri"/>
                <w:color w:val="000000"/>
              </w:rPr>
            </w:pPr>
            <w:r w:rsidRPr="00687A22">
              <w:rPr>
                <w:rFonts w:ascii="Calibri" w:hAnsi="Calibri"/>
                <w:color w:val="000000"/>
              </w:rPr>
              <w:t>e9</w:t>
            </w:r>
          </w:p>
        </w:tc>
        <w:tc>
          <w:tcPr>
            <w:tcW w:w="1417" w:type="dxa"/>
            <w:tcBorders>
              <w:top w:val="nil"/>
              <w:left w:val="nil"/>
              <w:bottom w:val="nil"/>
              <w:right w:val="nil"/>
            </w:tcBorders>
            <w:shd w:val="clear" w:color="auto" w:fill="auto"/>
            <w:noWrap/>
            <w:vAlign w:val="bottom"/>
            <w:hideMark/>
          </w:tcPr>
          <w:p w14:paraId="58A75882"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6FB6B9A"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165BB23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6CF9A9A"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756AE480"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20CD0B8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540B5E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4E8E3F2C" w14:textId="77777777" w:rsidR="00687A22" w:rsidRPr="00687A22" w:rsidRDefault="00687A22" w:rsidP="00633156">
            <w:pPr>
              <w:rPr>
                <w:rFonts w:ascii="Calibri" w:hAnsi="Calibri"/>
                <w:color w:val="000000"/>
              </w:rPr>
            </w:pPr>
            <w:r w:rsidRPr="00687A22">
              <w:rPr>
                <w:rFonts w:ascii="Calibri" w:hAnsi="Calibri"/>
                <w:color w:val="000000"/>
              </w:rPr>
              <w:t>0</w:t>
            </w:r>
          </w:p>
        </w:tc>
      </w:tr>
      <w:tr w:rsidR="00687A22" w:rsidRPr="00687A22" w14:paraId="73C27991" w14:textId="77777777" w:rsidTr="00633156">
        <w:trPr>
          <w:trHeight w:val="320"/>
        </w:trPr>
        <w:tc>
          <w:tcPr>
            <w:tcW w:w="993" w:type="dxa"/>
            <w:tcBorders>
              <w:top w:val="nil"/>
              <w:left w:val="nil"/>
              <w:bottom w:val="nil"/>
              <w:right w:val="nil"/>
            </w:tcBorders>
            <w:shd w:val="clear" w:color="auto" w:fill="auto"/>
            <w:noWrap/>
            <w:vAlign w:val="bottom"/>
            <w:hideMark/>
          </w:tcPr>
          <w:p w14:paraId="05B98566" w14:textId="77777777" w:rsidR="00687A22" w:rsidRPr="00687A22" w:rsidRDefault="00687A22" w:rsidP="00687A22">
            <w:pPr>
              <w:rPr>
                <w:rFonts w:ascii="Calibri" w:hAnsi="Calibri"/>
                <w:color w:val="000000"/>
              </w:rPr>
            </w:pPr>
            <w:r w:rsidRPr="00687A22">
              <w:rPr>
                <w:rFonts w:ascii="Calibri" w:hAnsi="Calibri"/>
                <w:color w:val="000000"/>
              </w:rPr>
              <w:t>n1</w:t>
            </w:r>
          </w:p>
        </w:tc>
        <w:tc>
          <w:tcPr>
            <w:tcW w:w="1417" w:type="dxa"/>
            <w:tcBorders>
              <w:top w:val="nil"/>
              <w:left w:val="nil"/>
              <w:bottom w:val="nil"/>
              <w:right w:val="nil"/>
            </w:tcBorders>
            <w:shd w:val="clear" w:color="auto" w:fill="auto"/>
            <w:noWrap/>
            <w:vAlign w:val="bottom"/>
            <w:hideMark/>
          </w:tcPr>
          <w:p w14:paraId="393F53FA" w14:textId="77777777" w:rsidR="00687A22" w:rsidRPr="00687A22" w:rsidRDefault="00687A22" w:rsidP="00687A22">
            <w:pPr>
              <w:rPr>
                <w:rFonts w:ascii="Calibri" w:hAnsi="Calibri"/>
                <w:color w:val="000000"/>
              </w:rPr>
            </w:pPr>
            <w:r w:rsidRPr="00687A22">
              <w:rPr>
                <w:rFonts w:ascii="Calibri" w:hAnsi="Calibri"/>
                <w:color w:val="000000"/>
              </w:rPr>
              <w:t>4.999(5)</w:t>
            </w:r>
          </w:p>
        </w:tc>
        <w:tc>
          <w:tcPr>
            <w:tcW w:w="1134" w:type="dxa"/>
            <w:tcBorders>
              <w:top w:val="nil"/>
              <w:left w:val="nil"/>
              <w:bottom w:val="nil"/>
              <w:right w:val="nil"/>
            </w:tcBorders>
            <w:shd w:val="clear" w:color="auto" w:fill="auto"/>
            <w:noWrap/>
            <w:vAlign w:val="bottom"/>
            <w:hideMark/>
          </w:tcPr>
          <w:p w14:paraId="4D8560F5" w14:textId="77777777" w:rsidR="00687A22" w:rsidRPr="00687A22" w:rsidRDefault="00687A22" w:rsidP="00687A22">
            <w:pPr>
              <w:rPr>
                <w:rFonts w:ascii="Calibri" w:hAnsi="Calibri"/>
                <w:color w:val="000000"/>
              </w:rPr>
            </w:pPr>
            <w:r w:rsidRPr="00687A22">
              <w:rPr>
                <w:rFonts w:ascii="Calibri" w:hAnsi="Calibri"/>
                <w:color w:val="000000"/>
              </w:rPr>
              <w:t>0.416</w:t>
            </w:r>
          </w:p>
        </w:tc>
        <w:tc>
          <w:tcPr>
            <w:tcW w:w="1134" w:type="dxa"/>
            <w:tcBorders>
              <w:top w:val="nil"/>
              <w:left w:val="nil"/>
              <w:bottom w:val="nil"/>
              <w:right w:val="nil"/>
            </w:tcBorders>
            <w:shd w:val="clear" w:color="auto" w:fill="auto"/>
            <w:noWrap/>
            <w:vAlign w:val="bottom"/>
            <w:hideMark/>
          </w:tcPr>
          <w:p w14:paraId="10E56741"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BB6F0B2"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43CAC76" w14:textId="77777777" w:rsidR="00687A22" w:rsidRPr="00687A22" w:rsidRDefault="00687A22" w:rsidP="00687A22">
            <w:pPr>
              <w:rPr>
                <w:rFonts w:ascii="Calibri" w:hAnsi="Calibri"/>
                <w:color w:val="000000"/>
              </w:rPr>
            </w:pPr>
            <w:r w:rsidRPr="00687A22">
              <w:rPr>
                <w:rFonts w:ascii="Calibri" w:hAnsi="Calibri"/>
                <w:color w:val="000000"/>
              </w:rPr>
              <w:t>29.498(5)</w:t>
            </w:r>
          </w:p>
        </w:tc>
        <w:tc>
          <w:tcPr>
            <w:tcW w:w="1417" w:type="dxa"/>
            <w:tcBorders>
              <w:top w:val="nil"/>
              <w:left w:val="nil"/>
              <w:bottom w:val="nil"/>
              <w:right w:val="nil"/>
            </w:tcBorders>
            <w:shd w:val="clear" w:color="auto" w:fill="auto"/>
            <w:noWrap/>
            <w:vAlign w:val="bottom"/>
            <w:hideMark/>
          </w:tcPr>
          <w:p w14:paraId="66B115DD"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2A0A7D0" w14:textId="77777777" w:rsidR="00687A22" w:rsidRPr="00687A22" w:rsidRDefault="00687A22" w:rsidP="00687A22">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585298F3" w14:textId="77777777" w:rsidR="00687A22" w:rsidRPr="00687A22" w:rsidRDefault="00687A22" w:rsidP="00687A22">
            <w:pPr>
              <w:rPr>
                <w:rFonts w:ascii="Calibri" w:hAnsi="Calibri"/>
                <w:color w:val="000000"/>
              </w:rPr>
            </w:pPr>
            <w:r w:rsidRPr="00687A22">
              <w:rPr>
                <w:rFonts w:ascii="Calibri" w:hAnsi="Calibri"/>
                <w:color w:val="000000"/>
              </w:rPr>
              <w:t>0.113</w:t>
            </w:r>
          </w:p>
        </w:tc>
      </w:tr>
      <w:tr w:rsidR="00687A22" w:rsidRPr="00687A22" w14:paraId="6236DAEE" w14:textId="77777777" w:rsidTr="00633156">
        <w:trPr>
          <w:trHeight w:val="320"/>
        </w:trPr>
        <w:tc>
          <w:tcPr>
            <w:tcW w:w="993" w:type="dxa"/>
            <w:tcBorders>
              <w:top w:val="nil"/>
              <w:left w:val="nil"/>
              <w:bottom w:val="nil"/>
              <w:right w:val="nil"/>
            </w:tcBorders>
            <w:shd w:val="clear" w:color="auto" w:fill="auto"/>
            <w:noWrap/>
            <w:vAlign w:val="bottom"/>
            <w:hideMark/>
          </w:tcPr>
          <w:p w14:paraId="06BEA0F9" w14:textId="77777777" w:rsidR="00687A22" w:rsidRPr="00687A22" w:rsidRDefault="00687A22" w:rsidP="00687A22">
            <w:pPr>
              <w:rPr>
                <w:rFonts w:ascii="Calibri" w:hAnsi="Calibri"/>
                <w:color w:val="000000"/>
              </w:rPr>
            </w:pPr>
            <w:r w:rsidRPr="00687A22">
              <w:rPr>
                <w:rFonts w:ascii="Calibri" w:hAnsi="Calibri"/>
                <w:color w:val="000000"/>
              </w:rPr>
              <w:t>n2</w:t>
            </w:r>
          </w:p>
        </w:tc>
        <w:tc>
          <w:tcPr>
            <w:tcW w:w="1417" w:type="dxa"/>
            <w:tcBorders>
              <w:top w:val="nil"/>
              <w:left w:val="nil"/>
              <w:bottom w:val="nil"/>
              <w:right w:val="nil"/>
            </w:tcBorders>
            <w:shd w:val="clear" w:color="auto" w:fill="auto"/>
            <w:noWrap/>
            <w:vAlign w:val="bottom"/>
            <w:hideMark/>
          </w:tcPr>
          <w:p w14:paraId="5A321625" w14:textId="77777777" w:rsidR="00687A22" w:rsidRPr="00687A22" w:rsidRDefault="00687A22" w:rsidP="00687A22">
            <w:pPr>
              <w:rPr>
                <w:rFonts w:ascii="Calibri" w:hAnsi="Calibri"/>
                <w:color w:val="000000"/>
              </w:rPr>
            </w:pPr>
            <w:r w:rsidRPr="00687A22">
              <w:rPr>
                <w:rFonts w:ascii="Calibri" w:hAnsi="Calibri"/>
                <w:color w:val="000000"/>
              </w:rPr>
              <w:t>5.553(5)</w:t>
            </w:r>
          </w:p>
        </w:tc>
        <w:tc>
          <w:tcPr>
            <w:tcW w:w="1134" w:type="dxa"/>
            <w:tcBorders>
              <w:top w:val="nil"/>
              <w:left w:val="nil"/>
              <w:bottom w:val="nil"/>
              <w:right w:val="nil"/>
            </w:tcBorders>
            <w:shd w:val="clear" w:color="auto" w:fill="auto"/>
            <w:noWrap/>
            <w:vAlign w:val="bottom"/>
            <w:hideMark/>
          </w:tcPr>
          <w:p w14:paraId="4E88714B" w14:textId="77777777" w:rsidR="00687A22" w:rsidRPr="00687A22" w:rsidRDefault="00687A22" w:rsidP="00687A22">
            <w:pPr>
              <w:rPr>
                <w:rFonts w:ascii="Calibri" w:hAnsi="Calibri"/>
                <w:color w:val="000000"/>
              </w:rPr>
            </w:pPr>
            <w:r w:rsidRPr="00687A22">
              <w:rPr>
                <w:rFonts w:ascii="Calibri" w:hAnsi="Calibri"/>
                <w:color w:val="000000"/>
              </w:rPr>
              <w:t>0.352</w:t>
            </w:r>
          </w:p>
        </w:tc>
        <w:tc>
          <w:tcPr>
            <w:tcW w:w="1134" w:type="dxa"/>
            <w:tcBorders>
              <w:top w:val="nil"/>
              <w:left w:val="nil"/>
              <w:bottom w:val="nil"/>
              <w:right w:val="nil"/>
            </w:tcBorders>
            <w:shd w:val="clear" w:color="auto" w:fill="auto"/>
            <w:noWrap/>
            <w:vAlign w:val="bottom"/>
            <w:hideMark/>
          </w:tcPr>
          <w:p w14:paraId="636F1AA4"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85E01F6" w14:textId="77777777" w:rsidR="00687A22" w:rsidRPr="00687A22" w:rsidRDefault="00687A22" w:rsidP="00687A22">
            <w:pPr>
              <w:rPr>
                <w:rFonts w:ascii="Calibri" w:hAnsi="Calibri"/>
                <w:color w:val="000000"/>
              </w:rPr>
            </w:pPr>
            <w:r w:rsidRPr="00687A22">
              <w:rPr>
                <w:rFonts w:ascii="Calibri" w:hAnsi="Calibri"/>
                <w:color w:val="000000"/>
              </w:rPr>
              <w:t>0.018</w:t>
            </w:r>
          </w:p>
        </w:tc>
        <w:tc>
          <w:tcPr>
            <w:tcW w:w="1276" w:type="dxa"/>
            <w:tcBorders>
              <w:top w:val="nil"/>
              <w:left w:val="nil"/>
              <w:bottom w:val="nil"/>
              <w:right w:val="nil"/>
            </w:tcBorders>
            <w:shd w:val="clear" w:color="auto" w:fill="auto"/>
            <w:noWrap/>
            <w:vAlign w:val="bottom"/>
            <w:hideMark/>
          </w:tcPr>
          <w:p w14:paraId="097E01ED" w14:textId="77777777" w:rsidR="00687A22" w:rsidRPr="00687A22" w:rsidRDefault="00687A22" w:rsidP="00687A22">
            <w:pPr>
              <w:rPr>
                <w:rFonts w:ascii="Calibri" w:hAnsi="Calibri"/>
                <w:color w:val="000000"/>
              </w:rPr>
            </w:pPr>
            <w:r w:rsidRPr="00687A22">
              <w:rPr>
                <w:rFonts w:ascii="Calibri" w:hAnsi="Calibri"/>
                <w:color w:val="000000"/>
              </w:rPr>
              <w:t>57.719(5)</w:t>
            </w:r>
          </w:p>
        </w:tc>
        <w:tc>
          <w:tcPr>
            <w:tcW w:w="1417" w:type="dxa"/>
            <w:tcBorders>
              <w:top w:val="nil"/>
              <w:left w:val="nil"/>
              <w:bottom w:val="nil"/>
              <w:right w:val="nil"/>
            </w:tcBorders>
            <w:shd w:val="clear" w:color="auto" w:fill="auto"/>
            <w:noWrap/>
            <w:vAlign w:val="bottom"/>
            <w:hideMark/>
          </w:tcPr>
          <w:p w14:paraId="421CA67B"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02B9E2A" w14:textId="77777777" w:rsidR="00687A22" w:rsidRPr="00687A22" w:rsidRDefault="00687A22" w:rsidP="00687A22">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045F972A" w14:textId="77777777" w:rsidR="00687A22" w:rsidRPr="00687A22" w:rsidRDefault="00687A22" w:rsidP="00687A22">
            <w:pPr>
              <w:rPr>
                <w:rFonts w:ascii="Calibri" w:hAnsi="Calibri"/>
                <w:color w:val="000000"/>
              </w:rPr>
            </w:pPr>
            <w:r w:rsidRPr="00687A22">
              <w:rPr>
                <w:rFonts w:ascii="Calibri" w:hAnsi="Calibri"/>
                <w:color w:val="000000"/>
              </w:rPr>
              <w:t>0.165</w:t>
            </w:r>
          </w:p>
        </w:tc>
      </w:tr>
      <w:tr w:rsidR="00687A22" w:rsidRPr="00687A22" w14:paraId="1406310E" w14:textId="77777777" w:rsidTr="00633156">
        <w:trPr>
          <w:trHeight w:val="320"/>
        </w:trPr>
        <w:tc>
          <w:tcPr>
            <w:tcW w:w="993" w:type="dxa"/>
            <w:tcBorders>
              <w:top w:val="nil"/>
              <w:left w:val="nil"/>
              <w:bottom w:val="nil"/>
              <w:right w:val="nil"/>
            </w:tcBorders>
            <w:shd w:val="clear" w:color="auto" w:fill="auto"/>
            <w:noWrap/>
            <w:vAlign w:val="bottom"/>
            <w:hideMark/>
          </w:tcPr>
          <w:p w14:paraId="6D79D0E6" w14:textId="77777777" w:rsidR="00687A22" w:rsidRPr="00687A22" w:rsidRDefault="00687A22" w:rsidP="00687A22">
            <w:pPr>
              <w:rPr>
                <w:rFonts w:ascii="Calibri" w:hAnsi="Calibri"/>
                <w:color w:val="000000"/>
              </w:rPr>
            </w:pPr>
            <w:r w:rsidRPr="00687A22">
              <w:rPr>
                <w:rFonts w:ascii="Calibri" w:hAnsi="Calibri"/>
                <w:color w:val="000000"/>
              </w:rPr>
              <w:t>n3</w:t>
            </w:r>
          </w:p>
        </w:tc>
        <w:tc>
          <w:tcPr>
            <w:tcW w:w="1417" w:type="dxa"/>
            <w:tcBorders>
              <w:top w:val="nil"/>
              <w:left w:val="nil"/>
              <w:bottom w:val="nil"/>
              <w:right w:val="nil"/>
            </w:tcBorders>
            <w:shd w:val="clear" w:color="auto" w:fill="auto"/>
            <w:noWrap/>
            <w:vAlign w:val="bottom"/>
            <w:hideMark/>
          </w:tcPr>
          <w:p w14:paraId="754FEBBB" w14:textId="77777777" w:rsidR="00687A22" w:rsidRPr="00687A22" w:rsidRDefault="00687A22" w:rsidP="00687A22">
            <w:pPr>
              <w:rPr>
                <w:rFonts w:ascii="Calibri" w:hAnsi="Calibri"/>
                <w:color w:val="000000"/>
              </w:rPr>
            </w:pPr>
            <w:r w:rsidRPr="00687A22">
              <w:rPr>
                <w:rFonts w:ascii="Calibri" w:hAnsi="Calibri"/>
                <w:color w:val="000000"/>
              </w:rPr>
              <w:t>4.391(5)</w:t>
            </w:r>
          </w:p>
        </w:tc>
        <w:tc>
          <w:tcPr>
            <w:tcW w:w="1134" w:type="dxa"/>
            <w:tcBorders>
              <w:top w:val="nil"/>
              <w:left w:val="nil"/>
              <w:bottom w:val="nil"/>
              <w:right w:val="nil"/>
            </w:tcBorders>
            <w:shd w:val="clear" w:color="auto" w:fill="auto"/>
            <w:noWrap/>
            <w:vAlign w:val="bottom"/>
            <w:hideMark/>
          </w:tcPr>
          <w:p w14:paraId="16135F98" w14:textId="77777777" w:rsidR="00687A22" w:rsidRPr="00687A22" w:rsidRDefault="00687A22" w:rsidP="00687A22">
            <w:pPr>
              <w:rPr>
                <w:rFonts w:ascii="Calibri" w:hAnsi="Calibri"/>
                <w:color w:val="000000"/>
              </w:rPr>
            </w:pPr>
            <w:r w:rsidRPr="00687A22">
              <w:rPr>
                <w:rFonts w:ascii="Calibri" w:hAnsi="Calibri"/>
                <w:color w:val="000000"/>
              </w:rPr>
              <w:t>0.495</w:t>
            </w:r>
          </w:p>
        </w:tc>
        <w:tc>
          <w:tcPr>
            <w:tcW w:w="1134" w:type="dxa"/>
            <w:tcBorders>
              <w:top w:val="nil"/>
              <w:left w:val="nil"/>
              <w:bottom w:val="nil"/>
              <w:right w:val="nil"/>
            </w:tcBorders>
            <w:shd w:val="clear" w:color="auto" w:fill="auto"/>
            <w:noWrap/>
            <w:vAlign w:val="bottom"/>
            <w:hideMark/>
          </w:tcPr>
          <w:p w14:paraId="00470B09"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07F1051"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5A1C82B" w14:textId="77777777" w:rsidR="00687A22" w:rsidRPr="00687A22" w:rsidRDefault="00687A22" w:rsidP="00687A22">
            <w:pPr>
              <w:rPr>
                <w:rFonts w:ascii="Calibri" w:hAnsi="Calibri"/>
                <w:color w:val="000000"/>
              </w:rPr>
            </w:pPr>
            <w:r w:rsidRPr="00687A22">
              <w:rPr>
                <w:rFonts w:ascii="Calibri" w:hAnsi="Calibri"/>
                <w:color w:val="000000"/>
              </w:rPr>
              <w:t>14.337(5)</w:t>
            </w:r>
          </w:p>
        </w:tc>
        <w:tc>
          <w:tcPr>
            <w:tcW w:w="1417" w:type="dxa"/>
            <w:tcBorders>
              <w:top w:val="nil"/>
              <w:left w:val="nil"/>
              <w:bottom w:val="nil"/>
              <w:right w:val="nil"/>
            </w:tcBorders>
            <w:shd w:val="clear" w:color="auto" w:fill="auto"/>
            <w:noWrap/>
            <w:vAlign w:val="bottom"/>
            <w:hideMark/>
          </w:tcPr>
          <w:p w14:paraId="0A89128F" w14:textId="77777777" w:rsidR="00687A22" w:rsidRPr="00687A22" w:rsidRDefault="00687A22" w:rsidP="00687A22">
            <w:pPr>
              <w:rPr>
                <w:rFonts w:ascii="Calibri" w:hAnsi="Calibri"/>
                <w:color w:val="000000"/>
              </w:rPr>
            </w:pPr>
            <w:r w:rsidRPr="00687A22">
              <w:rPr>
                <w:rFonts w:ascii="Calibri" w:hAnsi="Calibri"/>
                <w:color w:val="000000"/>
              </w:rPr>
              <w:t>0.014</w:t>
            </w:r>
          </w:p>
        </w:tc>
        <w:tc>
          <w:tcPr>
            <w:tcW w:w="1134" w:type="dxa"/>
            <w:tcBorders>
              <w:top w:val="nil"/>
              <w:left w:val="nil"/>
              <w:bottom w:val="nil"/>
              <w:right w:val="nil"/>
            </w:tcBorders>
            <w:shd w:val="clear" w:color="auto" w:fill="auto"/>
            <w:noWrap/>
            <w:vAlign w:val="bottom"/>
            <w:hideMark/>
          </w:tcPr>
          <w:p w14:paraId="4799B1DE" w14:textId="77777777" w:rsidR="00687A22" w:rsidRPr="00687A22" w:rsidRDefault="00687A22" w:rsidP="00687A22">
            <w:pPr>
              <w:rPr>
                <w:rFonts w:ascii="Calibri" w:hAnsi="Calibri"/>
                <w:color w:val="000000"/>
              </w:rPr>
            </w:pPr>
            <w:r w:rsidRPr="00687A22">
              <w:rPr>
                <w:rFonts w:ascii="Calibri" w:hAnsi="Calibri"/>
                <w:color w:val="000000"/>
              </w:rPr>
              <w:t>0.99</w:t>
            </w:r>
          </w:p>
        </w:tc>
        <w:tc>
          <w:tcPr>
            <w:tcW w:w="2061" w:type="dxa"/>
            <w:tcBorders>
              <w:top w:val="nil"/>
              <w:left w:val="nil"/>
              <w:bottom w:val="nil"/>
              <w:right w:val="nil"/>
            </w:tcBorders>
            <w:shd w:val="clear" w:color="auto" w:fill="auto"/>
            <w:noWrap/>
            <w:vAlign w:val="bottom"/>
            <w:hideMark/>
          </w:tcPr>
          <w:p w14:paraId="6E497B25" w14:textId="77777777" w:rsidR="00687A22" w:rsidRPr="00687A22" w:rsidRDefault="00687A22" w:rsidP="00687A22">
            <w:pPr>
              <w:rPr>
                <w:rFonts w:ascii="Calibri" w:hAnsi="Calibri"/>
                <w:color w:val="000000"/>
              </w:rPr>
            </w:pPr>
            <w:r w:rsidRPr="00687A22">
              <w:rPr>
                <w:rFonts w:ascii="Calibri" w:hAnsi="Calibri"/>
                <w:color w:val="000000"/>
              </w:rPr>
              <w:t>0.069</w:t>
            </w:r>
          </w:p>
        </w:tc>
      </w:tr>
      <w:tr w:rsidR="00687A22" w:rsidRPr="00687A22" w14:paraId="0F7E4644" w14:textId="77777777" w:rsidTr="00633156">
        <w:trPr>
          <w:trHeight w:val="320"/>
        </w:trPr>
        <w:tc>
          <w:tcPr>
            <w:tcW w:w="993" w:type="dxa"/>
            <w:tcBorders>
              <w:top w:val="nil"/>
              <w:left w:val="nil"/>
              <w:bottom w:val="nil"/>
              <w:right w:val="nil"/>
            </w:tcBorders>
            <w:shd w:val="clear" w:color="auto" w:fill="auto"/>
            <w:noWrap/>
            <w:vAlign w:val="bottom"/>
            <w:hideMark/>
          </w:tcPr>
          <w:p w14:paraId="4C94AE3E" w14:textId="77777777" w:rsidR="00687A22" w:rsidRPr="00687A22" w:rsidRDefault="00687A22" w:rsidP="00687A22">
            <w:pPr>
              <w:rPr>
                <w:rFonts w:ascii="Calibri" w:hAnsi="Calibri"/>
                <w:color w:val="000000"/>
              </w:rPr>
            </w:pPr>
            <w:r w:rsidRPr="00687A22">
              <w:rPr>
                <w:rFonts w:ascii="Calibri" w:hAnsi="Calibri"/>
                <w:color w:val="000000"/>
              </w:rPr>
              <w:t>n4</w:t>
            </w:r>
          </w:p>
        </w:tc>
        <w:tc>
          <w:tcPr>
            <w:tcW w:w="1417" w:type="dxa"/>
            <w:tcBorders>
              <w:top w:val="nil"/>
              <w:left w:val="nil"/>
              <w:bottom w:val="nil"/>
              <w:right w:val="nil"/>
            </w:tcBorders>
            <w:shd w:val="clear" w:color="auto" w:fill="auto"/>
            <w:noWrap/>
            <w:vAlign w:val="bottom"/>
            <w:hideMark/>
          </w:tcPr>
          <w:p w14:paraId="7EED5749" w14:textId="77777777" w:rsidR="00687A22" w:rsidRPr="00687A22" w:rsidRDefault="00687A22" w:rsidP="00687A22">
            <w:pPr>
              <w:rPr>
                <w:rFonts w:ascii="Calibri" w:hAnsi="Calibri"/>
                <w:color w:val="000000"/>
              </w:rPr>
            </w:pPr>
            <w:r w:rsidRPr="00687A22">
              <w:rPr>
                <w:rFonts w:ascii="Calibri" w:hAnsi="Calibri"/>
                <w:color w:val="000000"/>
              </w:rPr>
              <w:t>4.333(5)</w:t>
            </w:r>
          </w:p>
        </w:tc>
        <w:tc>
          <w:tcPr>
            <w:tcW w:w="1134" w:type="dxa"/>
            <w:tcBorders>
              <w:top w:val="nil"/>
              <w:left w:val="nil"/>
              <w:bottom w:val="nil"/>
              <w:right w:val="nil"/>
            </w:tcBorders>
            <w:shd w:val="clear" w:color="auto" w:fill="auto"/>
            <w:noWrap/>
            <w:vAlign w:val="bottom"/>
            <w:hideMark/>
          </w:tcPr>
          <w:p w14:paraId="723A98C2" w14:textId="77777777" w:rsidR="00687A22" w:rsidRPr="00687A22" w:rsidRDefault="00687A22" w:rsidP="00687A22">
            <w:pPr>
              <w:rPr>
                <w:rFonts w:ascii="Calibri" w:hAnsi="Calibri"/>
                <w:color w:val="000000"/>
              </w:rPr>
            </w:pPr>
            <w:r w:rsidRPr="00687A22">
              <w:rPr>
                <w:rFonts w:ascii="Calibri" w:hAnsi="Calibri"/>
                <w:color w:val="000000"/>
              </w:rPr>
              <w:t>0.503</w:t>
            </w:r>
          </w:p>
        </w:tc>
        <w:tc>
          <w:tcPr>
            <w:tcW w:w="1134" w:type="dxa"/>
            <w:tcBorders>
              <w:top w:val="nil"/>
              <w:left w:val="nil"/>
              <w:bottom w:val="nil"/>
              <w:right w:val="nil"/>
            </w:tcBorders>
            <w:shd w:val="clear" w:color="auto" w:fill="auto"/>
            <w:noWrap/>
            <w:vAlign w:val="bottom"/>
            <w:hideMark/>
          </w:tcPr>
          <w:p w14:paraId="4D033373"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ED9AF0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501D4B41" w14:textId="77777777" w:rsidR="00687A22" w:rsidRPr="00687A22" w:rsidRDefault="00687A22" w:rsidP="00687A22">
            <w:pPr>
              <w:rPr>
                <w:rFonts w:ascii="Calibri" w:hAnsi="Calibri"/>
                <w:color w:val="000000"/>
              </w:rPr>
            </w:pPr>
            <w:r w:rsidRPr="00687A22">
              <w:rPr>
                <w:rFonts w:ascii="Calibri" w:hAnsi="Calibri"/>
                <w:color w:val="000000"/>
              </w:rPr>
              <w:t>43.461(5)</w:t>
            </w:r>
          </w:p>
        </w:tc>
        <w:tc>
          <w:tcPr>
            <w:tcW w:w="1417" w:type="dxa"/>
            <w:tcBorders>
              <w:top w:val="nil"/>
              <w:left w:val="nil"/>
              <w:bottom w:val="nil"/>
              <w:right w:val="nil"/>
            </w:tcBorders>
            <w:shd w:val="clear" w:color="auto" w:fill="auto"/>
            <w:noWrap/>
            <w:vAlign w:val="bottom"/>
            <w:hideMark/>
          </w:tcPr>
          <w:p w14:paraId="0EDCEC09"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4C57CC91" w14:textId="77777777" w:rsidR="00687A22" w:rsidRPr="00687A22" w:rsidRDefault="00687A22" w:rsidP="00687A22">
            <w:pPr>
              <w:rPr>
                <w:rFonts w:ascii="Calibri" w:hAnsi="Calibri"/>
                <w:color w:val="000000"/>
              </w:rPr>
            </w:pPr>
            <w:r w:rsidRPr="00687A22">
              <w:rPr>
                <w:rFonts w:ascii="Calibri" w:hAnsi="Calibri"/>
                <w:color w:val="000000"/>
              </w:rPr>
              <w:t>0.95</w:t>
            </w:r>
          </w:p>
        </w:tc>
        <w:tc>
          <w:tcPr>
            <w:tcW w:w="2061" w:type="dxa"/>
            <w:tcBorders>
              <w:top w:val="nil"/>
              <w:left w:val="nil"/>
              <w:bottom w:val="nil"/>
              <w:right w:val="nil"/>
            </w:tcBorders>
            <w:shd w:val="clear" w:color="auto" w:fill="auto"/>
            <w:noWrap/>
            <w:vAlign w:val="bottom"/>
            <w:hideMark/>
          </w:tcPr>
          <w:p w14:paraId="5F4FB276" w14:textId="77777777" w:rsidR="00687A22" w:rsidRPr="00687A22" w:rsidRDefault="00687A22" w:rsidP="00687A22">
            <w:pPr>
              <w:rPr>
                <w:rFonts w:ascii="Calibri" w:hAnsi="Calibri"/>
                <w:color w:val="000000"/>
              </w:rPr>
            </w:pPr>
            <w:r w:rsidRPr="00687A22">
              <w:rPr>
                <w:rFonts w:ascii="Calibri" w:hAnsi="Calibri"/>
                <w:color w:val="000000"/>
              </w:rPr>
              <w:t>0.141</w:t>
            </w:r>
          </w:p>
        </w:tc>
      </w:tr>
      <w:tr w:rsidR="00687A22" w:rsidRPr="00687A22" w14:paraId="19217D70" w14:textId="77777777" w:rsidTr="00633156">
        <w:trPr>
          <w:trHeight w:val="320"/>
        </w:trPr>
        <w:tc>
          <w:tcPr>
            <w:tcW w:w="993" w:type="dxa"/>
            <w:tcBorders>
              <w:top w:val="nil"/>
              <w:left w:val="nil"/>
              <w:bottom w:val="nil"/>
              <w:right w:val="nil"/>
            </w:tcBorders>
            <w:shd w:val="clear" w:color="auto" w:fill="auto"/>
            <w:noWrap/>
            <w:vAlign w:val="bottom"/>
            <w:hideMark/>
          </w:tcPr>
          <w:p w14:paraId="7A5A59AB" w14:textId="77777777" w:rsidR="00687A22" w:rsidRPr="00687A22" w:rsidRDefault="00687A22" w:rsidP="00687A22">
            <w:pPr>
              <w:rPr>
                <w:rFonts w:ascii="Calibri" w:hAnsi="Calibri"/>
                <w:color w:val="000000"/>
              </w:rPr>
            </w:pPr>
            <w:r w:rsidRPr="00687A22">
              <w:rPr>
                <w:rFonts w:ascii="Calibri" w:hAnsi="Calibri"/>
                <w:color w:val="000000"/>
              </w:rPr>
              <w:t>n5</w:t>
            </w:r>
          </w:p>
        </w:tc>
        <w:tc>
          <w:tcPr>
            <w:tcW w:w="1417" w:type="dxa"/>
            <w:tcBorders>
              <w:top w:val="nil"/>
              <w:left w:val="nil"/>
              <w:bottom w:val="nil"/>
              <w:right w:val="nil"/>
            </w:tcBorders>
            <w:shd w:val="clear" w:color="auto" w:fill="auto"/>
            <w:noWrap/>
            <w:vAlign w:val="bottom"/>
            <w:hideMark/>
          </w:tcPr>
          <w:p w14:paraId="772EF372" w14:textId="77777777" w:rsidR="00687A22" w:rsidRPr="00687A22" w:rsidRDefault="00687A22" w:rsidP="00687A22">
            <w:pPr>
              <w:rPr>
                <w:rFonts w:ascii="Calibri" w:hAnsi="Calibri"/>
                <w:color w:val="000000"/>
              </w:rPr>
            </w:pPr>
            <w:r w:rsidRPr="00687A22">
              <w:rPr>
                <w:rFonts w:ascii="Calibri" w:hAnsi="Calibri"/>
                <w:color w:val="000000"/>
              </w:rPr>
              <w:t>8.177(5)</w:t>
            </w:r>
          </w:p>
        </w:tc>
        <w:tc>
          <w:tcPr>
            <w:tcW w:w="1134" w:type="dxa"/>
            <w:tcBorders>
              <w:top w:val="nil"/>
              <w:left w:val="nil"/>
              <w:bottom w:val="nil"/>
              <w:right w:val="nil"/>
            </w:tcBorders>
            <w:shd w:val="clear" w:color="auto" w:fill="auto"/>
            <w:noWrap/>
            <w:vAlign w:val="bottom"/>
            <w:hideMark/>
          </w:tcPr>
          <w:p w14:paraId="5F3E6635" w14:textId="77777777" w:rsidR="00687A22" w:rsidRPr="00687A22" w:rsidRDefault="00687A22" w:rsidP="00687A22">
            <w:pPr>
              <w:rPr>
                <w:rFonts w:ascii="Calibri" w:hAnsi="Calibri"/>
                <w:color w:val="000000"/>
              </w:rPr>
            </w:pPr>
            <w:r w:rsidRPr="00687A22">
              <w:rPr>
                <w:rFonts w:ascii="Calibri" w:hAnsi="Calibri"/>
                <w:color w:val="000000"/>
              </w:rPr>
              <w:t>0.147</w:t>
            </w:r>
          </w:p>
        </w:tc>
        <w:tc>
          <w:tcPr>
            <w:tcW w:w="1134" w:type="dxa"/>
            <w:tcBorders>
              <w:top w:val="nil"/>
              <w:left w:val="nil"/>
              <w:bottom w:val="nil"/>
              <w:right w:val="nil"/>
            </w:tcBorders>
            <w:shd w:val="clear" w:color="auto" w:fill="auto"/>
            <w:noWrap/>
            <w:vAlign w:val="bottom"/>
            <w:hideMark/>
          </w:tcPr>
          <w:p w14:paraId="77E3DA97" w14:textId="77777777" w:rsidR="00687A22" w:rsidRPr="00687A22" w:rsidRDefault="00687A22" w:rsidP="00687A22">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7B45BCCD"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3D68FEAE" w14:textId="77777777" w:rsidR="00687A22" w:rsidRPr="00687A22" w:rsidRDefault="00687A22" w:rsidP="00687A22">
            <w:pPr>
              <w:rPr>
                <w:rFonts w:ascii="Calibri" w:hAnsi="Calibri"/>
                <w:color w:val="000000"/>
              </w:rPr>
            </w:pPr>
            <w:r w:rsidRPr="00687A22">
              <w:rPr>
                <w:rFonts w:ascii="Calibri" w:hAnsi="Calibri"/>
                <w:color w:val="000000"/>
              </w:rPr>
              <w:t>22.031(5)</w:t>
            </w:r>
          </w:p>
        </w:tc>
        <w:tc>
          <w:tcPr>
            <w:tcW w:w="1417" w:type="dxa"/>
            <w:tcBorders>
              <w:top w:val="nil"/>
              <w:left w:val="nil"/>
              <w:bottom w:val="nil"/>
              <w:right w:val="nil"/>
            </w:tcBorders>
            <w:shd w:val="clear" w:color="auto" w:fill="auto"/>
            <w:noWrap/>
            <w:vAlign w:val="bottom"/>
            <w:hideMark/>
          </w:tcPr>
          <w:p w14:paraId="7FFF3CF0"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DD1BA52" w14:textId="77777777" w:rsidR="00687A22" w:rsidRPr="00687A22" w:rsidRDefault="00687A22" w:rsidP="00687A22">
            <w:pPr>
              <w:rPr>
                <w:rFonts w:ascii="Calibri" w:hAnsi="Calibri"/>
                <w:color w:val="000000"/>
              </w:rPr>
            </w:pPr>
            <w:r w:rsidRPr="00687A22">
              <w:rPr>
                <w:rFonts w:ascii="Calibri" w:hAnsi="Calibri"/>
                <w:color w:val="000000"/>
              </w:rPr>
              <w:t>0.972</w:t>
            </w:r>
          </w:p>
        </w:tc>
        <w:tc>
          <w:tcPr>
            <w:tcW w:w="2061" w:type="dxa"/>
            <w:tcBorders>
              <w:top w:val="nil"/>
              <w:left w:val="nil"/>
              <w:bottom w:val="nil"/>
              <w:right w:val="nil"/>
            </w:tcBorders>
            <w:shd w:val="clear" w:color="auto" w:fill="auto"/>
            <w:noWrap/>
            <w:vAlign w:val="bottom"/>
            <w:hideMark/>
          </w:tcPr>
          <w:p w14:paraId="71E5D4CC" w14:textId="77777777" w:rsidR="00687A22" w:rsidRPr="00687A22" w:rsidRDefault="00687A22" w:rsidP="00687A22">
            <w:pPr>
              <w:rPr>
                <w:rFonts w:ascii="Calibri" w:hAnsi="Calibri"/>
                <w:color w:val="000000"/>
              </w:rPr>
            </w:pPr>
            <w:r w:rsidRPr="00687A22">
              <w:rPr>
                <w:rFonts w:ascii="Calibri" w:hAnsi="Calibri"/>
                <w:color w:val="000000"/>
              </w:rPr>
              <w:t>0.094</w:t>
            </w:r>
          </w:p>
        </w:tc>
      </w:tr>
      <w:tr w:rsidR="00687A22" w:rsidRPr="00687A22" w14:paraId="3822A9FA" w14:textId="77777777" w:rsidTr="00633156">
        <w:trPr>
          <w:trHeight w:val="320"/>
        </w:trPr>
        <w:tc>
          <w:tcPr>
            <w:tcW w:w="993" w:type="dxa"/>
            <w:tcBorders>
              <w:top w:val="nil"/>
              <w:left w:val="nil"/>
              <w:bottom w:val="nil"/>
              <w:right w:val="nil"/>
            </w:tcBorders>
            <w:shd w:val="clear" w:color="auto" w:fill="auto"/>
            <w:noWrap/>
            <w:vAlign w:val="bottom"/>
            <w:hideMark/>
          </w:tcPr>
          <w:p w14:paraId="34D5F7BF" w14:textId="77777777" w:rsidR="00687A22" w:rsidRPr="00687A22" w:rsidRDefault="00687A22" w:rsidP="00687A22">
            <w:pPr>
              <w:rPr>
                <w:rFonts w:ascii="Calibri" w:hAnsi="Calibri"/>
                <w:color w:val="000000"/>
              </w:rPr>
            </w:pPr>
            <w:r w:rsidRPr="00687A22">
              <w:rPr>
                <w:rFonts w:ascii="Calibri" w:hAnsi="Calibri"/>
                <w:color w:val="000000"/>
              </w:rPr>
              <w:t>n6</w:t>
            </w:r>
          </w:p>
        </w:tc>
        <w:tc>
          <w:tcPr>
            <w:tcW w:w="1417" w:type="dxa"/>
            <w:tcBorders>
              <w:top w:val="nil"/>
              <w:left w:val="nil"/>
              <w:bottom w:val="nil"/>
              <w:right w:val="nil"/>
            </w:tcBorders>
            <w:shd w:val="clear" w:color="auto" w:fill="auto"/>
            <w:noWrap/>
            <w:vAlign w:val="bottom"/>
            <w:hideMark/>
          </w:tcPr>
          <w:p w14:paraId="0F8E2DDC" w14:textId="77777777" w:rsidR="00687A22" w:rsidRPr="00687A22" w:rsidRDefault="00687A22" w:rsidP="00687A22">
            <w:pPr>
              <w:rPr>
                <w:rFonts w:ascii="Calibri" w:hAnsi="Calibri"/>
                <w:color w:val="000000"/>
              </w:rPr>
            </w:pPr>
            <w:r w:rsidRPr="00687A22">
              <w:rPr>
                <w:rFonts w:ascii="Calibri" w:hAnsi="Calibri"/>
                <w:color w:val="000000"/>
              </w:rPr>
              <w:t>8.112(5)</w:t>
            </w:r>
          </w:p>
        </w:tc>
        <w:tc>
          <w:tcPr>
            <w:tcW w:w="1134" w:type="dxa"/>
            <w:tcBorders>
              <w:top w:val="nil"/>
              <w:left w:val="nil"/>
              <w:bottom w:val="nil"/>
              <w:right w:val="nil"/>
            </w:tcBorders>
            <w:shd w:val="clear" w:color="auto" w:fill="auto"/>
            <w:noWrap/>
            <w:vAlign w:val="bottom"/>
            <w:hideMark/>
          </w:tcPr>
          <w:p w14:paraId="5C8211BC" w14:textId="77777777" w:rsidR="00687A22" w:rsidRPr="00687A22" w:rsidRDefault="00687A22" w:rsidP="00687A22">
            <w:pPr>
              <w:rPr>
                <w:rFonts w:ascii="Calibri" w:hAnsi="Calibri"/>
                <w:color w:val="000000"/>
              </w:rPr>
            </w:pPr>
            <w:r w:rsidRPr="00687A22">
              <w:rPr>
                <w:rFonts w:ascii="Calibri" w:hAnsi="Calibri"/>
                <w:color w:val="000000"/>
              </w:rPr>
              <w:t>0.15</w:t>
            </w:r>
          </w:p>
        </w:tc>
        <w:tc>
          <w:tcPr>
            <w:tcW w:w="1134" w:type="dxa"/>
            <w:tcBorders>
              <w:top w:val="nil"/>
              <w:left w:val="nil"/>
              <w:bottom w:val="nil"/>
              <w:right w:val="nil"/>
            </w:tcBorders>
            <w:shd w:val="clear" w:color="auto" w:fill="auto"/>
            <w:noWrap/>
            <w:vAlign w:val="bottom"/>
            <w:hideMark/>
          </w:tcPr>
          <w:p w14:paraId="04EF37B6" w14:textId="77777777" w:rsidR="00687A22" w:rsidRPr="00687A22" w:rsidRDefault="00687A22" w:rsidP="00687A22">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6838EF7F" w14:textId="77777777" w:rsidR="00687A22" w:rsidRPr="00687A22" w:rsidRDefault="00687A22" w:rsidP="00687A22">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6B48C5AF" w14:textId="77777777" w:rsidR="00687A22" w:rsidRPr="00687A22" w:rsidRDefault="00687A22" w:rsidP="00687A22">
            <w:pPr>
              <w:rPr>
                <w:rFonts w:ascii="Calibri" w:hAnsi="Calibri"/>
                <w:color w:val="000000"/>
              </w:rPr>
            </w:pPr>
            <w:r w:rsidRPr="00687A22">
              <w:rPr>
                <w:rFonts w:ascii="Calibri" w:hAnsi="Calibri"/>
                <w:color w:val="000000"/>
              </w:rPr>
              <w:t>15.515(5)</w:t>
            </w:r>
          </w:p>
        </w:tc>
        <w:tc>
          <w:tcPr>
            <w:tcW w:w="1417" w:type="dxa"/>
            <w:tcBorders>
              <w:top w:val="nil"/>
              <w:left w:val="nil"/>
              <w:bottom w:val="nil"/>
              <w:right w:val="nil"/>
            </w:tcBorders>
            <w:shd w:val="clear" w:color="auto" w:fill="auto"/>
            <w:noWrap/>
            <w:vAlign w:val="bottom"/>
            <w:hideMark/>
          </w:tcPr>
          <w:p w14:paraId="61D4AFA7" w14:textId="77777777" w:rsidR="00687A22" w:rsidRPr="00687A22" w:rsidRDefault="00687A22" w:rsidP="00687A22">
            <w:pPr>
              <w:rPr>
                <w:rFonts w:ascii="Calibri" w:hAnsi="Calibri"/>
                <w:color w:val="000000"/>
              </w:rPr>
            </w:pPr>
            <w:r w:rsidRPr="00687A22">
              <w:rPr>
                <w:rFonts w:ascii="Calibri" w:hAnsi="Calibri"/>
                <w:color w:val="000000"/>
              </w:rPr>
              <w:t>0.008</w:t>
            </w:r>
          </w:p>
        </w:tc>
        <w:tc>
          <w:tcPr>
            <w:tcW w:w="1134" w:type="dxa"/>
            <w:tcBorders>
              <w:top w:val="nil"/>
              <w:left w:val="nil"/>
              <w:bottom w:val="nil"/>
              <w:right w:val="nil"/>
            </w:tcBorders>
            <w:shd w:val="clear" w:color="auto" w:fill="auto"/>
            <w:noWrap/>
            <w:vAlign w:val="bottom"/>
            <w:hideMark/>
          </w:tcPr>
          <w:p w14:paraId="376374DB" w14:textId="77777777" w:rsidR="00687A22" w:rsidRPr="00687A22" w:rsidRDefault="00687A22" w:rsidP="00687A22">
            <w:pPr>
              <w:rPr>
                <w:rFonts w:ascii="Calibri" w:hAnsi="Calibri"/>
                <w:color w:val="000000"/>
              </w:rPr>
            </w:pPr>
            <w:r w:rsidRPr="00687A22">
              <w:rPr>
                <w:rFonts w:ascii="Calibri" w:hAnsi="Calibri"/>
                <w:color w:val="000000"/>
              </w:rPr>
              <w:t>0.988</w:t>
            </w:r>
          </w:p>
        </w:tc>
        <w:tc>
          <w:tcPr>
            <w:tcW w:w="2061" w:type="dxa"/>
            <w:tcBorders>
              <w:top w:val="nil"/>
              <w:left w:val="nil"/>
              <w:bottom w:val="nil"/>
              <w:right w:val="nil"/>
            </w:tcBorders>
            <w:shd w:val="clear" w:color="auto" w:fill="auto"/>
            <w:noWrap/>
            <w:vAlign w:val="bottom"/>
            <w:hideMark/>
          </w:tcPr>
          <w:p w14:paraId="7D86D191" w14:textId="77777777" w:rsidR="00687A22" w:rsidRPr="00687A22" w:rsidRDefault="00687A22" w:rsidP="00687A22">
            <w:pPr>
              <w:rPr>
                <w:rFonts w:ascii="Calibri" w:hAnsi="Calibri"/>
                <w:color w:val="000000"/>
              </w:rPr>
            </w:pPr>
            <w:r w:rsidRPr="00687A22">
              <w:rPr>
                <w:rFonts w:ascii="Calibri" w:hAnsi="Calibri"/>
                <w:color w:val="000000"/>
              </w:rPr>
              <w:t>0.074</w:t>
            </w:r>
          </w:p>
        </w:tc>
      </w:tr>
      <w:tr w:rsidR="00687A22" w:rsidRPr="00687A22" w14:paraId="40DEE22D" w14:textId="77777777" w:rsidTr="00633156">
        <w:trPr>
          <w:trHeight w:val="320"/>
        </w:trPr>
        <w:tc>
          <w:tcPr>
            <w:tcW w:w="993" w:type="dxa"/>
            <w:tcBorders>
              <w:top w:val="nil"/>
              <w:left w:val="nil"/>
              <w:bottom w:val="nil"/>
              <w:right w:val="nil"/>
            </w:tcBorders>
            <w:shd w:val="clear" w:color="auto" w:fill="auto"/>
            <w:noWrap/>
            <w:vAlign w:val="bottom"/>
            <w:hideMark/>
          </w:tcPr>
          <w:p w14:paraId="24DFB0DE" w14:textId="77777777" w:rsidR="00687A22" w:rsidRPr="00687A22" w:rsidRDefault="00687A22" w:rsidP="00687A22">
            <w:pPr>
              <w:rPr>
                <w:rFonts w:ascii="Calibri" w:hAnsi="Calibri"/>
                <w:color w:val="000000"/>
              </w:rPr>
            </w:pPr>
            <w:r w:rsidRPr="00687A22">
              <w:rPr>
                <w:rFonts w:ascii="Calibri" w:hAnsi="Calibri"/>
                <w:color w:val="000000"/>
              </w:rPr>
              <w:t>n7</w:t>
            </w:r>
          </w:p>
        </w:tc>
        <w:tc>
          <w:tcPr>
            <w:tcW w:w="1417" w:type="dxa"/>
            <w:tcBorders>
              <w:top w:val="nil"/>
              <w:left w:val="nil"/>
              <w:bottom w:val="nil"/>
              <w:right w:val="nil"/>
            </w:tcBorders>
            <w:shd w:val="clear" w:color="auto" w:fill="auto"/>
            <w:noWrap/>
            <w:vAlign w:val="bottom"/>
            <w:hideMark/>
          </w:tcPr>
          <w:p w14:paraId="3490EE58"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37147A90"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27AEC2E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678C50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22C8474"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0E20C03"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AF3BFEF"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4416FC6E" w14:textId="77777777" w:rsidR="00687A22" w:rsidRPr="00687A22" w:rsidRDefault="00687A22" w:rsidP="00633156">
            <w:pPr>
              <w:rPr>
                <w:rFonts w:ascii="Calibri" w:hAnsi="Calibri"/>
                <w:color w:val="000000"/>
              </w:rPr>
            </w:pPr>
            <w:r w:rsidRPr="00687A22">
              <w:rPr>
                <w:rFonts w:ascii="Calibri" w:hAnsi="Calibri"/>
                <w:color w:val="000000"/>
              </w:rPr>
              <w:t>0</w:t>
            </w:r>
          </w:p>
        </w:tc>
      </w:tr>
      <w:tr w:rsidR="00687A22" w:rsidRPr="00687A22" w14:paraId="6430FC1A" w14:textId="77777777" w:rsidTr="00633156">
        <w:trPr>
          <w:trHeight w:val="320"/>
        </w:trPr>
        <w:tc>
          <w:tcPr>
            <w:tcW w:w="993" w:type="dxa"/>
            <w:tcBorders>
              <w:top w:val="nil"/>
              <w:left w:val="nil"/>
              <w:bottom w:val="nil"/>
              <w:right w:val="nil"/>
            </w:tcBorders>
            <w:shd w:val="clear" w:color="auto" w:fill="auto"/>
            <w:noWrap/>
            <w:vAlign w:val="bottom"/>
            <w:hideMark/>
          </w:tcPr>
          <w:p w14:paraId="4197A680" w14:textId="77777777" w:rsidR="00687A22" w:rsidRPr="00687A22" w:rsidRDefault="00687A22" w:rsidP="00687A22">
            <w:pPr>
              <w:rPr>
                <w:rFonts w:ascii="Calibri" w:hAnsi="Calibri"/>
                <w:color w:val="000000"/>
              </w:rPr>
            </w:pPr>
            <w:r w:rsidRPr="00687A22">
              <w:rPr>
                <w:rFonts w:ascii="Calibri" w:hAnsi="Calibri"/>
                <w:color w:val="000000"/>
              </w:rPr>
              <w:t>o1</w:t>
            </w:r>
          </w:p>
        </w:tc>
        <w:tc>
          <w:tcPr>
            <w:tcW w:w="1417" w:type="dxa"/>
            <w:tcBorders>
              <w:top w:val="nil"/>
              <w:left w:val="nil"/>
              <w:bottom w:val="nil"/>
              <w:right w:val="nil"/>
            </w:tcBorders>
            <w:shd w:val="clear" w:color="auto" w:fill="auto"/>
            <w:noWrap/>
            <w:vAlign w:val="bottom"/>
            <w:hideMark/>
          </w:tcPr>
          <w:p w14:paraId="71DB4148" w14:textId="77777777" w:rsidR="00687A22" w:rsidRPr="00687A22" w:rsidRDefault="00687A22" w:rsidP="00687A22">
            <w:pPr>
              <w:rPr>
                <w:rFonts w:ascii="Calibri" w:hAnsi="Calibri"/>
                <w:color w:val="000000"/>
              </w:rPr>
            </w:pPr>
            <w:r w:rsidRPr="00687A22">
              <w:rPr>
                <w:rFonts w:ascii="Calibri" w:hAnsi="Calibri"/>
                <w:color w:val="000000"/>
              </w:rPr>
              <w:t>9.098(5)</w:t>
            </w:r>
          </w:p>
        </w:tc>
        <w:tc>
          <w:tcPr>
            <w:tcW w:w="1134" w:type="dxa"/>
            <w:tcBorders>
              <w:top w:val="nil"/>
              <w:left w:val="nil"/>
              <w:bottom w:val="nil"/>
              <w:right w:val="nil"/>
            </w:tcBorders>
            <w:shd w:val="clear" w:color="auto" w:fill="auto"/>
            <w:noWrap/>
            <w:vAlign w:val="bottom"/>
            <w:hideMark/>
          </w:tcPr>
          <w:p w14:paraId="03645D9F" w14:textId="77777777" w:rsidR="00687A22" w:rsidRPr="00687A22" w:rsidRDefault="00687A22" w:rsidP="00687A22">
            <w:pPr>
              <w:rPr>
                <w:rFonts w:ascii="Calibri" w:hAnsi="Calibri"/>
                <w:color w:val="000000"/>
              </w:rPr>
            </w:pPr>
            <w:r w:rsidRPr="00687A22">
              <w:rPr>
                <w:rFonts w:ascii="Calibri" w:hAnsi="Calibri"/>
                <w:color w:val="000000"/>
              </w:rPr>
              <w:t>0.105</w:t>
            </w:r>
          </w:p>
        </w:tc>
        <w:tc>
          <w:tcPr>
            <w:tcW w:w="1134" w:type="dxa"/>
            <w:tcBorders>
              <w:top w:val="nil"/>
              <w:left w:val="nil"/>
              <w:bottom w:val="nil"/>
              <w:right w:val="nil"/>
            </w:tcBorders>
            <w:shd w:val="clear" w:color="auto" w:fill="auto"/>
            <w:noWrap/>
            <w:vAlign w:val="bottom"/>
            <w:hideMark/>
          </w:tcPr>
          <w:p w14:paraId="3C6856FB" w14:textId="77777777" w:rsidR="00687A22" w:rsidRPr="00687A22" w:rsidRDefault="00687A22" w:rsidP="00687A22">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09DDBA32" w14:textId="77777777" w:rsidR="00687A22" w:rsidRPr="00687A22" w:rsidRDefault="00687A22" w:rsidP="00687A22">
            <w:pPr>
              <w:rPr>
                <w:rFonts w:ascii="Calibri" w:hAnsi="Calibri"/>
                <w:color w:val="000000"/>
              </w:rPr>
            </w:pPr>
            <w:r w:rsidRPr="00687A22">
              <w:rPr>
                <w:rFonts w:ascii="Calibri" w:hAnsi="Calibri"/>
                <w:color w:val="000000"/>
              </w:rPr>
              <w:t>0.048</w:t>
            </w:r>
          </w:p>
        </w:tc>
        <w:tc>
          <w:tcPr>
            <w:tcW w:w="1276" w:type="dxa"/>
            <w:tcBorders>
              <w:top w:val="nil"/>
              <w:left w:val="nil"/>
              <w:bottom w:val="nil"/>
              <w:right w:val="nil"/>
            </w:tcBorders>
            <w:shd w:val="clear" w:color="auto" w:fill="auto"/>
            <w:noWrap/>
            <w:vAlign w:val="bottom"/>
            <w:hideMark/>
          </w:tcPr>
          <w:p w14:paraId="1A3CCFEE" w14:textId="77777777" w:rsidR="00687A22" w:rsidRPr="00687A22" w:rsidRDefault="00687A22" w:rsidP="00687A22">
            <w:pPr>
              <w:rPr>
                <w:rFonts w:ascii="Calibri" w:hAnsi="Calibri"/>
                <w:color w:val="000000"/>
              </w:rPr>
            </w:pPr>
            <w:r w:rsidRPr="00687A22">
              <w:rPr>
                <w:rFonts w:ascii="Calibri" w:hAnsi="Calibri"/>
                <w:color w:val="000000"/>
              </w:rPr>
              <w:t>6.403(5)</w:t>
            </w:r>
          </w:p>
        </w:tc>
        <w:tc>
          <w:tcPr>
            <w:tcW w:w="1417" w:type="dxa"/>
            <w:tcBorders>
              <w:top w:val="nil"/>
              <w:left w:val="nil"/>
              <w:bottom w:val="nil"/>
              <w:right w:val="nil"/>
            </w:tcBorders>
            <w:shd w:val="clear" w:color="auto" w:fill="auto"/>
            <w:noWrap/>
            <w:vAlign w:val="bottom"/>
            <w:hideMark/>
          </w:tcPr>
          <w:p w14:paraId="2A01A70B" w14:textId="77777777" w:rsidR="00687A22" w:rsidRPr="00687A22" w:rsidRDefault="00687A22" w:rsidP="00687A22">
            <w:pPr>
              <w:rPr>
                <w:rFonts w:ascii="Calibri" w:hAnsi="Calibri"/>
                <w:color w:val="000000"/>
              </w:rPr>
            </w:pPr>
            <w:r w:rsidRPr="00687A22">
              <w:rPr>
                <w:rFonts w:ascii="Calibri" w:hAnsi="Calibri"/>
                <w:color w:val="000000"/>
              </w:rPr>
              <w:t>0.269</w:t>
            </w:r>
          </w:p>
        </w:tc>
        <w:tc>
          <w:tcPr>
            <w:tcW w:w="1134" w:type="dxa"/>
            <w:tcBorders>
              <w:top w:val="nil"/>
              <w:left w:val="nil"/>
              <w:bottom w:val="nil"/>
              <w:right w:val="nil"/>
            </w:tcBorders>
            <w:shd w:val="clear" w:color="auto" w:fill="auto"/>
            <w:noWrap/>
            <w:vAlign w:val="bottom"/>
            <w:hideMark/>
          </w:tcPr>
          <w:p w14:paraId="1C7212B6" w14:textId="77777777" w:rsidR="00687A22" w:rsidRPr="00687A22" w:rsidRDefault="00687A22" w:rsidP="00687A22">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5F448F0E" w14:textId="77777777" w:rsidR="00687A22" w:rsidRPr="00687A22" w:rsidRDefault="00687A22" w:rsidP="00687A22">
            <w:pPr>
              <w:rPr>
                <w:rFonts w:ascii="Calibri" w:hAnsi="Calibri"/>
                <w:color w:val="000000"/>
              </w:rPr>
            </w:pPr>
            <w:r w:rsidRPr="00687A22">
              <w:rPr>
                <w:rFonts w:ascii="Calibri" w:hAnsi="Calibri"/>
                <w:color w:val="000000"/>
              </w:rPr>
              <w:t>0.027</w:t>
            </w:r>
          </w:p>
        </w:tc>
      </w:tr>
      <w:tr w:rsidR="00687A22" w:rsidRPr="00687A22" w14:paraId="6A6EBCC4" w14:textId="77777777" w:rsidTr="00633156">
        <w:trPr>
          <w:trHeight w:val="320"/>
        </w:trPr>
        <w:tc>
          <w:tcPr>
            <w:tcW w:w="993" w:type="dxa"/>
            <w:tcBorders>
              <w:top w:val="nil"/>
              <w:left w:val="nil"/>
              <w:bottom w:val="nil"/>
              <w:right w:val="nil"/>
            </w:tcBorders>
            <w:shd w:val="clear" w:color="auto" w:fill="auto"/>
            <w:noWrap/>
            <w:vAlign w:val="bottom"/>
            <w:hideMark/>
          </w:tcPr>
          <w:p w14:paraId="4644607D" w14:textId="77777777" w:rsidR="00687A22" w:rsidRPr="00687A22" w:rsidRDefault="00687A22" w:rsidP="00687A22">
            <w:pPr>
              <w:rPr>
                <w:rFonts w:ascii="Calibri" w:hAnsi="Calibri"/>
                <w:color w:val="000000"/>
              </w:rPr>
            </w:pPr>
            <w:r w:rsidRPr="00687A22">
              <w:rPr>
                <w:rFonts w:ascii="Calibri" w:hAnsi="Calibri"/>
                <w:color w:val="000000"/>
              </w:rPr>
              <w:t>o3</w:t>
            </w:r>
          </w:p>
        </w:tc>
        <w:tc>
          <w:tcPr>
            <w:tcW w:w="1417" w:type="dxa"/>
            <w:tcBorders>
              <w:top w:val="nil"/>
              <w:left w:val="nil"/>
              <w:bottom w:val="nil"/>
              <w:right w:val="nil"/>
            </w:tcBorders>
            <w:shd w:val="clear" w:color="auto" w:fill="auto"/>
            <w:noWrap/>
            <w:vAlign w:val="bottom"/>
            <w:hideMark/>
          </w:tcPr>
          <w:p w14:paraId="48367C98" w14:textId="77777777" w:rsidR="00687A22" w:rsidRPr="00687A22" w:rsidRDefault="00687A22" w:rsidP="00687A22">
            <w:pPr>
              <w:rPr>
                <w:rFonts w:ascii="Calibri" w:hAnsi="Calibri"/>
                <w:color w:val="000000"/>
              </w:rPr>
            </w:pPr>
            <w:r w:rsidRPr="00687A22">
              <w:rPr>
                <w:rFonts w:ascii="Calibri" w:hAnsi="Calibri"/>
                <w:color w:val="000000"/>
              </w:rPr>
              <w:t>10.098(5)</w:t>
            </w:r>
          </w:p>
        </w:tc>
        <w:tc>
          <w:tcPr>
            <w:tcW w:w="1134" w:type="dxa"/>
            <w:tcBorders>
              <w:top w:val="nil"/>
              <w:left w:val="nil"/>
              <w:bottom w:val="nil"/>
              <w:right w:val="nil"/>
            </w:tcBorders>
            <w:shd w:val="clear" w:color="auto" w:fill="auto"/>
            <w:noWrap/>
            <w:vAlign w:val="bottom"/>
            <w:hideMark/>
          </w:tcPr>
          <w:p w14:paraId="6D569D3F" w14:textId="77777777" w:rsidR="00687A22" w:rsidRPr="00687A22" w:rsidRDefault="00687A22" w:rsidP="00687A22">
            <w:pPr>
              <w:rPr>
                <w:rFonts w:ascii="Calibri" w:hAnsi="Calibri"/>
                <w:color w:val="000000"/>
              </w:rPr>
            </w:pPr>
            <w:r w:rsidRPr="00687A22">
              <w:rPr>
                <w:rFonts w:ascii="Calibri" w:hAnsi="Calibri"/>
                <w:color w:val="000000"/>
              </w:rPr>
              <w:t>0.073</w:t>
            </w:r>
          </w:p>
        </w:tc>
        <w:tc>
          <w:tcPr>
            <w:tcW w:w="1134" w:type="dxa"/>
            <w:tcBorders>
              <w:top w:val="nil"/>
              <w:left w:val="nil"/>
              <w:bottom w:val="nil"/>
              <w:right w:val="nil"/>
            </w:tcBorders>
            <w:shd w:val="clear" w:color="auto" w:fill="auto"/>
            <w:noWrap/>
            <w:vAlign w:val="bottom"/>
            <w:hideMark/>
          </w:tcPr>
          <w:p w14:paraId="2EDB6569" w14:textId="77777777" w:rsidR="00687A22" w:rsidRPr="00687A22" w:rsidRDefault="00687A22" w:rsidP="00687A22">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31CE39CC" w14:textId="77777777" w:rsidR="00687A22" w:rsidRPr="00687A22" w:rsidRDefault="00687A22" w:rsidP="00687A22">
            <w:pPr>
              <w:rPr>
                <w:rFonts w:ascii="Calibri" w:hAnsi="Calibri"/>
                <w:color w:val="000000"/>
              </w:rPr>
            </w:pPr>
            <w:r w:rsidRPr="00687A22">
              <w:rPr>
                <w:rFonts w:ascii="Calibri" w:hAnsi="Calibri"/>
                <w:color w:val="000000"/>
              </w:rPr>
              <w:t>0.053</w:t>
            </w:r>
          </w:p>
        </w:tc>
        <w:tc>
          <w:tcPr>
            <w:tcW w:w="1276" w:type="dxa"/>
            <w:tcBorders>
              <w:top w:val="nil"/>
              <w:left w:val="nil"/>
              <w:bottom w:val="nil"/>
              <w:right w:val="nil"/>
            </w:tcBorders>
            <w:shd w:val="clear" w:color="auto" w:fill="auto"/>
            <w:noWrap/>
            <w:vAlign w:val="bottom"/>
            <w:hideMark/>
          </w:tcPr>
          <w:p w14:paraId="4F8C19FB" w14:textId="77777777" w:rsidR="00687A22" w:rsidRPr="00687A22" w:rsidRDefault="00687A22" w:rsidP="00687A22">
            <w:pPr>
              <w:rPr>
                <w:rFonts w:ascii="Calibri" w:hAnsi="Calibri"/>
                <w:color w:val="000000"/>
              </w:rPr>
            </w:pPr>
            <w:r w:rsidRPr="00687A22">
              <w:rPr>
                <w:rFonts w:ascii="Calibri" w:hAnsi="Calibri"/>
                <w:color w:val="000000"/>
              </w:rPr>
              <w:t>100.749(5)</w:t>
            </w:r>
          </w:p>
        </w:tc>
        <w:tc>
          <w:tcPr>
            <w:tcW w:w="1417" w:type="dxa"/>
            <w:tcBorders>
              <w:top w:val="nil"/>
              <w:left w:val="nil"/>
              <w:bottom w:val="nil"/>
              <w:right w:val="nil"/>
            </w:tcBorders>
            <w:shd w:val="clear" w:color="auto" w:fill="auto"/>
            <w:noWrap/>
            <w:vAlign w:val="bottom"/>
            <w:hideMark/>
          </w:tcPr>
          <w:p w14:paraId="4CCD87FA"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3E65AD7" w14:textId="77777777" w:rsidR="00687A22" w:rsidRPr="00687A22" w:rsidRDefault="00687A22" w:rsidP="00687A22">
            <w:pPr>
              <w:rPr>
                <w:rFonts w:ascii="Calibri" w:hAnsi="Calibri"/>
                <w:color w:val="000000"/>
              </w:rPr>
            </w:pPr>
            <w:r w:rsidRPr="00687A22">
              <w:rPr>
                <w:rFonts w:ascii="Calibri" w:hAnsi="Calibri"/>
                <w:color w:val="000000"/>
              </w:rPr>
              <w:t>0.869</w:t>
            </w:r>
          </w:p>
        </w:tc>
        <w:tc>
          <w:tcPr>
            <w:tcW w:w="2061" w:type="dxa"/>
            <w:tcBorders>
              <w:top w:val="nil"/>
              <w:left w:val="nil"/>
              <w:bottom w:val="nil"/>
              <w:right w:val="nil"/>
            </w:tcBorders>
            <w:shd w:val="clear" w:color="auto" w:fill="auto"/>
            <w:noWrap/>
            <w:vAlign w:val="bottom"/>
            <w:hideMark/>
          </w:tcPr>
          <w:p w14:paraId="3737957D" w14:textId="77777777" w:rsidR="00687A22" w:rsidRPr="00687A22" w:rsidRDefault="00687A22" w:rsidP="00687A22">
            <w:pPr>
              <w:rPr>
                <w:rFonts w:ascii="Calibri" w:hAnsi="Calibri"/>
                <w:color w:val="000000"/>
              </w:rPr>
            </w:pPr>
            <w:r w:rsidRPr="00687A22">
              <w:rPr>
                <w:rFonts w:ascii="Calibri" w:hAnsi="Calibri"/>
                <w:color w:val="000000"/>
              </w:rPr>
              <w:t>0.222</w:t>
            </w:r>
          </w:p>
        </w:tc>
      </w:tr>
      <w:tr w:rsidR="00687A22" w:rsidRPr="00687A22" w14:paraId="637E0A9E" w14:textId="77777777" w:rsidTr="00633156">
        <w:trPr>
          <w:trHeight w:val="320"/>
        </w:trPr>
        <w:tc>
          <w:tcPr>
            <w:tcW w:w="993" w:type="dxa"/>
            <w:tcBorders>
              <w:top w:val="nil"/>
              <w:left w:val="nil"/>
              <w:bottom w:val="nil"/>
              <w:right w:val="nil"/>
            </w:tcBorders>
            <w:shd w:val="clear" w:color="auto" w:fill="auto"/>
            <w:noWrap/>
            <w:vAlign w:val="bottom"/>
            <w:hideMark/>
          </w:tcPr>
          <w:p w14:paraId="354C9BAC" w14:textId="77777777" w:rsidR="00687A22" w:rsidRPr="00687A22" w:rsidRDefault="00687A22" w:rsidP="00687A22">
            <w:pPr>
              <w:rPr>
                <w:rFonts w:ascii="Calibri" w:hAnsi="Calibri"/>
                <w:color w:val="000000"/>
              </w:rPr>
            </w:pPr>
            <w:r w:rsidRPr="00687A22">
              <w:rPr>
                <w:rFonts w:ascii="Calibri" w:hAnsi="Calibri"/>
                <w:color w:val="000000"/>
              </w:rPr>
              <w:t>o4</w:t>
            </w:r>
          </w:p>
        </w:tc>
        <w:tc>
          <w:tcPr>
            <w:tcW w:w="1417" w:type="dxa"/>
            <w:tcBorders>
              <w:top w:val="nil"/>
              <w:left w:val="nil"/>
              <w:bottom w:val="nil"/>
              <w:right w:val="nil"/>
            </w:tcBorders>
            <w:shd w:val="clear" w:color="auto" w:fill="auto"/>
            <w:noWrap/>
            <w:vAlign w:val="bottom"/>
            <w:hideMark/>
          </w:tcPr>
          <w:p w14:paraId="56FCE19C" w14:textId="77777777" w:rsidR="00687A22" w:rsidRPr="00687A22" w:rsidRDefault="00687A22" w:rsidP="00687A22">
            <w:pPr>
              <w:rPr>
                <w:rFonts w:ascii="Calibri" w:hAnsi="Calibri"/>
                <w:color w:val="000000"/>
              </w:rPr>
            </w:pPr>
            <w:r w:rsidRPr="00687A22">
              <w:rPr>
                <w:rFonts w:ascii="Calibri" w:hAnsi="Calibri"/>
                <w:color w:val="000000"/>
              </w:rPr>
              <w:t>1.941(5)</w:t>
            </w:r>
          </w:p>
        </w:tc>
        <w:tc>
          <w:tcPr>
            <w:tcW w:w="1134" w:type="dxa"/>
            <w:tcBorders>
              <w:top w:val="nil"/>
              <w:left w:val="nil"/>
              <w:bottom w:val="nil"/>
              <w:right w:val="nil"/>
            </w:tcBorders>
            <w:shd w:val="clear" w:color="auto" w:fill="auto"/>
            <w:noWrap/>
            <w:vAlign w:val="bottom"/>
            <w:hideMark/>
          </w:tcPr>
          <w:p w14:paraId="3E680C7E" w14:textId="77777777" w:rsidR="00687A22" w:rsidRPr="00687A22" w:rsidRDefault="00687A22" w:rsidP="00687A22">
            <w:pPr>
              <w:rPr>
                <w:rFonts w:ascii="Calibri" w:hAnsi="Calibri"/>
                <w:color w:val="000000"/>
              </w:rPr>
            </w:pPr>
            <w:r w:rsidRPr="00687A22">
              <w:rPr>
                <w:rFonts w:ascii="Calibri" w:hAnsi="Calibri"/>
                <w:color w:val="000000"/>
              </w:rPr>
              <w:t>0.857</w:t>
            </w:r>
          </w:p>
        </w:tc>
        <w:tc>
          <w:tcPr>
            <w:tcW w:w="1134" w:type="dxa"/>
            <w:tcBorders>
              <w:top w:val="nil"/>
              <w:left w:val="nil"/>
              <w:bottom w:val="nil"/>
              <w:right w:val="nil"/>
            </w:tcBorders>
            <w:shd w:val="clear" w:color="auto" w:fill="auto"/>
            <w:noWrap/>
            <w:vAlign w:val="bottom"/>
            <w:hideMark/>
          </w:tcPr>
          <w:p w14:paraId="38B40A0D"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DF26B1D"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80421F0" w14:textId="77777777" w:rsidR="00687A22" w:rsidRPr="00687A22" w:rsidRDefault="00687A22" w:rsidP="00687A22">
            <w:pPr>
              <w:rPr>
                <w:rFonts w:ascii="Calibri" w:hAnsi="Calibri"/>
                <w:color w:val="000000"/>
              </w:rPr>
            </w:pPr>
            <w:r w:rsidRPr="00687A22">
              <w:rPr>
                <w:rFonts w:ascii="Calibri" w:hAnsi="Calibri"/>
                <w:color w:val="000000"/>
              </w:rPr>
              <w:t>17.058(5)</w:t>
            </w:r>
          </w:p>
        </w:tc>
        <w:tc>
          <w:tcPr>
            <w:tcW w:w="1417" w:type="dxa"/>
            <w:tcBorders>
              <w:top w:val="nil"/>
              <w:left w:val="nil"/>
              <w:bottom w:val="nil"/>
              <w:right w:val="nil"/>
            </w:tcBorders>
            <w:shd w:val="clear" w:color="auto" w:fill="auto"/>
            <w:noWrap/>
            <w:vAlign w:val="bottom"/>
            <w:hideMark/>
          </w:tcPr>
          <w:p w14:paraId="2196A4F8" w14:textId="77777777" w:rsidR="00687A22" w:rsidRPr="00687A22" w:rsidRDefault="00687A22" w:rsidP="00687A22">
            <w:pPr>
              <w:rPr>
                <w:rFonts w:ascii="Calibri" w:hAnsi="Calibri"/>
                <w:color w:val="000000"/>
              </w:rPr>
            </w:pPr>
            <w:r w:rsidRPr="00687A22">
              <w:rPr>
                <w:rFonts w:ascii="Calibri" w:hAnsi="Calibri"/>
                <w:color w:val="000000"/>
              </w:rPr>
              <w:t>0.004</w:t>
            </w:r>
          </w:p>
        </w:tc>
        <w:tc>
          <w:tcPr>
            <w:tcW w:w="1134" w:type="dxa"/>
            <w:tcBorders>
              <w:top w:val="nil"/>
              <w:left w:val="nil"/>
              <w:bottom w:val="nil"/>
              <w:right w:val="nil"/>
            </w:tcBorders>
            <w:shd w:val="clear" w:color="auto" w:fill="auto"/>
            <w:noWrap/>
            <w:vAlign w:val="bottom"/>
            <w:hideMark/>
          </w:tcPr>
          <w:p w14:paraId="2B437B16"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56D5CF49" w14:textId="77777777" w:rsidR="00687A22" w:rsidRPr="00687A22" w:rsidRDefault="00687A22" w:rsidP="00687A22">
            <w:pPr>
              <w:rPr>
                <w:rFonts w:ascii="Calibri" w:hAnsi="Calibri"/>
                <w:color w:val="000000"/>
              </w:rPr>
            </w:pPr>
            <w:r w:rsidRPr="00687A22">
              <w:rPr>
                <w:rFonts w:ascii="Calibri" w:hAnsi="Calibri"/>
                <w:color w:val="000000"/>
              </w:rPr>
              <w:t>0.079</w:t>
            </w:r>
          </w:p>
        </w:tc>
      </w:tr>
      <w:tr w:rsidR="00687A22" w:rsidRPr="00687A22" w14:paraId="260E6D95" w14:textId="77777777" w:rsidTr="00633156">
        <w:trPr>
          <w:trHeight w:val="320"/>
        </w:trPr>
        <w:tc>
          <w:tcPr>
            <w:tcW w:w="993" w:type="dxa"/>
            <w:tcBorders>
              <w:top w:val="nil"/>
              <w:left w:val="nil"/>
              <w:bottom w:val="nil"/>
              <w:right w:val="nil"/>
            </w:tcBorders>
            <w:shd w:val="clear" w:color="auto" w:fill="auto"/>
            <w:noWrap/>
            <w:vAlign w:val="bottom"/>
            <w:hideMark/>
          </w:tcPr>
          <w:p w14:paraId="756A4D33" w14:textId="77777777" w:rsidR="00687A22" w:rsidRPr="00687A22" w:rsidRDefault="00687A22" w:rsidP="00687A22">
            <w:pPr>
              <w:rPr>
                <w:rFonts w:ascii="Calibri" w:hAnsi="Calibri"/>
                <w:color w:val="000000"/>
              </w:rPr>
            </w:pPr>
            <w:r w:rsidRPr="00687A22">
              <w:rPr>
                <w:rFonts w:ascii="Calibri" w:hAnsi="Calibri"/>
                <w:color w:val="000000"/>
              </w:rPr>
              <w:t>o5</w:t>
            </w:r>
          </w:p>
        </w:tc>
        <w:tc>
          <w:tcPr>
            <w:tcW w:w="1417" w:type="dxa"/>
            <w:tcBorders>
              <w:top w:val="nil"/>
              <w:left w:val="nil"/>
              <w:bottom w:val="nil"/>
              <w:right w:val="nil"/>
            </w:tcBorders>
            <w:shd w:val="clear" w:color="auto" w:fill="auto"/>
            <w:noWrap/>
            <w:vAlign w:val="bottom"/>
            <w:hideMark/>
          </w:tcPr>
          <w:p w14:paraId="0A209CC2" w14:textId="77777777" w:rsidR="00687A22" w:rsidRPr="00687A22" w:rsidRDefault="00687A22" w:rsidP="00687A22">
            <w:pPr>
              <w:rPr>
                <w:rFonts w:ascii="Calibri" w:hAnsi="Calibri"/>
                <w:color w:val="000000"/>
              </w:rPr>
            </w:pPr>
            <w:r w:rsidRPr="00687A22">
              <w:rPr>
                <w:rFonts w:ascii="Calibri" w:hAnsi="Calibri"/>
                <w:color w:val="000000"/>
              </w:rPr>
              <w:t>7.855(5)</w:t>
            </w:r>
          </w:p>
        </w:tc>
        <w:tc>
          <w:tcPr>
            <w:tcW w:w="1134" w:type="dxa"/>
            <w:tcBorders>
              <w:top w:val="nil"/>
              <w:left w:val="nil"/>
              <w:bottom w:val="nil"/>
              <w:right w:val="nil"/>
            </w:tcBorders>
            <w:shd w:val="clear" w:color="auto" w:fill="auto"/>
            <w:noWrap/>
            <w:vAlign w:val="bottom"/>
            <w:hideMark/>
          </w:tcPr>
          <w:p w14:paraId="202A8270" w14:textId="77777777" w:rsidR="00687A22" w:rsidRPr="00687A22" w:rsidRDefault="00687A22" w:rsidP="00687A22">
            <w:pPr>
              <w:rPr>
                <w:rFonts w:ascii="Calibri" w:hAnsi="Calibri"/>
                <w:color w:val="000000"/>
              </w:rPr>
            </w:pPr>
            <w:r w:rsidRPr="00687A22">
              <w:rPr>
                <w:rFonts w:ascii="Calibri" w:hAnsi="Calibri"/>
                <w:color w:val="000000"/>
              </w:rPr>
              <w:t>0.164</w:t>
            </w:r>
          </w:p>
        </w:tc>
        <w:tc>
          <w:tcPr>
            <w:tcW w:w="1134" w:type="dxa"/>
            <w:tcBorders>
              <w:top w:val="nil"/>
              <w:left w:val="nil"/>
              <w:bottom w:val="nil"/>
              <w:right w:val="nil"/>
            </w:tcBorders>
            <w:shd w:val="clear" w:color="auto" w:fill="auto"/>
            <w:noWrap/>
            <w:vAlign w:val="bottom"/>
            <w:hideMark/>
          </w:tcPr>
          <w:p w14:paraId="19DAD2DD"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7AD82965" w14:textId="77777777" w:rsidR="00687A22" w:rsidRPr="00687A22" w:rsidRDefault="00687A22" w:rsidP="00687A22">
            <w:pPr>
              <w:rPr>
                <w:rFonts w:ascii="Calibri" w:hAnsi="Calibri"/>
                <w:color w:val="000000"/>
              </w:rPr>
            </w:pPr>
            <w:r w:rsidRPr="00687A22">
              <w:rPr>
                <w:rFonts w:ascii="Calibri" w:hAnsi="Calibri"/>
                <w:color w:val="000000"/>
              </w:rPr>
              <w:t>0.04</w:t>
            </w:r>
          </w:p>
        </w:tc>
        <w:tc>
          <w:tcPr>
            <w:tcW w:w="1276" w:type="dxa"/>
            <w:tcBorders>
              <w:top w:val="nil"/>
              <w:left w:val="nil"/>
              <w:bottom w:val="nil"/>
              <w:right w:val="nil"/>
            </w:tcBorders>
            <w:shd w:val="clear" w:color="auto" w:fill="auto"/>
            <w:noWrap/>
            <w:vAlign w:val="bottom"/>
            <w:hideMark/>
          </w:tcPr>
          <w:p w14:paraId="51B901F9" w14:textId="77777777" w:rsidR="00687A22" w:rsidRPr="00687A22" w:rsidRDefault="00687A22" w:rsidP="00687A22">
            <w:pPr>
              <w:rPr>
                <w:rFonts w:ascii="Calibri" w:hAnsi="Calibri"/>
                <w:color w:val="000000"/>
              </w:rPr>
            </w:pPr>
            <w:r w:rsidRPr="00687A22">
              <w:rPr>
                <w:rFonts w:ascii="Calibri" w:hAnsi="Calibri"/>
                <w:color w:val="000000"/>
              </w:rPr>
              <w:t>5.175(5)</w:t>
            </w:r>
          </w:p>
        </w:tc>
        <w:tc>
          <w:tcPr>
            <w:tcW w:w="1417" w:type="dxa"/>
            <w:tcBorders>
              <w:top w:val="nil"/>
              <w:left w:val="nil"/>
              <w:bottom w:val="nil"/>
              <w:right w:val="nil"/>
            </w:tcBorders>
            <w:shd w:val="clear" w:color="auto" w:fill="auto"/>
            <w:noWrap/>
            <w:vAlign w:val="bottom"/>
            <w:hideMark/>
          </w:tcPr>
          <w:p w14:paraId="418D9815" w14:textId="77777777" w:rsidR="00687A22" w:rsidRPr="00687A22" w:rsidRDefault="00687A22" w:rsidP="00687A22">
            <w:pPr>
              <w:rPr>
                <w:rFonts w:ascii="Calibri" w:hAnsi="Calibri"/>
                <w:color w:val="000000"/>
              </w:rPr>
            </w:pPr>
            <w:r w:rsidRPr="00687A22">
              <w:rPr>
                <w:rFonts w:ascii="Calibri" w:hAnsi="Calibri"/>
                <w:color w:val="000000"/>
              </w:rPr>
              <w:t>0.395</w:t>
            </w:r>
          </w:p>
        </w:tc>
        <w:tc>
          <w:tcPr>
            <w:tcW w:w="1134" w:type="dxa"/>
            <w:tcBorders>
              <w:top w:val="nil"/>
              <w:left w:val="nil"/>
              <w:bottom w:val="nil"/>
              <w:right w:val="nil"/>
            </w:tcBorders>
            <w:shd w:val="clear" w:color="auto" w:fill="auto"/>
            <w:noWrap/>
            <w:vAlign w:val="bottom"/>
            <w:hideMark/>
          </w:tcPr>
          <w:p w14:paraId="7010234F"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36278B0E" w14:textId="77777777" w:rsidR="00687A22" w:rsidRPr="00687A22" w:rsidRDefault="00687A22" w:rsidP="00687A22">
            <w:pPr>
              <w:rPr>
                <w:rFonts w:ascii="Calibri" w:hAnsi="Calibri"/>
                <w:color w:val="000000"/>
              </w:rPr>
            </w:pPr>
            <w:r w:rsidRPr="00687A22">
              <w:rPr>
                <w:rFonts w:ascii="Calibri" w:hAnsi="Calibri"/>
                <w:color w:val="000000"/>
              </w:rPr>
              <w:t>0.01</w:t>
            </w:r>
          </w:p>
        </w:tc>
      </w:tr>
      <w:tr w:rsidR="00687A22" w:rsidRPr="00687A22" w14:paraId="5CC9D1B0" w14:textId="77777777" w:rsidTr="00633156">
        <w:trPr>
          <w:trHeight w:val="320"/>
        </w:trPr>
        <w:tc>
          <w:tcPr>
            <w:tcW w:w="993" w:type="dxa"/>
            <w:tcBorders>
              <w:top w:val="nil"/>
              <w:left w:val="nil"/>
              <w:bottom w:val="nil"/>
              <w:right w:val="nil"/>
            </w:tcBorders>
            <w:shd w:val="clear" w:color="auto" w:fill="auto"/>
            <w:noWrap/>
            <w:vAlign w:val="bottom"/>
            <w:hideMark/>
          </w:tcPr>
          <w:p w14:paraId="128EAA46" w14:textId="77777777" w:rsidR="00687A22" w:rsidRPr="00687A22" w:rsidRDefault="00687A22" w:rsidP="00687A22">
            <w:pPr>
              <w:rPr>
                <w:rFonts w:ascii="Calibri" w:hAnsi="Calibri"/>
                <w:color w:val="000000"/>
              </w:rPr>
            </w:pPr>
            <w:r w:rsidRPr="00687A22">
              <w:rPr>
                <w:rFonts w:ascii="Calibri" w:hAnsi="Calibri"/>
                <w:color w:val="000000"/>
              </w:rPr>
              <w:t>o6</w:t>
            </w:r>
          </w:p>
        </w:tc>
        <w:tc>
          <w:tcPr>
            <w:tcW w:w="1417" w:type="dxa"/>
            <w:tcBorders>
              <w:top w:val="nil"/>
              <w:left w:val="nil"/>
              <w:bottom w:val="nil"/>
              <w:right w:val="nil"/>
            </w:tcBorders>
            <w:shd w:val="clear" w:color="auto" w:fill="auto"/>
            <w:noWrap/>
            <w:vAlign w:val="bottom"/>
            <w:hideMark/>
          </w:tcPr>
          <w:p w14:paraId="0626FB4D" w14:textId="77777777" w:rsidR="00687A22" w:rsidRPr="00687A22" w:rsidRDefault="00687A22" w:rsidP="00687A22">
            <w:pPr>
              <w:rPr>
                <w:rFonts w:ascii="Calibri" w:hAnsi="Calibri"/>
                <w:color w:val="000000"/>
              </w:rPr>
            </w:pPr>
            <w:r w:rsidRPr="00687A22">
              <w:rPr>
                <w:rFonts w:ascii="Calibri" w:hAnsi="Calibri"/>
                <w:color w:val="000000"/>
              </w:rPr>
              <w:t>4.815(5)</w:t>
            </w:r>
          </w:p>
        </w:tc>
        <w:tc>
          <w:tcPr>
            <w:tcW w:w="1134" w:type="dxa"/>
            <w:tcBorders>
              <w:top w:val="nil"/>
              <w:left w:val="nil"/>
              <w:bottom w:val="nil"/>
              <w:right w:val="nil"/>
            </w:tcBorders>
            <w:shd w:val="clear" w:color="auto" w:fill="auto"/>
            <w:noWrap/>
            <w:vAlign w:val="bottom"/>
            <w:hideMark/>
          </w:tcPr>
          <w:p w14:paraId="20837179" w14:textId="77777777" w:rsidR="00687A22" w:rsidRPr="00687A22" w:rsidRDefault="00687A22" w:rsidP="00687A22">
            <w:pPr>
              <w:rPr>
                <w:rFonts w:ascii="Calibri" w:hAnsi="Calibri"/>
                <w:color w:val="000000"/>
              </w:rPr>
            </w:pPr>
            <w:r w:rsidRPr="00687A22">
              <w:rPr>
                <w:rFonts w:ascii="Calibri" w:hAnsi="Calibri"/>
                <w:color w:val="000000"/>
              </w:rPr>
              <w:t>0.439</w:t>
            </w:r>
          </w:p>
        </w:tc>
        <w:tc>
          <w:tcPr>
            <w:tcW w:w="1134" w:type="dxa"/>
            <w:tcBorders>
              <w:top w:val="nil"/>
              <w:left w:val="nil"/>
              <w:bottom w:val="nil"/>
              <w:right w:val="nil"/>
            </w:tcBorders>
            <w:shd w:val="clear" w:color="auto" w:fill="auto"/>
            <w:noWrap/>
            <w:vAlign w:val="bottom"/>
            <w:hideMark/>
          </w:tcPr>
          <w:p w14:paraId="6DA4E0C8"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95050D7"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93A2F6E" w14:textId="77777777" w:rsidR="00687A22" w:rsidRPr="00687A22" w:rsidRDefault="00687A22" w:rsidP="00687A22">
            <w:pPr>
              <w:rPr>
                <w:rFonts w:ascii="Calibri" w:hAnsi="Calibri"/>
                <w:color w:val="000000"/>
              </w:rPr>
            </w:pPr>
            <w:r w:rsidRPr="00687A22">
              <w:rPr>
                <w:rFonts w:ascii="Calibri" w:hAnsi="Calibri"/>
                <w:color w:val="000000"/>
              </w:rPr>
              <w:t>7.965(5)</w:t>
            </w:r>
          </w:p>
        </w:tc>
        <w:tc>
          <w:tcPr>
            <w:tcW w:w="1417" w:type="dxa"/>
            <w:tcBorders>
              <w:top w:val="nil"/>
              <w:left w:val="nil"/>
              <w:bottom w:val="nil"/>
              <w:right w:val="nil"/>
            </w:tcBorders>
            <w:shd w:val="clear" w:color="auto" w:fill="auto"/>
            <w:noWrap/>
            <w:vAlign w:val="bottom"/>
            <w:hideMark/>
          </w:tcPr>
          <w:p w14:paraId="583A7B4E" w14:textId="77777777" w:rsidR="00687A22" w:rsidRPr="00687A22" w:rsidRDefault="00687A22" w:rsidP="00687A22">
            <w:pPr>
              <w:rPr>
                <w:rFonts w:ascii="Calibri" w:hAnsi="Calibri"/>
                <w:color w:val="000000"/>
              </w:rPr>
            </w:pPr>
            <w:r w:rsidRPr="00687A22">
              <w:rPr>
                <w:rFonts w:ascii="Calibri" w:hAnsi="Calibri"/>
                <w:color w:val="000000"/>
              </w:rPr>
              <w:t>0.158</w:t>
            </w:r>
          </w:p>
        </w:tc>
        <w:tc>
          <w:tcPr>
            <w:tcW w:w="1134" w:type="dxa"/>
            <w:tcBorders>
              <w:top w:val="nil"/>
              <w:left w:val="nil"/>
              <w:bottom w:val="nil"/>
              <w:right w:val="nil"/>
            </w:tcBorders>
            <w:shd w:val="clear" w:color="auto" w:fill="auto"/>
            <w:noWrap/>
            <w:vAlign w:val="bottom"/>
            <w:hideMark/>
          </w:tcPr>
          <w:p w14:paraId="56995233" w14:textId="77777777" w:rsidR="00687A22" w:rsidRPr="00687A22" w:rsidRDefault="00687A22" w:rsidP="00687A22">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52F359D3" w14:textId="77777777" w:rsidR="00687A22" w:rsidRPr="00687A22" w:rsidRDefault="00687A22" w:rsidP="00687A22">
            <w:pPr>
              <w:rPr>
                <w:rFonts w:ascii="Calibri" w:hAnsi="Calibri"/>
                <w:color w:val="000000"/>
              </w:rPr>
            </w:pPr>
            <w:r w:rsidRPr="00687A22">
              <w:rPr>
                <w:rFonts w:ascii="Calibri" w:hAnsi="Calibri"/>
                <w:color w:val="000000"/>
              </w:rPr>
              <w:t>0.039</w:t>
            </w:r>
          </w:p>
        </w:tc>
      </w:tr>
      <w:tr w:rsidR="00687A22" w:rsidRPr="00687A22" w14:paraId="24CEF611" w14:textId="77777777" w:rsidTr="00633156">
        <w:trPr>
          <w:trHeight w:val="320"/>
        </w:trPr>
        <w:tc>
          <w:tcPr>
            <w:tcW w:w="993" w:type="dxa"/>
            <w:tcBorders>
              <w:top w:val="nil"/>
              <w:left w:val="nil"/>
              <w:bottom w:val="nil"/>
              <w:right w:val="nil"/>
            </w:tcBorders>
            <w:shd w:val="clear" w:color="auto" w:fill="auto"/>
            <w:noWrap/>
            <w:vAlign w:val="bottom"/>
            <w:hideMark/>
          </w:tcPr>
          <w:p w14:paraId="457E2534" w14:textId="77777777" w:rsidR="00687A22" w:rsidRPr="00687A22" w:rsidRDefault="00687A22" w:rsidP="00687A22">
            <w:pPr>
              <w:rPr>
                <w:rFonts w:ascii="Calibri" w:hAnsi="Calibri"/>
                <w:color w:val="000000"/>
              </w:rPr>
            </w:pPr>
            <w:r w:rsidRPr="00687A22">
              <w:rPr>
                <w:rFonts w:ascii="Calibri" w:hAnsi="Calibri"/>
                <w:color w:val="000000"/>
              </w:rPr>
              <w:t>o7</w:t>
            </w:r>
          </w:p>
        </w:tc>
        <w:tc>
          <w:tcPr>
            <w:tcW w:w="1417" w:type="dxa"/>
            <w:tcBorders>
              <w:top w:val="nil"/>
              <w:left w:val="nil"/>
              <w:bottom w:val="nil"/>
              <w:right w:val="nil"/>
            </w:tcBorders>
            <w:shd w:val="clear" w:color="auto" w:fill="auto"/>
            <w:noWrap/>
            <w:vAlign w:val="bottom"/>
            <w:hideMark/>
          </w:tcPr>
          <w:p w14:paraId="136614AF" w14:textId="77777777" w:rsidR="00687A22" w:rsidRPr="00687A22" w:rsidRDefault="00687A22" w:rsidP="00687A22">
            <w:pPr>
              <w:rPr>
                <w:rFonts w:ascii="Calibri" w:hAnsi="Calibri"/>
                <w:color w:val="000000"/>
              </w:rPr>
            </w:pPr>
            <w:r w:rsidRPr="00687A22">
              <w:rPr>
                <w:rFonts w:ascii="Calibri" w:hAnsi="Calibri"/>
                <w:color w:val="000000"/>
              </w:rPr>
              <w:t>3.399(5)</w:t>
            </w:r>
          </w:p>
        </w:tc>
        <w:tc>
          <w:tcPr>
            <w:tcW w:w="1134" w:type="dxa"/>
            <w:tcBorders>
              <w:top w:val="nil"/>
              <w:left w:val="nil"/>
              <w:bottom w:val="nil"/>
              <w:right w:val="nil"/>
            </w:tcBorders>
            <w:shd w:val="clear" w:color="auto" w:fill="auto"/>
            <w:noWrap/>
            <w:vAlign w:val="bottom"/>
            <w:hideMark/>
          </w:tcPr>
          <w:p w14:paraId="4E343A6A" w14:textId="77777777" w:rsidR="00687A22" w:rsidRPr="00687A22" w:rsidRDefault="00687A22" w:rsidP="00687A22">
            <w:pPr>
              <w:rPr>
                <w:rFonts w:ascii="Calibri" w:hAnsi="Calibri"/>
                <w:color w:val="000000"/>
              </w:rPr>
            </w:pPr>
            <w:r w:rsidRPr="00687A22">
              <w:rPr>
                <w:rFonts w:ascii="Calibri" w:hAnsi="Calibri"/>
                <w:color w:val="000000"/>
              </w:rPr>
              <w:t>0.639</w:t>
            </w:r>
          </w:p>
        </w:tc>
        <w:tc>
          <w:tcPr>
            <w:tcW w:w="1134" w:type="dxa"/>
            <w:tcBorders>
              <w:top w:val="nil"/>
              <w:left w:val="nil"/>
              <w:bottom w:val="nil"/>
              <w:right w:val="nil"/>
            </w:tcBorders>
            <w:shd w:val="clear" w:color="auto" w:fill="auto"/>
            <w:noWrap/>
            <w:vAlign w:val="bottom"/>
            <w:hideMark/>
          </w:tcPr>
          <w:p w14:paraId="44B1E13B"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71A5D69"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97E8233" w14:textId="77777777" w:rsidR="00687A22" w:rsidRPr="00687A22" w:rsidRDefault="00687A22" w:rsidP="00687A22">
            <w:pPr>
              <w:rPr>
                <w:rFonts w:ascii="Calibri" w:hAnsi="Calibri"/>
                <w:color w:val="000000"/>
              </w:rPr>
            </w:pPr>
            <w:r w:rsidRPr="00687A22">
              <w:rPr>
                <w:rFonts w:ascii="Calibri" w:hAnsi="Calibri"/>
                <w:color w:val="000000"/>
              </w:rPr>
              <w:t>7.74(5)</w:t>
            </w:r>
          </w:p>
        </w:tc>
        <w:tc>
          <w:tcPr>
            <w:tcW w:w="1417" w:type="dxa"/>
            <w:tcBorders>
              <w:top w:val="nil"/>
              <w:left w:val="nil"/>
              <w:bottom w:val="nil"/>
              <w:right w:val="nil"/>
            </w:tcBorders>
            <w:shd w:val="clear" w:color="auto" w:fill="auto"/>
            <w:noWrap/>
            <w:vAlign w:val="bottom"/>
            <w:hideMark/>
          </w:tcPr>
          <w:p w14:paraId="1555BE83" w14:textId="77777777" w:rsidR="00687A22" w:rsidRPr="00687A22" w:rsidRDefault="00687A22" w:rsidP="00687A22">
            <w:pPr>
              <w:rPr>
                <w:rFonts w:ascii="Calibri" w:hAnsi="Calibri"/>
                <w:color w:val="000000"/>
              </w:rPr>
            </w:pPr>
            <w:r w:rsidRPr="00687A22">
              <w:rPr>
                <w:rFonts w:ascii="Calibri" w:hAnsi="Calibri"/>
                <w:color w:val="000000"/>
              </w:rPr>
              <w:t>0.171</w:t>
            </w:r>
          </w:p>
        </w:tc>
        <w:tc>
          <w:tcPr>
            <w:tcW w:w="1134" w:type="dxa"/>
            <w:tcBorders>
              <w:top w:val="nil"/>
              <w:left w:val="nil"/>
              <w:bottom w:val="nil"/>
              <w:right w:val="nil"/>
            </w:tcBorders>
            <w:shd w:val="clear" w:color="auto" w:fill="auto"/>
            <w:noWrap/>
            <w:vAlign w:val="bottom"/>
            <w:hideMark/>
          </w:tcPr>
          <w:p w14:paraId="157A7538" w14:textId="77777777" w:rsidR="00687A22" w:rsidRPr="00687A22" w:rsidRDefault="00687A22" w:rsidP="00687A22">
            <w:pPr>
              <w:rPr>
                <w:rFonts w:ascii="Calibri" w:hAnsi="Calibri"/>
                <w:color w:val="000000"/>
              </w:rPr>
            </w:pPr>
            <w:r w:rsidRPr="00687A22">
              <w:rPr>
                <w:rFonts w:ascii="Calibri" w:hAnsi="Calibri"/>
                <w:color w:val="000000"/>
              </w:rPr>
              <w:t>0.999</w:t>
            </w:r>
          </w:p>
        </w:tc>
        <w:tc>
          <w:tcPr>
            <w:tcW w:w="2061" w:type="dxa"/>
            <w:tcBorders>
              <w:top w:val="nil"/>
              <w:left w:val="nil"/>
              <w:bottom w:val="nil"/>
              <w:right w:val="nil"/>
            </w:tcBorders>
            <w:shd w:val="clear" w:color="auto" w:fill="auto"/>
            <w:noWrap/>
            <w:vAlign w:val="bottom"/>
            <w:hideMark/>
          </w:tcPr>
          <w:p w14:paraId="15EF9FB7" w14:textId="77777777" w:rsidR="00687A22" w:rsidRPr="00687A22" w:rsidRDefault="00687A22" w:rsidP="00687A22">
            <w:pPr>
              <w:rPr>
                <w:rFonts w:ascii="Calibri" w:hAnsi="Calibri"/>
                <w:color w:val="000000"/>
              </w:rPr>
            </w:pPr>
            <w:r w:rsidRPr="00687A22">
              <w:rPr>
                <w:rFonts w:ascii="Calibri" w:hAnsi="Calibri"/>
                <w:color w:val="000000"/>
              </w:rPr>
              <w:t>0.038</w:t>
            </w:r>
          </w:p>
        </w:tc>
      </w:tr>
      <w:tr w:rsidR="00687A22" w:rsidRPr="00687A22" w14:paraId="45EBA940" w14:textId="77777777" w:rsidTr="00633156">
        <w:trPr>
          <w:trHeight w:val="320"/>
        </w:trPr>
        <w:tc>
          <w:tcPr>
            <w:tcW w:w="993" w:type="dxa"/>
            <w:tcBorders>
              <w:top w:val="nil"/>
              <w:left w:val="nil"/>
              <w:bottom w:val="nil"/>
              <w:right w:val="nil"/>
            </w:tcBorders>
            <w:shd w:val="clear" w:color="auto" w:fill="auto"/>
            <w:noWrap/>
            <w:vAlign w:val="bottom"/>
            <w:hideMark/>
          </w:tcPr>
          <w:p w14:paraId="32C2A1B3" w14:textId="77777777" w:rsidR="00687A22" w:rsidRPr="00687A22" w:rsidRDefault="00687A22" w:rsidP="00687A22">
            <w:pPr>
              <w:rPr>
                <w:rFonts w:ascii="Calibri" w:hAnsi="Calibri"/>
                <w:color w:val="000000"/>
              </w:rPr>
            </w:pPr>
            <w:r w:rsidRPr="00687A22">
              <w:rPr>
                <w:rFonts w:ascii="Calibri" w:hAnsi="Calibri"/>
                <w:color w:val="000000"/>
              </w:rPr>
              <w:t>o8</w:t>
            </w:r>
          </w:p>
        </w:tc>
        <w:tc>
          <w:tcPr>
            <w:tcW w:w="1417" w:type="dxa"/>
            <w:tcBorders>
              <w:top w:val="nil"/>
              <w:left w:val="nil"/>
              <w:bottom w:val="nil"/>
              <w:right w:val="nil"/>
            </w:tcBorders>
            <w:shd w:val="clear" w:color="auto" w:fill="auto"/>
            <w:noWrap/>
            <w:vAlign w:val="bottom"/>
            <w:hideMark/>
          </w:tcPr>
          <w:p w14:paraId="6FC21A5B" w14:textId="77777777" w:rsidR="00687A22" w:rsidRPr="00687A22" w:rsidRDefault="00687A22" w:rsidP="00687A22">
            <w:pPr>
              <w:rPr>
                <w:rFonts w:ascii="Calibri" w:hAnsi="Calibri"/>
                <w:color w:val="000000"/>
              </w:rPr>
            </w:pPr>
            <w:r w:rsidRPr="00687A22">
              <w:rPr>
                <w:rFonts w:ascii="Calibri" w:hAnsi="Calibri"/>
                <w:color w:val="000000"/>
              </w:rPr>
              <w:t>18.101(2)</w:t>
            </w:r>
          </w:p>
        </w:tc>
        <w:tc>
          <w:tcPr>
            <w:tcW w:w="1134" w:type="dxa"/>
            <w:tcBorders>
              <w:top w:val="nil"/>
              <w:left w:val="nil"/>
              <w:bottom w:val="nil"/>
              <w:right w:val="nil"/>
            </w:tcBorders>
            <w:shd w:val="clear" w:color="auto" w:fill="auto"/>
            <w:noWrap/>
            <w:vAlign w:val="bottom"/>
            <w:hideMark/>
          </w:tcPr>
          <w:p w14:paraId="0479F618" w14:textId="77777777" w:rsidR="00687A22" w:rsidRPr="00687A22" w:rsidRDefault="00687A22" w:rsidP="00687A22">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55E2B2E3" w14:textId="77777777" w:rsidR="00687A22" w:rsidRPr="00687A22" w:rsidRDefault="00687A22" w:rsidP="00687A22">
            <w:pPr>
              <w:rPr>
                <w:rFonts w:ascii="Calibri" w:hAnsi="Calibri"/>
                <w:color w:val="000000"/>
              </w:rPr>
            </w:pPr>
            <w:r w:rsidRPr="00687A22">
              <w:rPr>
                <w:rFonts w:ascii="Calibri" w:hAnsi="Calibri"/>
                <w:color w:val="000000"/>
              </w:rPr>
              <w:t>0.953</w:t>
            </w:r>
          </w:p>
        </w:tc>
        <w:tc>
          <w:tcPr>
            <w:tcW w:w="1134" w:type="dxa"/>
            <w:tcBorders>
              <w:top w:val="nil"/>
              <w:left w:val="nil"/>
              <w:bottom w:val="nil"/>
              <w:right w:val="nil"/>
            </w:tcBorders>
            <w:shd w:val="clear" w:color="auto" w:fill="auto"/>
            <w:noWrap/>
            <w:vAlign w:val="bottom"/>
            <w:hideMark/>
          </w:tcPr>
          <w:p w14:paraId="74F582D5" w14:textId="77777777" w:rsidR="00687A22" w:rsidRPr="00687A22" w:rsidRDefault="00687A22" w:rsidP="00687A22">
            <w:pPr>
              <w:rPr>
                <w:rFonts w:ascii="Calibri" w:hAnsi="Calibri"/>
                <w:color w:val="000000"/>
              </w:rPr>
            </w:pPr>
            <w:r w:rsidRPr="00687A22">
              <w:rPr>
                <w:rFonts w:ascii="Calibri" w:hAnsi="Calibri"/>
                <w:color w:val="000000"/>
              </w:rPr>
              <w:t>0.15</w:t>
            </w:r>
          </w:p>
        </w:tc>
        <w:tc>
          <w:tcPr>
            <w:tcW w:w="1276" w:type="dxa"/>
            <w:tcBorders>
              <w:top w:val="nil"/>
              <w:left w:val="nil"/>
              <w:bottom w:val="nil"/>
              <w:right w:val="nil"/>
            </w:tcBorders>
            <w:shd w:val="clear" w:color="auto" w:fill="auto"/>
            <w:noWrap/>
            <w:vAlign w:val="bottom"/>
            <w:hideMark/>
          </w:tcPr>
          <w:p w14:paraId="09A91374" w14:textId="77777777" w:rsidR="00687A22" w:rsidRPr="00687A22" w:rsidRDefault="00687A22" w:rsidP="00687A22">
            <w:pPr>
              <w:rPr>
                <w:rFonts w:ascii="Calibri" w:hAnsi="Calibri"/>
                <w:color w:val="000000"/>
              </w:rPr>
            </w:pPr>
            <w:r w:rsidRPr="00687A22">
              <w:rPr>
                <w:rFonts w:ascii="Calibri" w:hAnsi="Calibri"/>
                <w:color w:val="000000"/>
              </w:rPr>
              <w:t>118.726(2)</w:t>
            </w:r>
          </w:p>
        </w:tc>
        <w:tc>
          <w:tcPr>
            <w:tcW w:w="1417" w:type="dxa"/>
            <w:tcBorders>
              <w:top w:val="nil"/>
              <w:left w:val="nil"/>
              <w:bottom w:val="nil"/>
              <w:right w:val="nil"/>
            </w:tcBorders>
            <w:shd w:val="clear" w:color="auto" w:fill="auto"/>
            <w:noWrap/>
            <w:vAlign w:val="bottom"/>
            <w:hideMark/>
          </w:tcPr>
          <w:p w14:paraId="365BF62C"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0FFD632" w14:textId="77777777" w:rsidR="00687A22" w:rsidRPr="00687A22" w:rsidRDefault="00687A22" w:rsidP="00687A22">
            <w:pPr>
              <w:rPr>
                <w:rFonts w:ascii="Calibri" w:hAnsi="Calibri"/>
                <w:color w:val="000000"/>
              </w:rPr>
            </w:pPr>
            <w:r w:rsidRPr="00687A22">
              <w:rPr>
                <w:rFonts w:ascii="Calibri" w:hAnsi="Calibri"/>
                <w:color w:val="000000"/>
              </w:rPr>
              <w:t>0.842</w:t>
            </w:r>
          </w:p>
        </w:tc>
        <w:tc>
          <w:tcPr>
            <w:tcW w:w="2061" w:type="dxa"/>
            <w:tcBorders>
              <w:top w:val="nil"/>
              <w:left w:val="nil"/>
              <w:bottom w:val="nil"/>
              <w:right w:val="nil"/>
            </w:tcBorders>
            <w:shd w:val="clear" w:color="auto" w:fill="auto"/>
            <w:noWrap/>
            <w:vAlign w:val="bottom"/>
            <w:hideMark/>
          </w:tcPr>
          <w:p w14:paraId="71C8F854" w14:textId="77777777" w:rsidR="00687A22" w:rsidRPr="00687A22" w:rsidRDefault="00687A22" w:rsidP="00687A22">
            <w:pPr>
              <w:rPr>
                <w:rFonts w:ascii="Calibri" w:hAnsi="Calibri"/>
                <w:color w:val="000000"/>
              </w:rPr>
            </w:pPr>
            <w:r w:rsidRPr="00687A22">
              <w:rPr>
                <w:rFonts w:ascii="Calibri" w:hAnsi="Calibri"/>
                <w:color w:val="000000"/>
              </w:rPr>
              <w:t>0.388</w:t>
            </w:r>
          </w:p>
        </w:tc>
      </w:tr>
      <w:tr w:rsidR="00687A22" w:rsidRPr="00687A22" w14:paraId="011A95EC" w14:textId="77777777" w:rsidTr="00633156">
        <w:trPr>
          <w:trHeight w:val="320"/>
        </w:trPr>
        <w:tc>
          <w:tcPr>
            <w:tcW w:w="993" w:type="dxa"/>
            <w:tcBorders>
              <w:top w:val="nil"/>
              <w:left w:val="nil"/>
              <w:bottom w:val="nil"/>
              <w:right w:val="nil"/>
            </w:tcBorders>
            <w:shd w:val="clear" w:color="auto" w:fill="auto"/>
            <w:noWrap/>
            <w:vAlign w:val="bottom"/>
            <w:hideMark/>
          </w:tcPr>
          <w:p w14:paraId="7CC8CF7E" w14:textId="77777777" w:rsidR="00687A22" w:rsidRPr="00687A22" w:rsidRDefault="00687A22" w:rsidP="00687A22">
            <w:pPr>
              <w:rPr>
                <w:rFonts w:ascii="Calibri" w:hAnsi="Calibri"/>
                <w:color w:val="000000"/>
              </w:rPr>
            </w:pPr>
            <w:r w:rsidRPr="00687A22">
              <w:rPr>
                <w:rFonts w:ascii="Calibri" w:hAnsi="Calibri"/>
                <w:color w:val="000000"/>
              </w:rPr>
              <w:t>o9</w:t>
            </w:r>
          </w:p>
        </w:tc>
        <w:tc>
          <w:tcPr>
            <w:tcW w:w="1417" w:type="dxa"/>
            <w:tcBorders>
              <w:top w:val="nil"/>
              <w:left w:val="nil"/>
              <w:bottom w:val="nil"/>
              <w:right w:val="nil"/>
            </w:tcBorders>
            <w:shd w:val="clear" w:color="auto" w:fill="auto"/>
            <w:noWrap/>
            <w:vAlign w:val="bottom"/>
            <w:hideMark/>
          </w:tcPr>
          <w:p w14:paraId="3ECD0D69"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5B8839B4" w14:textId="77777777" w:rsidR="00687A22" w:rsidRPr="00687A22" w:rsidRDefault="00687A22" w:rsidP="00687A22">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141A8FF3" w14:textId="77777777" w:rsidR="00687A22" w:rsidRPr="00687A22" w:rsidRDefault="00687A22" w:rsidP="00633156">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A1123C9" w14:textId="77777777" w:rsidR="00687A22" w:rsidRPr="00687A22" w:rsidRDefault="00687A22" w:rsidP="00633156">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5E96ACEF" w14:textId="77777777" w:rsidR="00687A22" w:rsidRPr="00687A22" w:rsidRDefault="00687A22" w:rsidP="00687A22">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57541A3" w14:textId="77777777" w:rsidR="00687A22" w:rsidRPr="00687A22" w:rsidRDefault="00687A22" w:rsidP="00687A22">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E63EAE0" w14:textId="77777777" w:rsidR="00687A22" w:rsidRPr="00687A22" w:rsidRDefault="00687A22" w:rsidP="00633156">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2A3652FE" w14:textId="77777777" w:rsidR="00687A22" w:rsidRPr="00687A22" w:rsidRDefault="00687A22" w:rsidP="00633156">
            <w:pPr>
              <w:rPr>
                <w:rFonts w:ascii="Calibri" w:hAnsi="Calibri"/>
                <w:color w:val="000000"/>
              </w:rPr>
            </w:pPr>
            <w:r w:rsidRPr="00687A22">
              <w:rPr>
                <w:rFonts w:ascii="Calibri" w:hAnsi="Calibri"/>
                <w:color w:val="000000"/>
              </w:rPr>
              <w:t>0</w:t>
            </w:r>
          </w:p>
        </w:tc>
      </w:tr>
    </w:tbl>
    <w:p w14:paraId="6C8733A6" w14:textId="77777777" w:rsidR="00EA382D" w:rsidRDefault="00EA382D">
      <w:pPr>
        <w:pStyle w:val="Textoindependiente"/>
      </w:pPr>
    </w:p>
    <w:p w14:paraId="31EFB689" w14:textId="77777777" w:rsidR="00EA382D" w:rsidRDefault="00EA382D">
      <w:pPr>
        <w:pStyle w:val="Textoindependiente"/>
      </w:pPr>
    </w:p>
    <w:p w14:paraId="543A799D" w14:textId="4397364B" w:rsidR="00991DD4" w:rsidRDefault="00C96047" w:rsidP="00991DD4">
      <w:pPr>
        <w:pStyle w:val="Textoindependiente"/>
      </w:pPr>
      <w:r>
        <w:t xml:space="preserve">The ESEM of the final model with </w:t>
      </w:r>
      <w:del w:id="833" w:author="Microsoft Office User" w:date="2018-12-13T00:38:00Z">
        <w:r w:rsidDel="00AE6C13">
          <w:delText xml:space="preserve">all </w:delText>
        </w:r>
      </w:del>
      <w:ins w:id="834" w:author="Microsoft Office User" w:date="2018-12-13T00:38:00Z">
        <w:r w:rsidR="00AE6C13">
          <w:t xml:space="preserve">the </w:t>
        </w:r>
      </w:ins>
      <w:r>
        <w:t xml:space="preserve">five </w:t>
      </w:r>
      <w:del w:id="835" w:author="Microsoft Office User" w:date="2018-12-03T17:58:00Z">
        <w:r w:rsidDel="008A476A">
          <w:delText xml:space="preserve">domains </w:delText>
        </w:r>
      </w:del>
      <w:ins w:id="836" w:author="Microsoft Office User" w:date="2018-12-03T17:58:00Z">
        <w:r w:rsidR="008A476A">
          <w:t xml:space="preserve">dimensions </w:t>
        </w:r>
      </w:ins>
      <w:r>
        <w:t xml:space="preserve">yielded an acceptable fit (Marsh et al., 2010): CFI = .87, RMSEA = .072, SRMR = .036. As it can be seen in </w:t>
      </w:r>
      <w:r>
        <w:rPr>
          <w:i/>
        </w:rPr>
        <w:t>Table 4</w:t>
      </w:r>
      <w:r>
        <w:t xml:space="preserve"> nearly all facets loaded significantly on their intended domain. Some cross loadings emerged as is typical for ESEM procedures.</w:t>
      </w:r>
    </w:p>
    <w:p w14:paraId="62585FB0" w14:textId="77777777" w:rsidR="00991DD4" w:rsidRDefault="00991DD4">
      <w:pPr>
        <w:pStyle w:val="Textoindependiente"/>
      </w:pPr>
    </w:p>
    <w:p w14:paraId="735BD31A" w14:textId="77777777" w:rsidR="00EA382D" w:rsidRDefault="00C96047" w:rsidP="00991DD4">
      <w:pPr>
        <w:pStyle w:val="Textoindependiente"/>
        <w:ind w:firstLine="0"/>
      </w:pPr>
      <w:r>
        <w:t>&lt; Table 4 here caption</w:t>
      </w:r>
      <w:proofErr w:type="gramStart"/>
      <w:r>
        <w:t>=“</w:t>
      </w:r>
      <w:proofErr w:type="gramEnd"/>
      <w:r>
        <w:t>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991DD4" w:rsidRPr="00991DD4" w14:paraId="42775DD1" w14:textId="77777777" w:rsidTr="00991DD4">
        <w:trPr>
          <w:trHeight w:val="320"/>
        </w:trPr>
        <w:tc>
          <w:tcPr>
            <w:tcW w:w="1300" w:type="dxa"/>
            <w:tcBorders>
              <w:top w:val="nil"/>
              <w:left w:val="nil"/>
              <w:bottom w:val="nil"/>
              <w:right w:val="nil"/>
            </w:tcBorders>
            <w:shd w:val="clear" w:color="auto" w:fill="auto"/>
            <w:noWrap/>
            <w:vAlign w:val="bottom"/>
            <w:hideMark/>
          </w:tcPr>
          <w:p w14:paraId="24BE896D" w14:textId="77777777" w:rsidR="00991DD4" w:rsidRPr="00633156" w:rsidRDefault="00991DD4" w:rsidP="00991DD4">
            <w:pPr>
              <w:rPr>
                <w:lang w:val="en-GB"/>
                <w:rPrChange w:id="837" w:author="Microsoft Office User" w:date="2018-11-15T23:47:00Z">
                  <w:rPr/>
                </w:rPrChange>
              </w:rPr>
            </w:pPr>
          </w:p>
        </w:tc>
        <w:tc>
          <w:tcPr>
            <w:tcW w:w="1454" w:type="dxa"/>
            <w:tcBorders>
              <w:top w:val="nil"/>
              <w:left w:val="nil"/>
              <w:bottom w:val="nil"/>
              <w:right w:val="nil"/>
            </w:tcBorders>
            <w:shd w:val="clear" w:color="auto" w:fill="auto"/>
            <w:noWrap/>
            <w:vAlign w:val="bottom"/>
            <w:hideMark/>
          </w:tcPr>
          <w:p w14:paraId="3CAAF38A"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Agreeableness</w:t>
            </w:r>
            <w:proofErr w:type="spellEnd"/>
          </w:p>
        </w:tc>
        <w:tc>
          <w:tcPr>
            <w:tcW w:w="1822" w:type="dxa"/>
            <w:tcBorders>
              <w:top w:val="nil"/>
              <w:left w:val="nil"/>
              <w:bottom w:val="nil"/>
              <w:right w:val="nil"/>
            </w:tcBorders>
            <w:shd w:val="clear" w:color="auto" w:fill="auto"/>
            <w:noWrap/>
            <w:vAlign w:val="bottom"/>
            <w:hideMark/>
          </w:tcPr>
          <w:p w14:paraId="054DBFEA"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Conscientiousness</w:t>
            </w:r>
            <w:proofErr w:type="spellEnd"/>
          </w:p>
        </w:tc>
        <w:tc>
          <w:tcPr>
            <w:tcW w:w="1300" w:type="dxa"/>
            <w:tcBorders>
              <w:top w:val="nil"/>
              <w:left w:val="nil"/>
              <w:bottom w:val="nil"/>
              <w:right w:val="nil"/>
            </w:tcBorders>
            <w:shd w:val="clear" w:color="auto" w:fill="auto"/>
            <w:noWrap/>
            <w:vAlign w:val="bottom"/>
            <w:hideMark/>
          </w:tcPr>
          <w:p w14:paraId="12C83220"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Extraversion</w:t>
            </w:r>
            <w:proofErr w:type="spellEnd"/>
          </w:p>
        </w:tc>
        <w:tc>
          <w:tcPr>
            <w:tcW w:w="1300" w:type="dxa"/>
            <w:tcBorders>
              <w:top w:val="nil"/>
              <w:left w:val="nil"/>
              <w:bottom w:val="nil"/>
              <w:right w:val="nil"/>
            </w:tcBorders>
            <w:shd w:val="clear" w:color="auto" w:fill="auto"/>
            <w:noWrap/>
            <w:vAlign w:val="bottom"/>
            <w:hideMark/>
          </w:tcPr>
          <w:p w14:paraId="2537BF5B"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Neuroticism</w:t>
            </w:r>
            <w:proofErr w:type="spellEnd"/>
          </w:p>
        </w:tc>
        <w:tc>
          <w:tcPr>
            <w:tcW w:w="1300" w:type="dxa"/>
            <w:tcBorders>
              <w:top w:val="nil"/>
              <w:left w:val="nil"/>
              <w:bottom w:val="nil"/>
              <w:right w:val="nil"/>
            </w:tcBorders>
            <w:shd w:val="clear" w:color="auto" w:fill="auto"/>
            <w:noWrap/>
            <w:vAlign w:val="bottom"/>
            <w:hideMark/>
          </w:tcPr>
          <w:p w14:paraId="66B4D5B5" w14:textId="77777777" w:rsidR="00991DD4" w:rsidRPr="00991DD4" w:rsidRDefault="00991DD4" w:rsidP="00991DD4">
            <w:pPr>
              <w:rPr>
                <w:rFonts w:ascii="Calibri" w:hAnsi="Calibri" w:cs="Calibri"/>
                <w:color w:val="000000"/>
              </w:rPr>
            </w:pPr>
            <w:proofErr w:type="spellStart"/>
            <w:r w:rsidRPr="00991DD4">
              <w:rPr>
                <w:rFonts w:ascii="Calibri" w:hAnsi="Calibri" w:cs="Calibri"/>
                <w:color w:val="000000"/>
              </w:rPr>
              <w:t>Openness</w:t>
            </w:r>
            <w:proofErr w:type="spellEnd"/>
          </w:p>
        </w:tc>
      </w:tr>
      <w:tr w:rsidR="00991DD4" w:rsidRPr="00991DD4" w14:paraId="62518F91" w14:textId="77777777" w:rsidTr="00991DD4">
        <w:trPr>
          <w:trHeight w:val="320"/>
        </w:trPr>
        <w:tc>
          <w:tcPr>
            <w:tcW w:w="1300" w:type="dxa"/>
            <w:tcBorders>
              <w:top w:val="nil"/>
              <w:left w:val="nil"/>
              <w:bottom w:val="nil"/>
              <w:right w:val="nil"/>
            </w:tcBorders>
            <w:shd w:val="clear" w:color="auto" w:fill="auto"/>
            <w:noWrap/>
            <w:vAlign w:val="bottom"/>
            <w:hideMark/>
          </w:tcPr>
          <w:p w14:paraId="7856E554" w14:textId="77777777" w:rsidR="00991DD4" w:rsidRPr="00991DD4" w:rsidRDefault="00991DD4" w:rsidP="00991DD4">
            <w:pPr>
              <w:rPr>
                <w:rFonts w:ascii="Calibri" w:hAnsi="Calibri" w:cs="Calibri"/>
                <w:color w:val="000000"/>
              </w:rPr>
            </w:pPr>
            <w:r w:rsidRPr="00991DD4">
              <w:rPr>
                <w:rFonts w:ascii="Calibri" w:hAnsi="Calibri" w:cs="Calibri"/>
                <w:color w:val="000000"/>
              </w:rPr>
              <w:t>A1</w:t>
            </w:r>
          </w:p>
        </w:tc>
        <w:tc>
          <w:tcPr>
            <w:tcW w:w="1454" w:type="dxa"/>
            <w:tcBorders>
              <w:top w:val="nil"/>
              <w:left w:val="nil"/>
              <w:bottom w:val="nil"/>
              <w:right w:val="nil"/>
            </w:tcBorders>
            <w:shd w:val="clear" w:color="auto" w:fill="auto"/>
            <w:noWrap/>
            <w:vAlign w:val="bottom"/>
            <w:hideMark/>
          </w:tcPr>
          <w:p w14:paraId="38A8AF84" w14:textId="77777777" w:rsidR="00991DD4" w:rsidRPr="00991DD4" w:rsidRDefault="00991DD4" w:rsidP="00991DD4">
            <w:pPr>
              <w:rPr>
                <w:rFonts w:ascii="Calibri" w:hAnsi="Calibri" w:cs="Calibri"/>
                <w:color w:val="000000"/>
              </w:rPr>
            </w:pPr>
            <w:r w:rsidRPr="00991DD4">
              <w:rPr>
                <w:rFonts w:ascii="Calibri" w:hAnsi="Calibri" w:cs="Calibri"/>
                <w:color w:val="000000"/>
              </w:rPr>
              <w:t>-0.383***</w:t>
            </w:r>
          </w:p>
        </w:tc>
        <w:tc>
          <w:tcPr>
            <w:tcW w:w="1822" w:type="dxa"/>
            <w:tcBorders>
              <w:top w:val="nil"/>
              <w:left w:val="nil"/>
              <w:bottom w:val="nil"/>
              <w:right w:val="nil"/>
            </w:tcBorders>
            <w:shd w:val="clear" w:color="auto" w:fill="auto"/>
            <w:noWrap/>
            <w:vAlign w:val="bottom"/>
            <w:hideMark/>
          </w:tcPr>
          <w:p w14:paraId="3A62394A" w14:textId="77777777" w:rsidR="00991DD4" w:rsidRPr="00991DD4" w:rsidRDefault="00991DD4" w:rsidP="00991DD4">
            <w:pPr>
              <w:rPr>
                <w:rFonts w:ascii="Calibri" w:hAnsi="Calibri" w:cs="Calibri"/>
                <w:color w:val="000000"/>
              </w:rPr>
            </w:pPr>
            <w:r w:rsidRPr="00991DD4">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653C99A8" w14:textId="77777777" w:rsidR="00991DD4" w:rsidRPr="00991DD4" w:rsidRDefault="00991DD4" w:rsidP="00991DD4">
            <w:pPr>
              <w:rPr>
                <w:rFonts w:ascii="Calibri" w:hAnsi="Calibri" w:cs="Calibri"/>
                <w:color w:val="000000"/>
              </w:rPr>
            </w:pPr>
            <w:r w:rsidRPr="00991DD4">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60DFB0B3"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08AA7BC" w14:textId="77777777" w:rsidR="00991DD4" w:rsidRPr="00991DD4" w:rsidRDefault="00991DD4" w:rsidP="00991DD4">
            <w:pPr>
              <w:rPr>
                <w:rFonts w:ascii="Calibri" w:hAnsi="Calibri" w:cs="Calibri"/>
                <w:color w:val="000000"/>
              </w:rPr>
            </w:pPr>
            <w:r w:rsidRPr="00991DD4">
              <w:rPr>
                <w:rFonts w:ascii="Calibri" w:hAnsi="Calibri" w:cs="Calibri"/>
                <w:color w:val="000000"/>
              </w:rPr>
              <w:t>0.446***</w:t>
            </w:r>
          </w:p>
        </w:tc>
      </w:tr>
      <w:tr w:rsidR="00991DD4" w:rsidRPr="00991DD4" w14:paraId="204B63EF" w14:textId="77777777" w:rsidTr="00991DD4">
        <w:trPr>
          <w:trHeight w:val="320"/>
        </w:trPr>
        <w:tc>
          <w:tcPr>
            <w:tcW w:w="1300" w:type="dxa"/>
            <w:tcBorders>
              <w:top w:val="nil"/>
              <w:left w:val="nil"/>
              <w:bottom w:val="nil"/>
              <w:right w:val="nil"/>
            </w:tcBorders>
            <w:shd w:val="clear" w:color="auto" w:fill="auto"/>
            <w:noWrap/>
            <w:vAlign w:val="bottom"/>
            <w:hideMark/>
          </w:tcPr>
          <w:p w14:paraId="6DFD9753" w14:textId="77777777" w:rsidR="00991DD4" w:rsidRPr="00991DD4" w:rsidRDefault="00991DD4" w:rsidP="00991DD4">
            <w:pPr>
              <w:rPr>
                <w:rFonts w:ascii="Calibri" w:hAnsi="Calibri" w:cs="Calibri"/>
                <w:color w:val="000000"/>
              </w:rPr>
            </w:pPr>
            <w:r w:rsidRPr="00991DD4">
              <w:rPr>
                <w:rFonts w:ascii="Calibri" w:hAnsi="Calibri" w:cs="Calibri"/>
                <w:color w:val="000000"/>
              </w:rPr>
              <w:t>A2</w:t>
            </w:r>
          </w:p>
        </w:tc>
        <w:tc>
          <w:tcPr>
            <w:tcW w:w="1454" w:type="dxa"/>
            <w:tcBorders>
              <w:top w:val="nil"/>
              <w:left w:val="nil"/>
              <w:bottom w:val="nil"/>
              <w:right w:val="nil"/>
            </w:tcBorders>
            <w:shd w:val="clear" w:color="auto" w:fill="auto"/>
            <w:noWrap/>
            <w:vAlign w:val="bottom"/>
            <w:hideMark/>
          </w:tcPr>
          <w:p w14:paraId="34A334CD" w14:textId="77777777" w:rsidR="00991DD4" w:rsidRPr="00991DD4" w:rsidRDefault="00991DD4" w:rsidP="00991DD4">
            <w:pPr>
              <w:rPr>
                <w:rFonts w:ascii="Calibri" w:hAnsi="Calibri" w:cs="Calibri"/>
                <w:color w:val="000000"/>
              </w:rPr>
            </w:pPr>
            <w:r w:rsidRPr="00991DD4">
              <w:rPr>
                <w:rFonts w:ascii="Calibri" w:hAnsi="Calibri" w:cs="Calibri"/>
                <w:color w:val="000000"/>
              </w:rPr>
              <w:t>0.638***</w:t>
            </w:r>
          </w:p>
        </w:tc>
        <w:tc>
          <w:tcPr>
            <w:tcW w:w="1822" w:type="dxa"/>
            <w:tcBorders>
              <w:top w:val="nil"/>
              <w:left w:val="nil"/>
              <w:bottom w:val="nil"/>
              <w:right w:val="nil"/>
            </w:tcBorders>
            <w:shd w:val="clear" w:color="auto" w:fill="auto"/>
            <w:noWrap/>
            <w:vAlign w:val="bottom"/>
            <w:hideMark/>
          </w:tcPr>
          <w:p w14:paraId="742D7ACE" w14:textId="77777777" w:rsidR="00991DD4" w:rsidRPr="00991DD4" w:rsidRDefault="00991DD4" w:rsidP="00991DD4">
            <w:pPr>
              <w:rPr>
                <w:rFonts w:ascii="Calibri" w:hAnsi="Calibri" w:cs="Calibri"/>
                <w:color w:val="000000"/>
              </w:rPr>
            </w:pPr>
            <w:r w:rsidRPr="00991DD4">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0FCD24FA" w14:textId="77777777" w:rsidR="00991DD4" w:rsidRPr="00991DD4" w:rsidRDefault="00991DD4" w:rsidP="00991DD4">
            <w:pPr>
              <w:rPr>
                <w:rFonts w:ascii="Calibri" w:hAnsi="Calibri" w:cs="Calibri"/>
                <w:color w:val="000000"/>
              </w:rPr>
            </w:pPr>
            <w:r w:rsidRPr="00991DD4">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4C105347" w14:textId="77777777" w:rsidR="00991DD4" w:rsidRPr="00991DD4" w:rsidRDefault="00991DD4" w:rsidP="00991DD4">
            <w:pPr>
              <w:rPr>
                <w:rFonts w:ascii="Calibri" w:hAnsi="Calibri" w:cs="Calibri"/>
                <w:color w:val="000000"/>
              </w:rPr>
            </w:pPr>
            <w:r w:rsidRPr="00991DD4">
              <w:rPr>
                <w:rFonts w:ascii="Calibri" w:hAnsi="Calibri" w:cs="Calibri"/>
                <w:color w:val="000000"/>
              </w:rPr>
              <w:t>0.130</w:t>
            </w:r>
          </w:p>
        </w:tc>
        <w:tc>
          <w:tcPr>
            <w:tcW w:w="1300" w:type="dxa"/>
            <w:tcBorders>
              <w:top w:val="nil"/>
              <w:left w:val="nil"/>
              <w:bottom w:val="nil"/>
              <w:right w:val="nil"/>
            </w:tcBorders>
            <w:shd w:val="clear" w:color="auto" w:fill="auto"/>
            <w:noWrap/>
            <w:vAlign w:val="bottom"/>
            <w:hideMark/>
          </w:tcPr>
          <w:p w14:paraId="29579712" w14:textId="77777777" w:rsidR="00991DD4" w:rsidRPr="00991DD4" w:rsidRDefault="00991DD4" w:rsidP="00991DD4">
            <w:pPr>
              <w:rPr>
                <w:rFonts w:ascii="Calibri" w:hAnsi="Calibri" w:cs="Calibri"/>
                <w:color w:val="000000"/>
              </w:rPr>
            </w:pPr>
            <w:r w:rsidRPr="00991DD4">
              <w:rPr>
                <w:rFonts w:ascii="Calibri" w:hAnsi="Calibri" w:cs="Calibri"/>
                <w:color w:val="000000"/>
              </w:rPr>
              <w:t>-0.099</w:t>
            </w:r>
          </w:p>
        </w:tc>
      </w:tr>
      <w:tr w:rsidR="00991DD4" w:rsidRPr="00991DD4" w14:paraId="01B584E7" w14:textId="77777777" w:rsidTr="00991DD4">
        <w:trPr>
          <w:trHeight w:val="320"/>
        </w:trPr>
        <w:tc>
          <w:tcPr>
            <w:tcW w:w="1300" w:type="dxa"/>
            <w:tcBorders>
              <w:top w:val="nil"/>
              <w:left w:val="nil"/>
              <w:bottom w:val="nil"/>
              <w:right w:val="nil"/>
            </w:tcBorders>
            <w:shd w:val="clear" w:color="auto" w:fill="auto"/>
            <w:noWrap/>
            <w:vAlign w:val="bottom"/>
            <w:hideMark/>
          </w:tcPr>
          <w:p w14:paraId="07458BDD" w14:textId="77777777" w:rsidR="00991DD4" w:rsidRPr="00991DD4" w:rsidRDefault="00991DD4" w:rsidP="00991DD4">
            <w:pPr>
              <w:rPr>
                <w:rFonts w:ascii="Calibri" w:hAnsi="Calibri" w:cs="Calibri"/>
                <w:color w:val="000000"/>
              </w:rPr>
            </w:pPr>
            <w:r w:rsidRPr="00991DD4">
              <w:rPr>
                <w:rFonts w:ascii="Calibri" w:hAnsi="Calibri" w:cs="Calibri"/>
                <w:color w:val="000000"/>
              </w:rPr>
              <w:t>A3</w:t>
            </w:r>
          </w:p>
        </w:tc>
        <w:tc>
          <w:tcPr>
            <w:tcW w:w="1454" w:type="dxa"/>
            <w:tcBorders>
              <w:top w:val="nil"/>
              <w:left w:val="nil"/>
              <w:bottom w:val="nil"/>
              <w:right w:val="nil"/>
            </w:tcBorders>
            <w:shd w:val="clear" w:color="auto" w:fill="auto"/>
            <w:noWrap/>
            <w:vAlign w:val="bottom"/>
            <w:hideMark/>
          </w:tcPr>
          <w:p w14:paraId="12134E11" w14:textId="77777777" w:rsidR="00991DD4" w:rsidRPr="00991DD4" w:rsidRDefault="00991DD4" w:rsidP="00991DD4">
            <w:pPr>
              <w:rPr>
                <w:rFonts w:ascii="Calibri" w:hAnsi="Calibri" w:cs="Calibri"/>
                <w:color w:val="000000"/>
              </w:rPr>
            </w:pPr>
            <w:r w:rsidRPr="00991DD4">
              <w:rPr>
                <w:rFonts w:ascii="Calibri" w:hAnsi="Calibri" w:cs="Calibri"/>
                <w:color w:val="000000"/>
              </w:rPr>
              <w:t>0.757***</w:t>
            </w:r>
          </w:p>
        </w:tc>
        <w:tc>
          <w:tcPr>
            <w:tcW w:w="1822" w:type="dxa"/>
            <w:tcBorders>
              <w:top w:val="nil"/>
              <w:left w:val="nil"/>
              <w:bottom w:val="nil"/>
              <w:right w:val="nil"/>
            </w:tcBorders>
            <w:shd w:val="clear" w:color="auto" w:fill="auto"/>
            <w:noWrap/>
            <w:vAlign w:val="bottom"/>
            <w:hideMark/>
          </w:tcPr>
          <w:p w14:paraId="09A69F2C" w14:textId="77777777" w:rsidR="00991DD4" w:rsidRPr="00991DD4" w:rsidRDefault="00991DD4" w:rsidP="00991DD4">
            <w:pPr>
              <w:rPr>
                <w:rFonts w:ascii="Calibri" w:hAnsi="Calibri" w:cs="Calibri"/>
                <w:color w:val="000000"/>
              </w:rPr>
            </w:pPr>
            <w:r w:rsidRPr="00991DD4">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583508EA" w14:textId="77777777" w:rsidR="00991DD4" w:rsidRPr="00991DD4" w:rsidRDefault="00991DD4" w:rsidP="00991DD4">
            <w:pPr>
              <w:rPr>
                <w:rFonts w:ascii="Calibri" w:hAnsi="Calibri" w:cs="Calibri"/>
                <w:color w:val="000000"/>
              </w:rPr>
            </w:pPr>
            <w:r w:rsidRPr="00991DD4">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05A3E01D" w14:textId="77777777" w:rsidR="00991DD4" w:rsidRPr="00991DD4" w:rsidRDefault="00991DD4" w:rsidP="00991DD4">
            <w:pPr>
              <w:rPr>
                <w:rFonts w:ascii="Calibri" w:hAnsi="Calibri" w:cs="Calibri"/>
                <w:color w:val="000000"/>
              </w:rPr>
            </w:pPr>
            <w:r w:rsidRPr="00991DD4">
              <w:rPr>
                <w:rFonts w:ascii="Calibri" w:hAnsi="Calibri" w:cs="Calibri"/>
                <w:color w:val="000000"/>
              </w:rPr>
              <w:t>0.102</w:t>
            </w:r>
          </w:p>
        </w:tc>
        <w:tc>
          <w:tcPr>
            <w:tcW w:w="1300" w:type="dxa"/>
            <w:tcBorders>
              <w:top w:val="nil"/>
              <w:left w:val="nil"/>
              <w:bottom w:val="nil"/>
              <w:right w:val="nil"/>
            </w:tcBorders>
            <w:shd w:val="clear" w:color="auto" w:fill="auto"/>
            <w:noWrap/>
            <w:vAlign w:val="bottom"/>
            <w:hideMark/>
          </w:tcPr>
          <w:p w14:paraId="7AD9699C" w14:textId="77777777" w:rsidR="00991DD4" w:rsidRPr="00991DD4" w:rsidRDefault="00991DD4" w:rsidP="00991DD4">
            <w:pPr>
              <w:rPr>
                <w:rFonts w:ascii="Calibri" w:hAnsi="Calibri" w:cs="Calibri"/>
                <w:color w:val="000000"/>
              </w:rPr>
            </w:pPr>
            <w:r w:rsidRPr="00991DD4">
              <w:rPr>
                <w:rFonts w:ascii="Calibri" w:hAnsi="Calibri" w:cs="Calibri"/>
                <w:color w:val="000000"/>
              </w:rPr>
              <w:t>0.118</w:t>
            </w:r>
          </w:p>
        </w:tc>
      </w:tr>
      <w:tr w:rsidR="00991DD4" w:rsidRPr="00991DD4" w14:paraId="6B6A071C" w14:textId="77777777" w:rsidTr="00991DD4">
        <w:trPr>
          <w:trHeight w:val="320"/>
        </w:trPr>
        <w:tc>
          <w:tcPr>
            <w:tcW w:w="1300" w:type="dxa"/>
            <w:tcBorders>
              <w:top w:val="nil"/>
              <w:left w:val="nil"/>
              <w:bottom w:val="nil"/>
              <w:right w:val="nil"/>
            </w:tcBorders>
            <w:shd w:val="clear" w:color="auto" w:fill="auto"/>
            <w:noWrap/>
            <w:vAlign w:val="bottom"/>
            <w:hideMark/>
          </w:tcPr>
          <w:p w14:paraId="2BB855E1" w14:textId="77777777" w:rsidR="00991DD4" w:rsidRPr="00991DD4" w:rsidRDefault="00991DD4" w:rsidP="00991DD4">
            <w:pPr>
              <w:rPr>
                <w:rFonts w:ascii="Calibri" w:hAnsi="Calibri" w:cs="Calibri"/>
                <w:color w:val="000000"/>
              </w:rPr>
            </w:pPr>
            <w:r w:rsidRPr="00991DD4">
              <w:rPr>
                <w:rFonts w:ascii="Calibri" w:hAnsi="Calibri" w:cs="Calibri"/>
                <w:color w:val="000000"/>
              </w:rPr>
              <w:t>A6</w:t>
            </w:r>
          </w:p>
        </w:tc>
        <w:tc>
          <w:tcPr>
            <w:tcW w:w="1454" w:type="dxa"/>
            <w:tcBorders>
              <w:top w:val="nil"/>
              <w:left w:val="nil"/>
              <w:bottom w:val="nil"/>
              <w:right w:val="nil"/>
            </w:tcBorders>
            <w:shd w:val="clear" w:color="auto" w:fill="auto"/>
            <w:noWrap/>
            <w:vAlign w:val="bottom"/>
            <w:hideMark/>
          </w:tcPr>
          <w:p w14:paraId="59C368EA" w14:textId="77777777" w:rsidR="00991DD4" w:rsidRPr="00991DD4" w:rsidRDefault="00991DD4" w:rsidP="00991DD4">
            <w:pPr>
              <w:rPr>
                <w:rFonts w:ascii="Calibri" w:hAnsi="Calibri" w:cs="Calibri"/>
                <w:color w:val="000000"/>
              </w:rPr>
            </w:pPr>
            <w:r w:rsidRPr="00991DD4">
              <w:rPr>
                <w:rFonts w:ascii="Calibri" w:hAnsi="Calibri" w:cs="Calibri"/>
                <w:color w:val="000000"/>
              </w:rPr>
              <w:t>-0.229***</w:t>
            </w:r>
          </w:p>
        </w:tc>
        <w:tc>
          <w:tcPr>
            <w:tcW w:w="1822" w:type="dxa"/>
            <w:tcBorders>
              <w:top w:val="nil"/>
              <w:left w:val="nil"/>
              <w:bottom w:val="nil"/>
              <w:right w:val="nil"/>
            </w:tcBorders>
            <w:shd w:val="clear" w:color="auto" w:fill="auto"/>
            <w:noWrap/>
            <w:vAlign w:val="bottom"/>
            <w:hideMark/>
          </w:tcPr>
          <w:p w14:paraId="389CB120" w14:textId="77777777" w:rsidR="00991DD4" w:rsidRPr="00991DD4" w:rsidRDefault="00991DD4" w:rsidP="00991DD4">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6E43E37A" w14:textId="77777777" w:rsidR="00991DD4" w:rsidRPr="00991DD4" w:rsidRDefault="00991DD4" w:rsidP="00991DD4">
            <w:pPr>
              <w:rPr>
                <w:rFonts w:ascii="Calibri" w:hAnsi="Calibri" w:cs="Calibri"/>
                <w:color w:val="000000"/>
              </w:rPr>
            </w:pPr>
            <w:r w:rsidRPr="00991DD4">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3D7AAAC5" w14:textId="77777777" w:rsidR="00991DD4" w:rsidRPr="00991DD4" w:rsidRDefault="00991DD4" w:rsidP="00991DD4">
            <w:pPr>
              <w:rPr>
                <w:rFonts w:ascii="Calibri" w:hAnsi="Calibri" w:cs="Calibri"/>
                <w:color w:val="000000"/>
              </w:rPr>
            </w:pPr>
            <w:r w:rsidRPr="00991DD4">
              <w:rPr>
                <w:rFonts w:ascii="Calibri" w:hAnsi="Calibri" w:cs="Calibri"/>
                <w:color w:val="000000"/>
              </w:rPr>
              <w:t>0.226**</w:t>
            </w:r>
          </w:p>
        </w:tc>
        <w:tc>
          <w:tcPr>
            <w:tcW w:w="1300" w:type="dxa"/>
            <w:tcBorders>
              <w:top w:val="nil"/>
              <w:left w:val="nil"/>
              <w:bottom w:val="nil"/>
              <w:right w:val="nil"/>
            </w:tcBorders>
            <w:shd w:val="clear" w:color="auto" w:fill="auto"/>
            <w:noWrap/>
            <w:vAlign w:val="bottom"/>
            <w:hideMark/>
          </w:tcPr>
          <w:p w14:paraId="25F60D54"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r>
      <w:tr w:rsidR="00991DD4" w:rsidRPr="00991DD4" w14:paraId="76534EEB" w14:textId="77777777" w:rsidTr="00991DD4">
        <w:trPr>
          <w:trHeight w:val="320"/>
        </w:trPr>
        <w:tc>
          <w:tcPr>
            <w:tcW w:w="1300" w:type="dxa"/>
            <w:tcBorders>
              <w:top w:val="nil"/>
              <w:left w:val="nil"/>
              <w:bottom w:val="nil"/>
              <w:right w:val="nil"/>
            </w:tcBorders>
            <w:shd w:val="clear" w:color="auto" w:fill="auto"/>
            <w:noWrap/>
            <w:vAlign w:val="bottom"/>
            <w:hideMark/>
          </w:tcPr>
          <w:p w14:paraId="5D9FB4D5" w14:textId="77777777" w:rsidR="00991DD4" w:rsidRPr="00991DD4" w:rsidRDefault="00991DD4" w:rsidP="00991DD4">
            <w:pPr>
              <w:rPr>
                <w:rFonts w:ascii="Calibri" w:hAnsi="Calibri" w:cs="Calibri"/>
                <w:color w:val="000000"/>
              </w:rPr>
            </w:pPr>
            <w:r w:rsidRPr="00991DD4">
              <w:rPr>
                <w:rFonts w:ascii="Calibri" w:hAnsi="Calibri" w:cs="Calibri"/>
                <w:color w:val="000000"/>
              </w:rPr>
              <w:t>A7</w:t>
            </w:r>
          </w:p>
        </w:tc>
        <w:tc>
          <w:tcPr>
            <w:tcW w:w="1454" w:type="dxa"/>
            <w:tcBorders>
              <w:top w:val="nil"/>
              <w:left w:val="nil"/>
              <w:bottom w:val="nil"/>
              <w:right w:val="nil"/>
            </w:tcBorders>
            <w:shd w:val="clear" w:color="auto" w:fill="auto"/>
            <w:noWrap/>
            <w:vAlign w:val="bottom"/>
            <w:hideMark/>
          </w:tcPr>
          <w:p w14:paraId="52E92C5D" w14:textId="77777777" w:rsidR="00991DD4" w:rsidRPr="00991DD4" w:rsidRDefault="00991DD4" w:rsidP="00991DD4">
            <w:pPr>
              <w:rPr>
                <w:rFonts w:ascii="Calibri" w:hAnsi="Calibri" w:cs="Calibri"/>
                <w:color w:val="000000"/>
              </w:rPr>
            </w:pPr>
            <w:r w:rsidRPr="00991DD4">
              <w:rPr>
                <w:rFonts w:ascii="Calibri" w:hAnsi="Calibri" w:cs="Calibri"/>
                <w:color w:val="000000"/>
              </w:rPr>
              <w:t>0.635***</w:t>
            </w:r>
          </w:p>
        </w:tc>
        <w:tc>
          <w:tcPr>
            <w:tcW w:w="1822" w:type="dxa"/>
            <w:tcBorders>
              <w:top w:val="nil"/>
              <w:left w:val="nil"/>
              <w:bottom w:val="nil"/>
              <w:right w:val="nil"/>
            </w:tcBorders>
            <w:shd w:val="clear" w:color="auto" w:fill="auto"/>
            <w:noWrap/>
            <w:vAlign w:val="bottom"/>
            <w:hideMark/>
          </w:tcPr>
          <w:p w14:paraId="5657D595" w14:textId="77777777" w:rsidR="00991DD4" w:rsidRPr="00991DD4" w:rsidRDefault="00991DD4" w:rsidP="00991DD4">
            <w:pPr>
              <w:rPr>
                <w:rFonts w:ascii="Calibri" w:hAnsi="Calibri" w:cs="Calibri"/>
                <w:color w:val="000000"/>
              </w:rPr>
            </w:pPr>
            <w:r w:rsidRPr="00991DD4">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02A9A141" w14:textId="77777777" w:rsidR="00991DD4" w:rsidRPr="00991DD4" w:rsidRDefault="00991DD4" w:rsidP="00991DD4">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09BF236" w14:textId="77777777" w:rsidR="00991DD4" w:rsidRPr="00991DD4" w:rsidRDefault="00991DD4" w:rsidP="00991DD4">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39A7D2EB"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r>
      <w:tr w:rsidR="00991DD4" w:rsidRPr="00991DD4" w14:paraId="0A51C881" w14:textId="77777777" w:rsidTr="00991DD4">
        <w:trPr>
          <w:trHeight w:val="320"/>
        </w:trPr>
        <w:tc>
          <w:tcPr>
            <w:tcW w:w="1300" w:type="dxa"/>
            <w:tcBorders>
              <w:top w:val="nil"/>
              <w:left w:val="nil"/>
              <w:bottom w:val="nil"/>
              <w:right w:val="nil"/>
            </w:tcBorders>
            <w:shd w:val="clear" w:color="auto" w:fill="auto"/>
            <w:noWrap/>
            <w:vAlign w:val="bottom"/>
            <w:hideMark/>
          </w:tcPr>
          <w:p w14:paraId="75078D7F" w14:textId="77777777" w:rsidR="00991DD4" w:rsidRPr="00991DD4" w:rsidRDefault="00991DD4" w:rsidP="00991DD4">
            <w:pPr>
              <w:rPr>
                <w:rFonts w:ascii="Calibri" w:hAnsi="Calibri" w:cs="Calibri"/>
                <w:color w:val="000000"/>
              </w:rPr>
            </w:pPr>
            <w:r w:rsidRPr="00991DD4">
              <w:rPr>
                <w:rFonts w:ascii="Calibri" w:hAnsi="Calibri" w:cs="Calibri"/>
                <w:color w:val="000000"/>
              </w:rPr>
              <w:lastRenderedPageBreak/>
              <w:t>A8</w:t>
            </w:r>
          </w:p>
        </w:tc>
        <w:tc>
          <w:tcPr>
            <w:tcW w:w="1454" w:type="dxa"/>
            <w:tcBorders>
              <w:top w:val="nil"/>
              <w:left w:val="nil"/>
              <w:bottom w:val="nil"/>
              <w:right w:val="nil"/>
            </w:tcBorders>
            <w:shd w:val="clear" w:color="auto" w:fill="auto"/>
            <w:noWrap/>
            <w:vAlign w:val="bottom"/>
            <w:hideMark/>
          </w:tcPr>
          <w:p w14:paraId="3DCC325B" w14:textId="77777777" w:rsidR="00991DD4" w:rsidRPr="00991DD4" w:rsidRDefault="00991DD4" w:rsidP="00991DD4">
            <w:pPr>
              <w:rPr>
                <w:rFonts w:ascii="Calibri" w:hAnsi="Calibri" w:cs="Calibri"/>
                <w:color w:val="000000"/>
              </w:rPr>
            </w:pPr>
            <w:r w:rsidRPr="00991DD4">
              <w:rPr>
                <w:rFonts w:ascii="Calibri" w:hAnsi="Calibri" w:cs="Calibri"/>
                <w:color w:val="000000"/>
              </w:rPr>
              <w:t>-0.347***</w:t>
            </w:r>
          </w:p>
        </w:tc>
        <w:tc>
          <w:tcPr>
            <w:tcW w:w="1822" w:type="dxa"/>
            <w:tcBorders>
              <w:top w:val="nil"/>
              <w:left w:val="nil"/>
              <w:bottom w:val="nil"/>
              <w:right w:val="nil"/>
            </w:tcBorders>
            <w:shd w:val="clear" w:color="auto" w:fill="auto"/>
            <w:noWrap/>
            <w:vAlign w:val="bottom"/>
            <w:hideMark/>
          </w:tcPr>
          <w:p w14:paraId="5DB49237" w14:textId="77777777" w:rsidR="00991DD4" w:rsidRPr="00991DD4" w:rsidRDefault="00991DD4" w:rsidP="00991DD4">
            <w:pPr>
              <w:rPr>
                <w:rFonts w:ascii="Calibri" w:hAnsi="Calibri" w:cs="Calibri"/>
                <w:color w:val="000000"/>
              </w:rPr>
            </w:pPr>
            <w:r w:rsidRPr="00991DD4">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35A3AEB" w14:textId="77777777" w:rsidR="00991DD4" w:rsidRPr="00991DD4" w:rsidRDefault="00991DD4" w:rsidP="00991DD4">
            <w:pPr>
              <w:rPr>
                <w:rFonts w:ascii="Calibri" w:hAnsi="Calibri" w:cs="Calibri"/>
                <w:color w:val="000000"/>
              </w:rPr>
            </w:pPr>
            <w:r w:rsidRPr="00991DD4">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67933BA2" w14:textId="77777777" w:rsidR="00991DD4" w:rsidRPr="00991DD4" w:rsidRDefault="00991DD4" w:rsidP="00991DD4">
            <w:pPr>
              <w:rPr>
                <w:rFonts w:ascii="Calibri" w:hAnsi="Calibri" w:cs="Calibri"/>
                <w:color w:val="000000"/>
              </w:rPr>
            </w:pPr>
            <w:r w:rsidRPr="00991DD4">
              <w:rPr>
                <w:rFonts w:ascii="Calibri" w:hAnsi="Calibri" w:cs="Calibri"/>
                <w:color w:val="000000"/>
              </w:rPr>
              <w:t>0.132</w:t>
            </w:r>
          </w:p>
        </w:tc>
        <w:tc>
          <w:tcPr>
            <w:tcW w:w="1300" w:type="dxa"/>
            <w:tcBorders>
              <w:top w:val="nil"/>
              <w:left w:val="nil"/>
              <w:bottom w:val="nil"/>
              <w:right w:val="nil"/>
            </w:tcBorders>
            <w:shd w:val="clear" w:color="auto" w:fill="auto"/>
            <w:noWrap/>
            <w:vAlign w:val="bottom"/>
            <w:hideMark/>
          </w:tcPr>
          <w:p w14:paraId="1663B635" w14:textId="77777777" w:rsidR="00991DD4" w:rsidRPr="00991DD4" w:rsidRDefault="00991DD4" w:rsidP="00991DD4">
            <w:pPr>
              <w:rPr>
                <w:rFonts w:ascii="Calibri" w:hAnsi="Calibri" w:cs="Calibri"/>
                <w:color w:val="000000"/>
              </w:rPr>
            </w:pPr>
            <w:r w:rsidRPr="00991DD4">
              <w:rPr>
                <w:rFonts w:ascii="Calibri" w:hAnsi="Calibri" w:cs="Calibri"/>
                <w:color w:val="000000"/>
              </w:rPr>
              <w:t>0.334***</w:t>
            </w:r>
          </w:p>
        </w:tc>
      </w:tr>
      <w:tr w:rsidR="00991DD4" w:rsidRPr="00991DD4" w14:paraId="5F358D90" w14:textId="77777777" w:rsidTr="00991DD4">
        <w:trPr>
          <w:trHeight w:val="320"/>
        </w:trPr>
        <w:tc>
          <w:tcPr>
            <w:tcW w:w="1300" w:type="dxa"/>
            <w:tcBorders>
              <w:top w:val="nil"/>
              <w:left w:val="nil"/>
              <w:bottom w:val="nil"/>
              <w:right w:val="nil"/>
            </w:tcBorders>
            <w:shd w:val="clear" w:color="auto" w:fill="auto"/>
            <w:noWrap/>
            <w:vAlign w:val="bottom"/>
            <w:hideMark/>
          </w:tcPr>
          <w:p w14:paraId="7E85A7A5" w14:textId="77777777" w:rsidR="00991DD4" w:rsidRPr="00991DD4" w:rsidRDefault="00991DD4" w:rsidP="00991DD4">
            <w:pPr>
              <w:rPr>
                <w:rFonts w:ascii="Calibri" w:hAnsi="Calibri" w:cs="Calibri"/>
                <w:color w:val="000000"/>
              </w:rPr>
            </w:pPr>
            <w:r w:rsidRPr="00991DD4">
              <w:rPr>
                <w:rFonts w:ascii="Calibri" w:hAnsi="Calibri" w:cs="Calibri"/>
                <w:color w:val="000000"/>
              </w:rPr>
              <w:t>C1</w:t>
            </w:r>
          </w:p>
        </w:tc>
        <w:tc>
          <w:tcPr>
            <w:tcW w:w="1454" w:type="dxa"/>
            <w:tcBorders>
              <w:top w:val="nil"/>
              <w:left w:val="nil"/>
              <w:bottom w:val="nil"/>
              <w:right w:val="nil"/>
            </w:tcBorders>
            <w:shd w:val="clear" w:color="auto" w:fill="auto"/>
            <w:noWrap/>
            <w:vAlign w:val="bottom"/>
            <w:hideMark/>
          </w:tcPr>
          <w:p w14:paraId="687D5A47" w14:textId="77777777" w:rsidR="00991DD4" w:rsidRPr="00991DD4" w:rsidRDefault="00991DD4" w:rsidP="00991DD4">
            <w:pPr>
              <w:rPr>
                <w:rFonts w:ascii="Calibri" w:hAnsi="Calibri" w:cs="Calibri"/>
                <w:color w:val="000000"/>
              </w:rPr>
            </w:pPr>
            <w:r w:rsidRPr="00991DD4">
              <w:rPr>
                <w:rFonts w:ascii="Calibri" w:hAnsi="Calibri" w:cs="Calibri"/>
                <w:color w:val="000000"/>
              </w:rPr>
              <w:t>0.677***</w:t>
            </w:r>
          </w:p>
        </w:tc>
        <w:tc>
          <w:tcPr>
            <w:tcW w:w="1822" w:type="dxa"/>
            <w:tcBorders>
              <w:top w:val="nil"/>
              <w:left w:val="nil"/>
              <w:bottom w:val="nil"/>
              <w:right w:val="nil"/>
            </w:tcBorders>
            <w:shd w:val="clear" w:color="auto" w:fill="auto"/>
            <w:noWrap/>
            <w:vAlign w:val="bottom"/>
            <w:hideMark/>
          </w:tcPr>
          <w:p w14:paraId="2BFD4104" w14:textId="77777777" w:rsidR="00991DD4" w:rsidRPr="00991DD4" w:rsidRDefault="00991DD4" w:rsidP="00991DD4">
            <w:pPr>
              <w:rPr>
                <w:rFonts w:ascii="Calibri" w:hAnsi="Calibri" w:cs="Calibri"/>
                <w:color w:val="000000"/>
              </w:rPr>
            </w:pPr>
            <w:r w:rsidRPr="00991DD4">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2DB40D85" w14:textId="77777777" w:rsidR="00991DD4" w:rsidRPr="00991DD4" w:rsidRDefault="00991DD4" w:rsidP="00991DD4">
            <w:pPr>
              <w:rPr>
                <w:rFonts w:ascii="Calibri" w:hAnsi="Calibri" w:cs="Calibri"/>
                <w:color w:val="000000"/>
              </w:rPr>
            </w:pPr>
            <w:r w:rsidRPr="00991DD4">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6F7783B3" w14:textId="77777777" w:rsidR="00991DD4" w:rsidRPr="00991DD4" w:rsidRDefault="00991DD4" w:rsidP="00991DD4">
            <w:pPr>
              <w:rPr>
                <w:rFonts w:ascii="Calibri" w:hAnsi="Calibri" w:cs="Calibri"/>
                <w:color w:val="000000"/>
              </w:rPr>
            </w:pPr>
            <w:r w:rsidRPr="00991DD4">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570468CE" w14:textId="77777777" w:rsidR="00991DD4" w:rsidRPr="00991DD4" w:rsidRDefault="00991DD4" w:rsidP="00991DD4">
            <w:pPr>
              <w:rPr>
                <w:rFonts w:ascii="Calibri" w:hAnsi="Calibri" w:cs="Calibri"/>
                <w:color w:val="000000"/>
              </w:rPr>
            </w:pPr>
            <w:r w:rsidRPr="00991DD4">
              <w:rPr>
                <w:rFonts w:ascii="Calibri" w:hAnsi="Calibri" w:cs="Calibri"/>
                <w:color w:val="000000"/>
              </w:rPr>
              <w:t>0.177</w:t>
            </w:r>
          </w:p>
        </w:tc>
      </w:tr>
      <w:tr w:rsidR="00991DD4" w:rsidRPr="00991DD4" w14:paraId="26170D1D" w14:textId="77777777" w:rsidTr="00991DD4">
        <w:trPr>
          <w:trHeight w:val="320"/>
        </w:trPr>
        <w:tc>
          <w:tcPr>
            <w:tcW w:w="1300" w:type="dxa"/>
            <w:tcBorders>
              <w:top w:val="nil"/>
              <w:left w:val="nil"/>
              <w:bottom w:val="nil"/>
              <w:right w:val="nil"/>
            </w:tcBorders>
            <w:shd w:val="clear" w:color="auto" w:fill="auto"/>
            <w:noWrap/>
            <w:vAlign w:val="bottom"/>
            <w:hideMark/>
          </w:tcPr>
          <w:p w14:paraId="2484A847" w14:textId="77777777" w:rsidR="00991DD4" w:rsidRPr="00991DD4" w:rsidRDefault="00991DD4" w:rsidP="00991DD4">
            <w:pPr>
              <w:rPr>
                <w:rFonts w:ascii="Calibri" w:hAnsi="Calibri" w:cs="Calibri"/>
                <w:color w:val="000000"/>
              </w:rPr>
            </w:pPr>
            <w:r w:rsidRPr="00991DD4">
              <w:rPr>
                <w:rFonts w:ascii="Calibri" w:hAnsi="Calibri" w:cs="Calibri"/>
                <w:color w:val="000000"/>
              </w:rPr>
              <w:t>C2</w:t>
            </w:r>
          </w:p>
        </w:tc>
        <w:tc>
          <w:tcPr>
            <w:tcW w:w="1454" w:type="dxa"/>
            <w:tcBorders>
              <w:top w:val="nil"/>
              <w:left w:val="nil"/>
              <w:bottom w:val="nil"/>
              <w:right w:val="nil"/>
            </w:tcBorders>
            <w:shd w:val="clear" w:color="auto" w:fill="auto"/>
            <w:noWrap/>
            <w:vAlign w:val="bottom"/>
            <w:hideMark/>
          </w:tcPr>
          <w:p w14:paraId="103872E7" w14:textId="77777777" w:rsidR="00991DD4" w:rsidRPr="00991DD4" w:rsidRDefault="00991DD4" w:rsidP="00991DD4">
            <w:pPr>
              <w:rPr>
                <w:rFonts w:ascii="Calibri" w:hAnsi="Calibri" w:cs="Calibri"/>
                <w:color w:val="000000"/>
              </w:rPr>
            </w:pPr>
            <w:r w:rsidRPr="00991DD4">
              <w:rPr>
                <w:rFonts w:ascii="Calibri" w:hAnsi="Calibri" w:cs="Calibri"/>
                <w:color w:val="000000"/>
              </w:rPr>
              <w:t>0.033</w:t>
            </w:r>
          </w:p>
        </w:tc>
        <w:tc>
          <w:tcPr>
            <w:tcW w:w="1822" w:type="dxa"/>
            <w:tcBorders>
              <w:top w:val="nil"/>
              <w:left w:val="nil"/>
              <w:bottom w:val="nil"/>
              <w:right w:val="nil"/>
            </w:tcBorders>
            <w:shd w:val="clear" w:color="auto" w:fill="auto"/>
            <w:noWrap/>
            <w:vAlign w:val="bottom"/>
            <w:hideMark/>
          </w:tcPr>
          <w:p w14:paraId="609CC9DA" w14:textId="77777777" w:rsidR="00991DD4" w:rsidRPr="00991DD4" w:rsidRDefault="00991DD4" w:rsidP="00991DD4">
            <w:pPr>
              <w:rPr>
                <w:rFonts w:ascii="Calibri" w:hAnsi="Calibri" w:cs="Calibri"/>
                <w:color w:val="000000"/>
              </w:rPr>
            </w:pPr>
            <w:r w:rsidRPr="00991DD4">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79F8AA66" w14:textId="77777777" w:rsidR="00991DD4" w:rsidRPr="00991DD4" w:rsidRDefault="00991DD4" w:rsidP="00991DD4">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53AE1512" w14:textId="77777777" w:rsidR="00991DD4" w:rsidRPr="00991DD4" w:rsidRDefault="00991DD4" w:rsidP="00991DD4">
            <w:pPr>
              <w:rPr>
                <w:rFonts w:ascii="Calibri" w:hAnsi="Calibri" w:cs="Calibri"/>
                <w:color w:val="000000"/>
              </w:rPr>
            </w:pPr>
            <w:r w:rsidRPr="00991DD4">
              <w:rPr>
                <w:rFonts w:ascii="Calibri" w:hAnsi="Calibri" w:cs="Calibri"/>
                <w:color w:val="000000"/>
              </w:rPr>
              <w:t>0.457***</w:t>
            </w:r>
          </w:p>
        </w:tc>
        <w:tc>
          <w:tcPr>
            <w:tcW w:w="1300" w:type="dxa"/>
            <w:tcBorders>
              <w:top w:val="nil"/>
              <w:left w:val="nil"/>
              <w:bottom w:val="nil"/>
              <w:right w:val="nil"/>
            </w:tcBorders>
            <w:shd w:val="clear" w:color="auto" w:fill="auto"/>
            <w:noWrap/>
            <w:vAlign w:val="bottom"/>
            <w:hideMark/>
          </w:tcPr>
          <w:p w14:paraId="586B43DB" w14:textId="77777777" w:rsidR="00991DD4" w:rsidRPr="00991DD4" w:rsidRDefault="00991DD4" w:rsidP="00991DD4">
            <w:pPr>
              <w:rPr>
                <w:rFonts w:ascii="Calibri" w:hAnsi="Calibri" w:cs="Calibri"/>
                <w:color w:val="000000"/>
              </w:rPr>
            </w:pPr>
            <w:r w:rsidRPr="00991DD4">
              <w:rPr>
                <w:rFonts w:ascii="Calibri" w:hAnsi="Calibri" w:cs="Calibri"/>
                <w:color w:val="000000"/>
              </w:rPr>
              <w:t>-0.169*</w:t>
            </w:r>
          </w:p>
        </w:tc>
      </w:tr>
      <w:tr w:rsidR="00991DD4" w:rsidRPr="00991DD4" w14:paraId="0A5271C8" w14:textId="77777777" w:rsidTr="00991DD4">
        <w:trPr>
          <w:trHeight w:val="320"/>
        </w:trPr>
        <w:tc>
          <w:tcPr>
            <w:tcW w:w="1300" w:type="dxa"/>
            <w:tcBorders>
              <w:top w:val="nil"/>
              <w:left w:val="nil"/>
              <w:bottom w:val="nil"/>
              <w:right w:val="nil"/>
            </w:tcBorders>
            <w:shd w:val="clear" w:color="auto" w:fill="auto"/>
            <w:noWrap/>
            <w:vAlign w:val="bottom"/>
            <w:hideMark/>
          </w:tcPr>
          <w:p w14:paraId="5D5EE23B" w14:textId="77777777" w:rsidR="00991DD4" w:rsidRPr="00991DD4" w:rsidRDefault="00991DD4" w:rsidP="00991DD4">
            <w:pPr>
              <w:rPr>
                <w:rFonts w:ascii="Calibri" w:hAnsi="Calibri" w:cs="Calibri"/>
                <w:color w:val="000000"/>
              </w:rPr>
            </w:pPr>
            <w:r w:rsidRPr="00991DD4">
              <w:rPr>
                <w:rFonts w:ascii="Calibri" w:hAnsi="Calibri" w:cs="Calibri"/>
                <w:color w:val="000000"/>
              </w:rPr>
              <w:t>C3</w:t>
            </w:r>
          </w:p>
        </w:tc>
        <w:tc>
          <w:tcPr>
            <w:tcW w:w="1454" w:type="dxa"/>
            <w:tcBorders>
              <w:top w:val="nil"/>
              <w:left w:val="nil"/>
              <w:bottom w:val="nil"/>
              <w:right w:val="nil"/>
            </w:tcBorders>
            <w:shd w:val="clear" w:color="auto" w:fill="auto"/>
            <w:noWrap/>
            <w:vAlign w:val="bottom"/>
            <w:hideMark/>
          </w:tcPr>
          <w:p w14:paraId="1C19E354" w14:textId="77777777" w:rsidR="00991DD4" w:rsidRPr="00991DD4" w:rsidRDefault="00991DD4" w:rsidP="00991DD4">
            <w:pPr>
              <w:rPr>
                <w:rFonts w:ascii="Calibri" w:hAnsi="Calibri" w:cs="Calibri"/>
                <w:color w:val="000000"/>
              </w:rPr>
            </w:pPr>
            <w:r w:rsidRPr="00991DD4">
              <w:rPr>
                <w:rFonts w:ascii="Calibri" w:hAnsi="Calibri" w:cs="Calibri"/>
                <w:color w:val="000000"/>
              </w:rPr>
              <w:t>0.265***</w:t>
            </w:r>
          </w:p>
        </w:tc>
        <w:tc>
          <w:tcPr>
            <w:tcW w:w="1822" w:type="dxa"/>
            <w:tcBorders>
              <w:top w:val="nil"/>
              <w:left w:val="nil"/>
              <w:bottom w:val="nil"/>
              <w:right w:val="nil"/>
            </w:tcBorders>
            <w:shd w:val="clear" w:color="auto" w:fill="auto"/>
            <w:noWrap/>
            <w:vAlign w:val="bottom"/>
            <w:hideMark/>
          </w:tcPr>
          <w:p w14:paraId="2832C497" w14:textId="77777777" w:rsidR="00991DD4" w:rsidRPr="00991DD4" w:rsidRDefault="00991DD4" w:rsidP="00991DD4">
            <w:pPr>
              <w:rPr>
                <w:rFonts w:ascii="Calibri" w:hAnsi="Calibri" w:cs="Calibri"/>
                <w:color w:val="000000"/>
              </w:rPr>
            </w:pPr>
            <w:r w:rsidRPr="00991DD4">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3EAC9BBD" w14:textId="77777777" w:rsidR="00991DD4" w:rsidRPr="00991DD4" w:rsidRDefault="00991DD4" w:rsidP="00991DD4">
            <w:pPr>
              <w:rPr>
                <w:rFonts w:ascii="Calibri" w:hAnsi="Calibri" w:cs="Calibri"/>
                <w:color w:val="000000"/>
              </w:rPr>
            </w:pPr>
            <w:r w:rsidRPr="00991DD4">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7EDF750D" w14:textId="77777777" w:rsidR="00991DD4" w:rsidRPr="00991DD4" w:rsidRDefault="00991DD4" w:rsidP="00991DD4">
            <w:pPr>
              <w:rPr>
                <w:rFonts w:ascii="Calibri" w:hAnsi="Calibri" w:cs="Calibri"/>
                <w:color w:val="000000"/>
              </w:rPr>
            </w:pPr>
            <w:r w:rsidRPr="00991DD4">
              <w:rPr>
                <w:rFonts w:ascii="Calibri" w:hAnsi="Calibri" w:cs="Calibri"/>
                <w:color w:val="000000"/>
              </w:rPr>
              <w:t>0.533***</w:t>
            </w:r>
          </w:p>
        </w:tc>
        <w:tc>
          <w:tcPr>
            <w:tcW w:w="1300" w:type="dxa"/>
            <w:tcBorders>
              <w:top w:val="nil"/>
              <w:left w:val="nil"/>
              <w:bottom w:val="nil"/>
              <w:right w:val="nil"/>
            </w:tcBorders>
            <w:shd w:val="clear" w:color="auto" w:fill="auto"/>
            <w:noWrap/>
            <w:vAlign w:val="bottom"/>
            <w:hideMark/>
          </w:tcPr>
          <w:p w14:paraId="5D9A7A4B" w14:textId="77777777" w:rsidR="00991DD4" w:rsidRPr="00991DD4" w:rsidRDefault="00991DD4" w:rsidP="00991DD4">
            <w:pPr>
              <w:rPr>
                <w:rFonts w:ascii="Calibri" w:hAnsi="Calibri" w:cs="Calibri"/>
                <w:color w:val="000000"/>
              </w:rPr>
            </w:pPr>
            <w:r w:rsidRPr="00991DD4">
              <w:rPr>
                <w:rFonts w:ascii="Calibri" w:hAnsi="Calibri" w:cs="Calibri"/>
                <w:color w:val="000000"/>
              </w:rPr>
              <w:t>0.163*</w:t>
            </w:r>
          </w:p>
        </w:tc>
      </w:tr>
      <w:tr w:rsidR="00991DD4" w:rsidRPr="00991DD4" w14:paraId="3540B108" w14:textId="77777777" w:rsidTr="00991DD4">
        <w:trPr>
          <w:trHeight w:val="320"/>
        </w:trPr>
        <w:tc>
          <w:tcPr>
            <w:tcW w:w="1300" w:type="dxa"/>
            <w:tcBorders>
              <w:top w:val="nil"/>
              <w:left w:val="nil"/>
              <w:bottom w:val="nil"/>
              <w:right w:val="nil"/>
            </w:tcBorders>
            <w:shd w:val="clear" w:color="auto" w:fill="auto"/>
            <w:noWrap/>
            <w:vAlign w:val="bottom"/>
            <w:hideMark/>
          </w:tcPr>
          <w:p w14:paraId="17E3B3AA" w14:textId="77777777" w:rsidR="00991DD4" w:rsidRPr="00991DD4" w:rsidRDefault="00991DD4" w:rsidP="00991DD4">
            <w:pPr>
              <w:rPr>
                <w:rFonts w:ascii="Calibri" w:hAnsi="Calibri" w:cs="Calibri"/>
                <w:color w:val="000000"/>
              </w:rPr>
            </w:pPr>
            <w:r w:rsidRPr="00991DD4">
              <w:rPr>
                <w:rFonts w:ascii="Calibri" w:hAnsi="Calibri" w:cs="Calibri"/>
                <w:color w:val="000000"/>
              </w:rPr>
              <w:t>C4</w:t>
            </w:r>
          </w:p>
        </w:tc>
        <w:tc>
          <w:tcPr>
            <w:tcW w:w="1454" w:type="dxa"/>
            <w:tcBorders>
              <w:top w:val="nil"/>
              <w:left w:val="nil"/>
              <w:bottom w:val="nil"/>
              <w:right w:val="nil"/>
            </w:tcBorders>
            <w:shd w:val="clear" w:color="auto" w:fill="auto"/>
            <w:noWrap/>
            <w:vAlign w:val="bottom"/>
            <w:hideMark/>
          </w:tcPr>
          <w:p w14:paraId="15704878" w14:textId="77777777" w:rsidR="00991DD4" w:rsidRPr="00991DD4" w:rsidRDefault="00991DD4" w:rsidP="00991DD4">
            <w:pPr>
              <w:rPr>
                <w:rFonts w:ascii="Calibri" w:hAnsi="Calibri" w:cs="Calibri"/>
                <w:color w:val="000000"/>
              </w:rPr>
            </w:pPr>
            <w:r w:rsidRPr="00991DD4">
              <w:rPr>
                <w:rFonts w:ascii="Calibri" w:hAnsi="Calibri" w:cs="Calibri"/>
                <w:color w:val="000000"/>
              </w:rPr>
              <w:t>0.183*</w:t>
            </w:r>
          </w:p>
        </w:tc>
        <w:tc>
          <w:tcPr>
            <w:tcW w:w="1822" w:type="dxa"/>
            <w:tcBorders>
              <w:top w:val="nil"/>
              <w:left w:val="nil"/>
              <w:bottom w:val="nil"/>
              <w:right w:val="nil"/>
            </w:tcBorders>
            <w:shd w:val="clear" w:color="auto" w:fill="auto"/>
            <w:noWrap/>
            <w:vAlign w:val="bottom"/>
            <w:hideMark/>
          </w:tcPr>
          <w:p w14:paraId="0F98D08E" w14:textId="77777777" w:rsidR="00991DD4" w:rsidRPr="00991DD4" w:rsidRDefault="00991DD4" w:rsidP="00991DD4">
            <w:pPr>
              <w:rPr>
                <w:rFonts w:ascii="Calibri" w:hAnsi="Calibri" w:cs="Calibri"/>
                <w:color w:val="000000"/>
              </w:rPr>
            </w:pPr>
            <w:r w:rsidRPr="00991DD4">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74858A76" w14:textId="77777777" w:rsidR="00991DD4" w:rsidRPr="00991DD4" w:rsidRDefault="00991DD4" w:rsidP="00991DD4">
            <w:pPr>
              <w:rPr>
                <w:rFonts w:ascii="Calibri" w:hAnsi="Calibri" w:cs="Calibri"/>
                <w:color w:val="000000"/>
              </w:rPr>
            </w:pPr>
            <w:r w:rsidRPr="00991DD4">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421DB785" w14:textId="77777777" w:rsidR="00991DD4" w:rsidRPr="00991DD4" w:rsidRDefault="00991DD4" w:rsidP="00991DD4">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09163D77"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r>
      <w:tr w:rsidR="00991DD4" w:rsidRPr="00991DD4" w14:paraId="630B67D0" w14:textId="77777777" w:rsidTr="00991DD4">
        <w:trPr>
          <w:trHeight w:val="320"/>
        </w:trPr>
        <w:tc>
          <w:tcPr>
            <w:tcW w:w="1300" w:type="dxa"/>
            <w:tcBorders>
              <w:top w:val="nil"/>
              <w:left w:val="nil"/>
              <w:bottom w:val="nil"/>
              <w:right w:val="nil"/>
            </w:tcBorders>
            <w:shd w:val="clear" w:color="auto" w:fill="auto"/>
            <w:noWrap/>
            <w:vAlign w:val="bottom"/>
            <w:hideMark/>
          </w:tcPr>
          <w:p w14:paraId="0DD45F98" w14:textId="77777777" w:rsidR="00991DD4" w:rsidRPr="00991DD4" w:rsidRDefault="00991DD4" w:rsidP="00991DD4">
            <w:pPr>
              <w:rPr>
                <w:rFonts w:ascii="Calibri" w:hAnsi="Calibri" w:cs="Calibri"/>
                <w:color w:val="000000"/>
              </w:rPr>
            </w:pPr>
            <w:r w:rsidRPr="00991DD4">
              <w:rPr>
                <w:rFonts w:ascii="Calibri" w:hAnsi="Calibri" w:cs="Calibri"/>
                <w:color w:val="000000"/>
              </w:rPr>
              <w:t>C5</w:t>
            </w:r>
          </w:p>
        </w:tc>
        <w:tc>
          <w:tcPr>
            <w:tcW w:w="1454" w:type="dxa"/>
            <w:tcBorders>
              <w:top w:val="nil"/>
              <w:left w:val="nil"/>
              <w:bottom w:val="nil"/>
              <w:right w:val="nil"/>
            </w:tcBorders>
            <w:shd w:val="clear" w:color="auto" w:fill="auto"/>
            <w:noWrap/>
            <w:vAlign w:val="bottom"/>
            <w:hideMark/>
          </w:tcPr>
          <w:p w14:paraId="2763FBF9" w14:textId="77777777" w:rsidR="00991DD4" w:rsidRPr="00991DD4" w:rsidRDefault="00991DD4" w:rsidP="00991DD4">
            <w:pPr>
              <w:rPr>
                <w:rFonts w:ascii="Calibri" w:hAnsi="Calibri" w:cs="Calibri"/>
                <w:color w:val="000000"/>
              </w:rPr>
            </w:pPr>
            <w:r w:rsidRPr="00991DD4">
              <w:rPr>
                <w:rFonts w:ascii="Calibri" w:hAnsi="Calibri" w:cs="Calibri"/>
                <w:color w:val="000000"/>
              </w:rPr>
              <w:t>0.068</w:t>
            </w:r>
          </w:p>
        </w:tc>
        <w:tc>
          <w:tcPr>
            <w:tcW w:w="1822" w:type="dxa"/>
            <w:tcBorders>
              <w:top w:val="nil"/>
              <w:left w:val="nil"/>
              <w:bottom w:val="nil"/>
              <w:right w:val="nil"/>
            </w:tcBorders>
            <w:shd w:val="clear" w:color="auto" w:fill="auto"/>
            <w:noWrap/>
            <w:vAlign w:val="bottom"/>
            <w:hideMark/>
          </w:tcPr>
          <w:p w14:paraId="41C64A50" w14:textId="77777777" w:rsidR="00991DD4" w:rsidRPr="00991DD4" w:rsidRDefault="00991DD4" w:rsidP="00991DD4">
            <w:pPr>
              <w:rPr>
                <w:rFonts w:ascii="Calibri" w:hAnsi="Calibri" w:cs="Calibri"/>
                <w:color w:val="000000"/>
              </w:rPr>
            </w:pPr>
            <w:r w:rsidRPr="00991DD4">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6F1DA425" w14:textId="77777777" w:rsidR="00991DD4" w:rsidRPr="00991DD4" w:rsidRDefault="00991DD4" w:rsidP="00991DD4">
            <w:pPr>
              <w:rPr>
                <w:rFonts w:ascii="Calibri" w:hAnsi="Calibri" w:cs="Calibri"/>
                <w:color w:val="000000"/>
              </w:rPr>
            </w:pPr>
            <w:r w:rsidRPr="00991DD4">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5F2F0B69" w14:textId="77777777" w:rsidR="00991DD4" w:rsidRPr="00991DD4" w:rsidRDefault="00991DD4" w:rsidP="00991DD4">
            <w:pPr>
              <w:rPr>
                <w:rFonts w:ascii="Calibri" w:hAnsi="Calibri" w:cs="Calibri"/>
                <w:color w:val="000000"/>
              </w:rPr>
            </w:pPr>
            <w:r w:rsidRPr="00991DD4">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2AD5B19C" w14:textId="77777777" w:rsidR="00991DD4" w:rsidRPr="00991DD4" w:rsidRDefault="00991DD4" w:rsidP="00991DD4">
            <w:pPr>
              <w:rPr>
                <w:rFonts w:ascii="Calibri" w:hAnsi="Calibri" w:cs="Calibri"/>
                <w:color w:val="000000"/>
              </w:rPr>
            </w:pPr>
            <w:r w:rsidRPr="00991DD4">
              <w:rPr>
                <w:rFonts w:ascii="Calibri" w:hAnsi="Calibri" w:cs="Calibri"/>
                <w:color w:val="000000"/>
              </w:rPr>
              <w:t>0.184*</w:t>
            </w:r>
          </w:p>
        </w:tc>
      </w:tr>
      <w:tr w:rsidR="00991DD4" w:rsidRPr="00991DD4" w14:paraId="3E4CFDAE" w14:textId="77777777" w:rsidTr="00991DD4">
        <w:trPr>
          <w:trHeight w:val="320"/>
        </w:trPr>
        <w:tc>
          <w:tcPr>
            <w:tcW w:w="1300" w:type="dxa"/>
            <w:tcBorders>
              <w:top w:val="nil"/>
              <w:left w:val="nil"/>
              <w:bottom w:val="nil"/>
              <w:right w:val="nil"/>
            </w:tcBorders>
            <w:shd w:val="clear" w:color="auto" w:fill="auto"/>
            <w:noWrap/>
            <w:vAlign w:val="bottom"/>
            <w:hideMark/>
          </w:tcPr>
          <w:p w14:paraId="479A94F7" w14:textId="77777777" w:rsidR="00991DD4" w:rsidRPr="00991DD4" w:rsidRDefault="00991DD4" w:rsidP="00991DD4">
            <w:pPr>
              <w:rPr>
                <w:rFonts w:ascii="Calibri" w:hAnsi="Calibri" w:cs="Calibri"/>
                <w:color w:val="000000"/>
              </w:rPr>
            </w:pPr>
            <w:r w:rsidRPr="00991DD4">
              <w:rPr>
                <w:rFonts w:ascii="Calibri" w:hAnsi="Calibri" w:cs="Calibri"/>
                <w:color w:val="000000"/>
              </w:rPr>
              <w:t>C6</w:t>
            </w:r>
          </w:p>
        </w:tc>
        <w:tc>
          <w:tcPr>
            <w:tcW w:w="1454" w:type="dxa"/>
            <w:tcBorders>
              <w:top w:val="nil"/>
              <w:left w:val="nil"/>
              <w:bottom w:val="nil"/>
              <w:right w:val="nil"/>
            </w:tcBorders>
            <w:shd w:val="clear" w:color="auto" w:fill="auto"/>
            <w:noWrap/>
            <w:vAlign w:val="bottom"/>
            <w:hideMark/>
          </w:tcPr>
          <w:p w14:paraId="1051B1FB" w14:textId="77777777" w:rsidR="00991DD4" w:rsidRPr="00991DD4" w:rsidRDefault="00991DD4" w:rsidP="00991DD4">
            <w:pPr>
              <w:rPr>
                <w:rFonts w:ascii="Calibri" w:hAnsi="Calibri" w:cs="Calibri"/>
                <w:color w:val="000000"/>
              </w:rPr>
            </w:pPr>
            <w:r w:rsidRPr="00991DD4">
              <w:rPr>
                <w:rFonts w:ascii="Calibri" w:hAnsi="Calibri" w:cs="Calibri"/>
                <w:color w:val="000000"/>
              </w:rPr>
              <w:t>-0.071</w:t>
            </w:r>
          </w:p>
        </w:tc>
        <w:tc>
          <w:tcPr>
            <w:tcW w:w="1822" w:type="dxa"/>
            <w:tcBorders>
              <w:top w:val="nil"/>
              <w:left w:val="nil"/>
              <w:bottom w:val="nil"/>
              <w:right w:val="nil"/>
            </w:tcBorders>
            <w:shd w:val="clear" w:color="auto" w:fill="auto"/>
            <w:noWrap/>
            <w:vAlign w:val="bottom"/>
            <w:hideMark/>
          </w:tcPr>
          <w:p w14:paraId="2925B364" w14:textId="77777777" w:rsidR="00991DD4" w:rsidRPr="00991DD4" w:rsidRDefault="00991DD4" w:rsidP="00991DD4">
            <w:pPr>
              <w:rPr>
                <w:rFonts w:ascii="Calibri" w:hAnsi="Calibri" w:cs="Calibri"/>
                <w:color w:val="000000"/>
              </w:rPr>
            </w:pPr>
            <w:r w:rsidRPr="00991DD4">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265FC890" w14:textId="77777777" w:rsidR="00991DD4" w:rsidRPr="00991DD4" w:rsidRDefault="00991DD4" w:rsidP="00991DD4">
            <w:pPr>
              <w:rPr>
                <w:rFonts w:ascii="Calibri" w:hAnsi="Calibri" w:cs="Calibri"/>
                <w:color w:val="000000"/>
              </w:rPr>
            </w:pPr>
            <w:r w:rsidRPr="00991DD4">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439E0FDC" w14:textId="77777777" w:rsidR="00991DD4" w:rsidRPr="00991DD4" w:rsidRDefault="00991DD4" w:rsidP="00991DD4">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21D332B5" w14:textId="77777777" w:rsidR="00991DD4" w:rsidRPr="00991DD4" w:rsidRDefault="00991DD4" w:rsidP="00991DD4">
            <w:pPr>
              <w:rPr>
                <w:rFonts w:ascii="Calibri" w:hAnsi="Calibri" w:cs="Calibri"/>
                <w:color w:val="000000"/>
              </w:rPr>
            </w:pPr>
            <w:r w:rsidRPr="00991DD4">
              <w:rPr>
                <w:rFonts w:ascii="Calibri" w:hAnsi="Calibri" w:cs="Calibri"/>
                <w:color w:val="000000"/>
              </w:rPr>
              <w:t>0.321***</w:t>
            </w:r>
          </w:p>
        </w:tc>
      </w:tr>
      <w:tr w:rsidR="00991DD4" w:rsidRPr="00991DD4" w14:paraId="0B4435CA" w14:textId="77777777" w:rsidTr="00991DD4">
        <w:trPr>
          <w:trHeight w:val="320"/>
        </w:trPr>
        <w:tc>
          <w:tcPr>
            <w:tcW w:w="1300" w:type="dxa"/>
            <w:tcBorders>
              <w:top w:val="nil"/>
              <w:left w:val="nil"/>
              <w:bottom w:val="nil"/>
              <w:right w:val="nil"/>
            </w:tcBorders>
            <w:shd w:val="clear" w:color="auto" w:fill="auto"/>
            <w:noWrap/>
            <w:vAlign w:val="bottom"/>
            <w:hideMark/>
          </w:tcPr>
          <w:p w14:paraId="2AACD155" w14:textId="77777777" w:rsidR="00991DD4" w:rsidRPr="00991DD4" w:rsidRDefault="00991DD4" w:rsidP="00991DD4">
            <w:pPr>
              <w:rPr>
                <w:rFonts w:ascii="Calibri" w:hAnsi="Calibri" w:cs="Calibri"/>
                <w:color w:val="000000"/>
              </w:rPr>
            </w:pPr>
            <w:r w:rsidRPr="00991DD4">
              <w:rPr>
                <w:rFonts w:ascii="Calibri" w:hAnsi="Calibri" w:cs="Calibri"/>
                <w:color w:val="000000"/>
              </w:rPr>
              <w:t>C7</w:t>
            </w:r>
          </w:p>
        </w:tc>
        <w:tc>
          <w:tcPr>
            <w:tcW w:w="1454" w:type="dxa"/>
            <w:tcBorders>
              <w:top w:val="nil"/>
              <w:left w:val="nil"/>
              <w:bottom w:val="nil"/>
              <w:right w:val="nil"/>
            </w:tcBorders>
            <w:shd w:val="clear" w:color="auto" w:fill="auto"/>
            <w:noWrap/>
            <w:vAlign w:val="bottom"/>
            <w:hideMark/>
          </w:tcPr>
          <w:p w14:paraId="42E76A8B" w14:textId="77777777" w:rsidR="00991DD4" w:rsidRPr="00991DD4" w:rsidRDefault="00991DD4" w:rsidP="00991DD4">
            <w:pPr>
              <w:rPr>
                <w:rFonts w:ascii="Calibri" w:hAnsi="Calibri" w:cs="Calibri"/>
                <w:color w:val="000000"/>
              </w:rPr>
            </w:pPr>
            <w:r w:rsidRPr="00991DD4">
              <w:rPr>
                <w:rFonts w:ascii="Calibri" w:hAnsi="Calibri" w:cs="Calibri"/>
                <w:color w:val="000000"/>
              </w:rPr>
              <w:t>0.032</w:t>
            </w:r>
          </w:p>
        </w:tc>
        <w:tc>
          <w:tcPr>
            <w:tcW w:w="1822" w:type="dxa"/>
            <w:tcBorders>
              <w:top w:val="nil"/>
              <w:left w:val="nil"/>
              <w:bottom w:val="nil"/>
              <w:right w:val="nil"/>
            </w:tcBorders>
            <w:shd w:val="clear" w:color="auto" w:fill="auto"/>
            <w:noWrap/>
            <w:vAlign w:val="bottom"/>
            <w:hideMark/>
          </w:tcPr>
          <w:p w14:paraId="42EF26F8" w14:textId="77777777" w:rsidR="00991DD4" w:rsidRPr="00991DD4" w:rsidRDefault="00991DD4" w:rsidP="00991DD4">
            <w:pPr>
              <w:rPr>
                <w:rFonts w:ascii="Calibri" w:hAnsi="Calibri" w:cs="Calibri"/>
                <w:color w:val="000000"/>
              </w:rPr>
            </w:pPr>
            <w:r w:rsidRPr="00991DD4">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6BB6D514" w14:textId="77777777" w:rsidR="00991DD4" w:rsidRPr="00991DD4" w:rsidRDefault="00991DD4" w:rsidP="00991DD4">
            <w:pPr>
              <w:rPr>
                <w:rFonts w:ascii="Calibri" w:hAnsi="Calibri" w:cs="Calibri"/>
                <w:color w:val="000000"/>
              </w:rPr>
            </w:pPr>
            <w:r w:rsidRPr="00991DD4">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0194A10" w14:textId="77777777" w:rsidR="00991DD4" w:rsidRPr="00991DD4" w:rsidRDefault="00991DD4" w:rsidP="00991DD4">
            <w:pPr>
              <w:rPr>
                <w:rFonts w:ascii="Calibri" w:hAnsi="Calibri" w:cs="Calibri"/>
                <w:color w:val="000000"/>
              </w:rPr>
            </w:pPr>
            <w:r w:rsidRPr="00991DD4">
              <w:rPr>
                <w:rFonts w:ascii="Calibri" w:hAnsi="Calibri" w:cs="Calibri"/>
                <w:color w:val="000000"/>
              </w:rPr>
              <w:t>0.364***</w:t>
            </w:r>
          </w:p>
        </w:tc>
        <w:tc>
          <w:tcPr>
            <w:tcW w:w="1300" w:type="dxa"/>
            <w:tcBorders>
              <w:top w:val="nil"/>
              <w:left w:val="nil"/>
              <w:bottom w:val="nil"/>
              <w:right w:val="nil"/>
            </w:tcBorders>
            <w:shd w:val="clear" w:color="auto" w:fill="auto"/>
            <w:noWrap/>
            <w:vAlign w:val="bottom"/>
            <w:hideMark/>
          </w:tcPr>
          <w:p w14:paraId="453B33EF" w14:textId="77777777" w:rsidR="00991DD4" w:rsidRPr="00991DD4" w:rsidRDefault="00991DD4" w:rsidP="00991DD4">
            <w:pPr>
              <w:rPr>
                <w:rFonts w:ascii="Calibri" w:hAnsi="Calibri" w:cs="Calibri"/>
                <w:color w:val="000000"/>
              </w:rPr>
            </w:pPr>
            <w:r w:rsidRPr="00991DD4">
              <w:rPr>
                <w:rFonts w:ascii="Calibri" w:hAnsi="Calibri" w:cs="Calibri"/>
                <w:color w:val="000000"/>
              </w:rPr>
              <w:t>0.185**</w:t>
            </w:r>
          </w:p>
        </w:tc>
      </w:tr>
      <w:tr w:rsidR="00991DD4" w:rsidRPr="00991DD4" w14:paraId="5DC6B0E7" w14:textId="77777777" w:rsidTr="00991DD4">
        <w:trPr>
          <w:trHeight w:val="320"/>
        </w:trPr>
        <w:tc>
          <w:tcPr>
            <w:tcW w:w="1300" w:type="dxa"/>
            <w:tcBorders>
              <w:top w:val="nil"/>
              <w:left w:val="nil"/>
              <w:bottom w:val="nil"/>
              <w:right w:val="nil"/>
            </w:tcBorders>
            <w:shd w:val="clear" w:color="auto" w:fill="auto"/>
            <w:noWrap/>
            <w:vAlign w:val="bottom"/>
            <w:hideMark/>
          </w:tcPr>
          <w:p w14:paraId="52D03151" w14:textId="77777777" w:rsidR="00991DD4" w:rsidRPr="00991DD4" w:rsidRDefault="00991DD4" w:rsidP="00991DD4">
            <w:pPr>
              <w:rPr>
                <w:rFonts w:ascii="Calibri" w:hAnsi="Calibri" w:cs="Calibri"/>
                <w:color w:val="000000"/>
              </w:rPr>
            </w:pPr>
            <w:r w:rsidRPr="00991DD4">
              <w:rPr>
                <w:rFonts w:ascii="Calibri" w:hAnsi="Calibri" w:cs="Calibri"/>
                <w:color w:val="000000"/>
              </w:rPr>
              <w:t>C8</w:t>
            </w:r>
          </w:p>
        </w:tc>
        <w:tc>
          <w:tcPr>
            <w:tcW w:w="1454" w:type="dxa"/>
            <w:tcBorders>
              <w:top w:val="nil"/>
              <w:left w:val="nil"/>
              <w:bottom w:val="nil"/>
              <w:right w:val="nil"/>
            </w:tcBorders>
            <w:shd w:val="clear" w:color="auto" w:fill="auto"/>
            <w:noWrap/>
            <w:vAlign w:val="bottom"/>
            <w:hideMark/>
          </w:tcPr>
          <w:p w14:paraId="1800CD57" w14:textId="77777777" w:rsidR="00991DD4" w:rsidRPr="00991DD4" w:rsidRDefault="00991DD4" w:rsidP="00991DD4">
            <w:pPr>
              <w:rPr>
                <w:rFonts w:ascii="Calibri" w:hAnsi="Calibri" w:cs="Calibri"/>
                <w:color w:val="000000"/>
              </w:rPr>
            </w:pPr>
            <w:r w:rsidRPr="00991DD4">
              <w:rPr>
                <w:rFonts w:ascii="Calibri" w:hAnsi="Calibri" w:cs="Calibri"/>
                <w:color w:val="000000"/>
              </w:rPr>
              <w:t>0.054</w:t>
            </w:r>
          </w:p>
        </w:tc>
        <w:tc>
          <w:tcPr>
            <w:tcW w:w="1822" w:type="dxa"/>
            <w:tcBorders>
              <w:top w:val="nil"/>
              <w:left w:val="nil"/>
              <w:bottom w:val="nil"/>
              <w:right w:val="nil"/>
            </w:tcBorders>
            <w:shd w:val="clear" w:color="auto" w:fill="auto"/>
            <w:noWrap/>
            <w:vAlign w:val="bottom"/>
            <w:hideMark/>
          </w:tcPr>
          <w:p w14:paraId="71D23F12" w14:textId="77777777" w:rsidR="00991DD4" w:rsidRPr="00991DD4" w:rsidRDefault="00991DD4" w:rsidP="00991DD4">
            <w:pPr>
              <w:rPr>
                <w:rFonts w:ascii="Calibri" w:hAnsi="Calibri" w:cs="Calibri"/>
                <w:color w:val="000000"/>
              </w:rPr>
            </w:pPr>
            <w:r w:rsidRPr="00991DD4">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29CA85C9" w14:textId="77777777" w:rsidR="00991DD4" w:rsidRPr="00991DD4" w:rsidRDefault="00991DD4" w:rsidP="00991DD4">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597B2764" w14:textId="77777777" w:rsidR="00991DD4" w:rsidRPr="00991DD4" w:rsidRDefault="00991DD4" w:rsidP="00991DD4">
            <w:pPr>
              <w:rPr>
                <w:rFonts w:ascii="Calibri" w:hAnsi="Calibri" w:cs="Calibri"/>
                <w:color w:val="000000"/>
              </w:rPr>
            </w:pPr>
            <w:r w:rsidRPr="00991DD4">
              <w:rPr>
                <w:rFonts w:ascii="Calibri" w:hAnsi="Calibri" w:cs="Calibri"/>
                <w:color w:val="000000"/>
              </w:rPr>
              <w:t>0.148*</w:t>
            </w:r>
          </w:p>
        </w:tc>
        <w:tc>
          <w:tcPr>
            <w:tcW w:w="1300" w:type="dxa"/>
            <w:tcBorders>
              <w:top w:val="nil"/>
              <w:left w:val="nil"/>
              <w:bottom w:val="nil"/>
              <w:right w:val="nil"/>
            </w:tcBorders>
            <w:shd w:val="clear" w:color="auto" w:fill="auto"/>
            <w:noWrap/>
            <w:vAlign w:val="bottom"/>
            <w:hideMark/>
          </w:tcPr>
          <w:p w14:paraId="64A30A15" w14:textId="77777777" w:rsidR="00991DD4" w:rsidRPr="00991DD4" w:rsidRDefault="00991DD4" w:rsidP="00991DD4">
            <w:pPr>
              <w:rPr>
                <w:rFonts w:ascii="Calibri" w:hAnsi="Calibri" w:cs="Calibri"/>
                <w:color w:val="000000"/>
              </w:rPr>
            </w:pPr>
            <w:r w:rsidRPr="00991DD4">
              <w:rPr>
                <w:rFonts w:ascii="Calibri" w:hAnsi="Calibri" w:cs="Calibri"/>
                <w:color w:val="000000"/>
              </w:rPr>
              <w:t>0.191*</w:t>
            </w:r>
          </w:p>
        </w:tc>
      </w:tr>
      <w:tr w:rsidR="00991DD4" w:rsidRPr="00991DD4" w14:paraId="31AC9A69" w14:textId="77777777" w:rsidTr="00991DD4">
        <w:trPr>
          <w:trHeight w:val="320"/>
        </w:trPr>
        <w:tc>
          <w:tcPr>
            <w:tcW w:w="1300" w:type="dxa"/>
            <w:tcBorders>
              <w:top w:val="nil"/>
              <w:left w:val="nil"/>
              <w:bottom w:val="nil"/>
              <w:right w:val="nil"/>
            </w:tcBorders>
            <w:shd w:val="clear" w:color="auto" w:fill="auto"/>
            <w:noWrap/>
            <w:vAlign w:val="bottom"/>
            <w:hideMark/>
          </w:tcPr>
          <w:p w14:paraId="2A7D6FA0" w14:textId="77777777" w:rsidR="00991DD4" w:rsidRPr="00991DD4" w:rsidRDefault="00991DD4" w:rsidP="00991DD4">
            <w:pPr>
              <w:rPr>
                <w:rFonts w:ascii="Calibri" w:hAnsi="Calibri" w:cs="Calibri"/>
                <w:color w:val="000000"/>
              </w:rPr>
            </w:pPr>
            <w:r w:rsidRPr="00991DD4">
              <w:rPr>
                <w:rFonts w:ascii="Calibri" w:hAnsi="Calibri" w:cs="Calibri"/>
                <w:color w:val="000000"/>
              </w:rPr>
              <w:t>C9</w:t>
            </w:r>
          </w:p>
        </w:tc>
        <w:tc>
          <w:tcPr>
            <w:tcW w:w="1454" w:type="dxa"/>
            <w:tcBorders>
              <w:top w:val="nil"/>
              <w:left w:val="nil"/>
              <w:bottom w:val="nil"/>
              <w:right w:val="nil"/>
            </w:tcBorders>
            <w:shd w:val="clear" w:color="auto" w:fill="auto"/>
            <w:noWrap/>
            <w:vAlign w:val="bottom"/>
            <w:hideMark/>
          </w:tcPr>
          <w:p w14:paraId="29302192" w14:textId="77777777" w:rsidR="00991DD4" w:rsidRPr="00991DD4" w:rsidRDefault="00991DD4" w:rsidP="00991DD4">
            <w:pPr>
              <w:rPr>
                <w:rFonts w:ascii="Calibri" w:hAnsi="Calibri" w:cs="Calibri"/>
                <w:color w:val="000000"/>
              </w:rPr>
            </w:pPr>
            <w:r w:rsidRPr="00991DD4">
              <w:rPr>
                <w:rFonts w:ascii="Calibri" w:hAnsi="Calibri" w:cs="Calibri"/>
                <w:color w:val="000000"/>
              </w:rPr>
              <w:t>0.12*</w:t>
            </w:r>
          </w:p>
        </w:tc>
        <w:tc>
          <w:tcPr>
            <w:tcW w:w="1822" w:type="dxa"/>
            <w:tcBorders>
              <w:top w:val="nil"/>
              <w:left w:val="nil"/>
              <w:bottom w:val="nil"/>
              <w:right w:val="nil"/>
            </w:tcBorders>
            <w:shd w:val="clear" w:color="auto" w:fill="auto"/>
            <w:noWrap/>
            <w:vAlign w:val="bottom"/>
            <w:hideMark/>
          </w:tcPr>
          <w:p w14:paraId="3684ACB7" w14:textId="77777777" w:rsidR="00991DD4" w:rsidRPr="00991DD4" w:rsidRDefault="00991DD4" w:rsidP="00991DD4">
            <w:pPr>
              <w:rPr>
                <w:rFonts w:ascii="Calibri" w:hAnsi="Calibri" w:cs="Calibri"/>
                <w:color w:val="000000"/>
              </w:rPr>
            </w:pPr>
            <w:r w:rsidRPr="00991DD4">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1AE2B7AF" w14:textId="77777777" w:rsidR="00991DD4" w:rsidRPr="00991DD4" w:rsidRDefault="00991DD4" w:rsidP="00991DD4">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6AD67D4" w14:textId="77777777" w:rsidR="00991DD4" w:rsidRPr="00991DD4" w:rsidRDefault="00991DD4" w:rsidP="00991DD4">
            <w:pPr>
              <w:rPr>
                <w:rFonts w:ascii="Calibri" w:hAnsi="Calibri" w:cs="Calibri"/>
                <w:color w:val="000000"/>
              </w:rPr>
            </w:pPr>
            <w:r w:rsidRPr="00991DD4">
              <w:rPr>
                <w:rFonts w:ascii="Calibri" w:hAnsi="Calibri" w:cs="Calibri"/>
                <w:color w:val="000000"/>
              </w:rPr>
              <w:t>-0.24**</w:t>
            </w:r>
          </w:p>
        </w:tc>
        <w:tc>
          <w:tcPr>
            <w:tcW w:w="1300" w:type="dxa"/>
            <w:tcBorders>
              <w:top w:val="nil"/>
              <w:left w:val="nil"/>
              <w:bottom w:val="nil"/>
              <w:right w:val="nil"/>
            </w:tcBorders>
            <w:shd w:val="clear" w:color="auto" w:fill="auto"/>
            <w:noWrap/>
            <w:vAlign w:val="bottom"/>
            <w:hideMark/>
          </w:tcPr>
          <w:p w14:paraId="4574ECC8" w14:textId="77777777" w:rsidR="00991DD4" w:rsidRPr="00991DD4" w:rsidRDefault="00991DD4" w:rsidP="00991DD4">
            <w:pPr>
              <w:rPr>
                <w:rFonts w:ascii="Calibri" w:hAnsi="Calibri" w:cs="Calibri"/>
                <w:color w:val="000000"/>
              </w:rPr>
            </w:pPr>
            <w:r w:rsidRPr="00991DD4">
              <w:rPr>
                <w:rFonts w:ascii="Calibri" w:hAnsi="Calibri" w:cs="Calibri"/>
                <w:color w:val="000000"/>
              </w:rPr>
              <w:t>0.16*</w:t>
            </w:r>
          </w:p>
        </w:tc>
      </w:tr>
      <w:tr w:rsidR="00991DD4" w:rsidRPr="00991DD4" w14:paraId="624D7598" w14:textId="77777777" w:rsidTr="00991DD4">
        <w:trPr>
          <w:trHeight w:val="320"/>
        </w:trPr>
        <w:tc>
          <w:tcPr>
            <w:tcW w:w="1300" w:type="dxa"/>
            <w:tcBorders>
              <w:top w:val="nil"/>
              <w:left w:val="nil"/>
              <w:bottom w:val="nil"/>
              <w:right w:val="nil"/>
            </w:tcBorders>
            <w:shd w:val="clear" w:color="auto" w:fill="auto"/>
            <w:noWrap/>
            <w:vAlign w:val="bottom"/>
            <w:hideMark/>
          </w:tcPr>
          <w:p w14:paraId="45AC7B3F" w14:textId="77777777" w:rsidR="00991DD4" w:rsidRPr="00991DD4" w:rsidRDefault="00991DD4" w:rsidP="00991DD4">
            <w:pPr>
              <w:rPr>
                <w:rFonts w:ascii="Calibri" w:hAnsi="Calibri" w:cs="Calibri"/>
                <w:color w:val="000000"/>
              </w:rPr>
            </w:pPr>
            <w:r w:rsidRPr="00991DD4">
              <w:rPr>
                <w:rFonts w:ascii="Calibri" w:hAnsi="Calibri" w:cs="Calibri"/>
                <w:color w:val="000000"/>
              </w:rPr>
              <w:t>E1</w:t>
            </w:r>
          </w:p>
        </w:tc>
        <w:tc>
          <w:tcPr>
            <w:tcW w:w="1454" w:type="dxa"/>
            <w:tcBorders>
              <w:top w:val="nil"/>
              <w:left w:val="nil"/>
              <w:bottom w:val="nil"/>
              <w:right w:val="nil"/>
            </w:tcBorders>
            <w:shd w:val="clear" w:color="auto" w:fill="auto"/>
            <w:noWrap/>
            <w:vAlign w:val="bottom"/>
            <w:hideMark/>
          </w:tcPr>
          <w:p w14:paraId="0500F635" w14:textId="77777777" w:rsidR="00991DD4" w:rsidRPr="00991DD4" w:rsidRDefault="00991DD4" w:rsidP="00991DD4">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10F20C53" w14:textId="77777777" w:rsidR="00991DD4" w:rsidRPr="00991DD4" w:rsidRDefault="00991DD4" w:rsidP="00991DD4">
            <w:pPr>
              <w:rPr>
                <w:rFonts w:ascii="Calibri" w:hAnsi="Calibri" w:cs="Calibri"/>
                <w:color w:val="000000"/>
              </w:rPr>
            </w:pPr>
            <w:r w:rsidRPr="00991DD4">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30CF810E" w14:textId="77777777" w:rsidR="00991DD4" w:rsidRPr="00991DD4" w:rsidRDefault="00991DD4" w:rsidP="00991DD4">
            <w:pPr>
              <w:rPr>
                <w:rFonts w:ascii="Calibri" w:hAnsi="Calibri" w:cs="Calibri"/>
                <w:color w:val="000000"/>
              </w:rPr>
            </w:pPr>
            <w:r w:rsidRPr="00991DD4">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2396B2B4" w14:textId="77777777" w:rsidR="00991DD4" w:rsidRPr="00991DD4" w:rsidRDefault="00991DD4" w:rsidP="00991DD4">
            <w:pPr>
              <w:rPr>
                <w:rFonts w:ascii="Calibri" w:hAnsi="Calibri" w:cs="Calibri"/>
                <w:color w:val="000000"/>
              </w:rPr>
            </w:pPr>
            <w:r w:rsidRPr="00991DD4">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7527B34" w14:textId="77777777" w:rsidR="00991DD4" w:rsidRPr="00991DD4" w:rsidRDefault="00991DD4" w:rsidP="00991DD4">
            <w:pPr>
              <w:rPr>
                <w:rFonts w:ascii="Calibri" w:hAnsi="Calibri" w:cs="Calibri"/>
                <w:color w:val="000000"/>
              </w:rPr>
            </w:pPr>
            <w:r w:rsidRPr="00991DD4">
              <w:rPr>
                <w:rFonts w:ascii="Calibri" w:hAnsi="Calibri" w:cs="Calibri"/>
                <w:color w:val="000000"/>
              </w:rPr>
              <w:t>-0.002</w:t>
            </w:r>
          </w:p>
        </w:tc>
      </w:tr>
      <w:tr w:rsidR="00991DD4" w:rsidRPr="00991DD4" w14:paraId="1F4C11FE" w14:textId="77777777" w:rsidTr="00991DD4">
        <w:trPr>
          <w:trHeight w:val="320"/>
        </w:trPr>
        <w:tc>
          <w:tcPr>
            <w:tcW w:w="1300" w:type="dxa"/>
            <w:tcBorders>
              <w:top w:val="nil"/>
              <w:left w:val="nil"/>
              <w:bottom w:val="nil"/>
              <w:right w:val="nil"/>
            </w:tcBorders>
            <w:shd w:val="clear" w:color="auto" w:fill="auto"/>
            <w:noWrap/>
            <w:vAlign w:val="bottom"/>
            <w:hideMark/>
          </w:tcPr>
          <w:p w14:paraId="50A54426" w14:textId="77777777" w:rsidR="00991DD4" w:rsidRPr="00991DD4" w:rsidRDefault="00991DD4" w:rsidP="00991DD4">
            <w:pPr>
              <w:rPr>
                <w:rFonts w:ascii="Calibri" w:hAnsi="Calibri" w:cs="Calibri"/>
                <w:color w:val="000000"/>
              </w:rPr>
            </w:pPr>
            <w:r w:rsidRPr="00991DD4">
              <w:rPr>
                <w:rFonts w:ascii="Calibri" w:hAnsi="Calibri" w:cs="Calibri"/>
                <w:color w:val="000000"/>
              </w:rPr>
              <w:t>E3</w:t>
            </w:r>
          </w:p>
        </w:tc>
        <w:tc>
          <w:tcPr>
            <w:tcW w:w="1454" w:type="dxa"/>
            <w:tcBorders>
              <w:top w:val="nil"/>
              <w:left w:val="nil"/>
              <w:bottom w:val="nil"/>
              <w:right w:val="nil"/>
            </w:tcBorders>
            <w:shd w:val="clear" w:color="auto" w:fill="auto"/>
            <w:noWrap/>
            <w:vAlign w:val="bottom"/>
            <w:hideMark/>
          </w:tcPr>
          <w:p w14:paraId="6F345046" w14:textId="77777777" w:rsidR="00991DD4" w:rsidRPr="00991DD4" w:rsidRDefault="00991DD4" w:rsidP="00991DD4">
            <w:pPr>
              <w:rPr>
                <w:rFonts w:ascii="Calibri" w:hAnsi="Calibri" w:cs="Calibri"/>
                <w:color w:val="000000"/>
              </w:rPr>
            </w:pPr>
            <w:r w:rsidRPr="00991DD4">
              <w:rPr>
                <w:rFonts w:ascii="Calibri" w:hAnsi="Calibri" w:cs="Calibri"/>
                <w:color w:val="000000"/>
              </w:rPr>
              <w:t>0.045</w:t>
            </w:r>
          </w:p>
        </w:tc>
        <w:tc>
          <w:tcPr>
            <w:tcW w:w="1822" w:type="dxa"/>
            <w:tcBorders>
              <w:top w:val="nil"/>
              <w:left w:val="nil"/>
              <w:bottom w:val="nil"/>
              <w:right w:val="nil"/>
            </w:tcBorders>
            <w:shd w:val="clear" w:color="auto" w:fill="auto"/>
            <w:noWrap/>
            <w:vAlign w:val="bottom"/>
            <w:hideMark/>
          </w:tcPr>
          <w:p w14:paraId="44F891E7" w14:textId="77777777" w:rsidR="00991DD4" w:rsidRPr="00991DD4" w:rsidRDefault="00991DD4" w:rsidP="00991DD4">
            <w:pPr>
              <w:rPr>
                <w:rFonts w:ascii="Calibri" w:hAnsi="Calibri" w:cs="Calibri"/>
                <w:color w:val="000000"/>
              </w:rPr>
            </w:pPr>
            <w:r w:rsidRPr="00991DD4">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F022A28" w14:textId="77777777" w:rsidR="00991DD4" w:rsidRPr="00991DD4" w:rsidRDefault="00991DD4" w:rsidP="00991DD4">
            <w:pPr>
              <w:rPr>
                <w:rFonts w:ascii="Calibri" w:hAnsi="Calibri" w:cs="Calibri"/>
                <w:color w:val="000000"/>
              </w:rPr>
            </w:pPr>
            <w:r w:rsidRPr="00991DD4">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6117EED6" w14:textId="77777777" w:rsidR="00991DD4" w:rsidRPr="00991DD4" w:rsidRDefault="00991DD4" w:rsidP="00991DD4">
            <w:pPr>
              <w:rPr>
                <w:rFonts w:ascii="Calibri" w:hAnsi="Calibri" w:cs="Calibri"/>
                <w:color w:val="000000"/>
              </w:rPr>
            </w:pPr>
            <w:r w:rsidRPr="00991DD4">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6E326B52" w14:textId="77777777" w:rsidR="00991DD4" w:rsidRPr="00991DD4" w:rsidRDefault="00991DD4" w:rsidP="00991DD4">
            <w:pPr>
              <w:rPr>
                <w:rFonts w:ascii="Calibri" w:hAnsi="Calibri" w:cs="Calibri"/>
                <w:color w:val="000000"/>
              </w:rPr>
            </w:pPr>
            <w:r w:rsidRPr="00991DD4">
              <w:rPr>
                <w:rFonts w:ascii="Calibri" w:hAnsi="Calibri" w:cs="Calibri"/>
                <w:color w:val="000000"/>
              </w:rPr>
              <w:t>0.456***</w:t>
            </w:r>
          </w:p>
        </w:tc>
      </w:tr>
      <w:tr w:rsidR="00991DD4" w:rsidRPr="00991DD4" w14:paraId="1855DD0E" w14:textId="77777777" w:rsidTr="00991DD4">
        <w:trPr>
          <w:trHeight w:val="320"/>
        </w:trPr>
        <w:tc>
          <w:tcPr>
            <w:tcW w:w="1300" w:type="dxa"/>
            <w:tcBorders>
              <w:top w:val="nil"/>
              <w:left w:val="nil"/>
              <w:bottom w:val="nil"/>
              <w:right w:val="nil"/>
            </w:tcBorders>
            <w:shd w:val="clear" w:color="auto" w:fill="auto"/>
            <w:noWrap/>
            <w:vAlign w:val="bottom"/>
            <w:hideMark/>
          </w:tcPr>
          <w:p w14:paraId="445AF1A6" w14:textId="77777777" w:rsidR="00991DD4" w:rsidRPr="00991DD4" w:rsidRDefault="00991DD4" w:rsidP="00991DD4">
            <w:pPr>
              <w:rPr>
                <w:rFonts w:ascii="Calibri" w:hAnsi="Calibri" w:cs="Calibri"/>
                <w:color w:val="000000"/>
              </w:rPr>
            </w:pPr>
            <w:r w:rsidRPr="00991DD4">
              <w:rPr>
                <w:rFonts w:ascii="Calibri" w:hAnsi="Calibri" w:cs="Calibri"/>
                <w:color w:val="000000"/>
              </w:rPr>
              <w:t>E4</w:t>
            </w:r>
          </w:p>
        </w:tc>
        <w:tc>
          <w:tcPr>
            <w:tcW w:w="1454" w:type="dxa"/>
            <w:tcBorders>
              <w:top w:val="nil"/>
              <w:left w:val="nil"/>
              <w:bottom w:val="nil"/>
              <w:right w:val="nil"/>
            </w:tcBorders>
            <w:shd w:val="clear" w:color="auto" w:fill="auto"/>
            <w:noWrap/>
            <w:vAlign w:val="bottom"/>
            <w:hideMark/>
          </w:tcPr>
          <w:p w14:paraId="6FF545DE" w14:textId="77777777" w:rsidR="00991DD4" w:rsidRPr="00991DD4" w:rsidRDefault="00991DD4" w:rsidP="00991DD4">
            <w:pPr>
              <w:rPr>
                <w:rFonts w:ascii="Calibri" w:hAnsi="Calibri" w:cs="Calibri"/>
                <w:color w:val="000000"/>
              </w:rPr>
            </w:pPr>
            <w:r w:rsidRPr="00991DD4">
              <w:rPr>
                <w:rFonts w:ascii="Calibri" w:hAnsi="Calibri" w:cs="Calibri"/>
                <w:color w:val="000000"/>
              </w:rPr>
              <w:t>-0.081</w:t>
            </w:r>
          </w:p>
        </w:tc>
        <w:tc>
          <w:tcPr>
            <w:tcW w:w="1822" w:type="dxa"/>
            <w:tcBorders>
              <w:top w:val="nil"/>
              <w:left w:val="nil"/>
              <w:bottom w:val="nil"/>
              <w:right w:val="nil"/>
            </w:tcBorders>
            <w:shd w:val="clear" w:color="auto" w:fill="auto"/>
            <w:noWrap/>
            <w:vAlign w:val="bottom"/>
            <w:hideMark/>
          </w:tcPr>
          <w:p w14:paraId="2F864A50" w14:textId="77777777" w:rsidR="00991DD4" w:rsidRPr="00991DD4" w:rsidRDefault="00991DD4" w:rsidP="00991DD4">
            <w:pPr>
              <w:rPr>
                <w:rFonts w:ascii="Calibri" w:hAnsi="Calibri" w:cs="Calibri"/>
                <w:color w:val="000000"/>
              </w:rPr>
            </w:pPr>
            <w:r w:rsidRPr="00991DD4">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4DDDB1DC" w14:textId="77777777" w:rsidR="00991DD4" w:rsidRPr="00991DD4" w:rsidRDefault="00991DD4" w:rsidP="00991DD4">
            <w:pPr>
              <w:rPr>
                <w:rFonts w:ascii="Calibri" w:hAnsi="Calibri" w:cs="Calibri"/>
                <w:color w:val="000000"/>
              </w:rPr>
            </w:pPr>
            <w:r w:rsidRPr="00991DD4">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4CFD13BF" w14:textId="77777777" w:rsidR="00991DD4" w:rsidRPr="00991DD4" w:rsidRDefault="00991DD4" w:rsidP="00991DD4">
            <w:pPr>
              <w:rPr>
                <w:rFonts w:ascii="Calibri" w:hAnsi="Calibri" w:cs="Calibri"/>
                <w:color w:val="000000"/>
              </w:rPr>
            </w:pPr>
            <w:r w:rsidRPr="00991DD4">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23EB6386" w14:textId="77777777" w:rsidR="00991DD4" w:rsidRPr="00991DD4" w:rsidRDefault="00991DD4" w:rsidP="00991DD4">
            <w:pPr>
              <w:rPr>
                <w:rFonts w:ascii="Calibri" w:hAnsi="Calibri" w:cs="Calibri"/>
                <w:color w:val="000000"/>
              </w:rPr>
            </w:pPr>
            <w:r w:rsidRPr="00991DD4">
              <w:rPr>
                <w:rFonts w:ascii="Calibri" w:hAnsi="Calibri" w:cs="Calibri"/>
                <w:color w:val="000000"/>
              </w:rPr>
              <w:t>0.249***</w:t>
            </w:r>
          </w:p>
        </w:tc>
      </w:tr>
      <w:tr w:rsidR="00991DD4" w:rsidRPr="00991DD4" w14:paraId="4864B801" w14:textId="77777777" w:rsidTr="00991DD4">
        <w:trPr>
          <w:trHeight w:val="320"/>
        </w:trPr>
        <w:tc>
          <w:tcPr>
            <w:tcW w:w="1300" w:type="dxa"/>
            <w:tcBorders>
              <w:top w:val="nil"/>
              <w:left w:val="nil"/>
              <w:bottom w:val="nil"/>
              <w:right w:val="nil"/>
            </w:tcBorders>
            <w:shd w:val="clear" w:color="auto" w:fill="auto"/>
            <w:noWrap/>
            <w:vAlign w:val="bottom"/>
            <w:hideMark/>
          </w:tcPr>
          <w:p w14:paraId="310E1F9A" w14:textId="77777777" w:rsidR="00991DD4" w:rsidRPr="00991DD4" w:rsidRDefault="00991DD4" w:rsidP="00991DD4">
            <w:pPr>
              <w:rPr>
                <w:rFonts w:ascii="Calibri" w:hAnsi="Calibri" w:cs="Calibri"/>
                <w:color w:val="000000"/>
              </w:rPr>
            </w:pPr>
            <w:r w:rsidRPr="00991DD4">
              <w:rPr>
                <w:rFonts w:ascii="Calibri" w:hAnsi="Calibri" w:cs="Calibri"/>
                <w:color w:val="000000"/>
              </w:rPr>
              <w:t>E5</w:t>
            </w:r>
          </w:p>
        </w:tc>
        <w:tc>
          <w:tcPr>
            <w:tcW w:w="1454" w:type="dxa"/>
            <w:tcBorders>
              <w:top w:val="nil"/>
              <w:left w:val="nil"/>
              <w:bottom w:val="nil"/>
              <w:right w:val="nil"/>
            </w:tcBorders>
            <w:shd w:val="clear" w:color="auto" w:fill="auto"/>
            <w:noWrap/>
            <w:vAlign w:val="bottom"/>
            <w:hideMark/>
          </w:tcPr>
          <w:p w14:paraId="05DF35A9" w14:textId="77777777" w:rsidR="00991DD4" w:rsidRPr="00991DD4" w:rsidRDefault="00991DD4" w:rsidP="00991DD4">
            <w:pPr>
              <w:rPr>
                <w:rFonts w:ascii="Calibri" w:hAnsi="Calibri" w:cs="Calibri"/>
                <w:color w:val="000000"/>
              </w:rPr>
            </w:pPr>
            <w:r w:rsidRPr="00991DD4">
              <w:rPr>
                <w:rFonts w:ascii="Calibri" w:hAnsi="Calibri" w:cs="Calibri"/>
                <w:color w:val="000000"/>
              </w:rPr>
              <w:t>0.6***</w:t>
            </w:r>
          </w:p>
        </w:tc>
        <w:tc>
          <w:tcPr>
            <w:tcW w:w="1822" w:type="dxa"/>
            <w:tcBorders>
              <w:top w:val="nil"/>
              <w:left w:val="nil"/>
              <w:bottom w:val="nil"/>
              <w:right w:val="nil"/>
            </w:tcBorders>
            <w:shd w:val="clear" w:color="auto" w:fill="auto"/>
            <w:noWrap/>
            <w:vAlign w:val="bottom"/>
            <w:hideMark/>
          </w:tcPr>
          <w:p w14:paraId="5F1A3849" w14:textId="77777777" w:rsidR="00991DD4" w:rsidRPr="00991DD4" w:rsidRDefault="00991DD4" w:rsidP="00991DD4">
            <w:pPr>
              <w:rPr>
                <w:rFonts w:ascii="Calibri" w:hAnsi="Calibri" w:cs="Calibri"/>
                <w:color w:val="000000"/>
              </w:rPr>
            </w:pPr>
            <w:r w:rsidRPr="00991DD4">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0BEE2296" w14:textId="77777777" w:rsidR="00991DD4" w:rsidRPr="00991DD4" w:rsidRDefault="00991DD4" w:rsidP="00991DD4">
            <w:pPr>
              <w:rPr>
                <w:rFonts w:ascii="Calibri" w:hAnsi="Calibri" w:cs="Calibri"/>
                <w:color w:val="000000"/>
              </w:rPr>
            </w:pPr>
            <w:r w:rsidRPr="00991DD4">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49B194B5" w14:textId="77777777" w:rsidR="00991DD4" w:rsidRPr="00991DD4" w:rsidRDefault="00991DD4" w:rsidP="00991DD4">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3CA2B0C8" w14:textId="77777777" w:rsidR="00991DD4" w:rsidRPr="00991DD4" w:rsidRDefault="00991DD4" w:rsidP="00991DD4">
            <w:pPr>
              <w:rPr>
                <w:rFonts w:ascii="Calibri" w:hAnsi="Calibri" w:cs="Calibri"/>
                <w:color w:val="000000"/>
              </w:rPr>
            </w:pPr>
            <w:r w:rsidRPr="00991DD4">
              <w:rPr>
                <w:rFonts w:ascii="Calibri" w:hAnsi="Calibri" w:cs="Calibri"/>
                <w:color w:val="000000"/>
              </w:rPr>
              <w:t>0.398**</w:t>
            </w:r>
          </w:p>
        </w:tc>
      </w:tr>
      <w:tr w:rsidR="00991DD4" w:rsidRPr="00991DD4" w14:paraId="5A6D2B7B" w14:textId="77777777" w:rsidTr="00991DD4">
        <w:trPr>
          <w:trHeight w:val="320"/>
        </w:trPr>
        <w:tc>
          <w:tcPr>
            <w:tcW w:w="1300" w:type="dxa"/>
            <w:tcBorders>
              <w:top w:val="nil"/>
              <w:left w:val="nil"/>
              <w:bottom w:val="nil"/>
              <w:right w:val="nil"/>
            </w:tcBorders>
            <w:shd w:val="clear" w:color="auto" w:fill="auto"/>
            <w:noWrap/>
            <w:vAlign w:val="bottom"/>
            <w:hideMark/>
          </w:tcPr>
          <w:p w14:paraId="5AF3E5EA" w14:textId="77777777" w:rsidR="00991DD4" w:rsidRPr="00991DD4" w:rsidRDefault="00991DD4" w:rsidP="00991DD4">
            <w:pPr>
              <w:rPr>
                <w:rFonts w:ascii="Calibri" w:hAnsi="Calibri" w:cs="Calibri"/>
                <w:color w:val="000000"/>
              </w:rPr>
            </w:pPr>
            <w:r w:rsidRPr="00991DD4">
              <w:rPr>
                <w:rFonts w:ascii="Calibri" w:hAnsi="Calibri" w:cs="Calibri"/>
                <w:color w:val="000000"/>
              </w:rPr>
              <w:t>E6</w:t>
            </w:r>
          </w:p>
        </w:tc>
        <w:tc>
          <w:tcPr>
            <w:tcW w:w="1454" w:type="dxa"/>
            <w:tcBorders>
              <w:top w:val="nil"/>
              <w:left w:val="nil"/>
              <w:bottom w:val="nil"/>
              <w:right w:val="nil"/>
            </w:tcBorders>
            <w:shd w:val="clear" w:color="auto" w:fill="auto"/>
            <w:noWrap/>
            <w:vAlign w:val="bottom"/>
            <w:hideMark/>
          </w:tcPr>
          <w:p w14:paraId="59C81CE5" w14:textId="77777777" w:rsidR="00991DD4" w:rsidRPr="00991DD4" w:rsidRDefault="00991DD4" w:rsidP="00991DD4">
            <w:pPr>
              <w:rPr>
                <w:rFonts w:ascii="Calibri" w:hAnsi="Calibri" w:cs="Calibri"/>
                <w:color w:val="000000"/>
              </w:rPr>
            </w:pPr>
            <w:r w:rsidRPr="00991DD4">
              <w:rPr>
                <w:rFonts w:ascii="Calibri" w:hAnsi="Calibri" w:cs="Calibri"/>
                <w:color w:val="000000"/>
              </w:rPr>
              <w:t>0.113</w:t>
            </w:r>
          </w:p>
        </w:tc>
        <w:tc>
          <w:tcPr>
            <w:tcW w:w="1822" w:type="dxa"/>
            <w:tcBorders>
              <w:top w:val="nil"/>
              <w:left w:val="nil"/>
              <w:bottom w:val="nil"/>
              <w:right w:val="nil"/>
            </w:tcBorders>
            <w:shd w:val="clear" w:color="auto" w:fill="auto"/>
            <w:noWrap/>
            <w:vAlign w:val="bottom"/>
            <w:hideMark/>
          </w:tcPr>
          <w:p w14:paraId="6D0963B1" w14:textId="77777777" w:rsidR="00991DD4" w:rsidRPr="00991DD4" w:rsidRDefault="00991DD4" w:rsidP="00991DD4">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1C4269B9" w14:textId="77777777" w:rsidR="00991DD4" w:rsidRPr="00991DD4" w:rsidRDefault="00991DD4" w:rsidP="00991DD4">
            <w:pPr>
              <w:rPr>
                <w:rFonts w:ascii="Calibri" w:hAnsi="Calibri" w:cs="Calibri"/>
                <w:color w:val="000000"/>
              </w:rPr>
            </w:pPr>
            <w:r w:rsidRPr="00991DD4">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3ADEB1C1" w14:textId="77777777" w:rsidR="00991DD4" w:rsidRPr="00991DD4" w:rsidRDefault="00991DD4" w:rsidP="00991DD4">
            <w:pPr>
              <w:rPr>
                <w:rFonts w:ascii="Calibri" w:hAnsi="Calibri" w:cs="Calibri"/>
                <w:color w:val="000000"/>
              </w:rPr>
            </w:pPr>
            <w:r w:rsidRPr="00991DD4">
              <w:rPr>
                <w:rFonts w:ascii="Calibri" w:hAnsi="Calibri" w:cs="Calibri"/>
                <w:color w:val="000000"/>
              </w:rPr>
              <w:t>0.36***</w:t>
            </w:r>
          </w:p>
        </w:tc>
        <w:tc>
          <w:tcPr>
            <w:tcW w:w="1300" w:type="dxa"/>
            <w:tcBorders>
              <w:top w:val="nil"/>
              <w:left w:val="nil"/>
              <w:bottom w:val="nil"/>
              <w:right w:val="nil"/>
            </w:tcBorders>
            <w:shd w:val="clear" w:color="auto" w:fill="auto"/>
            <w:noWrap/>
            <w:vAlign w:val="bottom"/>
            <w:hideMark/>
          </w:tcPr>
          <w:p w14:paraId="0C5600E6"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r>
      <w:tr w:rsidR="00991DD4" w:rsidRPr="00991DD4" w14:paraId="038A3A9B" w14:textId="77777777" w:rsidTr="00991DD4">
        <w:trPr>
          <w:trHeight w:val="320"/>
        </w:trPr>
        <w:tc>
          <w:tcPr>
            <w:tcW w:w="1300" w:type="dxa"/>
            <w:tcBorders>
              <w:top w:val="nil"/>
              <w:left w:val="nil"/>
              <w:bottom w:val="nil"/>
              <w:right w:val="nil"/>
            </w:tcBorders>
            <w:shd w:val="clear" w:color="auto" w:fill="auto"/>
            <w:noWrap/>
            <w:vAlign w:val="bottom"/>
            <w:hideMark/>
          </w:tcPr>
          <w:p w14:paraId="2929E2CE" w14:textId="77777777" w:rsidR="00991DD4" w:rsidRPr="00991DD4" w:rsidRDefault="00991DD4" w:rsidP="00991DD4">
            <w:pPr>
              <w:rPr>
                <w:rFonts w:ascii="Calibri" w:hAnsi="Calibri" w:cs="Calibri"/>
                <w:color w:val="000000"/>
              </w:rPr>
            </w:pPr>
            <w:r w:rsidRPr="00991DD4">
              <w:rPr>
                <w:rFonts w:ascii="Calibri" w:hAnsi="Calibri" w:cs="Calibri"/>
                <w:color w:val="000000"/>
              </w:rPr>
              <w:t>E7</w:t>
            </w:r>
          </w:p>
        </w:tc>
        <w:tc>
          <w:tcPr>
            <w:tcW w:w="1454" w:type="dxa"/>
            <w:tcBorders>
              <w:top w:val="nil"/>
              <w:left w:val="nil"/>
              <w:bottom w:val="nil"/>
              <w:right w:val="nil"/>
            </w:tcBorders>
            <w:shd w:val="clear" w:color="auto" w:fill="auto"/>
            <w:noWrap/>
            <w:vAlign w:val="bottom"/>
            <w:hideMark/>
          </w:tcPr>
          <w:p w14:paraId="46EEB980" w14:textId="77777777" w:rsidR="00991DD4" w:rsidRPr="00991DD4" w:rsidRDefault="00991DD4" w:rsidP="00991DD4">
            <w:pPr>
              <w:rPr>
                <w:rFonts w:ascii="Calibri" w:hAnsi="Calibri" w:cs="Calibri"/>
                <w:color w:val="000000"/>
              </w:rPr>
            </w:pPr>
            <w:r w:rsidRPr="00991DD4">
              <w:rPr>
                <w:rFonts w:ascii="Calibri" w:hAnsi="Calibri" w:cs="Calibri"/>
                <w:color w:val="000000"/>
              </w:rPr>
              <w:t>0.080</w:t>
            </w:r>
          </w:p>
        </w:tc>
        <w:tc>
          <w:tcPr>
            <w:tcW w:w="1822" w:type="dxa"/>
            <w:tcBorders>
              <w:top w:val="nil"/>
              <w:left w:val="nil"/>
              <w:bottom w:val="nil"/>
              <w:right w:val="nil"/>
            </w:tcBorders>
            <w:shd w:val="clear" w:color="auto" w:fill="auto"/>
            <w:noWrap/>
            <w:vAlign w:val="bottom"/>
            <w:hideMark/>
          </w:tcPr>
          <w:p w14:paraId="4F4F33F9" w14:textId="77777777" w:rsidR="00991DD4" w:rsidRPr="00991DD4" w:rsidRDefault="00991DD4" w:rsidP="00991DD4">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C89B472" w14:textId="77777777" w:rsidR="00991DD4" w:rsidRPr="00991DD4" w:rsidRDefault="00991DD4" w:rsidP="00991DD4">
            <w:pPr>
              <w:rPr>
                <w:rFonts w:ascii="Calibri" w:hAnsi="Calibri" w:cs="Calibri"/>
                <w:color w:val="000000"/>
              </w:rPr>
            </w:pPr>
            <w:r w:rsidRPr="00991DD4">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39DC3CDA" w14:textId="77777777" w:rsidR="00991DD4" w:rsidRPr="00991DD4" w:rsidRDefault="00991DD4" w:rsidP="00991DD4">
            <w:pPr>
              <w:rPr>
                <w:rFonts w:ascii="Calibri" w:hAnsi="Calibri" w:cs="Calibri"/>
                <w:color w:val="000000"/>
              </w:rPr>
            </w:pPr>
            <w:r w:rsidRPr="00991DD4">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51173CF4" w14:textId="77777777" w:rsidR="00991DD4" w:rsidRPr="00991DD4" w:rsidRDefault="00991DD4" w:rsidP="00991DD4">
            <w:pPr>
              <w:rPr>
                <w:rFonts w:ascii="Calibri" w:hAnsi="Calibri" w:cs="Calibri"/>
                <w:color w:val="000000"/>
              </w:rPr>
            </w:pPr>
            <w:r w:rsidRPr="00991DD4">
              <w:rPr>
                <w:rFonts w:ascii="Calibri" w:hAnsi="Calibri" w:cs="Calibri"/>
                <w:color w:val="000000"/>
              </w:rPr>
              <w:t>0.414***</w:t>
            </w:r>
          </w:p>
        </w:tc>
      </w:tr>
      <w:tr w:rsidR="00991DD4" w:rsidRPr="00991DD4" w14:paraId="5BF4C144" w14:textId="77777777" w:rsidTr="00991DD4">
        <w:trPr>
          <w:trHeight w:val="320"/>
        </w:trPr>
        <w:tc>
          <w:tcPr>
            <w:tcW w:w="1300" w:type="dxa"/>
            <w:tcBorders>
              <w:top w:val="nil"/>
              <w:left w:val="nil"/>
              <w:bottom w:val="nil"/>
              <w:right w:val="nil"/>
            </w:tcBorders>
            <w:shd w:val="clear" w:color="auto" w:fill="auto"/>
            <w:noWrap/>
            <w:vAlign w:val="bottom"/>
            <w:hideMark/>
          </w:tcPr>
          <w:p w14:paraId="68F6F73E" w14:textId="77777777" w:rsidR="00991DD4" w:rsidRPr="00991DD4" w:rsidRDefault="00991DD4" w:rsidP="00991DD4">
            <w:pPr>
              <w:rPr>
                <w:rFonts w:ascii="Calibri" w:hAnsi="Calibri" w:cs="Calibri"/>
                <w:color w:val="000000"/>
              </w:rPr>
            </w:pPr>
            <w:r w:rsidRPr="00991DD4">
              <w:rPr>
                <w:rFonts w:ascii="Calibri" w:hAnsi="Calibri" w:cs="Calibri"/>
                <w:color w:val="000000"/>
              </w:rPr>
              <w:t>E8</w:t>
            </w:r>
          </w:p>
        </w:tc>
        <w:tc>
          <w:tcPr>
            <w:tcW w:w="1454" w:type="dxa"/>
            <w:tcBorders>
              <w:top w:val="nil"/>
              <w:left w:val="nil"/>
              <w:bottom w:val="nil"/>
              <w:right w:val="nil"/>
            </w:tcBorders>
            <w:shd w:val="clear" w:color="auto" w:fill="auto"/>
            <w:noWrap/>
            <w:vAlign w:val="bottom"/>
            <w:hideMark/>
          </w:tcPr>
          <w:p w14:paraId="6577E26F" w14:textId="77777777" w:rsidR="00991DD4" w:rsidRPr="00991DD4" w:rsidRDefault="00991DD4" w:rsidP="00991DD4">
            <w:pPr>
              <w:rPr>
                <w:rFonts w:ascii="Calibri" w:hAnsi="Calibri" w:cs="Calibri"/>
                <w:color w:val="000000"/>
              </w:rPr>
            </w:pPr>
            <w:r w:rsidRPr="00991DD4">
              <w:rPr>
                <w:rFonts w:ascii="Calibri" w:hAnsi="Calibri" w:cs="Calibri"/>
                <w:color w:val="000000"/>
              </w:rPr>
              <w:t>0.048</w:t>
            </w:r>
          </w:p>
        </w:tc>
        <w:tc>
          <w:tcPr>
            <w:tcW w:w="1822" w:type="dxa"/>
            <w:tcBorders>
              <w:top w:val="nil"/>
              <w:left w:val="nil"/>
              <w:bottom w:val="nil"/>
              <w:right w:val="nil"/>
            </w:tcBorders>
            <w:shd w:val="clear" w:color="auto" w:fill="auto"/>
            <w:noWrap/>
            <w:vAlign w:val="bottom"/>
            <w:hideMark/>
          </w:tcPr>
          <w:p w14:paraId="43369F28"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1848B6A" w14:textId="77777777" w:rsidR="00991DD4" w:rsidRPr="00991DD4" w:rsidRDefault="00991DD4" w:rsidP="00991DD4">
            <w:pPr>
              <w:rPr>
                <w:rFonts w:ascii="Calibri" w:hAnsi="Calibri" w:cs="Calibri"/>
                <w:color w:val="000000"/>
              </w:rPr>
            </w:pPr>
            <w:r w:rsidRPr="00991DD4">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74E518BA"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13F292C1" w14:textId="77777777" w:rsidR="00991DD4" w:rsidRPr="00991DD4" w:rsidRDefault="00991DD4" w:rsidP="00991DD4">
            <w:pPr>
              <w:rPr>
                <w:rFonts w:ascii="Calibri" w:hAnsi="Calibri" w:cs="Calibri"/>
                <w:color w:val="000000"/>
              </w:rPr>
            </w:pPr>
            <w:r w:rsidRPr="00991DD4">
              <w:rPr>
                <w:rFonts w:ascii="Calibri" w:hAnsi="Calibri" w:cs="Calibri"/>
                <w:color w:val="000000"/>
              </w:rPr>
              <w:t>0.083</w:t>
            </w:r>
          </w:p>
        </w:tc>
      </w:tr>
      <w:tr w:rsidR="00991DD4" w:rsidRPr="00991DD4" w14:paraId="0736E33D" w14:textId="77777777" w:rsidTr="00991DD4">
        <w:trPr>
          <w:trHeight w:val="320"/>
        </w:trPr>
        <w:tc>
          <w:tcPr>
            <w:tcW w:w="1300" w:type="dxa"/>
            <w:tcBorders>
              <w:top w:val="nil"/>
              <w:left w:val="nil"/>
              <w:bottom w:val="nil"/>
              <w:right w:val="nil"/>
            </w:tcBorders>
            <w:shd w:val="clear" w:color="auto" w:fill="auto"/>
            <w:noWrap/>
            <w:vAlign w:val="bottom"/>
            <w:hideMark/>
          </w:tcPr>
          <w:p w14:paraId="57A72EA9" w14:textId="77777777" w:rsidR="00991DD4" w:rsidRPr="00991DD4" w:rsidRDefault="00991DD4" w:rsidP="00991DD4">
            <w:pPr>
              <w:rPr>
                <w:rFonts w:ascii="Calibri" w:hAnsi="Calibri" w:cs="Calibri"/>
                <w:color w:val="000000"/>
              </w:rPr>
            </w:pPr>
            <w:r w:rsidRPr="00991DD4">
              <w:rPr>
                <w:rFonts w:ascii="Calibri" w:hAnsi="Calibri" w:cs="Calibri"/>
                <w:color w:val="000000"/>
              </w:rPr>
              <w:t>E9</w:t>
            </w:r>
          </w:p>
        </w:tc>
        <w:tc>
          <w:tcPr>
            <w:tcW w:w="1454" w:type="dxa"/>
            <w:tcBorders>
              <w:top w:val="nil"/>
              <w:left w:val="nil"/>
              <w:bottom w:val="nil"/>
              <w:right w:val="nil"/>
            </w:tcBorders>
            <w:shd w:val="clear" w:color="auto" w:fill="auto"/>
            <w:noWrap/>
            <w:vAlign w:val="bottom"/>
            <w:hideMark/>
          </w:tcPr>
          <w:p w14:paraId="43B5E4E2" w14:textId="77777777" w:rsidR="00991DD4" w:rsidRPr="00991DD4" w:rsidRDefault="00991DD4" w:rsidP="00991DD4">
            <w:pPr>
              <w:rPr>
                <w:rFonts w:ascii="Calibri" w:hAnsi="Calibri" w:cs="Calibri"/>
                <w:color w:val="000000"/>
              </w:rPr>
            </w:pPr>
            <w:r w:rsidRPr="00991DD4">
              <w:rPr>
                <w:rFonts w:ascii="Calibri" w:hAnsi="Calibri" w:cs="Calibri"/>
                <w:color w:val="000000"/>
              </w:rPr>
              <w:t>0.106</w:t>
            </w:r>
          </w:p>
        </w:tc>
        <w:tc>
          <w:tcPr>
            <w:tcW w:w="1822" w:type="dxa"/>
            <w:tcBorders>
              <w:top w:val="nil"/>
              <w:left w:val="nil"/>
              <w:bottom w:val="nil"/>
              <w:right w:val="nil"/>
            </w:tcBorders>
            <w:shd w:val="clear" w:color="auto" w:fill="auto"/>
            <w:noWrap/>
            <w:vAlign w:val="bottom"/>
            <w:hideMark/>
          </w:tcPr>
          <w:p w14:paraId="341A83A0" w14:textId="77777777" w:rsidR="00991DD4" w:rsidRPr="00991DD4" w:rsidRDefault="00991DD4" w:rsidP="00991DD4">
            <w:pPr>
              <w:rPr>
                <w:rFonts w:ascii="Calibri" w:hAnsi="Calibri" w:cs="Calibri"/>
                <w:color w:val="000000"/>
              </w:rPr>
            </w:pPr>
            <w:r w:rsidRPr="00991DD4">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8385C93" w14:textId="77777777" w:rsidR="00991DD4" w:rsidRPr="00991DD4" w:rsidRDefault="00991DD4" w:rsidP="00991DD4">
            <w:pPr>
              <w:rPr>
                <w:rFonts w:ascii="Calibri" w:hAnsi="Calibri" w:cs="Calibri"/>
                <w:color w:val="000000"/>
              </w:rPr>
            </w:pPr>
            <w:r w:rsidRPr="00991DD4">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2544703C" w14:textId="77777777" w:rsidR="00991DD4" w:rsidRPr="00991DD4" w:rsidRDefault="00991DD4" w:rsidP="00991DD4">
            <w:pPr>
              <w:rPr>
                <w:rFonts w:ascii="Calibri" w:hAnsi="Calibri" w:cs="Calibri"/>
                <w:color w:val="000000"/>
              </w:rPr>
            </w:pPr>
            <w:r w:rsidRPr="00991DD4">
              <w:rPr>
                <w:rFonts w:ascii="Calibri" w:hAnsi="Calibri" w:cs="Calibri"/>
                <w:color w:val="000000"/>
              </w:rPr>
              <w:t>-0.264***</w:t>
            </w:r>
          </w:p>
        </w:tc>
        <w:tc>
          <w:tcPr>
            <w:tcW w:w="1300" w:type="dxa"/>
            <w:tcBorders>
              <w:top w:val="nil"/>
              <w:left w:val="nil"/>
              <w:bottom w:val="nil"/>
              <w:right w:val="nil"/>
            </w:tcBorders>
            <w:shd w:val="clear" w:color="auto" w:fill="auto"/>
            <w:noWrap/>
            <w:vAlign w:val="bottom"/>
            <w:hideMark/>
          </w:tcPr>
          <w:p w14:paraId="4D9278F3" w14:textId="77777777" w:rsidR="00991DD4" w:rsidRPr="00991DD4" w:rsidRDefault="00991DD4" w:rsidP="00991DD4">
            <w:pPr>
              <w:rPr>
                <w:rFonts w:ascii="Calibri" w:hAnsi="Calibri" w:cs="Calibri"/>
                <w:color w:val="000000"/>
              </w:rPr>
            </w:pPr>
            <w:r w:rsidRPr="00991DD4">
              <w:rPr>
                <w:rFonts w:ascii="Calibri" w:hAnsi="Calibri" w:cs="Calibri"/>
                <w:color w:val="000000"/>
              </w:rPr>
              <w:t>0.110</w:t>
            </w:r>
          </w:p>
        </w:tc>
      </w:tr>
      <w:tr w:rsidR="00991DD4" w:rsidRPr="00991DD4" w14:paraId="17318983" w14:textId="77777777" w:rsidTr="00991DD4">
        <w:trPr>
          <w:trHeight w:val="320"/>
        </w:trPr>
        <w:tc>
          <w:tcPr>
            <w:tcW w:w="1300" w:type="dxa"/>
            <w:tcBorders>
              <w:top w:val="nil"/>
              <w:left w:val="nil"/>
              <w:bottom w:val="nil"/>
              <w:right w:val="nil"/>
            </w:tcBorders>
            <w:shd w:val="clear" w:color="auto" w:fill="auto"/>
            <w:noWrap/>
            <w:vAlign w:val="bottom"/>
            <w:hideMark/>
          </w:tcPr>
          <w:p w14:paraId="5FB85048" w14:textId="77777777" w:rsidR="00991DD4" w:rsidRPr="00991DD4" w:rsidRDefault="00991DD4" w:rsidP="00991DD4">
            <w:pPr>
              <w:rPr>
                <w:rFonts w:ascii="Calibri" w:hAnsi="Calibri" w:cs="Calibri"/>
                <w:color w:val="000000"/>
              </w:rPr>
            </w:pPr>
            <w:r w:rsidRPr="00991DD4">
              <w:rPr>
                <w:rFonts w:ascii="Calibri" w:hAnsi="Calibri" w:cs="Calibri"/>
                <w:color w:val="000000"/>
              </w:rPr>
              <w:t>N1</w:t>
            </w:r>
          </w:p>
        </w:tc>
        <w:tc>
          <w:tcPr>
            <w:tcW w:w="1454" w:type="dxa"/>
            <w:tcBorders>
              <w:top w:val="nil"/>
              <w:left w:val="nil"/>
              <w:bottom w:val="nil"/>
              <w:right w:val="nil"/>
            </w:tcBorders>
            <w:shd w:val="clear" w:color="auto" w:fill="auto"/>
            <w:noWrap/>
            <w:vAlign w:val="bottom"/>
            <w:hideMark/>
          </w:tcPr>
          <w:p w14:paraId="3CECD20B" w14:textId="77777777" w:rsidR="00991DD4" w:rsidRPr="00991DD4" w:rsidRDefault="00991DD4" w:rsidP="00991DD4">
            <w:pPr>
              <w:rPr>
                <w:rFonts w:ascii="Calibri" w:hAnsi="Calibri" w:cs="Calibri"/>
                <w:color w:val="000000"/>
              </w:rPr>
            </w:pPr>
            <w:r w:rsidRPr="00991DD4">
              <w:rPr>
                <w:rFonts w:ascii="Calibri" w:hAnsi="Calibri" w:cs="Calibri"/>
                <w:color w:val="000000"/>
              </w:rPr>
              <w:t>0.46***</w:t>
            </w:r>
          </w:p>
        </w:tc>
        <w:tc>
          <w:tcPr>
            <w:tcW w:w="1822" w:type="dxa"/>
            <w:tcBorders>
              <w:top w:val="nil"/>
              <w:left w:val="nil"/>
              <w:bottom w:val="nil"/>
              <w:right w:val="nil"/>
            </w:tcBorders>
            <w:shd w:val="clear" w:color="auto" w:fill="auto"/>
            <w:noWrap/>
            <w:vAlign w:val="bottom"/>
            <w:hideMark/>
          </w:tcPr>
          <w:p w14:paraId="6442BB72" w14:textId="77777777" w:rsidR="00991DD4" w:rsidRPr="00991DD4" w:rsidRDefault="00991DD4" w:rsidP="00991DD4">
            <w:pPr>
              <w:rPr>
                <w:rFonts w:ascii="Calibri" w:hAnsi="Calibri" w:cs="Calibri"/>
                <w:color w:val="000000"/>
              </w:rPr>
            </w:pPr>
            <w:r w:rsidRPr="00991DD4">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6F1E013E" w14:textId="77777777" w:rsidR="00991DD4" w:rsidRPr="00991DD4" w:rsidRDefault="00991DD4" w:rsidP="00991DD4">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D2298E3" w14:textId="77777777" w:rsidR="00991DD4" w:rsidRPr="00991DD4" w:rsidRDefault="00991DD4" w:rsidP="00991DD4">
            <w:pPr>
              <w:rPr>
                <w:rFonts w:ascii="Calibri" w:hAnsi="Calibri" w:cs="Calibri"/>
                <w:color w:val="000000"/>
              </w:rPr>
            </w:pPr>
            <w:r w:rsidRPr="00991DD4">
              <w:rPr>
                <w:rFonts w:ascii="Calibri" w:hAnsi="Calibri" w:cs="Calibri"/>
                <w:color w:val="000000"/>
              </w:rPr>
              <w:t>0.389***</w:t>
            </w:r>
          </w:p>
        </w:tc>
        <w:tc>
          <w:tcPr>
            <w:tcW w:w="1300" w:type="dxa"/>
            <w:tcBorders>
              <w:top w:val="nil"/>
              <w:left w:val="nil"/>
              <w:bottom w:val="nil"/>
              <w:right w:val="nil"/>
            </w:tcBorders>
            <w:shd w:val="clear" w:color="auto" w:fill="auto"/>
            <w:noWrap/>
            <w:vAlign w:val="bottom"/>
            <w:hideMark/>
          </w:tcPr>
          <w:p w14:paraId="635035EC" w14:textId="77777777" w:rsidR="00991DD4" w:rsidRPr="00991DD4" w:rsidRDefault="00991DD4" w:rsidP="00991DD4">
            <w:pPr>
              <w:rPr>
                <w:rFonts w:ascii="Calibri" w:hAnsi="Calibri" w:cs="Calibri"/>
                <w:color w:val="000000"/>
              </w:rPr>
            </w:pPr>
            <w:r w:rsidRPr="00991DD4">
              <w:rPr>
                <w:rFonts w:ascii="Calibri" w:hAnsi="Calibri" w:cs="Calibri"/>
                <w:color w:val="000000"/>
              </w:rPr>
              <w:t>-0.135</w:t>
            </w:r>
          </w:p>
        </w:tc>
      </w:tr>
      <w:tr w:rsidR="00991DD4" w:rsidRPr="00991DD4" w14:paraId="1D8B1717" w14:textId="77777777" w:rsidTr="00991DD4">
        <w:trPr>
          <w:trHeight w:val="320"/>
        </w:trPr>
        <w:tc>
          <w:tcPr>
            <w:tcW w:w="1300" w:type="dxa"/>
            <w:tcBorders>
              <w:top w:val="nil"/>
              <w:left w:val="nil"/>
              <w:bottom w:val="nil"/>
              <w:right w:val="nil"/>
            </w:tcBorders>
            <w:shd w:val="clear" w:color="auto" w:fill="auto"/>
            <w:noWrap/>
            <w:vAlign w:val="bottom"/>
            <w:hideMark/>
          </w:tcPr>
          <w:p w14:paraId="627513D8" w14:textId="77777777" w:rsidR="00991DD4" w:rsidRPr="00991DD4" w:rsidRDefault="00991DD4" w:rsidP="00991DD4">
            <w:pPr>
              <w:rPr>
                <w:rFonts w:ascii="Calibri" w:hAnsi="Calibri" w:cs="Calibri"/>
                <w:color w:val="000000"/>
              </w:rPr>
            </w:pPr>
            <w:r w:rsidRPr="00991DD4">
              <w:rPr>
                <w:rFonts w:ascii="Calibri" w:hAnsi="Calibri" w:cs="Calibri"/>
                <w:color w:val="000000"/>
              </w:rPr>
              <w:t>N2</w:t>
            </w:r>
          </w:p>
        </w:tc>
        <w:tc>
          <w:tcPr>
            <w:tcW w:w="1454" w:type="dxa"/>
            <w:tcBorders>
              <w:top w:val="nil"/>
              <w:left w:val="nil"/>
              <w:bottom w:val="nil"/>
              <w:right w:val="nil"/>
            </w:tcBorders>
            <w:shd w:val="clear" w:color="auto" w:fill="auto"/>
            <w:noWrap/>
            <w:vAlign w:val="bottom"/>
            <w:hideMark/>
          </w:tcPr>
          <w:p w14:paraId="40873A95" w14:textId="77777777" w:rsidR="00991DD4" w:rsidRPr="00991DD4" w:rsidRDefault="00991DD4" w:rsidP="00991DD4">
            <w:pPr>
              <w:rPr>
                <w:rFonts w:ascii="Calibri" w:hAnsi="Calibri" w:cs="Calibri"/>
                <w:color w:val="000000"/>
              </w:rPr>
            </w:pPr>
            <w:r w:rsidRPr="00991DD4">
              <w:rPr>
                <w:rFonts w:ascii="Calibri" w:hAnsi="Calibri" w:cs="Calibri"/>
                <w:color w:val="000000"/>
              </w:rPr>
              <w:t>0.052</w:t>
            </w:r>
          </w:p>
        </w:tc>
        <w:tc>
          <w:tcPr>
            <w:tcW w:w="1822" w:type="dxa"/>
            <w:tcBorders>
              <w:top w:val="nil"/>
              <w:left w:val="nil"/>
              <w:bottom w:val="nil"/>
              <w:right w:val="nil"/>
            </w:tcBorders>
            <w:shd w:val="clear" w:color="auto" w:fill="auto"/>
            <w:noWrap/>
            <w:vAlign w:val="bottom"/>
            <w:hideMark/>
          </w:tcPr>
          <w:p w14:paraId="1EDF3C4C" w14:textId="77777777" w:rsidR="00991DD4" w:rsidRPr="00991DD4" w:rsidRDefault="00991DD4" w:rsidP="00991DD4">
            <w:pPr>
              <w:rPr>
                <w:rFonts w:ascii="Calibri" w:hAnsi="Calibri" w:cs="Calibri"/>
                <w:color w:val="000000"/>
              </w:rPr>
            </w:pPr>
            <w:r w:rsidRPr="00991DD4">
              <w:rPr>
                <w:rFonts w:ascii="Calibri" w:hAnsi="Calibri" w:cs="Calibri"/>
                <w:color w:val="000000"/>
              </w:rPr>
              <w:t>-0.100</w:t>
            </w:r>
          </w:p>
        </w:tc>
        <w:tc>
          <w:tcPr>
            <w:tcW w:w="1300" w:type="dxa"/>
            <w:tcBorders>
              <w:top w:val="nil"/>
              <w:left w:val="nil"/>
              <w:bottom w:val="nil"/>
              <w:right w:val="nil"/>
            </w:tcBorders>
            <w:shd w:val="clear" w:color="auto" w:fill="auto"/>
            <w:noWrap/>
            <w:vAlign w:val="bottom"/>
            <w:hideMark/>
          </w:tcPr>
          <w:p w14:paraId="7519051A" w14:textId="77777777" w:rsidR="00991DD4" w:rsidRPr="00991DD4" w:rsidRDefault="00991DD4" w:rsidP="00991DD4">
            <w:pPr>
              <w:rPr>
                <w:rFonts w:ascii="Calibri" w:hAnsi="Calibri" w:cs="Calibri"/>
                <w:color w:val="000000"/>
              </w:rPr>
            </w:pPr>
            <w:r w:rsidRPr="00991DD4">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5BE599F3" w14:textId="77777777" w:rsidR="00991DD4" w:rsidRPr="00991DD4" w:rsidRDefault="00991DD4" w:rsidP="00991DD4">
            <w:pPr>
              <w:rPr>
                <w:rFonts w:ascii="Calibri" w:hAnsi="Calibri" w:cs="Calibri"/>
                <w:color w:val="000000"/>
              </w:rPr>
            </w:pPr>
            <w:r w:rsidRPr="00991DD4">
              <w:rPr>
                <w:rFonts w:ascii="Calibri" w:hAnsi="Calibri" w:cs="Calibri"/>
                <w:color w:val="000000"/>
              </w:rPr>
              <w:t>0.54***</w:t>
            </w:r>
          </w:p>
        </w:tc>
        <w:tc>
          <w:tcPr>
            <w:tcW w:w="1300" w:type="dxa"/>
            <w:tcBorders>
              <w:top w:val="nil"/>
              <w:left w:val="nil"/>
              <w:bottom w:val="nil"/>
              <w:right w:val="nil"/>
            </w:tcBorders>
            <w:shd w:val="clear" w:color="auto" w:fill="auto"/>
            <w:noWrap/>
            <w:vAlign w:val="bottom"/>
            <w:hideMark/>
          </w:tcPr>
          <w:p w14:paraId="124FE183" w14:textId="77777777" w:rsidR="00991DD4" w:rsidRPr="00991DD4" w:rsidRDefault="00991DD4" w:rsidP="00991DD4">
            <w:pPr>
              <w:rPr>
                <w:rFonts w:ascii="Calibri" w:hAnsi="Calibri" w:cs="Calibri"/>
                <w:color w:val="000000"/>
              </w:rPr>
            </w:pPr>
            <w:r w:rsidRPr="00991DD4">
              <w:rPr>
                <w:rFonts w:ascii="Calibri" w:hAnsi="Calibri" w:cs="Calibri"/>
                <w:color w:val="000000"/>
              </w:rPr>
              <w:t>0.083</w:t>
            </w:r>
          </w:p>
        </w:tc>
      </w:tr>
      <w:tr w:rsidR="00991DD4" w:rsidRPr="00991DD4" w14:paraId="178629A7" w14:textId="77777777" w:rsidTr="00991DD4">
        <w:trPr>
          <w:trHeight w:val="320"/>
        </w:trPr>
        <w:tc>
          <w:tcPr>
            <w:tcW w:w="1300" w:type="dxa"/>
            <w:tcBorders>
              <w:top w:val="nil"/>
              <w:left w:val="nil"/>
              <w:bottom w:val="nil"/>
              <w:right w:val="nil"/>
            </w:tcBorders>
            <w:shd w:val="clear" w:color="auto" w:fill="auto"/>
            <w:noWrap/>
            <w:vAlign w:val="bottom"/>
            <w:hideMark/>
          </w:tcPr>
          <w:p w14:paraId="7C017F2E" w14:textId="77777777" w:rsidR="00991DD4" w:rsidRPr="00991DD4" w:rsidRDefault="00991DD4" w:rsidP="00991DD4">
            <w:pPr>
              <w:rPr>
                <w:rFonts w:ascii="Calibri" w:hAnsi="Calibri" w:cs="Calibri"/>
                <w:color w:val="000000"/>
              </w:rPr>
            </w:pPr>
            <w:r w:rsidRPr="00991DD4">
              <w:rPr>
                <w:rFonts w:ascii="Calibri" w:hAnsi="Calibri" w:cs="Calibri"/>
                <w:color w:val="000000"/>
              </w:rPr>
              <w:t>N3</w:t>
            </w:r>
          </w:p>
        </w:tc>
        <w:tc>
          <w:tcPr>
            <w:tcW w:w="1454" w:type="dxa"/>
            <w:tcBorders>
              <w:top w:val="nil"/>
              <w:left w:val="nil"/>
              <w:bottom w:val="nil"/>
              <w:right w:val="nil"/>
            </w:tcBorders>
            <w:shd w:val="clear" w:color="auto" w:fill="auto"/>
            <w:noWrap/>
            <w:vAlign w:val="bottom"/>
            <w:hideMark/>
          </w:tcPr>
          <w:p w14:paraId="6078FFE5" w14:textId="77777777" w:rsidR="00991DD4" w:rsidRPr="00991DD4" w:rsidRDefault="00991DD4" w:rsidP="00991DD4">
            <w:pPr>
              <w:rPr>
                <w:rFonts w:ascii="Calibri" w:hAnsi="Calibri" w:cs="Calibri"/>
                <w:color w:val="000000"/>
              </w:rPr>
            </w:pPr>
            <w:r w:rsidRPr="00991DD4">
              <w:rPr>
                <w:rFonts w:ascii="Calibri" w:hAnsi="Calibri" w:cs="Calibri"/>
                <w:color w:val="000000"/>
              </w:rPr>
              <w:t>0.003</w:t>
            </w:r>
          </w:p>
        </w:tc>
        <w:tc>
          <w:tcPr>
            <w:tcW w:w="1822" w:type="dxa"/>
            <w:tcBorders>
              <w:top w:val="nil"/>
              <w:left w:val="nil"/>
              <w:bottom w:val="nil"/>
              <w:right w:val="nil"/>
            </w:tcBorders>
            <w:shd w:val="clear" w:color="auto" w:fill="auto"/>
            <w:noWrap/>
            <w:vAlign w:val="bottom"/>
            <w:hideMark/>
          </w:tcPr>
          <w:p w14:paraId="1CFDDB85" w14:textId="77777777" w:rsidR="00991DD4" w:rsidRPr="00991DD4" w:rsidRDefault="00991DD4" w:rsidP="00991DD4">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51DB434C" w14:textId="77777777" w:rsidR="00991DD4" w:rsidRPr="00991DD4" w:rsidRDefault="00991DD4" w:rsidP="00991DD4">
            <w:pPr>
              <w:rPr>
                <w:rFonts w:ascii="Calibri" w:hAnsi="Calibri" w:cs="Calibri"/>
                <w:color w:val="000000"/>
              </w:rPr>
            </w:pPr>
            <w:r w:rsidRPr="00991DD4">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63B1AD79" w14:textId="77777777" w:rsidR="00991DD4" w:rsidRPr="00991DD4" w:rsidRDefault="00991DD4" w:rsidP="00991DD4">
            <w:pPr>
              <w:rPr>
                <w:rFonts w:ascii="Calibri" w:hAnsi="Calibri" w:cs="Calibri"/>
                <w:color w:val="000000"/>
              </w:rPr>
            </w:pPr>
            <w:r w:rsidRPr="00991DD4">
              <w:rPr>
                <w:rFonts w:ascii="Calibri" w:hAnsi="Calibri" w:cs="Calibri"/>
                <w:color w:val="000000"/>
              </w:rPr>
              <w:t>0.755***</w:t>
            </w:r>
          </w:p>
        </w:tc>
        <w:tc>
          <w:tcPr>
            <w:tcW w:w="1300" w:type="dxa"/>
            <w:tcBorders>
              <w:top w:val="nil"/>
              <w:left w:val="nil"/>
              <w:bottom w:val="nil"/>
              <w:right w:val="nil"/>
            </w:tcBorders>
            <w:shd w:val="clear" w:color="auto" w:fill="auto"/>
            <w:noWrap/>
            <w:vAlign w:val="bottom"/>
            <w:hideMark/>
          </w:tcPr>
          <w:p w14:paraId="3258E641" w14:textId="77777777" w:rsidR="00991DD4" w:rsidRPr="00991DD4" w:rsidRDefault="00991DD4" w:rsidP="00991DD4">
            <w:pPr>
              <w:rPr>
                <w:rFonts w:ascii="Calibri" w:hAnsi="Calibri" w:cs="Calibri"/>
                <w:color w:val="000000"/>
              </w:rPr>
            </w:pPr>
            <w:r w:rsidRPr="00991DD4">
              <w:rPr>
                <w:rFonts w:ascii="Calibri" w:hAnsi="Calibri" w:cs="Calibri"/>
                <w:color w:val="000000"/>
              </w:rPr>
              <w:t>0.090</w:t>
            </w:r>
          </w:p>
        </w:tc>
      </w:tr>
      <w:tr w:rsidR="00991DD4" w:rsidRPr="00991DD4" w14:paraId="66EDDF9D" w14:textId="77777777" w:rsidTr="00991DD4">
        <w:trPr>
          <w:trHeight w:val="320"/>
        </w:trPr>
        <w:tc>
          <w:tcPr>
            <w:tcW w:w="1300" w:type="dxa"/>
            <w:tcBorders>
              <w:top w:val="nil"/>
              <w:left w:val="nil"/>
              <w:bottom w:val="nil"/>
              <w:right w:val="nil"/>
            </w:tcBorders>
            <w:shd w:val="clear" w:color="auto" w:fill="auto"/>
            <w:noWrap/>
            <w:vAlign w:val="bottom"/>
            <w:hideMark/>
          </w:tcPr>
          <w:p w14:paraId="10F89D93" w14:textId="77777777" w:rsidR="00991DD4" w:rsidRPr="00991DD4" w:rsidRDefault="00991DD4" w:rsidP="00991DD4">
            <w:pPr>
              <w:rPr>
                <w:rFonts w:ascii="Calibri" w:hAnsi="Calibri" w:cs="Calibri"/>
                <w:color w:val="000000"/>
              </w:rPr>
            </w:pPr>
            <w:r w:rsidRPr="00991DD4">
              <w:rPr>
                <w:rFonts w:ascii="Calibri" w:hAnsi="Calibri" w:cs="Calibri"/>
                <w:color w:val="000000"/>
              </w:rPr>
              <w:t>N4</w:t>
            </w:r>
          </w:p>
        </w:tc>
        <w:tc>
          <w:tcPr>
            <w:tcW w:w="1454" w:type="dxa"/>
            <w:tcBorders>
              <w:top w:val="nil"/>
              <w:left w:val="nil"/>
              <w:bottom w:val="nil"/>
              <w:right w:val="nil"/>
            </w:tcBorders>
            <w:shd w:val="clear" w:color="auto" w:fill="auto"/>
            <w:noWrap/>
            <w:vAlign w:val="bottom"/>
            <w:hideMark/>
          </w:tcPr>
          <w:p w14:paraId="2CC1C2D5" w14:textId="77777777" w:rsidR="00991DD4" w:rsidRPr="00991DD4" w:rsidRDefault="00991DD4" w:rsidP="00991DD4">
            <w:pPr>
              <w:rPr>
                <w:rFonts w:ascii="Calibri" w:hAnsi="Calibri" w:cs="Calibri"/>
                <w:color w:val="000000"/>
              </w:rPr>
            </w:pPr>
            <w:r w:rsidRPr="00991DD4">
              <w:rPr>
                <w:rFonts w:ascii="Calibri" w:hAnsi="Calibri" w:cs="Calibri"/>
                <w:color w:val="000000"/>
              </w:rPr>
              <w:t>0.204*</w:t>
            </w:r>
          </w:p>
        </w:tc>
        <w:tc>
          <w:tcPr>
            <w:tcW w:w="1822" w:type="dxa"/>
            <w:tcBorders>
              <w:top w:val="nil"/>
              <w:left w:val="nil"/>
              <w:bottom w:val="nil"/>
              <w:right w:val="nil"/>
            </w:tcBorders>
            <w:shd w:val="clear" w:color="auto" w:fill="auto"/>
            <w:noWrap/>
            <w:vAlign w:val="bottom"/>
            <w:hideMark/>
          </w:tcPr>
          <w:p w14:paraId="205C2239" w14:textId="77777777" w:rsidR="00991DD4" w:rsidRPr="00991DD4" w:rsidRDefault="00991DD4" w:rsidP="00991DD4">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0999AB11" w14:textId="77777777" w:rsidR="00991DD4" w:rsidRPr="00991DD4" w:rsidRDefault="00991DD4" w:rsidP="00991DD4">
            <w:pPr>
              <w:rPr>
                <w:rFonts w:ascii="Calibri" w:hAnsi="Calibri" w:cs="Calibri"/>
                <w:color w:val="000000"/>
              </w:rPr>
            </w:pPr>
            <w:r w:rsidRPr="00991DD4">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67447427" w14:textId="77777777" w:rsidR="00991DD4" w:rsidRPr="00991DD4" w:rsidRDefault="00991DD4" w:rsidP="00991DD4">
            <w:pPr>
              <w:rPr>
                <w:rFonts w:ascii="Calibri" w:hAnsi="Calibri" w:cs="Calibri"/>
                <w:color w:val="000000"/>
              </w:rPr>
            </w:pPr>
            <w:r w:rsidRPr="00991DD4">
              <w:rPr>
                <w:rFonts w:ascii="Calibri" w:hAnsi="Calibri" w:cs="Calibri"/>
                <w:color w:val="000000"/>
              </w:rPr>
              <w:t>-0.411***</w:t>
            </w:r>
          </w:p>
        </w:tc>
        <w:tc>
          <w:tcPr>
            <w:tcW w:w="1300" w:type="dxa"/>
            <w:tcBorders>
              <w:top w:val="nil"/>
              <w:left w:val="nil"/>
              <w:bottom w:val="nil"/>
              <w:right w:val="nil"/>
            </w:tcBorders>
            <w:shd w:val="clear" w:color="auto" w:fill="auto"/>
            <w:noWrap/>
            <w:vAlign w:val="bottom"/>
            <w:hideMark/>
          </w:tcPr>
          <w:p w14:paraId="4828F939" w14:textId="77777777" w:rsidR="00991DD4" w:rsidRPr="00991DD4" w:rsidRDefault="00991DD4" w:rsidP="00991DD4">
            <w:pPr>
              <w:rPr>
                <w:rFonts w:ascii="Calibri" w:hAnsi="Calibri" w:cs="Calibri"/>
                <w:color w:val="000000"/>
              </w:rPr>
            </w:pPr>
            <w:r w:rsidRPr="00991DD4">
              <w:rPr>
                <w:rFonts w:ascii="Calibri" w:hAnsi="Calibri" w:cs="Calibri"/>
                <w:color w:val="000000"/>
              </w:rPr>
              <w:t>0.537***</w:t>
            </w:r>
          </w:p>
        </w:tc>
      </w:tr>
      <w:tr w:rsidR="00991DD4" w:rsidRPr="00991DD4" w14:paraId="238AF0AA" w14:textId="77777777" w:rsidTr="00991DD4">
        <w:trPr>
          <w:trHeight w:val="320"/>
        </w:trPr>
        <w:tc>
          <w:tcPr>
            <w:tcW w:w="1300" w:type="dxa"/>
            <w:tcBorders>
              <w:top w:val="nil"/>
              <w:left w:val="nil"/>
              <w:bottom w:val="nil"/>
              <w:right w:val="nil"/>
            </w:tcBorders>
            <w:shd w:val="clear" w:color="auto" w:fill="auto"/>
            <w:noWrap/>
            <w:vAlign w:val="bottom"/>
            <w:hideMark/>
          </w:tcPr>
          <w:p w14:paraId="4EA8770E" w14:textId="77777777" w:rsidR="00991DD4" w:rsidRPr="00991DD4" w:rsidRDefault="00991DD4" w:rsidP="00991DD4">
            <w:pPr>
              <w:rPr>
                <w:rFonts w:ascii="Calibri" w:hAnsi="Calibri" w:cs="Calibri"/>
                <w:color w:val="000000"/>
              </w:rPr>
            </w:pPr>
            <w:r w:rsidRPr="00991DD4">
              <w:rPr>
                <w:rFonts w:ascii="Calibri" w:hAnsi="Calibri" w:cs="Calibri"/>
                <w:color w:val="000000"/>
              </w:rPr>
              <w:t>N5</w:t>
            </w:r>
          </w:p>
        </w:tc>
        <w:tc>
          <w:tcPr>
            <w:tcW w:w="1454" w:type="dxa"/>
            <w:tcBorders>
              <w:top w:val="nil"/>
              <w:left w:val="nil"/>
              <w:bottom w:val="nil"/>
              <w:right w:val="nil"/>
            </w:tcBorders>
            <w:shd w:val="clear" w:color="auto" w:fill="auto"/>
            <w:noWrap/>
            <w:vAlign w:val="bottom"/>
            <w:hideMark/>
          </w:tcPr>
          <w:p w14:paraId="2FEC38F1" w14:textId="77777777" w:rsidR="00991DD4" w:rsidRPr="00991DD4" w:rsidRDefault="00991DD4" w:rsidP="00991DD4">
            <w:pPr>
              <w:rPr>
                <w:rFonts w:ascii="Calibri" w:hAnsi="Calibri" w:cs="Calibri"/>
                <w:color w:val="000000"/>
              </w:rPr>
            </w:pPr>
            <w:r w:rsidRPr="00991DD4">
              <w:rPr>
                <w:rFonts w:ascii="Calibri" w:hAnsi="Calibri" w:cs="Calibri"/>
                <w:color w:val="000000"/>
              </w:rPr>
              <w:t>0.027</w:t>
            </w:r>
          </w:p>
        </w:tc>
        <w:tc>
          <w:tcPr>
            <w:tcW w:w="1822" w:type="dxa"/>
            <w:tcBorders>
              <w:top w:val="nil"/>
              <w:left w:val="nil"/>
              <w:bottom w:val="nil"/>
              <w:right w:val="nil"/>
            </w:tcBorders>
            <w:shd w:val="clear" w:color="auto" w:fill="auto"/>
            <w:noWrap/>
            <w:vAlign w:val="bottom"/>
            <w:hideMark/>
          </w:tcPr>
          <w:p w14:paraId="14513BC3" w14:textId="77777777" w:rsidR="00991DD4" w:rsidRPr="00991DD4" w:rsidRDefault="00991DD4" w:rsidP="00991DD4">
            <w:pPr>
              <w:rPr>
                <w:rFonts w:ascii="Calibri" w:hAnsi="Calibri" w:cs="Calibri"/>
                <w:color w:val="000000"/>
              </w:rPr>
            </w:pPr>
            <w:r w:rsidRPr="00991DD4">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0B6E62E3" w14:textId="77777777" w:rsidR="00991DD4" w:rsidRPr="00991DD4" w:rsidRDefault="00991DD4" w:rsidP="00991DD4">
            <w:pPr>
              <w:rPr>
                <w:rFonts w:ascii="Calibri" w:hAnsi="Calibri" w:cs="Calibri"/>
                <w:color w:val="000000"/>
              </w:rPr>
            </w:pPr>
            <w:r w:rsidRPr="00991DD4">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24D4570A" w14:textId="77777777" w:rsidR="00991DD4" w:rsidRPr="00991DD4" w:rsidRDefault="00991DD4" w:rsidP="00991DD4">
            <w:pPr>
              <w:rPr>
                <w:rFonts w:ascii="Calibri" w:hAnsi="Calibri" w:cs="Calibri"/>
                <w:color w:val="000000"/>
              </w:rPr>
            </w:pPr>
            <w:r w:rsidRPr="00991DD4">
              <w:rPr>
                <w:rFonts w:ascii="Calibri" w:hAnsi="Calibri" w:cs="Calibri"/>
                <w:color w:val="000000"/>
              </w:rPr>
              <w:t>0.587***</w:t>
            </w:r>
          </w:p>
        </w:tc>
        <w:tc>
          <w:tcPr>
            <w:tcW w:w="1300" w:type="dxa"/>
            <w:tcBorders>
              <w:top w:val="nil"/>
              <w:left w:val="nil"/>
              <w:bottom w:val="nil"/>
              <w:right w:val="nil"/>
            </w:tcBorders>
            <w:shd w:val="clear" w:color="auto" w:fill="auto"/>
            <w:noWrap/>
            <w:vAlign w:val="bottom"/>
            <w:hideMark/>
          </w:tcPr>
          <w:p w14:paraId="011BD36F" w14:textId="77777777" w:rsidR="00991DD4" w:rsidRPr="00991DD4" w:rsidRDefault="00991DD4" w:rsidP="00991DD4">
            <w:pPr>
              <w:rPr>
                <w:rFonts w:ascii="Calibri" w:hAnsi="Calibri" w:cs="Calibri"/>
                <w:color w:val="000000"/>
              </w:rPr>
            </w:pPr>
            <w:r w:rsidRPr="00991DD4">
              <w:rPr>
                <w:rFonts w:ascii="Calibri" w:hAnsi="Calibri" w:cs="Calibri"/>
                <w:color w:val="000000"/>
              </w:rPr>
              <w:t>0.006</w:t>
            </w:r>
          </w:p>
        </w:tc>
      </w:tr>
      <w:tr w:rsidR="00991DD4" w:rsidRPr="00991DD4" w14:paraId="50B0E62E" w14:textId="77777777" w:rsidTr="00991DD4">
        <w:trPr>
          <w:trHeight w:val="320"/>
        </w:trPr>
        <w:tc>
          <w:tcPr>
            <w:tcW w:w="1300" w:type="dxa"/>
            <w:tcBorders>
              <w:top w:val="nil"/>
              <w:left w:val="nil"/>
              <w:bottom w:val="nil"/>
              <w:right w:val="nil"/>
            </w:tcBorders>
            <w:shd w:val="clear" w:color="auto" w:fill="auto"/>
            <w:noWrap/>
            <w:vAlign w:val="bottom"/>
            <w:hideMark/>
          </w:tcPr>
          <w:p w14:paraId="243F6B19" w14:textId="77777777" w:rsidR="00991DD4" w:rsidRPr="00991DD4" w:rsidRDefault="00991DD4" w:rsidP="00991DD4">
            <w:pPr>
              <w:rPr>
                <w:rFonts w:ascii="Calibri" w:hAnsi="Calibri" w:cs="Calibri"/>
                <w:color w:val="000000"/>
              </w:rPr>
            </w:pPr>
            <w:r w:rsidRPr="00991DD4">
              <w:rPr>
                <w:rFonts w:ascii="Calibri" w:hAnsi="Calibri" w:cs="Calibri"/>
                <w:color w:val="000000"/>
              </w:rPr>
              <w:t>N6</w:t>
            </w:r>
          </w:p>
        </w:tc>
        <w:tc>
          <w:tcPr>
            <w:tcW w:w="1454" w:type="dxa"/>
            <w:tcBorders>
              <w:top w:val="nil"/>
              <w:left w:val="nil"/>
              <w:bottom w:val="nil"/>
              <w:right w:val="nil"/>
            </w:tcBorders>
            <w:shd w:val="clear" w:color="auto" w:fill="auto"/>
            <w:noWrap/>
            <w:vAlign w:val="bottom"/>
            <w:hideMark/>
          </w:tcPr>
          <w:p w14:paraId="2FFC6C0C" w14:textId="77777777" w:rsidR="00991DD4" w:rsidRPr="00991DD4" w:rsidRDefault="00991DD4" w:rsidP="00991DD4">
            <w:pPr>
              <w:rPr>
                <w:rFonts w:ascii="Calibri" w:hAnsi="Calibri" w:cs="Calibri"/>
                <w:color w:val="000000"/>
              </w:rPr>
            </w:pPr>
            <w:r w:rsidRPr="00991DD4">
              <w:rPr>
                <w:rFonts w:ascii="Calibri" w:hAnsi="Calibri" w:cs="Calibri"/>
                <w:color w:val="000000"/>
              </w:rPr>
              <w:t>-0.162</w:t>
            </w:r>
          </w:p>
        </w:tc>
        <w:tc>
          <w:tcPr>
            <w:tcW w:w="1822" w:type="dxa"/>
            <w:tcBorders>
              <w:top w:val="nil"/>
              <w:left w:val="nil"/>
              <w:bottom w:val="nil"/>
              <w:right w:val="nil"/>
            </w:tcBorders>
            <w:shd w:val="clear" w:color="auto" w:fill="auto"/>
            <w:noWrap/>
            <w:vAlign w:val="bottom"/>
            <w:hideMark/>
          </w:tcPr>
          <w:p w14:paraId="01C9CEE9" w14:textId="77777777" w:rsidR="00991DD4" w:rsidRPr="00991DD4" w:rsidRDefault="00991DD4" w:rsidP="00991DD4">
            <w:pPr>
              <w:rPr>
                <w:rFonts w:ascii="Calibri" w:hAnsi="Calibri" w:cs="Calibri"/>
                <w:color w:val="000000"/>
              </w:rPr>
            </w:pPr>
            <w:r w:rsidRPr="00991DD4">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36136180" w14:textId="77777777" w:rsidR="00991DD4" w:rsidRPr="00991DD4" w:rsidRDefault="00991DD4" w:rsidP="00991DD4">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20904B13" w14:textId="77777777" w:rsidR="00991DD4" w:rsidRPr="00991DD4" w:rsidRDefault="00991DD4" w:rsidP="00991DD4">
            <w:pPr>
              <w:rPr>
                <w:rFonts w:ascii="Calibri" w:hAnsi="Calibri" w:cs="Calibri"/>
                <w:color w:val="000000"/>
              </w:rPr>
            </w:pPr>
            <w:r w:rsidRPr="00991DD4">
              <w:rPr>
                <w:rFonts w:ascii="Calibri" w:hAnsi="Calibri" w:cs="Calibri"/>
                <w:color w:val="000000"/>
              </w:rPr>
              <w:t>0.729***</w:t>
            </w:r>
          </w:p>
        </w:tc>
        <w:tc>
          <w:tcPr>
            <w:tcW w:w="1300" w:type="dxa"/>
            <w:tcBorders>
              <w:top w:val="nil"/>
              <w:left w:val="nil"/>
              <w:bottom w:val="nil"/>
              <w:right w:val="nil"/>
            </w:tcBorders>
            <w:shd w:val="clear" w:color="auto" w:fill="auto"/>
            <w:noWrap/>
            <w:vAlign w:val="bottom"/>
            <w:hideMark/>
          </w:tcPr>
          <w:p w14:paraId="5A9CE959" w14:textId="77777777" w:rsidR="00991DD4" w:rsidRPr="00991DD4" w:rsidRDefault="00991DD4" w:rsidP="00991DD4">
            <w:pPr>
              <w:rPr>
                <w:rFonts w:ascii="Calibri" w:hAnsi="Calibri" w:cs="Calibri"/>
                <w:color w:val="000000"/>
              </w:rPr>
            </w:pPr>
            <w:r w:rsidRPr="00991DD4">
              <w:rPr>
                <w:rFonts w:ascii="Calibri" w:hAnsi="Calibri" w:cs="Calibri"/>
                <w:color w:val="000000"/>
              </w:rPr>
              <w:t>-0.129</w:t>
            </w:r>
          </w:p>
        </w:tc>
      </w:tr>
      <w:tr w:rsidR="00991DD4" w:rsidRPr="00991DD4" w14:paraId="3E6CE3C3" w14:textId="77777777" w:rsidTr="00991DD4">
        <w:trPr>
          <w:trHeight w:val="320"/>
        </w:trPr>
        <w:tc>
          <w:tcPr>
            <w:tcW w:w="1300" w:type="dxa"/>
            <w:tcBorders>
              <w:top w:val="nil"/>
              <w:left w:val="nil"/>
              <w:bottom w:val="nil"/>
              <w:right w:val="nil"/>
            </w:tcBorders>
            <w:shd w:val="clear" w:color="auto" w:fill="auto"/>
            <w:noWrap/>
            <w:vAlign w:val="bottom"/>
            <w:hideMark/>
          </w:tcPr>
          <w:p w14:paraId="2D7B4D4D" w14:textId="77777777" w:rsidR="00991DD4" w:rsidRPr="00991DD4" w:rsidRDefault="00991DD4" w:rsidP="00991DD4">
            <w:pPr>
              <w:rPr>
                <w:rFonts w:ascii="Calibri" w:hAnsi="Calibri" w:cs="Calibri"/>
                <w:color w:val="000000"/>
              </w:rPr>
            </w:pPr>
            <w:r w:rsidRPr="00991DD4">
              <w:rPr>
                <w:rFonts w:ascii="Calibri" w:hAnsi="Calibri" w:cs="Calibri"/>
                <w:color w:val="000000"/>
              </w:rPr>
              <w:t>N7</w:t>
            </w:r>
          </w:p>
        </w:tc>
        <w:tc>
          <w:tcPr>
            <w:tcW w:w="1454" w:type="dxa"/>
            <w:tcBorders>
              <w:top w:val="nil"/>
              <w:left w:val="nil"/>
              <w:bottom w:val="nil"/>
              <w:right w:val="nil"/>
            </w:tcBorders>
            <w:shd w:val="clear" w:color="auto" w:fill="auto"/>
            <w:noWrap/>
            <w:vAlign w:val="bottom"/>
            <w:hideMark/>
          </w:tcPr>
          <w:p w14:paraId="6E514D99" w14:textId="77777777" w:rsidR="00991DD4" w:rsidRPr="00991DD4" w:rsidRDefault="00991DD4" w:rsidP="00991DD4">
            <w:pPr>
              <w:rPr>
                <w:rFonts w:ascii="Calibri" w:hAnsi="Calibri" w:cs="Calibri"/>
                <w:color w:val="000000"/>
              </w:rPr>
            </w:pPr>
            <w:r w:rsidRPr="00991DD4">
              <w:rPr>
                <w:rFonts w:ascii="Calibri" w:hAnsi="Calibri" w:cs="Calibri"/>
                <w:color w:val="000000"/>
              </w:rPr>
              <w:t>0.136*</w:t>
            </w:r>
          </w:p>
        </w:tc>
        <w:tc>
          <w:tcPr>
            <w:tcW w:w="1822" w:type="dxa"/>
            <w:tcBorders>
              <w:top w:val="nil"/>
              <w:left w:val="nil"/>
              <w:bottom w:val="nil"/>
              <w:right w:val="nil"/>
            </w:tcBorders>
            <w:shd w:val="clear" w:color="auto" w:fill="auto"/>
            <w:noWrap/>
            <w:vAlign w:val="bottom"/>
            <w:hideMark/>
          </w:tcPr>
          <w:p w14:paraId="401AE37D" w14:textId="77777777" w:rsidR="00991DD4" w:rsidRPr="00991DD4" w:rsidRDefault="00991DD4" w:rsidP="00991DD4">
            <w:pPr>
              <w:rPr>
                <w:rFonts w:ascii="Calibri" w:hAnsi="Calibri" w:cs="Calibri"/>
                <w:color w:val="000000"/>
              </w:rPr>
            </w:pPr>
            <w:r w:rsidRPr="00991DD4">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62960474" w14:textId="77777777" w:rsidR="00991DD4" w:rsidRPr="00991DD4" w:rsidRDefault="00991DD4" w:rsidP="00991DD4">
            <w:pPr>
              <w:rPr>
                <w:rFonts w:ascii="Calibri" w:hAnsi="Calibri" w:cs="Calibri"/>
                <w:color w:val="000000"/>
              </w:rPr>
            </w:pPr>
            <w:r w:rsidRPr="00991DD4">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3035D25F" w14:textId="77777777" w:rsidR="00991DD4" w:rsidRPr="00991DD4" w:rsidRDefault="00991DD4" w:rsidP="00991DD4">
            <w:pPr>
              <w:rPr>
                <w:rFonts w:ascii="Calibri" w:hAnsi="Calibri" w:cs="Calibri"/>
                <w:color w:val="000000"/>
              </w:rPr>
            </w:pPr>
            <w:r w:rsidRPr="00991DD4">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1BD4667F" w14:textId="77777777" w:rsidR="00991DD4" w:rsidRPr="00991DD4" w:rsidRDefault="00991DD4" w:rsidP="00991DD4">
            <w:pPr>
              <w:rPr>
                <w:rFonts w:ascii="Calibri" w:hAnsi="Calibri" w:cs="Calibri"/>
                <w:color w:val="000000"/>
              </w:rPr>
            </w:pPr>
            <w:r w:rsidRPr="00991DD4">
              <w:rPr>
                <w:rFonts w:ascii="Calibri" w:hAnsi="Calibri" w:cs="Calibri"/>
                <w:color w:val="000000"/>
              </w:rPr>
              <w:t>-0.089</w:t>
            </w:r>
          </w:p>
        </w:tc>
      </w:tr>
      <w:tr w:rsidR="00991DD4" w:rsidRPr="00991DD4" w14:paraId="6380E764" w14:textId="77777777" w:rsidTr="00991DD4">
        <w:trPr>
          <w:trHeight w:val="320"/>
        </w:trPr>
        <w:tc>
          <w:tcPr>
            <w:tcW w:w="1300" w:type="dxa"/>
            <w:tcBorders>
              <w:top w:val="nil"/>
              <w:left w:val="nil"/>
              <w:bottom w:val="nil"/>
              <w:right w:val="nil"/>
            </w:tcBorders>
            <w:shd w:val="clear" w:color="auto" w:fill="auto"/>
            <w:noWrap/>
            <w:vAlign w:val="bottom"/>
            <w:hideMark/>
          </w:tcPr>
          <w:p w14:paraId="726A9092" w14:textId="77777777" w:rsidR="00991DD4" w:rsidRPr="00991DD4" w:rsidRDefault="00991DD4" w:rsidP="00991DD4">
            <w:pPr>
              <w:rPr>
                <w:rFonts w:ascii="Calibri" w:hAnsi="Calibri" w:cs="Calibri"/>
                <w:color w:val="000000"/>
              </w:rPr>
            </w:pPr>
            <w:r w:rsidRPr="00991DD4">
              <w:rPr>
                <w:rFonts w:ascii="Calibri" w:hAnsi="Calibri" w:cs="Calibri"/>
                <w:color w:val="000000"/>
              </w:rPr>
              <w:t>O1</w:t>
            </w:r>
          </w:p>
        </w:tc>
        <w:tc>
          <w:tcPr>
            <w:tcW w:w="1454" w:type="dxa"/>
            <w:tcBorders>
              <w:top w:val="nil"/>
              <w:left w:val="nil"/>
              <w:bottom w:val="nil"/>
              <w:right w:val="nil"/>
            </w:tcBorders>
            <w:shd w:val="clear" w:color="auto" w:fill="auto"/>
            <w:noWrap/>
            <w:vAlign w:val="bottom"/>
            <w:hideMark/>
          </w:tcPr>
          <w:p w14:paraId="7D391DFB" w14:textId="77777777" w:rsidR="00991DD4" w:rsidRPr="00991DD4" w:rsidRDefault="00991DD4" w:rsidP="00991DD4">
            <w:pPr>
              <w:rPr>
                <w:rFonts w:ascii="Calibri" w:hAnsi="Calibri" w:cs="Calibri"/>
                <w:color w:val="000000"/>
              </w:rPr>
            </w:pPr>
            <w:r w:rsidRPr="00991DD4">
              <w:rPr>
                <w:rFonts w:ascii="Calibri" w:hAnsi="Calibri" w:cs="Calibri"/>
                <w:color w:val="000000"/>
              </w:rPr>
              <w:t>0.220</w:t>
            </w:r>
          </w:p>
        </w:tc>
        <w:tc>
          <w:tcPr>
            <w:tcW w:w="1822" w:type="dxa"/>
            <w:tcBorders>
              <w:top w:val="nil"/>
              <w:left w:val="nil"/>
              <w:bottom w:val="nil"/>
              <w:right w:val="nil"/>
            </w:tcBorders>
            <w:shd w:val="clear" w:color="auto" w:fill="auto"/>
            <w:noWrap/>
            <w:vAlign w:val="bottom"/>
            <w:hideMark/>
          </w:tcPr>
          <w:p w14:paraId="13402A96" w14:textId="77777777" w:rsidR="00991DD4" w:rsidRPr="00991DD4" w:rsidRDefault="00991DD4" w:rsidP="00991DD4">
            <w:pPr>
              <w:rPr>
                <w:rFonts w:ascii="Calibri" w:hAnsi="Calibri" w:cs="Calibri"/>
                <w:color w:val="000000"/>
              </w:rPr>
            </w:pPr>
            <w:r w:rsidRPr="00991DD4">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1FAE6E79" w14:textId="77777777" w:rsidR="00991DD4" w:rsidRPr="00991DD4" w:rsidRDefault="00991DD4" w:rsidP="00991DD4">
            <w:pPr>
              <w:rPr>
                <w:rFonts w:ascii="Calibri" w:hAnsi="Calibri" w:cs="Calibri"/>
                <w:color w:val="000000"/>
              </w:rPr>
            </w:pPr>
            <w:r w:rsidRPr="00991DD4">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01D0D15B" w14:textId="77777777" w:rsidR="00991DD4" w:rsidRPr="00991DD4" w:rsidRDefault="00991DD4" w:rsidP="00991DD4">
            <w:pPr>
              <w:rPr>
                <w:rFonts w:ascii="Calibri" w:hAnsi="Calibri" w:cs="Calibri"/>
                <w:color w:val="000000"/>
              </w:rPr>
            </w:pPr>
            <w:r w:rsidRPr="00991DD4">
              <w:rPr>
                <w:rFonts w:ascii="Calibri" w:hAnsi="Calibri" w:cs="Calibri"/>
                <w:color w:val="000000"/>
              </w:rPr>
              <w:t>-0.158**</w:t>
            </w:r>
          </w:p>
        </w:tc>
        <w:tc>
          <w:tcPr>
            <w:tcW w:w="1300" w:type="dxa"/>
            <w:tcBorders>
              <w:top w:val="nil"/>
              <w:left w:val="nil"/>
              <w:bottom w:val="nil"/>
              <w:right w:val="nil"/>
            </w:tcBorders>
            <w:shd w:val="clear" w:color="auto" w:fill="auto"/>
            <w:noWrap/>
            <w:vAlign w:val="bottom"/>
            <w:hideMark/>
          </w:tcPr>
          <w:p w14:paraId="42FC48C8" w14:textId="77777777" w:rsidR="00991DD4" w:rsidRPr="00991DD4" w:rsidRDefault="00991DD4" w:rsidP="00991DD4">
            <w:pPr>
              <w:rPr>
                <w:rFonts w:ascii="Calibri" w:hAnsi="Calibri" w:cs="Calibri"/>
                <w:color w:val="000000"/>
              </w:rPr>
            </w:pPr>
            <w:r w:rsidRPr="00991DD4">
              <w:rPr>
                <w:rFonts w:ascii="Calibri" w:hAnsi="Calibri" w:cs="Calibri"/>
                <w:color w:val="000000"/>
              </w:rPr>
              <w:t>0.806***</w:t>
            </w:r>
          </w:p>
        </w:tc>
      </w:tr>
      <w:tr w:rsidR="00991DD4" w:rsidRPr="00991DD4" w14:paraId="2ADD84BE" w14:textId="77777777" w:rsidTr="00991DD4">
        <w:trPr>
          <w:trHeight w:val="320"/>
        </w:trPr>
        <w:tc>
          <w:tcPr>
            <w:tcW w:w="1300" w:type="dxa"/>
            <w:tcBorders>
              <w:top w:val="nil"/>
              <w:left w:val="nil"/>
              <w:bottom w:val="nil"/>
              <w:right w:val="nil"/>
            </w:tcBorders>
            <w:shd w:val="clear" w:color="auto" w:fill="auto"/>
            <w:noWrap/>
            <w:vAlign w:val="bottom"/>
            <w:hideMark/>
          </w:tcPr>
          <w:p w14:paraId="6339C3CA" w14:textId="77777777" w:rsidR="00991DD4" w:rsidRPr="00991DD4" w:rsidRDefault="00991DD4" w:rsidP="00991DD4">
            <w:pPr>
              <w:rPr>
                <w:rFonts w:ascii="Calibri" w:hAnsi="Calibri" w:cs="Calibri"/>
                <w:color w:val="000000"/>
              </w:rPr>
            </w:pPr>
            <w:r w:rsidRPr="00991DD4">
              <w:rPr>
                <w:rFonts w:ascii="Calibri" w:hAnsi="Calibri" w:cs="Calibri"/>
                <w:color w:val="000000"/>
              </w:rPr>
              <w:t>O2</w:t>
            </w:r>
          </w:p>
        </w:tc>
        <w:tc>
          <w:tcPr>
            <w:tcW w:w="1454" w:type="dxa"/>
            <w:tcBorders>
              <w:top w:val="nil"/>
              <w:left w:val="nil"/>
              <w:bottom w:val="nil"/>
              <w:right w:val="nil"/>
            </w:tcBorders>
            <w:shd w:val="clear" w:color="auto" w:fill="auto"/>
            <w:noWrap/>
            <w:vAlign w:val="bottom"/>
            <w:hideMark/>
          </w:tcPr>
          <w:p w14:paraId="3A18FBC4" w14:textId="77777777" w:rsidR="00991DD4" w:rsidRPr="00991DD4" w:rsidRDefault="00991DD4" w:rsidP="00991DD4">
            <w:pPr>
              <w:rPr>
                <w:rFonts w:ascii="Calibri" w:hAnsi="Calibri" w:cs="Calibri"/>
                <w:color w:val="000000"/>
              </w:rPr>
            </w:pPr>
            <w:r w:rsidRPr="00991DD4">
              <w:rPr>
                <w:rFonts w:ascii="Calibri" w:hAnsi="Calibri" w:cs="Calibri"/>
                <w:color w:val="000000"/>
              </w:rPr>
              <w:t>-0.184**</w:t>
            </w:r>
          </w:p>
        </w:tc>
        <w:tc>
          <w:tcPr>
            <w:tcW w:w="1822" w:type="dxa"/>
            <w:tcBorders>
              <w:top w:val="nil"/>
              <w:left w:val="nil"/>
              <w:bottom w:val="nil"/>
              <w:right w:val="nil"/>
            </w:tcBorders>
            <w:shd w:val="clear" w:color="auto" w:fill="auto"/>
            <w:noWrap/>
            <w:vAlign w:val="bottom"/>
            <w:hideMark/>
          </w:tcPr>
          <w:p w14:paraId="6B7F70CE" w14:textId="77777777" w:rsidR="00991DD4" w:rsidRPr="00991DD4" w:rsidRDefault="00991DD4" w:rsidP="00991DD4">
            <w:pPr>
              <w:rPr>
                <w:rFonts w:ascii="Calibri" w:hAnsi="Calibri" w:cs="Calibri"/>
                <w:color w:val="000000"/>
              </w:rPr>
            </w:pPr>
            <w:r w:rsidRPr="00991DD4">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1317908A" w14:textId="77777777" w:rsidR="00991DD4" w:rsidRPr="00991DD4" w:rsidRDefault="00991DD4" w:rsidP="00991DD4">
            <w:pPr>
              <w:rPr>
                <w:rFonts w:ascii="Calibri" w:hAnsi="Calibri" w:cs="Calibri"/>
                <w:color w:val="000000"/>
              </w:rPr>
            </w:pPr>
            <w:r w:rsidRPr="00991DD4">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0A10C1CC" w14:textId="77777777" w:rsidR="00991DD4" w:rsidRPr="00991DD4" w:rsidRDefault="00991DD4" w:rsidP="00991DD4">
            <w:pPr>
              <w:rPr>
                <w:rFonts w:ascii="Calibri" w:hAnsi="Calibri" w:cs="Calibri"/>
                <w:color w:val="000000"/>
              </w:rPr>
            </w:pPr>
            <w:r w:rsidRPr="00991DD4">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3FE76369" w14:textId="77777777" w:rsidR="00991DD4" w:rsidRPr="00991DD4" w:rsidRDefault="00991DD4" w:rsidP="00991DD4">
            <w:pPr>
              <w:rPr>
                <w:rFonts w:ascii="Calibri" w:hAnsi="Calibri" w:cs="Calibri"/>
                <w:color w:val="000000"/>
              </w:rPr>
            </w:pPr>
            <w:r w:rsidRPr="00991DD4">
              <w:rPr>
                <w:rFonts w:ascii="Calibri" w:hAnsi="Calibri" w:cs="Calibri"/>
                <w:color w:val="000000"/>
              </w:rPr>
              <w:t>0.42***</w:t>
            </w:r>
          </w:p>
        </w:tc>
      </w:tr>
      <w:tr w:rsidR="00991DD4" w:rsidRPr="00991DD4" w14:paraId="55E2349C" w14:textId="77777777" w:rsidTr="00991DD4">
        <w:trPr>
          <w:trHeight w:val="320"/>
        </w:trPr>
        <w:tc>
          <w:tcPr>
            <w:tcW w:w="1300" w:type="dxa"/>
            <w:tcBorders>
              <w:top w:val="nil"/>
              <w:left w:val="nil"/>
              <w:bottom w:val="nil"/>
              <w:right w:val="nil"/>
            </w:tcBorders>
            <w:shd w:val="clear" w:color="auto" w:fill="auto"/>
            <w:noWrap/>
            <w:vAlign w:val="bottom"/>
            <w:hideMark/>
          </w:tcPr>
          <w:p w14:paraId="0F3A3F73" w14:textId="77777777" w:rsidR="00991DD4" w:rsidRPr="00991DD4" w:rsidRDefault="00991DD4" w:rsidP="00991DD4">
            <w:pPr>
              <w:rPr>
                <w:rFonts w:ascii="Calibri" w:hAnsi="Calibri" w:cs="Calibri"/>
                <w:color w:val="000000"/>
              </w:rPr>
            </w:pPr>
            <w:r w:rsidRPr="00991DD4">
              <w:rPr>
                <w:rFonts w:ascii="Calibri" w:hAnsi="Calibri" w:cs="Calibri"/>
                <w:color w:val="000000"/>
              </w:rPr>
              <w:t>O3</w:t>
            </w:r>
          </w:p>
        </w:tc>
        <w:tc>
          <w:tcPr>
            <w:tcW w:w="1454" w:type="dxa"/>
            <w:tcBorders>
              <w:top w:val="nil"/>
              <w:left w:val="nil"/>
              <w:bottom w:val="nil"/>
              <w:right w:val="nil"/>
            </w:tcBorders>
            <w:shd w:val="clear" w:color="auto" w:fill="auto"/>
            <w:noWrap/>
            <w:vAlign w:val="bottom"/>
            <w:hideMark/>
          </w:tcPr>
          <w:p w14:paraId="48A0CAC3" w14:textId="77777777" w:rsidR="00991DD4" w:rsidRPr="00991DD4" w:rsidRDefault="00991DD4" w:rsidP="00991DD4">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5B8F6637" w14:textId="77777777" w:rsidR="00991DD4" w:rsidRPr="00991DD4" w:rsidRDefault="00991DD4" w:rsidP="00991DD4">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75141D8" w14:textId="77777777" w:rsidR="00991DD4" w:rsidRPr="00991DD4" w:rsidRDefault="00991DD4" w:rsidP="00991DD4">
            <w:pPr>
              <w:rPr>
                <w:rFonts w:ascii="Calibri" w:hAnsi="Calibri" w:cs="Calibri"/>
                <w:color w:val="000000"/>
              </w:rPr>
            </w:pPr>
            <w:r w:rsidRPr="00991DD4">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7357CA97"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A03FBDE" w14:textId="77777777" w:rsidR="00991DD4" w:rsidRPr="00991DD4" w:rsidRDefault="00991DD4" w:rsidP="00991DD4">
            <w:pPr>
              <w:rPr>
                <w:rFonts w:ascii="Calibri" w:hAnsi="Calibri" w:cs="Calibri"/>
                <w:color w:val="000000"/>
              </w:rPr>
            </w:pPr>
            <w:r w:rsidRPr="00991DD4">
              <w:rPr>
                <w:rFonts w:ascii="Calibri" w:hAnsi="Calibri" w:cs="Calibri"/>
                <w:color w:val="000000"/>
              </w:rPr>
              <w:t>0.768***</w:t>
            </w:r>
          </w:p>
        </w:tc>
      </w:tr>
      <w:tr w:rsidR="00991DD4" w:rsidRPr="00991DD4" w14:paraId="2695D931" w14:textId="77777777" w:rsidTr="00991DD4">
        <w:trPr>
          <w:trHeight w:val="320"/>
        </w:trPr>
        <w:tc>
          <w:tcPr>
            <w:tcW w:w="1300" w:type="dxa"/>
            <w:tcBorders>
              <w:top w:val="nil"/>
              <w:left w:val="nil"/>
              <w:bottom w:val="nil"/>
              <w:right w:val="nil"/>
            </w:tcBorders>
            <w:shd w:val="clear" w:color="auto" w:fill="auto"/>
            <w:noWrap/>
            <w:vAlign w:val="bottom"/>
            <w:hideMark/>
          </w:tcPr>
          <w:p w14:paraId="62093104" w14:textId="77777777" w:rsidR="00991DD4" w:rsidRPr="00991DD4" w:rsidRDefault="00991DD4" w:rsidP="00991DD4">
            <w:pPr>
              <w:rPr>
                <w:rFonts w:ascii="Calibri" w:hAnsi="Calibri" w:cs="Calibri"/>
                <w:color w:val="000000"/>
              </w:rPr>
            </w:pPr>
            <w:r w:rsidRPr="00991DD4">
              <w:rPr>
                <w:rFonts w:ascii="Calibri" w:hAnsi="Calibri" w:cs="Calibri"/>
                <w:color w:val="000000"/>
              </w:rPr>
              <w:t>O4</w:t>
            </w:r>
          </w:p>
        </w:tc>
        <w:tc>
          <w:tcPr>
            <w:tcW w:w="1454" w:type="dxa"/>
            <w:tcBorders>
              <w:top w:val="nil"/>
              <w:left w:val="nil"/>
              <w:bottom w:val="nil"/>
              <w:right w:val="nil"/>
            </w:tcBorders>
            <w:shd w:val="clear" w:color="auto" w:fill="auto"/>
            <w:noWrap/>
            <w:vAlign w:val="bottom"/>
            <w:hideMark/>
          </w:tcPr>
          <w:p w14:paraId="15AA5952" w14:textId="77777777" w:rsidR="00991DD4" w:rsidRPr="00991DD4" w:rsidRDefault="00991DD4" w:rsidP="00991DD4">
            <w:pPr>
              <w:rPr>
                <w:rFonts w:ascii="Calibri" w:hAnsi="Calibri" w:cs="Calibri"/>
                <w:color w:val="000000"/>
              </w:rPr>
            </w:pPr>
            <w:r w:rsidRPr="00991DD4">
              <w:rPr>
                <w:rFonts w:ascii="Calibri" w:hAnsi="Calibri" w:cs="Calibri"/>
                <w:color w:val="000000"/>
              </w:rPr>
              <w:t>-0.208**</w:t>
            </w:r>
          </w:p>
        </w:tc>
        <w:tc>
          <w:tcPr>
            <w:tcW w:w="1822" w:type="dxa"/>
            <w:tcBorders>
              <w:top w:val="nil"/>
              <w:left w:val="nil"/>
              <w:bottom w:val="nil"/>
              <w:right w:val="nil"/>
            </w:tcBorders>
            <w:shd w:val="clear" w:color="auto" w:fill="auto"/>
            <w:noWrap/>
            <w:vAlign w:val="bottom"/>
            <w:hideMark/>
          </w:tcPr>
          <w:p w14:paraId="433163B9" w14:textId="77777777" w:rsidR="00991DD4" w:rsidRPr="00991DD4" w:rsidRDefault="00991DD4" w:rsidP="00991DD4">
            <w:pPr>
              <w:rPr>
                <w:rFonts w:ascii="Calibri" w:hAnsi="Calibri" w:cs="Calibri"/>
                <w:color w:val="000000"/>
              </w:rPr>
            </w:pPr>
            <w:r w:rsidRPr="00991DD4">
              <w:rPr>
                <w:rFonts w:ascii="Calibri" w:hAnsi="Calibri" w:cs="Calibri"/>
                <w:color w:val="000000"/>
              </w:rPr>
              <w:t>-0.040</w:t>
            </w:r>
          </w:p>
        </w:tc>
        <w:tc>
          <w:tcPr>
            <w:tcW w:w="1300" w:type="dxa"/>
            <w:tcBorders>
              <w:top w:val="nil"/>
              <w:left w:val="nil"/>
              <w:bottom w:val="nil"/>
              <w:right w:val="nil"/>
            </w:tcBorders>
            <w:shd w:val="clear" w:color="auto" w:fill="auto"/>
            <w:noWrap/>
            <w:vAlign w:val="bottom"/>
            <w:hideMark/>
          </w:tcPr>
          <w:p w14:paraId="58CB8E3E" w14:textId="77777777" w:rsidR="00991DD4" w:rsidRPr="00991DD4" w:rsidRDefault="00991DD4" w:rsidP="00991DD4">
            <w:pPr>
              <w:rPr>
                <w:rFonts w:ascii="Calibri" w:hAnsi="Calibri" w:cs="Calibri"/>
                <w:color w:val="000000"/>
              </w:rPr>
            </w:pPr>
            <w:r w:rsidRPr="00991DD4">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141CB8CB" w14:textId="77777777" w:rsidR="00991DD4" w:rsidRPr="00991DD4" w:rsidRDefault="00991DD4" w:rsidP="00991DD4">
            <w:pPr>
              <w:rPr>
                <w:rFonts w:ascii="Calibri" w:hAnsi="Calibri" w:cs="Calibri"/>
                <w:color w:val="000000"/>
              </w:rPr>
            </w:pPr>
            <w:r w:rsidRPr="00991DD4">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2CE9F62D" w14:textId="77777777" w:rsidR="00991DD4" w:rsidRPr="00991DD4" w:rsidRDefault="00991DD4" w:rsidP="00991DD4">
            <w:pPr>
              <w:rPr>
                <w:rFonts w:ascii="Calibri" w:hAnsi="Calibri" w:cs="Calibri"/>
                <w:color w:val="000000"/>
              </w:rPr>
            </w:pPr>
            <w:r w:rsidRPr="00991DD4">
              <w:rPr>
                <w:rFonts w:ascii="Calibri" w:hAnsi="Calibri" w:cs="Calibri"/>
                <w:color w:val="000000"/>
              </w:rPr>
              <w:t>0.543***</w:t>
            </w:r>
          </w:p>
        </w:tc>
      </w:tr>
      <w:tr w:rsidR="00991DD4" w:rsidRPr="00991DD4" w14:paraId="1A83C61B" w14:textId="77777777" w:rsidTr="00991DD4">
        <w:trPr>
          <w:trHeight w:val="320"/>
        </w:trPr>
        <w:tc>
          <w:tcPr>
            <w:tcW w:w="1300" w:type="dxa"/>
            <w:tcBorders>
              <w:top w:val="nil"/>
              <w:left w:val="nil"/>
              <w:bottom w:val="nil"/>
              <w:right w:val="nil"/>
            </w:tcBorders>
            <w:shd w:val="clear" w:color="auto" w:fill="auto"/>
            <w:noWrap/>
            <w:vAlign w:val="bottom"/>
            <w:hideMark/>
          </w:tcPr>
          <w:p w14:paraId="5DB9F328" w14:textId="77777777" w:rsidR="00991DD4" w:rsidRPr="00991DD4" w:rsidRDefault="00991DD4" w:rsidP="00991DD4">
            <w:pPr>
              <w:rPr>
                <w:rFonts w:ascii="Calibri" w:hAnsi="Calibri" w:cs="Calibri"/>
                <w:color w:val="000000"/>
              </w:rPr>
            </w:pPr>
            <w:r w:rsidRPr="00991DD4">
              <w:rPr>
                <w:rFonts w:ascii="Calibri" w:hAnsi="Calibri" w:cs="Calibri"/>
                <w:color w:val="000000"/>
              </w:rPr>
              <w:t>O5</w:t>
            </w:r>
          </w:p>
        </w:tc>
        <w:tc>
          <w:tcPr>
            <w:tcW w:w="1454" w:type="dxa"/>
            <w:tcBorders>
              <w:top w:val="nil"/>
              <w:left w:val="nil"/>
              <w:bottom w:val="nil"/>
              <w:right w:val="nil"/>
            </w:tcBorders>
            <w:shd w:val="clear" w:color="auto" w:fill="auto"/>
            <w:noWrap/>
            <w:vAlign w:val="bottom"/>
            <w:hideMark/>
          </w:tcPr>
          <w:p w14:paraId="41B234E0" w14:textId="77777777" w:rsidR="00991DD4" w:rsidRPr="00991DD4" w:rsidRDefault="00991DD4" w:rsidP="00991DD4">
            <w:pPr>
              <w:rPr>
                <w:rFonts w:ascii="Calibri" w:hAnsi="Calibri" w:cs="Calibri"/>
                <w:color w:val="000000"/>
              </w:rPr>
            </w:pPr>
            <w:r w:rsidRPr="00991DD4">
              <w:rPr>
                <w:rFonts w:ascii="Calibri" w:hAnsi="Calibri" w:cs="Calibri"/>
                <w:color w:val="000000"/>
              </w:rPr>
              <w:t>-0.27**</w:t>
            </w:r>
          </w:p>
        </w:tc>
        <w:tc>
          <w:tcPr>
            <w:tcW w:w="1822" w:type="dxa"/>
            <w:tcBorders>
              <w:top w:val="nil"/>
              <w:left w:val="nil"/>
              <w:bottom w:val="nil"/>
              <w:right w:val="nil"/>
            </w:tcBorders>
            <w:shd w:val="clear" w:color="auto" w:fill="auto"/>
            <w:noWrap/>
            <w:vAlign w:val="bottom"/>
            <w:hideMark/>
          </w:tcPr>
          <w:p w14:paraId="6CA34C11" w14:textId="77777777" w:rsidR="00991DD4" w:rsidRPr="00991DD4" w:rsidRDefault="00991DD4" w:rsidP="00991DD4">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4FAA0815" w14:textId="77777777" w:rsidR="00991DD4" w:rsidRPr="00991DD4" w:rsidRDefault="00991DD4" w:rsidP="00991DD4">
            <w:pPr>
              <w:rPr>
                <w:rFonts w:ascii="Calibri" w:hAnsi="Calibri" w:cs="Calibri"/>
                <w:color w:val="000000"/>
              </w:rPr>
            </w:pPr>
            <w:r w:rsidRPr="00991DD4">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4904FAA6" w14:textId="77777777" w:rsidR="00991DD4" w:rsidRPr="00991DD4" w:rsidRDefault="00991DD4" w:rsidP="00991DD4">
            <w:pPr>
              <w:rPr>
                <w:rFonts w:ascii="Calibri" w:hAnsi="Calibri" w:cs="Calibri"/>
                <w:color w:val="000000"/>
              </w:rPr>
            </w:pPr>
            <w:r w:rsidRPr="00991DD4">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5F109728" w14:textId="77777777" w:rsidR="00991DD4" w:rsidRPr="00991DD4" w:rsidRDefault="00991DD4" w:rsidP="00991DD4">
            <w:pPr>
              <w:rPr>
                <w:rFonts w:ascii="Calibri" w:hAnsi="Calibri" w:cs="Calibri"/>
                <w:color w:val="000000"/>
              </w:rPr>
            </w:pPr>
            <w:r w:rsidRPr="00991DD4">
              <w:rPr>
                <w:rFonts w:ascii="Calibri" w:hAnsi="Calibri" w:cs="Calibri"/>
                <w:color w:val="000000"/>
              </w:rPr>
              <w:t>0.586***</w:t>
            </w:r>
          </w:p>
        </w:tc>
      </w:tr>
      <w:tr w:rsidR="00991DD4" w:rsidRPr="00991DD4" w14:paraId="5EE713F9" w14:textId="77777777" w:rsidTr="00991DD4">
        <w:trPr>
          <w:trHeight w:val="320"/>
        </w:trPr>
        <w:tc>
          <w:tcPr>
            <w:tcW w:w="1300" w:type="dxa"/>
            <w:tcBorders>
              <w:top w:val="nil"/>
              <w:left w:val="nil"/>
              <w:bottom w:val="nil"/>
              <w:right w:val="nil"/>
            </w:tcBorders>
            <w:shd w:val="clear" w:color="auto" w:fill="auto"/>
            <w:noWrap/>
            <w:vAlign w:val="bottom"/>
            <w:hideMark/>
          </w:tcPr>
          <w:p w14:paraId="4C53B4DA" w14:textId="77777777" w:rsidR="00991DD4" w:rsidRPr="00991DD4" w:rsidRDefault="00991DD4" w:rsidP="00991DD4">
            <w:pPr>
              <w:rPr>
                <w:rFonts w:ascii="Calibri" w:hAnsi="Calibri" w:cs="Calibri"/>
                <w:color w:val="000000"/>
              </w:rPr>
            </w:pPr>
            <w:r w:rsidRPr="00991DD4">
              <w:rPr>
                <w:rFonts w:ascii="Calibri" w:hAnsi="Calibri" w:cs="Calibri"/>
                <w:color w:val="000000"/>
              </w:rPr>
              <w:t>O6</w:t>
            </w:r>
          </w:p>
        </w:tc>
        <w:tc>
          <w:tcPr>
            <w:tcW w:w="1454" w:type="dxa"/>
            <w:tcBorders>
              <w:top w:val="nil"/>
              <w:left w:val="nil"/>
              <w:bottom w:val="nil"/>
              <w:right w:val="nil"/>
            </w:tcBorders>
            <w:shd w:val="clear" w:color="auto" w:fill="auto"/>
            <w:noWrap/>
            <w:vAlign w:val="bottom"/>
            <w:hideMark/>
          </w:tcPr>
          <w:p w14:paraId="424DEE21" w14:textId="77777777" w:rsidR="00991DD4" w:rsidRPr="00991DD4" w:rsidRDefault="00991DD4" w:rsidP="00991DD4">
            <w:pPr>
              <w:rPr>
                <w:rFonts w:ascii="Calibri" w:hAnsi="Calibri" w:cs="Calibri"/>
                <w:color w:val="000000"/>
              </w:rPr>
            </w:pPr>
            <w:r w:rsidRPr="00991DD4">
              <w:rPr>
                <w:rFonts w:ascii="Calibri" w:hAnsi="Calibri" w:cs="Calibri"/>
                <w:color w:val="000000"/>
              </w:rPr>
              <w:t>-0.001</w:t>
            </w:r>
          </w:p>
        </w:tc>
        <w:tc>
          <w:tcPr>
            <w:tcW w:w="1822" w:type="dxa"/>
            <w:tcBorders>
              <w:top w:val="nil"/>
              <w:left w:val="nil"/>
              <w:bottom w:val="nil"/>
              <w:right w:val="nil"/>
            </w:tcBorders>
            <w:shd w:val="clear" w:color="auto" w:fill="auto"/>
            <w:noWrap/>
            <w:vAlign w:val="bottom"/>
            <w:hideMark/>
          </w:tcPr>
          <w:p w14:paraId="42B54726" w14:textId="77777777" w:rsidR="00991DD4" w:rsidRPr="00991DD4" w:rsidRDefault="00991DD4" w:rsidP="00991DD4">
            <w:pPr>
              <w:rPr>
                <w:rFonts w:ascii="Calibri" w:hAnsi="Calibri" w:cs="Calibri"/>
                <w:color w:val="000000"/>
              </w:rPr>
            </w:pPr>
            <w:r w:rsidRPr="00991DD4">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3F774A81" w14:textId="77777777" w:rsidR="00991DD4" w:rsidRPr="00991DD4" w:rsidRDefault="00991DD4" w:rsidP="00991DD4">
            <w:pPr>
              <w:rPr>
                <w:rFonts w:ascii="Calibri" w:hAnsi="Calibri" w:cs="Calibri"/>
                <w:color w:val="000000"/>
              </w:rPr>
            </w:pPr>
            <w:r w:rsidRPr="00991DD4">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5E721E90" w14:textId="77777777" w:rsidR="00991DD4" w:rsidRPr="00991DD4" w:rsidRDefault="00991DD4" w:rsidP="00991DD4">
            <w:pPr>
              <w:rPr>
                <w:rFonts w:ascii="Calibri" w:hAnsi="Calibri" w:cs="Calibri"/>
                <w:color w:val="000000"/>
              </w:rPr>
            </w:pPr>
            <w:r w:rsidRPr="00991DD4">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5B0B6323" w14:textId="77777777" w:rsidR="00991DD4" w:rsidRPr="00991DD4" w:rsidRDefault="00991DD4" w:rsidP="00991DD4">
            <w:pPr>
              <w:rPr>
                <w:rFonts w:ascii="Calibri" w:hAnsi="Calibri" w:cs="Calibri"/>
                <w:color w:val="000000"/>
              </w:rPr>
            </w:pPr>
            <w:r w:rsidRPr="00991DD4">
              <w:rPr>
                <w:rFonts w:ascii="Calibri" w:hAnsi="Calibri" w:cs="Calibri"/>
                <w:color w:val="000000"/>
              </w:rPr>
              <w:t>0.776***</w:t>
            </w:r>
          </w:p>
        </w:tc>
      </w:tr>
      <w:tr w:rsidR="00991DD4" w:rsidRPr="00991DD4" w14:paraId="1EDAF44D" w14:textId="77777777" w:rsidTr="00991DD4">
        <w:trPr>
          <w:trHeight w:val="320"/>
        </w:trPr>
        <w:tc>
          <w:tcPr>
            <w:tcW w:w="1300" w:type="dxa"/>
            <w:tcBorders>
              <w:top w:val="nil"/>
              <w:left w:val="nil"/>
              <w:bottom w:val="nil"/>
              <w:right w:val="nil"/>
            </w:tcBorders>
            <w:shd w:val="clear" w:color="auto" w:fill="auto"/>
            <w:noWrap/>
            <w:vAlign w:val="bottom"/>
            <w:hideMark/>
          </w:tcPr>
          <w:p w14:paraId="61F624A0" w14:textId="77777777" w:rsidR="00991DD4" w:rsidRPr="00991DD4" w:rsidRDefault="00991DD4" w:rsidP="00991DD4">
            <w:pPr>
              <w:rPr>
                <w:rFonts w:ascii="Calibri" w:hAnsi="Calibri" w:cs="Calibri"/>
                <w:color w:val="000000"/>
              </w:rPr>
            </w:pPr>
            <w:r w:rsidRPr="00991DD4">
              <w:rPr>
                <w:rFonts w:ascii="Calibri" w:hAnsi="Calibri" w:cs="Calibri"/>
                <w:color w:val="000000"/>
              </w:rPr>
              <w:t>O7</w:t>
            </w:r>
          </w:p>
        </w:tc>
        <w:tc>
          <w:tcPr>
            <w:tcW w:w="1454" w:type="dxa"/>
            <w:tcBorders>
              <w:top w:val="nil"/>
              <w:left w:val="nil"/>
              <w:bottom w:val="nil"/>
              <w:right w:val="nil"/>
            </w:tcBorders>
            <w:shd w:val="clear" w:color="auto" w:fill="auto"/>
            <w:noWrap/>
            <w:vAlign w:val="bottom"/>
            <w:hideMark/>
          </w:tcPr>
          <w:p w14:paraId="3AE800EA" w14:textId="77777777" w:rsidR="00991DD4" w:rsidRPr="00991DD4" w:rsidRDefault="00991DD4" w:rsidP="00991DD4">
            <w:pPr>
              <w:rPr>
                <w:rFonts w:ascii="Calibri" w:hAnsi="Calibri" w:cs="Calibri"/>
                <w:color w:val="000000"/>
              </w:rPr>
            </w:pPr>
            <w:r w:rsidRPr="00991DD4">
              <w:rPr>
                <w:rFonts w:ascii="Calibri" w:hAnsi="Calibri" w:cs="Calibri"/>
                <w:color w:val="000000"/>
              </w:rPr>
              <w:t>-0.246**</w:t>
            </w:r>
          </w:p>
        </w:tc>
        <w:tc>
          <w:tcPr>
            <w:tcW w:w="1822" w:type="dxa"/>
            <w:tcBorders>
              <w:top w:val="nil"/>
              <w:left w:val="nil"/>
              <w:bottom w:val="nil"/>
              <w:right w:val="nil"/>
            </w:tcBorders>
            <w:shd w:val="clear" w:color="auto" w:fill="auto"/>
            <w:noWrap/>
            <w:vAlign w:val="bottom"/>
            <w:hideMark/>
          </w:tcPr>
          <w:p w14:paraId="7177F556" w14:textId="77777777" w:rsidR="00991DD4" w:rsidRPr="00991DD4" w:rsidRDefault="00991DD4" w:rsidP="00991DD4">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220BC667" w14:textId="77777777" w:rsidR="00991DD4" w:rsidRPr="00991DD4" w:rsidRDefault="00991DD4" w:rsidP="00991DD4">
            <w:pPr>
              <w:rPr>
                <w:rFonts w:ascii="Calibri" w:hAnsi="Calibri" w:cs="Calibri"/>
                <w:color w:val="000000"/>
              </w:rPr>
            </w:pPr>
            <w:r w:rsidRPr="00991DD4">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38C70F19" w14:textId="77777777" w:rsidR="00991DD4" w:rsidRPr="00991DD4" w:rsidRDefault="00991DD4" w:rsidP="00991DD4">
            <w:pPr>
              <w:rPr>
                <w:rFonts w:ascii="Calibri" w:hAnsi="Calibri" w:cs="Calibri"/>
                <w:color w:val="000000"/>
              </w:rPr>
            </w:pPr>
            <w:r w:rsidRPr="00991DD4">
              <w:rPr>
                <w:rFonts w:ascii="Calibri" w:hAnsi="Calibri" w:cs="Calibri"/>
                <w:color w:val="000000"/>
              </w:rPr>
              <w:t>-0.050</w:t>
            </w:r>
          </w:p>
        </w:tc>
        <w:tc>
          <w:tcPr>
            <w:tcW w:w="1300" w:type="dxa"/>
            <w:tcBorders>
              <w:top w:val="nil"/>
              <w:left w:val="nil"/>
              <w:bottom w:val="nil"/>
              <w:right w:val="nil"/>
            </w:tcBorders>
            <w:shd w:val="clear" w:color="auto" w:fill="auto"/>
            <w:noWrap/>
            <w:vAlign w:val="bottom"/>
            <w:hideMark/>
          </w:tcPr>
          <w:p w14:paraId="479AF5F8" w14:textId="77777777" w:rsidR="00991DD4" w:rsidRPr="00991DD4" w:rsidRDefault="00991DD4" w:rsidP="00991DD4">
            <w:pPr>
              <w:rPr>
                <w:rFonts w:ascii="Calibri" w:hAnsi="Calibri" w:cs="Calibri"/>
                <w:color w:val="000000"/>
              </w:rPr>
            </w:pPr>
            <w:r w:rsidRPr="00991DD4">
              <w:rPr>
                <w:rFonts w:ascii="Calibri" w:hAnsi="Calibri" w:cs="Calibri"/>
                <w:color w:val="000000"/>
              </w:rPr>
              <w:t>0.706***</w:t>
            </w:r>
          </w:p>
        </w:tc>
      </w:tr>
      <w:tr w:rsidR="00991DD4" w:rsidRPr="00991DD4" w14:paraId="14346B62" w14:textId="77777777" w:rsidTr="00991DD4">
        <w:trPr>
          <w:trHeight w:val="320"/>
        </w:trPr>
        <w:tc>
          <w:tcPr>
            <w:tcW w:w="1300" w:type="dxa"/>
            <w:tcBorders>
              <w:top w:val="nil"/>
              <w:left w:val="nil"/>
              <w:bottom w:val="nil"/>
              <w:right w:val="nil"/>
            </w:tcBorders>
            <w:shd w:val="clear" w:color="auto" w:fill="auto"/>
            <w:noWrap/>
            <w:vAlign w:val="bottom"/>
            <w:hideMark/>
          </w:tcPr>
          <w:p w14:paraId="50DAF335" w14:textId="77777777" w:rsidR="00991DD4" w:rsidRPr="00991DD4" w:rsidRDefault="00991DD4" w:rsidP="00991DD4">
            <w:pPr>
              <w:rPr>
                <w:rFonts w:ascii="Calibri" w:hAnsi="Calibri" w:cs="Calibri"/>
                <w:color w:val="000000"/>
              </w:rPr>
            </w:pPr>
            <w:r w:rsidRPr="00991DD4">
              <w:rPr>
                <w:rFonts w:ascii="Calibri" w:hAnsi="Calibri" w:cs="Calibri"/>
                <w:color w:val="000000"/>
              </w:rPr>
              <w:t>O9</w:t>
            </w:r>
          </w:p>
        </w:tc>
        <w:tc>
          <w:tcPr>
            <w:tcW w:w="1454" w:type="dxa"/>
            <w:tcBorders>
              <w:top w:val="nil"/>
              <w:left w:val="nil"/>
              <w:bottom w:val="nil"/>
              <w:right w:val="nil"/>
            </w:tcBorders>
            <w:shd w:val="clear" w:color="auto" w:fill="auto"/>
            <w:noWrap/>
            <w:vAlign w:val="bottom"/>
            <w:hideMark/>
          </w:tcPr>
          <w:p w14:paraId="7AB10BCC" w14:textId="77777777" w:rsidR="00991DD4" w:rsidRPr="00991DD4" w:rsidRDefault="00991DD4" w:rsidP="00991DD4">
            <w:pPr>
              <w:rPr>
                <w:rFonts w:ascii="Calibri" w:hAnsi="Calibri" w:cs="Calibri"/>
                <w:color w:val="000000"/>
              </w:rPr>
            </w:pPr>
            <w:r w:rsidRPr="00991DD4">
              <w:rPr>
                <w:rFonts w:ascii="Calibri" w:hAnsi="Calibri" w:cs="Calibri"/>
                <w:color w:val="000000"/>
              </w:rPr>
              <w:t>0.073</w:t>
            </w:r>
          </w:p>
        </w:tc>
        <w:tc>
          <w:tcPr>
            <w:tcW w:w="1822" w:type="dxa"/>
            <w:tcBorders>
              <w:top w:val="nil"/>
              <w:left w:val="nil"/>
              <w:bottom w:val="nil"/>
              <w:right w:val="nil"/>
            </w:tcBorders>
            <w:shd w:val="clear" w:color="auto" w:fill="auto"/>
            <w:noWrap/>
            <w:vAlign w:val="bottom"/>
            <w:hideMark/>
          </w:tcPr>
          <w:p w14:paraId="751E7F40" w14:textId="77777777" w:rsidR="00991DD4" w:rsidRPr="00991DD4" w:rsidRDefault="00991DD4" w:rsidP="00991DD4">
            <w:pPr>
              <w:rPr>
                <w:rFonts w:ascii="Calibri" w:hAnsi="Calibri" w:cs="Calibri"/>
                <w:color w:val="000000"/>
              </w:rPr>
            </w:pPr>
            <w:r w:rsidRPr="00991DD4">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2E04BB0E" w14:textId="77777777" w:rsidR="00991DD4" w:rsidRPr="00991DD4" w:rsidRDefault="00991DD4" w:rsidP="00991DD4">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0688C4DB" w14:textId="77777777" w:rsidR="00991DD4" w:rsidRPr="00991DD4" w:rsidRDefault="00991DD4" w:rsidP="00991DD4">
            <w:pPr>
              <w:rPr>
                <w:rFonts w:ascii="Calibri" w:hAnsi="Calibri" w:cs="Calibri"/>
                <w:color w:val="000000"/>
              </w:rPr>
            </w:pPr>
            <w:r w:rsidRPr="00991DD4">
              <w:rPr>
                <w:rFonts w:ascii="Calibri" w:hAnsi="Calibri" w:cs="Calibri"/>
                <w:color w:val="000000"/>
              </w:rPr>
              <w:t>-0.197***</w:t>
            </w:r>
          </w:p>
        </w:tc>
        <w:tc>
          <w:tcPr>
            <w:tcW w:w="1300" w:type="dxa"/>
            <w:tcBorders>
              <w:top w:val="nil"/>
              <w:left w:val="nil"/>
              <w:bottom w:val="nil"/>
              <w:right w:val="nil"/>
            </w:tcBorders>
            <w:shd w:val="clear" w:color="auto" w:fill="auto"/>
            <w:noWrap/>
            <w:vAlign w:val="bottom"/>
            <w:hideMark/>
          </w:tcPr>
          <w:p w14:paraId="47F4C4F3" w14:textId="77777777" w:rsidR="00991DD4" w:rsidRPr="00991DD4" w:rsidRDefault="00991DD4" w:rsidP="00991DD4">
            <w:pPr>
              <w:rPr>
                <w:rFonts w:ascii="Calibri" w:hAnsi="Calibri" w:cs="Calibri"/>
                <w:color w:val="000000"/>
              </w:rPr>
            </w:pPr>
            <w:r w:rsidRPr="00991DD4">
              <w:rPr>
                <w:rFonts w:ascii="Calibri" w:hAnsi="Calibri" w:cs="Calibri"/>
                <w:color w:val="000000"/>
              </w:rPr>
              <w:t>0.623***</w:t>
            </w:r>
          </w:p>
        </w:tc>
      </w:tr>
    </w:tbl>
    <w:p w14:paraId="3A083E8E" w14:textId="77777777" w:rsidR="00991DD4" w:rsidRDefault="00991DD4">
      <w:pPr>
        <w:pStyle w:val="Textoindependiente"/>
      </w:pPr>
    </w:p>
    <w:p w14:paraId="6954B103" w14:textId="77777777" w:rsidR="00EA382D" w:rsidRDefault="00EA382D">
      <w:pPr>
        <w:pStyle w:val="Textoindependiente"/>
      </w:pPr>
    </w:p>
    <w:p w14:paraId="7117C1B7" w14:textId="77777777" w:rsidR="00991DD4" w:rsidRDefault="00991DD4">
      <w:pPr>
        <w:pStyle w:val="Textoindependiente"/>
      </w:pPr>
    </w:p>
    <w:p w14:paraId="376F6C76" w14:textId="77777777" w:rsidR="00991DD4" w:rsidRDefault="00991DD4">
      <w:pPr>
        <w:pStyle w:val="Textoindependiente"/>
      </w:pPr>
    </w:p>
    <w:p w14:paraId="48A0C2C2" w14:textId="77777777" w:rsidR="00991DD4" w:rsidRDefault="00991DD4">
      <w:pPr>
        <w:pStyle w:val="Textoindependiente"/>
      </w:pPr>
    </w:p>
    <w:p w14:paraId="5A5C68C9" w14:textId="77777777" w:rsidR="00EA382D" w:rsidRDefault="00C96047">
      <w:pPr>
        <w:pStyle w:val="Ttulo3"/>
        <w:framePr w:wrap="around"/>
      </w:pPr>
      <w:bookmarkStart w:id="838" w:name="reliability-1"/>
      <w:bookmarkEnd w:id="838"/>
      <w:commentRangeStart w:id="839"/>
      <w:r>
        <w:t>Reliability</w:t>
      </w:r>
      <w:commentRangeEnd w:id="839"/>
      <w:r w:rsidR="00175325">
        <w:rPr>
          <w:rStyle w:val="Refdecomentario"/>
          <w:rFonts w:asciiTheme="minorHAnsi" w:eastAsiaTheme="minorHAnsi" w:hAnsiTheme="minorHAnsi" w:cstheme="minorBidi"/>
          <w:b w:val="0"/>
          <w:bCs w:val="0"/>
        </w:rPr>
        <w:commentReference w:id="839"/>
      </w:r>
    </w:p>
    <w:p w14:paraId="262CDED5" w14:textId="26D2DE7E" w:rsidR="00EA382D" w:rsidRDefault="00991DD4" w:rsidP="00991DD4">
      <w:pPr>
        <w:pStyle w:val="FirstParagraph"/>
        <w:ind w:firstLine="0"/>
      </w:pPr>
      <w:r>
        <w:t xml:space="preserve">: </w:t>
      </w:r>
      <w:r w:rsidR="00C96047">
        <w:t>Reliabilities for the 5 item facet</w:t>
      </w:r>
      <w:r w:rsidR="00335A7E">
        <w:t xml:space="preserve"> </w:t>
      </w:r>
      <w:r w:rsidR="00C96047">
        <w:t>s</w:t>
      </w:r>
      <w:r w:rsidR="00335A7E">
        <w:t>cores</w:t>
      </w:r>
      <w:r w:rsidR="00C96047">
        <w:t xml:space="preserve"> were </w:t>
      </w:r>
      <w:r w:rsidR="00335A7E">
        <w:t xml:space="preserve">estimated </w:t>
      </w:r>
      <w:r w:rsidR="00C96047">
        <w:t xml:space="preserve">with </w:t>
      </w:r>
      <m:oMath>
        <m:r>
          <w:rPr>
            <w:rFonts w:ascii="Cambria Math" w:hAnsi="Cambria Math"/>
          </w:rPr>
          <m:t>α</m:t>
        </m:r>
      </m:oMath>
      <w:r w:rsidR="00C96047">
        <w:t xml:space="preserve"> and </w:t>
      </w:r>
      <m:oMath>
        <m:r>
          <w:rPr>
            <w:rFonts w:ascii="Cambria Math" w:hAnsi="Cambria Math"/>
          </w:rPr>
          <m:t>ω</m:t>
        </m:r>
      </m:oMath>
      <w:r w:rsidR="00C96047">
        <w:t xml:space="preserve">. Agreeableness </w:t>
      </w:r>
      <w:r w:rsidR="00335A7E">
        <w:t xml:space="preserve">facet scores </w:t>
      </w:r>
      <w:r w:rsidR="00C96047">
        <w:t xml:space="preserve">showed a mean </w:t>
      </w:r>
      <m:oMath>
        <m:r>
          <w:rPr>
            <w:rFonts w:ascii="Cambria Math" w:hAnsi="Cambria Math"/>
          </w:rPr>
          <m:t>α</m:t>
        </m:r>
      </m:oMath>
      <w:r w:rsidR="00C96047">
        <w:t xml:space="preserve"> of 0.68, and a mean </w:t>
      </w:r>
      <m:oMath>
        <m:r>
          <w:rPr>
            <w:rFonts w:ascii="Cambria Math" w:hAnsi="Cambria Math"/>
          </w:rPr>
          <m:t>ω</m:t>
        </m:r>
      </m:oMath>
      <w:r w:rsidR="00C96047">
        <w:t xml:space="preserve"> of 0.69. Conscientiousness’ mean </w:t>
      </w:r>
      <m:oMath>
        <m:r>
          <w:rPr>
            <w:rFonts w:ascii="Cambria Math" w:hAnsi="Cambria Math"/>
          </w:rPr>
          <m:t>α</m:t>
        </m:r>
      </m:oMath>
      <w:r w:rsidR="00C96047">
        <w:t xml:space="preserve"> = </w:t>
      </w:r>
      <w:proofErr w:type="gramStart"/>
      <w:r w:rsidR="00C96047">
        <w:t>0.68, and</w:t>
      </w:r>
      <w:proofErr w:type="gramEnd"/>
      <w:r w:rsidR="00C96047">
        <w:t xml:space="preserve"> mean </w:t>
      </w:r>
      <m:oMath>
        <m:r>
          <w:rPr>
            <w:rFonts w:ascii="Cambria Math" w:hAnsi="Cambria Math"/>
          </w:rPr>
          <m:t>ω</m:t>
        </m:r>
      </m:oMath>
      <w:r w:rsidR="00C96047">
        <w:t xml:space="preserve"> = 0.70. Openness’ mean </w:t>
      </w:r>
      <m:oMath>
        <m:r>
          <w:rPr>
            <w:rFonts w:ascii="Cambria Math" w:hAnsi="Cambria Math"/>
          </w:rPr>
          <m:t>α</m:t>
        </m:r>
      </m:oMath>
      <w:r w:rsidR="00C96047">
        <w:t xml:space="preserve"> = </w:t>
      </w:r>
      <w:proofErr w:type="gramStart"/>
      <w:r w:rsidR="00C96047">
        <w:t>0.76, and</w:t>
      </w:r>
      <w:proofErr w:type="gramEnd"/>
      <w:r w:rsidR="00C96047">
        <w:t xml:space="preserve"> mean </w:t>
      </w:r>
      <m:oMath>
        <m:r>
          <w:rPr>
            <w:rFonts w:ascii="Cambria Math" w:hAnsi="Cambria Math"/>
          </w:rPr>
          <m:t>ω</m:t>
        </m:r>
      </m:oMath>
      <w:r w:rsidR="00C96047">
        <w:t xml:space="preserve"> = 0.77. </w:t>
      </w:r>
      <w:commentRangeStart w:id="840"/>
      <w:r w:rsidR="00C96047">
        <w:t xml:space="preserve">Neuroticism </w:t>
      </w:r>
      <w:commentRangeEnd w:id="840"/>
      <w:r w:rsidR="00404141">
        <w:rPr>
          <w:rStyle w:val="Refdecomentario"/>
          <w:rFonts w:asciiTheme="minorHAnsi" w:hAnsiTheme="minorHAnsi"/>
        </w:rPr>
        <w:commentReference w:id="840"/>
      </w:r>
      <w:r w:rsidR="00C96047">
        <w:t xml:space="preserve">mean </w:t>
      </w:r>
      <m:oMath>
        <m:r>
          <w:rPr>
            <w:rFonts w:ascii="Cambria Math" w:hAnsi="Cambria Math"/>
          </w:rPr>
          <m:t>α</m:t>
        </m:r>
      </m:oMath>
      <w:r w:rsidR="00C96047">
        <w:t xml:space="preserve"> = </w:t>
      </w:r>
      <w:proofErr w:type="gramStart"/>
      <w:r w:rsidR="00C96047">
        <w:t>0.68, and</w:t>
      </w:r>
      <w:proofErr w:type="gramEnd"/>
      <w:r w:rsidR="00C96047">
        <w:t xml:space="preserve"> </w:t>
      </w:r>
      <w:proofErr w:type="spellStart"/>
      <w:r w:rsidR="00C96047">
        <w:t>mean</w:t>
      </w:r>
      <w:proofErr w:type="spellEnd"/>
      <w:r w:rsidR="00C96047">
        <w:t xml:space="preserve"> </w:t>
      </w:r>
      <m:oMath>
        <m:r>
          <w:rPr>
            <w:rFonts w:ascii="Cambria Math" w:hAnsi="Cambria Math"/>
          </w:rPr>
          <m:t>ω</m:t>
        </m:r>
      </m:oMath>
      <w:r w:rsidR="00C96047">
        <w:t xml:space="preserve"> = 0.69. Extraversion’s mean </w:t>
      </w:r>
      <m:oMath>
        <m:r>
          <w:rPr>
            <w:rFonts w:ascii="Cambria Math" w:hAnsi="Cambria Math"/>
          </w:rPr>
          <m:t>α</m:t>
        </m:r>
      </m:oMath>
      <w:r w:rsidR="00C96047">
        <w:t xml:space="preserve"> = </w:t>
      </w:r>
      <w:proofErr w:type="gramStart"/>
      <w:r w:rsidR="00C96047">
        <w:t>0.72, and</w:t>
      </w:r>
      <w:proofErr w:type="gramEnd"/>
      <w:r w:rsidR="00C96047">
        <w:t xml:space="preserve"> mean </w:t>
      </w:r>
      <m:oMath>
        <m:r>
          <w:rPr>
            <w:rFonts w:ascii="Cambria Math" w:hAnsi="Cambria Math"/>
          </w:rPr>
          <m:t>ω</m:t>
        </m:r>
      </m:oMath>
      <w:r w:rsidR="00C96047">
        <w:t xml:space="preserve"> = 0.74.</w:t>
      </w:r>
    </w:p>
    <w:p w14:paraId="226D55DE" w14:textId="77777777" w:rsidR="00EA382D" w:rsidRDefault="00C96047">
      <w:pPr>
        <w:pStyle w:val="Ttulo3"/>
        <w:framePr w:wrap="around"/>
      </w:pPr>
      <w:bookmarkStart w:id="841" w:name="criterion-validity-evidence-1"/>
      <w:bookmarkEnd w:id="841"/>
      <w:r>
        <w:t>Criterion validity evidence</w:t>
      </w:r>
    </w:p>
    <w:p w14:paraId="5783D9DF" w14:textId="3B3A656A" w:rsidR="00EA382D" w:rsidDel="001653F1" w:rsidRDefault="00991DD4" w:rsidP="00991DD4">
      <w:pPr>
        <w:pStyle w:val="Textoindependiente"/>
        <w:rPr>
          <w:del w:id="842" w:author="Microsoft Office User" w:date="2018-12-13T17:33:00Z"/>
        </w:rPr>
      </w:pPr>
      <w:del w:id="843" w:author="Microsoft Office User" w:date="2018-12-13T17:33:00Z">
        <w:r w:rsidDel="00E0412F">
          <w:delText xml:space="preserve">: </w:delText>
        </w:r>
        <w:r w:rsidR="00C96047" w:rsidDel="00E0412F">
          <w:delText>Our first set of hypothes</w:delText>
        </w:r>
        <w:r w:rsidR="00335A7E" w:rsidDel="00E0412F">
          <w:delText>e</w:delText>
        </w:r>
        <w:r w:rsidR="00C96047" w:rsidDel="00E0412F">
          <w:delText>s tested how personality was related to SWL. Extraversion (</w:delText>
        </w:r>
        <w:r w:rsidR="00C96047" w:rsidDel="00E0412F">
          <w:rPr>
            <w:i/>
          </w:rPr>
          <w:delText>r</w:delText>
        </w:r>
        <w:r w:rsidR="00C96047" w:rsidDel="00E0412F">
          <w:delText xml:space="preserve"> = 0.33) and Neuroticism (</w:delText>
        </w:r>
        <w:r w:rsidR="00C96047" w:rsidDel="00E0412F">
          <w:rPr>
            <w:i/>
          </w:rPr>
          <w:delText>r</w:delText>
        </w:r>
        <w:r w:rsidR="00C96047" w:rsidDel="00E0412F">
          <w:delText xml:space="preserve"> = 0.40) were the dimensions with higher correlations with SWL. In H1.1, the model which included the facets outperformed the dimension model (</w:delText>
        </w:r>
        <w:r w:rsidR="00C96047" w:rsidDel="00E0412F">
          <w:rPr>
            <w:i/>
          </w:rPr>
          <w:delText>F</w:delText>
        </w:r>
        <w:r w:rsidR="00C96047" w:rsidDel="00E0412F">
          <w:delText xml:space="preserve"> = 17.89, p &lt; 0.001). The model resulted in a predictive gain of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 0.17, with an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for the full model of 0.38. Adding N2 and E4 result in a predictive gain of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rsidDel="00E0412F">
          <w:delText xml:space="preserve"> = 0.12.</w:delText>
        </w:r>
      </w:del>
    </w:p>
    <w:p w14:paraId="4A516554" w14:textId="1CC8609F" w:rsidR="001653F1" w:rsidRDefault="001653F1" w:rsidP="00991DD4">
      <w:pPr>
        <w:pStyle w:val="FirstParagraph"/>
        <w:ind w:firstLine="0"/>
        <w:rPr>
          <w:ins w:id="844" w:author="Microsoft Office User" w:date="2018-12-16T17:59:00Z"/>
        </w:rPr>
      </w:pPr>
    </w:p>
    <w:p w14:paraId="4E2F6B6F" w14:textId="4CBAE618" w:rsidR="001653F1" w:rsidRDefault="001653F1" w:rsidP="001653F1">
      <w:pPr>
        <w:pStyle w:val="Textoindependiente"/>
        <w:rPr>
          <w:ins w:id="845" w:author="Microsoft Office User" w:date="2018-12-16T18:00:00Z"/>
        </w:rPr>
      </w:pPr>
      <w:ins w:id="846" w:author="Microsoft Office User" w:date="2018-12-16T17:59:00Z">
        <w:r>
          <w:t xml:space="preserve">Table 5 summarizes </w:t>
        </w:r>
        <w:r w:rsidR="00BF4DEB">
          <w:t>correlations and predictions of the facet scores with external criteria described pr</w:t>
        </w:r>
      </w:ins>
      <w:ins w:id="847" w:author="Microsoft Office User" w:date="2018-12-16T18:00:00Z">
        <w:r w:rsidR="00BF4DEB">
          <w:t xml:space="preserve">eviously in this work. </w:t>
        </w:r>
      </w:ins>
      <w:ins w:id="848" w:author="Microsoft Office User" w:date="2018-12-16T18:35:00Z">
        <w:r w:rsidR="0009723C">
          <w:t xml:space="preserve">Low Neuroticism and high Extraversion yielded the highest correlations with SWL, </w:t>
        </w:r>
      </w:ins>
      <w:ins w:id="849" w:author="Microsoft Office User" w:date="2018-12-16T18:36:00Z">
        <w:r w:rsidR="0009723C">
          <w:t xml:space="preserve">in line with the proposed hypothesis. When predicting SWL based on facet </w:t>
        </w:r>
      </w:ins>
      <w:ins w:id="850" w:author="Microsoft Office User" w:date="2018-12-16T18:37:00Z">
        <w:r w:rsidR="0009723C">
          <w:t xml:space="preserve">scores, Extraversion explained a 32.6% of the variability of the factor, and </w:t>
        </w:r>
      </w:ins>
      <w:ins w:id="851" w:author="Microsoft Office User" w:date="2018-12-16T18:38:00Z">
        <w:r w:rsidR="0009723C">
          <w:t>Neuroticism a 40.</w:t>
        </w:r>
        <w:commentRangeStart w:id="852"/>
        <w:r w:rsidR="0009723C">
          <w:t>2</w:t>
        </w:r>
      </w:ins>
      <w:commentRangeEnd w:id="852"/>
      <w:ins w:id="853" w:author="Microsoft Office User" w:date="2018-12-16T18:41:00Z">
        <w:r w:rsidR="00A511A3">
          <w:rPr>
            <w:rStyle w:val="Refdecomentario"/>
            <w:rFonts w:asciiTheme="minorHAnsi" w:hAnsiTheme="minorHAnsi"/>
          </w:rPr>
          <w:commentReference w:id="852"/>
        </w:r>
      </w:ins>
      <w:ins w:id="854" w:author="Microsoft Office User" w:date="2018-12-16T18:38:00Z">
        <w:r w:rsidR="0009723C">
          <w:t xml:space="preserve">%. </w:t>
        </w:r>
      </w:ins>
    </w:p>
    <w:p w14:paraId="23BE1298" w14:textId="4DDC0C90" w:rsidR="00BF4DEB" w:rsidRDefault="00BF4DEB" w:rsidP="001653F1">
      <w:pPr>
        <w:pStyle w:val="Textoindependiente"/>
        <w:rPr>
          <w:ins w:id="855" w:author="Microsoft Office User" w:date="2018-12-16T18:00:00Z"/>
        </w:rPr>
      </w:pPr>
    </w:p>
    <w:tbl>
      <w:tblPr>
        <w:tblW w:w="5000" w:type="pct"/>
        <w:tblCellMar>
          <w:left w:w="70" w:type="dxa"/>
          <w:right w:w="70" w:type="dxa"/>
        </w:tblCellMar>
        <w:tblLook w:val="04A0" w:firstRow="1" w:lastRow="0" w:firstColumn="1" w:lastColumn="0" w:noHBand="0" w:noVBand="1"/>
      </w:tblPr>
      <w:tblGrid>
        <w:gridCol w:w="1071"/>
        <w:gridCol w:w="885"/>
        <w:gridCol w:w="571"/>
        <w:gridCol w:w="730"/>
        <w:gridCol w:w="1016"/>
        <w:gridCol w:w="1067"/>
        <w:gridCol w:w="1016"/>
        <w:gridCol w:w="1067"/>
        <w:gridCol w:w="1016"/>
        <w:gridCol w:w="965"/>
        <w:tblGridChange w:id="856">
          <w:tblGrid>
            <w:gridCol w:w="1071"/>
            <w:gridCol w:w="885"/>
            <w:gridCol w:w="571"/>
            <w:gridCol w:w="730"/>
            <w:gridCol w:w="1016"/>
            <w:gridCol w:w="1067"/>
            <w:gridCol w:w="1016"/>
            <w:gridCol w:w="1067"/>
            <w:gridCol w:w="1016"/>
            <w:gridCol w:w="965"/>
            <w:gridCol w:w="878"/>
            <w:gridCol w:w="1434"/>
            <w:gridCol w:w="1352"/>
          </w:tblGrid>
        </w:tblGridChange>
      </w:tblGrid>
      <w:tr w:rsidR="0009723C" w:rsidRPr="0009723C" w14:paraId="5D842665" w14:textId="77777777" w:rsidTr="0009723C">
        <w:trPr>
          <w:trHeight w:val="320"/>
          <w:ins w:id="857" w:author="Microsoft Office User" w:date="2018-12-16T18:33:00Z"/>
        </w:trPr>
        <w:tc>
          <w:tcPr>
            <w:tcW w:w="569" w:type="pct"/>
            <w:tcBorders>
              <w:top w:val="nil"/>
              <w:left w:val="nil"/>
              <w:bottom w:val="nil"/>
              <w:right w:val="nil"/>
            </w:tcBorders>
            <w:shd w:val="clear" w:color="auto" w:fill="auto"/>
            <w:noWrap/>
            <w:vAlign w:val="bottom"/>
            <w:hideMark/>
          </w:tcPr>
          <w:p w14:paraId="2C0D95BA" w14:textId="77777777" w:rsidR="0009723C" w:rsidRPr="0009723C" w:rsidRDefault="0009723C" w:rsidP="0009723C">
            <w:pPr>
              <w:rPr>
                <w:ins w:id="858" w:author="Microsoft Office User" w:date="2018-12-16T18:33:00Z"/>
                <w:lang w:val="en-US"/>
                <w:rPrChange w:id="859" w:author="Microsoft Office User" w:date="2018-12-16T18:35:00Z">
                  <w:rPr>
                    <w:ins w:id="860" w:author="Microsoft Office User" w:date="2018-12-16T18:33:00Z"/>
                  </w:rPr>
                </w:rPrChange>
              </w:rPr>
            </w:pPr>
          </w:p>
        </w:tc>
        <w:tc>
          <w:tcPr>
            <w:tcW w:w="1162" w:type="pct"/>
            <w:gridSpan w:val="3"/>
            <w:tcBorders>
              <w:top w:val="nil"/>
              <w:left w:val="nil"/>
              <w:bottom w:val="nil"/>
              <w:right w:val="nil"/>
            </w:tcBorders>
            <w:shd w:val="clear" w:color="auto" w:fill="auto"/>
            <w:noWrap/>
            <w:vAlign w:val="bottom"/>
            <w:hideMark/>
          </w:tcPr>
          <w:p w14:paraId="2035CE20" w14:textId="77777777" w:rsidR="0009723C" w:rsidRPr="0009723C" w:rsidRDefault="0009723C" w:rsidP="0009723C">
            <w:pPr>
              <w:jc w:val="center"/>
              <w:rPr>
                <w:ins w:id="861" w:author="Microsoft Office User" w:date="2018-12-16T18:33:00Z"/>
                <w:rFonts w:ascii="Calibri" w:hAnsi="Calibri" w:cs="Calibri"/>
                <w:color w:val="000000"/>
              </w:rPr>
            </w:pPr>
            <w:proofErr w:type="spellStart"/>
            <w:ins w:id="862" w:author="Microsoft Office User" w:date="2018-12-16T18:33:00Z">
              <w:r w:rsidRPr="0009723C">
                <w:rPr>
                  <w:rFonts w:ascii="Calibri" w:hAnsi="Calibri" w:cs="Calibri"/>
                  <w:color w:val="000000"/>
                </w:rPr>
                <w:t>Life</w:t>
              </w:r>
              <w:proofErr w:type="spellEnd"/>
              <w:r w:rsidRPr="0009723C">
                <w:rPr>
                  <w:rFonts w:ascii="Calibri" w:hAnsi="Calibri" w:cs="Calibri"/>
                  <w:color w:val="000000"/>
                </w:rPr>
                <w:t xml:space="preserve"> </w:t>
              </w:r>
              <w:proofErr w:type="spellStart"/>
              <w:r w:rsidRPr="0009723C">
                <w:rPr>
                  <w:rFonts w:ascii="Calibri" w:hAnsi="Calibri" w:cs="Calibri"/>
                  <w:color w:val="000000"/>
                </w:rPr>
                <w:t>Satisfaction</w:t>
              </w:r>
              <w:proofErr w:type="spellEnd"/>
            </w:ins>
          </w:p>
        </w:tc>
        <w:tc>
          <w:tcPr>
            <w:tcW w:w="1648" w:type="pct"/>
            <w:gridSpan w:val="3"/>
            <w:tcBorders>
              <w:top w:val="nil"/>
              <w:left w:val="nil"/>
              <w:bottom w:val="nil"/>
              <w:right w:val="nil"/>
            </w:tcBorders>
            <w:shd w:val="clear" w:color="auto" w:fill="auto"/>
            <w:noWrap/>
            <w:vAlign w:val="bottom"/>
            <w:hideMark/>
          </w:tcPr>
          <w:p w14:paraId="4B315507" w14:textId="77777777" w:rsidR="0009723C" w:rsidRPr="0009723C" w:rsidRDefault="0009723C" w:rsidP="0009723C">
            <w:pPr>
              <w:jc w:val="center"/>
              <w:rPr>
                <w:ins w:id="863" w:author="Microsoft Office User" w:date="2018-12-16T18:33:00Z"/>
                <w:rFonts w:ascii="Calibri" w:hAnsi="Calibri" w:cs="Calibri"/>
                <w:color w:val="000000"/>
              </w:rPr>
            </w:pPr>
            <w:ins w:id="864" w:author="Microsoft Office User" w:date="2018-12-16T18:33:00Z">
              <w:r w:rsidRPr="0009723C">
                <w:rPr>
                  <w:rFonts w:ascii="Calibri" w:hAnsi="Calibri" w:cs="Calibri"/>
                  <w:color w:val="000000"/>
                </w:rPr>
                <w:t>GPA</w:t>
              </w:r>
            </w:ins>
          </w:p>
        </w:tc>
        <w:tc>
          <w:tcPr>
            <w:tcW w:w="1621" w:type="pct"/>
            <w:gridSpan w:val="3"/>
            <w:tcBorders>
              <w:top w:val="nil"/>
              <w:left w:val="nil"/>
              <w:bottom w:val="nil"/>
              <w:right w:val="nil"/>
            </w:tcBorders>
            <w:shd w:val="clear" w:color="auto" w:fill="auto"/>
            <w:noWrap/>
            <w:vAlign w:val="bottom"/>
            <w:hideMark/>
          </w:tcPr>
          <w:p w14:paraId="3E97B83F" w14:textId="77777777" w:rsidR="0009723C" w:rsidRPr="0009723C" w:rsidRDefault="0009723C" w:rsidP="0009723C">
            <w:pPr>
              <w:jc w:val="center"/>
              <w:rPr>
                <w:ins w:id="865" w:author="Microsoft Office User" w:date="2018-12-16T18:33:00Z"/>
                <w:rFonts w:ascii="Calibri" w:hAnsi="Calibri" w:cs="Calibri"/>
                <w:color w:val="000000"/>
              </w:rPr>
            </w:pPr>
            <w:proofErr w:type="spellStart"/>
            <w:ins w:id="866" w:author="Microsoft Office User" w:date="2018-12-16T18:33:00Z">
              <w:r w:rsidRPr="0009723C">
                <w:rPr>
                  <w:rFonts w:ascii="Calibri" w:hAnsi="Calibri" w:cs="Calibri"/>
                  <w:color w:val="000000"/>
                </w:rPr>
                <w:t>Absences</w:t>
              </w:r>
              <w:proofErr w:type="spellEnd"/>
            </w:ins>
          </w:p>
        </w:tc>
      </w:tr>
      <w:tr w:rsidR="0009723C" w:rsidRPr="0009723C" w14:paraId="62C883B3" w14:textId="77777777" w:rsidTr="0009723C">
        <w:tblPrEx>
          <w:tblW w:w="5000" w:type="pct"/>
          <w:tblCellMar>
            <w:left w:w="70" w:type="dxa"/>
            <w:right w:w="70" w:type="dxa"/>
          </w:tblCellMar>
          <w:tblPrExChange w:id="867" w:author="Microsoft Office User" w:date="2018-12-16T18:34:00Z">
            <w:tblPrEx>
              <w:tblW w:w="0" w:type="auto"/>
              <w:tblCellMar>
                <w:left w:w="70" w:type="dxa"/>
                <w:right w:w="70" w:type="dxa"/>
              </w:tblCellMar>
            </w:tblPrEx>
          </w:tblPrExChange>
        </w:tblPrEx>
        <w:trPr>
          <w:trHeight w:val="320"/>
          <w:ins w:id="868" w:author="Microsoft Office User" w:date="2018-12-16T18:33:00Z"/>
          <w:trPrChange w:id="86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870" w:author="Microsoft Office User" w:date="2018-12-16T18:34:00Z">
              <w:tcPr>
                <w:tcW w:w="0" w:type="auto"/>
                <w:tcBorders>
                  <w:top w:val="nil"/>
                  <w:left w:val="nil"/>
                  <w:bottom w:val="nil"/>
                  <w:right w:val="nil"/>
                </w:tcBorders>
                <w:shd w:val="clear" w:color="auto" w:fill="auto"/>
                <w:noWrap/>
                <w:vAlign w:val="bottom"/>
                <w:hideMark/>
              </w:tcPr>
            </w:tcPrChange>
          </w:tcPr>
          <w:p w14:paraId="31C1E4E8" w14:textId="77777777" w:rsidR="0009723C" w:rsidRPr="0009723C" w:rsidRDefault="0009723C" w:rsidP="0009723C">
            <w:pPr>
              <w:jc w:val="center"/>
              <w:rPr>
                <w:ins w:id="871" w:author="Microsoft Office User" w:date="2018-12-16T18:33:00Z"/>
                <w:rFonts w:ascii="Calibri" w:hAnsi="Calibri" w:cs="Calibri"/>
                <w:color w:val="000000"/>
              </w:rPr>
            </w:pPr>
          </w:p>
        </w:tc>
        <w:tc>
          <w:tcPr>
            <w:tcW w:w="471" w:type="pct"/>
            <w:tcBorders>
              <w:top w:val="nil"/>
              <w:left w:val="nil"/>
              <w:bottom w:val="nil"/>
              <w:right w:val="nil"/>
            </w:tcBorders>
            <w:shd w:val="clear" w:color="auto" w:fill="auto"/>
            <w:noWrap/>
            <w:vAlign w:val="bottom"/>
            <w:hideMark/>
            <w:tcPrChange w:id="872" w:author="Microsoft Office User" w:date="2018-12-16T18:34:00Z">
              <w:tcPr>
                <w:tcW w:w="0" w:type="auto"/>
                <w:tcBorders>
                  <w:top w:val="nil"/>
                  <w:left w:val="nil"/>
                  <w:bottom w:val="nil"/>
                  <w:right w:val="nil"/>
                </w:tcBorders>
                <w:shd w:val="clear" w:color="auto" w:fill="auto"/>
                <w:noWrap/>
                <w:vAlign w:val="bottom"/>
                <w:hideMark/>
              </w:tcPr>
            </w:tcPrChange>
          </w:tcPr>
          <w:p w14:paraId="7677678D" w14:textId="77777777" w:rsidR="0009723C" w:rsidRPr="0009723C" w:rsidRDefault="0009723C" w:rsidP="0009723C">
            <w:pPr>
              <w:rPr>
                <w:ins w:id="873" w:author="Microsoft Office User" w:date="2018-12-16T18:33:00Z"/>
                <w:rFonts w:ascii="Calibri" w:hAnsi="Calibri" w:cs="Calibri"/>
                <w:color w:val="000000"/>
              </w:rPr>
            </w:pPr>
            <w:proofErr w:type="spellStart"/>
            <w:ins w:id="874" w:author="Microsoft Office User" w:date="2018-12-16T18:33:00Z">
              <w:r w:rsidRPr="0009723C">
                <w:rPr>
                  <w:rFonts w:ascii="Calibri" w:hAnsi="Calibri" w:cs="Calibri"/>
                  <w:color w:val="000000"/>
                </w:rPr>
                <w:t>correlation</w:t>
              </w:r>
              <w:proofErr w:type="spellEnd"/>
            </w:ins>
          </w:p>
        </w:tc>
        <w:tc>
          <w:tcPr>
            <w:tcW w:w="304" w:type="pct"/>
            <w:tcBorders>
              <w:top w:val="nil"/>
              <w:left w:val="nil"/>
              <w:bottom w:val="nil"/>
              <w:right w:val="nil"/>
            </w:tcBorders>
            <w:shd w:val="clear" w:color="auto" w:fill="auto"/>
            <w:noWrap/>
            <w:vAlign w:val="bottom"/>
            <w:hideMark/>
            <w:tcPrChange w:id="875" w:author="Microsoft Office User" w:date="2018-12-16T18:34:00Z">
              <w:tcPr>
                <w:tcW w:w="0" w:type="auto"/>
                <w:tcBorders>
                  <w:top w:val="nil"/>
                  <w:left w:val="nil"/>
                  <w:bottom w:val="nil"/>
                  <w:right w:val="nil"/>
                </w:tcBorders>
                <w:shd w:val="clear" w:color="auto" w:fill="auto"/>
                <w:noWrap/>
                <w:vAlign w:val="bottom"/>
                <w:hideMark/>
              </w:tcPr>
            </w:tcPrChange>
          </w:tcPr>
          <w:p w14:paraId="5DCC932B" w14:textId="77777777" w:rsidR="0009723C" w:rsidRPr="0009723C" w:rsidRDefault="0009723C" w:rsidP="0009723C">
            <w:pPr>
              <w:rPr>
                <w:ins w:id="876" w:author="Microsoft Office User" w:date="2018-12-16T18:33:00Z"/>
                <w:rFonts w:ascii="Calibri" w:hAnsi="Calibri" w:cs="Calibri"/>
                <w:color w:val="000000"/>
              </w:rPr>
            </w:pPr>
            <w:ins w:id="877" w:author="Microsoft Office User" w:date="2018-12-16T18:33:00Z">
              <w:r w:rsidRPr="0009723C">
                <w:rPr>
                  <w:rFonts w:ascii="Calibri" w:hAnsi="Calibri" w:cs="Calibri"/>
                  <w:color w:val="000000"/>
                </w:rPr>
                <w:t>beta</w:t>
              </w:r>
            </w:ins>
          </w:p>
        </w:tc>
        <w:tc>
          <w:tcPr>
            <w:tcW w:w="388" w:type="pct"/>
            <w:tcBorders>
              <w:top w:val="nil"/>
              <w:left w:val="nil"/>
              <w:bottom w:val="nil"/>
              <w:right w:val="nil"/>
            </w:tcBorders>
            <w:shd w:val="clear" w:color="auto" w:fill="auto"/>
            <w:noWrap/>
            <w:vAlign w:val="bottom"/>
            <w:hideMark/>
            <w:tcPrChange w:id="878" w:author="Microsoft Office User" w:date="2018-12-16T18:34:00Z">
              <w:tcPr>
                <w:tcW w:w="0" w:type="auto"/>
                <w:tcBorders>
                  <w:top w:val="nil"/>
                  <w:left w:val="nil"/>
                  <w:bottom w:val="nil"/>
                  <w:right w:val="nil"/>
                </w:tcBorders>
                <w:shd w:val="clear" w:color="auto" w:fill="auto"/>
                <w:noWrap/>
                <w:vAlign w:val="bottom"/>
                <w:hideMark/>
              </w:tcPr>
            </w:tcPrChange>
          </w:tcPr>
          <w:p w14:paraId="0C36B7B5" w14:textId="77777777" w:rsidR="0009723C" w:rsidRPr="0009723C" w:rsidRDefault="0009723C" w:rsidP="0009723C">
            <w:pPr>
              <w:rPr>
                <w:ins w:id="879" w:author="Microsoft Office User" w:date="2018-12-16T18:33:00Z"/>
                <w:rFonts w:ascii="Calibri" w:hAnsi="Calibri" w:cs="Calibri"/>
                <w:color w:val="000000"/>
              </w:rPr>
            </w:pPr>
            <w:ins w:id="880"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c>
          <w:tcPr>
            <w:tcW w:w="540" w:type="pct"/>
            <w:tcBorders>
              <w:top w:val="nil"/>
              <w:left w:val="nil"/>
              <w:bottom w:val="nil"/>
              <w:right w:val="nil"/>
            </w:tcBorders>
            <w:shd w:val="clear" w:color="auto" w:fill="auto"/>
            <w:noWrap/>
            <w:vAlign w:val="bottom"/>
            <w:hideMark/>
            <w:tcPrChange w:id="881" w:author="Microsoft Office User" w:date="2018-12-16T18:34:00Z">
              <w:tcPr>
                <w:tcW w:w="0" w:type="auto"/>
                <w:tcBorders>
                  <w:top w:val="nil"/>
                  <w:left w:val="nil"/>
                  <w:bottom w:val="nil"/>
                  <w:right w:val="nil"/>
                </w:tcBorders>
                <w:shd w:val="clear" w:color="auto" w:fill="auto"/>
                <w:noWrap/>
                <w:vAlign w:val="bottom"/>
                <w:hideMark/>
              </w:tcPr>
            </w:tcPrChange>
          </w:tcPr>
          <w:p w14:paraId="2A32617D" w14:textId="77777777" w:rsidR="0009723C" w:rsidRPr="0009723C" w:rsidRDefault="0009723C" w:rsidP="0009723C">
            <w:pPr>
              <w:rPr>
                <w:ins w:id="882" w:author="Microsoft Office User" w:date="2018-12-16T18:33:00Z"/>
                <w:rFonts w:ascii="Calibri" w:hAnsi="Calibri" w:cs="Calibri"/>
                <w:color w:val="000000"/>
              </w:rPr>
            </w:pPr>
            <w:proofErr w:type="spellStart"/>
            <w:ins w:id="883" w:author="Microsoft Office User" w:date="2018-12-16T18:33:00Z">
              <w:r w:rsidRPr="0009723C">
                <w:rPr>
                  <w:rFonts w:ascii="Calibri" w:hAnsi="Calibri" w:cs="Calibri"/>
                  <w:color w:val="000000"/>
                </w:rPr>
                <w:t>correlation</w:t>
              </w:r>
              <w:proofErr w:type="spellEnd"/>
            </w:ins>
          </w:p>
        </w:tc>
        <w:tc>
          <w:tcPr>
            <w:tcW w:w="567" w:type="pct"/>
            <w:tcBorders>
              <w:top w:val="nil"/>
              <w:left w:val="nil"/>
              <w:bottom w:val="nil"/>
              <w:right w:val="nil"/>
            </w:tcBorders>
            <w:shd w:val="clear" w:color="auto" w:fill="auto"/>
            <w:noWrap/>
            <w:vAlign w:val="bottom"/>
            <w:hideMark/>
            <w:tcPrChange w:id="884" w:author="Microsoft Office User" w:date="2018-12-16T18:34:00Z">
              <w:tcPr>
                <w:tcW w:w="0" w:type="auto"/>
                <w:tcBorders>
                  <w:top w:val="nil"/>
                  <w:left w:val="nil"/>
                  <w:bottom w:val="nil"/>
                  <w:right w:val="nil"/>
                </w:tcBorders>
                <w:shd w:val="clear" w:color="auto" w:fill="auto"/>
                <w:noWrap/>
                <w:vAlign w:val="bottom"/>
                <w:hideMark/>
              </w:tcPr>
            </w:tcPrChange>
          </w:tcPr>
          <w:p w14:paraId="69D2BDDE" w14:textId="77777777" w:rsidR="0009723C" w:rsidRPr="0009723C" w:rsidRDefault="0009723C" w:rsidP="0009723C">
            <w:pPr>
              <w:rPr>
                <w:ins w:id="885" w:author="Microsoft Office User" w:date="2018-12-16T18:33:00Z"/>
                <w:rFonts w:ascii="Calibri" w:hAnsi="Calibri" w:cs="Calibri"/>
                <w:color w:val="000000"/>
              </w:rPr>
            </w:pPr>
            <w:ins w:id="886" w:author="Microsoft Office User" w:date="2018-12-16T18:33:00Z">
              <w:r w:rsidRPr="0009723C">
                <w:rPr>
                  <w:rFonts w:ascii="Calibri" w:hAnsi="Calibri" w:cs="Calibri"/>
                  <w:color w:val="000000"/>
                </w:rPr>
                <w:t>beta</w:t>
              </w:r>
            </w:ins>
          </w:p>
        </w:tc>
        <w:tc>
          <w:tcPr>
            <w:tcW w:w="540" w:type="pct"/>
            <w:tcBorders>
              <w:top w:val="nil"/>
              <w:left w:val="nil"/>
              <w:bottom w:val="nil"/>
              <w:right w:val="nil"/>
            </w:tcBorders>
            <w:shd w:val="clear" w:color="auto" w:fill="auto"/>
            <w:noWrap/>
            <w:vAlign w:val="bottom"/>
            <w:hideMark/>
            <w:tcPrChange w:id="887" w:author="Microsoft Office User" w:date="2018-12-16T18:34:00Z">
              <w:tcPr>
                <w:tcW w:w="0" w:type="auto"/>
                <w:tcBorders>
                  <w:top w:val="nil"/>
                  <w:left w:val="nil"/>
                  <w:bottom w:val="nil"/>
                  <w:right w:val="nil"/>
                </w:tcBorders>
                <w:shd w:val="clear" w:color="auto" w:fill="auto"/>
                <w:noWrap/>
                <w:vAlign w:val="bottom"/>
                <w:hideMark/>
              </w:tcPr>
            </w:tcPrChange>
          </w:tcPr>
          <w:p w14:paraId="54CAD619" w14:textId="77777777" w:rsidR="0009723C" w:rsidRPr="0009723C" w:rsidRDefault="0009723C" w:rsidP="0009723C">
            <w:pPr>
              <w:rPr>
                <w:ins w:id="888" w:author="Microsoft Office User" w:date="2018-12-16T18:33:00Z"/>
                <w:rFonts w:ascii="Calibri" w:hAnsi="Calibri" w:cs="Calibri"/>
                <w:color w:val="000000"/>
              </w:rPr>
            </w:pPr>
            <w:ins w:id="889"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c>
          <w:tcPr>
            <w:tcW w:w="567" w:type="pct"/>
            <w:tcBorders>
              <w:top w:val="nil"/>
              <w:left w:val="nil"/>
              <w:bottom w:val="nil"/>
              <w:right w:val="nil"/>
            </w:tcBorders>
            <w:shd w:val="clear" w:color="auto" w:fill="auto"/>
            <w:noWrap/>
            <w:vAlign w:val="bottom"/>
            <w:hideMark/>
            <w:tcPrChange w:id="890" w:author="Microsoft Office User" w:date="2018-12-16T18:34:00Z">
              <w:tcPr>
                <w:tcW w:w="0" w:type="auto"/>
                <w:tcBorders>
                  <w:top w:val="nil"/>
                  <w:left w:val="nil"/>
                  <w:bottom w:val="nil"/>
                  <w:right w:val="nil"/>
                </w:tcBorders>
                <w:shd w:val="clear" w:color="auto" w:fill="auto"/>
                <w:noWrap/>
                <w:vAlign w:val="bottom"/>
                <w:hideMark/>
              </w:tcPr>
            </w:tcPrChange>
          </w:tcPr>
          <w:p w14:paraId="04845EDE" w14:textId="77777777" w:rsidR="0009723C" w:rsidRPr="0009723C" w:rsidRDefault="0009723C" w:rsidP="0009723C">
            <w:pPr>
              <w:rPr>
                <w:ins w:id="891" w:author="Microsoft Office User" w:date="2018-12-16T18:33:00Z"/>
                <w:rFonts w:ascii="Calibri" w:hAnsi="Calibri" w:cs="Calibri"/>
                <w:color w:val="000000"/>
              </w:rPr>
            </w:pPr>
            <w:proofErr w:type="spellStart"/>
            <w:ins w:id="892" w:author="Microsoft Office User" w:date="2018-12-16T18:33:00Z">
              <w:r w:rsidRPr="0009723C">
                <w:rPr>
                  <w:rFonts w:ascii="Calibri" w:hAnsi="Calibri" w:cs="Calibri"/>
                  <w:color w:val="000000"/>
                </w:rPr>
                <w:t>correlation</w:t>
              </w:r>
              <w:proofErr w:type="spellEnd"/>
            </w:ins>
          </w:p>
        </w:tc>
        <w:tc>
          <w:tcPr>
            <w:tcW w:w="540" w:type="pct"/>
            <w:tcBorders>
              <w:top w:val="nil"/>
              <w:left w:val="nil"/>
              <w:bottom w:val="nil"/>
              <w:right w:val="nil"/>
            </w:tcBorders>
            <w:shd w:val="clear" w:color="auto" w:fill="auto"/>
            <w:noWrap/>
            <w:vAlign w:val="bottom"/>
            <w:hideMark/>
            <w:tcPrChange w:id="893" w:author="Microsoft Office User" w:date="2018-12-16T18:34:00Z">
              <w:tcPr>
                <w:tcW w:w="0" w:type="auto"/>
                <w:tcBorders>
                  <w:top w:val="nil"/>
                  <w:left w:val="nil"/>
                  <w:bottom w:val="nil"/>
                  <w:right w:val="nil"/>
                </w:tcBorders>
                <w:shd w:val="clear" w:color="auto" w:fill="auto"/>
                <w:noWrap/>
                <w:vAlign w:val="bottom"/>
                <w:hideMark/>
              </w:tcPr>
            </w:tcPrChange>
          </w:tcPr>
          <w:p w14:paraId="65381FB2" w14:textId="77777777" w:rsidR="0009723C" w:rsidRPr="0009723C" w:rsidRDefault="0009723C" w:rsidP="0009723C">
            <w:pPr>
              <w:rPr>
                <w:ins w:id="894" w:author="Microsoft Office User" w:date="2018-12-16T18:33:00Z"/>
                <w:rFonts w:ascii="Calibri" w:hAnsi="Calibri" w:cs="Calibri"/>
                <w:color w:val="000000"/>
              </w:rPr>
            </w:pPr>
            <w:ins w:id="895" w:author="Microsoft Office User" w:date="2018-12-16T18:33:00Z">
              <w:r w:rsidRPr="0009723C">
                <w:rPr>
                  <w:rFonts w:ascii="Calibri" w:hAnsi="Calibri" w:cs="Calibri"/>
                  <w:color w:val="000000"/>
                </w:rPr>
                <w:t>beta</w:t>
              </w:r>
            </w:ins>
          </w:p>
        </w:tc>
        <w:tc>
          <w:tcPr>
            <w:tcW w:w="513" w:type="pct"/>
            <w:tcBorders>
              <w:top w:val="nil"/>
              <w:left w:val="nil"/>
              <w:bottom w:val="nil"/>
              <w:right w:val="nil"/>
            </w:tcBorders>
            <w:shd w:val="clear" w:color="auto" w:fill="auto"/>
            <w:noWrap/>
            <w:vAlign w:val="bottom"/>
            <w:hideMark/>
            <w:tcPrChange w:id="896" w:author="Microsoft Office User" w:date="2018-12-16T18:34:00Z">
              <w:tcPr>
                <w:tcW w:w="0" w:type="auto"/>
                <w:tcBorders>
                  <w:top w:val="nil"/>
                  <w:left w:val="nil"/>
                  <w:bottom w:val="nil"/>
                  <w:right w:val="nil"/>
                </w:tcBorders>
                <w:shd w:val="clear" w:color="auto" w:fill="auto"/>
                <w:noWrap/>
                <w:vAlign w:val="bottom"/>
                <w:hideMark/>
              </w:tcPr>
            </w:tcPrChange>
          </w:tcPr>
          <w:p w14:paraId="3524E095" w14:textId="77777777" w:rsidR="0009723C" w:rsidRPr="0009723C" w:rsidRDefault="0009723C" w:rsidP="0009723C">
            <w:pPr>
              <w:rPr>
                <w:ins w:id="897" w:author="Microsoft Office User" w:date="2018-12-16T18:33:00Z"/>
                <w:rFonts w:ascii="Calibri" w:hAnsi="Calibri" w:cs="Calibri"/>
                <w:color w:val="000000"/>
              </w:rPr>
            </w:pPr>
            <w:ins w:id="898" w:author="Microsoft Office User" w:date="2018-12-16T18:33:00Z">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ins>
          </w:p>
        </w:tc>
      </w:tr>
      <w:tr w:rsidR="0009723C" w:rsidRPr="0009723C" w14:paraId="73FE7BBA" w14:textId="77777777" w:rsidTr="0009723C">
        <w:tblPrEx>
          <w:tblW w:w="5000" w:type="pct"/>
          <w:tblCellMar>
            <w:left w:w="70" w:type="dxa"/>
            <w:right w:w="70" w:type="dxa"/>
          </w:tblCellMar>
          <w:tblPrExChange w:id="899" w:author="Microsoft Office User" w:date="2018-12-16T18:34:00Z">
            <w:tblPrEx>
              <w:tblW w:w="0" w:type="auto"/>
              <w:tblCellMar>
                <w:left w:w="70" w:type="dxa"/>
                <w:right w:w="70" w:type="dxa"/>
              </w:tblCellMar>
            </w:tblPrEx>
          </w:tblPrExChange>
        </w:tblPrEx>
        <w:trPr>
          <w:trHeight w:val="320"/>
          <w:ins w:id="900" w:author="Microsoft Office User" w:date="2018-12-16T18:33:00Z"/>
          <w:trPrChange w:id="90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902" w:author="Microsoft Office User" w:date="2018-12-16T18:34:00Z">
              <w:tcPr>
                <w:tcW w:w="0" w:type="auto"/>
                <w:tcBorders>
                  <w:top w:val="nil"/>
                  <w:left w:val="nil"/>
                  <w:bottom w:val="nil"/>
                  <w:right w:val="nil"/>
                </w:tcBorders>
                <w:shd w:val="clear" w:color="auto" w:fill="auto"/>
                <w:noWrap/>
                <w:vAlign w:val="bottom"/>
                <w:hideMark/>
              </w:tcPr>
            </w:tcPrChange>
          </w:tcPr>
          <w:p w14:paraId="4171667C" w14:textId="77777777" w:rsidR="0009723C" w:rsidRPr="0009723C" w:rsidRDefault="0009723C" w:rsidP="0009723C">
            <w:pPr>
              <w:rPr>
                <w:ins w:id="903" w:author="Microsoft Office User" w:date="2018-12-16T18:33:00Z"/>
                <w:rFonts w:ascii="Calibri" w:hAnsi="Calibri" w:cs="Calibri"/>
                <w:color w:val="000000"/>
              </w:rPr>
            </w:pPr>
            <w:proofErr w:type="spellStart"/>
            <w:ins w:id="904" w:author="Microsoft Office User" w:date="2018-12-16T18:33:00Z">
              <w:r w:rsidRPr="0009723C">
                <w:rPr>
                  <w:rFonts w:ascii="Calibri" w:hAnsi="Calibri" w:cs="Calibri"/>
                  <w:color w:val="000000"/>
                </w:rPr>
                <w:t>Openness</w:t>
              </w:r>
              <w:proofErr w:type="spellEnd"/>
            </w:ins>
          </w:p>
        </w:tc>
        <w:tc>
          <w:tcPr>
            <w:tcW w:w="471" w:type="pct"/>
            <w:tcBorders>
              <w:top w:val="nil"/>
              <w:left w:val="nil"/>
              <w:bottom w:val="nil"/>
              <w:right w:val="nil"/>
            </w:tcBorders>
            <w:shd w:val="clear" w:color="auto" w:fill="auto"/>
            <w:noWrap/>
            <w:vAlign w:val="bottom"/>
            <w:hideMark/>
            <w:tcPrChange w:id="905" w:author="Microsoft Office User" w:date="2018-12-16T18:34:00Z">
              <w:tcPr>
                <w:tcW w:w="0" w:type="auto"/>
                <w:tcBorders>
                  <w:top w:val="nil"/>
                  <w:left w:val="nil"/>
                  <w:bottom w:val="nil"/>
                  <w:right w:val="nil"/>
                </w:tcBorders>
                <w:shd w:val="clear" w:color="auto" w:fill="auto"/>
                <w:noWrap/>
                <w:vAlign w:val="bottom"/>
                <w:hideMark/>
              </w:tcPr>
            </w:tcPrChange>
          </w:tcPr>
          <w:p w14:paraId="36757193" w14:textId="77777777" w:rsidR="0009723C" w:rsidRPr="0009723C" w:rsidRDefault="0009723C" w:rsidP="0009723C">
            <w:pPr>
              <w:rPr>
                <w:ins w:id="906"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907" w:author="Microsoft Office User" w:date="2018-12-16T18:34:00Z">
              <w:tcPr>
                <w:tcW w:w="0" w:type="auto"/>
                <w:tcBorders>
                  <w:top w:val="nil"/>
                  <w:left w:val="nil"/>
                  <w:bottom w:val="nil"/>
                  <w:right w:val="nil"/>
                </w:tcBorders>
                <w:shd w:val="clear" w:color="auto" w:fill="auto"/>
                <w:noWrap/>
                <w:vAlign w:val="bottom"/>
                <w:hideMark/>
              </w:tcPr>
            </w:tcPrChange>
          </w:tcPr>
          <w:p w14:paraId="5292D5AA" w14:textId="77777777" w:rsidR="0009723C" w:rsidRPr="0009723C" w:rsidRDefault="0009723C" w:rsidP="0009723C">
            <w:pPr>
              <w:rPr>
                <w:ins w:id="908"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909" w:author="Microsoft Office User" w:date="2018-12-16T18:34:00Z">
              <w:tcPr>
                <w:tcW w:w="0" w:type="auto"/>
                <w:tcBorders>
                  <w:top w:val="nil"/>
                  <w:left w:val="nil"/>
                  <w:bottom w:val="nil"/>
                  <w:right w:val="nil"/>
                </w:tcBorders>
                <w:shd w:val="clear" w:color="auto" w:fill="auto"/>
                <w:noWrap/>
                <w:vAlign w:val="bottom"/>
                <w:hideMark/>
              </w:tcPr>
            </w:tcPrChange>
          </w:tcPr>
          <w:p w14:paraId="661BBC9D" w14:textId="77777777" w:rsidR="0009723C" w:rsidRPr="0009723C" w:rsidRDefault="0009723C" w:rsidP="0009723C">
            <w:pPr>
              <w:rPr>
                <w:ins w:id="910"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911" w:author="Microsoft Office User" w:date="2018-12-16T18:34:00Z">
              <w:tcPr>
                <w:tcW w:w="0" w:type="auto"/>
                <w:tcBorders>
                  <w:top w:val="nil"/>
                  <w:left w:val="nil"/>
                  <w:bottom w:val="nil"/>
                  <w:right w:val="nil"/>
                </w:tcBorders>
                <w:shd w:val="clear" w:color="auto" w:fill="auto"/>
                <w:noWrap/>
                <w:vAlign w:val="bottom"/>
                <w:hideMark/>
              </w:tcPr>
            </w:tcPrChange>
          </w:tcPr>
          <w:p w14:paraId="511FB56A" w14:textId="77777777" w:rsidR="0009723C" w:rsidRPr="0009723C" w:rsidRDefault="0009723C" w:rsidP="0009723C">
            <w:pPr>
              <w:rPr>
                <w:ins w:id="912"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913" w:author="Microsoft Office User" w:date="2018-12-16T18:34:00Z">
              <w:tcPr>
                <w:tcW w:w="0" w:type="auto"/>
                <w:tcBorders>
                  <w:top w:val="nil"/>
                  <w:left w:val="nil"/>
                  <w:bottom w:val="nil"/>
                  <w:right w:val="nil"/>
                </w:tcBorders>
                <w:shd w:val="clear" w:color="auto" w:fill="auto"/>
                <w:noWrap/>
                <w:vAlign w:val="bottom"/>
                <w:hideMark/>
              </w:tcPr>
            </w:tcPrChange>
          </w:tcPr>
          <w:p w14:paraId="487F904E" w14:textId="77777777" w:rsidR="0009723C" w:rsidRPr="0009723C" w:rsidRDefault="0009723C" w:rsidP="0009723C">
            <w:pPr>
              <w:rPr>
                <w:ins w:id="914"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915" w:author="Microsoft Office User" w:date="2018-12-16T18:34:00Z">
              <w:tcPr>
                <w:tcW w:w="0" w:type="auto"/>
                <w:tcBorders>
                  <w:top w:val="nil"/>
                  <w:left w:val="nil"/>
                  <w:bottom w:val="nil"/>
                  <w:right w:val="nil"/>
                </w:tcBorders>
                <w:shd w:val="clear" w:color="auto" w:fill="auto"/>
                <w:noWrap/>
                <w:vAlign w:val="bottom"/>
                <w:hideMark/>
              </w:tcPr>
            </w:tcPrChange>
          </w:tcPr>
          <w:p w14:paraId="60CFD048" w14:textId="77777777" w:rsidR="0009723C" w:rsidRPr="0009723C" w:rsidRDefault="0009723C" w:rsidP="0009723C">
            <w:pPr>
              <w:rPr>
                <w:ins w:id="916"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917" w:author="Microsoft Office User" w:date="2018-12-16T18:34:00Z">
              <w:tcPr>
                <w:tcW w:w="0" w:type="auto"/>
                <w:tcBorders>
                  <w:top w:val="nil"/>
                  <w:left w:val="nil"/>
                  <w:bottom w:val="nil"/>
                  <w:right w:val="nil"/>
                </w:tcBorders>
                <w:shd w:val="clear" w:color="auto" w:fill="auto"/>
                <w:noWrap/>
                <w:vAlign w:val="bottom"/>
                <w:hideMark/>
              </w:tcPr>
            </w:tcPrChange>
          </w:tcPr>
          <w:p w14:paraId="1F765318" w14:textId="77777777" w:rsidR="0009723C" w:rsidRPr="0009723C" w:rsidRDefault="0009723C" w:rsidP="0009723C">
            <w:pPr>
              <w:rPr>
                <w:ins w:id="918"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919" w:author="Microsoft Office User" w:date="2018-12-16T18:34:00Z">
              <w:tcPr>
                <w:tcW w:w="0" w:type="auto"/>
                <w:tcBorders>
                  <w:top w:val="nil"/>
                  <w:left w:val="nil"/>
                  <w:bottom w:val="nil"/>
                  <w:right w:val="nil"/>
                </w:tcBorders>
                <w:shd w:val="clear" w:color="auto" w:fill="auto"/>
                <w:noWrap/>
                <w:vAlign w:val="bottom"/>
                <w:hideMark/>
              </w:tcPr>
            </w:tcPrChange>
          </w:tcPr>
          <w:p w14:paraId="195E79A4" w14:textId="77777777" w:rsidR="0009723C" w:rsidRPr="0009723C" w:rsidRDefault="0009723C" w:rsidP="0009723C">
            <w:pPr>
              <w:rPr>
                <w:ins w:id="920"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921" w:author="Microsoft Office User" w:date="2018-12-16T18:34:00Z">
              <w:tcPr>
                <w:tcW w:w="0" w:type="auto"/>
                <w:tcBorders>
                  <w:top w:val="nil"/>
                  <w:left w:val="nil"/>
                  <w:bottom w:val="nil"/>
                  <w:right w:val="nil"/>
                </w:tcBorders>
                <w:shd w:val="clear" w:color="auto" w:fill="auto"/>
                <w:noWrap/>
                <w:vAlign w:val="bottom"/>
                <w:hideMark/>
              </w:tcPr>
            </w:tcPrChange>
          </w:tcPr>
          <w:p w14:paraId="586D4BB6" w14:textId="77777777" w:rsidR="0009723C" w:rsidRPr="0009723C" w:rsidRDefault="0009723C" w:rsidP="0009723C">
            <w:pPr>
              <w:rPr>
                <w:ins w:id="922" w:author="Microsoft Office User" w:date="2018-12-16T18:33:00Z"/>
                <w:sz w:val="20"/>
                <w:szCs w:val="20"/>
              </w:rPr>
            </w:pPr>
          </w:p>
        </w:tc>
      </w:tr>
      <w:tr w:rsidR="0009723C" w:rsidRPr="0009723C" w14:paraId="7D67D5E9" w14:textId="77777777" w:rsidTr="0009723C">
        <w:tblPrEx>
          <w:tblW w:w="5000" w:type="pct"/>
          <w:tblCellMar>
            <w:left w:w="70" w:type="dxa"/>
            <w:right w:w="70" w:type="dxa"/>
          </w:tblCellMar>
          <w:tblPrExChange w:id="923" w:author="Microsoft Office User" w:date="2018-12-16T18:34:00Z">
            <w:tblPrEx>
              <w:tblW w:w="0" w:type="auto"/>
              <w:tblCellMar>
                <w:left w:w="70" w:type="dxa"/>
                <w:right w:w="70" w:type="dxa"/>
              </w:tblCellMar>
            </w:tblPrEx>
          </w:tblPrExChange>
        </w:tblPrEx>
        <w:trPr>
          <w:trHeight w:val="320"/>
          <w:ins w:id="924" w:author="Microsoft Office User" w:date="2018-12-16T18:33:00Z"/>
          <w:trPrChange w:id="92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926" w:author="Microsoft Office User" w:date="2018-12-16T18:34:00Z">
              <w:tcPr>
                <w:tcW w:w="0" w:type="auto"/>
                <w:tcBorders>
                  <w:top w:val="nil"/>
                  <w:left w:val="nil"/>
                  <w:bottom w:val="nil"/>
                  <w:right w:val="nil"/>
                </w:tcBorders>
                <w:shd w:val="clear" w:color="auto" w:fill="auto"/>
                <w:noWrap/>
                <w:vAlign w:val="bottom"/>
                <w:hideMark/>
              </w:tcPr>
            </w:tcPrChange>
          </w:tcPr>
          <w:p w14:paraId="04DD7D05" w14:textId="77777777" w:rsidR="0009723C" w:rsidRPr="0009723C" w:rsidRDefault="0009723C" w:rsidP="0009723C">
            <w:pPr>
              <w:rPr>
                <w:ins w:id="927" w:author="Microsoft Office User" w:date="2018-12-16T18:33:00Z"/>
                <w:rFonts w:ascii="Calibri" w:hAnsi="Calibri" w:cs="Calibri"/>
                <w:color w:val="000000"/>
              </w:rPr>
            </w:pPr>
            <w:ins w:id="928" w:author="Microsoft Office User" w:date="2018-12-16T18:33:00Z">
              <w:r w:rsidRPr="0009723C">
                <w:rPr>
                  <w:rFonts w:ascii="Calibri" w:hAnsi="Calibri" w:cs="Calibri"/>
                  <w:color w:val="000000"/>
                </w:rPr>
                <w:t>O1</w:t>
              </w:r>
            </w:ins>
          </w:p>
        </w:tc>
        <w:tc>
          <w:tcPr>
            <w:tcW w:w="471" w:type="pct"/>
            <w:tcBorders>
              <w:top w:val="nil"/>
              <w:left w:val="nil"/>
              <w:bottom w:val="nil"/>
              <w:right w:val="nil"/>
            </w:tcBorders>
            <w:shd w:val="clear" w:color="auto" w:fill="auto"/>
            <w:noWrap/>
            <w:vAlign w:val="bottom"/>
            <w:hideMark/>
            <w:tcPrChange w:id="929" w:author="Microsoft Office User" w:date="2018-12-16T18:34:00Z">
              <w:tcPr>
                <w:tcW w:w="0" w:type="auto"/>
                <w:tcBorders>
                  <w:top w:val="nil"/>
                  <w:left w:val="nil"/>
                  <w:bottom w:val="nil"/>
                  <w:right w:val="nil"/>
                </w:tcBorders>
                <w:shd w:val="clear" w:color="auto" w:fill="auto"/>
                <w:noWrap/>
                <w:vAlign w:val="bottom"/>
                <w:hideMark/>
              </w:tcPr>
            </w:tcPrChange>
          </w:tcPr>
          <w:p w14:paraId="4011D267" w14:textId="77777777" w:rsidR="0009723C" w:rsidRPr="0009723C" w:rsidRDefault="0009723C" w:rsidP="0009723C">
            <w:pPr>
              <w:rPr>
                <w:ins w:id="930" w:author="Microsoft Office User" w:date="2018-12-16T18:33:00Z"/>
                <w:rFonts w:ascii="Calibri" w:hAnsi="Calibri" w:cs="Calibri"/>
                <w:color w:val="000000"/>
              </w:rPr>
            </w:pPr>
            <w:ins w:id="931" w:author="Microsoft Office User" w:date="2018-12-16T18:33:00Z">
              <w:r w:rsidRPr="0009723C">
                <w:rPr>
                  <w:rFonts w:ascii="Calibri" w:hAnsi="Calibri" w:cs="Calibri"/>
                  <w:color w:val="000000"/>
                </w:rPr>
                <w:t>0.063</w:t>
              </w:r>
            </w:ins>
          </w:p>
        </w:tc>
        <w:tc>
          <w:tcPr>
            <w:tcW w:w="304" w:type="pct"/>
            <w:tcBorders>
              <w:top w:val="nil"/>
              <w:left w:val="nil"/>
              <w:bottom w:val="nil"/>
              <w:right w:val="nil"/>
            </w:tcBorders>
            <w:shd w:val="clear" w:color="auto" w:fill="auto"/>
            <w:noWrap/>
            <w:vAlign w:val="bottom"/>
            <w:hideMark/>
            <w:tcPrChange w:id="932" w:author="Microsoft Office User" w:date="2018-12-16T18:34:00Z">
              <w:tcPr>
                <w:tcW w:w="0" w:type="auto"/>
                <w:tcBorders>
                  <w:top w:val="nil"/>
                  <w:left w:val="nil"/>
                  <w:bottom w:val="nil"/>
                  <w:right w:val="nil"/>
                </w:tcBorders>
                <w:shd w:val="clear" w:color="auto" w:fill="auto"/>
                <w:noWrap/>
                <w:vAlign w:val="bottom"/>
                <w:hideMark/>
              </w:tcPr>
            </w:tcPrChange>
          </w:tcPr>
          <w:p w14:paraId="06C18BFE" w14:textId="77777777" w:rsidR="0009723C" w:rsidRPr="0009723C" w:rsidRDefault="0009723C" w:rsidP="0009723C">
            <w:pPr>
              <w:rPr>
                <w:ins w:id="933" w:author="Microsoft Office User" w:date="2018-12-16T18:33:00Z"/>
                <w:rFonts w:ascii="Calibri" w:hAnsi="Calibri" w:cs="Calibri"/>
                <w:color w:val="000000"/>
              </w:rPr>
            </w:pPr>
            <w:ins w:id="934" w:author="Microsoft Office User" w:date="2018-12-16T18:33:00Z">
              <w:r w:rsidRPr="0009723C">
                <w:rPr>
                  <w:rFonts w:ascii="Calibri" w:hAnsi="Calibri" w:cs="Calibri"/>
                  <w:color w:val="000000"/>
                </w:rPr>
                <w:t>-0.1</w:t>
              </w:r>
            </w:ins>
          </w:p>
        </w:tc>
        <w:tc>
          <w:tcPr>
            <w:tcW w:w="388" w:type="pct"/>
            <w:tcBorders>
              <w:top w:val="nil"/>
              <w:left w:val="nil"/>
              <w:bottom w:val="nil"/>
              <w:right w:val="nil"/>
            </w:tcBorders>
            <w:shd w:val="clear" w:color="auto" w:fill="auto"/>
            <w:noWrap/>
            <w:vAlign w:val="bottom"/>
            <w:hideMark/>
            <w:tcPrChange w:id="935" w:author="Microsoft Office User" w:date="2018-12-16T18:34:00Z">
              <w:tcPr>
                <w:tcW w:w="0" w:type="auto"/>
                <w:tcBorders>
                  <w:top w:val="nil"/>
                  <w:left w:val="nil"/>
                  <w:bottom w:val="nil"/>
                  <w:right w:val="nil"/>
                </w:tcBorders>
                <w:shd w:val="clear" w:color="auto" w:fill="auto"/>
                <w:noWrap/>
                <w:vAlign w:val="bottom"/>
                <w:hideMark/>
              </w:tcPr>
            </w:tcPrChange>
          </w:tcPr>
          <w:p w14:paraId="4A244931" w14:textId="77777777" w:rsidR="0009723C" w:rsidRPr="0009723C" w:rsidRDefault="0009723C" w:rsidP="0009723C">
            <w:pPr>
              <w:rPr>
                <w:ins w:id="93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937" w:author="Microsoft Office User" w:date="2018-12-16T18:34:00Z">
              <w:tcPr>
                <w:tcW w:w="0" w:type="auto"/>
                <w:tcBorders>
                  <w:top w:val="nil"/>
                  <w:left w:val="nil"/>
                  <w:bottom w:val="nil"/>
                  <w:right w:val="nil"/>
                </w:tcBorders>
                <w:shd w:val="clear" w:color="auto" w:fill="auto"/>
                <w:noWrap/>
                <w:vAlign w:val="bottom"/>
                <w:hideMark/>
              </w:tcPr>
            </w:tcPrChange>
          </w:tcPr>
          <w:p w14:paraId="6D18C64C" w14:textId="77777777" w:rsidR="0009723C" w:rsidRPr="0009723C" w:rsidRDefault="0009723C" w:rsidP="0009723C">
            <w:pPr>
              <w:rPr>
                <w:ins w:id="938" w:author="Microsoft Office User" w:date="2018-12-16T18:33:00Z"/>
                <w:rFonts w:ascii="Calibri" w:hAnsi="Calibri" w:cs="Calibri"/>
                <w:color w:val="000000"/>
              </w:rPr>
            </w:pPr>
            <w:ins w:id="939" w:author="Microsoft Office User" w:date="2018-12-16T18:33:00Z">
              <w:r w:rsidRPr="0009723C">
                <w:rPr>
                  <w:rFonts w:ascii="Calibri" w:hAnsi="Calibri" w:cs="Calibri"/>
                  <w:color w:val="000000"/>
                </w:rPr>
                <w:t>-0.013/0.03</w:t>
              </w:r>
            </w:ins>
          </w:p>
        </w:tc>
        <w:tc>
          <w:tcPr>
            <w:tcW w:w="567" w:type="pct"/>
            <w:tcBorders>
              <w:top w:val="nil"/>
              <w:left w:val="nil"/>
              <w:bottom w:val="nil"/>
              <w:right w:val="nil"/>
            </w:tcBorders>
            <w:shd w:val="clear" w:color="auto" w:fill="auto"/>
            <w:noWrap/>
            <w:vAlign w:val="bottom"/>
            <w:hideMark/>
            <w:tcPrChange w:id="940" w:author="Microsoft Office User" w:date="2018-12-16T18:34:00Z">
              <w:tcPr>
                <w:tcW w:w="0" w:type="auto"/>
                <w:tcBorders>
                  <w:top w:val="nil"/>
                  <w:left w:val="nil"/>
                  <w:bottom w:val="nil"/>
                  <w:right w:val="nil"/>
                </w:tcBorders>
                <w:shd w:val="clear" w:color="auto" w:fill="auto"/>
                <w:noWrap/>
                <w:vAlign w:val="bottom"/>
                <w:hideMark/>
              </w:tcPr>
            </w:tcPrChange>
          </w:tcPr>
          <w:p w14:paraId="6A7C4838" w14:textId="77777777" w:rsidR="0009723C" w:rsidRPr="0009723C" w:rsidRDefault="0009723C" w:rsidP="0009723C">
            <w:pPr>
              <w:rPr>
                <w:ins w:id="941" w:author="Microsoft Office User" w:date="2018-12-16T18:33:00Z"/>
                <w:rFonts w:ascii="Calibri" w:hAnsi="Calibri" w:cs="Calibri"/>
                <w:color w:val="000000"/>
              </w:rPr>
            </w:pPr>
            <w:ins w:id="942" w:author="Microsoft Office User" w:date="2018-12-16T18:33:00Z">
              <w:r w:rsidRPr="0009723C">
                <w:rPr>
                  <w:rFonts w:ascii="Calibri" w:hAnsi="Calibri" w:cs="Calibri"/>
                  <w:color w:val="000000"/>
                </w:rPr>
                <w:t>-0.138/-0.016</w:t>
              </w:r>
            </w:ins>
          </w:p>
        </w:tc>
        <w:tc>
          <w:tcPr>
            <w:tcW w:w="540" w:type="pct"/>
            <w:tcBorders>
              <w:top w:val="nil"/>
              <w:left w:val="nil"/>
              <w:bottom w:val="nil"/>
              <w:right w:val="nil"/>
            </w:tcBorders>
            <w:shd w:val="clear" w:color="auto" w:fill="auto"/>
            <w:noWrap/>
            <w:vAlign w:val="bottom"/>
            <w:hideMark/>
            <w:tcPrChange w:id="943" w:author="Microsoft Office User" w:date="2018-12-16T18:34:00Z">
              <w:tcPr>
                <w:tcW w:w="0" w:type="auto"/>
                <w:tcBorders>
                  <w:top w:val="nil"/>
                  <w:left w:val="nil"/>
                  <w:bottom w:val="nil"/>
                  <w:right w:val="nil"/>
                </w:tcBorders>
                <w:shd w:val="clear" w:color="auto" w:fill="auto"/>
                <w:noWrap/>
                <w:vAlign w:val="bottom"/>
                <w:hideMark/>
              </w:tcPr>
            </w:tcPrChange>
          </w:tcPr>
          <w:p w14:paraId="3CEB7ADD" w14:textId="77777777" w:rsidR="0009723C" w:rsidRPr="0009723C" w:rsidRDefault="0009723C" w:rsidP="0009723C">
            <w:pPr>
              <w:rPr>
                <w:ins w:id="94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945" w:author="Microsoft Office User" w:date="2018-12-16T18:34:00Z">
              <w:tcPr>
                <w:tcW w:w="0" w:type="auto"/>
                <w:tcBorders>
                  <w:top w:val="nil"/>
                  <w:left w:val="nil"/>
                  <w:bottom w:val="nil"/>
                  <w:right w:val="nil"/>
                </w:tcBorders>
                <w:shd w:val="clear" w:color="auto" w:fill="auto"/>
                <w:noWrap/>
                <w:vAlign w:val="bottom"/>
                <w:hideMark/>
              </w:tcPr>
            </w:tcPrChange>
          </w:tcPr>
          <w:p w14:paraId="30D5470E" w14:textId="77777777" w:rsidR="0009723C" w:rsidRPr="0009723C" w:rsidRDefault="0009723C" w:rsidP="0009723C">
            <w:pPr>
              <w:rPr>
                <w:ins w:id="946" w:author="Microsoft Office User" w:date="2018-12-16T18:33:00Z"/>
                <w:rFonts w:ascii="Calibri" w:hAnsi="Calibri" w:cs="Calibri"/>
                <w:color w:val="000000"/>
              </w:rPr>
            </w:pPr>
            <w:ins w:id="947" w:author="Microsoft Office User" w:date="2018-12-16T18:33:00Z">
              <w:r w:rsidRPr="0009723C">
                <w:rPr>
                  <w:rFonts w:ascii="Calibri" w:hAnsi="Calibri" w:cs="Calibri"/>
                  <w:color w:val="000000"/>
                </w:rPr>
                <w:t>0.012/-0.014</w:t>
              </w:r>
            </w:ins>
          </w:p>
        </w:tc>
        <w:tc>
          <w:tcPr>
            <w:tcW w:w="540" w:type="pct"/>
            <w:tcBorders>
              <w:top w:val="nil"/>
              <w:left w:val="nil"/>
              <w:bottom w:val="nil"/>
              <w:right w:val="nil"/>
            </w:tcBorders>
            <w:shd w:val="clear" w:color="auto" w:fill="auto"/>
            <w:noWrap/>
            <w:vAlign w:val="bottom"/>
            <w:hideMark/>
            <w:tcPrChange w:id="948" w:author="Microsoft Office User" w:date="2018-12-16T18:34:00Z">
              <w:tcPr>
                <w:tcW w:w="0" w:type="auto"/>
                <w:tcBorders>
                  <w:top w:val="nil"/>
                  <w:left w:val="nil"/>
                  <w:bottom w:val="nil"/>
                  <w:right w:val="nil"/>
                </w:tcBorders>
                <w:shd w:val="clear" w:color="auto" w:fill="auto"/>
                <w:noWrap/>
                <w:vAlign w:val="bottom"/>
                <w:hideMark/>
              </w:tcPr>
            </w:tcPrChange>
          </w:tcPr>
          <w:p w14:paraId="0113A49A" w14:textId="77777777" w:rsidR="0009723C" w:rsidRPr="0009723C" w:rsidRDefault="0009723C" w:rsidP="0009723C">
            <w:pPr>
              <w:rPr>
                <w:ins w:id="949" w:author="Microsoft Office User" w:date="2018-12-16T18:33:00Z"/>
                <w:rFonts w:ascii="Calibri" w:hAnsi="Calibri" w:cs="Calibri"/>
                <w:color w:val="000000"/>
              </w:rPr>
            </w:pPr>
            <w:ins w:id="950" w:author="Microsoft Office User" w:date="2018-12-16T18:33:00Z">
              <w:r w:rsidRPr="0009723C">
                <w:rPr>
                  <w:rFonts w:ascii="Calibri" w:hAnsi="Calibri" w:cs="Calibri"/>
                  <w:color w:val="000000"/>
                </w:rPr>
                <w:t>0.172/-0.173</w:t>
              </w:r>
            </w:ins>
          </w:p>
        </w:tc>
        <w:tc>
          <w:tcPr>
            <w:tcW w:w="513" w:type="pct"/>
            <w:tcBorders>
              <w:top w:val="nil"/>
              <w:left w:val="nil"/>
              <w:bottom w:val="nil"/>
              <w:right w:val="nil"/>
            </w:tcBorders>
            <w:shd w:val="clear" w:color="auto" w:fill="auto"/>
            <w:noWrap/>
            <w:vAlign w:val="bottom"/>
            <w:hideMark/>
            <w:tcPrChange w:id="951" w:author="Microsoft Office User" w:date="2018-12-16T18:34:00Z">
              <w:tcPr>
                <w:tcW w:w="0" w:type="auto"/>
                <w:tcBorders>
                  <w:top w:val="nil"/>
                  <w:left w:val="nil"/>
                  <w:bottom w:val="nil"/>
                  <w:right w:val="nil"/>
                </w:tcBorders>
                <w:shd w:val="clear" w:color="auto" w:fill="auto"/>
                <w:noWrap/>
                <w:vAlign w:val="bottom"/>
                <w:hideMark/>
              </w:tcPr>
            </w:tcPrChange>
          </w:tcPr>
          <w:p w14:paraId="699E6A7B" w14:textId="77777777" w:rsidR="0009723C" w:rsidRPr="0009723C" w:rsidRDefault="0009723C" w:rsidP="0009723C">
            <w:pPr>
              <w:rPr>
                <w:ins w:id="952" w:author="Microsoft Office User" w:date="2018-12-16T18:33:00Z"/>
                <w:rFonts w:ascii="Calibri" w:hAnsi="Calibri" w:cs="Calibri"/>
                <w:color w:val="000000"/>
              </w:rPr>
            </w:pPr>
          </w:p>
        </w:tc>
      </w:tr>
      <w:tr w:rsidR="0009723C" w:rsidRPr="0009723C" w14:paraId="3C35B183" w14:textId="77777777" w:rsidTr="0009723C">
        <w:tblPrEx>
          <w:tblW w:w="5000" w:type="pct"/>
          <w:tblCellMar>
            <w:left w:w="70" w:type="dxa"/>
            <w:right w:w="70" w:type="dxa"/>
          </w:tblCellMar>
          <w:tblPrExChange w:id="953" w:author="Microsoft Office User" w:date="2018-12-16T18:34:00Z">
            <w:tblPrEx>
              <w:tblW w:w="0" w:type="auto"/>
              <w:tblCellMar>
                <w:left w:w="70" w:type="dxa"/>
                <w:right w:w="70" w:type="dxa"/>
              </w:tblCellMar>
            </w:tblPrEx>
          </w:tblPrExChange>
        </w:tblPrEx>
        <w:trPr>
          <w:trHeight w:val="320"/>
          <w:ins w:id="954" w:author="Microsoft Office User" w:date="2018-12-16T18:33:00Z"/>
          <w:trPrChange w:id="95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956" w:author="Microsoft Office User" w:date="2018-12-16T18:34:00Z">
              <w:tcPr>
                <w:tcW w:w="0" w:type="auto"/>
                <w:tcBorders>
                  <w:top w:val="nil"/>
                  <w:left w:val="nil"/>
                  <w:bottom w:val="nil"/>
                  <w:right w:val="nil"/>
                </w:tcBorders>
                <w:shd w:val="clear" w:color="auto" w:fill="auto"/>
                <w:noWrap/>
                <w:vAlign w:val="bottom"/>
                <w:hideMark/>
              </w:tcPr>
            </w:tcPrChange>
          </w:tcPr>
          <w:p w14:paraId="13864029" w14:textId="77777777" w:rsidR="0009723C" w:rsidRPr="0009723C" w:rsidRDefault="0009723C" w:rsidP="0009723C">
            <w:pPr>
              <w:rPr>
                <w:ins w:id="957" w:author="Microsoft Office User" w:date="2018-12-16T18:33:00Z"/>
                <w:rFonts w:ascii="Calibri" w:hAnsi="Calibri" w:cs="Calibri"/>
                <w:color w:val="000000"/>
              </w:rPr>
            </w:pPr>
            <w:ins w:id="958" w:author="Microsoft Office User" w:date="2018-12-16T18:33:00Z">
              <w:r w:rsidRPr="0009723C">
                <w:rPr>
                  <w:rFonts w:ascii="Calibri" w:hAnsi="Calibri" w:cs="Calibri"/>
                  <w:color w:val="000000"/>
                </w:rPr>
                <w:t>O2</w:t>
              </w:r>
            </w:ins>
          </w:p>
        </w:tc>
        <w:tc>
          <w:tcPr>
            <w:tcW w:w="471" w:type="pct"/>
            <w:tcBorders>
              <w:top w:val="nil"/>
              <w:left w:val="nil"/>
              <w:bottom w:val="nil"/>
              <w:right w:val="nil"/>
            </w:tcBorders>
            <w:shd w:val="clear" w:color="auto" w:fill="auto"/>
            <w:noWrap/>
            <w:vAlign w:val="bottom"/>
            <w:hideMark/>
            <w:tcPrChange w:id="959" w:author="Microsoft Office User" w:date="2018-12-16T18:34:00Z">
              <w:tcPr>
                <w:tcW w:w="0" w:type="auto"/>
                <w:tcBorders>
                  <w:top w:val="nil"/>
                  <w:left w:val="nil"/>
                  <w:bottom w:val="nil"/>
                  <w:right w:val="nil"/>
                </w:tcBorders>
                <w:shd w:val="clear" w:color="auto" w:fill="auto"/>
                <w:noWrap/>
                <w:vAlign w:val="bottom"/>
                <w:hideMark/>
              </w:tcPr>
            </w:tcPrChange>
          </w:tcPr>
          <w:p w14:paraId="205829C2" w14:textId="77777777" w:rsidR="0009723C" w:rsidRPr="0009723C" w:rsidRDefault="0009723C" w:rsidP="0009723C">
            <w:pPr>
              <w:rPr>
                <w:ins w:id="960" w:author="Microsoft Office User" w:date="2018-12-16T18:33:00Z"/>
                <w:rFonts w:ascii="Calibri" w:hAnsi="Calibri" w:cs="Calibri"/>
                <w:color w:val="000000"/>
              </w:rPr>
            </w:pPr>
            <w:ins w:id="961"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962" w:author="Microsoft Office User" w:date="2018-12-16T18:34:00Z">
              <w:tcPr>
                <w:tcW w:w="0" w:type="auto"/>
                <w:tcBorders>
                  <w:top w:val="nil"/>
                  <w:left w:val="nil"/>
                  <w:bottom w:val="nil"/>
                  <w:right w:val="nil"/>
                </w:tcBorders>
                <w:shd w:val="clear" w:color="auto" w:fill="auto"/>
                <w:noWrap/>
                <w:vAlign w:val="bottom"/>
                <w:hideMark/>
              </w:tcPr>
            </w:tcPrChange>
          </w:tcPr>
          <w:p w14:paraId="7146A82D" w14:textId="77777777" w:rsidR="0009723C" w:rsidRPr="0009723C" w:rsidRDefault="0009723C" w:rsidP="0009723C">
            <w:pPr>
              <w:rPr>
                <w:ins w:id="963" w:author="Microsoft Office User" w:date="2018-12-16T18:33:00Z"/>
                <w:rFonts w:ascii="Calibri" w:hAnsi="Calibri" w:cs="Calibri"/>
                <w:color w:val="000000"/>
              </w:rPr>
            </w:pPr>
            <w:ins w:id="964" w:author="Microsoft Office User" w:date="2018-12-16T18:33:00Z">
              <w:r w:rsidRPr="0009723C">
                <w:rPr>
                  <w:rFonts w:ascii="Calibri" w:hAnsi="Calibri" w:cs="Calibri"/>
                  <w:color w:val="000000"/>
                </w:rPr>
                <w:t>0.076</w:t>
              </w:r>
            </w:ins>
          </w:p>
        </w:tc>
        <w:tc>
          <w:tcPr>
            <w:tcW w:w="388" w:type="pct"/>
            <w:tcBorders>
              <w:top w:val="nil"/>
              <w:left w:val="nil"/>
              <w:bottom w:val="nil"/>
              <w:right w:val="nil"/>
            </w:tcBorders>
            <w:shd w:val="clear" w:color="auto" w:fill="auto"/>
            <w:noWrap/>
            <w:vAlign w:val="bottom"/>
            <w:hideMark/>
            <w:tcPrChange w:id="965" w:author="Microsoft Office User" w:date="2018-12-16T18:34:00Z">
              <w:tcPr>
                <w:tcW w:w="0" w:type="auto"/>
                <w:tcBorders>
                  <w:top w:val="nil"/>
                  <w:left w:val="nil"/>
                  <w:bottom w:val="nil"/>
                  <w:right w:val="nil"/>
                </w:tcBorders>
                <w:shd w:val="clear" w:color="auto" w:fill="auto"/>
                <w:noWrap/>
                <w:vAlign w:val="bottom"/>
                <w:hideMark/>
              </w:tcPr>
            </w:tcPrChange>
          </w:tcPr>
          <w:p w14:paraId="3EAEC919" w14:textId="77777777" w:rsidR="0009723C" w:rsidRPr="0009723C" w:rsidRDefault="0009723C" w:rsidP="0009723C">
            <w:pPr>
              <w:rPr>
                <w:ins w:id="96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967" w:author="Microsoft Office User" w:date="2018-12-16T18:34:00Z">
              <w:tcPr>
                <w:tcW w:w="0" w:type="auto"/>
                <w:tcBorders>
                  <w:top w:val="nil"/>
                  <w:left w:val="nil"/>
                  <w:bottom w:val="nil"/>
                  <w:right w:val="nil"/>
                </w:tcBorders>
                <w:shd w:val="clear" w:color="auto" w:fill="auto"/>
                <w:noWrap/>
                <w:vAlign w:val="bottom"/>
                <w:hideMark/>
              </w:tcPr>
            </w:tcPrChange>
          </w:tcPr>
          <w:p w14:paraId="52659C92" w14:textId="77777777" w:rsidR="0009723C" w:rsidRPr="0009723C" w:rsidRDefault="0009723C" w:rsidP="0009723C">
            <w:pPr>
              <w:rPr>
                <w:ins w:id="968" w:author="Microsoft Office User" w:date="2018-12-16T18:33:00Z"/>
                <w:rFonts w:ascii="Calibri" w:hAnsi="Calibri" w:cs="Calibri"/>
                <w:color w:val="000000"/>
              </w:rPr>
            </w:pPr>
            <w:ins w:id="969" w:author="Microsoft Office User" w:date="2018-12-16T18:33:00Z">
              <w:r w:rsidRPr="0009723C">
                <w:rPr>
                  <w:rFonts w:ascii="Calibri" w:hAnsi="Calibri" w:cs="Calibri"/>
                  <w:color w:val="000000"/>
                </w:rPr>
                <w:t>0.092/0.011</w:t>
              </w:r>
            </w:ins>
          </w:p>
        </w:tc>
        <w:tc>
          <w:tcPr>
            <w:tcW w:w="567" w:type="pct"/>
            <w:tcBorders>
              <w:top w:val="nil"/>
              <w:left w:val="nil"/>
              <w:bottom w:val="nil"/>
              <w:right w:val="nil"/>
            </w:tcBorders>
            <w:shd w:val="clear" w:color="auto" w:fill="auto"/>
            <w:noWrap/>
            <w:vAlign w:val="bottom"/>
            <w:hideMark/>
            <w:tcPrChange w:id="970" w:author="Microsoft Office User" w:date="2018-12-16T18:34:00Z">
              <w:tcPr>
                <w:tcW w:w="0" w:type="auto"/>
                <w:tcBorders>
                  <w:top w:val="nil"/>
                  <w:left w:val="nil"/>
                  <w:bottom w:val="nil"/>
                  <w:right w:val="nil"/>
                </w:tcBorders>
                <w:shd w:val="clear" w:color="auto" w:fill="auto"/>
                <w:noWrap/>
                <w:vAlign w:val="bottom"/>
                <w:hideMark/>
              </w:tcPr>
            </w:tcPrChange>
          </w:tcPr>
          <w:p w14:paraId="1F347ABD" w14:textId="77777777" w:rsidR="0009723C" w:rsidRPr="0009723C" w:rsidRDefault="0009723C" w:rsidP="0009723C">
            <w:pPr>
              <w:rPr>
                <w:ins w:id="971" w:author="Microsoft Office User" w:date="2018-12-16T18:33:00Z"/>
                <w:rFonts w:ascii="Calibri" w:hAnsi="Calibri" w:cs="Calibri"/>
                <w:color w:val="000000"/>
              </w:rPr>
            </w:pPr>
            <w:ins w:id="972" w:author="Microsoft Office User" w:date="2018-12-16T18:33:00Z">
              <w:r w:rsidRPr="0009723C">
                <w:rPr>
                  <w:rFonts w:ascii="Calibri" w:hAnsi="Calibri" w:cs="Calibri"/>
                  <w:color w:val="000000"/>
                </w:rPr>
                <w:t>0.047/-0.002</w:t>
              </w:r>
            </w:ins>
          </w:p>
        </w:tc>
        <w:tc>
          <w:tcPr>
            <w:tcW w:w="540" w:type="pct"/>
            <w:tcBorders>
              <w:top w:val="nil"/>
              <w:left w:val="nil"/>
              <w:bottom w:val="nil"/>
              <w:right w:val="nil"/>
            </w:tcBorders>
            <w:shd w:val="clear" w:color="auto" w:fill="auto"/>
            <w:noWrap/>
            <w:vAlign w:val="bottom"/>
            <w:hideMark/>
            <w:tcPrChange w:id="973" w:author="Microsoft Office User" w:date="2018-12-16T18:34:00Z">
              <w:tcPr>
                <w:tcW w:w="0" w:type="auto"/>
                <w:tcBorders>
                  <w:top w:val="nil"/>
                  <w:left w:val="nil"/>
                  <w:bottom w:val="nil"/>
                  <w:right w:val="nil"/>
                </w:tcBorders>
                <w:shd w:val="clear" w:color="auto" w:fill="auto"/>
                <w:noWrap/>
                <w:vAlign w:val="bottom"/>
                <w:hideMark/>
              </w:tcPr>
            </w:tcPrChange>
          </w:tcPr>
          <w:p w14:paraId="3B555524" w14:textId="77777777" w:rsidR="0009723C" w:rsidRPr="0009723C" w:rsidRDefault="0009723C" w:rsidP="0009723C">
            <w:pPr>
              <w:rPr>
                <w:ins w:id="97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975" w:author="Microsoft Office User" w:date="2018-12-16T18:34:00Z">
              <w:tcPr>
                <w:tcW w:w="0" w:type="auto"/>
                <w:tcBorders>
                  <w:top w:val="nil"/>
                  <w:left w:val="nil"/>
                  <w:bottom w:val="nil"/>
                  <w:right w:val="nil"/>
                </w:tcBorders>
                <w:shd w:val="clear" w:color="auto" w:fill="auto"/>
                <w:noWrap/>
                <w:vAlign w:val="bottom"/>
                <w:hideMark/>
              </w:tcPr>
            </w:tcPrChange>
          </w:tcPr>
          <w:p w14:paraId="53B00D8F" w14:textId="77777777" w:rsidR="0009723C" w:rsidRPr="0009723C" w:rsidRDefault="0009723C" w:rsidP="0009723C">
            <w:pPr>
              <w:rPr>
                <w:ins w:id="976" w:author="Microsoft Office User" w:date="2018-12-16T18:33:00Z"/>
                <w:rFonts w:ascii="Calibri" w:hAnsi="Calibri" w:cs="Calibri"/>
                <w:color w:val="000000"/>
              </w:rPr>
            </w:pPr>
            <w:ins w:id="977" w:author="Microsoft Office User" w:date="2018-12-16T18:33:00Z">
              <w:r w:rsidRPr="0009723C">
                <w:rPr>
                  <w:rFonts w:ascii="Calibri" w:hAnsi="Calibri" w:cs="Calibri"/>
                  <w:color w:val="000000"/>
                </w:rPr>
                <w:t>-0.143/0.135</w:t>
              </w:r>
            </w:ins>
          </w:p>
        </w:tc>
        <w:tc>
          <w:tcPr>
            <w:tcW w:w="540" w:type="pct"/>
            <w:tcBorders>
              <w:top w:val="nil"/>
              <w:left w:val="nil"/>
              <w:bottom w:val="nil"/>
              <w:right w:val="nil"/>
            </w:tcBorders>
            <w:shd w:val="clear" w:color="auto" w:fill="auto"/>
            <w:noWrap/>
            <w:vAlign w:val="bottom"/>
            <w:hideMark/>
            <w:tcPrChange w:id="978" w:author="Microsoft Office User" w:date="2018-12-16T18:34:00Z">
              <w:tcPr>
                <w:tcW w:w="0" w:type="auto"/>
                <w:tcBorders>
                  <w:top w:val="nil"/>
                  <w:left w:val="nil"/>
                  <w:bottom w:val="nil"/>
                  <w:right w:val="nil"/>
                </w:tcBorders>
                <w:shd w:val="clear" w:color="auto" w:fill="auto"/>
                <w:noWrap/>
                <w:vAlign w:val="bottom"/>
                <w:hideMark/>
              </w:tcPr>
            </w:tcPrChange>
          </w:tcPr>
          <w:p w14:paraId="24050BBB" w14:textId="77777777" w:rsidR="0009723C" w:rsidRPr="0009723C" w:rsidRDefault="0009723C" w:rsidP="0009723C">
            <w:pPr>
              <w:rPr>
                <w:ins w:id="979" w:author="Microsoft Office User" w:date="2018-12-16T18:33:00Z"/>
                <w:rFonts w:ascii="Calibri" w:hAnsi="Calibri" w:cs="Calibri"/>
                <w:color w:val="000000"/>
              </w:rPr>
            </w:pPr>
            <w:ins w:id="980" w:author="Microsoft Office User" w:date="2018-12-16T18:33:00Z">
              <w:r w:rsidRPr="0009723C">
                <w:rPr>
                  <w:rFonts w:ascii="Calibri" w:hAnsi="Calibri" w:cs="Calibri"/>
                  <w:color w:val="000000"/>
                </w:rPr>
                <w:t>-0.101/0.097</w:t>
              </w:r>
            </w:ins>
          </w:p>
        </w:tc>
        <w:tc>
          <w:tcPr>
            <w:tcW w:w="513" w:type="pct"/>
            <w:tcBorders>
              <w:top w:val="nil"/>
              <w:left w:val="nil"/>
              <w:bottom w:val="nil"/>
              <w:right w:val="nil"/>
            </w:tcBorders>
            <w:shd w:val="clear" w:color="auto" w:fill="auto"/>
            <w:noWrap/>
            <w:vAlign w:val="bottom"/>
            <w:hideMark/>
            <w:tcPrChange w:id="981" w:author="Microsoft Office User" w:date="2018-12-16T18:34:00Z">
              <w:tcPr>
                <w:tcW w:w="0" w:type="auto"/>
                <w:tcBorders>
                  <w:top w:val="nil"/>
                  <w:left w:val="nil"/>
                  <w:bottom w:val="nil"/>
                  <w:right w:val="nil"/>
                </w:tcBorders>
                <w:shd w:val="clear" w:color="auto" w:fill="auto"/>
                <w:noWrap/>
                <w:vAlign w:val="bottom"/>
                <w:hideMark/>
              </w:tcPr>
            </w:tcPrChange>
          </w:tcPr>
          <w:p w14:paraId="709FC42C" w14:textId="77777777" w:rsidR="0009723C" w:rsidRPr="0009723C" w:rsidRDefault="0009723C" w:rsidP="0009723C">
            <w:pPr>
              <w:rPr>
                <w:ins w:id="982" w:author="Microsoft Office User" w:date="2018-12-16T18:33:00Z"/>
                <w:rFonts w:ascii="Calibri" w:hAnsi="Calibri" w:cs="Calibri"/>
                <w:color w:val="000000"/>
              </w:rPr>
            </w:pPr>
          </w:p>
        </w:tc>
      </w:tr>
      <w:tr w:rsidR="0009723C" w:rsidRPr="0009723C" w14:paraId="18015620" w14:textId="77777777" w:rsidTr="0009723C">
        <w:tblPrEx>
          <w:tblW w:w="5000" w:type="pct"/>
          <w:tblCellMar>
            <w:left w:w="70" w:type="dxa"/>
            <w:right w:w="70" w:type="dxa"/>
          </w:tblCellMar>
          <w:tblPrExChange w:id="983" w:author="Microsoft Office User" w:date="2018-12-16T18:34:00Z">
            <w:tblPrEx>
              <w:tblW w:w="0" w:type="auto"/>
              <w:tblCellMar>
                <w:left w:w="70" w:type="dxa"/>
                <w:right w:w="70" w:type="dxa"/>
              </w:tblCellMar>
            </w:tblPrEx>
          </w:tblPrExChange>
        </w:tblPrEx>
        <w:trPr>
          <w:trHeight w:val="320"/>
          <w:ins w:id="984" w:author="Microsoft Office User" w:date="2018-12-16T18:33:00Z"/>
          <w:trPrChange w:id="98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986" w:author="Microsoft Office User" w:date="2018-12-16T18:34:00Z">
              <w:tcPr>
                <w:tcW w:w="0" w:type="auto"/>
                <w:tcBorders>
                  <w:top w:val="nil"/>
                  <w:left w:val="nil"/>
                  <w:bottom w:val="nil"/>
                  <w:right w:val="nil"/>
                </w:tcBorders>
                <w:shd w:val="clear" w:color="auto" w:fill="auto"/>
                <w:noWrap/>
                <w:vAlign w:val="bottom"/>
                <w:hideMark/>
              </w:tcPr>
            </w:tcPrChange>
          </w:tcPr>
          <w:p w14:paraId="72E7CD39" w14:textId="77777777" w:rsidR="0009723C" w:rsidRPr="0009723C" w:rsidRDefault="0009723C" w:rsidP="0009723C">
            <w:pPr>
              <w:rPr>
                <w:ins w:id="987" w:author="Microsoft Office User" w:date="2018-12-16T18:33:00Z"/>
                <w:rFonts w:ascii="Calibri" w:hAnsi="Calibri" w:cs="Calibri"/>
                <w:color w:val="000000"/>
              </w:rPr>
            </w:pPr>
            <w:ins w:id="988" w:author="Microsoft Office User" w:date="2018-12-16T18:33:00Z">
              <w:r w:rsidRPr="0009723C">
                <w:rPr>
                  <w:rFonts w:ascii="Calibri" w:hAnsi="Calibri" w:cs="Calibri"/>
                  <w:color w:val="000000"/>
                </w:rPr>
                <w:t>O3</w:t>
              </w:r>
            </w:ins>
          </w:p>
        </w:tc>
        <w:tc>
          <w:tcPr>
            <w:tcW w:w="471" w:type="pct"/>
            <w:tcBorders>
              <w:top w:val="nil"/>
              <w:left w:val="nil"/>
              <w:bottom w:val="nil"/>
              <w:right w:val="nil"/>
            </w:tcBorders>
            <w:shd w:val="clear" w:color="auto" w:fill="auto"/>
            <w:noWrap/>
            <w:vAlign w:val="bottom"/>
            <w:hideMark/>
            <w:tcPrChange w:id="989" w:author="Microsoft Office User" w:date="2018-12-16T18:34:00Z">
              <w:tcPr>
                <w:tcW w:w="0" w:type="auto"/>
                <w:tcBorders>
                  <w:top w:val="nil"/>
                  <w:left w:val="nil"/>
                  <w:bottom w:val="nil"/>
                  <w:right w:val="nil"/>
                </w:tcBorders>
                <w:shd w:val="clear" w:color="auto" w:fill="auto"/>
                <w:noWrap/>
                <w:vAlign w:val="bottom"/>
                <w:hideMark/>
              </w:tcPr>
            </w:tcPrChange>
          </w:tcPr>
          <w:p w14:paraId="41B8ED5B" w14:textId="77777777" w:rsidR="0009723C" w:rsidRPr="0009723C" w:rsidRDefault="0009723C" w:rsidP="0009723C">
            <w:pPr>
              <w:rPr>
                <w:ins w:id="990" w:author="Microsoft Office User" w:date="2018-12-16T18:33:00Z"/>
                <w:rFonts w:ascii="Calibri" w:hAnsi="Calibri" w:cs="Calibri"/>
                <w:color w:val="000000"/>
              </w:rPr>
            </w:pPr>
            <w:ins w:id="991" w:author="Microsoft Office User" w:date="2018-12-16T18:33:00Z">
              <w:r w:rsidRPr="0009723C">
                <w:rPr>
                  <w:rFonts w:ascii="Calibri" w:hAnsi="Calibri" w:cs="Calibri"/>
                  <w:color w:val="000000"/>
                </w:rPr>
                <w:t>0.225</w:t>
              </w:r>
            </w:ins>
          </w:p>
        </w:tc>
        <w:tc>
          <w:tcPr>
            <w:tcW w:w="304" w:type="pct"/>
            <w:tcBorders>
              <w:top w:val="nil"/>
              <w:left w:val="nil"/>
              <w:bottom w:val="nil"/>
              <w:right w:val="nil"/>
            </w:tcBorders>
            <w:shd w:val="clear" w:color="auto" w:fill="auto"/>
            <w:noWrap/>
            <w:vAlign w:val="bottom"/>
            <w:hideMark/>
            <w:tcPrChange w:id="992" w:author="Microsoft Office User" w:date="2018-12-16T18:34:00Z">
              <w:tcPr>
                <w:tcW w:w="0" w:type="auto"/>
                <w:tcBorders>
                  <w:top w:val="nil"/>
                  <w:left w:val="nil"/>
                  <w:bottom w:val="nil"/>
                  <w:right w:val="nil"/>
                </w:tcBorders>
                <w:shd w:val="clear" w:color="auto" w:fill="auto"/>
                <w:noWrap/>
                <w:vAlign w:val="bottom"/>
                <w:hideMark/>
              </w:tcPr>
            </w:tcPrChange>
          </w:tcPr>
          <w:p w14:paraId="6E769A64" w14:textId="77777777" w:rsidR="0009723C" w:rsidRPr="0009723C" w:rsidRDefault="0009723C" w:rsidP="0009723C">
            <w:pPr>
              <w:rPr>
                <w:ins w:id="993" w:author="Microsoft Office User" w:date="2018-12-16T18:33:00Z"/>
                <w:rFonts w:ascii="Calibri" w:hAnsi="Calibri" w:cs="Calibri"/>
                <w:color w:val="000000"/>
              </w:rPr>
            </w:pPr>
            <w:ins w:id="994" w:author="Microsoft Office User" w:date="2018-12-16T18:33:00Z">
              <w:r w:rsidRPr="0009723C">
                <w:rPr>
                  <w:rFonts w:ascii="Calibri" w:hAnsi="Calibri" w:cs="Calibri"/>
                  <w:color w:val="000000"/>
                </w:rPr>
                <w:t>0.124</w:t>
              </w:r>
            </w:ins>
          </w:p>
        </w:tc>
        <w:tc>
          <w:tcPr>
            <w:tcW w:w="388" w:type="pct"/>
            <w:tcBorders>
              <w:top w:val="nil"/>
              <w:left w:val="nil"/>
              <w:bottom w:val="nil"/>
              <w:right w:val="nil"/>
            </w:tcBorders>
            <w:shd w:val="clear" w:color="auto" w:fill="auto"/>
            <w:noWrap/>
            <w:vAlign w:val="bottom"/>
            <w:hideMark/>
            <w:tcPrChange w:id="995" w:author="Microsoft Office User" w:date="2018-12-16T18:34:00Z">
              <w:tcPr>
                <w:tcW w:w="0" w:type="auto"/>
                <w:tcBorders>
                  <w:top w:val="nil"/>
                  <w:left w:val="nil"/>
                  <w:bottom w:val="nil"/>
                  <w:right w:val="nil"/>
                </w:tcBorders>
                <w:shd w:val="clear" w:color="auto" w:fill="auto"/>
                <w:noWrap/>
                <w:vAlign w:val="bottom"/>
                <w:hideMark/>
              </w:tcPr>
            </w:tcPrChange>
          </w:tcPr>
          <w:p w14:paraId="570DE277" w14:textId="77777777" w:rsidR="0009723C" w:rsidRPr="0009723C" w:rsidRDefault="0009723C" w:rsidP="0009723C">
            <w:pPr>
              <w:rPr>
                <w:ins w:id="99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997" w:author="Microsoft Office User" w:date="2018-12-16T18:34:00Z">
              <w:tcPr>
                <w:tcW w:w="0" w:type="auto"/>
                <w:tcBorders>
                  <w:top w:val="nil"/>
                  <w:left w:val="nil"/>
                  <w:bottom w:val="nil"/>
                  <w:right w:val="nil"/>
                </w:tcBorders>
                <w:shd w:val="clear" w:color="auto" w:fill="auto"/>
                <w:noWrap/>
                <w:vAlign w:val="bottom"/>
                <w:hideMark/>
              </w:tcPr>
            </w:tcPrChange>
          </w:tcPr>
          <w:p w14:paraId="4AB5DE0D" w14:textId="77777777" w:rsidR="0009723C" w:rsidRPr="0009723C" w:rsidRDefault="0009723C" w:rsidP="0009723C">
            <w:pPr>
              <w:rPr>
                <w:ins w:id="998" w:author="Microsoft Office User" w:date="2018-12-16T18:33:00Z"/>
                <w:rFonts w:ascii="Calibri" w:hAnsi="Calibri" w:cs="Calibri"/>
                <w:color w:val="000000"/>
              </w:rPr>
            </w:pPr>
            <w:ins w:id="999" w:author="Microsoft Office User" w:date="2018-12-16T18:33:00Z">
              <w:r w:rsidRPr="0009723C">
                <w:rPr>
                  <w:rFonts w:ascii="Calibri" w:hAnsi="Calibri" w:cs="Calibri"/>
                  <w:color w:val="000000"/>
                </w:rPr>
                <w:t>0.144/0.087</w:t>
              </w:r>
            </w:ins>
          </w:p>
        </w:tc>
        <w:tc>
          <w:tcPr>
            <w:tcW w:w="567" w:type="pct"/>
            <w:tcBorders>
              <w:top w:val="nil"/>
              <w:left w:val="nil"/>
              <w:bottom w:val="nil"/>
              <w:right w:val="nil"/>
            </w:tcBorders>
            <w:shd w:val="clear" w:color="auto" w:fill="auto"/>
            <w:noWrap/>
            <w:vAlign w:val="bottom"/>
            <w:hideMark/>
            <w:tcPrChange w:id="1000" w:author="Microsoft Office User" w:date="2018-12-16T18:34:00Z">
              <w:tcPr>
                <w:tcW w:w="0" w:type="auto"/>
                <w:tcBorders>
                  <w:top w:val="nil"/>
                  <w:left w:val="nil"/>
                  <w:bottom w:val="nil"/>
                  <w:right w:val="nil"/>
                </w:tcBorders>
                <w:shd w:val="clear" w:color="auto" w:fill="auto"/>
                <w:noWrap/>
                <w:vAlign w:val="bottom"/>
                <w:hideMark/>
              </w:tcPr>
            </w:tcPrChange>
          </w:tcPr>
          <w:p w14:paraId="3E146500" w14:textId="77777777" w:rsidR="0009723C" w:rsidRPr="0009723C" w:rsidRDefault="0009723C" w:rsidP="0009723C">
            <w:pPr>
              <w:rPr>
                <w:ins w:id="1001" w:author="Microsoft Office User" w:date="2018-12-16T18:33:00Z"/>
                <w:rFonts w:ascii="Calibri" w:hAnsi="Calibri" w:cs="Calibri"/>
                <w:color w:val="000000"/>
              </w:rPr>
            </w:pPr>
            <w:ins w:id="1002" w:author="Microsoft Office User" w:date="2018-12-16T18:33:00Z">
              <w:r w:rsidRPr="0009723C">
                <w:rPr>
                  <w:rFonts w:ascii="Calibri" w:hAnsi="Calibri" w:cs="Calibri"/>
                  <w:color w:val="000000"/>
                </w:rPr>
                <w:t>0.072/0.182</w:t>
              </w:r>
            </w:ins>
          </w:p>
        </w:tc>
        <w:tc>
          <w:tcPr>
            <w:tcW w:w="540" w:type="pct"/>
            <w:tcBorders>
              <w:top w:val="nil"/>
              <w:left w:val="nil"/>
              <w:bottom w:val="nil"/>
              <w:right w:val="nil"/>
            </w:tcBorders>
            <w:shd w:val="clear" w:color="auto" w:fill="auto"/>
            <w:noWrap/>
            <w:vAlign w:val="bottom"/>
            <w:hideMark/>
            <w:tcPrChange w:id="1003" w:author="Microsoft Office User" w:date="2018-12-16T18:34:00Z">
              <w:tcPr>
                <w:tcW w:w="0" w:type="auto"/>
                <w:tcBorders>
                  <w:top w:val="nil"/>
                  <w:left w:val="nil"/>
                  <w:bottom w:val="nil"/>
                  <w:right w:val="nil"/>
                </w:tcBorders>
                <w:shd w:val="clear" w:color="auto" w:fill="auto"/>
                <w:noWrap/>
                <w:vAlign w:val="bottom"/>
                <w:hideMark/>
              </w:tcPr>
            </w:tcPrChange>
          </w:tcPr>
          <w:p w14:paraId="2F738765" w14:textId="77777777" w:rsidR="0009723C" w:rsidRPr="0009723C" w:rsidRDefault="0009723C" w:rsidP="0009723C">
            <w:pPr>
              <w:rPr>
                <w:ins w:id="100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005" w:author="Microsoft Office User" w:date="2018-12-16T18:34:00Z">
              <w:tcPr>
                <w:tcW w:w="0" w:type="auto"/>
                <w:tcBorders>
                  <w:top w:val="nil"/>
                  <w:left w:val="nil"/>
                  <w:bottom w:val="nil"/>
                  <w:right w:val="nil"/>
                </w:tcBorders>
                <w:shd w:val="clear" w:color="auto" w:fill="auto"/>
                <w:noWrap/>
                <w:vAlign w:val="bottom"/>
                <w:hideMark/>
              </w:tcPr>
            </w:tcPrChange>
          </w:tcPr>
          <w:p w14:paraId="7E1DF1B9" w14:textId="77777777" w:rsidR="0009723C" w:rsidRPr="0009723C" w:rsidRDefault="0009723C" w:rsidP="0009723C">
            <w:pPr>
              <w:rPr>
                <w:ins w:id="1006" w:author="Microsoft Office User" w:date="2018-12-16T18:33:00Z"/>
                <w:rFonts w:ascii="Calibri" w:hAnsi="Calibri" w:cs="Calibri"/>
                <w:color w:val="000000"/>
              </w:rPr>
            </w:pPr>
            <w:ins w:id="1007" w:author="Microsoft Office User" w:date="2018-12-16T18:33:00Z">
              <w:r w:rsidRPr="0009723C">
                <w:rPr>
                  <w:rFonts w:ascii="Calibri" w:hAnsi="Calibri" w:cs="Calibri"/>
                  <w:color w:val="000000"/>
                </w:rPr>
                <w:t>-0.147/0.142</w:t>
              </w:r>
            </w:ins>
          </w:p>
        </w:tc>
        <w:tc>
          <w:tcPr>
            <w:tcW w:w="540" w:type="pct"/>
            <w:tcBorders>
              <w:top w:val="nil"/>
              <w:left w:val="nil"/>
              <w:bottom w:val="nil"/>
              <w:right w:val="nil"/>
            </w:tcBorders>
            <w:shd w:val="clear" w:color="auto" w:fill="auto"/>
            <w:noWrap/>
            <w:vAlign w:val="bottom"/>
            <w:hideMark/>
            <w:tcPrChange w:id="1008" w:author="Microsoft Office User" w:date="2018-12-16T18:34:00Z">
              <w:tcPr>
                <w:tcW w:w="0" w:type="auto"/>
                <w:tcBorders>
                  <w:top w:val="nil"/>
                  <w:left w:val="nil"/>
                  <w:bottom w:val="nil"/>
                  <w:right w:val="nil"/>
                </w:tcBorders>
                <w:shd w:val="clear" w:color="auto" w:fill="auto"/>
                <w:noWrap/>
                <w:vAlign w:val="bottom"/>
                <w:hideMark/>
              </w:tcPr>
            </w:tcPrChange>
          </w:tcPr>
          <w:p w14:paraId="5DCF43B6" w14:textId="77777777" w:rsidR="0009723C" w:rsidRPr="0009723C" w:rsidRDefault="0009723C" w:rsidP="0009723C">
            <w:pPr>
              <w:rPr>
                <w:ins w:id="1009" w:author="Microsoft Office User" w:date="2018-12-16T18:33:00Z"/>
                <w:rFonts w:ascii="Calibri" w:hAnsi="Calibri" w:cs="Calibri"/>
                <w:color w:val="000000"/>
              </w:rPr>
            </w:pPr>
            <w:ins w:id="1010" w:author="Microsoft Office User" w:date="2018-12-16T18:33:00Z">
              <w:r w:rsidRPr="0009723C">
                <w:rPr>
                  <w:rFonts w:ascii="Calibri" w:hAnsi="Calibri" w:cs="Calibri"/>
                  <w:color w:val="000000"/>
                </w:rPr>
                <w:t>-0.104/0.106</w:t>
              </w:r>
            </w:ins>
          </w:p>
        </w:tc>
        <w:tc>
          <w:tcPr>
            <w:tcW w:w="513" w:type="pct"/>
            <w:tcBorders>
              <w:top w:val="nil"/>
              <w:left w:val="nil"/>
              <w:bottom w:val="nil"/>
              <w:right w:val="nil"/>
            </w:tcBorders>
            <w:shd w:val="clear" w:color="auto" w:fill="auto"/>
            <w:noWrap/>
            <w:vAlign w:val="bottom"/>
            <w:hideMark/>
            <w:tcPrChange w:id="1011" w:author="Microsoft Office User" w:date="2018-12-16T18:34:00Z">
              <w:tcPr>
                <w:tcW w:w="0" w:type="auto"/>
                <w:tcBorders>
                  <w:top w:val="nil"/>
                  <w:left w:val="nil"/>
                  <w:bottom w:val="nil"/>
                  <w:right w:val="nil"/>
                </w:tcBorders>
                <w:shd w:val="clear" w:color="auto" w:fill="auto"/>
                <w:noWrap/>
                <w:vAlign w:val="bottom"/>
                <w:hideMark/>
              </w:tcPr>
            </w:tcPrChange>
          </w:tcPr>
          <w:p w14:paraId="7365808B" w14:textId="77777777" w:rsidR="0009723C" w:rsidRPr="0009723C" w:rsidRDefault="0009723C" w:rsidP="0009723C">
            <w:pPr>
              <w:rPr>
                <w:ins w:id="1012" w:author="Microsoft Office User" w:date="2018-12-16T18:33:00Z"/>
                <w:rFonts w:ascii="Calibri" w:hAnsi="Calibri" w:cs="Calibri"/>
                <w:color w:val="000000"/>
              </w:rPr>
            </w:pPr>
          </w:p>
        </w:tc>
      </w:tr>
      <w:tr w:rsidR="0009723C" w:rsidRPr="0009723C" w14:paraId="252F669F" w14:textId="77777777" w:rsidTr="0009723C">
        <w:tblPrEx>
          <w:tblW w:w="5000" w:type="pct"/>
          <w:tblCellMar>
            <w:left w:w="70" w:type="dxa"/>
            <w:right w:w="70" w:type="dxa"/>
          </w:tblCellMar>
          <w:tblPrExChange w:id="1013" w:author="Microsoft Office User" w:date="2018-12-16T18:34:00Z">
            <w:tblPrEx>
              <w:tblW w:w="0" w:type="auto"/>
              <w:tblCellMar>
                <w:left w:w="70" w:type="dxa"/>
                <w:right w:w="70" w:type="dxa"/>
              </w:tblCellMar>
            </w:tblPrEx>
          </w:tblPrExChange>
        </w:tblPrEx>
        <w:trPr>
          <w:trHeight w:val="320"/>
          <w:ins w:id="1014" w:author="Microsoft Office User" w:date="2018-12-16T18:33:00Z"/>
          <w:trPrChange w:id="101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016" w:author="Microsoft Office User" w:date="2018-12-16T18:34:00Z">
              <w:tcPr>
                <w:tcW w:w="0" w:type="auto"/>
                <w:tcBorders>
                  <w:top w:val="nil"/>
                  <w:left w:val="nil"/>
                  <w:bottom w:val="nil"/>
                  <w:right w:val="nil"/>
                </w:tcBorders>
                <w:shd w:val="clear" w:color="auto" w:fill="auto"/>
                <w:noWrap/>
                <w:vAlign w:val="bottom"/>
                <w:hideMark/>
              </w:tcPr>
            </w:tcPrChange>
          </w:tcPr>
          <w:p w14:paraId="0651C665" w14:textId="77777777" w:rsidR="0009723C" w:rsidRPr="0009723C" w:rsidRDefault="0009723C" w:rsidP="0009723C">
            <w:pPr>
              <w:rPr>
                <w:ins w:id="1017" w:author="Microsoft Office User" w:date="2018-12-16T18:33:00Z"/>
                <w:rFonts w:ascii="Calibri" w:hAnsi="Calibri" w:cs="Calibri"/>
                <w:color w:val="000000"/>
              </w:rPr>
            </w:pPr>
            <w:ins w:id="1018" w:author="Microsoft Office User" w:date="2018-12-16T18:33:00Z">
              <w:r w:rsidRPr="0009723C">
                <w:rPr>
                  <w:rFonts w:ascii="Calibri" w:hAnsi="Calibri" w:cs="Calibri"/>
                  <w:color w:val="000000"/>
                </w:rPr>
                <w:lastRenderedPageBreak/>
                <w:t>O4</w:t>
              </w:r>
            </w:ins>
          </w:p>
        </w:tc>
        <w:tc>
          <w:tcPr>
            <w:tcW w:w="471" w:type="pct"/>
            <w:tcBorders>
              <w:top w:val="nil"/>
              <w:left w:val="nil"/>
              <w:bottom w:val="nil"/>
              <w:right w:val="nil"/>
            </w:tcBorders>
            <w:shd w:val="clear" w:color="auto" w:fill="auto"/>
            <w:noWrap/>
            <w:vAlign w:val="bottom"/>
            <w:hideMark/>
            <w:tcPrChange w:id="1019" w:author="Microsoft Office User" w:date="2018-12-16T18:34:00Z">
              <w:tcPr>
                <w:tcW w:w="0" w:type="auto"/>
                <w:tcBorders>
                  <w:top w:val="nil"/>
                  <w:left w:val="nil"/>
                  <w:bottom w:val="nil"/>
                  <w:right w:val="nil"/>
                </w:tcBorders>
                <w:shd w:val="clear" w:color="auto" w:fill="auto"/>
                <w:noWrap/>
                <w:vAlign w:val="bottom"/>
                <w:hideMark/>
              </w:tcPr>
            </w:tcPrChange>
          </w:tcPr>
          <w:p w14:paraId="0A34D016" w14:textId="77777777" w:rsidR="0009723C" w:rsidRPr="0009723C" w:rsidRDefault="0009723C" w:rsidP="0009723C">
            <w:pPr>
              <w:rPr>
                <w:ins w:id="1020" w:author="Microsoft Office User" w:date="2018-12-16T18:33:00Z"/>
                <w:rFonts w:ascii="Calibri" w:hAnsi="Calibri" w:cs="Calibri"/>
                <w:color w:val="000000"/>
              </w:rPr>
            </w:pPr>
            <w:ins w:id="1021" w:author="Microsoft Office User" w:date="2018-12-16T18:33:00Z">
              <w:r w:rsidRPr="0009723C">
                <w:rPr>
                  <w:rFonts w:ascii="Calibri" w:hAnsi="Calibri" w:cs="Calibri"/>
                  <w:color w:val="000000"/>
                </w:rPr>
                <w:t>0.072</w:t>
              </w:r>
            </w:ins>
          </w:p>
        </w:tc>
        <w:tc>
          <w:tcPr>
            <w:tcW w:w="304" w:type="pct"/>
            <w:tcBorders>
              <w:top w:val="nil"/>
              <w:left w:val="nil"/>
              <w:bottom w:val="nil"/>
              <w:right w:val="nil"/>
            </w:tcBorders>
            <w:shd w:val="clear" w:color="auto" w:fill="auto"/>
            <w:noWrap/>
            <w:vAlign w:val="bottom"/>
            <w:hideMark/>
            <w:tcPrChange w:id="1022" w:author="Microsoft Office User" w:date="2018-12-16T18:34:00Z">
              <w:tcPr>
                <w:tcW w:w="0" w:type="auto"/>
                <w:tcBorders>
                  <w:top w:val="nil"/>
                  <w:left w:val="nil"/>
                  <w:bottom w:val="nil"/>
                  <w:right w:val="nil"/>
                </w:tcBorders>
                <w:shd w:val="clear" w:color="auto" w:fill="auto"/>
                <w:noWrap/>
                <w:vAlign w:val="bottom"/>
                <w:hideMark/>
              </w:tcPr>
            </w:tcPrChange>
          </w:tcPr>
          <w:p w14:paraId="271F82BB" w14:textId="77777777" w:rsidR="0009723C" w:rsidRPr="0009723C" w:rsidRDefault="0009723C" w:rsidP="0009723C">
            <w:pPr>
              <w:rPr>
                <w:ins w:id="1023" w:author="Microsoft Office User" w:date="2018-12-16T18:33:00Z"/>
                <w:rFonts w:ascii="Calibri" w:hAnsi="Calibri" w:cs="Calibri"/>
                <w:color w:val="000000"/>
              </w:rPr>
            </w:pPr>
            <w:ins w:id="1024" w:author="Microsoft Office User" w:date="2018-12-16T18:33:00Z">
              <w:r w:rsidRPr="0009723C">
                <w:rPr>
                  <w:rFonts w:ascii="Calibri" w:hAnsi="Calibri" w:cs="Calibri"/>
                  <w:color w:val="000000"/>
                </w:rPr>
                <w:t>-0.023</w:t>
              </w:r>
            </w:ins>
          </w:p>
        </w:tc>
        <w:tc>
          <w:tcPr>
            <w:tcW w:w="388" w:type="pct"/>
            <w:tcBorders>
              <w:top w:val="nil"/>
              <w:left w:val="nil"/>
              <w:bottom w:val="nil"/>
              <w:right w:val="nil"/>
            </w:tcBorders>
            <w:shd w:val="clear" w:color="auto" w:fill="auto"/>
            <w:noWrap/>
            <w:vAlign w:val="bottom"/>
            <w:hideMark/>
            <w:tcPrChange w:id="1025" w:author="Microsoft Office User" w:date="2018-12-16T18:34:00Z">
              <w:tcPr>
                <w:tcW w:w="0" w:type="auto"/>
                <w:tcBorders>
                  <w:top w:val="nil"/>
                  <w:left w:val="nil"/>
                  <w:bottom w:val="nil"/>
                  <w:right w:val="nil"/>
                </w:tcBorders>
                <w:shd w:val="clear" w:color="auto" w:fill="auto"/>
                <w:noWrap/>
                <w:vAlign w:val="bottom"/>
                <w:hideMark/>
              </w:tcPr>
            </w:tcPrChange>
          </w:tcPr>
          <w:p w14:paraId="7EE7163F" w14:textId="77777777" w:rsidR="0009723C" w:rsidRPr="0009723C" w:rsidRDefault="0009723C" w:rsidP="0009723C">
            <w:pPr>
              <w:rPr>
                <w:ins w:id="102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027" w:author="Microsoft Office User" w:date="2018-12-16T18:34:00Z">
              <w:tcPr>
                <w:tcW w:w="0" w:type="auto"/>
                <w:tcBorders>
                  <w:top w:val="nil"/>
                  <w:left w:val="nil"/>
                  <w:bottom w:val="nil"/>
                  <w:right w:val="nil"/>
                </w:tcBorders>
                <w:shd w:val="clear" w:color="auto" w:fill="auto"/>
                <w:noWrap/>
                <w:vAlign w:val="bottom"/>
                <w:hideMark/>
              </w:tcPr>
            </w:tcPrChange>
          </w:tcPr>
          <w:p w14:paraId="024D78AF" w14:textId="77777777" w:rsidR="0009723C" w:rsidRPr="0009723C" w:rsidRDefault="0009723C" w:rsidP="0009723C">
            <w:pPr>
              <w:rPr>
                <w:ins w:id="1028" w:author="Microsoft Office User" w:date="2018-12-16T18:33:00Z"/>
                <w:rFonts w:ascii="Calibri" w:hAnsi="Calibri" w:cs="Calibri"/>
                <w:color w:val="000000"/>
              </w:rPr>
            </w:pPr>
            <w:ins w:id="1029" w:author="Microsoft Office User" w:date="2018-12-16T18:33:00Z">
              <w:r w:rsidRPr="0009723C">
                <w:rPr>
                  <w:rFonts w:ascii="Calibri" w:hAnsi="Calibri" w:cs="Calibri"/>
                  <w:color w:val="000000"/>
                </w:rPr>
                <w:t>0.152/-0.048</w:t>
              </w:r>
            </w:ins>
          </w:p>
        </w:tc>
        <w:tc>
          <w:tcPr>
            <w:tcW w:w="567" w:type="pct"/>
            <w:tcBorders>
              <w:top w:val="nil"/>
              <w:left w:val="nil"/>
              <w:bottom w:val="nil"/>
              <w:right w:val="nil"/>
            </w:tcBorders>
            <w:shd w:val="clear" w:color="auto" w:fill="auto"/>
            <w:noWrap/>
            <w:vAlign w:val="bottom"/>
            <w:hideMark/>
            <w:tcPrChange w:id="1030" w:author="Microsoft Office User" w:date="2018-12-16T18:34:00Z">
              <w:tcPr>
                <w:tcW w:w="0" w:type="auto"/>
                <w:tcBorders>
                  <w:top w:val="nil"/>
                  <w:left w:val="nil"/>
                  <w:bottom w:val="nil"/>
                  <w:right w:val="nil"/>
                </w:tcBorders>
                <w:shd w:val="clear" w:color="auto" w:fill="auto"/>
                <w:noWrap/>
                <w:vAlign w:val="bottom"/>
                <w:hideMark/>
              </w:tcPr>
            </w:tcPrChange>
          </w:tcPr>
          <w:p w14:paraId="711B868C" w14:textId="77777777" w:rsidR="0009723C" w:rsidRPr="0009723C" w:rsidRDefault="0009723C" w:rsidP="0009723C">
            <w:pPr>
              <w:rPr>
                <w:ins w:id="1031" w:author="Microsoft Office User" w:date="2018-12-16T18:33:00Z"/>
                <w:rFonts w:ascii="Calibri" w:hAnsi="Calibri" w:cs="Calibri"/>
                <w:color w:val="000000"/>
              </w:rPr>
            </w:pPr>
            <w:ins w:id="1032" w:author="Microsoft Office User" w:date="2018-12-16T18:33:00Z">
              <w:r w:rsidRPr="0009723C">
                <w:rPr>
                  <w:rFonts w:ascii="Calibri" w:hAnsi="Calibri" w:cs="Calibri"/>
                  <w:color w:val="000000"/>
                </w:rPr>
                <w:t>0.126/-0.107</w:t>
              </w:r>
            </w:ins>
          </w:p>
        </w:tc>
        <w:tc>
          <w:tcPr>
            <w:tcW w:w="540" w:type="pct"/>
            <w:tcBorders>
              <w:top w:val="nil"/>
              <w:left w:val="nil"/>
              <w:bottom w:val="nil"/>
              <w:right w:val="nil"/>
            </w:tcBorders>
            <w:shd w:val="clear" w:color="auto" w:fill="auto"/>
            <w:noWrap/>
            <w:vAlign w:val="bottom"/>
            <w:hideMark/>
            <w:tcPrChange w:id="1033" w:author="Microsoft Office User" w:date="2018-12-16T18:34:00Z">
              <w:tcPr>
                <w:tcW w:w="0" w:type="auto"/>
                <w:tcBorders>
                  <w:top w:val="nil"/>
                  <w:left w:val="nil"/>
                  <w:bottom w:val="nil"/>
                  <w:right w:val="nil"/>
                </w:tcBorders>
                <w:shd w:val="clear" w:color="auto" w:fill="auto"/>
                <w:noWrap/>
                <w:vAlign w:val="bottom"/>
                <w:hideMark/>
              </w:tcPr>
            </w:tcPrChange>
          </w:tcPr>
          <w:p w14:paraId="480592CF" w14:textId="77777777" w:rsidR="0009723C" w:rsidRPr="0009723C" w:rsidRDefault="0009723C" w:rsidP="0009723C">
            <w:pPr>
              <w:rPr>
                <w:ins w:id="103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035" w:author="Microsoft Office User" w:date="2018-12-16T18:34:00Z">
              <w:tcPr>
                <w:tcW w:w="0" w:type="auto"/>
                <w:tcBorders>
                  <w:top w:val="nil"/>
                  <w:left w:val="nil"/>
                  <w:bottom w:val="nil"/>
                  <w:right w:val="nil"/>
                </w:tcBorders>
                <w:shd w:val="clear" w:color="auto" w:fill="auto"/>
                <w:noWrap/>
                <w:vAlign w:val="bottom"/>
                <w:hideMark/>
              </w:tcPr>
            </w:tcPrChange>
          </w:tcPr>
          <w:p w14:paraId="18DDF9FA" w14:textId="77777777" w:rsidR="0009723C" w:rsidRPr="0009723C" w:rsidRDefault="0009723C" w:rsidP="0009723C">
            <w:pPr>
              <w:rPr>
                <w:ins w:id="1036" w:author="Microsoft Office User" w:date="2018-12-16T18:33:00Z"/>
                <w:rFonts w:ascii="Calibri" w:hAnsi="Calibri" w:cs="Calibri"/>
                <w:color w:val="000000"/>
              </w:rPr>
            </w:pPr>
            <w:ins w:id="1037" w:author="Microsoft Office User" w:date="2018-12-16T18:33:00Z">
              <w:r w:rsidRPr="0009723C">
                <w:rPr>
                  <w:rFonts w:ascii="Calibri" w:hAnsi="Calibri" w:cs="Calibri"/>
                  <w:color w:val="000000"/>
                </w:rPr>
                <w:t>-0.162/0.156</w:t>
              </w:r>
            </w:ins>
          </w:p>
        </w:tc>
        <w:tc>
          <w:tcPr>
            <w:tcW w:w="540" w:type="pct"/>
            <w:tcBorders>
              <w:top w:val="nil"/>
              <w:left w:val="nil"/>
              <w:bottom w:val="nil"/>
              <w:right w:val="nil"/>
            </w:tcBorders>
            <w:shd w:val="clear" w:color="auto" w:fill="auto"/>
            <w:noWrap/>
            <w:vAlign w:val="bottom"/>
            <w:hideMark/>
            <w:tcPrChange w:id="1038" w:author="Microsoft Office User" w:date="2018-12-16T18:34:00Z">
              <w:tcPr>
                <w:tcW w:w="0" w:type="auto"/>
                <w:tcBorders>
                  <w:top w:val="nil"/>
                  <w:left w:val="nil"/>
                  <w:bottom w:val="nil"/>
                  <w:right w:val="nil"/>
                </w:tcBorders>
                <w:shd w:val="clear" w:color="auto" w:fill="auto"/>
                <w:noWrap/>
                <w:vAlign w:val="bottom"/>
                <w:hideMark/>
              </w:tcPr>
            </w:tcPrChange>
          </w:tcPr>
          <w:p w14:paraId="16CB9914" w14:textId="77777777" w:rsidR="0009723C" w:rsidRPr="0009723C" w:rsidRDefault="0009723C" w:rsidP="0009723C">
            <w:pPr>
              <w:rPr>
                <w:ins w:id="1039" w:author="Microsoft Office User" w:date="2018-12-16T18:33:00Z"/>
                <w:rFonts w:ascii="Calibri" w:hAnsi="Calibri" w:cs="Calibri"/>
                <w:color w:val="000000"/>
              </w:rPr>
            </w:pPr>
            <w:ins w:id="1040" w:author="Microsoft Office User" w:date="2018-12-16T18:33:00Z">
              <w:r w:rsidRPr="0009723C">
                <w:rPr>
                  <w:rFonts w:ascii="Calibri" w:hAnsi="Calibri" w:cs="Calibri"/>
                  <w:color w:val="000000"/>
                </w:rPr>
                <w:t>-0.128/0.122</w:t>
              </w:r>
            </w:ins>
          </w:p>
        </w:tc>
        <w:tc>
          <w:tcPr>
            <w:tcW w:w="513" w:type="pct"/>
            <w:tcBorders>
              <w:top w:val="nil"/>
              <w:left w:val="nil"/>
              <w:bottom w:val="nil"/>
              <w:right w:val="nil"/>
            </w:tcBorders>
            <w:shd w:val="clear" w:color="auto" w:fill="auto"/>
            <w:noWrap/>
            <w:vAlign w:val="bottom"/>
            <w:hideMark/>
            <w:tcPrChange w:id="1041" w:author="Microsoft Office User" w:date="2018-12-16T18:34:00Z">
              <w:tcPr>
                <w:tcW w:w="0" w:type="auto"/>
                <w:tcBorders>
                  <w:top w:val="nil"/>
                  <w:left w:val="nil"/>
                  <w:bottom w:val="nil"/>
                  <w:right w:val="nil"/>
                </w:tcBorders>
                <w:shd w:val="clear" w:color="auto" w:fill="auto"/>
                <w:noWrap/>
                <w:vAlign w:val="bottom"/>
                <w:hideMark/>
              </w:tcPr>
            </w:tcPrChange>
          </w:tcPr>
          <w:p w14:paraId="1BBC6305" w14:textId="77777777" w:rsidR="0009723C" w:rsidRPr="0009723C" w:rsidRDefault="0009723C" w:rsidP="0009723C">
            <w:pPr>
              <w:rPr>
                <w:ins w:id="1042" w:author="Microsoft Office User" w:date="2018-12-16T18:33:00Z"/>
                <w:rFonts w:ascii="Calibri" w:hAnsi="Calibri" w:cs="Calibri"/>
                <w:color w:val="000000"/>
              </w:rPr>
            </w:pPr>
          </w:p>
        </w:tc>
      </w:tr>
      <w:tr w:rsidR="0009723C" w:rsidRPr="0009723C" w14:paraId="715140A4" w14:textId="77777777" w:rsidTr="0009723C">
        <w:tblPrEx>
          <w:tblW w:w="5000" w:type="pct"/>
          <w:tblCellMar>
            <w:left w:w="70" w:type="dxa"/>
            <w:right w:w="70" w:type="dxa"/>
          </w:tblCellMar>
          <w:tblPrExChange w:id="1043" w:author="Microsoft Office User" w:date="2018-12-16T18:34:00Z">
            <w:tblPrEx>
              <w:tblW w:w="0" w:type="auto"/>
              <w:tblCellMar>
                <w:left w:w="70" w:type="dxa"/>
                <w:right w:w="70" w:type="dxa"/>
              </w:tblCellMar>
            </w:tblPrEx>
          </w:tblPrExChange>
        </w:tblPrEx>
        <w:trPr>
          <w:trHeight w:val="320"/>
          <w:ins w:id="1044" w:author="Microsoft Office User" w:date="2018-12-16T18:33:00Z"/>
          <w:trPrChange w:id="104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046" w:author="Microsoft Office User" w:date="2018-12-16T18:34:00Z">
              <w:tcPr>
                <w:tcW w:w="0" w:type="auto"/>
                <w:tcBorders>
                  <w:top w:val="nil"/>
                  <w:left w:val="nil"/>
                  <w:bottom w:val="nil"/>
                  <w:right w:val="nil"/>
                </w:tcBorders>
                <w:shd w:val="clear" w:color="auto" w:fill="auto"/>
                <w:noWrap/>
                <w:vAlign w:val="bottom"/>
                <w:hideMark/>
              </w:tcPr>
            </w:tcPrChange>
          </w:tcPr>
          <w:p w14:paraId="2680B742" w14:textId="77777777" w:rsidR="0009723C" w:rsidRPr="0009723C" w:rsidRDefault="0009723C" w:rsidP="0009723C">
            <w:pPr>
              <w:rPr>
                <w:ins w:id="1047" w:author="Microsoft Office User" w:date="2018-12-16T18:33:00Z"/>
                <w:rFonts w:ascii="Calibri" w:hAnsi="Calibri" w:cs="Calibri"/>
                <w:color w:val="000000"/>
              </w:rPr>
            </w:pPr>
            <w:ins w:id="1048" w:author="Microsoft Office User" w:date="2018-12-16T18:33:00Z">
              <w:r w:rsidRPr="0009723C">
                <w:rPr>
                  <w:rFonts w:ascii="Calibri" w:hAnsi="Calibri" w:cs="Calibri"/>
                  <w:color w:val="000000"/>
                </w:rPr>
                <w:t>O5</w:t>
              </w:r>
            </w:ins>
          </w:p>
        </w:tc>
        <w:tc>
          <w:tcPr>
            <w:tcW w:w="471" w:type="pct"/>
            <w:tcBorders>
              <w:top w:val="nil"/>
              <w:left w:val="nil"/>
              <w:bottom w:val="nil"/>
              <w:right w:val="nil"/>
            </w:tcBorders>
            <w:shd w:val="clear" w:color="auto" w:fill="auto"/>
            <w:noWrap/>
            <w:vAlign w:val="bottom"/>
            <w:hideMark/>
            <w:tcPrChange w:id="1049" w:author="Microsoft Office User" w:date="2018-12-16T18:34:00Z">
              <w:tcPr>
                <w:tcW w:w="0" w:type="auto"/>
                <w:tcBorders>
                  <w:top w:val="nil"/>
                  <w:left w:val="nil"/>
                  <w:bottom w:val="nil"/>
                  <w:right w:val="nil"/>
                </w:tcBorders>
                <w:shd w:val="clear" w:color="auto" w:fill="auto"/>
                <w:noWrap/>
                <w:vAlign w:val="bottom"/>
                <w:hideMark/>
              </w:tcPr>
            </w:tcPrChange>
          </w:tcPr>
          <w:p w14:paraId="33031C1F" w14:textId="77777777" w:rsidR="0009723C" w:rsidRPr="0009723C" w:rsidRDefault="0009723C" w:rsidP="0009723C">
            <w:pPr>
              <w:rPr>
                <w:ins w:id="1050" w:author="Microsoft Office User" w:date="2018-12-16T18:33:00Z"/>
                <w:rFonts w:ascii="Calibri" w:hAnsi="Calibri" w:cs="Calibri"/>
                <w:color w:val="000000"/>
              </w:rPr>
            </w:pPr>
            <w:ins w:id="1051" w:author="Microsoft Office User" w:date="2018-12-16T18:33:00Z">
              <w:r w:rsidRPr="0009723C">
                <w:rPr>
                  <w:rFonts w:ascii="Calibri" w:hAnsi="Calibri" w:cs="Calibri"/>
                  <w:color w:val="000000"/>
                </w:rPr>
                <w:t>0.039</w:t>
              </w:r>
            </w:ins>
          </w:p>
        </w:tc>
        <w:tc>
          <w:tcPr>
            <w:tcW w:w="304" w:type="pct"/>
            <w:tcBorders>
              <w:top w:val="nil"/>
              <w:left w:val="nil"/>
              <w:bottom w:val="nil"/>
              <w:right w:val="nil"/>
            </w:tcBorders>
            <w:shd w:val="clear" w:color="auto" w:fill="auto"/>
            <w:noWrap/>
            <w:vAlign w:val="bottom"/>
            <w:hideMark/>
            <w:tcPrChange w:id="1052" w:author="Microsoft Office User" w:date="2018-12-16T18:34:00Z">
              <w:tcPr>
                <w:tcW w:w="0" w:type="auto"/>
                <w:tcBorders>
                  <w:top w:val="nil"/>
                  <w:left w:val="nil"/>
                  <w:bottom w:val="nil"/>
                  <w:right w:val="nil"/>
                </w:tcBorders>
                <w:shd w:val="clear" w:color="auto" w:fill="auto"/>
                <w:noWrap/>
                <w:vAlign w:val="bottom"/>
                <w:hideMark/>
              </w:tcPr>
            </w:tcPrChange>
          </w:tcPr>
          <w:p w14:paraId="195A8D22" w14:textId="77777777" w:rsidR="0009723C" w:rsidRPr="0009723C" w:rsidRDefault="0009723C" w:rsidP="0009723C">
            <w:pPr>
              <w:rPr>
                <w:ins w:id="1053" w:author="Microsoft Office User" w:date="2018-12-16T18:33:00Z"/>
                <w:rFonts w:ascii="Calibri" w:hAnsi="Calibri" w:cs="Calibri"/>
                <w:color w:val="000000"/>
              </w:rPr>
            </w:pPr>
            <w:ins w:id="1054" w:author="Microsoft Office User" w:date="2018-12-16T18:33:00Z">
              <w:r w:rsidRPr="0009723C">
                <w:rPr>
                  <w:rFonts w:ascii="Calibri" w:hAnsi="Calibri" w:cs="Calibri"/>
                  <w:color w:val="000000"/>
                </w:rPr>
                <w:t>-0.098</w:t>
              </w:r>
            </w:ins>
          </w:p>
        </w:tc>
        <w:tc>
          <w:tcPr>
            <w:tcW w:w="388" w:type="pct"/>
            <w:tcBorders>
              <w:top w:val="nil"/>
              <w:left w:val="nil"/>
              <w:bottom w:val="nil"/>
              <w:right w:val="nil"/>
            </w:tcBorders>
            <w:shd w:val="clear" w:color="auto" w:fill="auto"/>
            <w:noWrap/>
            <w:vAlign w:val="bottom"/>
            <w:hideMark/>
            <w:tcPrChange w:id="1055" w:author="Microsoft Office User" w:date="2018-12-16T18:34:00Z">
              <w:tcPr>
                <w:tcW w:w="0" w:type="auto"/>
                <w:tcBorders>
                  <w:top w:val="nil"/>
                  <w:left w:val="nil"/>
                  <w:bottom w:val="nil"/>
                  <w:right w:val="nil"/>
                </w:tcBorders>
                <w:shd w:val="clear" w:color="auto" w:fill="auto"/>
                <w:noWrap/>
                <w:vAlign w:val="bottom"/>
                <w:hideMark/>
              </w:tcPr>
            </w:tcPrChange>
          </w:tcPr>
          <w:p w14:paraId="41E509D9" w14:textId="77777777" w:rsidR="0009723C" w:rsidRPr="0009723C" w:rsidRDefault="0009723C" w:rsidP="0009723C">
            <w:pPr>
              <w:rPr>
                <w:ins w:id="105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057" w:author="Microsoft Office User" w:date="2018-12-16T18:34:00Z">
              <w:tcPr>
                <w:tcW w:w="0" w:type="auto"/>
                <w:tcBorders>
                  <w:top w:val="nil"/>
                  <w:left w:val="nil"/>
                  <w:bottom w:val="nil"/>
                  <w:right w:val="nil"/>
                </w:tcBorders>
                <w:shd w:val="clear" w:color="auto" w:fill="auto"/>
                <w:noWrap/>
                <w:vAlign w:val="bottom"/>
                <w:hideMark/>
              </w:tcPr>
            </w:tcPrChange>
          </w:tcPr>
          <w:p w14:paraId="0AB7A207" w14:textId="77777777" w:rsidR="0009723C" w:rsidRPr="0009723C" w:rsidRDefault="0009723C" w:rsidP="0009723C">
            <w:pPr>
              <w:rPr>
                <w:ins w:id="1058" w:author="Microsoft Office User" w:date="2018-12-16T18:33:00Z"/>
                <w:rFonts w:ascii="Calibri" w:hAnsi="Calibri" w:cs="Calibri"/>
                <w:color w:val="000000"/>
              </w:rPr>
            </w:pPr>
            <w:ins w:id="1059" w:author="Microsoft Office User" w:date="2018-12-16T18:33:00Z">
              <w:r w:rsidRPr="0009723C">
                <w:rPr>
                  <w:rFonts w:ascii="Calibri" w:hAnsi="Calibri" w:cs="Calibri"/>
                  <w:color w:val="000000"/>
                </w:rPr>
                <w:t>0.041/0.107</w:t>
              </w:r>
            </w:ins>
          </w:p>
        </w:tc>
        <w:tc>
          <w:tcPr>
            <w:tcW w:w="567" w:type="pct"/>
            <w:tcBorders>
              <w:top w:val="nil"/>
              <w:left w:val="nil"/>
              <w:bottom w:val="nil"/>
              <w:right w:val="nil"/>
            </w:tcBorders>
            <w:shd w:val="clear" w:color="auto" w:fill="auto"/>
            <w:noWrap/>
            <w:vAlign w:val="bottom"/>
            <w:hideMark/>
            <w:tcPrChange w:id="1060" w:author="Microsoft Office User" w:date="2018-12-16T18:34:00Z">
              <w:tcPr>
                <w:tcW w:w="0" w:type="auto"/>
                <w:tcBorders>
                  <w:top w:val="nil"/>
                  <w:left w:val="nil"/>
                  <w:bottom w:val="nil"/>
                  <w:right w:val="nil"/>
                </w:tcBorders>
                <w:shd w:val="clear" w:color="auto" w:fill="auto"/>
                <w:noWrap/>
                <w:vAlign w:val="bottom"/>
                <w:hideMark/>
              </w:tcPr>
            </w:tcPrChange>
          </w:tcPr>
          <w:p w14:paraId="41CF9200" w14:textId="77777777" w:rsidR="0009723C" w:rsidRPr="0009723C" w:rsidRDefault="0009723C" w:rsidP="0009723C">
            <w:pPr>
              <w:rPr>
                <w:ins w:id="1061" w:author="Microsoft Office User" w:date="2018-12-16T18:33:00Z"/>
                <w:rFonts w:ascii="Calibri" w:hAnsi="Calibri" w:cs="Calibri"/>
                <w:color w:val="000000"/>
              </w:rPr>
            </w:pPr>
            <w:ins w:id="1062" w:author="Microsoft Office User" w:date="2018-12-16T18:33:00Z">
              <w:r w:rsidRPr="0009723C">
                <w:rPr>
                  <w:rFonts w:ascii="Calibri" w:hAnsi="Calibri" w:cs="Calibri"/>
                  <w:color w:val="000000"/>
                </w:rPr>
                <w:t>-0.069/0.159</w:t>
              </w:r>
            </w:ins>
          </w:p>
        </w:tc>
        <w:tc>
          <w:tcPr>
            <w:tcW w:w="540" w:type="pct"/>
            <w:tcBorders>
              <w:top w:val="nil"/>
              <w:left w:val="nil"/>
              <w:bottom w:val="nil"/>
              <w:right w:val="nil"/>
            </w:tcBorders>
            <w:shd w:val="clear" w:color="auto" w:fill="auto"/>
            <w:noWrap/>
            <w:vAlign w:val="bottom"/>
            <w:hideMark/>
            <w:tcPrChange w:id="1063" w:author="Microsoft Office User" w:date="2018-12-16T18:34:00Z">
              <w:tcPr>
                <w:tcW w:w="0" w:type="auto"/>
                <w:tcBorders>
                  <w:top w:val="nil"/>
                  <w:left w:val="nil"/>
                  <w:bottom w:val="nil"/>
                  <w:right w:val="nil"/>
                </w:tcBorders>
                <w:shd w:val="clear" w:color="auto" w:fill="auto"/>
                <w:noWrap/>
                <w:vAlign w:val="bottom"/>
                <w:hideMark/>
              </w:tcPr>
            </w:tcPrChange>
          </w:tcPr>
          <w:p w14:paraId="5320F153" w14:textId="77777777" w:rsidR="0009723C" w:rsidRPr="0009723C" w:rsidRDefault="0009723C" w:rsidP="0009723C">
            <w:pPr>
              <w:rPr>
                <w:ins w:id="106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065" w:author="Microsoft Office User" w:date="2018-12-16T18:34:00Z">
              <w:tcPr>
                <w:tcW w:w="0" w:type="auto"/>
                <w:tcBorders>
                  <w:top w:val="nil"/>
                  <w:left w:val="nil"/>
                  <w:bottom w:val="nil"/>
                  <w:right w:val="nil"/>
                </w:tcBorders>
                <w:shd w:val="clear" w:color="auto" w:fill="auto"/>
                <w:noWrap/>
                <w:vAlign w:val="bottom"/>
                <w:hideMark/>
              </w:tcPr>
            </w:tcPrChange>
          </w:tcPr>
          <w:p w14:paraId="31D6E980" w14:textId="77777777" w:rsidR="0009723C" w:rsidRPr="0009723C" w:rsidRDefault="0009723C" w:rsidP="0009723C">
            <w:pPr>
              <w:rPr>
                <w:ins w:id="1066" w:author="Microsoft Office User" w:date="2018-12-16T18:33:00Z"/>
                <w:rFonts w:ascii="Calibri" w:hAnsi="Calibri" w:cs="Calibri"/>
                <w:color w:val="000000"/>
              </w:rPr>
            </w:pPr>
            <w:ins w:id="1067" w:author="Microsoft Office User" w:date="2018-12-16T18:33:00Z">
              <w:r w:rsidRPr="0009723C">
                <w:rPr>
                  <w:rFonts w:ascii="Calibri" w:hAnsi="Calibri" w:cs="Calibri"/>
                  <w:color w:val="000000"/>
                </w:rPr>
                <w:t>-0.068/0.071</w:t>
              </w:r>
            </w:ins>
          </w:p>
        </w:tc>
        <w:tc>
          <w:tcPr>
            <w:tcW w:w="540" w:type="pct"/>
            <w:tcBorders>
              <w:top w:val="nil"/>
              <w:left w:val="nil"/>
              <w:bottom w:val="nil"/>
              <w:right w:val="nil"/>
            </w:tcBorders>
            <w:shd w:val="clear" w:color="auto" w:fill="auto"/>
            <w:noWrap/>
            <w:vAlign w:val="bottom"/>
            <w:hideMark/>
            <w:tcPrChange w:id="1068" w:author="Microsoft Office User" w:date="2018-12-16T18:34:00Z">
              <w:tcPr>
                <w:tcW w:w="0" w:type="auto"/>
                <w:tcBorders>
                  <w:top w:val="nil"/>
                  <w:left w:val="nil"/>
                  <w:bottom w:val="nil"/>
                  <w:right w:val="nil"/>
                </w:tcBorders>
                <w:shd w:val="clear" w:color="auto" w:fill="auto"/>
                <w:noWrap/>
                <w:vAlign w:val="bottom"/>
                <w:hideMark/>
              </w:tcPr>
            </w:tcPrChange>
          </w:tcPr>
          <w:p w14:paraId="1CC8A001" w14:textId="77777777" w:rsidR="0009723C" w:rsidRPr="0009723C" w:rsidRDefault="0009723C" w:rsidP="0009723C">
            <w:pPr>
              <w:rPr>
                <w:ins w:id="1069" w:author="Microsoft Office User" w:date="2018-12-16T18:33:00Z"/>
                <w:rFonts w:ascii="Calibri" w:hAnsi="Calibri" w:cs="Calibri"/>
                <w:color w:val="000000"/>
              </w:rPr>
            </w:pPr>
            <w:ins w:id="1070" w:author="Microsoft Office User" w:date="2018-12-16T18:33:00Z">
              <w:r w:rsidRPr="0009723C">
                <w:rPr>
                  <w:rFonts w:ascii="Calibri" w:hAnsi="Calibri" w:cs="Calibri"/>
                  <w:color w:val="000000"/>
                </w:rPr>
                <w:t>0.078/-0.064</w:t>
              </w:r>
            </w:ins>
          </w:p>
        </w:tc>
        <w:tc>
          <w:tcPr>
            <w:tcW w:w="513" w:type="pct"/>
            <w:tcBorders>
              <w:top w:val="nil"/>
              <w:left w:val="nil"/>
              <w:bottom w:val="nil"/>
              <w:right w:val="nil"/>
            </w:tcBorders>
            <w:shd w:val="clear" w:color="auto" w:fill="auto"/>
            <w:noWrap/>
            <w:vAlign w:val="bottom"/>
            <w:hideMark/>
            <w:tcPrChange w:id="1071" w:author="Microsoft Office User" w:date="2018-12-16T18:34:00Z">
              <w:tcPr>
                <w:tcW w:w="0" w:type="auto"/>
                <w:tcBorders>
                  <w:top w:val="nil"/>
                  <w:left w:val="nil"/>
                  <w:bottom w:val="nil"/>
                  <w:right w:val="nil"/>
                </w:tcBorders>
                <w:shd w:val="clear" w:color="auto" w:fill="auto"/>
                <w:noWrap/>
                <w:vAlign w:val="bottom"/>
                <w:hideMark/>
              </w:tcPr>
            </w:tcPrChange>
          </w:tcPr>
          <w:p w14:paraId="57AF0B4C" w14:textId="77777777" w:rsidR="0009723C" w:rsidRPr="0009723C" w:rsidRDefault="0009723C" w:rsidP="0009723C">
            <w:pPr>
              <w:rPr>
                <w:ins w:id="1072" w:author="Microsoft Office User" w:date="2018-12-16T18:33:00Z"/>
                <w:rFonts w:ascii="Calibri" w:hAnsi="Calibri" w:cs="Calibri"/>
                <w:color w:val="000000"/>
              </w:rPr>
            </w:pPr>
          </w:p>
        </w:tc>
      </w:tr>
      <w:tr w:rsidR="0009723C" w:rsidRPr="0009723C" w14:paraId="412AEBB7" w14:textId="77777777" w:rsidTr="0009723C">
        <w:tblPrEx>
          <w:tblW w:w="5000" w:type="pct"/>
          <w:tblCellMar>
            <w:left w:w="70" w:type="dxa"/>
            <w:right w:w="70" w:type="dxa"/>
          </w:tblCellMar>
          <w:tblPrExChange w:id="1073" w:author="Microsoft Office User" w:date="2018-12-16T18:34:00Z">
            <w:tblPrEx>
              <w:tblW w:w="0" w:type="auto"/>
              <w:tblCellMar>
                <w:left w:w="70" w:type="dxa"/>
                <w:right w:w="70" w:type="dxa"/>
              </w:tblCellMar>
            </w:tblPrEx>
          </w:tblPrExChange>
        </w:tblPrEx>
        <w:trPr>
          <w:trHeight w:val="320"/>
          <w:ins w:id="1074" w:author="Microsoft Office User" w:date="2018-12-16T18:33:00Z"/>
          <w:trPrChange w:id="107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076" w:author="Microsoft Office User" w:date="2018-12-16T18:34:00Z">
              <w:tcPr>
                <w:tcW w:w="0" w:type="auto"/>
                <w:tcBorders>
                  <w:top w:val="nil"/>
                  <w:left w:val="nil"/>
                  <w:bottom w:val="nil"/>
                  <w:right w:val="nil"/>
                </w:tcBorders>
                <w:shd w:val="clear" w:color="auto" w:fill="auto"/>
                <w:noWrap/>
                <w:vAlign w:val="bottom"/>
                <w:hideMark/>
              </w:tcPr>
            </w:tcPrChange>
          </w:tcPr>
          <w:p w14:paraId="5529D235" w14:textId="77777777" w:rsidR="0009723C" w:rsidRPr="0009723C" w:rsidRDefault="0009723C" w:rsidP="0009723C">
            <w:pPr>
              <w:rPr>
                <w:ins w:id="1077" w:author="Microsoft Office User" w:date="2018-12-16T18:33:00Z"/>
                <w:rFonts w:ascii="Calibri" w:hAnsi="Calibri" w:cs="Calibri"/>
                <w:color w:val="000000"/>
              </w:rPr>
            </w:pPr>
            <w:ins w:id="1078" w:author="Microsoft Office User" w:date="2018-12-16T18:33:00Z">
              <w:r w:rsidRPr="0009723C">
                <w:rPr>
                  <w:rFonts w:ascii="Calibri" w:hAnsi="Calibri" w:cs="Calibri"/>
                  <w:color w:val="000000"/>
                </w:rPr>
                <w:t>O6</w:t>
              </w:r>
            </w:ins>
          </w:p>
        </w:tc>
        <w:tc>
          <w:tcPr>
            <w:tcW w:w="471" w:type="pct"/>
            <w:tcBorders>
              <w:top w:val="nil"/>
              <w:left w:val="nil"/>
              <w:bottom w:val="nil"/>
              <w:right w:val="nil"/>
            </w:tcBorders>
            <w:shd w:val="clear" w:color="auto" w:fill="auto"/>
            <w:noWrap/>
            <w:vAlign w:val="bottom"/>
            <w:hideMark/>
            <w:tcPrChange w:id="1079" w:author="Microsoft Office User" w:date="2018-12-16T18:34:00Z">
              <w:tcPr>
                <w:tcW w:w="0" w:type="auto"/>
                <w:tcBorders>
                  <w:top w:val="nil"/>
                  <w:left w:val="nil"/>
                  <w:bottom w:val="nil"/>
                  <w:right w:val="nil"/>
                </w:tcBorders>
                <w:shd w:val="clear" w:color="auto" w:fill="auto"/>
                <w:noWrap/>
                <w:vAlign w:val="bottom"/>
                <w:hideMark/>
              </w:tcPr>
            </w:tcPrChange>
          </w:tcPr>
          <w:p w14:paraId="40721432" w14:textId="77777777" w:rsidR="0009723C" w:rsidRPr="0009723C" w:rsidRDefault="0009723C" w:rsidP="0009723C">
            <w:pPr>
              <w:rPr>
                <w:ins w:id="1080" w:author="Microsoft Office User" w:date="2018-12-16T18:33:00Z"/>
                <w:rFonts w:ascii="Calibri" w:hAnsi="Calibri" w:cs="Calibri"/>
                <w:color w:val="000000"/>
              </w:rPr>
            </w:pPr>
            <w:ins w:id="1081" w:author="Microsoft Office User" w:date="2018-12-16T18:33:00Z">
              <w:r w:rsidRPr="0009723C">
                <w:rPr>
                  <w:rFonts w:ascii="Calibri" w:hAnsi="Calibri" w:cs="Calibri"/>
                  <w:color w:val="000000"/>
                </w:rPr>
                <w:t>0.134</w:t>
              </w:r>
            </w:ins>
          </w:p>
        </w:tc>
        <w:tc>
          <w:tcPr>
            <w:tcW w:w="304" w:type="pct"/>
            <w:tcBorders>
              <w:top w:val="nil"/>
              <w:left w:val="nil"/>
              <w:bottom w:val="nil"/>
              <w:right w:val="nil"/>
            </w:tcBorders>
            <w:shd w:val="clear" w:color="auto" w:fill="auto"/>
            <w:noWrap/>
            <w:vAlign w:val="bottom"/>
            <w:hideMark/>
            <w:tcPrChange w:id="1082" w:author="Microsoft Office User" w:date="2018-12-16T18:34:00Z">
              <w:tcPr>
                <w:tcW w:w="0" w:type="auto"/>
                <w:tcBorders>
                  <w:top w:val="nil"/>
                  <w:left w:val="nil"/>
                  <w:bottom w:val="nil"/>
                  <w:right w:val="nil"/>
                </w:tcBorders>
                <w:shd w:val="clear" w:color="auto" w:fill="auto"/>
                <w:noWrap/>
                <w:vAlign w:val="bottom"/>
                <w:hideMark/>
              </w:tcPr>
            </w:tcPrChange>
          </w:tcPr>
          <w:p w14:paraId="737D8CF1" w14:textId="77777777" w:rsidR="0009723C" w:rsidRPr="0009723C" w:rsidRDefault="0009723C" w:rsidP="0009723C">
            <w:pPr>
              <w:rPr>
                <w:ins w:id="1083" w:author="Microsoft Office User" w:date="2018-12-16T18:33:00Z"/>
                <w:rFonts w:ascii="Calibri" w:hAnsi="Calibri" w:cs="Calibri"/>
                <w:color w:val="000000"/>
              </w:rPr>
            </w:pPr>
            <w:ins w:id="1084" w:author="Microsoft Office User" w:date="2018-12-16T18:33:00Z">
              <w:r w:rsidRPr="0009723C">
                <w:rPr>
                  <w:rFonts w:ascii="Calibri" w:hAnsi="Calibri" w:cs="Calibri"/>
                  <w:color w:val="000000"/>
                </w:rPr>
                <w:t>-0.057</w:t>
              </w:r>
            </w:ins>
          </w:p>
        </w:tc>
        <w:tc>
          <w:tcPr>
            <w:tcW w:w="388" w:type="pct"/>
            <w:tcBorders>
              <w:top w:val="nil"/>
              <w:left w:val="nil"/>
              <w:bottom w:val="nil"/>
              <w:right w:val="nil"/>
            </w:tcBorders>
            <w:shd w:val="clear" w:color="auto" w:fill="auto"/>
            <w:noWrap/>
            <w:vAlign w:val="bottom"/>
            <w:hideMark/>
            <w:tcPrChange w:id="1085" w:author="Microsoft Office User" w:date="2018-12-16T18:34:00Z">
              <w:tcPr>
                <w:tcW w:w="0" w:type="auto"/>
                <w:tcBorders>
                  <w:top w:val="nil"/>
                  <w:left w:val="nil"/>
                  <w:bottom w:val="nil"/>
                  <w:right w:val="nil"/>
                </w:tcBorders>
                <w:shd w:val="clear" w:color="auto" w:fill="auto"/>
                <w:noWrap/>
                <w:vAlign w:val="bottom"/>
                <w:hideMark/>
              </w:tcPr>
            </w:tcPrChange>
          </w:tcPr>
          <w:p w14:paraId="3294DE08" w14:textId="77777777" w:rsidR="0009723C" w:rsidRPr="0009723C" w:rsidRDefault="0009723C" w:rsidP="0009723C">
            <w:pPr>
              <w:rPr>
                <w:ins w:id="108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087" w:author="Microsoft Office User" w:date="2018-12-16T18:34:00Z">
              <w:tcPr>
                <w:tcW w:w="0" w:type="auto"/>
                <w:tcBorders>
                  <w:top w:val="nil"/>
                  <w:left w:val="nil"/>
                  <w:bottom w:val="nil"/>
                  <w:right w:val="nil"/>
                </w:tcBorders>
                <w:shd w:val="clear" w:color="auto" w:fill="auto"/>
                <w:noWrap/>
                <w:vAlign w:val="bottom"/>
                <w:hideMark/>
              </w:tcPr>
            </w:tcPrChange>
          </w:tcPr>
          <w:p w14:paraId="1416A2B7" w14:textId="77777777" w:rsidR="0009723C" w:rsidRPr="0009723C" w:rsidRDefault="0009723C" w:rsidP="0009723C">
            <w:pPr>
              <w:rPr>
                <w:ins w:id="1088" w:author="Microsoft Office User" w:date="2018-12-16T18:33:00Z"/>
                <w:rFonts w:ascii="Calibri" w:hAnsi="Calibri" w:cs="Calibri"/>
                <w:color w:val="000000"/>
              </w:rPr>
            </w:pPr>
            <w:ins w:id="1089" w:author="Microsoft Office User" w:date="2018-12-16T18:33:00Z">
              <w:r w:rsidRPr="0009723C">
                <w:rPr>
                  <w:rFonts w:ascii="Calibri" w:hAnsi="Calibri" w:cs="Calibri"/>
                  <w:color w:val="000000"/>
                </w:rPr>
                <w:t>0.1/0.008</w:t>
              </w:r>
            </w:ins>
          </w:p>
        </w:tc>
        <w:tc>
          <w:tcPr>
            <w:tcW w:w="567" w:type="pct"/>
            <w:tcBorders>
              <w:top w:val="nil"/>
              <w:left w:val="nil"/>
              <w:bottom w:val="nil"/>
              <w:right w:val="nil"/>
            </w:tcBorders>
            <w:shd w:val="clear" w:color="auto" w:fill="auto"/>
            <w:noWrap/>
            <w:vAlign w:val="bottom"/>
            <w:hideMark/>
            <w:tcPrChange w:id="1090" w:author="Microsoft Office User" w:date="2018-12-16T18:34:00Z">
              <w:tcPr>
                <w:tcW w:w="0" w:type="auto"/>
                <w:tcBorders>
                  <w:top w:val="nil"/>
                  <w:left w:val="nil"/>
                  <w:bottom w:val="nil"/>
                  <w:right w:val="nil"/>
                </w:tcBorders>
                <w:shd w:val="clear" w:color="auto" w:fill="auto"/>
                <w:noWrap/>
                <w:vAlign w:val="bottom"/>
                <w:hideMark/>
              </w:tcPr>
            </w:tcPrChange>
          </w:tcPr>
          <w:p w14:paraId="436CF6BC" w14:textId="77777777" w:rsidR="0009723C" w:rsidRPr="0009723C" w:rsidRDefault="0009723C" w:rsidP="0009723C">
            <w:pPr>
              <w:rPr>
                <w:ins w:id="1091" w:author="Microsoft Office User" w:date="2018-12-16T18:33:00Z"/>
                <w:rFonts w:ascii="Calibri" w:hAnsi="Calibri" w:cs="Calibri"/>
                <w:color w:val="000000"/>
              </w:rPr>
            </w:pPr>
            <w:ins w:id="1092" w:author="Microsoft Office User" w:date="2018-12-16T18:33:00Z">
              <w:r w:rsidRPr="0009723C">
                <w:rPr>
                  <w:rFonts w:ascii="Calibri" w:hAnsi="Calibri" w:cs="Calibri"/>
                  <w:color w:val="000000"/>
                </w:rPr>
                <w:t>0/-0.015</w:t>
              </w:r>
            </w:ins>
          </w:p>
        </w:tc>
        <w:tc>
          <w:tcPr>
            <w:tcW w:w="540" w:type="pct"/>
            <w:tcBorders>
              <w:top w:val="nil"/>
              <w:left w:val="nil"/>
              <w:bottom w:val="nil"/>
              <w:right w:val="nil"/>
            </w:tcBorders>
            <w:shd w:val="clear" w:color="auto" w:fill="auto"/>
            <w:noWrap/>
            <w:vAlign w:val="bottom"/>
            <w:hideMark/>
            <w:tcPrChange w:id="1093" w:author="Microsoft Office User" w:date="2018-12-16T18:34:00Z">
              <w:tcPr>
                <w:tcW w:w="0" w:type="auto"/>
                <w:tcBorders>
                  <w:top w:val="nil"/>
                  <w:left w:val="nil"/>
                  <w:bottom w:val="nil"/>
                  <w:right w:val="nil"/>
                </w:tcBorders>
                <w:shd w:val="clear" w:color="auto" w:fill="auto"/>
                <w:noWrap/>
                <w:vAlign w:val="bottom"/>
                <w:hideMark/>
              </w:tcPr>
            </w:tcPrChange>
          </w:tcPr>
          <w:p w14:paraId="4642633D" w14:textId="77777777" w:rsidR="0009723C" w:rsidRPr="0009723C" w:rsidRDefault="0009723C" w:rsidP="0009723C">
            <w:pPr>
              <w:rPr>
                <w:ins w:id="109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095" w:author="Microsoft Office User" w:date="2018-12-16T18:34:00Z">
              <w:tcPr>
                <w:tcW w:w="0" w:type="auto"/>
                <w:tcBorders>
                  <w:top w:val="nil"/>
                  <w:left w:val="nil"/>
                  <w:bottom w:val="nil"/>
                  <w:right w:val="nil"/>
                </w:tcBorders>
                <w:shd w:val="clear" w:color="auto" w:fill="auto"/>
                <w:noWrap/>
                <w:vAlign w:val="bottom"/>
                <w:hideMark/>
              </w:tcPr>
            </w:tcPrChange>
          </w:tcPr>
          <w:p w14:paraId="7BE5E5EF" w14:textId="77777777" w:rsidR="0009723C" w:rsidRPr="0009723C" w:rsidRDefault="0009723C" w:rsidP="0009723C">
            <w:pPr>
              <w:rPr>
                <w:ins w:id="1096" w:author="Microsoft Office User" w:date="2018-12-16T18:33:00Z"/>
                <w:rFonts w:ascii="Calibri" w:hAnsi="Calibri" w:cs="Calibri"/>
                <w:color w:val="000000"/>
              </w:rPr>
            </w:pPr>
            <w:ins w:id="1097" w:author="Microsoft Office User" w:date="2018-12-16T18:33:00Z">
              <w:r w:rsidRPr="0009723C">
                <w:rPr>
                  <w:rFonts w:ascii="Calibri" w:hAnsi="Calibri" w:cs="Calibri"/>
                  <w:color w:val="000000"/>
                </w:rPr>
                <w:t>-0.199/0.203</w:t>
              </w:r>
            </w:ins>
          </w:p>
        </w:tc>
        <w:tc>
          <w:tcPr>
            <w:tcW w:w="540" w:type="pct"/>
            <w:tcBorders>
              <w:top w:val="nil"/>
              <w:left w:val="nil"/>
              <w:bottom w:val="nil"/>
              <w:right w:val="nil"/>
            </w:tcBorders>
            <w:shd w:val="clear" w:color="auto" w:fill="auto"/>
            <w:noWrap/>
            <w:vAlign w:val="bottom"/>
            <w:hideMark/>
            <w:tcPrChange w:id="1098" w:author="Microsoft Office User" w:date="2018-12-16T18:34:00Z">
              <w:tcPr>
                <w:tcW w:w="0" w:type="auto"/>
                <w:tcBorders>
                  <w:top w:val="nil"/>
                  <w:left w:val="nil"/>
                  <w:bottom w:val="nil"/>
                  <w:right w:val="nil"/>
                </w:tcBorders>
                <w:shd w:val="clear" w:color="auto" w:fill="auto"/>
                <w:noWrap/>
                <w:vAlign w:val="bottom"/>
                <w:hideMark/>
              </w:tcPr>
            </w:tcPrChange>
          </w:tcPr>
          <w:p w14:paraId="3DB30CAB" w14:textId="77777777" w:rsidR="0009723C" w:rsidRPr="0009723C" w:rsidRDefault="0009723C" w:rsidP="0009723C">
            <w:pPr>
              <w:rPr>
                <w:ins w:id="1099" w:author="Microsoft Office User" w:date="2018-12-16T18:33:00Z"/>
                <w:rFonts w:ascii="Calibri" w:hAnsi="Calibri" w:cs="Calibri"/>
                <w:color w:val="000000"/>
              </w:rPr>
            </w:pPr>
            <w:ins w:id="1100" w:author="Microsoft Office User" w:date="2018-12-16T18:33:00Z">
              <w:r w:rsidRPr="0009723C">
                <w:rPr>
                  <w:rFonts w:ascii="Calibri" w:hAnsi="Calibri" w:cs="Calibri"/>
                  <w:color w:val="000000"/>
                </w:rPr>
                <w:t>-0.184/0.206</w:t>
              </w:r>
            </w:ins>
          </w:p>
        </w:tc>
        <w:tc>
          <w:tcPr>
            <w:tcW w:w="513" w:type="pct"/>
            <w:tcBorders>
              <w:top w:val="nil"/>
              <w:left w:val="nil"/>
              <w:bottom w:val="nil"/>
              <w:right w:val="nil"/>
            </w:tcBorders>
            <w:shd w:val="clear" w:color="auto" w:fill="auto"/>
            <w:noWrap/>
            <w:vAlign w:val="bottom"/>
            <w:hideMark/>
            <w:tcPrChange w:id="1101" w:author="Microsoft Office User" w:date="2018-12-16T18:34:00Z">
              <w:tcPr>
                <w:tcW w:w="0" w:type="auto"/>
                <w:tcBorders>
                  <w:top w:val="nil"/>
                  <w:left w:val="nil"/>
                  <w:bottom w:val="nil"/>
                  <w:right w:val="nil"/>
                </w:tcBorders>
                <w:shd w:val="clear" w:color="auto" w:fill="auto"/>
                <w:noWrap/>
                <w:vAlign w:val="bottom"/>
                <w:hideMark/>
              </w:tcPr>
            </w:tcPrChange>
          </w:tcPr>
          <w:p w14:paraId="18F9C5EE" w14:textId="77777777" w:rsidR="0009723C" w:rsidRPr="0009723C" w:rsidRDefault="0009723C" w:rsidP="0009723C">
            <w:pPr>
              <w:rPr>
                <w:ins w:id="1102" w:author="Microsoft Office User" w:date="2018-12-16T18:33:00Z"/>
                <w:rFonts w:ascii="Calibri" w:hAnsi="Calibri" w:cs="Calibri"/>
                <w:color w:val="000000"/>
              </w:rPr>
            </w:pPr>
          </w:p>
        </w:tc>
      </w:tr>
      <w:tr w:rsidR="0009723C" w:rsidRPr="0009723C" w14:paraId="1524C366" w14:textId="77777777" w:rsidTr="0009723C">
        <w:tblPrEx>
          <w:tblW w:w="5000" w:type="pct"/>
          <w:tblCellMar>
            <w:left w:w="70" w:type="dxa"/>
            <w:right w:w="70" w:type="dxa"/>
          </w:tblCellMar>
          <w:tblPrExChange w:id="1103" w:author="Microsoft Office User" w:date="2018-12-16T18:34:00Z">
            <w:tblPrEx>
              <w:tblW w:w="0" w:type="auto"/>
              <w:tblCellMar>
                <w:left w:w="70" w:type="dxa"/>
                <w:right w:w="70" w:type="dxa"/>
              </w:tblCellMar>
            </w:tblPrEx>
          </w:tblPrExChange>
        </w:tblPrEx>
        <w:trPr>
          <w:trHeight w:val="320"/>
          <w:ins w:id="1104" w:author="Microsoft Office User" w:date="2018-12-16T18:33:00Z"/>
          <w:trPrChange w:id="110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06" w:author="Microsoft Office User" w:date="2018-12-16T18:34:00Z">
              <w:tcPr>
                <w:tcW w:w="0" w:type="auto"/>
                <w:tcBorders>
                  <w:top w:val="nil"/>
                  <w:left w:val="nil"/>
                  <w:bottom w:val="nil"/>
                  <w:right w:val="nil"/>
                </w:tcBorders>
                <w:shd w:val="clear" w:color="auto" w:fill="auto"/>
                <w:noWrap/>
                <w:vAlign w:val="bottom"/>
                <w:hideMark/>
              </w:tcPr>
            </w:tcPrChange>
          </w:tcPr>
          <w:p w14:paraId="26A1A46C" w14:textId="77777777" w:rsidR="0009723C" w:rsidRPr="0009723C" w:rsidRDefault="0009723C" w:rsidP="0009723C">
            <w:pPr>
              <w:rPr>
                <w:ins w:id="1107" w:author="Microsoft Office User" w:date="2018-12-16T18:33:00Z"/>
                <w:rFonts w:ascii="Calibri" w:hAnsi="Calibri" w:cs="Calibri"/>
                <w:color w:val="000000"/>
              </w:rPr>
            </w:pPr>
            <w:ins w:id="1108" w:author="Microsoft Office User" w:date="2018-12-16T18:33:00Z">
              <w:r w:rsidRPr="0009723C">
                <w:rPr>
                  <w:rFonts w:ascii="Calibri" w:hAnsi="Calibri" w:cs="Calibri"/>
                  <w:color w:val="000000"/>
                </w:rPr>
                <w:t>O7</w:t>
              </w:r>
            </w:ins>
          </w:p>
        </w:tc>
        <w:tc>
          <w:tcPr>
            <w:tcW w:w="471" w:type="pct"/>
            <w:tcBorders>
              <w:top w:val="nil"/>
              <w:left w:val="nil"/>
              <w:bottom w:val="nil"/>
              <w:right w:val="nil"/>
            </w:tcBorders>
            <w:shd w:val="clear" w:color="auto" w:fill="auto"/>
            <w:noWrap/>
            <w:vAlign w:val="bottom"/>
            <w:hideMark/>
            <w:tcPrChange w:id="1109" w:author="Microsoft Office User" w:date="2018-12-16T18:34:00Z">
              <w:tcPr>
                <w:tcW w:w="0" w:type="auto"/>
                <w:tcBorders>
                  <w:top w:val="nil"/>
                  <w:left w:val="nil"/>
                  <w:bottom w:val="nil"/>
                  <w:right w:val="nil"/>
                </w:tcBorders>
                <w:shd w:val="clear" w:color="auto" w:fill="auto"/>
                <w:noWrap/>
                <w:vAlign w:val="bottom"/>
                <w:hideMark/>
              </w:tcPr>
            </w:tcPrChange>
          </w:tcPr>
          <w:p w14:paraId="222D8E04" w14:textId="77777777" w:rsidR="0009723C" w:rsidRPr="0009723C" w:rsidRDefault="0009723C" w:rsidP="0009723C">
            <w:pPr>
              <w:rPr>
                <w:ins w:id="1110" w:author="Microsoft Office User" w:date="2018-12-16T18:33:00Z"/>
                <w:rFonts w:ascii="Calibri" w:hAnsi="Calibri" w:cs="Calibri"/>
                <w:color w:val="000000"/>
              </w:rPr>
            </w:pPr>
            <w:ins w:id="1111" w:author="Microsoft Office User" w:date="2018-12-16T18:33:00Z">
              <w:r w:rsidRPr="0009723C">
                <w:rPr>
                  <w:rFonts w:ascii="Calibri" w:hAnsi="Calibri" w:cs="Calibri"/>
                  <w:color w:val="000000"/>
                </w:rPr>
                <w:t>0.212</w:t>
              </w:r>
            </w:ins>
          </w:p>
        </w:tc>
        <w:tc>
          <w:tcPr>
            <w:tcW w:w="304" w:type="pct"/>
            <w:tcBorders>
              <w:top w:val="nil"/>
              <w:left w:val="nil"/>
              <w:bottom w:val="nil"/>
              <w:right w:val="nil"/>
            </w:tcBorders>
            <w:shd w:val="clear" w:color="auto" w:fill="auto"/>
            <w:noWrap/>
            <w:vAlign w:val="bottom"/>
            <w:hideMark/>
            <w:tcPrChange w:id="1112" w:author="Microsoft Office User" w:date="2018-12-16T18:34:00Z">
              <w:tcPr>
                <w:tcW w:w="0" w:type="auto"/>
                <w:tcBorders>
                  <w:top w:val="nil"/>
                  <w:left w:val="nil"/>
                  <w:bottom w:val="nil"/>
                  <w:right w:val="nil"/>
                </w:tcBorders>
                <w:shd w:val="clear" w:color="auto" w:fill="auto"/>
                <w:noWrap/>
                <w:vAlign w:val="bottom"/>
                <w:hideMark/>
              </w:tcPr>
            </w:tcPrChange>
          </w:tcPr>
          <w:p w14:paraId="48ADED92" w14:textId="77777777" w:rsidR="0009723C" w:rsidRPr="0009723C" w:rsidRDefault="0009723C" w:rsidP="0009723C">
            <w:pPr>
              <w:rPr>
                <w:ins w:id="1113" w:author="Microsoft Office User" w:date="2018-12-16T18:33:00Z"/>
                <w:rFonts w:ascii="Calibri" w:hAnsi="Calibri" w:cs="Calibri"/>
                <w:color w:val="000000"/>
              </w:rPr>
            </w:pPr>
            <w:ins w:id="1114" w:author="Microsoft Office User" w:date="2018-12-16T18:33:00Z">
              <w:r w:rsidRPr="0009723C">
                <w:rPr>
                  <w:rFonts w:ascii="Calibri" w:hAnsi="Calibri" w:cs="Calibri"/>
                  <w:color w:val="000000"/>
                </w:rPr>
                <w:t>0.111</w:t>
              </w:r>
            </w:ins>
          </w:p>
        </w:tc>
        <w:tc>
          <w:tcPr>
            <w:tcW w:w="388" w:type="pct"/>
            <w:tcBorders>
              <w:top w:val="nil"/>
              <w:left w:val="nil"/>
              <w:bottom w:val="nil"/>
              <w:right w:val="nil"/>
            </w:tcBorders>
            <w:shd w:val="clear" w:color="auto" w:fill="auto"/>
            <w:noWrap/>
            <w:vAlign w:val="bottom"/>
            <w:hideMark/>
            <w:tcPrChange w:id="1115" w:author="Microsoft Office User" w:date="2018-12-16T18:34:00Z">
              <w:tcPr>
                <w:tcW w:w="0" w:type="auto"/>
                <w:tcBorders>
                  <w:top w:val="nil"/>
                  <w:left w:val="nil"/>
                  <w:bottom w:val="nil"/>
                  <w:right w:val="nil"/>
                </w:tcBorders>
                <w:shd w:val="clear" w:color="auto" w:fill="auto"/>
                <w:noWrap/>
                <w:vAlign w:val="bottom"/>
                <w:hideMark/>
              </w:tcPr>
            </w:tcPrChange>
          </w:tcPr>
          <w:p w14:paraId="537FC3C5" w14:textId="77777777" w:rsidR="0009723C" w:rsidRPr="0009723C" w:rsidRDefault="0009723C" w:rsidP="0009723C">
            <w:pPr>
              <w:rPr>
                <w:ins w:id="111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117" w:author="Microsoft Office User" w:date="2018-12-16T18:34:00Z">
              <w:tcPr>
                <w:tcW w:w="0" w:type="auto"/>
                <w:tcBorders>
                  <w:top w:val="nil"/>
                  <w:left w:val="nil"/>
                  <w:bottom w:val="nil"/>
                  <w:right w:val="nil"/>
                </w:tcBorders>
                <w:shd w:val="clear" w:color="auto" w:fill="auto"/>
                <w:noWrap/>
                <w:vAlign w:val="bottom"/>
                <w:hideMark/>
              </w:tcPr>
            </w:tcPrChange>
          </w:tcPr>
          <w:p w14:paraId="67862C37" w14:textId="77777777" w:rsidR="0009723C" w:rsidRPr="0009723C" w:rsidRDefault="0009723C" w:rsidP="0009723C">
            <w:pPr>
              <w:rPr>
                <w:ins w:id="1118" w:author="Microsoft Office User" w:date="2018-12-16T18:33:00Z"/>
                <w:rFonts w:ascii="Calibri" w:hAnsi="Calibri" w:cs="Calibri"/>
                <w:color w:val="000000"/>
              </w:rPr>
            </w:pPr>
            <w:ins w:id="1119" w:author="Microsoft Office User" w:date="2018-12-16T18:33:00Z">
              <w:r w:rsidRPr="0009723C">
                <w:rPr>
                  <w:rFonts w:ascii="Calibri" w:hAnsi="Calibri" w:cs="Calibri"/>
                  <w:color w:val="000000"/>
                </w:rPr>
                <w:t>0.096/-0.037</w:t>
              </w:r>
            </w:ins>
          </w:p>
        </w:tc>
        <w:tc>
          <w:tcPr>
            <w:tcW w:w="567" w:type="pct"/>
            <w:tcBorders>
              <w:top w:val="nil"/>
              <w:left w:val="nil"/>
              <w:bottom w:val="nil"/>
              <w:right w:val="nil"/>
            </w:tcBorders>
            <w:shd w:val="clear" w:color="auto" w:fill="auto"/>
            <w:noWrap/>
            <w:vAlign w:val="bottom"/>
            <w:hideMark/>
            <w:tcPrChange w:id="1120" w:author="Microsoft Office User" w:date="2018-12-16T18:34:00Z">
              <w:tcPr>
                <w:tcW w:w="0" w:type="auto"/>
                <w:tcBorders>
                  <w:top w:val="nil"/>
                  <w:left w:val="nil"/>
                  <w:bottom w:val="nil"/>
                  <w:right w:val="nil"/>
                </w:tcBorders>
                <w:shd w:val="clear" w:color="auto" w:fill="auto"/>
                <w:noWrap/>
                <w:vAlign w:val="bottom"/>
                <w:hideMark/>
              </w:tcPr>
            </w:tcPrChange>
          </w:tcPr>
          <w:p w14:paraId="215B170B" w14:textId="77777777" w:rsidR="0009723C" w:rsidRPr="0009723C" w:rsidRDefault="0009723C" w:rsidP="0009723C">
            <w:pPr>
              <w:rPr>
                <w:ins w:id="1121" w:author="Microsoft Office User" w:date="2018-12-16T18:33:00Z"/>
                <w:rFonts w:ascii="Calibri" w:hAnsi="Calibri" w:cs="Calibri"/>
                <w:color w:val="000000"/>
              </w:rPr>
            </w:pPr>
            <w:ins w:id="1122" w:author="Microsoft Office User" w:date="2018-12-16T18:33:00Z">
              <w:r w:rsidRPr="0009723C">
                <w:rPr>
                  <w:rFonts w:ascii="Calibri" w:hAnsi="Calibri" w:cs="Calibri"/>
                  <w:color w:val="000000"/>
                </w:rPr>
                <w:t>-0.052/-0.14</w:t>
              </w:r>
            </w:ins>
          </w:p>
        </w:tc>
        <w:tc>
          <w:tcPr>
            <w:tcW w:w="540" w:type="pct"/>
            <w:tcBorders>
              <w:top w:val="nil"/>
              <w:left w:val="nil"/>
              <w:bottom w:val="nil"/>
              <w:right w:val="nil"/>
            </w:tcBorders>
            <w:shd w:val="clear" w:color="auto" w:fill="auto"/>
            <w:noWrap/>
            <w:vAlign w:val="bottom"/>
            <w:hideMark/>
            <w:tcPrChange w:id="1123" w:author="Microsoft Office User" w:date="2018-12-16T18:34:00Z">
              <w:tcPr>
                <w:tcW w:w="0" w:type="auto"/>
                <w:tcBorders>
                  <w:top w:val="nil"/>
                  <w:left w:val="nil"/>
                  <w:bottom w:val="nil"/>
                  <w:right w:val="nil"/>
                </w:tcBorders>
                <w:shd w:val="clear" w:color="auto" w:fill="auto"/>
                <w:noWrap/>
                <w:vAlign w:val="bottom"/>
                <w:hideMark/>
              </w:tcPr>
            </w:tcPrChange>
          </w:tcPr>
          <w:p w14:paraId="3E8FCB66" w14:textId="77777777" w:rsidR="0009723C" w:rsidRPr="0009723C" w:rsidRDefault="0009723C" w:rsidP="0009723C">
            <w:pPr>
              <w:rPr>
                <w:ins w:id="112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125" w:author="Microsoft Office User" w:date="2018-12-16T18:34:00Z">
              <w:tcPr>
                <w:tcW w:w="0" w:type="auto"/>
                <w:tcBorders>
                  <w:top w:val="nil"/>
                  <w:left w:val="nil"/>
                  <w:bottom w:val="nil"/>
                  <w:right w:val="nil"/>
                </w:tcBorders>
                <w:shd w:val="clear" w:color="auto" w:fill="auto"/>
                <w:noWrap/>
                <w:vAlign w:val="bottom"/>
                <w:hideMark/>
              </w:tcPr>
            </w:tcPrChange>
          </w:tcPr>
          <w:p w14:paraId="2D7AF00E" w14:textId="77777777" w:rsidR="0009723C" w:rsidRPr="0009723C" w:rsidRDefault="0009723C" w:rsidP="0009723C">
            <w:pPr>
              <w:rPr>
                <w:ins w:id="1126" w:author="Microsoft Office User" w:date="2018-12-16T18:33:00Z"/>
                <w:rFonts w:ascii="Calibri" w:hAnsi="Calibri" w:cs="Calibri"/>
                <w:color w:val="000000"/>
              </w:rPr>
            </w:pPr>
            <w:ins w:id="1127" w:author="Microsoft Office User" w:date="2018-12-16T18:33:00Z">
              <w:r w:rsidRPr="0009723C">
                <w:rPr>
                  <w:rFonts w:ascii="Calibri" w:hAnsi="Calibri" w:cs="Calibri"/>
                  <w:color w:val="000000"/>
                </w:rPr>
                <w:t>-0.147/0.134</w:t>
              </w:r>
            </w:ins>
          </w:p>
        </w:tc>
        <w:tc>
          <w:tcPr>
            <w:tcW w:w="540" w:type="pct"/>
            <w:tcBorders>
              <w:top w:val="nil"/>
              <w:left w:val="nil"/>
              <w:bottom w:val="nil"/>
              <w:right w:val="nil"/>
            </w:tcBorders>
            <w:shd w:val="clear" w:color="auto" w:fill="auto"/>
            <w:noWrap/>
            <w:vAlign w:val="bottom"/>
            <w:hideMark/>
            <w:tcPrChange w:id="1128" w:author="Microsoft Office User" w:date="2018-12-16T18:34:00Z">
              <w:tcPr>
                <w:tcW w:w="0" w:type="auto"/>
                <w:tcBorders>
                  <w:top w:val="nil"/>
                  <w:left w:val="nil"/>
                  <w:bottom w:val="nil"/>
                  <w:right w:val="nil"/>
                </w:tcBorders>
                <w:shd w:val="clear" w:color="auto" w:fill="auto"/>
                <w:noWrap/>
                <w:vAlign w:val="bottom"/>
                <w:hideMark/>
              </w:tcPr>
            </w:tcPrChange>
          </w:tcPr>
          <w:p w14:paraId="6058276B" w14:textId="77777777" w:rsidR="0009723C" w:rsidRPr="0009723C" w:rsidRDefault="0009723C" w:rsidP="0009723C">
            <w:pPr>
              <w:rPr>
                <w:ins w:id="1129" w:author="Microsoft Office User" w:date="2018-12-16T18:33:00Z"/>
                <w:rFonts w:ascii="Calibri" w:hAnsi="Calibri" w:cs="Calibri"/>
                <w:color w:val="000000"/>
              </w:rPr>
            </w:pPr>
            <w:ins w:id="1130" w:author="Microsoft Office User" w:date="2018-12-16T18:33:00Z">
              <w:r w:rsidRPr="0009723C">
                <w:rPr>
                  <w:rFonts w:ascii="Calibri" w:hAnsi="Calibri" w:cs="Calibri"/>
                  <w:color w:val="000000"/>
                </w:rPr>
                <w:t>0.004/-0.025</w:t>
              </w:r>
            </w:ins>
          </w:p>
        </w:tc>
        <w:tc>
          <w:tcPr>
            <w:tcW w:w="513" w:type="pct"/>
            <w:tcBorders>
              <w:top w:val="nil"/>
              <w:left w:val="nil"/>
              <w:bottom w:val="nil"/>
              <w:right w:val="nil"/>
            </w:tcBorders>
            <w:shd w:val="clear" w:color="auto" w:fill="auto"/>
            <w:noWrap/>
            <w:vAlign w:val="bottom"/>
            <w:hideMark/>
            <w:tcPrChange w:id="1131" w:author="Microsoft Office User" w:date="2018-12-16T18:34:00Z">
              <w:tcPr>
                <w:tcW w:w="0" w:type="auto"/>
                <w:tcBorders>
                  <w:top w:val="nil"/>
                  <w:left w:val="nil"/>
                  <w:bottom w:val="nil"/>
                  <w:right w:val="nil"/>
                </w:tcBorders>
                <w:shd w:val="clear" w:color="auto" w:fill="auto"/>
                <w:noWrap/>
                <w:vAlign w:val="bottom"/>
                <w:hideMark/>
              </w:tcPr>
            </w:tcPrChange>
          </w:tcPr>
          <w:p w14:paraId="30ED2803" w14:textId="77777777" w:rsidR="0009723C" w:rsidRPr="0009723C" w:rsidRDefault="0009723C" w:rsidP="0009723C">
            <w:pPr>
              <w:rPr>
                <w:ins w:id="1132" w:author="Microsoft Office User" w:date="2018-12-16T18:33:00Z"/>
                <w:rFonts w:ascii="Calibri" w:hAnsi="Calibri" w:cs="Calibri"/>
                <w:color w:val="000000"/>
              </w:rPr>
            </w:pPr>
          </w:p>
        </w:tc>
      </w:tr>
      <w:tr w:rsidR="0009723C" w:rsidRPr="0009723C" w14:paraId="737520F8" w14:textId="77777777" w:rsidTr="0009723C">
        <w:tblPrEx>
          <w:tblW w:w="5000" w:type="pct"/>
          <w:tblCellMar>
            <w:left w:w="70" w:type="dxa"/>
            <w:right w:w="70" w:type="dxa"/>
          </w:tblCellMar>
          <w:tblPrExChange w:id="1133" w:author="Microsoft Office User" w:date="2018-12-16T18:34:00Z">
            <w:tblPrEx>
              <w:tblW w:w="0" w:type="auto"/>
              <w:tblCellMar>
                <w:left w:w="70" w:type="dxa"/>
                <w:right w:w="70" w:type="dxa"/>
              </w:tblCellMar>
            </w:tblPrEx>
          </w:tblPrExChange>
        </w:tblPrEx>
        <w:trPr>
          <w:trHeight w:val="320"/>
          <w:ins w:id="1134" w:author="Microsoft Office User" w:date="2018-12-16T18:33:00Z"/>
          <w:trPrChange w:id="113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36" w:author="Microsoft Office User" w:date="2018-12-16T18:34:00Z">
              <w:tcPr>
                <w:tcW w:w="0" w:type="auto"/>
                <w:tcBorders>
                  <w:top w:val="nil"/>
                  <w:left w:val="nil"/>
                  <w:bottom w:val="nil"/>
                  <w:right w:val="nil"/>
                </w:tcBorders>
                <w:shd w:val="clear" w:color="auto" w:fill="auto"/>
                <w:noWrap/>
                <w:vAlign w:val="bottom"/>
                <w:hideMark/>
              </w:tcPr>
            </w:tcPrChange>
          </w:tcPr>
          <w:p w14:paraId="3E68DE65" w14:textId="77777777" w:rsidR="0009723C" w:rsidRPr="0009723C" w:rsidRDefault="0009723C" w:rsidP="0009723C">
            <w:pPr>
              <w:rPr>
                <w:ins w:id="1137" w:author="Microsoft Office User" w:date="2018-12-16T18:33:00Z"/>
                <w:rFonts w:ascii="Calibri" w:hAnsi="Calibri" w:cs="Calibri"/>
                <w:color w:val="000000"/>
              </w:rPr>
            </w:pPr>
            <w:ins w:id="1138" w:author="Microsoft Office User" w:date="2018-12-16T18:33:00Z">
              <w:r w:rsidRPr="0009723C">
                <w:rPr>
                  <w:rFonts w:ascii="Calibri" w:hAnsi="Calibri" w:cs="Calibri"/>
                  <w:color w:val="000000"/>
                </w:rPr>
                <w:t>O8</w:t>
              </w:r>
            </w:ins>
          </w:p>
        </w:tc>
        <w:tc>
          <w:tcPr>
            <w:tcW w:w="471" w:type="pct"/>
            <w:tcBorders>
              <w:top w:val="nil"/>
              <w:left w:val="nil"/>
              <w:bottom w:val="nil"/>
              <w:right w:val="nil"/>
            </w:tcBorders>
            <w:shd w:val="clear" w:color="auto" w:fill="auto"/>
            <w:noWrap/>
            <w:vAlign w:val="bottom"/>
            <w:hideMark/>
            <w:tcPrChange w:id="1139" w:author="Microsoft Office User" w:date="2018-12-16T18:34:00Z">
              <w:tcPr>
                <w:tcW w:w="0" w:type="auto"/>
                <w:tcBorders>
                  <w:top w:val="nil"/>
                  <w:left w:val="nil"/>
                  <w:bottom w:val="nil"/>
                  <w:right w:val="nil"/>
                </w:tcBorders>
                <w:shd w:val="clear" w:color="auto" w:fill="auto"/>
                <w:noWrap/>
                <w:vAlign w:val="bottom"/>
                <w:hideMark/>
              </w:tcPr>
            </w:tcPrChange>
          </w:tcPr>
          <w:p w14:paraId="5828A753" w14:textId="77777777" w:rsidR="0009723C" w:rsidRPr="0009723C" w:rsidRDefault="0009723C" w:rsidP="0009723C">
            <w:pPr>
              <w:rPr>
                <w:ins w:id="1140" w:author="Microsoft Office User" w:date="2018-12-16T18:33:00Z"/>
                <w:rFonts w:ascii="Calibri" w:hAnsi="Calibri" w:cs="Calibri"/>
                <w:color w:val="000000"/>
              </w:rPr>
            </w:pPr>
            <w:ins w:id="1141"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1142" w:author="Microsoft Office User" w:date="2018-12-16T18:34:00Z">
              <w:tcPr>
                <w:tcW w:w="0" w:type="auto"/>
                <w:tcBorders>
                  <w:top w:val="nil"/>
                  <w:left w:val="nil"/>
                  <w:bottom w:val="nil"/>
                  <w:right w:val="nil"/>
                </w:tcBorders>
                <w:shd w:val="clear" w:color="auto" w:fill="auto"/>
                <w:noWrap/>
                <w:vAlign w:val="bottom"/>
                <w:hideMark/>
              </w:tcPr>
            </w:tcPrChange>
          </w:tcPr>
          <w:p w14:paraId="2AA804CE" w14:textId="77777777" w:rsidR="0009723C" w:rsidRPr="0009723C" w:rsidRDefault="0009723C" w:rsidP="0009723C">
            <w:pPr>
              <w:rPr>
                <w:ins w:id="1143" w:author="Microsoft Office User" w:date="2018-12-16T18:33:00Z"/>
                <w:rFonts w:ascii="Calibri" w:hAnsi="Calibri" w:cs="Calibri"/>
                <w:color w:val="000000"/>
              </w:rPr>
            </w:pPr>
            <w:ins w:id="1144" w:author="Microsoft Office User" w:date="2018-12-16T18:33:00Z">
              <w:r w:rsidRPr="0009723C">
                <w:rPr>
                  <w:rFonts w:ascii="Calibri" w:hAnsi="Calibri" w:cs="Calibri"/>
                  <w:color w:val="000000"/>
                </w:rPr>
                <w:t>0.122</w:t>
              </w:r>
            </w:ins>
          </w:p>
        </w:tc>
        <w:tc>
          <w:tcPr>
            <w:tcW w:w="388" w:type="pct"/>
            <w:tcBorders>
              <w:top w:val="nil"/>
              <w:left w:val="nil"/>
              <w:bottom w:val="nil"/>
              <w:right w:val="nil"/>
            </w:tcBorders>
            <w:shd w:val="clear" w:color="auto" w:fill="auto"/>
            <w:noWrap/>
            <w:vAlign w:val="bottom"/>
            <w:hideMark/>
            <w:tcPrChange w:id="1145" w:author="Microsoft Office User" w:date="2018-12-16T18:34:00Z">
              <w:tcPr>
                <w:tcW w:w="0" w:type="auto"/>
                <w:tcBorders>
                  <w:top w:val="nil"/>
                  <w:left w:val="nil"/>
                  <w:bottom w:val="nil"/>
                  <w:right w:val="nil"/>
                </w:tcBorders>
                <w:shd w:val="clear" w:color="auto" w:fill="auto"/>
                <w:noWrap/>
                <w:vAlign w:val="bottom"/>
                <w:hideMark/>
              </w:tcPr>
            </w:tcPrChange>
          </w:tcPr>
          <w:p w14:paraId="0ACD0AA9" w14:textId="77777777" w:rsidR="0009723C" w:rsidRPr="0009723C" w:rsidRDefault="0009723C" w:rsidP="0009723C">
            <w:pPr>
              <w:rPr>
                <w:ins w:id="114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147" w:author="Microsoft Office User" w:date="2018-12-16T18:34:00Z">
              <w:tcPr>
                <w:tcW w:w="0" w:type="auto"/>
                <w:tcBorders>
                  <w:top w:val="nil"/>
                  <w:left w:val="nil"/>
                  <w:bottom w:val="nil"/>
                  <w:right w:val="nil"/>
                </w:tcBorders>
                <w:shd w:val="clear" w:color="auto" w:fill="auto"/>
                <w:noWrap/>
                <w:vAlign w:val="bottom"/>
                <w:hideMark/>
              </w:tcPr>
            </w:tcPrChange>
          </w:tcPr>
          <w:p w14:paraId="771EB53B" w14:textId="77777777" w:rsidR="0009723C" w:rsidRPr="0009723C" w:rsidRDefault="0009723C" w:rsidP="0009723C">
            <w:pPr>
              <w:rPr>
                <w:ins w:id="1148" w:author="Microsoft Office User" w:date="2018-12-16T18:33:00Z"/>
                <w:rFonts w:ascii="Calibri" w:hAnsi="Calibri" w:cs="Calibri"/>
                <w:color w:val="000000"/>
              </w:rPr>
            </w:pPr>
            <w:ins w:id="1149" w:author="Microsoft Office User" w:date="2018-12-16T18:33:00Z">
              <w:r w:rsidRPr="0009723C">
                <w:rPr>
                  <w:rFonts w:ascii="Calibri" w:hAnsi="Calibri" w:cs="Calibri"/>
                  <w:color w:val="000000"/>
                </w:rPr>
                <w:t>0.121/0.039</w:t>
              </w:r>
            </w:ins>
          </w:p>
        </w:tc>
        <w:tc>
          <w:tcPr>
            <w:tcW w:w="567" w:type="pct"/>
            <w:tcBorders>
              <w:top w:val="nil"/>
              <w:left w:val="nil"/>
              <w:bottom w:val="nil"/>
              <w:right w:val="nil"/>
            </w:tcBorders>
            <w:shd w:val="clear" w:color="auto" w:fill="auto"/>
            <w:noWrap/>
            <w:vAlign w:val="bottom"/>
            <w:hideMark/>
            <w:tcPrChange w:id="1150" w:author="Microsoft Office User" w:date="2018-12-16T18:34:00Z">
              <w:tcPr>
                <w:tcW w:w="0" w:type="auto"/>
                <w:tcBorders>
                  <w:top w:val="nil"/>
                  <w:left w:val="nil"/>
                  <w:bottom w:val="nil"/>
                  <w:right w:val="nil"/>
                </w:tcBorders>
                <w:shd w:val="clear" w:color="auto" w:fill="auto"/>
                <w:noWrap/>
                <w:vAlign w:val="bottom"/>
                <w:hideMark/>
              </w:tcPr>
            </w:tcPrChange>
          </w:tcPr>
          <w:p w14:paraId="701B8F58" w14:textId="77777777" w:rsidR="0009723C" w:rsidRPr="0009723C" w:rsidRDefault="0009723C" w:rsidP="0009723C">
            <w:pPr>
              <w:rPr>
                <w:ins w:id="1151" w:author="Microsoft Office User" w:date="2018-12-16T18:33:00Z"/>
                <w:rFonts w:ascii="Calibri" w:hAnsi="Calibri" w:cs="Calibri"/>
                <w:color w:val="000000"/>
              </w:rPr>
            </w:pPr>
            <w:ins w:id="1152" w:author="Microsoft Office User" w:date="2018-12-16T18:33:00Z">
              <w:r w:rsidRPr="0009723C">
                <w:rPr>
                  <w:rFonts w:ascii="Calibri" w:hAnsi="Calibri" w:cs="Calibri"/>
                  <w:color w:val="000000"/>
                </w:rPr>
                <w:t>0.1/0.029</w:t>
              </w:r>
            </w:ins>
          </w:p>
        </w:tc>
        <w:tc>
          <w:tcPr>
            <w:tcW w:w="540" w:type="pct"/>
            <w:tcBorders>
              <w:top w:val="nil"/>
              <w:left w:val="nil"/>
              <w:bottom w:val="nil"/>
              <w:right w:val="nil"/>
            </w:tcBorders>
            <w:shd w:val="clear" w:color="auto" w:fill="auto"/>
            <w:noWrap/>
            <w:vAlign w:val="bottom"/>
            <w:hideMark/>
            <w:tcPrChange w:id="1153" w:author="Microsoft Office User" w:date="2018-12-16T18:34:00Z">
              <w:tcPr>
                <w:tcW w:w="0" w:type="auto"/>
                <w:tcBorders>
                  <w:top w:val="nil"/>
                  <w:left w:val="nil"/>
                  <w:bottom w:val="nil"/>
                  <w:right w:val="nil"/>
                </w:tcBorders>
                <w:shd w:val="clear" w:color="auto" w:fill="auto"/>
                <w:noWrap/>
                <w:vAlign w:val="bottom"/>
                <w:hideMark/>
              </w:tcPr>
            </w:tcPrChange>
          </w:tcPr>
          <w:p w14:paraId="6C5706FF" w14:textId="77777777" w:rsidR="0009723C" w:rsidRPr="0009723C" w:rsidRDefault="0009723C" w:rsidP="0009723C">
            <w:pPr>
              <w:rPr>
                <w:ins w:id="115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155" w:author="Microsoft Office User" w:date="2018-12-16T18:34:00Z">
              <w:tcPr>
                <w:tcW w:w="0" w:type="auto"/>
                <w:tcBorders>
                  <w:top w:val="nil"/>
                  <w:left w:val="nil"/>
                  <w:bottom w:val="nil"/>
                  <w:right w:val="nil"/>
                </w:tcBorders>
                <w:shd w:val="clear" w:color="auto" w:fill="auto"/>
                <w:noWrap/>
                <w:vAlign w:val="bottom"/>
                <w:hideMark/>
              </w:tcPr>
            </w:tcPrChange>
          </w:tcPr>
          <w:p w14:paraId="61B4515B" w14:textId="77777777" w:rsidR="0009723C" w:rsidRPr="0009723C" w:rsidRDefault="0009723C" w:rsidP="0009723C">
            <w:pPr>
              <w:rPr>
                <w:ins w:id="1156" w:author="Microsoft Office User" w:date="2018-12-16T18:33:00Z"/>
                <w:rFonts w:ascii="Calibri" w:hAnsi="Calibri" w:cs="Calibri"/>
                <w:color w:val="000000"/>
              </w:rPr>
            </w:pPr>
            <w:ins w:id="1157" w:author="Microsoft Office User" w:date="2018-12-16T18:33:00Z">
              <w:r w:rsidRPr="0009723C">
                <w:rPr>
                  <w:rFonts w:ascii="Calibri" w:hAnsi="Calibri" w:cs="Calibri"/>
                  <w:color w:val="000000"/>
                </w:rPr>
                <w:t>-0.09/0.079</w:t>
              </w:r>
            </w:ins>
          </w:p>
        </w:tc>
        <w:tc>
          <w:tcPr>
            <w:tcW w:w="540" w:type="pct"/>
            <w:tcBorders>
              <w:top w:val="nil"/>
              <w:left w:val="nil"/>
              <w:bottom w:val="nil"/>
              <w:right w:val="nil"/>
            </w:tcBorders>
            <w:shd w:val="clear" w:color="auto" w:fill="auto"/>
            <w:noWrap/>
            <w:vAlign w:val="bottom"/>
            <w:hideMark/>
            <w:tcPrChange w:id="1158" w:author="Microsoft Office User" w:date="2018-12-16T18:34:00Z">
              <w:tcPr>
                <w:tcW w:w="0" w:type="auto"/>
                <w:tcBorders>
                  <w:top w:val="nil"/>
                  <w:left w:val="nil"/>
                  <w:bottom w:val="nil"/>
                  <w:right w:val="nil"/>
                </w:tcBorders>
                <w:shd w:val="clear" w:color="auto" w:fill="auto"/>
                <w:noWrap/>
                <w:vAlign w:val="bottom"/>
                <w:hideMark/>
              </w:tcPr>
            </w:tcPrChange>
          </w:tcPr>
          <w:p w14:paraId="5DA1FF7A" w14:textId="77777777" w:rsidR="0009723C" w:rsidRPr="0009723C" w:rsidRDefault="0009723C" w:rsidP="0009723C">
            <w:pPr>
              <w:rPr>
                <w:ins w:id="1159" w:author="Microsoft Office User" w:date="2018-12-16T18:33:00Z"/>
                <w:rFonts w:ascii="Calibri" w:hAnsi="Calibri" w:cs="Calibri"/>
                <w:color w:val="000000"/>
              </w:rPr>
            </w:pPr>
            <w:ins w:id="1160" w:author="Microsoft Office User" w:date="2018-12-16T18:33:00Z">
              <w:r w:rsidRPr="0009723C">
                <w:rPr>
                  <w:rFonts w:ascii="Calibri" w:hAnsi="Calibri" w:cs="Calibri"/>
                  <w:color w:val="000000"/>
                </w:rPr>
                <w:t>-0.022/0.012</w:t>
              </w:r>
            </w:ins>
          </w:p>
        </w:tc>
        <w:tc>
          <w:tcPr>
            <w:tcW w:w="513" w:type="pct"/>
            <w:tcBorders>
              <w:top w:val="nil"/>
              <w:left w:val="nil"/>
              <w:bottom w:val="nil"/>
              <w:right w:val="nil"/>
            </w:tcBorders>
            <w:shd w:val="clear" w:color="auto" w:fill="auto"/>
            <w:noWrap/>
            <w:vAlign w:val="bottom"/>
            <w:hideMark/>
            <w:tcPrChange w:id="1161" w:author="Microsoft Office User" w:date="2018-12-16T18:34:00Z">
              <w:tcPr>
                <w:tcW w:w="0" w:type="auto"/>
                <w:tcBorders>
                  <w:top w:val="nil"/>
                  <w:left w:val="nil"/>
                  <w:bottom w:val="nil"/>
                  <w:right w:val="nil"/>
                </w:tcBorders>
                <w:shd w:val="clear" w:color="auto" w:fill="auto"/>
                <w:noWrap/>
                <w:vAlign w:val="bottom"/>
                <w:hideMark/>
              </w:tcPr>
            </w:tcPrChange>
          </w:tcPr>
          <w:p w14:paraId="2AD2C8FB" w14:textId="77777777" w:rsidR="0009723C" w:rsidRPr="0009723C" w:rsidRDefault="0009723C" w:rsidP="0009723C">
            <w:pPr>
              <w:rPr>
                <w:ins w:id="1162" w:author="Microsoft Office User" w:date="2018-12-16T18:33:00Z"/>
                <w:rFonts w:ascii="Calibri" w:hAnsi="Calibri" w:cs="Calibri"/>
                <w:color w:val="000000"/>
              </w:rPr>
            </w:pPr>
          </w:p>
        </w:tc>
      </w:tr>
      <w:tr w:rsidR="0009723C" w:rsidRPr="0009723C" w14:paraId="56DEB643" w14:textId="77777777" w:rsidTr="0009723C">
        <w:tblPrEx>
          <w:tblW w:w="5000" w:type="pct"/>
          <w:tblCellMar>
            <w:left w:w="70" w:type="dxa"/>
            <w:right w:w="70" w:type="dxa"/>
          </w:tblCellMar>
          <w:tblPrExChange w:id="1163" w:author="Microsoft Office User" w:date="2018-12-16T18:34:00Z">
            <w:tblPrEx>
              <w:tblW w:w="0" w:type="auto"/>
              <w:tblCellMar>
                <w:left w:w="70" w:type="dxa"/>
                <w:right w:w="70" w:type="dxa"/>
              </w:tblCellMar>
            </w:tblPrEx>
          </w:tblPrExChange>
        </w:tblPrEx>
        <w:trPr>
          <w:trHeight w:val="320"/>
          <w:ins w:id="1164" w:author="Microsoft Office User" w:date="2018-12-16T18:33:00Z"/>
          <w:trPrChange w:id="116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66" w:author="Microsoft Office User" w:date="2018-12-16T18:34:00Z">
              <w:tcPr>
                <w:tcW w:w="0" w:type="auto"/>
                <w:tcBorders>
                  <w:top w:val="nil"/>
                  <w:left w:val="nil"/>
                  <w:bottom w:val="nil"/>
                  <w:right w:val="nil"/>
                </w:tcBorders>
                <w:shd w:val="clear" w:color="auto" w:fill="auto"/>
                <w:noWrap/>
                <w:vAlign w:val="bottom"/>
                <w:hideMark/>
              </w:tcPr>
            </w:tcPrChange>
          </w:tcPr>
          <w:p w14:paraId="6F7EB77D" w14:textId="77777777" w:rsidR="0009723C" w:rsidRPr="0009723C" w:rsidRDefault="0009723C" w:rsidP="0009723C">
            <w:pPr>
              <w:rPr>
                <w:ins w:id="1167" w:author="Microsoft Office User" w:date="2018-12-16T18:33:00Z"/>
                <w:rFonts w:ascii="Calibri" w:hAnsi="Calibri" w:cs="Calibri"/>
                <w:color w:val="000000"/>
              </w:rPr>
            </w:pPr>
            <w:ins w:id="1168" w:author="Microsoft Office User" w:date="2018-12-16T18:33:00Z">
              <w:r w:rsidRPr="0009723C">
                <w:rPr>
                  <w:rFonts w:ascii="Calibri" w:hAnsi="Calibri" w:cs="Calibri"/>
                  <w:color w:val="000000"/>
                </w:rPr>
                <w:t>O9</w:t>
              </w:r>
            </w:ins>
          </w:p>
        </w:tc>
        <w:tc>
          <w:tcPr>
            <w:tcW w:w="471" w:type="pct"/>
            <w:tcBorders>
              <w:top w:val="nil"/>
              <w:left w:val="nil"/>
              <w:bottom w:val="nil"/>
              <w:right w:val="nil"/>
            </w:tcBorders>
            <w:shd w:val="clear" w:color="auto" w:fill="auto"/>
            <w:noWrap/>
            <w:vAlign w:val="bottom"/>
            <w:hideMark/>
            <w:tcPrChange w:id="1169" w:author="Microsoft Office User" w:date="2018-12-16T18:34:00Z">
              <w:tcPr>
                <w:tcW w:w="0" w:type="auto"/>
                <w:tcBorders>
                  <w:top w:val="nil"/>
                  <w:left w:val="nil"/>
                  <w:bottom w:val="nil"/>
                  <w:right w:val="nil"/>
                </w:tcBorders>
                <w:shd w:val="clear" w:color="auto" w:fill="auto"/>
                <w:noWrap/>
                <w:vAlign w:val="bottom"/>
                <w:hideMark/>
              </w:tcPr>
            </w:tcPrChange>
          </w:tcPr>
          <w:p w14:paraId="6B5217BD" w14:textId="77777777" w:rsidR="0009723C" w:rsidRPr="0009723C" w:rsidRDefault="0009723C" w:rsidP="0009723C">
            <w:pPr>
              <w:rPr>
                <w:ins w:id="1170" w:author="Microsoft Office User" w:date="2018-12-16T18:33:00Z"/>
                <w:rFonts w:ascii="Calibri" w:hAnsi="Calibri" w:cs="Calibri"/>
                <w:color w:val="000000"/>
              </w:rPr>
            </w:pPr>
            <w:ins w:id="1171" w:author="Microsoft Office User" w:date="2018-12-16T18:33:00Z">
              <w:r w:rsidRPr="0009723C">
                <w:rPr>
                  <w:rFonts w:ascii="Calibri" w:hAnsi="Calibri" w:cs="Calibri"/>
                  <w:color w:val="000000"/>
                </w:rPr>
                <w:t>0.238</w:t>
              </w:r>
            </w:ins>
          </w:p>
        </w:tc>
        <w:tc>
          <w:tcPr>
            <w:tcW w:w="304" w:type="pct"/>
            <w:tcBorders>
              <w:top w:val="nil"/>
              <w:left w:val="nil"/>
              <w:bottom w:val="nil"/>
              <w:right w:val="nil"/>
            </w:tcBorders>
            <w:shd w:val="clear" w:color="auto" w:fill="auto"/>
            <w:noWrap/>
            <w:vAlign w:val="bottom"/>
            <w:hideMark/>
            <w:tcPrChange w:id="1172" w:author="Microsoft Office User" w:date="2018-12-16T18:34:00Z">
              <w:tcPr>
                <w:tcW w:w="0" w:type="auto"/>
                <w:tcBorders>
                  <w:top w:val="nil"/>
                  <w:left w:val="nil"/>
                  <w:bottom w:val="nil"/>
                  <w:right w:val="nil"/>
                </w:tcBorders>
                <w:shd w:val="clear" w:color="auto" w:fill="auto"/>
                <w:noWrap/>
                <w:vAlign w:val="bottom"/>
                <w:hideMark/>
              </w:tcPr>
            </w:tcPrChange>
          </w:tcPr>
          <w:p w14:paraId="4765AC10" w14:textId="77777777" w:rsidR="0009723C" w:rsidRPr="0009723C" w:rsidRDefault="0009723C" w:rsidP="0009723C">
            <w:pPr>
              <w:rPr>
                <w:ins w:id="1173" w:author="Microsoft Office User" w:date="2018-12-16T18:33:00Z"/>
                <w:rFonts w:ascii="Calibri" w:hAnsi="Calibri" w:cs="Calibri"/>
                <w:color w:val="000000"/>
              </w:rPr>
            </w:pPr>
            <w:ins w:id="1174" w:author="Microsoft Office User" w:date="2018-12-16T18:33:00Z">
              <w:r w:rsidRPr="0009723C">
                <w:rPr>
                  <w:rFonts w:ascii="Calibri" w:hAnsi="Calibri" w:cs="Calibri"/>
                  <w:color w:val="000000"/>
                </w:rPr>
                <w:t>0.166</w:t>
              </w:r>
            </w:ins>
          </w:p>
        </w:tc>
        <w:tc>
          <w:tcPr>
            <w:tcW w:w="388" w:type="pct"/>
            <w:tcBorders>
              <w:top w:val="nil"/>
              <w:left w:val="nil"/>
              <w:bottom w:val="nil"/>
              <w:right w:val="nil"/>
            </w:tcBorders>
            <w:shd w:val="clear" w:color="auto" w:fill="auto"/>
            <w:noWrap/>
            <w:vAlign w:val="bottom"/>
            <w:hideMark/>
            <w:tcPrChange w:id="1175" w:author="Microsoft Office User" w:date="2018-12-16T18:34:00Z">
              <w:tcPr>
                <w:tcW w:w="0" w:type="auto"/>
                <w:tcBorders>
                  <w:top w:val="nil"/>
                  <w:left w:val="nil"/>
                  <w:bottom w:val="nil"/>
                  <w:right w:val="nil"/>
                </w:tcBorders>
                <w:shd w:val="clear" w:color="auto" w:fill="auto"/>
                <w:noWrap/>
                <w:vAlign w:val="bottom"/>
                <w:hideMark/>
              </w:tcPr>
            </w:tcPrChange>
          </w:tcPr>
          <w:p w14:paraId="2286CC23" w14:textId="77777777" w:rsidR="0009723C" w:rsidRPr="0009723C" w:rsidRDefault="0009723C" w:rsidP="0009723C">
            <w:pPr>
              <w:rPr>
                <w:ins w:id="117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177" w:author="Microsoft Office User" w:date="2018-12-16T18:34:00Z">
              <w:tcPr>
                <w:tcW w:w="0" w:type="auto"/>
                <w:tcBorders>
                  <w:top w:val="nil"/>
                  <w:left w:val="nil"/>
                  <w:bottom w:val="nil"/>
                  <w:right w:val="nil"/>
                </w:tcBorders>
                <w:shd w:val="clear" w:color="auto" w:fill="auto"/>
                <w:noWrap/>
                <w:vAlign w:val="bottom"/>
                <w:hideMark/>
              </w:tcPr>
            </w:tcPrChange>
          </w:tcPr>
          <w:p w14:paraId="28522AE4" w14:textId="77777777" w:rsidR="0009723C" w:rsidRPr="0009723C" w:rsidRDefault="0009723C" w:rsidP="0009723C">
            <w:pPr>
              <w:rPr>
                <w:ins w:id="1178" w:author="Microsoft Office User" w:date="2018-12-16T18:33:00Z"/>
                <w:rFonts w:ascii="Calibri" w:hAnsi="Calibri" w:cs="Calibri"/>
                <w:color w:val="000000"/>
              </w:rPr>
            </w:pPr>
            <w:ins w:id="1179" w:author="Microsoft Office User" w:date="2018-12-16T18:33:00Z">
              <w:r w:rsidRPr="0009723C">
                <w:rPr>
                  <w:rFonts w:ascii="Calibri" w:hAnsi="Calibri" w:cs="Calibri"/>
                  <w:color w:val="000000"/>
                </w:rPr>
                <w:t>0.203/-0.017</w:t>
              </w:r>
            </w:ins>
          </w:p>
        </w:tc>
        <w:tc>
          <w:tcPr>
            <w:tcW w:w="567" w:type="pct"/>
            <w:tcBorders>
              <w:top w:val="nil"/>
              <w:left w:val="nil"/>
              <w:bottom w:val="nil"/>
              <w:right w:val="nil"/>
            </w:tcBorders>
            <w:shd w:val="clear" w:color="auto" w:fill="auto"/>
            <w:noWrap/>
            <w:vAlign w:val="bottom"/>
            <w:hideMark/>
            <w:tcPrChange w:id="1180" w:author="Microsoft Office User" w:date="2018-12-16T18:34:00Z">
              <w:tcPr>
                <w:tcW w:w="0" w:type="auto"/>
                <w:tcBorders>
                  <w:top w:val="nil"/>
                  <w:left w:val="nil"/>
                  <w:bottom w:val="nil"/>
                  <w:right w:val="nil"/>
                </w:tcBorders>
                <w:shd w:val="clear" w:color="auto" w:fill="auto"/>
                <w:noWrap/>
                <w:vAlign w:val="bottom"/>
                <w:hideMark/>
              </w:tcPr>
            </w:tcPrChange>
          </w:tcPr>
          <w:p w14:paraId="73442DF0" w14:textId="77777777" w:rsidR="0009723C" w:rsidRPr="0009723C" w:rsidRDefault="0009723C" w:rsidP="0009723C">
            <w:pPr>
              <w:rPr>
                <w:ins w:id="1181" w:author="Microsoft Office User" w:date="2018-12-16T18:33:00Z"/>
                <w:rFonts w:ascii="Calibri" w:hAnsi="Calibri" w:cs="Calibri"/>
                <w:color w:val="000000"/>
              </w:rPr>
            </w:pPr>
            <w:ins w:id="1182" w:author="Microsoft Office User" w:date="2018-12-16T18:33:00Z">
              <w:r w:rsidRPr="0009723C">
                <w:rPr>
                  <w:rFonts w:ascii="Calibri" w:hAnsi="Calibri" w:cs="Calibri"/>
                  <w:color w:val="000000"/>
                </w:rPr>
                <w:t>0.184/-0.054</w:t>
              </w:r>
            </w:ins>
          </w:p>
        </w:tc>
        <w:tc>
          <w:tcPr>
            <w:tcW w:w="540" w:type="pct"/>
            <w:tcBorders>
              <w:top w:val="nil"/>
              <w:left w:val="nil"/>
              <w:bottom w:val="nil"/>
              <w:right w:val="nil"/>
            </w:tcBorders>
            <w:shd w:val="clear" w:color="auto" w:fill="auto"/>
            <w:noWrap/>
            <w:vAlign w:val="bottom"/>
            <w:hideMark/>
            <w:tcPrChange w:id="1183" w:author="Microsoft Office User" w:date="2018-12-16T18:34:00Z">
              <w:tcPr>
                <w:tcW w:w="0" w:type="auto"/>
                <w:tcBorders>
                  <w:top w:val="nil"/>
                  <w:left w:val="nil"/>
                  <w:bottom w:val="nil"/>
                  <w:right w:val="nil"/>
                </w:tcBorders>
                <w:shd w:val="clear" w:color="auto" w:fill="auto"/>
                <w:noWrap/>
                <w:vAlign w:val="bottom"/>
                <w:hideMark/>
              </w:tcPr>
            </w:tcPrChange>
          </w:tcPr>
          <w:p w14:paraId="19A34A79" w14:textId="77777777" w:rsidR="0009723C" w:rsidRPr="0009723C" w:rsidRDefault="0009723C" w:rsidP="0009723C">
            <w:pPr>
              <w:rPr>
                <w:ins w:id="1184"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185" w:author="Microsoft Office User" w:date="2018-12-16T18:34:00Z">
              <w:tcPr>
                <w:tcW w:w="0" w:type="auto"/>
                <w:tcBorders>
                  <w:top w:val="nil"/>
                  <w:left w:val="nil"/>
                  <w:bottom w:val="nil"/>
                  <w:right w:val="nil"/>
                </w:tcBorders>
                <w:shd w:val="clear" w:color="auto" w:fill="auto"/>
                <w:noWrap/>
                <w:vAlign w:val="bottom"/>
                <w:hideMark/>
              </w:tcPr>
            </w:tcPrChange>
          </w:tcPr>
          <w:p w14:paraId="286CC838" w14:textId="77777777" w:rsidR="0009723C" w:rsidRPr="0009723C" w:rsidRDefault="0009723C" w:rsidP="0009723C">
            <w:pPr>
              <w:rPr>
                <w:ins w:id="1186" w:author="Microsoft Office User" w:date="2018-12-16T18:33:00Z"/>
                <w:rFonts w:ascii="Calibri" w:hAnsi="Calibri" w:cs="Calibri"/>
                <w:color w:val="000000"/>
              </w:rPr>
            </w:pPr>
            <w:ins w:id="1187" w:author="Microsoft Office User" w:date="2018-12-16T18:33:00Z">
              <w:r w:rsidRPr="0009723C">
                <w:rPr>
                  <w:rFonts w:ascii="Calibri" w:hAnsi="Calibri" w:cs="Calibri"/>
                  <w:color w:val="000000"/>
                </w:rPr>
                <w:t>-0.078/0.068</w:t>
              </w:r>
            </w:ins>
          </w:p>
        </w:tc>
        <w:tc>
          <w:tcPr>
            <w:tcW w:w="540" w:type="pct"/>
            <w:tcBorders>
              <w:top w:val="nil"/>
              <w:left w:val="nil"/>
              <w:bottom w:val="nil"/>
              <w:right w:val="nil"/>
            </w:tcBorders>
            <w:shd w:val="clear" w:color="auto" w:fill="auto"/>
            <w:noWrap/>
            <w:vAlign w:val="bottom"/>
            <w:hideMark/>
            <w:tcPrChange w:id="1188" w:author="Microsoft Office User" w:date="2018-12-16T18:34:00Z">
              <w:tcPr>
                <w:tcW w:w="0" w:type="auto"/>
                <w:tcBorders>
                  <w:top w:val="nil"/>
                  <w:left w:val="nil"/>
                  <w:bottom w:val="nil"/>
                  <w:right w:val="nil"/>
                </w:tcBorders>
                <w:shd w:val="clear" w:color="auto" w:fill="auto"/>
                <w:noWrap/>
                <w:vAlign w:val="bottom"/>
                <w:hideMark/>
              </w:tcPr>
            </w:tcPrChange>
          </w:tcPr>
          <w:p w14:paraId="7049D206" w14:textId="77777777" w:rsidR="0009723C" w:rsidRPr="0009723C" w:rsidRDefault="0009723C" w:rsidP="0009723C">
            <w:pPr>
              <w:rPr>
                <w:ins w:id="1189" w:author="Microsoft Office User" w:date="2018-12-16T18:33:00Z"/>
                <w:rFonts w:ascii="Calibri" w:hAnsi="Calibri" w:cs="Calibri"/>
                <w:color w:val="000000"/>
              </w:rPr>
            </w:pPr>
            <w:ins w:id="1190" w:author="Microsoft Office User" w:date="2018-12-16T18:33:00Z">
              <w:r w:rsidRPr="0009723C">
                <w:rPr>
                  <w:rFonts w:ascii="Calibri" w:hAnsi="Calibri" w:cs="Calibri"/>
                  <w:color w:val="000000"/>
                </w:rPr>
                <w:t>0.063/-0.073</w:t>
              </w:r>
            </w:ins>
          </w:p>
        </w:tc>
        <w:tc>
          <w:tcPr>
            <w:tcW w:w="513" w:type="pct"/>
            <w:tcBorders>
              <w:top w:val="nil"/>
              <w:left w:val="nil"/>
              <w:bottom w:val="nil"/>
              <w:right w:val="nil"/>
            </w:tcBorders>
            <w:shd w:val="clear" w:color="auto" w:fill="auto"/>
            <w:noWrap/>
            <w:vAlign w:val="bottom"/>
            <w:hideMark/>
            <w:tcPrChange w:id="1191" w:author="Microsoft Office User" w:date="2018-12-16T18:34:00Z">
              <w:tcPr>
                <w:tcW w:w="0" w:type="auto"/>
                <w:tcBorders>
                  <w:top w:val="nil"/>
                  <w:left w:val="nil"/>
                  <w:bottom w:val="nil"/>
                  <w:right w:val="nil"/>
                </w:tcBorders>
                <w:shd w:val="clear" w:color="auto" w:fill="auto"/>
                <w:noWrap/>
                <w:vAlign w:val="bottom"/>
                <w:hideMark/>
              </w:tcPr>
            </w:tcPrChange>
          </w:tcPr>
          <w:p w14:paraId="5B0B2D89" w14:textId="77777777" w:rsidR="0009723C" w:rsidRPr="0009723C" w:rsidRDefault="0009723C" w:rsidP="0009723C">
            <w:pPr>
              <w:rPr>
                <w:ins w:id="1192" w:author="Microsoft Office User" w:date="2018-12-16T18:33:00Z"/>
                <w:rFonts w:ascii="Calibri" w:hAnsi="Calibri" w:cs="Calibri"/>
                <w:color w:val="000000"/>
              </w:rPr>
            </w:pPr>
          </w:p>
        </w:tc>
      </w:tr>
      <w:tr w:rsidR="0009723C" w:rsidRPr="0009723C" w14:paraId="7CFFBDF0" w14:textId="77777777" w:rsidTr="0009723C">
        <w:tblPrEx>
          <w:tblW w:w="5000" w:type="pct"/>
          <w:tblCellMar>
            <w:left w:w="70" w:type="dxa"/>
            <w:right w:w="70" w:type="dxa"/>
          </w:tblCellMar>
          <w:tblPrExChange w:id="1193" w:author="Microsoft Office User" w:date="2018-12-16T18:34:00Z">
            <w:tblPrEx>
              <w:tblW w:w="0" w:type="auto"/>
              <w:tblCellMar>
                <w:left w:w="70" w:type="dxa"/>
                <w:right w:w="70" w:type="dxa"/>
              </w:tblCellMar>
            </w:tblPrEx>
          </w:tblPrExChange>
        </w:tblPrEx>
        <w:trPr>
          <w:trHeight w:val="320"/>
          <w:ins w:id="1194" w:author="Microsoft Office User" w:date="2018-12-16T18:33:00Z"/>
          <w:trPrChange w:id="1195"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196" w:author="Microsoft Office User" w:date="2018-12-16T18:34:00Z">
              <w:tcPr>
                <w:tcW w:w="0" w:type="auto"/>
                <w:tcBorders>
                  <w:top w:val="nil"/>
                  <w:left w:val="nil"/>
                  <w:bottom w:val="nil"/>
                  <w:right w:val="nil"/>
                </w:tcBorders>
                <w:shd w:val="clear" w:color="auto" w:fill="auto"/>
                <w:noWrap/>
                <w:vAlign w:val="bottom"/>
                <w:hideMark/>
              </w:tcPr>
            </w:tcPrChange>
          </w:tcPr>
          <w:p w14:paraId="39030BD8" w14:textId="77777777" w:rsidR="0009723C" w:rsidRPr="0009723C" w:rsidRDefault="0009723C" w:rsidP="0009723C">
            <w:pPr>
              <w:rPr>
                <w:ins w:id="1197" w:author="Microsoft Office User" w:date="2018-12-16T18:33:00Z"/>
                <w:rFonts w:ascii="Calibri" w:hAnsi="Calibri" w:cs="Calibri"/>
                <w:color w:val="000000"/>
              </w:rPr>
            </w:pPr>
            <w:proofErr w:type="spellStart"/>
            <w:ins w:id="1198"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1199" w:author="Microsoft Office User" w:date="2018-12-16T18:34:00Z">
              <w:tcPr>
                <w:tcW w:w="0" w:type="auto"/>
                <w:tcBorders>
                  <w:top w:val="nil"/>
                  <w:left w:val="nil"/>
                  <w:bottom w:val="nil"/>
                  <w:right w:val="nil"/>
                </w:tcBorders>
                <w:shd w:val="clear" w:color="auto" w:fill="auto"/>
                <w:noWrap/>
                <w:vAlign w:val="bottom"/>
                <w:hideMark/>
              </w:tcPr>
            </w:tcPrChange>
          </w:tcPr>
          <w:p w14:paraId="44EA3FB3" w14:textId="77777777" w:rsidR="0009723C" w:rsidRPr="0009723C" w:rsidRDefault="0009723C" w:rsidP="0009723C">
            <w:pPr>
              <w:rPr>
                <w:ins w:id="1200" w:author="Microsoft Office User" w:date="2018-12-16T18:33:00Z"/>
                <w:rFonts w:ascii="Calibri" w:hAnsi="Calibri" w:cs="Calibri"/>
                <w:color w:val="000000"/>
              </w:rPr>
            </w:pPr>
            <w:ins w:id="1201" w:author="Microsoft Office User" w:date="2018-12-16T18:33:00Z">
              <w:r w:rsidRPr="0009723C">
                <w:rPr>
                  <w:rFonts w:ascii="Calibri" w:hAnsi="Calibri" w:cs="Calibri"/>
                  <w:color w:val="000000"/>
                </w:rPr>
                <w:t>0.2</w:t>
              </w:r>
            </w:ins>
          </w:p>
        </w:tc>
        <w:tc>
          <w:tcPr>
            <w:tcW w:w="304" w:type="pct"/>
            <w:tcBorders>
              <w:top w:val="nil"/>
              <w:left w:val="nil"/>
              <w:bottom w:val="nil"/>
              <w:right w:val="nil"/>
            </w:tcBorders>
            <w:shd w:val="clear" w:color="auto" w:fill="auto"/>
            <w:noWrap/>
            <w:vAlign w:val="bottom"/>
            <w:hideMark/>
            <w:tcPrChange w:id="1202" w:author="Microsoft Office User" w:date="2018-12-16T18:34:00Z">
              <w:tcPr>
                <w:tcW w:w="0" w:type="auto"/>
                <w:tcBorders>
                  <w:top w:val="nil"/>
                  <w:left w:val="nil"/>
                  <w:bottom w:val="nil"/>
                  <w:right w:val="nil"/>
                </w:tcBorders>
                <w:shd w:val="clear" w:color="auto" w:fill="auto"/>
                <w:noWrap/>
                <w:vAlign w:val="bottom"/>
                <w:hideMark/>
              </w:tcPr>
            </w:tcPrChange>
          </w:tcPr>
          <w:p w14:paraId="699A94E2" w14:textId="77777777" w:rsidR="0009723C" w:rsidRPr="0009723C" w:rsidRDefault="0009723C" w:rsidP="0009723C">
            <w:pPr>
              <w:rPr>
                <w:ins w:id="1203"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204" w:author="Microsoft Office User" w:date="2018-12-16T18:34:00Z">
              <w:tcPr>
                <w:tcW w:w="0" w:type="auto"/>
                <w:tcBorders>
                  <w:top w:val="nil"/>
                  <w:left w:val="nil"/>
                  <w:bottom w:val="nil"/>
                  <w:right w:val="nil"/>
                </w:tcBorders>
                <w:shd w:val="clear" w:color="auto" w:fill="auto"/>
                <w:noWrap/>
                <w:vAlign w:val="bottom"/>
                <w:hideMark/>
              </w:tcPr>
            </w:tcPrChange>
          </w:tcPr>
          <w:p w14:paraId="6A4EA0A7" w14:textId="77777777" w:rsidR="0009723C" w:rsidRPr="0009723C" w:rsidRDefault="0009723C" w:rsidP="0009723C">
            <w:pPr>
              <w:rPr>
                <w:ins w:id="1205" w:author="Microsoft Office User" w:date="2018-12-16T18:33:00Z"/>
                <w:rFonts w:ascii="Calibri" w:hAnsi="Calibri" w:cs="Calibri"/>
                <w:color w:val="000000"/>
              </w:rPr>
            </w:pPr>
            <w:ins w:id="1206" w:author="Microsoft Office User" w:date="2018-12-16T18:33:00Z">
              <w:r w:rsidRPr="0009723C">
                <w:rPr>
                  <w:rFonts w:ascii="Calibri" w:hAnsi="Calibri" w:cs="Calibri"/>
                  <w:color w:val="000000"/>
                </w:rPr>
                <w:t>0.095</w:t>
              </w:r>
            </w:ins>
          </w:p>
        </w:tc>
        <w:tc>
          <w:tcPr>
            <w:tcW w:w="540" w:type="pct"/>
            <w:tcBorders>
              <w:top w:val="nil"/>
              <w:left w:val="nil"/>
              <w:bottom w:val="nil"/>
              <w:right w:val="nil"/>
            </w:tcBorders>
            <w:shd w:val="clear" w:color="auto" w:fill="auto"/>
            <w:noWrap/>
            <w:vAlign w:val="bottom"/>
            <w:hideMark/>
            <w:tcPrChange w:id="1207" w:author="Microsoft Office User" w:date="2018-12-16T18:34:00Z">
              <w:tcPr>
                <w:tcW w:w="0" w:type="auto"/>
                <w:tcBorders>
                  <w:top w:val="nil"/>
                  <w:left w:val="nil"/>
                  <w:bottom w:val="nil"/>
                  <w:right w:val="nil"/>
                </w:tcBorders>
                <w:shd w:val="clear" w:color="auto" w:fill="auto"/>
                <w:noWrap/>
                <w:vAlign w:val="bottom"/>
                <w:hideMark/>
              </w:tcPr>
            </w:tcPrChange>
          </w:tcPr>
          <w:p w14:paraId="65761EDA" w14:textId="77777777" w:rsidR="0009723C" w:rsidRPr="0009723C" w:rsidRDefault="0009723C" w:rsidP="0009723C">
            <w:pPr>
              <w:rPr>
                <w:ins w:id="1208" w:author="Microsoft Office User" w:date="2018-12-16T18:33:00Z"/>
                <w:rFonts w:ascii="Calibri" w:hAnsi="Calibri" w:cs="Calibri"/>
                <w:color w:val="000000"/>
              </w:rPr>
            </w:pPr>
            <w:ins w:id="1209" w:author="Microsoft Office User" w:date="2018-12-16T18:33:00Z">
              <w:r w:rsidRPr="0009723C">
                <w:rPr>
                  <w:rFonts w:ascii="Calibri" w:hAnsi="Calibri" w:cs="Calibri"/>
                  <w:color w:val="000000"/>
                </w:rPr>
                <w:t>0.148/0.031</w:t>
              </w:r>
            </w:ins>
          </w:p>
        </w:tc>
        <w:tc>
          <w:tcPr>
            <w:tcW w:w="567" w:type="pct"/>
            <w:tcBorders>
              <w:top w:val="nil"/>
              <w:left w:val="nil"/>
              <w:bottom w:val="nil"/>
              <w:right w:val="nil"/>
            </w:tcBorders>
            <w:shd w:val="clear" w:color="auto" w:fill="auto"/>
            <w:noWrap/>
            <w:vAlign w:val="bottom"/>
            <w:hideMark/>
            <w:tcPrChange w:id="1210" w:author="Microsoft Office User" w:date="2018-12-16T18:34:00Z">
              <w:tcPr>
                <w:tcW w:w="0" w:type="auto"/>
                <w:tcBorders>
                  <w:top w:val="nil"/>
                  <w:left w:val="nil"/>
                  <w:bottom w:val="nil"/>
                  <w:right w:val="nil"/>
                </w:tcBorders>
                <w:shd w:val="clear" w:color="auto" w:fill="auto"/>
                <w:noWrap/>
                <w:vAlign w:val="bottom"/>
                <w:hideMark/>
              </w:tcPr>
            </w:tcPrChange>
          </w:tcPr>
          <w:p w14:paraId="7F8A7885" w14:textId="77777777" w:rsidR="0009723C" w:rsidRPr="0009723C" w:rsidRDefault="0009723C" w:rsidP="0009723C">
            <w:pPr>
              <w:rPr>
                <w:ins w:id="1211"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12" w:author="Microsoft Office User" w:date="2018-12-16T18:34:00Z">
              <w:tcPr>
                <w:tcW w:w="0" w:type="auto"/>
                <w:tcBorders>
                  <w:top w:val="nil"/>
                  <w:left w:val="nil"/>
                  <w:bottom w:val="nil"/>
                  <w:right w:val="nil"/>
                </w:tcBorders>
                <w:shd w:val="clear" w:color="auto" w:fill="auto"/>
                <w:noWrap/>
                <w:vAlign w:val="bottom"/>
                <w:hideMark/>
              </w:tcPr>
            </w:tcPrChange>
          </w:tcPr>
          <w:p w14:paraId="7E3E72A9" w14:textId="77777777" w:rsidR="0009723C" w:rsidRPr="0009723C" w:rsidRDefault="0009723C" w:rsidP="0009723C">
            <w:pPr>
              <w:rPr>
                <w:ins w:id="1213" w:author="Microsoft Office User" w:date="2018-12-16T18:33:00Z"/>
                <w:rFonts w:ascii="Calibri" w:hAnsi="Calibri" w:cs="Calibri"/>
                <w:color w:val="000000"/>
              </w:rPr>
            </w:pPr>
            <w:ins w:id="1214" w:author="Microsoft Office User" w:date="2018-12-16T18:33:00Z">
              <w:r w:rsidRPr="0009723C">
                <w:rPr>
                  <w:rFonts w:ascii="Calibri" w:hAnsi="Calibri" w:cs="Calibri"/>
                  <w:color w:val="000000"/>
                </w:rPr>
                <w:t>0.065/0.026</w:t>
              </w:r>
            </w:ins>
          </w:p>
        </w:tc>
        <w:tc>
          <w:tcPr>
            <w:tcW w:w="567" w:type="pct"/>
            <w:tcBorders>
              <w:top w:val="nil"/>
              <w:left w:val="nil"/>
              <w:bottom w:val="nil"/>
              <w:right w:val="nil"/>
            </w:tcBorders>
            <w:shd w:val="clear" w:color="auto" w:fill="auto"/>
            <w:noWrap/>
            <w:vAlign w:val="bottom"/>
            <w:hideMark/>
            <w:tcPrChange w:id="1215" w:author="Microsoft Office User" w:date="2018-12-16T18:34:00Z">
              <w:tcPr>
                <w:tcW w:w="0" w:type="auto"/>
                <w:tcBorders>
                  <w:top w:val="nil"/>
                  <w:left w:val="nil"/>
                  <w:bottom w:val="nil"/>
                  <w:right w:val="nil"/>
                </w:tcBorders>
                <w:shd w:val="clear" w:color="auto" w:fill="auto"/>
                <w:noWrap/>
                <w:vAlign w:val="bottom"/>
                <w:hideMark/>
              </w:tcPr>
            </w:tcPrChange>
          </w:tcPr>
          <w:p w14:paraId="3CC1B069" w14:textId="77777777" w:rsidR="0009723C" w:rsidRPr="0009723C" w:rsidRDefault="0009723C" w:rsidP="0009723C">
            <w:pPr>
              <w:rPr>
                <w:ins w:id="1216" w:author="Microsoft Office User" w:date="2018-12-16T18:33:00Z"/>
                <w:rFonts w:ascii="Calibri" w:hAnsi="Calibri" w:cs="Calibri"/>
                <w:color w:val="000000"/>
              </w:rPr>
            </w:pPr>
            <w:ins w:id="1217" w:author="Microsoft Office User" w:date="2018-12-16T18:33:00Z">
              <w:r w:rsidRPr="0009723C">
                <w:rPr>
                  <w:rFonts w:ascii="Calibri" w:hAnsi="Calibri" w:cs="Calibri"/>
                  <w:color w:val="000000"/>
                </w:rPr>
                <w:t>-0.171/0.164</w:t>
              </w:r>
            </w:ins>
          </w:p>
        </w:tc>
        <w:tc>
          <w:tcPr>
            <w:tcW w:w="540" w:type="pct"/>
            <w:tcBorders>
              <w:top w:val="nil"/>
              <w:left w:val="nil"/>
              <w:bottom w:val="nil"/>
              <w:right w:val="nil"/>
            </w:tcBorders>
            <w:shd w:val="clear" w:color="auto" w:fill="auto"/>
            <w:noWrap/>
            <w:vAlign w:val="bottom"/>
            <w:hideMark/>
            <w:tcPrChange w:id="1218" w:author="Microsoft Office User" w:date="2018-12-16T18:34:00Z">
              <w:tcPr>
                <w:tcW w:w="0" w:type="auto"/>
                <w:tcBorders>
                  <w:top w:val="nil"/>
                  <w:left w:val="nil"/>
                  <w:bottom w:val="nil"/>
                  <w:right w:val="nil"/>
                </w:tcBorders>
                <w:shd w:val="clear" w:color="auto" w:fill="auto"/>
                <w:noWrap/>
                <w:vAlign w:val="bottom"/>
                <w:hideMark/>
              </w:tcPr>
            </w:tcPrChange>
          </w:tcPr>
          <w:p w14:paraId="6D997F16" w14:textId="77777777" w:rsidR="0009723C" w:rsidRPr="0009723C" w:rsidRDefault="0009723C" w:rsidP="0009723C">
            <w:pPr>
              <w:rPr>
                <w:ins w:id="1219"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1220" w:author="Microsoft Office User" w:date="2018-12-16T18:34:00Z">
              <w:tcPr>
                <w:tcW w:w="0" w:type="auto"/>
                <w:tcBorders>
                  <w:top w:val="nil"/>
                  <w:left w:val="nil"/>
                  <w:bottom w:val="nil"/>
                  <w:right w:val="nil"/>
                </w:tcBorders>
                <w:shd w:val="clear" w:color="auto" w:fill="auto"/>
                <w:noWrap/>
                <w:vAlign w:val="bottom"/>
                <w:hideMark/>
              </w:tcPr>
            </w:tcPrChange>
          </w:tcPr>
          <w:p w14:paraId="34AD721E" w14:textId="77777777" w:rsidR="0009723C" w:rsidRPr="0009723C" w:rsidRDefault="0009723C" w:rsidP="0009723C">
            <w:pPr>
              <w:rPr>
                <w:ins w:id="1221" w:author="Microsoft Office User" w:date="2018-12-16T18:33:00Z"/>
                <w:rFonts w:ascii="Calibri" w:hAnsi="Calibri" w:cs="Calibri"/>
                <w:color w:val="000000"/>
              </w:rPr>
            </w:pPr>
            <w:ins w:id="1222" w:author="Microsoft Office User" w:date="2018-12-16T18:33:00Z">
              <w:r w:rsidRPr="0009723C">
                <w:rPr>
                  <w:rFonts w:ascii="Calibri" w:hAnsi="Calibri" w:cs="Calibri"/>
                  <w:color w:val="000000"/>
                </w:rPr>
                <w:t>0.069/0.068</w:t>
              </w:r>
            </w:ins>
          </w:p>
        </w:tc>
      </w:tr>
      <w:tr w:rsidR="0009723C" w:rsidRPr="0009723C" w14:paraId="51948939" w14:textId="77777777" w:rsidTr="0009723C">
        <w:tblPrEx>
          <w:tblW w:w="5000" w:type="pct"/>
          <w:tblCellMar>
            <w:left w:w="70" w:type="dxa"/>
            <w:right w:w="70" w:type="dxa"/>
          </w:tblCellMar>
          <w:tblPrExChange w:id="1223" w:author="Microsoft Office User" w:date="2018-12-16T18:34:00Z">
            <w:tblPrEx>
              <w:tblW w:w="0" w:type="auto"/>
              <w:tblCellMar>
                <w:left w:w="70" w:type="dxa"/>
                <w:right w:w="70" w:type="dxa"/>
              </w:tblCellMar>
            </w:tblPrEx>
          </w:tblPrExChange>
        </w:tblPrEx>
        <w:trPr>
          <w:trHeight w:val="320"/>
          <w:ins w:id="1224" w:author="Microsoft Office User" w:date="2018-12-16T18:33:00Z"/>
          <w:trPrChange w:id="1225" w:author="Microsoft Office User" w:date="2018-12-16T18:34:00Z">
            <w:trPr>
              <w:gridAfter w:val="0"/>
              <w:trHeight w:val="320"/>
            </w:trPr>
          </w:trPrChange>
        </w:trPr>
        <w:tc>
          <w:tcPr>
            <w:tcW w:w="1040" w:type="pct"/>
            <w:gridSpan w:val="2"/>
            <w:tcBorders>
              <w:top w:val="nil"/>
              <w:left w:val="nil"/>
              <w:bottom w:val="nil"/>
              <w:right w:val="nil"/>
            </w:tcBorders>
            <w:shd w:val="clear" w:color="auto" w:fill="auto"/>
            <w:noWrap/>
            <w:vAlign w:val="bottom"/>
            <w:hideMark/>
            <w:tcPrChange w:id="1226"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7A26A69B" w14:textId="77777777" w:rsidR="0009723C" w:rsidRPr="0009723C" w:rsidRDefault="0009723C" w:rsidP="0009723C">
            <w:pPr>
              <w:rPr>
                <w:ins w:id="1227" w:author="Microsoft Office User" w:date="2018-12-16T18:33:00Z"/>
                <w:rFonts w:ascii="Calibri" w:hAnsi="Calibri" w:cs="Calibri"/>
                <w:color w:val="000000"/>
              </w:rPr>
            </w:pPr>
            <w:proofErr w:type="spellStart"/>
            <w:ins w:id="1228" w:author="Microsoft Office User" w:date="2018-12-16T18:33:00Z">
              <w:r w:rsidRPr="0009723C">
                <w:rPr>
                  <w:rFonts w:ascii="Calibri" w:hAnsi="Calibri" w:cs="Calibri"/>
                  <w:color w:val="000000"/>
                </w:rPr>
                <w:t>Conscientiousness</w:t>
              </w:r>
              <w:proofErr w:type="spellEnd"/>
            </w:ins>
          </w:p>
        </w:tc>
        <w:tc>
          <w:tcPr>
            <w:tcW w:w="304" w:type="pct"/>
            <w:tcBorders>
              <w:top w:val="nil"/>
              <w:left w:val="nil"/>
              <w:bottom w:val="nil"/>
              <w:right w:val="nil"/>
            </w:tcBorders>
            <w:shd w:val="clear" w:color="auto" w:fill="auto"/>
            <w:noWrap/>
            <w:vAlign w:val="bottom"/>
            <w:hideMark/>
            <w:tcPrChange w:id="1229" w:author="Microsoft Office User" w:date="2018-12-16T18:34:00Z">
              <w:tcPr>
                <w:tcW w:w="0" w:type="auto"/>
                <w:tcBorders>
                  <w:top w:val="nil"/>
                  <w:left w:val="nil"/>
                  <w:bottom w:val="nil"/>
                  <w:right w:val="nil"/>
                </w:tcBorders>
                <w:shd w:val="clear" w:color="auto" w:fill="auto"/>
                <w:noWrap/>
                <w:vAlign w:val="bottom"/>
                <w:hideMark/>
              </w:tcPr>
            </w:tcPrChange>
          </w:tcPr>
          <w:p w14:paraId="37D2836B" w14:textId="77777777" w:rsidR="0009723C" w:rsidRPr="0009723C" w:rsidRDefault="0009723C" w:rsidP="0009723C">
            <w:pPr>
              <w:rPr>
                <w:ins w:id="1230"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231" w:author="Microsoft Office User" w:date="2018-12-16T18:34:00Z">
              <w:tcPr>
                <w:tcW w:w="0" w:type="auto"/>
                <w:tcBorders>
                  <w:top w:val="nil"/>
                  <w:left w:val="nil"/>
                  <w:bottom w:val="nil"/>
                  <w:right w:val="nil"/>
                </w:tcBorders>
                <w:shd w:val="clear" w:color="auto" w:fill="auto"/>
                <w:noWrap/>
                <w:vAlign w:val="bottom"/>
                <w:hideMark/>
              </w:tcPr>
            </w:tcPrChange>
          </w:tcPr>
          <w:p w14:paraId="22086422" w14:textId="77777777" w:rsidR="0009723C" w:rsidRPr="0009723C" w:rsidRDefault="0009723C" w:rsidP="0009723C">
            <w:pPr>
              <w:rPr>
                <w:ins w:id="1232"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233" w:author="Microsoft Office User" w:date="2018-12-16T18:34:00Z">
              <w:tcPr>
                <w:tcW w:w="0" w:type="auto"/>
                <w:tcBorders>
                  <w:top w:val="nil"/>
                  <w:left w:val="nil"/>
                  <w:bottom w:val="nil"/>
                  <w:right w:val="nil"/>
                </w:tcBorders>
                <w:shd w:val="clear" w:color="auto" w:fill="auto"/>
                <w:noWrap/>
                <w:vAlign w:val="bottom"/>
                <w:hideMark/>
              </w:tcPr>
            </w:tcPrChange>
          </w:tcPr>
          <w:p w14:paraId="36F63209" w14:textId="77777777" w:rsidR="0009723C" w:rsidRPr="0009723C" w:rsidRDefault="0009723C" w:rsidP="0009723C">
            <w:pPr>
              <w:rPr>
                <w:ins w:id="1234"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235" w:author="Microsoft Office User" w:date="2018-12-16T18:34:00Z">
              <w:tcPr>
                <w:tcW w:w="0" w:type="auto"/>
                <w:tcBorders>
                  <w:top w:val="nil"/>
                  <w:left w:val="nil"/>
                  <w:bottom w:val="nil"/>
                  <w:right w:val="nil"/>
                </w:tcBorders>
                <w:shd w:val="clear" w:color="auto" w:fill="auto"/>
                <w:noWrap/>
                <w:vAlign w:val="bottom"/>
                <w:hideMark/>
              </w:tcPr>
            </w:tcPrChange>
          </w:tcPr>
          <w:p w14:paraId="1DEA5A44" w14:textId="77777777" w:rsidR="0009723C" w:rsidRPr="0009723C" w:rsidRDefault="0009723C" w:rsidP="0009723C">
            <w:pPr>
              <w:rPr>
                <w:ins w:id="123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237" w:author="Microsoft Office User" w:date="2018-12-16T18:34:00Z">
              <w:tcPr>
                <w:tcW w:w="0" w:type="auto"/>
                <w:tcBorders>
                  <w:top w:val="nil"/>
                  <w:left w:val="nil"/>
                  <w:bottom w:val="nil"/>
                  <w:right w:val="nil"/>
                </w:tcBorders>
                <w:shd w:val="clear" w:color="auto" w:fill="auto"/>
                <w:noWrap/>
                <w:vAlign w:val="bottom"/>
                <w:hideMark/>
              </w:tcPr>
            </w:tcPrChange>
          </w:tcPr>
          <w:p w14:paraId="429591C2" w14:textId="77777777" w:rsidR="0009723C" w:rsidRPr="0009723C" w:rsidRDefault="0009723C" w:rsidP="0009723C">
            <w:pPr>
              <w:rPr>
                <w:ins w:id="1238"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239" w:author="Microsoft Office User" w:date="2018-12-16T18:34:00Z">
              <w:tcPr>
                <w:tcW w:w="0" w:type="auto"/>
                <w:tcBorders>
                  <w:top w:val="nil"/>
                  <w:left w:val="nil"/>
                  <w:bottom w:val="nil"/>
                  <w:right w:val="nil"/>
                </w:tcBorders>
                <w:shd w:val="clear" w:color="auto" w:fill="auto"/>
                <w:noWrap/>
                <w:vAlign w:val="bottom"/>
                <w:hideMark/>
              </w:tcPr>
            </w:tcPrChange>
          </w:tcPr>
          <w:p w14:paraId="7F059C02" w14:textId="77777777" w:rsidR="0009723C" w:rsidRPr="0009723C" w:rsidRDefault="0009723C" w:rsidP="0009723C">
            <w:pPr>
              <w:rPr>
                <w:ins w:id="1240"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241" w:author="Microsoft Office User" w:date="2018-12-16T18:34:00Z">
              <w:tcPr>
                <w:tcW w:w="0" w:type="auto"/>
                <w:tcBorders>
                  <w:top w:val="nil"/>
                  <w:left w:val="nil"/>
                  <w:bottom w:val="nil"/>
                  <w:right w:val="nil"/>
                </w:tcBorders>
                <w:shd w:val="clear" w:color="auto" w:fill="auto"/>
                <w:noWrap/>
                <w:vAlign w:val="bottom"/>
                <w:hideMark/>
              </w:tcPr>
            </w:tcPrChange>
          </w:tcPr>
          <w:p w14:paraId="153F0572" w14:textId="77777777" w:rsidR="0009723C" w:rsidRPr="0009723C" w:rsidRDefault="0009723C" w:rsidP="0009723C">
            <w:pPr>
              <w:rPr>
                <w:ins w:id="1242"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243" w:author="Microsoft Office User" w:date="2018-12-16T18:34:00Z">
              <w:tcPr>
                <w:tcW w:w="0" w:type="auto"/>
                <w:tcBorders>
                  <w:top w:val="nil"/>
                  <w:left w:val="nil"/>
                  <w:bottom w:val="nil"/>
                  <w:right w:val="nil"/>
                </w:tcBorders>
                <w:shd w:val="clear" w:color="auto" w:fill="auto"/>
                <w:noWrap/>
                <w:vAlign w:val="bottom"/>
                <w:hideMark/>
              </w:tcPr>
            </w:tcPrChange>
          </w:tcPr>
          <w:p w14:paraId="2DC09EB0" w14:textId="77777777" w:rsidR="0009723C" w:rsidRPr="0009723C" w:rsidRDefault="0009723C" w:rsidP="0009723C">
            <w:pPr>
              <w:rPr>
                <w:ins w:id="1244" w:author="Microsoft Office User" w:date="2018-12-16T18:33:00Z"/>
                <w:sz w:val="20"/>
                <w:szCs w:val="20"/>
              </w:rPr>
            </w:pPr>
          </w:p>
        </w:tc>
      </w:tr>
      <w:tr w:rsidR="0009723C" w:rsidRPr="0009723C" w14:paraId="39AF639E" w14:textId="77777777" w:rsidTr="0009723C">
        <w:tblPrEx>
          <w:tblW w:w="5000" w:type="pct"/>
          <w:tblCellMar>
            <w:left w:w="70" w:type="dxa"/>
            <w:right w:w="70" w:type="dxa"/>
          </w:tblCellMar>
          <w:tblPrExChange w:id="1245" w:author="Microsoft Office User" w:date="2018-12-16T18:34:00Z">
            <w:tblPrEx>
              <w:tblW w:w="0" w:type="auto"/>
              <w:tblCellMar>
                <w:left w:w="70" w:type="dxa"/>
                <w:right w:w="70" w:type="dxa"/>
              </w:tblCellMar>
            </w:tblPrEx>
          </w:tblPrExChange>
        </w:tblPrEx>
        <w:trPr>
          <w:trHeight w:val="320"/>
          <w:ins w:id="1246" w:author="Microsoft Office User" w:date="2018-12-16T18:33:00Z"/>
          <w:trPrChange w:id="124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248" w:author="Microsoft Office User" w:date="2018-12-16T18:34:00Z">
              <w:tcPr>
                <w:tcW w:w="0" w:type="auto"/>
                <w:tcBorders>
                  <w:top w:val="nil"/>
                  <w:left w:val="nil"/>
                  <w:bottom w:val="nil"/>
                  <w:right w:val="nil"/>
                </w:tcBorders>
                <w:shd w:val="clear" w:color="auto" w:fill="auto"/>
                <w:noWrap/>
                <w:vAlign w:val="bottom"/>
                <w:hideMark/>
              </w:tcPr>
            </w:tcPrChange>
          </w:tcPr>
          <w:p w14:paraId="4A612DE4" w14:textId="77777777" w:rsidR="0009723C" w:rsidRPr="0009723C" w:rsidRDefault="0009723C" w:rsidP="0009723C">
            <w:pPr>
              <w:rPr>
                <w:ins w:id="1249" w:author="Microsoft Office User" w:date="2018-12-16T18:33:00Z"/>
                <w:rFonts w:ascii="Calibri" w:hAnsi="Calibri" w:cs="Calibri"/>
                <w:color w:val="000000"/>
              </w:rPr>
            </w:pPr>
            <w:ins w:id="1250" w:author="Microsoft Office User" w:date="2018-12-16T18:33:00Z">
              <w:r w:rsidRPr="0009723C">
                <w:rPr>
                  <w:rFonts w:ascii="Calibri" w:hAnsi="Calibri" w:cs="Calibri"/>
                  <w:color w:val="000000"/>
                </w:rPr>
                <w:t>C1</w:t>
              </w:r>
            </w:ins>
          </w:p>
        </w:tc>
        <w:tc>
          <w:tcPr>
            <w:tcW w:w="471" w:type="pct"/>
            <w:tcBorders>
              <w:top w:val="nil"/>
              <w:left w:val="nil"/>
              <w:bottom w:val="nil"/>
              <w:right w:val="nil"/>
            </w:tcBorders>
            <w:shd w:val="clear" w:color="auto" w:fill="auto"/>
            <w:noWrap/>
            <w:vAlign w:val="bottom"/>
            <w:hideMark/>
            <w:tcPrChange w:id="1251" w:author="Microsoft Office User" w:date="2018-12-16T18:34:00Z">
              <w:tcPr>
                <w:tcW w:w="0" w:type="auto"/>
                <w:tcBorders>
                  <w:top w:val="nil"/>
                  <w:left w:val="nil"/>
                  <w:bottom w:val="nil"/>
                  <w:right w:val="nil"/>
                </w:tcBorders>
                <w:shd w:val="clear" w:color="auto" w:fill="auto"/>
                <w:noWrap/>
                <w:vAlign w:val="bottom"/>
                <w:hideMark/>
              </w:tcPr>
            </w:tcPrChange>
          </w:tcPr>
          <w:p w14:paraId="0D2A6A09" w14:textId="77777777" w:rsidR="0009723C" w:rsidRPr="0009723C" w:rsidRDefault="0009723C" w:rsidP="0009723C">
            <w:pPr>
              <w:rPr>
                <w:ins w:id="1252" w:author="Microsoft Office User" w:date="2018-12-16T18:33:00Z"/>
                <w:rFonts w:ascii="Calibri" w:hAnsi="Calibri" w:cs="Calibri"/>
                <w:color w:val="000000"/>
              </w:rPr>
            </w:pPr>
            <w:ins w:id="1253" w:author="Microsoft Office User" w:date="2018-12-16T18:33:00Z">
              <w:r w:rsidRPr="0009723C">
                <w:rPr>
                  <w:rFonts w:ascii="Calibri" w:hAnsi="Calibri" w:cs="Calibri"/>
                  <w:color w:val="000000"/>
                </w:rPr>
                <w:t>0.033</w:t>
              </w:r>
            </w:ins>
          </w:p>
        </w:tc>
        <w:tc>
          <w:tcPr>
            <w:tcW w:w="304" w:type="pct"/>
            <w:tcBorders>
              <w:top w:val="nil"/>
              <w:left w:val="nil"/>
              <w:bottom w:val="nil"/>
              <w:right w:val="nil"/>
            </w:tcBorders>
            <w:shd w:val="clear" w:color="auto" w:fill="auto"/>
            <w:noWrap/>
            <w:vAlign w:val="bottom"/>
            <w:hideMark/>
            <w:tcPrChange w:id="1254" w:author="Microsoft Office User" w:date="2018-12-16T18:34:00Z">
              <w:tcPr>
                <w:tcW w:w="0" w:type="auto"/>
                <w:tcBorders>
                  <w:top w:val="nil"/>
                  <w:left w:val="nil"/>
                  <w:bottom w:val="nil"/>
                  <w:right w:val="nil"/>
                </w:tcBorders>
                <w:shd w:val="clear" w:color="auto" w:fill="auto"/>
                <w:noWrap/>
                <w:vAlign w:val="bottom"/>
                <w:hideMark/>
              </w:tcPr>
            </w:tcPrChange>
          </w:tcPr>
          <w:p w14:paraId="2F328575" w14:textId="77777777" w:rsidR="0009723C" w:rsidRPr="0009723C" w:rsidRDefault="0009723C" w:rsidP="0009723C">
            <w:pPr>
              <w:rPr>
                <w:ins w:id="1255" w:author="Microsoft Office User" w:date="2018-12-16T18:33:00Z"/>
                <w:rFonts w:ascii="Calibri" w:hAnsi="Calibri" w:cs="Calibri"/>
                <w:color w:val="000000"/>
              </w:rPr>
            </w:pPr>
            <w:ins w:id="1256"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1257" w:author="Microsoft Office User" w:date="2018-12-16T18:34:00Z">
              <w:tcPr>
                <w:tcW w:w="0" w:type="auto"/>
                <w:tcBorders>
                  <w:top w:val="nil"/>
                  <w:left w:val="nil"/>
                  <w:bottom w:val="nil"/>
                  <w:right w:val="nil"/>
                </w:tcBorders>
                <w:shd w:val="clear" w:color="auto" w:fill="auto"/>
                <w:noWrap/>
                <w:vAlign w:val="bottom"/>
                <w:hideMark/>
              </w:tcPr>
            </w:tcPrChange>
          </w:tcPr>
          <w:p w14:paraId="40369718" w14:textId="77777777" w:rsidR="0009723C" w:rsidRPr="0009723C" w:rsidRDefault="0009723C" w:rsidP="0009723C">
            <w:pPr>
              <w:rPr>
                <w:ins w:id="125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59" w:author="Microsoft Office User" w:date="2018-12-16T18:34:00Z">
              <w:tcPr>
                <w:tcW w:w="0" w:type="auto"/>
                <w:tcBorders>
                  <w:top w:val="nil"/>
                  <w:left w:val="nil"/>
                  <w:bottom w:val="nil"/>
                  <w:right w:val="nil"/>
                </w:tcBorders>
                <w:shd w:val="clear" w:color="auto" w:fill="auto"/>
                <w:noWrap/>
                <w:vAlign w:val="bottom"/>
                <w:hideMark/>
              </w:tcPr>
            </w:tcPrChange>
          </w:tcPr>
          <w:p w14:paraId="094F5966" w14:textId="77777777" w:rsidR="0009723C" w:rsidRPr="0009723C" w:rsidRDefault="0009723C" w:rsidP="0009723C">
            <w:pPr>
              <w:rPr>
                <w:ins w:id="1260" w:author="Microsoft Office User" w:date="2018-12-16T18:33:00Z"/>
                <w:rFonts w:ascii="Calibri" w:hAnsi="Calibri" w:cs="Calibri"/>
                <w:color w:val="000000"/>
              </w:rPr>
            </w:pPr>
            <w:ins w:id="1261" w:author="Microsoft Office User" w:date="2018-12-16T18:33:00Z">
              <w:r w:rsidRPr="0009723C">
                <w:rPr>
                  <w:rFonts w:ascii="Calibri" w:hAnsi="Calibri" w:cs="Calibri"/>
                  <w:color w:val="000000"/>
                </w:rPr>
                <w:t>0.061/-0.026</w:t>
              </w:r>
            </w:ins>
          </w:p>
        </w:tc>
        <w:tc>
          <w:tcPr>
            <w:tcW w:w="567" w:type="pct"/>
            <w:tcBorders>
              <w:top w:val="nil"/>
              <w:left w:val="nil"/>
              <w:bottom w:val="nil"/>
              <w:right w:val="nil"/>
            </w:tcBorders>
            <w:shd w:val="clear" w:color="auto" w:fill="auto"/>
            <w:noWrap/>
            <w:vAlign w:val="bottom"/>
            <w:hideMark/>
            <w:tcPrChange w:id="1262" w:author="Microsoft Office User" w:date="2018-12-16T18:34:00Z">
              <w:tcPr>
                <w:tcW w:w="0" w:type="auto"/>
                <w:tcBorders>
                  <w:top w:val="nil"/>
                  <w:left w:val="nil"/>
                  <w:bottom w:val="nil"/>
                  <w:right w:val="nil"/>
                </w:tcBorders>
                <w:shd w:val="clear" w:color="auto" w:fill="auto"/>
                <w:noWrap/>
                <w:vAlign w:val="bottom"/>
                <w:hideMark/>
              </w:tcPr>
            </w:tcPrChange>
          </w:tcPr>
          <w:p w14:paraId="44256430" w14:textId="77777777" w:rsidR="0009723C" w:rsidRPr="0009723C" w:rsidRDefault="0009723C" w:rsidP="0009723C">
            <w:pPr>
              <w:rPr>
                <w:ins w:id="1263" w:author="Microsoft Office User" w:date="2018-12-16T18:33:00Z"/>
                <w:rFonts w:ascii="Calibri" w:hAnsi="Calibri" w:cs="Calibri"/>
                <w:color w:val="000000"/>
              </w:rPr>
            </w:pPr>
            <w:ins w:id="1264" w:author="Microsoft Office User" w:date="2018-12-16T18:33:00Z">
              <w:r w:rsidRPr="0009723C">
                <w:rPr>
                  <w:rFonts w:ascii="Calibri" w:hAnsi="Calibri" w:cs="Calibri"/>
                  <w:color w:val="000000"/>
                </w:rPr>
                <w:t>0.06/-0.017</w:t>
              </w:r>
            </w:ins>
          </w:p>
        </w:tc>
        <w:tc>
          <w:tcPr>
            <w:tcW w:w="540" w:type="pct"/>
            <w:tcBorders>
              <w:top w:val="nil"/>
              <w:left w:val="nil"/>
              <w:bottom w:val="nil"/>
              <w:right w:val="nil"/>
            </w:tcBorders>
            <w:shd w:val="clear" w:color="auto" w:fill="auto"/>
            <w:noWrap/>
            <w:vAlign w:val="bottom"/>
            <w:hideMark/>
            <w:tcPrChange w:id="1265" w:author="Microsoft Office User" w:date="2018-12-16T18:34:00Z">
              <w:tcPr>
                <w:tcW w:w="0" w:type="auto"/>
                <w:tcBorders>
                  <w:top w:val="nil"/>
                  <w:left w:val="nil"/>
                  <w:bottom w:val="nil"/>
                  <w:right w:val="nil"/>
                </w:tcBorders>
                <w:shd w:val="clear" w:color="auto" w:fill="auto"/>
                <w:noWrap/>
                <w:vAlign w:val="bottom"/>
                <w:hideMark/>
              </w:tcPr>
            </w:tcPrChange>
          </w:tcPr>
          <w:p w14:paraId="69815FE0" w14:textId="77777777" w:rsidR="0009723C" w:rsidRPr="0009723C" w:rsidRDefault="0009723C" w:rsidP="0009723C">
            <w:pPr>
              <w:rPr>
                <w:ins w:id="126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267" w:author="Microsoft Office User" w:date="2018-12-16T18:34:00Z">
              <w:tcPr>
                <w:tcW w:w="0" w:type="auto"/>
                <w:tcBorders>
                  <w:top w:val="nil"/>
                  <w:left w:val="nil"/>
                  <w:bottom w:val="nil"/>
                  <w:right w:val="nil"/>
                </w:tcBorders>
                <w:shd w:val="clear" w:color="auto" w:fill="auto"/>
                <w:noWrap/>
                <w:vAlign w:val="bottom"/>
                <w:hideMark/>
              </w:tcPr>
            </w:tcPrChange>
          </w:tcPr>
          <w:p w14:paraId="2347F76F" w14:textId="77777777" w:rsidR="0009723C" w:rsidRPr="0009723C" w:rsidRDefault="0009723C" w:rsidP="0009723C">
            <w:pPr>
              <w:rPr>
                <w:ins w:id="1268" w:author="Microsoft Office User" w:date="2018-12-16T18:33:00Z"/>
                <w:rFonts w:ascii="Calibri" w:hAnsi="Calibri" w:cs="Calibri"/>
                <w:color w:val="000000"/>
              </w:rPr>
            </w:pPr>
            <w:ins w:id="1269" w:author="Microsoft Office User" w:date="2018-12-16T18:33:00Z">
              <w:r w:rsidRPr="0009723C">
                <w:rPr>
                  <w:rFonts w:ascii="Calibri" w:hAnsi="Calibri" w:cs="Calibri"/>
                  <w:color w:val="000000"/>
                </w:rPr>
                <w:t>-0.011/0.02</w:t>
              </w:r>
            </w:ins>
          </w:p>
        </w:tc>
        <w:tc>
          <w:tcPr>
            <w:tcW w:w="540" w:type="pct"/>
            <w:tcBorders>
              <w:top w:val="nil"/>
              <w:left w:val="nil"/>
              <w:bottom w:val="nil"/>
              <w:right w:val="nil"/>
            </w:tcBorders>
            <w:shd w:val="clear" w:color="auto" w:fill="auto"/>
            <w:noWrap/>
            <w:vAlign w:val="bottom"/>
            <w:hideMark/>
            <w:tcPrChange w:id="1270" w:author="Microsoft Office User" w:date="2018-12-16T18:34:00Z">
              <w:tcPr>
                <w:tcW w:w="0" w:type="auto"/>
                <w:tcBorders>
                  <w:top w:val="nil"/>
                  <w:left w:val="nil"/>
                  <w:bottom w:val="nil"/>
                  <w:right w:val="nil"/>
                </w:tcBorders>
                <w:shd w:val="clear" w:color="auto" w:fill="auto"/>
                <w:noWrap/>
                <w:vAlign w:val="bottom"/>
                <w:hideMark/>
              </w:tcPr>
            </w:tcPrChange>
          </w:tcPr>
          <w:p w14:paraId="1AEC15BF" w14:textId="77777777" w:rsidR="0009723C" w:rsidRPr="0009723C" w:rsidRDefault="0009723C" w:rsidP="0009723C">
            <w:pPr>
              <w:rPr>
                <w:ins w:id="1271" w:author="Microsoft Office User" w:date="2018-12-16T18:33:00Z"/>
                <w:rFonts w:ascii="Calibri" w:hAnsi="Calibri" w:cs="Calibri"/>
                <w:color w:val="000000"/>
              </w:rPr>
            </w:pPr>
            <w:ins w:id="1272" w:author="Microsoft Office User" w:date="2018-12-16T18:33:00Z">
              <w:r w:rsidRPr="0009723C">
                <w:rPr>
                  <w:rFonts w:ascii="Calibri" w:hAnsi="Calibri" w:cs="Calibri"/>
                  <w:color w:val="000000"/>
                </w:rPr>
                <w:t>0.004/0.006</w:t>
              </w:r>
            </w:ins>
          </w:p>
        </w:tc>
        <w:tc>
          <w:tcPr>
            <w:tcW w:w="513" w:type="pct"/>
            <w:tcBorders>
              <w:top w:val="nil"/>
              <w:left w:val="nil"/>
              <w:bottom w:val="nil"/>
              <w:right w:val="nil"/>
            </w:tcBorders>
            <w:shd w:val="clear" w:color="auto" w:fill="auto"/>
            <w:noWrap/>
            <w:vAlign w:val="bottom"/>
            <w:hideMark/>
            <w:tcPrChange w:id="1273" w:author="Microsoft Office User" w:date="2018-12-16T18:34:00Z">
              <w:tcPr>
                <w:tcW w:w="0" w:type="auto"/>
                <w:tcBorders>
                  <w:top w:val="nil"/>
                  <w:left w:val="nil"/>
                  <w:bottom w:val="nil"/>
                  <w:right w:val="nil"/>
                </w:tcBorders>
                <w:shd w:val="clear" w:color="auto" w:fill="auto"/>
                <w:noWrap/>
                <w:vAlign w:val="bottom"/>
                <w:hideMark/>
              </w:tcPr>
            </w:tcPrChange>
          </w:tcPr>
          <w:p w14:paraId="6E0B119B" w14:textId="77777777" w:rsidR="0009723C" w:rsidRPr="0009723C" w:rsidRDefault="0009723C" w:rsidP="0009723C">
            <w:pPr>
              <w:rPr>
                <w:ins w:id="1274" w:author="Microsoft Office User" w:date="2018-12-16T18:33:00Z"/>
                <w:rFonts w:ascii="Calibri" w:hAnsi="Calibri" w:cs="Calibri"/>
                <w:color w:val="000000"/>
              </w:rPr>
            </w:pPr>
          </w:p>
        </w:tc>
      </w:tr>
      <w:tr w:rsidR="0009723C" w:rsidRPr="0009723C" w14:paraId="21B969B3" w14:textId="77777777" w:rsidTr="0009723C">
        <w:tblPrEx>
          <w:tblW w:w="5000" w:type="pct"/>
          <w:tblCellMar>
            <w:left w:w="70" w:type="dxa"/>
            <w:right w:w="70" w:type="dxa"/>
          </w:tblCellMar>
          <w:tblPrExChange w:id="1275" w:author="Microsoft Office User" w:date="2018-12-16T18:34:00Z">
            <w:tblPrEx>
              <w:tblW w:w="0" w:type="auto"/>
              <w:tblCellMar>
                <w:left w:w="70" w:type="dxa"/>
                <w:right w:w="70" w:type="dxa"/>
              </w:tblCellMar>
            </w:tblPrEx>
          </w:tblPrExChange>
        </w:tblPrEx>
        <w:trPr>
          <w:trHeight w:val="320"/>
          <w:ins w:id="1276" w:author="Microsoft Office User" w:date="2018-12-16T18:33:00Z"/>
          <w:trPrChange w:id="127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278" w:author="Microsoft Office User" w:date="2018-12-16T18:34:00Z">
              <w:tcPr>
                <w:tcW w:w="0" w:type="auto"/>
                <w:tcBorders>
                  <w:top w:val="nil"/>
                  <w:left w:val="nil"/>
                  <w:bottom w:val="nil"/>
                  <w:right w:val="nil"/>
                </w:tcBorders>
                <w:shd w:val="clear" w:color="auto" w:fill="auto"/>
                <w:noWrap/>
                <w:vAlign w:val="bottom"/>
                <w:hideMark/>
              </w:tcPr>
            </w:tcPrChange>
          </w:tcPr>
          <w:p w14:paraId="188D6510" w14:textId="77777777" w:rsidR="0009723C" w:rsidRPr="0009723C" w:rsidRDefault="0009723C" w:rsidP="0009723C">
            <w:pPr>
              <w:rPr>
                <w:ins w:id="1279" w:author="Microsoft Office User" w:date="2018-12-16T18:33:00Z"/>
                <w:rFonts w:ascii="Calibri" w:hAnsi="Calibri" w:cs="Calibri"/>
                <w:color w:val="000000"/>
              </w:rPr>
            </w:pPr>
            <w:ins w:id="1280" w:author="Microsoft Office User" w:date="2018-12-16T18:33:00Z">
              <w:r w:rsidRPr="0009723C">
                <w:rPr>
                  <w:rFonts w:ascii="Calibri" w:hAnsi="Calibri" w:cs="Calibri"/>
                  <w:color w:val="000000"/>
                </w:rPr>
                <w:t>C2</w:t>
              </w:r>
            </w:ins>
          </w:p>
        </w:tc>
        <w:tc>
          <w:tcPr>
            <w:tcW w:w="471" w:type="pct"/>
            <w:tcBorders>
              <w:top w:val="nil"/>
              <w:left w:val="nil"/>
              <w:bottom w:val="nil"/>
              <w:right w:val="nil"/>
            </w:tcBorders>
            <w:shd w:val="clear" w:color="auto" w:fill="auto"/>
            <w:noWrap/>
            <w:vAlign w:val="bottom"/>
            <w:hideMark/>
            <w:tcPrChange w:id="1281" w:author="Microsoft Office User" w:date="2018-12-16T18:34:00Z">
              <w:tcPr>
                <w:tcW w:w="0" w:type="auto"/>
                <w:tcBorders>
                  <w:top w:val="nil"/>
                  <w:left w:val="nil"/>
                  <w:bottom w:val="nil"/>
                  <w:right w:val="nil"/>
                </w:tcBorders>
                <w:shd w:val="clear" w:color="auto" w:fill="auto"/>
                <w:noWrap/>
                <w:vAlign w:val="bottom"/>
                <w:hideMark/>
              </w:tcPr>
            </w:tcPrChange>
          </w:tcPr>
          <w:p w14:paraId="036AE74A" w14:textId="77777777" w:rsidR="0009723C" w:rsidRPr="0009723C" w:rsidRDefault="0009723C" w:rsidP="0009723C">
            <w:pPr>
              <w:rPr>
                <w:ins w:id="1282" w:author="Microsoft Office User" w:date="2018-12-16T18:33:00Z"/>
                <w:rFonts w:ascii="Calibri" w:hAnsi="Calibri" w:cs="Calibri"/>
                <w:color w:val="000000"/>
              </w:rPr>
            </w:pPr>
            <w:ins w:id="1283" w:author="Microsoft Office User" w:date="2018-12-16T18:33:00Z">
              <w:r w:rsidRPr="0009723C">
                <w:rPr>
                  <w:rFonts w:ascii="Calibri" w:hAnsi="Calibri" w:cs="Calibri"/>
                  <w:color w:val="000000"/>
                </w:rPr>
                <w:t>0.272</w:t>
              </w:r>
            </w:ins>
          </w:p>
        </w:tc>
        <w:tc>
          <w:tcPr>
            <w:tcW w:w="304" w:type="pct"/>
            <w:tcBorders>
              <w:top w:val="nil"/>
              <w:left w:val="nil"/>
              <w:bottom w:val="nil"/>
              <w:right w:val="nil"/>
            </w:tcBorders>
            <w:shd w:val="clear" w:color="auto" w:fill="auto"/>
            <w:noWrap/>
            <w:vAlign w:val="bottom"/>
            <w:hideMark/>
            <w:tcPrChange w:id="1284" w:author="Microsoft Office User" w:date="2018-12-16T18:34:00Z">
              <w:tcPr>
                <w:tcW w:w="0" w:type="auto"/>
                <w:tcBorders>
                  <w:top w:val="nil"/>
                  <w:left w:val="nil"/>
                  <w:bottom w:val="nil"/>
                  <w:right w:val="nil"/>
                </w:tcBorders>
                <w:shd w:val="clear" w:color="auto" w:fill="auto"/>
                <w:noWrap/>
                <w:vAlign w:val="bottom"/>
                <w:hideMark/>
              </w:tcPr>
            </w:tcPrChange>
          </w:tcPr>
          <w:p w14:paraId="3737B882" w14:textId="77777777" w:rsidR="0009723C" w:rsidRPr="0009723C" w:rsidRDefault="0009723C" w:rsidP="0009723C">
            <w:pPr>
              <w:rPr>
                <w:ins w:id="1285" w:author="Microsoft Office User" w:date="2018-12-16T18:33:00Z"/>
                <w:rFonts w:ascii="Calibri" w:hAnsi="Calibri" w:cs="Calibri"/>
                <w:color w:val="000000"/>
              </w:rPr>
            </w:pPr>
            <w:ins w:id="1286" w:author="Microsoft Office User" w:date="2018-12-16T18:33:00Z">
              <w:r w:rsidRPr="0009723C">
                <w:rPr>
                  <w:rFonts w:ascii="Calibri" w:hAnsi="Calibri" w:cs="Calibri"/>
                  <w:color w:val="000000"/>
                </w:rPr>
                <w:t>0.162</w:t>
              </w:r>
            </w:ins>
          </w:p>
        </w:tc>
        <w:tc>
          <w:tcPr>
            <w:tcW w:w="388" w:type="pct"/>
            <w:tcBorders>
              <w:top w:val="nil"/>
              <w:left w:val="nil"/>
              <w:bottom w:val="nil"/>
              <w:right w:val="nil"/>
            </w:tcBorders>
            <w:shd w:val="clear" w:color="auto" w:fill="auto"/>
            <w:noWrap/>
            <w:vAlign w:val="bottom"/>
            <w:hideMark/>
            <w:tcPrChange w:id="1287" w:author="Microsoft Office User" w:date="2018-12-16T18:34:00Z">
              <w:tcPr>
                <w:tcW w:w="0" w:type="auto"/>
                <w:tcBorders>
                  <w:top w:val="nil"/>
                  <w:left w:val="nil"/>
                  <w:bottom w:val="nil"/>
                  <w:right w:val="nil"/>
                </w:tcBorders>
                <w:shd w:val="clear" w:color="auto" w:fill="auto"/>
                <w:noWrap/>
                <w:vAlign w:val="bottom"/>
                <w:hideMark/>
              </w:tcPr>
            </w:tcPrChange>
          </w:tcPr>
          <w:p w14:paraId="6FAE16A9" w14:textId="77777777" w:rsidR="0009723C" w:rsidRPr="0009723C" w:rsidRDefault="0009723C" w:rsidP="0009723C">
            <w:pPr>
              <w:rPr>
                <w:ins w:id="128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289" w:author="Microsoft Office User" w:date="2018-12-16T18:34:00Z">
              <w:tcPr>
                <w:tcW w:w="0" w:type="auto"/>
                <w:tcBorders>
                  <w:top w:val="nil"/>
                  <w:left w:val="nil"/>
                  <w:bottom w:val="nil"/>
                  <w:right w:val="nil"/>
                </w:tcBorders>
                <w:shd w:val="clear" w:color="auto" w:fill="auto"/>
                <w:noWrap/>
                <w:vAlign w:val="bottom"/>
                <w:hideMark/>
              </w:tcPr>
            </w:tcPrChange>
          </w:tcPr>
          <w:p w14:paraId="04A83D85" w14:textId="77777777" w:rsidR="0009723C" w:rsidRPr="0009723C" w:rsidRDefault="0009723C" w:rsidP="0009723C">
            <w:pPr>
              <w:rPr>
                <w:ins w:id="1290" w:author="Microsoft Office User" w:date="2018-12-16T18:33:00Z"/>
                <w:rFonts w:ascii="Calibri" w:hAnsi="Calibri" w:cs="Calibri"/>
                <w:color w:val="000000"/>
              </w:rPr>
            </w:pPr>
            <w:ins w:id="1291" w:author="Microsoft Office User" w:date="2018-12-16T18:33:00Z">
              <w:r w:rsidRPr="0009723C">
                <w:rPr>
                  <w:rFonts w:ascii="Calibri" w:hAnsi="Calibri" w:cs="Calibri"/>
                  <w:color w:val="000000"/>
                </w:rPr>
                <w:t>0.115/-0.104</w:t>
              </w:r>
            </w:ins>
          </w:p>
        </w:tc>
        <w:tc>
          <w:tcPr>
            <w:tcW w:w="567" w:type="pct"/>
            <w:tcBorders>
              <w:top w:val="nil"/>
              <w:left w:val="nil"/>
              <w:bottom w:val="nil"/>
              <w:right w:val="nil"/>
            </w:tcBorders>
            <w:shd w:val="clear" w:color="auto" w:fill="auto"/>
            <w:noWrap/>
            <w:vAlign w:val="bottom"/>
            <w:hideMark/>
            <w:tcPrChange w:id="1292" w:author="Microsoft Office User" w:date="2018-12-16T18:34:00Z">
              <w:tcPr>
                <w:tcW w:w="0" w:type="auto"/>
                <w:tcBorders>
                  <w:top w:val="nil"/>
                  <w:left w:val="nil"/>
                  <w:bottom w:val="nil"/>
                  <w:right w:val="nil"/>
                </w:tcBorders>
                <w:shd w:val="clear" w:color="auto" w:fill="auto"/>
                <w:noWrap/>
                <w:vAlign w:val="bottom"/>
                <w:hideMark/>
              </w:tcPr>
            </w:tcPrChange>
          </w:tcPr>
          <w:p w14:paraId="454CCEFD" w14:textId="77777777" w:rsidR="0009723C" w:rsidRPr="0009723C" w:rsidRDefault="0009723C" w:rsidP="0009723C">
            <w:pPr>
              <w:rPr>
                <w:ins w:id="1293" w:author="Microsoft Office User" w:date="2018-12-16T18:33:00Z"/>
                <w:rFonts w:ascii="Calibri" w:hAnsi="Calibri" w:cs="Calibri"/>
                <w:color w:val="000000"/>
              </w:rPr>
            </w:pPr>
            <w:ins w:id="1294" w:author="Microsoft Office User" w:date="2018-12-16T18:33:00Z">
              <w:r w:rsidRPr="0009723C">
                <w:rPr>
                  <w:rFonts w:ascii="Calibri" w:hAnsi="Calibri" w:cs="Calibri"/>
                  <w:color w:val="000000"/>
                </w:rPr>
                <w:t>-0.014/-0.047</w:t>
              </w:r>
            </w:ins>
          </w:p>
        </w:tc>
        <w:tc>
          <w:tcPr>
            <w:tcW w:w="540" w:type="pct"/>
            <w:tcBorders>
              <w:top w:val="nil"/>
              <w:left w:val="nil"/>
              <w:bottom w:val="nil"/>
              <w:right w:val="nil"/>
            </w:tcBorders>
            <w:shd w:val="clear" w:color="auto" w:fill="auto"/>
            <w:noWrap/>
            <w:vAlign w:val="bottom"/>
            <w:hideMark/>
            <w:tcPrChange w:id="1295" w:author="Microsoft Office User" w:date="2018-12-16T18:34:00Z">
              <w:tcPr>
                <w:tcW w:w="0" w:type="auto"/>
                <w:tcBorders>
                  <w:top w:val="nil"/>
                  <w:left w:val="nil"/>
                  <w:bottom w:val="nil"/>
                  <w:right w:val="nil"/>
                </w:tcBorders>
                <w:shd w:val="clear" w:color="auto" w:fill="auto"/>
                <w:noWrap/>
                <w:vAlign w:val="bottom"/>
                <w:hideMark/>
              </w:tcPr>
            </w:tcPrChange>
          </w:tcPr>
          <w:p w14:paraId="2EAD982D" w14:textId="77777777" w:rsidR="0009723C" w:rsidRPr="0009723C" w:rsidRDefault="0009723C" w:rsidP="0009723C">
            <w:pPr>
              <w:rPr>
                <w:ins w:id="129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297" w:author="Microsoft Office User" w:date="2018-12-16T18:34:00Z">
              <w:tcPr>
                <w:tcW w:w="0" w:type="auto"/>
                <w:tcBorders>
                  <w:top w:val="nil"/>
                  <w:left w:val="nil"/>
                  <w:bottom w:val="nil"/>
                  <w:right w:val="nil"/>
                </w:tcBorders>
                <w:shd w:val="clear" w:color="auto" w:fill="auto"/>
                <w:noWrap/>
                <w:vAlign w:val="bottom"/>
                <w:hideMark/>
              </w:tcPr>
            </w:tcPrChange>
          </w:tcPr>
          <w:p w14:paraId="54B3CF23" w14:textId="77777777" w:rsidR="0009723C" w:rsidRPr="0009723C" w:rsidRDefault="0009723C" w:rsidP="0009723C">
            <w:pPr>
              <w:rPr>
                <w:ins w:id="1298" w:author="Microsoft Office User" w:date="2018-12-16T18:33:00Z"/>
                <w:rFonts w:ascii="Calibri" w:hAnsi="Calibri" w:cs="Calibri"/>
                <w:color w:val="000000"/>
              </w:rPr>
            </w:pPr>
            <w:ins w:id="1299" w:author="Microsoft Office User" w:date="2018-12-16T18:33:00Z">
              <w:r w:rsidRPr="0009723C">
                <w:rPr>
                  <w:rFonts w:ascii="Calibri" w:hAnsi="Calibri" w:cs="Calibri"/>
                  <w:color w:val="000000"/>
                </w:rPr>
                <w:t>0.074/-0.091</w:t>
              </w:r>
            </w:ins>
          </w:p>
        </w:tc>
        <w:tc>
          <w:tcPr>
            <w:tcW w:w="540" w:type="pct"/>
            <w:tcBorders>
              <w:top w:val="nil"/>
              <w:left w:val="nil"/>
              <w:bottom w:val="nil"/>
              <w:right w:val="nil"/>
            </w:tcBorders>
            <w:shd w:val="clear" w:color="auto" w:fill="auto"/>
            <w:noWrap/>
            <w:vAlign w:val="bottom"/>
            <w:hideMark/>
            <w:tcPrChange w:id="1300" w:author="Microsoft Office User" w:date="2018-12-16T18:34:00Z">
              <w:tcPr>
                <w:tcW w:w="0" w:type="auto"/>
                <w:tcBorders>
                  <w:top w:val="nil"/>
                  <w:left w:val="nil"/>
                  <w:bottom w:val="nil"/>
                  <w:right w:val="nil"/>
                </w:tcBorders>
                <w:shd w:val="clear" w:color="auto" w:fill="auto"/>
                <w:noWrap/>
                <w:vAlign w:val="bottom"/>
                <w:hideMark/>
              </w:tcPr>
            </w:tcPrChange>
          </w:tcPr>
          <w:p w14:paraId="111E54EC" w14:textId="77777777" w:rsidR="0009723C" w:rsidRPr="0009723C" w:rsidRDefault="0009723C" w:rsidP="0009723C">
            <w:pPr>
              <w:rPr>
                <w:ins w:id="1301" w:author="Microsoft Office User" w:date="2018-12-16T18:33:00Z"/>
                <w:rFonts w:ascii="Calibri" w:hAnsi="Calibri" w:cs="Calibri"/>
                <w:color w:val="000000"/>
              </w:rPr>
            </w:pPr>
            <w:ins w:id="1302" w:author="Microsoft Office User" w:date="2018-12-16T18:33:00Z">
              <w:r w:rsidRPr="0009723C">
                <w:rPr>
                  <w:rFonts w:ascii="Calibri" w:hAnsi="Calibri" w:cs="Calibri"/>
                  <w:color w:val="000000"/>
                </w:rPr>
                <w:t>0.074/-0.083</w:t>
              </w:r>
            </w:ins>
          </w:p>
        </w:tc>
        <w:tc>
          <w:tcPr>
            <w:tcW w:w="513" w:type="pct"/>
            <w:tcBorders>
              <w:top w:val="nil"/>
              <w:left w:val="nil"/>
              <w:bottom w:val="nil"/>
              <w:right w:val="nil"/>
            </w:tcBorders>
            <w:shd w:val="clear" w:color="auto" w:fill="auto"/>
            <w:noWrap/>
            <w:vAlign w:val="bottom"/>
            <w:hideMark/>
            <w:tcPrChange w:id="1303" w:author="Microsoft Office User" w:date="2018-12-16T18:34:00Z">
              <w:tcPr>
                <w:tcW w:w="0" w:type="auto"/>
                <w:tcBorders>
                  <w:top w:val="nil"/>
                  <w:left w:val="nil"/>
                  <w:bottom w:val="nil"/>
                  <w:right w:val="nil"/>
                </w:tcBorders>
                <w:shd w:val="clear" w:color="auto" w:fill="auto"/>
                <w:noWrap/>
                <w:vAlign w:val="bottom"/>
                <w:hideMark/>
              </w:tcPr>
            </w:tcPrChange>
          </w:tcPr>
          <w:p w14:paraId="53ACA817" w14:textId="77777777" w:rsidR="0009723C" w:rsidRPr="0009723C" w:rsidRDefault="0009723C" w:rsidP="0009723C">
            <w:pPr>
              <w:rPr>
                <w:ins w:id="1304" w:author="Microsoft Office User" w:date="2018-12-16T18:33:00Z"/>
                <w:rFonts w:ascii="Calibri" w:hAnsi="Calibri" w:cs="Calibri"/>
                <w:color w:val="000000"/>
              </w:rPr>
            </w:pPr>
          </w:p>
        </w:tc>
      </w:tr>
      <w:tr w:rsidR="0009723C" w:rsidRPr="0009723C" w14:paraId="66D0C18A" w14:textId="77777777" w:rsidTr="0009723C">
        <w:tblPrEx>
          <w:tblW w:w="5000" w:type="pct"/>
          <w:tblCellMar>
            <w:left w:w="70" w:type="dxa"/>
            <w:right w:w="70" w:type="dxa"/>
          </w:tblCellMar>
          <w:tblPrExChange w:id="1305" w:author="Microsoft Office User" w:date="2018-12-16T18:34:00Z">
            <w:tblPrEx>
              <w:tblW w:w="0" w:type="auto"/>
              <w:tblCellMar>
                <w:left w:w="70" w:type="dxa"/>
                <w:right w:w="70" w:type="dxa"/>
              </w:tblCellMar>
            </w:tblPrEx>
          </w:tblPrExChange>
        </w:tblPrEx>
        <w:trPr>
          <w:trHeight w:val="320"/>
          <w:ins w:id="1306" w:author="Microsoft Office User" w:date="2018-12-16T18:33:00Z"/>
          <w:trPrChange w:id="130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08" w:author="Microsoft Office User" w:date="2018-12-16T18:34:00Z">
              <w:tcPr>
                <w:tcW w:w="0" w:type="auto"/>
                <w:tcBorders>
                  <w:top w:val="nil"/>
                  <w:left w:val="nil"/>
                  <w:bottom w:val="nil"/>
                  <w:right w:val="nil"/>
                </w:tcBorders>
                <w:shd w:val="clear" w:color="auto" w:fill="auto"/>
                <w:noWrap/>
                <w:vAlign w:val="bottom"/>
                <w:hideMark/>
              </w:tcPr>
            </w:tcPrChange>
          </w:tcPr>
          <w:p w14:paraId="6118CEB8" w14:textId="77777777" w:rsidR="0009723C" w:rsidRPr="0009723C" w:rsidRDefault="0009723C" w:rsidP="0009723C">
            <w:pPr>
              <w:rPr>
                <w:ins w:id="1309" w:author="Microsoft Office User" w:date="2018-12-16T18:33:00Z"/>
                <w:rFonts w:ascii="Calibri" w:hAnsi="Calibri" w:cs="Calibri"/>
                <w:color w:val="000000"/>
              </w:rPr>
            </w:pPr>
            <w:ins w:id="1310" w:author="Microsoft Office User" w:date="2018-12-16T18:33:00Z">
              <w:r w:rsidRPr="0009723C">
                <w:rPr>
                  <w:rFonts w:ascii="Calibri" w:hAnsi="Calibri" w:cs="Calibri"/>
                  <w:color w:val="000000"/>
                </w:rPr>
                <w:t>C3</w:t>
              </w:r>
            </w:ins>
          </w:p>
        </w:tc>
        <w:tc>
          <w:tcPr>
            <w:tcW w:w="471" w:type="pct"/>
            <w:tcBorders>
              <w:top w:val="nil"/>
              <w:left w:val="nil"/>
              <w:bottom w:val="nil"/>
              <w:right w:val="nil"/>
            </w:tcBorders>
            <w:shd w:val="clear" w:color="auto" w:fill="auto"/>
            <w:noWrap/>
            <w:vAlign w:val="bottom"/>
            <w:hideMark/>
            <w:tcPrChange w:id="1311" w:author="Microsoft Office User" w:date="2018-12-16T18:34:00Z">
              <w:tcPr>
                <w:tcW w:w="0" w:type="auto"/>
                <w:tcBorders>
                  <w:top w:val="nil"/>
                  <w:left w:val="nil"/>
                  <w:bottom w:val="nil"/>
                  <w:right w:val="nil"/>
                </w:tcBorders>
                <w:shd w:val="clear" w:color="auto" w:fill="auto"/>
                <w:noWrap/>
                <w:vAlign w:val="bottom"/>
                <w:hideMark/>
              </w:tcPr>
            </w:tcPrChange>
          </w:tcPr>
          <w:p w14:paraId="0FBF48C1" w14:textId="77777777" w:rsidR="0009723C" w:rsidRPr="0009723C" w:rsidRDefault="0009723C" w:rsidP="0009723C">
            <w:pPr>
              <w:rPr>
                <w:ins w:id="1312" w:author="Microsoft Office User" w:date="2018-12-16T18:33:00Z"/>
                <w:rFonts w:ascii="Calibri" w:hAnsi="Calibri" w:cs="Calibri"/>
                <w:color w:val="000000"/>
              </w:rPr>
            </w:pPr>
            <w:ins w:id="1313" w:author="Microsoft Office User" w:date="2018-12-16T18:33:00Z">
              <w:r w:rsidRPr="0009723C">
                <w:rPr>
                  <w:rFonts w:ascii="Calibri" w:hAnsi="Calibri" w:cs="Calibri"/>
                  <w:color w:val="000000"/>
                </w:rPr>
                <w:t>0.194</w:t>
              </w:r>
            </w:ins>
          </w:p>
        </w:tc>
        <w:tc>
          <w:tcPr>
            <w:tcW w:w="304" w:type="pct"/>
            <w:tcBorders>
              <w:top w:val="nil"/>
              <w:left w:val="nil"/>
              <w:bottom w:val="nil"/>
              <w:right w:val="nil"/>
            </w:tcBorders>
            <w:shd w:val="clear" w:color="auto" w:fill="auto"/>
            <w:noWrap/>
            <w:vAlign w:val="bottom"/>
            <w:hideMark/>
            <w:tcPrChange w:id="1314" w:author="Microsoft Office User" w:date="2018-12-16T18:34:00Z">
              <w:tcPr>
                <w:tcW w:w="0" w:type="auto"/>
                <w:tcBorders>
                  <w:top w:val="nil"/>
                  <w:left w:val="nil"/>
                  <w:bottom w:val="nil"/>
                  <w:right w:val="nil"/>
                </w:tcBorders>
                <w:shd w:val="clear" w:color="auto" w:fill="auto"/>
                <w:noWrap/>
                <w:vAlign w:val="bottom"/>
                <w:hideMark/>
              </w:tcPr>
            </w:tcPrChange>
          </w:tcPr>
          <w:p w14:paraId="3856DAC5" w14:textId="77777777" w:rsidR="0009723C" w:rsidRPr="0009723C" w:rsidRDefault="0009723C" w:rsidP="0009723C">
            <w:pPr>
              <w:rPr>
                <w:ins w:id="1315" w:author="Microsoft Office User" w:date="2018-12-16T18:33:00Z"/>
                <w:rFonts w:ascii="Calibri" w:hAnsi="Calibri" w:cs="Calibri"/>
                <w:color w:val="000000"/>
              </w:rPr>
            </w:pPr>
            <w:ins w:id="1316" w:author="Microsoft Office User" w:date="2018-12-16T18:33:00Z">
              <w:r w:rsidRPr="0009723C">
                <w:rPr>
                  <w:rFonts w:ascii="Calibri" w:hAnsi="Calibri" w:cs="Calibri"/>
                  <w:color w:val="000000"/>
                </w:rPr>
                <w:t>0.08</w:t>
              </w:r>
            </w:ins>
          </w:p>
        </w:tc>
        <w:tc>
          <w:tcPr>
            <w:tcW w:w="388" w:type="pct"/>
            <w:tcBorders>
              <w:top w:val="nil"/>
              <w:left w:val="nil"/>
              <w:bottom w:val="nil"/>
              <w:right w:val="nil"/>
            </w:tcBorders>
            <w:shd w:val="clear" w:color="auto" w:fill="auto"/>
            <w:noWrap/>
            <w:vAlign w:val="bottom"/>
            <w:hideMark/>
            <w:tcPrChange w:id="1317" w:author="Microsoft Office User" w:date="2018-12-16T18:34:00Z">
              <w:tcPr>
                <w:tcW w:w="0" w:type="auto"/>
                <w:tcBorders>
                  <w:top w:val="nil"/>
                  <w:left w:val="nil"/>
                  <w:bottom w:val="nil"/>
                  <w:right w:val="nil"/>
                </w:tcBorders>
                <w:shd w:val="clear" w:color="auto" w:fill="auto"/>
                <w:noWrap/>
                <w:vAlign w:val="bottom"/>
                <w:hideMark/>
              </w:tcPr>
            </w:tcPrChange>
          </w:tcPr>
          <w:p w14:paraId="77139C6B" w14:textId="77777777" w:rsidR="0009723C" w:rsidRPr="0009723C" w:rsidRDefault="0009723C" w:rsidP="0009723C">
            <w:pPr>
              <w:rPr>
                <w:ins w:id="131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19" w:author="Microsoft Office User" w:date="2018-12-16T18:34:00Z">
              <w:tcPr>
                <w:tcW w:w="0" w:type="auto"/>
                <w:tcBorders>
                  <w:top w:val="nil"/>
                  <w:left w:val="nil"/>
                  <w:bottom w:val="nil"/>
                  <w:right w:val="nil"/>
                </w:tcBorders>
                <w:shd w:val="clear" w:color="auto" w:fill="auto"/>
                <w:noWrap/>
                <w:vAlign w:val="bottom"/>
                <w:hideMark/>
              </w:tcPr>
            </w:tcPrChange>
          </w:tcPr>
          <w:p w14:paraId="4664A171" w14:textId="77777777" w:rsidR="0009723C" w:rsidRPr="0009723C" w:rsidRDefault="0009723C" w:rsidP="0009723C">
            <w:pPr>
              <w:rPr>
                <w:ins w:id="1320" w:author="Microsoft Office User" w:date="2018-12-16T18:33:00Z"/>
                <w:rFonts w:ascii="Calibri" w:hAnsi="Calibri" w:cs="Calibri"/>
                <w:color w:val="000000"/>
              </w:rPr>
            </w:pPr>
            <w:ins w:id="1321" w:author="Microsoft Office User" w:date="2018-12-16T18:33:00Z">
              <w:r w:rsidRPr="0009723C">
                <w:rPr>
                  <w:rFonts w:ascii="Calibri" w:hAnsi="Calibri" w:cs="Calibri"/>
                  <w:color w:val="000000"/>
                </w:rPr>
                <w:t>0.133/-0.065</w:t>
              </w:r>
            </w:ins>
          </w:p>
        </w:tc>
        <w:tc>
          <w:tcPr>
            <w:tcW w:w="567" w:type="pct"/>
            <w:tcBorders>
              <w:top w:val="nil"/>
              <w:left w:val="nil"/>
              <w:bottom w:val="nil"/>
              <w:right w:val="nil"/>
            </w:tcBorders>
            <w:shd w:val="clear" w:color="auto" w:fill="auto"/>
            <w:noWrap/>
            <w:vAlign w:val="bottom"/>
            <w:hideMark/>
            <w:tcPrChange w:id="1322" w:author="Microsoft Office User" w:date="2018-12-16T18:34:00Z">
              <w:tcPr>
                <w:tcW w:w="0" w:type="auto"/>
                <w:tcBorders>
                  <w:top w:val="nil"/>
                  <w:left w:val="nil"/>
                  <w:bottom w:val="nil"/>
                  <w:right w:val="nil"/>
                </w:tcBorders>
                <w:shd w:val="clear" w:color="auto" w:fill="auto"/>
                <w:noWrap/>
                <w:vAlign w:val="bottom"/>
                <w:hideMark/>
              </w:tcPr>
            </w:tcPrChange>
          </w:tcPr>
          <w:p w14:paraId="1D924D89" w14:textId="77777777" w:rsidR="0009723C" w:rsidRPr="0009723C" w:rsidRDefault="0009723C" w:rsidP="0009723C">
            <w:pPr>
              <w:rPr>
                <w:ins w:id="1323" w:author="Microsoft Office User" w:date="2018-12-16T18:33:00Z"/>
                <w:rFonts w:ascii="Calibri" w:hAnsi="Calibri" w:cs="Calibri"/>
                <w:color w:val="000000"/>
              </w:rPr>
            </w:pPr>
            <w:ins w:id="1324" w:author="Microsoft Office User" w:date="2018-12-16T18:33:00Z">
              <w:r w:rsidRPr="0009723C">
                <w:rPr>
                  <w:rFonts w:ascii="Calibri" w:hAnsi="Calibri" w:cs="Calibri"/>
                  <w:color w:val="000000"/>
                </w:rPr>
                <w:t>0.072/-0.051</w:t>
              </w:r>
            </w:ins>
          </w:p>
        </w:tc>
        <w:tc>
          <w:tcPr>
            <w:tcW w:w="540" w:type="pct"/>
            <w:tcBorders>
              <w:top w:val="nil"/>
              <w:left w:val="nil"/>
              <w:bottom w:val="nil"/>
              <w:right w:val="nil"/>
            </w:tcBorders>
            <w:shd w:val="clear" w:color="auto" w:fill="auto"/>
            <w:noWrap/>
            <w:vAlign w:val="bottom"/>
            <w:hideMark/>
            <w:tcPrChange w:id="1325" w:author="Microsoft Office User" w:date="2018-12-16T18:34:00Z">
              <w:tcPr>
                <w:tcW w:w="0" w:type="auto"/>
                <w:tcBorders>
                  <w:top w:val="nil"/>
                  <w:left w:val="nil"/>
                  <w:bottom w:val="nil"/>
                  <w:right w:val="nil"/>
                </w:tcBorders>
                <w:shd w:val="clear" w:color="auto" w:fill="auto"/>
                <w:noWrap/>
                <w:vAlign w:val="bottom"/>
                <w:hideMark/>
              </w:tcPr>
            </w:tcPrChange>
          </w:tcPr>
          <w:p w14:paraId="10B54050" w14:textId="77777777" w:rsidR="0009723C" w:rsidRPr="0009723C" w:rsidRDefault="0009723C" w:rsidP="0009723C">
            <w:pPr>
              <w:rPr>
                <w:ins w:id="132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27" w:author="Microsoft Office User" w:date="2018-12-16T18:34:00Z">
              <w:tcPr>
                <w:tcW w:w="0" w:type="auto"/>
                <w:tcBorders>
                  <w:top w:val="nil"/>
                  <w:left w:val="nil"/>
                  <w:bottom w:val="nil"/>
                  <w:right w:val="nil"/>
                </w:tcBorders>
                <w:shd w:val="clear" w:color="auto" w:fill="auto"/>
                <w:noWrap/>
                <w:vAlign w:val="bottom"/>
                <w:hideMark/>
              </w:tcPr>
            </w:tcPrChange>
          </w:tcPr>
          <w:p w14:paraId="1470F1BD" w14:textId="77777777" w:rsidR="0009723C" w:rsidRPr="0009723C" w:rsidRDefault="0009723C" w:rsidP="0009723C">
            <w:pPr>
              <w:rPr>
                <w:ins w:id="1328" w:author="Microsoft Office User" w:date="2018-12-16T18:33:00Z"/>
                <w:rFonts w:ascii="Calibri" w:hAnsi="Calibri" w:cs="Calibri"/>
                <w:color w:val="000000"/>
              </w:rPr>
            </w:pPr>
            <w:ins w:id="1329" w:author="Microsoft Office User" w:date="2018-12-16T18:33:00Z">
              <w:r w:rsidRPr="0009723C">
                <w:rPr>
                  <w:rFonts w:ascii="Calibri" w:hAnsi="Calibri" w:cs="Calibri"/>
                  <w:color w:val="000000"/>
                </w:rPr>
                <w:t>0.024/-0.039</w:t>
              </w:r>
            </w:ins>
          </w:p>
        </w:tc>
        <w:tc>
          <w:tcPr>
            <w:tcW w:w="540" w:type="pct"/>
            <w:tcBorders>
              <w:top w:val="nil"/>
              <w:left w:val="nil"/>
              <w:bottom w:val="nil"/>
              <w:right w:val="nil"/>
            </w:tcBorders>
            <w:shd w:val="clear" w:color="auto" w:fill="auto"/>
            <w:noWrap/>
            <w:vAlign w:val="bottom"/>
            <w:hideMark/>
            <w:tcPrChange w:id="1330" w:author="Microsoft Office User" w:date="2018-12-16T18:34:00Z">
              <w:tcPr>
                <w:tcW w:w="0" w:type="auto"/>
                <w:tcBorders>
                  <w:top w:val="nil"/>
                  <w:left w:val="nil"/>
                  <w:bottom w:val="nil"/>
                  <w:right w:val="nil"/>
                </w:tcBorders>
                <w:shd w:val="clear" w:color="auto" w:fill="auto"/>
                <w:noWrap/>
                <w:vAlign w:val="bottom"/>
                <w:hideMark/>
              </w:tcPr>
            </w:tcPrChange>
          </w:tcPr>
          <w:p w14:paraId="4BF6ADBC" w14:textId="77777777" w:rsidR="0009723C" w:rsidRPr="0009723C" w:rsidRDefault="0009723C" w:rsidP="0009723C">
            <w:pPr>
              <w:rPr>
                <w:ins w:id="1331" w:author="Microsoft Office User" w:date="2018-12-16T18:33:00Z"/>
                <w:rFonts w:ascii="Calibri" w:hAnsi="Calibri" w:cs="Calibri"/>
                <w:color w:val="000000"/>
              </w:rPr>
            </w:pPr>
            <w:ins w:id="1332" w:author="Microsoft Office User" w:date="2018-12-16T18:33:00Z">
              <w:r w:rsidRPr="0009723C">
                <w:rPr>
                  <w:rFonts w:ascii="Calibri" w:hAnsi="Calibri" w:cs="Calibri"/>
                  <w:color w:val="000000"/>
                </w:rPr>
                <w:t>0.042/-0.042</w:t>
              </w:r>
            </w:ins>
          </w:p>
        </w:tc>
        <w:tc>
          <w:tcPr>
            <w:tcW w:w="513" w:type="pct"/>
            <w:tcBorders>
              <w:top w:val="nil"/>
              <w:left w:val="nil"/>
              <w:bottom w:val="nil"/>
              <w:right w:val="nil"/>
            </w:tcBorders>
            <w:shd w:val="clear" w:color="auto" w:fill="auto"/>
            <w:noWrap/>
            <w:vAlign w:val="bottom"/>
            <w:hideMark/>
            <w:tcPrChange w:id="1333" w:author="Microsoft Office User" w:date="2018-12-16T18:34:00Z">
              <w:tcPr>
                <w:tcW w:w="0" w:type="auto"/>
                <w:tcBorders>
                  <w:top w:val="nil"/>
                  <w:left w:val="nil"/>
                  <w:bottom w:val="nil"/>
                  <w:right w:val="nil"/>
                </w:tcBorders>
                <w:shd w:val="clear" w:color="auto" w:fill="auto"/>
                <w:noWrap/>
                <w:vAlign w:val="bottom"/>
                <w:hideMark/>
              </w:tcPr>
            </w:tcPrChange>
          </w:tcPr>
          <w:p w14:paraId="5173E97A" w14:textId="77777777" w:rsidR="0009723C" w:rsidRPr="0009723C" w:rsidRDefault="0009723C" w:rsidP="0009723C">
            <w:pPr>
              <w:rPr>
                <w:ins w:id="1334" w:author="Microsoft Office User" w:date="2018-12-16T18:33:00Z"/>
                <w:rFonts w:ascii="Calibri" w:hAnsi="Calibri" w:cs="Calibri"/>
                <w:color w:val="000000"/>
              </w:rPr>
            </w:pPr>
          </w:p>
        </w:tc>
      </w:tr>
      <w:tr w:rsidR="0009723C" w:rsidRPr="0009723C" w14:paraId="50FBFCE0" w14:textId="77777777" w:rsidTr="0009723C">
        <w:tblPrEx>
          <w:tblW w:w="5000" w:type="pct"/>
          <w:tblCellMar>
            <w:left w:w="70" w:type="dxa"/>
            <w:right w:w="70" w:type="dxa"/>
          </w:tblCellMar>
          <w:tblPrExChange w:id="1335" w:author="Microsoft Office User" w:date="2018-12-16T18:34:00Z">
            <w:tblPrEx>
              <w:tblW w:w="0" w:type="auto"/>
              <w:tblCellMar>
                <w:left w:w="70" w:type="dxa"/>
                <w:right w:w="70" w:type="dxa"/>
              </w:tblCellMar>
            </w:tblPrEx>
          </w:tblPrExChange>
        </w:tblPrEx>
        <w:trPr>
          <w:trHeight w:val="320"/>
          <w:ins w:id="1336" w:author="Microsoft Office User" w:date="2018-12-16T18:33:00Z"/>
          <w:trPrChange w:id="133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38" w:author="Microsoft Office User" w:date="2018-12-16T18:34:00Z">
              <w:tcPr>
                <w:tcW w:w="0" w:type="auto"/>
                <w:tcBorders>
                  <w:top w:val="nil"/>
                  <w:left w:val="nil"/>
                  <w:bottom w:val="nil"/>
                  <w:right w:val="nil"/>
                </w:tcBorders>
                <w:shd w:val="clear" w:color="auto" w:fill="auto"/>
                <w:noWrap/>
                <w:vAlign w:val="bottom"/>
                <w:hideMark/>
              </w:tcPr>
            </w:tcPrChange>
          </w:tcPr>
          <w:p w14:paraId="719DAB43" w14:textId="77777777" w:rsidR="0009723C" w:rsidRPr="0009723C" w:rsidRDefault="0009723C" w:rsidP="0009723C">
            <w:pPr>
              <w:rPr>
                <w:ins w:id="1339" w:author="Microsoft Office User" w:date="2018-12-16T18:33:00Z"/>
                <w:rFonts w:ascii="Calibri" w:hAnsi="Calibri" w:cs="Calibri"/>
                <w:color w:val="000000"/>
              </w:rPr>
            </w:pPr>
            <w:ins w:id="1340" w:author="Microsoft Office User" w:date="2018-12-16T18:33:00Z">
              <w:r w:rsidRPr="0009723C">
                <w:rPr>
                  <w:rFonts w:ascii="Calibri" w:hAnsi="Calibri" w:cs="Calibri"/>
                  <w:color w:val="000000"/>
                </w:rPr>
                <w:t>C4</w:t>
              </w:r>
            </w:ins>
          </w:p>
        </w:tc>
        <w:tc>
          <w:tcPr>
            <w:tcW w:w="471" w:type="pct"/>
            <w:tcBorders>
              <w:top w:val="nil"/>
              <w:left w:val="nil"/>
              <w:bottom w:val="nil"/>
              <w:right w:val="nil"/>
            </w:tcBorders>
            <w:shd w:val="clear" w:color="auto" w:fill="auto"/>
            <w:noWrap/>
            <w:vAlign w:val="bottom"/>
            <w:hideMark/>
            <w:tcPrChange w:id="1341" w:author="Microsoft Office User" w:date="2018-12-16T18:34:00Z">
              <w:tcPr>
                <w:tcW w:w="0" w:type="auto"/>
                <w:tcBorders>
                  <w:top w:val="nil"/>
                  <w:left w:val="nil"/>
                  <w:bottom w:val="nil"/>
                  <w:right w:val="nil"/>
                </w:tcBorders>
                <w:shd w:val="clear" w:color="auto" w:fill="auto"/>
                <w:noWrap/>
                <w:vAlign w:val="bottom"/>
                <w:hideMark/>
              </w:tcPr>
            </w:tcPrChange>
          </w:tcPr>
          <w:p w14:paraId="48C02B44" w14:textId="77777777" w:rsidR="0009723C" w:rsidRPr="0009723C" w:rsidRDefault="0009723C" w:rsidP="0009723C">
            <w:pPr>
              <w:rPr>
                <w:ins w:id="1342" w:author="Microsoft Office User" w:date="2018-12-16T18:33:00Z"/>
                <w:rFonts w:ascii="Calibri" w:hAnsi="Calibri" w:cs="Calibri"/>
                <w:color w:val="000000"/>
              </w:rPr>
            </w:pPr>
            <w:ins w:id="1343" w:author="Microsoft Office User" w:date="2018-12-16T18:33:00Z">
              <w:r w:rsidRPr="0009723C">
                <w:rPr>
                  <w:rFonts w:ascii="Calibri" w:hAnsi="Calibri" w:cs="Calibri"/>
                  <w:color w:val="000000"/>
                </w:rPr>
                <w:t>0.202</w:t>
              </w:r>
            </w:ins>
          </w:p>
        </w:tc>
        <w:tc>
          <w:tcPr>
            <w:tcW w:w="304" w:type="pct"/>
            <w:tcBorders>
              <w:top w:val="nil"/>
              <w:left w:val="nil"/>
              <w:bottom w:val="nil"/>
              <w:right w:val="nil"/>
            </w:tcBorders>
            <w:shd w:val="clear" w:color="auto" w:fill="auto"/>
            <w:noWrap/>
            <w:vAlign w:val="bottom"/>
            <w:hideMark/>
            <w:tcPrChange w:id="1344" w:author="Microsoft Office User" w:date="2018-12-16T18:34:00Z">
              <w:tcPr>
                <w:tcW w:w="0" w:type="auto"/>
                <w:tcBorders>
                  <w:top w:val="nil"/>
                  <w:left w:val="nil"/>
                  <w:bottom w:val="nil"/>
                  <w:right w:val="nil"/>
                </w:tcBorders>
                <w:shd w:val="clear" w:color="auto" w:fill="auto"/>
                <w:noWrap/>
                <w:vAlign w:val="bottom"/>
                <w:hideMark/>
              </w:tcPr>
            </w:tcPrChange>
          </w:tcPr>
          <w:p w14:paraId="0F48A859" w14:textId="77777777" w:rsidR="0009723C" w:rsidRPr="0009723C" w:rsidRDefault="0009723C" w:rsidP="0009723C">
            <w:pPr>
              <w:rPr>
                <w:ins w:id="1345" w:author="Microsoft Office User" w:date="2018-12-16T18:33:00Z"/>
                <w:rFonts w:ascii="Calibri" w:hAnsi="Calibri" w:cs="Calibri"/>
                <w:color w:val="000000"/>
              </w:rPr>
            </w:pPr>
            <w:ins w:id="1346" w:author="Microsoft Office User" w:date="2018-12-16T18:33:00Z">
              <w:r w:rsidRPr="0009723C">
                <w:rPr>
                  <w:rFonts w:ascii="Calibri" w:hAnsi="Calibri" w:cs="Calibri"/>
                  <w:color w:val="000000"/>
                </w:rPr>
                <w:t>0.013</w:t>
              </w:r>
            </w:ins>
          </w:p>
        </w:tc>
        <w:tc>
          <w:tcPr>
            <w:tcW w:w="388" w:type="pct"/>
            <w:tcBorders>
              <w:top w:val="nil"/>
              <w:left w:val="nil"/>
              <w:bottom w:val="nil"/>
              <w:right w:val="nil"/>
            </w:tcBorders>
            <w:shd w:val="clear" w:color="auto" w:fill="auto"/>
            <w:noWrap/>
            <w:vAlign w:val="bottom"/>
            <w:hideMark/>
            <w:tcPrChange w:id="1347" w:author="Microsoft Office User" w:date="2018-12-16T18:34:00Z">
              <w:tcPr>
                <w:tcW w:w="0" w:type="auto"/>
                <w:tcBorders>
                  <w:top w:val="nil"/>
                  <w:left w:val="nil"/>
                  <w:bottom w:val="nil"/>
                  <w:right w:val="nil"/>
                </w:tcBorders>
                <w:shd w:val="clear" w:color="auto" w:fill="auto"/>
                <w:noWrap/>
                <w:vAlign w:val="bottom"/>
                <w:hideMark/>
              </w:tcPr>
            </w:tcPrChange>
          </w:tcPr>
          <w:p w14:paraId="716F0D3C" w14:textId="77777777" w:rsidR="0009723C" w:rsidRPr="0009723C" w:rsidRDefault="0009723C" w:rsidP="0009723C">
            <w:pPr>
              <w:rPr>
                <w:ins w:id="134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49" w:author="Microsoft Office User" w:date="2018-12-16T18:34:00Z">
              <w:tcPr>
                <w:tcW w:w="0" w:type="auto"/>
                <w:tcBorders>
                  <w:top w:val="nil"/>
                  <w:left w:val="nil"/>
                  <w:bottom w:val="nil"/>
                  <w:right w:val="nil"/>
                </w:tcBorders>
                <w:shd w:val="clear" w:color="auto" w:fill="auto"/>
                <w:noWrap/>
                <w:vAlign w:val="bottom"/>
                <w:hideMark/>
              </w:tcPr>
            </w:tcPrChange>
          </w:tcPr>
          <w:p w14:paraId="4C5BABC2" w14:textId="77777777" w:rsidR="0009723C" w:rsidRPr="0009723C" w:rsidRDefault="0009723C" w:rsidP="0009723C">
            <w:pPr>
              <w:rPr>
                <w:ins w:id="1350" w:author="Microsoft Office User" w:date="2018-12-16T18:33:00Z"/>
                <w:rFonts w:ascii="Calibri" w:hAnsi="Calibri" w:cs="Calibri"/>
                <w:color w:val="000000"/>
              </w:rPr>
            </w:pPr>
            <w:ins w:id="1351" w:author="Microsoft Office User" w:date="2018-12-16T18:33:00Z">
              <w:r w:rsidRPr="0009723C">
                <w:rPr>
                  <w:rFonts w:ascii="Calibri" w:hAnsi="Calibri" w:cs="Calibri"/>
                  <w:color w:val="000000"/>
                </w:rPr>
                <w:t>0.164/-0.068</w:t>
              </w:r>
            </w:ins>
          </w:p>
        </w:tc>
        <w:tc>
          <w:tcPr>
            <w:tcW w:w="567" w:type="pct"/>
            <w:tcBorders>
              <w:top w:val="nil"/>
              <w:left w:val="nil"/>
              <w:bottom w:val="nil"/>
              <w:right w:val="nil"/>
            </w:tcBorders>
            <w:shd w:val="clear" w:color="auto" w:fill="auto"/>
            <w:noWrap/>
            <w:vAlign w:val="bottom"/>
            <w:hideMark/>
            <w:tcPrChange w:id="1352" w:author="Microsoft Office User" w:date="2018-12-16T18:34:00Z">
              <w:tcPr>
                <w:tcW w:w="0" w:type="auto"/>
                <w:tcBorders>
                  <w:top w:val="nil"/>
                  <w:left w:val="nil"/>
                  <w:bottom w:val="nil"/>
                  <w:right w:val="nil"/>
                </w:tcBorders>
                <w:shd w:val="clear" w:color="auto" w:fill="auto"/>
                <w:noWrap/>
                <w:vAlign w:val="bottom"/>
                <w:hideMark/>
              </w:tcPr>
            </w:tcPrChange>
          </w:tcPr>
          <w:p w14:paraId="73D92025" w14:textId="77777777" w:rsidR="0009723C" w:rsidRPr="0009723C" w:rsidRDefault="0009723C" w:rsidP="0009723C">
            <w:pPr>
              <w:rPr>
                <w:ins w:id="1353" w:author="Microsoft Office User" w:date="2018-12-16T18:33:00Z"/>
                <w:rFonts w:ascii="Calibri" w:hAnsi="Calibri" w:cs="Calibri"/>
                <w:color w:val="000000"/>
              </w:rPr>
            </w:pPr>
            <w:ins w:id="1354" w:author="Microsoft Office User" w:date="2018-12-16T18:33:00Z">
              <w:r w:rsidRPr="0009723C">
                <w:rPr>
                  <w:rFonts w:ascii="Calibri" w:hAnsi="Calibri" w:cs="Calibri"/>
                  <w:color w:val="000000"/>
                </w:rPr>
                <w:t>-0.009/-0.029</w:t>
              </w:r>
            </w:ins>
          </w:p>
        </w:tc>
        <w:tc>
          <w:tcPr>
            <w:tcW w:w="540" w:type="pct"/>
            <w:tcBorders>
              <w:top w:val="nil"/>
              <w:left w:val="nil"/>
              <w:bottom w:val="nil"/>
              <w:right w:val="nil"/>
            </w:tcBorders>
            <w:shd w:val="clear" w:color="auto" w:fill="auto"/>
            <w:noWrap/>
            <w:vAlign w:val="bottom"/>
            <w:hideMark/>
            <w:tcPrChange w:id="1355" w:author="Microsoft Office User" w:date="2018-12-16T18:34:00Z">
              <w:tcPr>
                <w:tcW w:w="0" w:type="auto"/>
                <w:tcBorders>
                  <w:top w:val="nil"/>
                  <w:left w:val="nil"/>
                  <w:bottom w:val="nil"/>
                  <w:right w:val="nil"/>
                </w:tcBorders>
                <w:shd w:val="clear" w:color="auto" w:fill="auto"/>
                <w:noWrap/>
                <w:vAlign w:val="bottom"/>
                <w:hideMark/>
              </w:tcPr>
            </w:tcPrChange>
          </w:tcPr>
          <w:p w14:paraId="6BB31025" w14:textId="77777777" w:rsidR="0009723C" w:rsidRPr="0009723C" w:rsidRDefault="0009723C" w:rsidP="0009723C">
            <w:pPr>
              <w:rPr>
                <w:ins w:id="135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57" w:author="Microsoft Office User" w:date="2018-12-16T18:34:00Z">
              <w:tcPr>
                <w:tcW w:w="0" w:type="auto"/>
                <w:tcBorders>
                  <w:top w:val="nil"/>
                  <w:left w:val="nil"/>
                  <w:bottom w:val="nil"/>
                  <w:right w:val="nil"/>
                </w:tcBorders>
                <w:shd w:val="clear" w:color="auto" w:fill="auto"/>
                <w:noWrap/>
                <w:vAlign w:val="bottom"/>
                <w:hideMark/>
              </w:tcPr>
            </w:tcPrChange>
          </w:tcPr>
          <w:p w14:paraId="4F7F3A13" w14:textId="77777777" w:rsidR="0009723C" w:rsidRPr="0009723C" w:rsidRDefault="0009723C" w:rsidP="0009723C">
            <w:pPr>
              <w:rPr>
                <w:ins w:id="1358" w:author="Microsoft Office User" w:date="2018-12-16T18:33:00Z"/>
                <w:rFonts w:ascii="Calibri" w:hAnsi="Calibri" w:cs="Calibri"/>
                <w:color w:val="000000"/>
              </w:rPr>
            </w:pPr>
            <w:ins w:id="1359" w:author="Microsoft Office User" w:date="2018-12-16T18:33:00Z">
              <w:r w:rsidRPr="0009723C">
                <w:rPr>
                  <w:rFonts w:ascii="Calibri" w:hAnsi="Calibri" w:cs="Calibri"/>
                  <w:color w:val="000000"/>
                </w:rPr>
                <w:t>-0.029/0.015</w:t>
              </w:r>
            </w:ins>
          </w:p>
        </w:tc>
        <w:tc>
          <w:tcPr>
            <w:tcW w:w="540" w:type="pct"/>
            <w:tcBorders>
              <w:top w:val="nil"/>
              <w:left w:val="nil"/>
              <w:bottom w:val="nil"/>
              <w:right w:val="nil"/>
            </w:tcBorders>
            <w:shd w:val="clear" w:color="auto" w:fill="auto"/>
            <w:noWrap/>
            <w:vAlign w:val="bottom"/>
            <w:hideMark/>
            <w:tcPrChange w:id="1360" w:author="Microsoft Office User" w:date="2018-12-16T18:34:00Z">
              <w:tcPr>
                <w:tcW w:w="0" w:type="auto"/>
                <w:tcBorders>
                  <w:top w:val="nil"/>
                  <w:left w:val="nil"/>
                  <w:bottom w:val="nil"/>
                  <w:right w:val="nil"/>
                </w:tcBorders>
                <w:shd w:val="clear" w:color="auto" w:fill="auto"/>
                <w:noWrap/>
                <w:vAlign w:val="bottom"/>
                <w:hideMark/>
              </w:tcPr>
            </w:tcPrChange>
          </w:tcPr>
          <w:p w14:paraId="5EE3D4A0" w14:textId="77777777" w:rsidR="0009723C" w:rsidRPr="0009723C" w:rsidRDefault="0009723C" w:rsidP="0009723C">
            <w:pPr>
              <w:rPr>
                <w:ins w:id="1361" w:author="Microsoft Office User" w:date="2018-12-16T18:33:00Z"/>
                <w:rFonts w:ascii="Calibri" w:hAnsi="Calibri" w:cs="Calibri"/>
                <w:color w:val="000000"/>
              </w:rPr>
            </w:pPr>
            <w:ins w:id="1362" w:author="Microsoft Office User" w:date="2018-12-16T18:33:00Z">
              <w:r w:rsidRPr="0009723C">
                <w:rPr>
                  <w:rFonts w:ascii="Calibri" w:hAnsi="Calibri" w:cs="Calibri"/>
                  <w:color w:val="000000"/>
                </w:rPr>
                <w:t>0.033/-0.036</w:t>
              </w:r>
            </w:ins>
          </w:p>
        </w:tc>
        <w:tc>
          <w:tcPr>
            <w:tcW w:w="513" w:type="pct"/>
            <w:tcBorders>
              <w:top w:val="nil"/>
              <w:left w:val="nil"/>
              <w:bottom w:val="nil"/>
              <w:right w:val="nil"/>
            </w:tcBorders>
            <w:shd w:val="clear" w:color="auto" w:fill="auto"/>
            <w:noWrap/>
            <w:vAlign w:val="bottom"/>
            <w:hideMark/>
            <w:tcPrChange w:id="1363" w:author="Microsoft Office User" w:date="2018-12-16T18:34:00Z">
              <w:tcPr>
                <w:tcW w:w="0" w:type="auto"/>
                <w:tcBorders>
                  <w:top w:val="nil"/>
                  <w:left w:val="nil"/>
                  <w:bottom w:val="nil"/>
                  <w:right w:val="nil"/>
                </w:tcBorders>
                <w:shd w:val="clear" w:color="auto" w:fill="auto"/>
                <w:noWrap/>
                <w:vAlign w:val="bottom"/>
                <w:hideMark/>
              </w:tcPr>
            </w:tcPrChange>
          </w:tcPr>
          <w:p w14:paraId="6560E347" w14:textId="77777777" w:rsidR="0009723C" w:rsidRPr="0009723C" w:rsidRDefault="0009723C" w:rsidP="0009723C">
            <w:pPr>
              <w:rPr>
                <w:ins w:id="1364" w:author="Microsoft Office User" w:date="2018-12-16T18:33:00Z"/>
                <w:rFonts w:ascii="Calibri" w:hAnsi="Calibri" w:cs="Calibri"/>
                <w:color w:val="000000"/>
              </w:rPr>
            </w:pPr>
          </w:p>
        </w:tc>
      </w:tr>
      <w:tr w:rsidR="0009723C" w:rsidRPr="0009723C" w14:paraId="78155CE5" w14:textId="77777777" w:rsidTr="0009723C">
        <w:tblPrEx>
          <w:tblW w:w="5000" w:type="pct"/>
          <w:tblCellMar>
            <w:left w:w="70" w:type="dxa"/>
            <w:right w:w="70" w:type="dxa"/>
          </w:tblCellMar>
          <w:tblPrExChange w:id="1365" w:author="Microsoft Office User" w:date="2018-12-16T18:34:00Z">
            <w:tblPrEx>
              <w:tblW w:w="0" w:type="auto"/>
              <w:tblCellMar>
                <w:left w:w="70" w:type="dxa"/>
                <w:right w:w="70" w:type="dxa"/>
              </w:tblCellMar>
            </w:tblPrEx>
          </w:tblPrExChange>
        </w:tblPrEx>
        <w:trPr>
          <w:trHeight w:val="320"/>
          <w:ins w:id="1366" w:author="Microsoft Office User" w:date="2018-12-16T18:33:00Z"/>
          <w:trPrChange w:id="136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68" w:author="Microsoft Office User" w:date="2018-12-16T18:34:00Z">
              <w:tcPr>
                <w:tcW w:w="0" w:type="auto"/>
                <w:tcBorders>
                  <w:top w:val="nil"/>
                  <w:left w:val="nil"/>
                  <w:bottom w:val="nil"/>
                  <w:right w:val="nil"/>
                </w:tcBorders>
                <w:shd w:val="clear" w:color="auto" w:fill="auto"/>
                <w:noWrap/>
                <w:vAlign w:val="bottom"/>
                <w:hideMark/>
              </w:tcPr>
            </w:tcPrChange>
          </w:tcPr>
          <w:p w14:paraId="6E20EE4C" w14:textId="77777777" w:rsidR="0009723C" w:rsidRPr="0009723C" w:rsidRDefault="0009723C" w:rsidP="0009723C">
            <w:pPr>
              <w:rPr>
                <w:ins w:id="1369" w:author="Microsoft Office User" w:date="2018-12-16T18:33:00Z"/>
                <w:rFonts w:ascii="Calibri" w:hAnsi="Calibri" w:cs="Calibri"/>
                <w:color w:val="000000"/>
              </w:rPr>
            </w:pPr>
            <w:ins w:id="1370" w:author="Microsoft Office User" w:date="2018-12-16T18:33:00Z">
              <w:r w:rsidRPr="0009723C">
                <w:rPr>
                  <w:rFonts w:ascii="Calibri" w:hAnsi="Calibri" w:cs="Calibri"/>
                  <w:color w:val="000000"/>
                </w:rPr>
                <w:t>C5</w:t>
              </w:r>
            </w:ins>
          </w:p>
        </w:tc>
        <w:tc>
          <w:tcPr>
            <w:tcW w:w="471" w:type="pct"/>
            <w:tcBorders>
              <w:top w:val="nil"/>
              <w:left w:val="nil"/>
              <w:bottom w:val="nil"/>
              <w:right w:val="nil"/>
            </w:tcBorders>
            <w:shd w:val="clear" w:color="auto" w:fill="auto"/>
            <w:noWrap/>
            <w:vAlign w:val="bottom"/>
            <w:hideMark/>
            <w:tcPrChange w:id="1371" w:author="Microsoft Office User" w:date="2018-12-16T18:34:00Z">
              <w:tcPr>
                <w:tcW w:w="0" w:type="auto"/>
                <w:tcBorders>
                  <w:top w:val="nil"/>
                  <w:left w:val="nil"/>
                  <w:bottom w:val="nil"/>
                  <w:right w:val="nil"/>
                </w:tcBorders>
                <w:shd w:val="clear" w:color="auto" w:fill="auto"/>
                <w:noWrap/>
                <w:vAlign w:val="bottom"/>
                <w:hideMark/>
              </w:tcPr>
            </w:tcPrChange>
          </w:tcPr>
          <w:p w14:paraId="0062BA0C" w14:textId="77777777" w:rsidR="0009723C" w:rsidRPr="0009723C" w:rsidRDefault="0009723C" w:rsidP="0009723C">
            <w:pPr>
              <w:rPr>
                <w:ins w:id="1372" w:author="Microsoft Office User" w:date="2018-12-16T18:33:00Z"/>
                <w:rFonts w:ascii="Calibri" w:hAnsi="Calibri" w:cs="Calibri"/>
                <w:color w:val="000000"/>
              </w:rPr>
            </w:pPr>
            <w:ins w:id="1373" w:author="Microsoft Office User" w:date="2018-12-16T18:33:00Z">
              <w:r w:rsidRPr="0009723C">
                <w:rPr>
                  <w:rFonts w:ascii="Calibri" w:hAnsi="Calibri" w:cs="Calibri"/>
                  <w:color w:val="000000"/>
                </w:rPr>
                <w:t>0.283</w:t>
              </w:r>
            </w:ins>
          </w:p>
        </w:tc>
        <w:tc>
          <w:tcPr>
            <w:tcW w:w="304" w:type="pct"/>
            <w:tcBorders>
              <w:top w:val="nil"/>
              <w:left w:val="nil"/>
              <w:bottom w:val="nil"/>
              <w:right w:val="nil"/>
            </w:tcBorders>
            <w:shd w:val="clear" w:color="auto" w:fill="auto"/>
            <w:noWrap/>
            <w:vAlign w:val="bottom"/>
            <w:hideMark/>
            <w:tcPrChange w:id="1374" w:author="Microsoft Office User" w:date="2018-12-16T18:34:00Z">
              <w:tcPr>
                <w:tcW w:w="0" w:type="auto"/>
                <w:tcBorders>
                  <w:top w:val="nil"/>
                  <w:left w:val="nil"/>
                  <w:bottom w:val="nil"/>
                  <w:right w:val="nil"/>
                </w:tcBorders>
                <w:shd w:val="clear" w:color="auto" w:fill="auto"/>
                <w:noWrap/>
                <w:vAlign w:val="bottom"/>
                <w:hideMark/>
              </w:tcPr>
            </w:tcPrChange>
          </w:tcPr>
          <w:p w14:paraId="66880924" w14:textId="77777777" w:rsidR="0009723C" w:rsidRPr="0009723C" w:rsidRDefault="0009723C" w:rsidP="0009723C">
            <w:pPr>
              <w:rPr>
                <w:ins w:id="1375" w:author="Microsoft Office User" w:date="2018-12-16T18:33:00Z"/>
                <w:rFonts w:ascii="Calibri" w:hAnsi="Calibri" w:cs="Calibri"/>
                <w:color w:val="000000"/>
              </w:rPr>
            </w:pPr>
            <w:ins w:id="1376" w:author="Microsoft Office User" w:date="2018-12-16T18:33:00Z">
              <w:r w:rsidRPr="0009723C">
                <w:rPr>
                  <w:rFonts w:ascii="Calibri" w:hAnsi="Calibri" w:cs="Calibri"/>
                  <w:color w:val="000000"/>
                </w:rPr>
                <w:t>0.129</w:t>
              </w:r>
            </w:ins>
          </w:p>
        </w:tc>
        <w:tc>
          <w:tcPr>
            <w:tcW w:w="388" w:type="pct"/>
            <w:tcBorders>
              <w:top w:val="nil"/>
              <w:left w:val="nil"/>
              <w:bottom w:val="nil"/>
              <w:right w:val="nil"/>
            </w:tcBorders>
            <w:shd w:val="clear" w:color="auto" w:fill="auto"/>
            <w:noWrap/>
            <w:vAlign w:val="bottom"/>
            <w:hideMark/>
            <w:tcPrChange w:id="1377" w:author="Microsoft Office User" w:date="2018-12-16T18:34:00Z">
              <w:tcPr>
                <w:tcW w:w="0" w:type="auto"/>
                <w:tcBorders>
                  <w:top w:val="nil"/>
                  <w:left w:val="nil"/>
                  <w:bottom w:val="nil"/>
                  <w:right w:val="nil"/>
                </w:tcBorders>
                <w:shd w:val="clear" w:color="auto" w:fill="auto"/>
                <w:noWrap/>
                <w:vAlign w:val="bottom"/>
                <w:hideMark/>
              </w:tcPr>
            </w:tcPrChange>
          </w:tcPr>
          <w:p w14:paraId="0BD39F6C" w14:textId="77777777" w:rsidR="0009723C" w:rsidRPr="0009723C" w:rsidRDefault="0009723C" w:rsidP="0009723C">
            <w:pPr>
              <w:rPr>
                <w:ins w:id="137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379" w:author="Microsoft Office User" w:date="2018-12-16T18:34:00Z">
              <w:tcPr>
                <w:tcW w:w="0" w:type="auto"/>
                <w:tcBorders>
                  <w:top w:val="nil"/>
                  <w:left w:val="nil"/>
                  <w:bottom w:val="nil"/>
                  <w:right w:val="nil"/>
                </w:tcBorders>
                <w:shd w:val="clear" w:color="auto" w:fill="auto"/>
                <w:noWrap/>
                <w:vAlign w:val="bottom"/>
                <w:hideMark/>
              </w:tcPr>
            </w:tcPrChange>
          </w:tcPr>
          <w:p w14:paraId="50979EF7" w14:textId="77777777" w:rsidR="0009723C" w:rsidRPr="0009723C" w:rsidRDefault="0009723C" w:rsidP="0009723C">
            <w:pPr>
              <w:rPr>
                <w:ins w:id="1380" w:author="Microsoft Office User" w:date="2018-12-16T18:33:00Z"/>
                <w:rFonts w:ascii="Calibri" w:hAnsi="Calibri" w:cs="Calibri"/>
                <w:color w:val="000000"/>
              </w:rPr>
            </w:pPr>
            <w:ins w:id="1381" w:author="Microsoft Office User" w:date="2018-12-16T18:33:00Z">
              <w:r w:rsidRPr="0009723C">
                <w:rPr>
                  <w:rFonts w:ascii="Calibri" w:hAnsi="Calibri" w:cs="Calibri"/>
                  <w:color w:val="000000"/>
                </w:rPr>
                <w:t>0.219/-0.151</w:t>
              </w:r>
            </w:ins>
          </w:p>
        </w:tc>
        <w:tc>
          <w:tcPr>
            <w:tcW w:w="567" w:type="pct"/>
            <w:tcBorders>
              <w:top w:val="nil"/>
              <w:left w:val="nil"/>
              <w:bottom w:val="nil"/>
              <w:right w:val="nil"/>
            </w:tcBorders>
            <w:shd w:val="clear" w:color="auto" w:fill="auto"/>
            <w:noWrap/>
            <w:vAlign w:val="bottom"/>
            <w:hideMark/>
            <w:tcPrChange w:id="1382" w:author="Microsoft Office User" w:date="2018-12-16T18:34:00Z">
              <w:tcPr>
                <w:tcW w:w="0" w:type="auto"/>
                <w:tcBorders>
                  <w:top w:val="nil"/>
                  <w:left w:val="nil"/>
                  <w:bottom w:val="nil"/>
                  <w:right w:val="nil"/>
                </w:tcBorders>
                <w:shd w:val="clear" w:color="auto" w:fill="auto"/>
                <w:noWrap/>
                <w:vAlign w:val="bottom"/>
                <w:hideMark/>
              </w:tcPr>
            </w:tcPrChange>
          </w:tcPr>
          <w:p w14:paraId="63BA546D" w14:textId="77777777" w:rsidR="0009723C" w:rsidRPr="0009723C" w:rsidRDefault="0009723C" w:rsidP="0009723C">
            <w:pPr>
              <w:rPr>
                <w:ins w:id="1383" w:author="Microsoft Office User" w:date="2018-12-16T18:33:00Z"/>
                <w:rFonts w:ascii="Calibri" w:hAnsi="Calibri" w:cs="Calibri"/>
                <w:color w:val="000000"/>
              </w:rPr>
            </w:pPr>
            <w:ins w:id="1384" w:author="Microsoft Office User" w:date="2018-12-16T18:33:00Z">
              <w:r w:rsidRPr="0009723C">
                <w:rPr>
                  <w:rFonts w:ascii="Calibri" w:hAnsi="Calibri" w:cs="Calibri"/>
                  <w:color w:val="000000"/>
                </w:rPr>
                <w:t>0.148/-0.203</w:t>
              </w:r>
            </w:ins>
          </w:p>
        </w:tc>
        <w:tc>
          <w:tcPr>
            <w:tcW w:w="540" w:type="pct"/>
            <w:tcBorders>
              <w:top w:val="nil"/>
              <w:left w:val="nil"/>
              <w:bottom w:val="nil"/>
              <w:right w:val="nil"/>
            </w:tcBorders>
            <w:shd w:val="clear" w:color="auto" w:fill="auto"/>
            <w:noWrap/>
            <w:vAlign w:val="bottom"/>
            <w:hideMark/>
            <w:tcPrChange w:id="1385" w:author="Microsoft Office User" w:date="2018-12-16T18:34:00Z">
              <w:tcPr>
                <w:tcW w:w="0" w:type="auto"/>
                <w:tcBorders>
                  <w:top w:val="nil"/>
                  <w:left w:val="nil"/>
                  <w:bottom w:val="nil"/>
                  <w:right w:val="nil"/>
                </w:tcBorders>
                <w:shd w:val="clear" w:color="auto" w:fill="auto"/>
                <w:noWrap/>
                <w:vAlign w:val="bottom"/>
                <w:hideMark/>
              </w:tcPr>
            </w:tcPrChange>
          </w:tcPr>
          <w:p w14:paraId="7E45CC9C" w14:textId="77777777" w:rsidR="0009723C" w:rsidRPr="0009723C" w:rsidRDefault="0009723C" w:rsidP="0009723C">
            <w:pPr>
              <w:rPr>
                <w:ins w:id="138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387" w:author="Microsoft Office User" w:date="2018-12-16T18:34:00Z">
              <w:tcPr>
                <w:tcW w:w="0" w:type="auto"/>
                <w:tcBorders>
                  <w:top w:val="nil"/>
                  <w:left w:val="nil"/>
                  <w:bottom w:val="nil"/>
                  <w:right w:val="nil"/>
                </w:tcBorders>
                <w:shd w:val="clear" w:color="auto" w:fill="auto"/>
                <w:noWrap/>
                <w:vAlign w:val="bottom"/>
                <w:hideMark/>
              </w:tcPr>
            </w:tcPrChange>
          </w:tcPr>
          <w:p w14:paraId="56C775E8" w14:textId="77777777" w:rsidR="0009723C" w:rsidRPr="0009723C" w:rsidRDefault="0009723C" w:rsidP="0009723C">
            <w:pPr>
              <w:rPr>
                <w:ins w:id="1388" w:author="Microsoft Office User" w:date="2018-12-16T18:33:00Z"/>
                <w:rFonts w:ascii="Calibri" w:hAnsi="Calibri" w:cs="Calibri"/>
                <w:color w:val="000000"/>
              </w:rPr>
            </w:pPr>
            <w:ins w:id="1389" w:author="Microsoft Office User" w:date="2018-12-16T18:33:00Z">
              <w:r w:rsidRPr="0009723C">
                <w:rPr>
                  <w:rFonts w:ascii="Calibri" w:hAnsi="Calibri" w:cs="Calibri"/>
                  <w:color w:val="000000"/>
                </w:rPr>
                <w:t>-0.017/0.001</w:t>
              </w:r>
            </w:ins>
          </w:p>
        </w:tc>
        <w:tc>
          <w:tcPr>
            <w:tcW w:w="540" w:type="pct"/>
            <w:tcBorders>
              <w:top w:val="nil"/>
              <w:left w:val="nil"/>
              <w:bottom w:val="nil"/>
              <w:right w:val="nil"/>
            </w:tcBorders>
            <w:shd w:val="clear" w:color="auto" w:fill="auto"/>
            <w:noWrap/>
            <w:vAlign w:val="bottom"/>
            <w:hideMark/>
            <w:tcPrChange w:id="1390" w:author="Microsoft Office User" w:date="2018-12-16T18:34:00Z">
              <w:tcPr>
                <w:tcW w:w="0" w:type="auto"/>
                <w:tcBorders>
                  <w:top w:val="nil"/>
                  <w:left w:val="nil"/>
                  <w:bottom w:val="nil"/>
                  <w:right w:val="nil"/>
                </w:tcBorders>
                <w:shd w:val="clear" w:color="auto" w:fill="auto"/>
                <w:noWrap/>
                <w:vAlign w:val="bottom"/>
                <w:hideMark/>
              </w:tcPr>
            </w:tcPrChange>
          </w:tcPr>
          <w:p w14:paraId="3D031B39" w14:textId="77777777" w:rsidR="0009723C" w:rsidRPr="0009723C" w:rsidRDefault="0009723C" w:rsidP="0009723C">
            <w:pPr>
              <w:rPr>
                <w:ins w:id="1391" w:author="Microsoft Office User" w:date="2018-12-16T18:33:00Z"/>
                <w:rFonts w:ascii="Calibri" w:hAnsi="Calibri" w:cs="Calibri"/>
                <w:color w:val="000000"/>
              </w:rPr>
            </w:pPr>
            <w:ins w:id="1392" w:author="Microsoft Office User" w:date="2018-12-16T18:33:00Z">
              <w:r w:rsidRPr="0009723C">
                <w:rPr>
                  <w:rFonts w:ascii="Calibri" w:hAnsi="Calibri" w:cs="Calibri"/>
                  <w:color w:val="000000"/>
                </w:rPr>
                <w:t>-0.038/0.037</w:t>
              </w:r>
            </w:ins>
          </w:p>
        </w:tc>
        <w:tc>
          <w:tcPr>
            <w:tcW w:w="513" w:type="pct"/>
            <w:tcBorders>
              <w:top w:val="nil"/>
              <w:left w:val="nil"/>
              <w:bottom w:val="nil"/>
              <w:right w:val="nil"/>
            </w:tcBorders>
            <w:shd w:val="clear" w:color="auto" w:fill="auto"/>
            <w:noWrap/>
            <w:vAlign w:val="bottom"/>
            <w:hideMark/>
            <w:tcPrChange w:id="1393" w:author="Microsoft Office User" w:date="2018-12-16T18:34:00Z">
              <w:tcPr>
                <w:tcW w:w="0" w:type="auto"/>
                <w:tcBorders>
                  <w:top w:val="nil"/>
                  <w:left w:val="nil"/>
                  <w:bottom w:val="nil"/>
                  <w:right w:val="nil"/>
                </w:tcBorders>
                <w:shd w:val="clear" w:color="auto" w:fill="auto"/>
                <w:noWrap/>
                <w:vAlign w:val="bottom"/>
                <w:hideMark/>
              </w:tcPr>
            </w:tcPrChange>
          </w:tcPr>
          <w:p w14:paraId="3B3840A9" w14:textId="77777777" w:rsidR="0009723C" w:rsidRPr="0009723C" w:rsidRDefault="0009723C" w:rsidP="0009723C">
            <w:pPr>
              <w:rPr>
                <w:ins w:id="1394" w:author="Microsoft Office User" w:date="2018-12-16T18:33:00Z"/>
                <w:rFonts w:ascii="Calibri" w:hAnsi="Calibri" w:cs="Calibri"/>
                <w:color w:val="000000"/>
              </w:rPr>
            </w:pPr>
          </w:p>
        </w:tc>
      </w:tr>
      <w:tr w:rsidR="0009723C" w:rsidRPr="0009723C" w14:paraId="5CFA5203" w14:textId="77777777" w:rsidTr="0009723C">
        <w:tblPrEx>
          <w:tblW w:w="5000" w:type="pct"/>
          <w:tblCellMar>
            <w:left w:w="70" w:type="dxa"/>
            <w:right w:w="70" w:type="dxa"/>
          </w:tblCellMar>
          <w:tblPrExChange w:id="1395" w:author="Microsoft Office User" w:date="2018-12-16T18:34:00Z">
            <w:tblPrEx>
              <w:tblW w:w="0" w:type="auto"/>
              <w:tblCellMar>
                <w:left w:w="70" w:type="dxa"/>
                <w:right w:w="70" w:type="dxa"/>
              </w:tblCellMar>
            </w:tblPrEx>
          </w:tblPrExChange>
        </w:tblPrEx>
        <w:trPr>
          <w:trHeight w:val="320"/>
          <w:ins w:id="1396" w:author="Microsoft Office User" w:date="2018-12-16T18:33:00Z"/>
          <w:trPrChange w:id="139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398" w:author="Microsoft Office User" w:date="2018-12-16T18:34:00Z">
              <w:tcPr>
                <w:tcW w:w="0" w:type="auto"/>
                <w:tcBorders>
                  <w:top w:val="nil"/>
                  <w:left w:val="nil"/>
                  <w:bottom w:val="nil"/>
                  <w:right w:val="nil"/>
                </w:tcBorders>
                <w:shd w:val="clear" w:color="auto" w:fill="auto"/>
                <w:noWrap/>
                <w:vAlign w:val="bottom"/>
                <w:hideMark/>
              </w:tcPr>
            </w:tcPrChange>
          </w:tcPr>
          <w:p w14:paraId="6699C4A9" w14:textId="77777777" w:rsidR="0009723C" w:rsidRPr="0009723C" w:rsidRDefault="0009723C" w:rsidP="0009723C">
            <w:pPr>
              <w:rPr>
                <w:ins w:id="1399" w:author="Microsoft Office User" w:date="2018-12-16T18:33:00Z"/>
                <w:rFonts w:ascii="Calibri" w:hAnsi="Calibri" w:cs="Calibri"/>
                <w:color w:val="000000"/>
              </w:rPr>
            </w:pPr>
            <w:ins w:id="1400" w:author="Microsoft Office User" w:date="2018-12-16T18:33:00Z">
              <w:r w:rsidRPr="0009723C">
                <w:rPr>
                  <w:rFonts w:ascii="Calibri" w:hAnsi="Calibri" w:cs="Calibri"/>
                  <w:color w:val="000000"/>
                </w:rPr>
                <w:t>C6</w:t>
              </w:r>
            </w:ins>
          </w:p>
        </w:tc>
        <w:tc>
          <w:tcPr>
            <w:tcW w:w="471" w:type="pct"/>
            <w:tcBorders>
              <w:top w:val="nil"/>
              <w:left w:val="nil"/>
              <w:bottom w:val="nil"/>
              <w:right w:val="nil"/>
            </w:tcBorders>
            <w:shd w:val="clear" w:color="auto" w:fill="auto"/>
            <w:noWrap/>
            <w:vAlign w:val="bottom"/>
            <w:hideMark/>
            <w:tcPrChange w:id="1401" w:author="Microsoft Office User" w:date="2018-12-16T18:34:00Z">
              <w:tcPr>
                <w:tcW w:w="0" w:type="auto"/>
                <w:tcBorders>
                  <w:top w:val="nil"/>
                  <w:left w:val="nil"/>
                  <w:bottom w:val="nil"/>
                  <w:right w:val="nil"/>
                </w:tcBorders>
                <w:shd w:val="clear" w:color="auto" w:fill="auto"/>
                <w:noWrap/>
                <w:vAlign w:val="bottom"/>
                <w:hideMark/>
              </w:tcPr>
            </w:tcPrChange>
          </w:tcPr>
          <w:p w14:paraId="341A70D2" w14:textId="77777777" w:rsidR="0009723C" w:rsidRPr="0009723C" w:rsidRDefault="0009723C" w:rsidP="0009723C">
            <w:pPr>
              <w:rPr>
                <w:ins w:id="1402" w:author="Microsoft Office User" w:date="2018-12-16T18:33:00Z"/>
                <w:rFonts w:ascii="Calibri" w:hAnsi="Calibri" w:cs="Calibri"/>
                <w:color w:val="000000"/>
              </w:rPr>
            </w:pPr>
            <w:ins w:id="1403" w:author="Microsoft Office User" w:date="2018-12-16T18:33:00Z">
              <w:r w:rsidRPr="0009723C">
                <w:rPr>
                  <w:rFonts w:ascii="Calibri" w:hAnsi="Calibri" w:cs="Calibri"/>
                  <w:color w:val="000000"/>
                </w:rPr>
                <w:t>0.233</w:t>
              </w:r>
            </w:ins>
          </w:p>
        </w:tc>
        <w:tc>
          <w:tcPr>
            <w:tcW w:w="304" w:type="pct"/>
            <w:tcBorders>
              <w:top w:val="nil"/>
              <w:left w:val="nil"/>
              <w:bottom w:val="nil"/>
              <w:right w:val="nil"/>
            </w:tcBorders>
            <w:shd w:val="clear" w:color="auto" w:fill="auto"/>
            <w:noWrap/>
            <w:vAlign w:val="bottom"/>
            <w:hideMark/>
            <w:tcPrChange w:id="1404" w:author="Microsoft Office User" w:date="2018-12-16T18:34:00Z">
              <w:tcPr>
                <w:tcW w:w="0" w:type="auto"/>
                <w:tcBorders>
                  <w:top w:val="nil"/>
                  <w:left w:val="nil"/>
                  <w:bottom w:val="nil"/>
                  <w:right w:val="nil"/>
                </w:tcBorders>
                <w:shd w:val="clear" w:color="auto" w:fill="auto"/>
                <w:noWrap/>
                <w:vAlign w:val="bottom"/>
                <w:hideMark/>
              </w:tcPr>
            </w:tcPrChange>
          </w:tcPr>
          <w:p w14:paraId="7566F191" w14:textId="77777777" w:rsidR="0009723C" w:rsidRPr="0009723C" w:rsidRDefault="0009723C" w:rsidP="0009723C">
            <w:pPr>
              <w:rPr>
                <w:ins w:id="1405" w:author="Microsoft Office User" w:date="2018-12-16T18:33:00Z"/>
                <w:rFonts w:ascii="Calibri" w:hAnsi="Calibri" w:cs="Calibri"/>
                <w:color w:val="000000"/>
              </w:rPr>
            </w:pPr>
            <w:ins w:id="1406" w:author="Microsoft Office User" w:date="2018-12-16T18:33:00Z">
              <w:r w:rsidRPr="0009723C">
                <w:rPr>
                  <w:rFonts w:ascii="Calibri" w:hAnsi="Calibri" w:cs="Calibri"/>
                  <w:color w:val="000000"/>
                </w:rPr>
                <w:t>0.101</w:t>
              </w:r>
            </w:ins>
          </w:p>
        </w:tc>
        <w:tc>
          <w:tcPr>
            <w:tcW w:w="388" w:type="pct"/>
            <w:tcBorders>
              <w:top w:val="nil"/>
              <w:left w:val="nil"/>
              <w:bottom w:val="nil"/>
              <w:right w:val="nil"/>
            </w:tcBorders>
            <w:shd w:val="clear" w:color="auto" w:fill="auto"/>
            <w:noWrap/>
            <w:vAlign w:val="bottom"/>
            <w:hideMark/>
            <w:tcPrChange w:id="1407" w:author="Microsoft Office User" w:date="2018-12-16T18:34:00Z">
              <w:tcPr>
                <w:tcW w:w="0" w:type="auto"/>
                <w:tcBorders>
                  <w:top w:val="nil"/>
                  <w:left w:val="nil"/>
                  <w:bottom w:val="nil"/>
                  <w:right w:val="nil"/>
                </w:tcBorders>
                <w:shd w:val="clear" w:color="auto" w:fill="auto"/>
                <w:noWrap/>
                <w:vAlign w:val="bottom"/>
                <w:hideMark/>
              </w:tcPr>
            </w:tcPrChange>
          </w:tcPr>
          <w:p w14:paraId="094E3A3F" w14:textId="77777777" w:rsidR="0009723C" w:rsidRPr="0009723C" w:rsidRDefault="0009723C" w:rsidP="0009723C">
            <w:pPr>
              <w:rPr>
                <w:ins w:id="140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09" w:author="Microsoft Office User" w:date="2018-12-16T18:34:00Z">
              <w:tcPr>
                <w:tcW w:w="0" w:type="auto"/>
                <w:tcBorders>
                  <w:top w:val="nil"/>
                  <w:left w:val="nil"/>
                  <w:bottom w:val="nil"/>
                  <w:right w:val="nil"/>
                </w:tcBorders>
                <w:shd w:val="clear" w:color="auto" w:fill="auto"/>
                <w:noWrap/>
                <w:vAlign w:val="bottom"/>
                <w:hideMark/>
              </w:tcPr>
            </w:tcPrChange>
          </w:tcPr>
          <w:p w14:paraId="191D2C06" w14:textId="77777777" w:rsidR="0009723C" w:rsidRPr="0009723C" w:rsidRDefault="0009723C" w:rsidP="0009723C">
            <w:pPr>
              <w:rPr>
                <w:ins w:id="1410" w:author="Microsoft Office User" w:date="2018-12-16T18:33:00Z"/>
                <w:rFonts w:ascii="Calibri" w:hAnsi="Calibri" w:cs="Calibri"/>
                <w:color w:val="000000"/>
              </w:rPr>
            </w:pPr>
            <w:ins w:id="1411" w:author="Microsoft Office User" w:date="2018-12-16T18:33:00Z">
              <w:r w:rsidRPr="0009723C">
                <w:rPr>
                  <w:rFonts w:ascii="Calibri" w:hAnsi="Calibri" w:cs="Calibri"/>
                  <w:color w:val="000000"/>
                </w:rPr>
                <w:t>0.159/-0.011</w:t>
              </w:r>
            </w:ins>
          </w:p>
        </w:tc>
        <w:tc>
          <w:tcPr>
            <w:tcW w:w="567" w:type="pct"/>
            <w:tcBorders>
              <w:top w:val="nil"/>
              <w:left w:val="nil"/>
              <w:bottom w:val="nil"/>
              <w:right w:val="nil"/>
            </w:tcBorders>
            <w:shd w:val="clear" w:color="auto" w:fill="auto"/>
            <w:noWrap/>
            <w:vAlign w:val="bottom"/>
            <w:hideMark/>
            <w:tcPrChange w:id="1412" w:author="Microsoft Office User" w:date="2018-12-16T18:34:00Z">
              <w:tcPr>
                <w:tcW w:w="0" w:type="auto"/>
                <w:tcBorders>
                  <w:top w:val="nil"/>
                  <w:left w:val="nil"/>
                  <w:bottom w:val="nil"/>
                  <w:right w:val="nil"/>
                </w:tcBorders>
                <w:shd w:val="clear" w:color="auto" w:fill="auto"/>
                <w:noWrap/>
                <w:vAlign w:val="bottom"/>
                <w:hideMark/>
              </w:tcPr>
            </w:tcPrChange>
          </w:tcPr>
          <w:p w14:paraId="0F2EB14F" w14:textId="77777777" w:rsidR="0009723C" w:rsidRPr="0009723C" w:rsidRDefault="0009723C" w:rsidP="0009723C">
            <w:pPr>
              <w:rPr>
                <w:ins w:id="1413" w:author="Microsoft Office User" w:date="2018-12-16T18:33:00Z"/>
                <w:rFonts w:ascii="Calibri" w:hAnsi="Calibri" w:cs="Calibri"/>
                <w:color w:val="000000"/>
              </w:rPr>
            </w:pPr>
            <w:ins w:id="1414" w:author="Microsoft Office User" w:date="2018-12-16T18:33:00Z">
              <w:r w:rsidRPr="0009723C">
                <w:rPr>
                  <w:rFonts w:ascii="Calibri" w:hAnsi="Calibri" w:cs="Calibri"/>
                  <w:color w:val="000000"/>
                </w:rPr>
                <w:t>0.034/0.099</w:t>
              </w:r>
            </w:ins>
          </w:p>
        </w:tc>
        <w:tc>
          <w:tcPr>
            <w:tcW w:w="540" w:type="pct"/>
            <w:tcBorders>
              <w:top w:val="nil"/>
              <w:left w:val="nil"/>
              <w:bottom w:val="nil"/>
              <w:right w:val="nil"/>
            </w:tcBorders>
            <w:shd w:val="clear" w:color="auto" w:fill="auto"/>
            <w:noWrap/>
            <w:vAlign w:val="bottom"/>
            <w:hideMark/>
            <w:tcPrChange w:id="1415" w:author="Microsoft Office User" w:date="2018-12-16T18:34:00Z">
              <w:tcPr>
                <w:tcW w:w="0" w:type="auto"/>
                <w:tcBorders>
                  <w:top w:val="nil"/>
                  <w:left w:val="nil"/>
                  <w:bottom w:val="nil"/>
                  <w:right w:val="nil"/>
                </w:tcBorders>
                <w:shd w:val="clear" w:color="auto" w:fill="auto"/>
                <w:noWrap/>
                <w:vAlign w:val="bottom"/>
                <w:hideMark/>
              </w:tcPr>
            </w:tcPrChange>
          </w:tcPr>
          <w:p w14:paraId="0D54CFFC" w14:textId="77777777" w:rsidR="0009723C" w:rsidRPr="0009723C" w:rsidRDefault="0009723C" w:rsidP="0009723C">
            <w:pPr>
              <w:rPr>
                <w:ins w:id="141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417" w:author="Microsoft Office User" w:date="2018-12-16T18:34:00Z">
              <w:tcPr>
                <w:tcW w:w="0" w:type="auto"/>
                <w:tcBorders>
                  <w:top w:val="nil"/>
                  <w:left w:val="nil"/>
                  <w:bottom w:val="nil"/>
                  <w:right w:val="nil"/>
                </w:tcBorders>
                <w:shd w:val="clear" w:color="auto" w:fill="auto"/>
                <w:noWrap/>
                <w:vAlign w:val="bottom"/>
                <w:hideMark/>
              </w:tcPr>
            </w:tcPrChange>
          </w:tcPr>
          <w:p w14:paraId="09BBB770" w14:textId="77777777" w:rsidR="0009723C" w:rsidRPr="0009723C" w:rsidRDefault="0009723C" w:rsidP="0009723C">
            <w:pPr>
              <w:rPr>
                <w:ins w:id="1418" w:author="Microsoft Office User" w:date="2018-12-16T18:33:00Z"/>
                <w:rFonts w:ascii="Calibri" w:hAnsi="Calibri" w:cs="Calibri"/>
                <w:color w:val="000000"/>
              </w:rPr>
            </w:pPr>
            <w:ins w:id="1419" w:author="Microsoft Office User" w:date="2018-12-16T18:33:00Z">
              <w:r w:rsidRPr="0009723C">
                <w:rPr>
                  <w:rFonts w:ascii="Calibri" w:hAnsi="Calibri" w:cs="Calibri"/>
                  <w:color w:val="000000"/>
                </w:rPr>
                <w:t>-0.12/0.103</w:t>
              </w:r>
            </w:ins>
          </w:p>
        </w:tc>
        <w:tc>
          <w:tcPr>
            <w:tcW w:w="540" w:type="pct"/>
            <w:tcBorders>
              <w:top w:val="nil"/>
              <w:left w:val="nil"/>
              <w:bottom w:val="nil"/>
              <w:right w:val="nil"/>
            </w:tcBorders>
            <w:shd w:val="clear" w:color="auto" w:fill="auto"/>
            <w:noWrap/>
            <w:vAlign w:val="bottom"/>
            <w:hideMark/>
            <w:tcPrChange w:id="1420" w:author="Microsoft Office User" w:date="2018-12-16T18:34:00Z">
              <w:tcPr>
                <w:tcW w:w="0" w:type="auto"/>
                <w:tcBorders>
                  <w:top w:val="nil"/>
                  <w:left w:val="nil"/>
                  <w:bottom w:val="nil"/>
                  <w:right w:val="nil"/>
                </w:tcBorders>
                <w:shd w:val="clear" w:color="auto" w:fill="auto"/>
                <w:noWrap/>
                <w:vAlign w:val="bottom"/>
                <w:hideMark/>
              </w:tcPr>
            </w:tcPrChange>
          </w:tcPr>
          <w:p w14:paraId="017902B5" w14:textId="77777777" w:rsidR="0009723C" w:rsidRPr="0009723C" w:rsidRDefault="0009723C" w:rsidP="0009723C">
            <w:pPr>
              <w:rPr>
                <w:ins w:id="1421" w:author="Microsoft Office User" w:date="2018-12-16T18:33:00Z"/>
                <w:rFonts w:ascii="Calibri" w:hAnsi="Calibri" w:cs="Calibri"/>
                <w:color w:val="000000"/>
              </w:rPr>
            </w:pPr>
            <w:ins w:id="1422" w:author="Microsoft Office User" w:date="2018-12-16T18:33:00Z">
              <w:r w:rsidRPr="0009723C">
                <w:rPr>
                  <w:rFonts w:ascii="Calibri" w:hAnsi="Calibri" w:cs="Calibri"/>
                  <w:color w:val="000000"/>
                </w:rPr>
                <w:t>-0.191/0.181</w:t>
              </w:r>
            </w:ins>
          </w:p>
        </w:tc>
        <w:tc>
          <w:tcPr>
            <w:tcW w:w="513" w:type="pct"/>
            <w:tcBorders>
              <w:top w:val="nil"/>
              <w:left w:val="nil"/>
              <w:bottom w:val="nil"/>
              <w:right w:val="nil"/>
            </w:tcBorders>
            <w:shd w:val="clear" w:color="auto" w:fill="auto"/>
            <w:noWrap/>
            <w:vAlign w:val="bottom"/>
            <w:hideMark/>
            <w:tcPrChange w:id="1423" w:author="Microsoft Office User" w:date="2018-12-16T18:34:00Z">
              <w:tcPr>
                <w:tcW w:w="0" w:type="auto"/>
                <w:tcBorders>
                  <w:top w:val="nil"/>
                  <w:left w:val="nil"/>
                  <w:bottom w:val="nil"/>
                  <w:right w:val="nil"/>
                </w:tcBorders>
                <w:shd w:val="clear" w:color="auto" w:fill="auto"/>
                <w:noWrap/>
                <w:vAlign w:val="bottom"/>
                <w:hideMark/>
              </w:tcPr>
            </w:tcPrChange>
          </w:tcPr>
          <w:p w14:paraId="1A698404" w14:textId="77777777" w:rsidR="0009723C" w:rsidRPr="0009723C" w:rsidRDefault="0009723C" w:rsidP="0009723C">
            <w:pPr>
              <w:rPr>
                <w:ins w:id="1424" w:author="Microsoft Office User" w:date="2018-12-16T18:33:00Z"/>
                <w:rFonts w:ascii="Calibri" w:hAnsi="Calibri" w:cs="Calibri"/>
                <w:color w:val="000000"/>
              </w:rPr>
            </w:pPr>
          </w:p>
        </w:tc>
      </w:tr>
      <w:tr w:rsidR="0009723C" w:rsidRPr="0009723C" w14:paraId="3FE2B47F" w14:textId="77777777" w:rsidTr="0009723C">
        <w:tblPrEx>
          <w:tblW w:w="5000" w:type="pct"/>
          <w:tblCellMar>
            <w:left w:w="70" w:type="dxa"/>
            <w:right w:w="70" w:type="dxa"/>
          </w:tblCellMar>
          <w:tblPrExChange w:id="1425" w:author="Microsoft Office User" w:date="2018-12-16T18:34:00Z">
            <w:tblPrEx>
              <w:tblW w:w="0" w:type="auto"/>
              <w:tblCellMar>
                <w:left w:w="70" w:type="dxa"/>
                <w:right w:w="70" w:type="dxa"/>
              </w:tblCellMar>
            </w:tblPrEx>
          </w:tblPrExChange>
        </w:tblPrEx>
        <w:trPr>
          <w:trHeight w:val="320"/>
          <w:ins w:id="1426" w:author="Microsoft Office User" w:date="2018-12-16T18:33:00Z"/>
          <w:trPrChange w:id="142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28" w:author="Microsoft Office User" w:date="2018-12-16T18:34:00Z">
              <w:tcPr>
                <w:tcW w:w="0" w:type="auto"/>
                <w:tcBorders>
                  <w:top w:val="nil"/>
                  <w:left w:val="nil"/>
                  <w:bottom w:val="nil"/>
                  <w:right w:val="nil"/>
                </w:tcBorders>
                <w:shd w:val="clear" w:color="auto" w:fill="auto"/>
                <w:noWrap/>
                <w:vAlign w:val="bottom"/>
                <w:hideMark/>
              </w:tcPr>
            </w:tcPrChange>
          </w:tcPr>
          <w:p w14:paraId="0A292A27" w14:textId="77777777" w:rsidR="0009723C" w:rsidRPr="0009723C" w:rsidRDefault="0009723C" w:rsidP="0009723C">
            <w:pPr>
              <w:rPr>
                <w:ins w:id="1429" w:author="Microsoft Office User" w:date="2018-12-16T18:33:00Z"/>
                <w:rFonts w:ascii="Calibri" w:hAnsi="Calibri" w:cs="Calibri"/>
                <w:color w:val="000000"/>
              </w:rPr>
            </w:pPr>
            <w:ins w:id="1430" w:author="Microsoft Office User" w:date="2018-12-16T18:33:00Z">
              <w:r w:rsidRPr="0009723C">
                <w:rPr>
                  <w:rFonts w:ascii="Calibri" w:hAnsi="Calibri" w:cs="Calibri"/>
                  <w:color w:val="000000"/>
                </w:rPr>
                <w:t>C7</w:t>
              </w:r>
            </w:ins>
          </w:p>
        </w:tc>
        <w:tc>
          <w:tcPr>
            <w:tcW w:w="471" w:type="pct"/>
            <w:tcBorders>
              <w:top w:val="nil"/>
              <w:left w:val="nil"/>
              <w:bottom w:val="nil"/>
              <w:right w:val="nil"/>
            </w:tcBorders>
            <w:shd w:val="clear" w:color="auto" w:fill="auto"/>
            <w:noWrap/>
            <w:vAlign w:val="bottom"/>
            <w:hideMark/>
            <w:tcPrChange w:id="1431" w:author="Microsoft Office User" w:date="2018-12-16T18:34:00Z">
              <w:tcPr>
                <w:tcW w:w="0" w:type="auto"/>
                <w:tcBorders>
                  <w:top w:val="nil"/>
                  <w:left w:val="nil"/>
                  <w:bottom w:val="nil"/>
                  <w:right w:val="nil"/>
                </w:tcBorders>
                <w:shd w:val="clear" w:color="auto" w:fill="auto"/>
                <w:noWrap/>
                <w:vAlign w:val="bottom"/>
                <w:hideMark/>
              </w:tcPr>
            </w:tcPrChange>
          </w:tcPr>
          <w:p w14:paraId="6842C8EC" w14:textId="77777777" w:rsidR="0009723C" w:rsidRPr="0009723C" w:rsidRDefault="0009723C" w:rsidP="0009723C">
            <w:pPr>
              <w:rPr>
                <w:ins w:id="1432" w:author="Microsoft Office User" w:date="2018-12-16T18:33:00Z"/>
                <w:rFonts w:ascii="Calibri" w:hAnsi="Calibri" w:cs="Calibri"/>
                <w:color w:val="000000"/>
              </w:rPr>
            </w:pPr>
            <w:ins w:id="1433" w:author="Microsoft Office User" w:date="2018-12-16T18:33:00Z">
              <w:r w:rsidRPr="0009723C">
                <w:rPr>
                  <w:rFonts w:ascii="Calibri" w:hAnsi="Calibri" w:cs="Calibri"/>
                  <w:color w:val="000000"/>
                </w:rPr>
                <w:t>0.112</w:t>
              </w:r>
            </w:ins>
          </w:p>
        </w:tc>
        <w:tc>
          <w:tcPr>
            <w:tcW w:w="304" w:type="pct"/>
            <w:tcBorders>
              <w:top w:val="nil"/>
              <w:left w:val="nil"/>
              <w:bottom w:val="nil"/>
              <w:right w:val="nil"/>
            </w:tcBorders>
            <w:shd w:val="clear" w:color="auto" w:fill="auto"/>
            <w:noWrap/>
            <w:vAlign w:val="bottom"/>
            <w:hideMark/>
            <w:tcPrChange w:id="1434" w:author="Microsoft Office User" w:date="2018-12-16T18:34:00Z">
              <w:tcPr>
                <w:tcW w:w="0" w:type="auto"/>
                <w:tcBorders>
                  <w:top w:val="nil"/>
                  <w:left w:val="nil"/>
                  <w:bottom w:val="nil"/>
                  <w:right w:val="nil"/>
                </w:tcBorders>
                <w:shd w:val="clear" w:color="auto" w:fill="auto"/>
                <w:noWrap/>
                <w:vAlign w:val="bottom"/>
                <w:hideMark/>
              </w:tcPr>
            </w:tcPrChange>
          </w:tcPr>
          <w:p w14:paraId="6522ECC2" w14:textId="77777777" w:rsidR="0009723C" w:rsidRPr="0009723C" w:rsidRDefault="0009723C" w:rsidP="0009723C">
            <w:pPr>
              <w:rPr>
                <w:ins w:id="1435" w:author="Microsoft Office User" w:date="2018-12-16T18:33:00Z"/>
                <w:rFonts w:ascii="Calibri" w:hAnsi="Calibri" w:cs="Calibri"/>
                <w:color w:val="000000"/>
              </w:rPr>
            </w:pPr>
            <w:ins w:id="1436" w:author="Microsoft Office User" w:date="2018-12-16T18:33:00Z">
              <w:r w:rsidRPr="0009723C">
                <w:rPr>
                  <w:rFonts w:ascii="Calibri" w:hAnsi="Calibri" w:cs="Calibri"/>
                  <w:color w:val="000000"/>
                </w:rPr>
                <w:t>-0.074</w:t>
              </w:r>
            </w:ins>
          </w:p>
        </w:tc>
        <w:tc>
          <w:tcPr>
            <w:tcW w:w="388" w:type="pct"/>
            <w:tcBorders>
              <w:top w:val="nil"/>
              <w:left w:val="nil"/>
              <w:bottom w:val="nil"/>
              <w:right w:val="nil"/>
            </w:tcBorders>
            <w:shd w:val="clear" w:color="auto" w:fill="auto"/>
            <w:noWrap/>
            <w:vAlign w:val="bottom"/>
            <w:hideMark/>
            <w:tcPrChange w:id="1437" w:author="Microsoft Office User" w:date="2018-12-16T18:34:00Z">
              <w:tcPr>
                <w:tcW w:w="0" w:type="auto"/>
                <w:tcBorders>
                  <w:top w:val="nil"/>
                  <w:left w:val="nil"/>
                  <w:bottom w:val="nil"/>
                  <w:right w:val="nil"/>
                </w:tcBorders>
                <w:shd w:val="clear" w:color="auto" w:fill="auto"/>
                <w:noWrap/>
                <w:vAlign w:val="bottom"/>
                <w:hideMark/>
              </w:tcPr>
            </w:tcPrChange>
          </w:tcPr>
          <w:p w14:paraId="07E1C551" w14:textId="77777777" w:rsidR="0009723C" w:rsidRPr="0009723C" w:rsidRDefault="0009723C" w:rsidP="0009723C">
            <w:pPr>
              <w:rPr>
                <w:ins w:id="143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39" w:author="Microsoft Office User" w:date="2018-12-16T18:34:00Z">
              <w:tcPr>
                <w:tcW w:w="0" w:type="auto"/>
                <w:tcBorders>
                  <w:top w:val="nil"/>
                  <w:left w:val="nil"/>
                  <w:bottom w:val="nil"/>
                  <w:right w:val="nil"/>
                </w:tcBorders>
                <w:shd w:val="clear" w:color="auto" w:fill="auto"/>
                <w:noWrap/>
                <w:vAlign w:val="bottom"/>
                <w:hideMark/>
              </w:tcPr>
            </w:tcPrChange>
          </w:tcPr>
          <w:p w14:paraId="7B5B6B0C" w14:textId="77777777" w:rsidR="0009723C" w:rsidRPr="0009723C" w:rsidRDefault="0009723C" w:rsidP="0009723C">
            <w:pPr>
              <w:rPr>
                <w:ins w:id="1440" w:author="Microsoft Office User" w:date="2018-12-16T18:33:00Z"/>
                <w:rFonts w:ascii="Calibri" w:hAnsi="Calibri" w:cs="Calibri"/>
                <w:color w:val="000000"/>
              </w:rPr>
            </w:pPr>
            <w:ins w:id="1441" w:author="Microsoft Office User" w:date="2018-12-16T18:33:00Z">
              <w:r w:rsidRPr="0009723C">
                <w:rPr>
                  <w:rFonts w:ascii="Calibri" w:hAnsi="Calibri" w:cs="Calibri"/>
                  <w:color w:val="000000"/>
                </w:rPr>
                <w:t>0.14/-0.013</w:t>
              </w:r>
            </w:ins>
          </w:p>
        </w:tc>
        <w:tc>
          <w:tcPr>
            <w:tcW w:w="567" w:type="pct"/>
            <w:tcBorders>
              <w:top w:val="nil"/>
              <w:left w:val="nil"/>
              <w:bottom w:val="nil"/>
              <w:right w:val="nil"/>
            </w:tcBorders>
            <w:shd w:val="clear" w:color="auto" w:fill="auto"/>
            <w:noWrap/>
            <w:vAlign w:val="bottom"/>
            <w:hideMark/>
            <w:tcPrChange w:id="1442" w:author="Microsoft Office User" w:date="2018-12-16T18:34:00Z">
              <w:tcPr>
                <w:tcW w:w="0" w:type="auto"/>
                <w:tcBorders>
                  <w:top w:val="nil"/>
                  <w:left w:val="nil"/>
                  <w:bottom w:val="nil"/>
                  <w:right w:val="nil"/>
                </w:tcBorders>
                <w:shd w:val="clear" w:color="auto" w:fill="auto"/>
                <w:noWrap/>
                <w:vAlign w:val="bottom"/>
                <w:hideMark/>
              </w:tcPr>
            </w:tcPrChange>
          </w:tcPr>
          <w:p w14:paraId="7D269528" w14:textId="77777777" w:rsidR="0009723C" w:rsidRPr="0009723C" w:rsidRDefault="0009723C" w:rsidP="0009723C">
            <w:pPr>
              <w:rPr>
                <w:ins w:id="1443" w:author="Microsoft Office User" w:date="2018-12-16T18:33:00Z"/>
                <w:rFonts w:ascii="Calibri" w:hAnsi="Calibri" w:cs="Calibri"/>
                <w:color w:val="000000"/>
              </w:rPr>
            </w:pPr>
            <w:ins w:id="1444" w:author="Microsoft Office User" w:date="2018-12-16T18:33:00Z">
              <w:r w:rsidRPr="0009723C">
                <w:rPr>
                  <w:rFonts w:ascii="Calibri" w:hAnsi="Calibri" w:cs="Calibri"/>
                  <w:color w:val="000000"/>
                </w:rPr>
                <w:t>0.061/0.09</w:t>
              </w:r>
            </w:ins>
          </w:p>
        </w:tc>
        <w:tc>
          <w:tcPr>
            <w:tcW w:w="540" w:type="pct"/>
            <w:tcBorders>
              <w:top w:val="nil"/>
              <w:left w:val="nil"/>
              <w:bottom w:val="nil"/>
              <w:right w:val="nil"/>
            </w:tcBorders>
            <w:shd w:val="clear" w:color="auto" w:fill="auto"/>
            <w:noWrap/>
            <w:vAlign w:val="bottom"/>
            <w:hideMark/>
            <w:tcPrChange w:id="1445" w:author="Microsoft Office User" w:date="2018-12-16T18:34:00Z">
              <w:tcPr>
                <w:tcW w:w="0" w:type="auto"/>
                <w:tcBorders>
                  <w:top w:val="nil"/>
                  <w:left w:val="nil"/>
                  <w:bottom w:val="nil"/>
                  <w:right w:val="nil"/>
                </w:tcBorders>
                <w:shd w:val="clear" w:color="auto" w:fill="auto"/>
                <w:noWrap/>
                <w:vAlign w:val="bottom"/>
                <w:hideMark/>
              </w:tcPr>
            </w:tcPrChange>
          </w:tcPr>
          <w:p w14:paraId="4C350BA7" w14:textId="77777777" w:rsidR="0009723C" w:rsidRPr="0009723C" w:rsidRDefault="0009723C" w:rsidP="0009723C">
            <w:pPr>
              <w:rPr>
                <w:ins w:id="144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447" w:author="Microsoft Office User" w:date="2018-12-16T18:34:00Z">
              <w:tcPr>
                <w:tcW w:w="0" w:type="auto"/>
                <w:tcBorders>
                  <w:top w:val="nil"/>
                  <w:left w:val="nil"/>
                  <w:bottom w:val="nil"/>
                  <w:right w:val="nil"/>
                </w:tcBorders>
                <w:shd w:val="clear" w:color="auto" w:fill="auto"/>
                <w:noWrap/>
                <w:vAlign w:val="bottom"/>
                <w:hideMark/>
              </w:tcPr>
            </w:tcPrChange>
          </w:tcPr>
          <w:p w14:paraId="2A0CE3B4" w14:textId="77777777" w:rsidR="0009723C" w:rsidRPr="0009723C" w:rsidRDefault="0009723C" w:rsidP="0009723C">
            <w:pPr>
              <w:rPr>
                <w:ins w:id="1448" w:author="Microsoft Office User" w:date="2018-12-16T18:33:00Z"/>
                <w:rFonts w:ascii="Calibri" w:hAnsi="Calibri" w:cs="Calibri"/>
                <w:color w:val="000000"/>
              </w:rPr>
            </w:pPr>
            <w:ins w:id="1449" w:author="Microsoft Office User" w:date="2018-12-16T18:33:00Z">
              <w:r w:rsidRPr="0009723C">
                <w:rPr>
                  <w:rFonts w:ascii="Calibri" w:hAnsi="Calibri" w:cs="Calibri"/>
                  <w:color w:val="000000"/>
                </w:rPr>
                <w:t>0.023/-0.039</w:t>
              </w:r>
            </w:ins>
          </w:p>
        </w:tc>
        <w:tc>
          <w:tcPr>
            <w:tcW w:w="540" w:type="pct"/>
            <w:tcBorders>
              <w:top w:val="nil"/>
              <w:left w:val="nil"/>
              <w:bottom w:val="nil"/>
              <w:right w:val="nil"/>
            </w:tcBorders>
            <w:shd w:val="clear" w:color="auto" w:fill="auto"/>
            <w:noWrap/>
            <w:vAlign w:val="bottom"/>
            <w:hideMark/>
            <w:tcPrChange w:id="1450" w:author="Microsoft Office User" w:date="2018-12-16T18:34:00Z">
              <w:tcPr>
                <w:tcW w:w="0" w:type="auto"/>
                <w:tcBorders>
                  <w:top w:val="nil"/>
                  <w:left w:val="nil"/>
                  <w:bottom w:val="nil"/>
                  <w:right w:val="nil"/>
                </w:tcBorders>
                <w:shd w:val="clear" w:color="auto" w:fill="auto"/>
                <w:noWrap/>
                <w:vAlign w:val="bottom"/>
                <w:hideMark/>
              </w:tcPr>
            </w:tcPrChange>
          </w:tcPr>
          <w:p w14:paraId="4B8848A8" w14:textId="77777777" w:rsidR="0009723C" w:rsidRPr="0009723C" w:rsidRDefault="0009723C" w:rsidP="0009723C">
            <w:pPr>
              <w:rPr>
                <w:ins w:id="1451" w:author="Microsoft Office User" w:date="2018-12-16T18:33:00Z"/>
                <w:rFonts w:ascii="Calibri" w:hAnsi="Calibri" w:cs="Calibri"/>
                <w:color w:val="000000"/>
              </w:rPr>
            </w:pPr>
            <w:ins w:id="1452" w:author="Microsoft Office User" w:date="2018-12-16T18:33:00Z">
              <w:r w:rsidRPr="0009723C">
                <w:rPr>
                  <w:rFonts w:ascii="Calibri" w:hAnsi="Calibri" w:cs="Calibri"/>
                  <w:color w:val="000000"/>
                </w:rPr>
                <w:t>0.002/-0.006</w:t>
              </w:r>
            </w:ins>
          </w:p>
        </w:tc>
        <w:tc>
          <w:tcPr>
            <w:tcW w:w="513" w:type="pct"/>
            <w:tcBorders>
              <w:top w:val="nil"/>
              <w:left w:val="nil"/>
              <w:bottom w:val="nil"/>
              <w:right w:val="nil"/>
            </w:tcBorders>
            <w:shd w:val="clear" w:color="auto" w:fill="auto"/>
            <w:noWrap/>
            <w:vAlign w:val="bottom"/>
            <w:hideMark/>
            <w:tcPrChange w:id="1453" w:author="Microsoft Office User" w:date="2018-12-16T18:34:00Z">
              <w:tcPr>
                <w:tcW w:w="0" w:type="auto"/>
                <w:tcBorders>
                  <w:top w:val="nil"/>
                  <w:left w:val="nil"/>
                  <w:bottom w:val="nil"/>
                  <w:right w:val="nil"/>
                </w:tcBorders>
                <w:shd w:val="clear" w:color="auto" w:fill="auto"/>
                <w:noWrap/>
                <w:vAlign w:val="bottom"/>
                <w:hideMark/>
              </w:tcPr>
            </w:tcPrChange>
          </w:tcPr>
          <w:p w14:paraId="46582DD2" w14:textId="77777777" w:rsidR="0009723C" w:rsidRPr="0009723C" w:rsidRDefault="0009723C" w:rsidP="0009723C">
            <w:pPr>
              <w:rPr>
                <w:ins w:id="1454" w:author="Microsoft Office User" w:date="2018-12-16T18:33:00Z"/>
                <w:rFonts w:ascii="Calibri" w:hAnsi="Calibri" w:cs="Calibri"/>
                <w:color w:val="000000"/>
              </w:rPr>
            </w:pPr>
          </w:p>
        </w:tc>
      </w:tr>
      <w:tr w:rsidR="0009723C" w:rsidRPr="0009723C" w14:paraId="2F95C246" w14:textId="77777777" w:rsidTr="0009723C">
        <w:tblPrEx>
          <w:tblW w:w="5000" w:type="pct"/>
          <w:tblCellMar>
            <w:left w:w="70" w:type="dxa"/>
            <w:right w:w="70" w:type="dxa"/>
          </w:tblCellMar>
          <w:tblPrExChange w:id="1455" w:author="Microsoft Office User" w:date="2018-12-16T18:34:00Z">
            <w:tblPrEx>
              <w:tblW w:w="0" w:type="auto"/>
              <w:tblCellMar>
                <w:left w:w="70" w:type="dxa"/>
                <w:right w:w="70" w:type="dxa"/>
              </w:tblCellMar>
            </w:tblPrEx>
          </w:tblPrExChange>
        </w:tblPrEx>
        <w:trPr>
          <w:trHeight w:val="320"/>
          <w:ins w:id="1456" w:author="Microsoft Office User" w:date="2018-12-16T18:33:00Z"/>
          <w:trPrChange w:id="145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58" w:author="Microsoft Office User" w:date="2018-12-16T18:34:00Z">
              <w:tcPr>
                <w:tcW w:w="0" w:type="auto"/>
                <w:tcBorders>
                  <w:top w:val="nil"/>
                  <w:left w:val="nil"/>
                  <w:bottom w:val="nil"/>
                  <w:right w:val="nil"/>
                </w:tcBorders>
                <w:shd w:val="clear" w:color="auto" w:fill="auto"/>
                <w:noWrap/>
                <w:vAlign w:val="bottom"/>
                <w:hideMark/>
              </w:tcPr>
            </w:tcPrChange>
          </w:tcPr>
          <w:p w14:paraId="7733327E" w14:textId="77777777" w:rsidR="0009723C" w:rsidRPr="0009723C" w:rsidRDefault="0009723C" w:rsidP="0009723C">
            <w:pPr>
              <w:rPr>
                <w:ins w:id="1459" w:author="Microsoft Office User" w:date="2018-12-16T18:33:00Z"/>
                <w:rFonts w:ascii="Calibri" w:hAnsi="Calibri" w:cs="Calibri"/>
                <w:color w:val="000000"/>
              </w:rPr>
            </w:pPr>
            <w:ins w:id="1460" w:author="Microsoft Office User" w:date="2018-12-16T18:33:00Z">
              <w:r w:rsidRPr="0009723C">
                <w:rPr>
                  <w:rFonts w:ascii="Calibri" w:hAnsi="Calibri" w:cs="Calibri"/>
                  <w:color w:val="000000"/>
                </w:rPr>
                <w:t>C8</w:t>
              </w:r>
            </w:ins>
          </w:p>
        </w:tc>
        <w:tc>
          <w:tcPr>
            <w:tcW w:w="471" w:type="pct"/>
            <w:tcBorders>
              <w:top w:val="nil"/>
              <w:left w:val="nil"/>
              <w:bottom w:val="nil"/>
              <w:right w:val="nil"/>
            </w:tcBorders>
            <w:shd w:val="clear" w:color="auto" w:fill="auto"/>
            <w:noWrap/>
            <w:vAlign w:val="bottom"/>
            <w:hideMark/>
            <w:tcPrChange w:id="1461" w:author="Microsoft Office User" w:date="2018-12-16T18:34:00Z">
              <w:tcPr>
                <w:tcW w:w="0" w:type="auto"/>
                <w:tcBorders>
                  <w:top w:val="nil"/>
                  <w:left w:val="nil"/>
                  <w:bottom w:val="nil"/>
                  <w:right w:val="nil"/>
                </w:tcBorders>
                <w:shd w:val="clear" w:color="auto" w:fill="auto"/>
                <w:noWrap/>
                <w:vAlign w:val="bottom"/>
                <w:hideMark/>
              </w:tcPr>
            </w:tcPrChange>
          </w:tcPr>
          <w:p w14:paraId="0224FB1F" w14:textId="77777777" w:rsidR="0009723C" w:rsidRPr="0009723C" w:rsidRDefault="0009723C" w:rsidP="0009723C">
            <w:pPr>
              <w:rPr>
                <w:ins w:id="1462" w:author="Microsoft Office User" w:date="2018-12-16T18:33:00Z"/>
                <w:rFonts w:ascii="Calibri" w:hAnsi="Calibri" w:cs="Calibri"/>
                <w:color w:val="000000"/>
              </w:rPr>
            </w:pPr>
            <w:ins w:id="1463" w:author="Microsoft Office User" w:date="2018-12-16T18:33:00Z">
              <w:r w:rsidRPr="0009723C">
                <w:rPr>
                  <w:rFonts w:ascii="Calibri" w:hAnsi="Calibri" w:cs="Calibri"/>
                  <w:color w:val="000000"/>
                </w:rPr>
                <w:t>0.101</w:t>
              </w:r>
            </w:ins>
          </w:p>
        </w:tc>
        <w:tc>
          <w:tcPr>
            <w:tcW w:w="304" w:type="pct"/>
            <w:tcBorders>
              <w:top w:val="nil"/>
              <w:left w:val="nil"/>
              <w:bottom w:val="nil"/>
              <w:right w:val="nil"/>
            </w:tcBorders>
            <w:shd w:val="clear" w:color="auto" w:fill="auto"/>
            <w:noWrap/>
            <w:vAlign w:val="bottom"/>
            <w:hideMark/>
            <w:tcPrChange w:id="1464" w:author="Microsoft Office User" w:date="2018-12-16T18:34:00Z">
              <w:tcPr>
                <w:tcW w:w="0" w:type="auto"/>
                <w:tcBorders>
                  <w:top w:val="nil"/>
                  <w:left w:val="nil"/>
                  <w:bottom w:val="nil"/>
                  <w:right w:val="nil"/>
                </w:tcBorders>
                <w:shd w:val="clear" w:color="auto" w:fill="auto"/>
                <w:noWrap/>
                <w:vAlign w:val="bottom"/>
                <w:hideMark/>
              </w:tcPr>
            </w:tcPrChange>
          </w:tcPr>
          <w:p w14:paraId="5FC284BD" w14:textId="77777777" w:rsidR="0009723C" w:rsidRPr="0009723C" w:rsidRDefault="0009723C" w:rsidP="0009723C">
            <w:pPr>
              <w:rPr>
                <w:ins w:id="1465" w:author="Microsoft Office User" w:date="2018-12-16T18:33:00Z"/>
                <w:rFonts w:ascii="Calibri" w:hAnsi="Calibri" w:cs="Calibri"/>
                <w:color w:val="000000"/>
              </w:rPr>
            </w:pPr>
            <w:ins w:id="1466" w:author="Microsoft Office User" w:date="2018-12-16T18:33:00Z">
              <w:r w:rsidRPr="0009723C">
                <w:rPr>
                  <w:rFonts w:ascii="Calibri" w:hAnsi="Calibri" w:cs="Calibri"/>
                  <w:color w:val="000000"/>
                </w:rPr>
                <w:t>-0.045</w:t>
              </w:r>
            </w:ins>
          </w:p>
        </w:tc>
        <w:tc>
          <w:tcPr>
            <w:tcW w:w="388" w:type="pct"/>
            <w:tcBorders>
              <w:top w:val="nil"/>
              <w:left w:val="nil"/>
              <w:bottom w:val="nil"/>
              <w:right w:val="nil"/>
            </w:tcBorders>
            <w:shd w:val="clear" w:color="auto" w:fill="auto"/>
            <w:noWrap/>
            <w:vAlign w:val="bottom"/>
            <w:hideMark/>
            <w:tcPrChange w:id="1467" w:author="Microsoft Office User" w:date="2018-12-16T18:34:00Z">
              <w:tcPr>
                <w:tcW w:w="0" w:type="auto"/>
                <w:tcBorders>
                  <w:top w:val="nil"/>
                  <w:left w:val="nil"/>
                  <w:bottom w:val="nil"/>
                  <w:right w:val="nil"/>
                </w:tcBorders>
                <w:shd w:val="clear" w:color="auto" w:fill="auto"/>
                <w:noWrap/>
                <w:vAlign w:val="bottom"/>
                <w:hideMark/>
              </w:tcPr>
            </w:tcPrChange>
          </w:tcPr>
          <w:p w14:paraId="446B3482" w14:textId="77777777" w:rsidR="0009723C" w:rsidRPr="0009723C" w:rsidRDefault="0009723C" w:rsidP="0009723C">
            <w:pPr>
              <w:rPr>
                <w:ins w:id="146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69" w:author="Microsoft Office User" w:date="2018-12-16T18:34:00Z">
              <w:tcPr>
                <w:tcW w:w="0" w:type="auto"/>
                <w:tcBorders>
                  <w:top w:val="nil"/>
                  <w:left w:val="nil"/>
                  <w:bottom w:val="nil"/>
                  <w:right w:val="nil"/>
                </w:tcBorders>
                <w:shd w:val="clear" w:color="auto" w:fill="auto"/>
                <w:noWrap/>
                <w:vAlign w:val="bottom"/>
                <w:hideMark/>
              </w:tcPr>
            </w:tcPrChange>
          </w:tcPr>
          <w:p w14:paraId="5FCA34A5" w14:textId="77777777" w:rsidR="0009723C" w:rsidRPr="0009723C" w:rsidRDefault="0009723C" w:rsidP="0009723C">
            <w:pPr>
              <w:rPr>
                <w:ins w:id="1470" w:author="Microsoft Office User" w:date="2018-12-16T18:33:00Z"/>
                <w:rFonts w:ascii="Calibri" w:hAnsi="Calibri" w:cs="Calibri"/>
                <w:color w:val="000000"/>
              </w:rPr>
            </w:pPr>
            <w:ins w:id="1471" w:author="Microsoft Office User" w:date="2018-12-16T18:33:00Z">
              <w:r w:rsidRPr="0009723C">
                <w:rPr>
                  <w:rFonts w:ascii="Calibri" w:hAnsi="Calibri" w:cs="Calibri"/>
                  <w:color w:val="000000"/>
                </w:rPr>
                <w:t>0.115/0.021</w:t>
              </w:r>
            </w:ins>
          </w:p>
        </w:tc>
        <w:tc>
          <w:tcPr>
            <w:tcW w:w="567" w:type="pct"/>
            <w:tcBorders>
              <w:top w:val="nil"/>
              <w:left w:val="nil"/>
              <w:bottom w:val="nil"/>
              <w:right w:val="nil"/>
            </w:tcBorders>
            <w:shd w:val="clear" w:color="auto" w:fill="auto"/>
            <w:noWrap/>
            <w:vAlign w:val="bottom"/>
            <w:hideMark/>
            <w:tcPrChange w:id="1472" w:author="Microsoft Office User" w:date="2018-12-16T18:34:00Z">
              <w:tcPr>
                <w:tcW w:w="0" w:type="auto"/>
                <w:tcBorders>
                  <w:top w:val="nil"/>
                  <w:left w:val="nil"/>
                  <w:bottom w:val="nil"/>
                  <w:right w:val="nil"/>
                </w:tcBorders>
                <w:shd w:val="clear" w:color="auto" w:fill="auto"/>
                <w:noWrap/>
                <w:vAlign w:val="bottom"/>
                <w:hideMark/>
              </w:tcPr>
            </w:tcPrChange>
          </w:tcPr>
          <w:p w14:paraId="6B527A7A" w14:textId="77777777" w:rsidR="0009723C" w:rsidRPr="0009723C" w:rsidRDefault="0009723C" w:rsidP="0009723C">
            <w:pPr>
              <w:rPr>
                <w:ins w:id="1473" w:author="Microsoft Office User" w:date="2018-12-16T18:33:00Z"/>
                <w:rFonts w:ascii="Calibri" w:hAnsi="Calibri" w:cs="Calibri"/>
                <w:color w:val="000000"/>
              </w:rPr>
            </w:pPr>
            <w:ins w:id="1474" w:author="Microsoft Office User" w:date="2018-12-16T18:33:00Z">
              <w:r w:rsidRPr="0009723C">
                <w:rPr>
                  <w:rFonts w:ascii="Calibri" w:hAnsi="Calibri" w:cs="Calibri"/>
                  <w:color w:val="000000"/>
                </w:rPr>
                <w:t>0.027/0.098</w:t>
              </w:r>
            </w:ins>
          </w:p>
        </w:tc>
        <w:tc>
          <w:tcPr>
            <w:tcW w:w="540" w:type="pct"/>
            <w:tcBorders>
              <w:top w:val="nil"/>
              <w:left w:val="nil"/>
              <w:bottom w:val="nil"/>
              <w:right w:val="nil"/>
            </w:tcBorders>
            <w:shd w:val="clear" w:color="auto" w:fill="auto"/>
            <w:noWrap/>
            <w:vAlign w:val="bottom"/>
            <w:hideMark/>
            <w:tcPrChange w:id="1475" w:author="Microsoft Office User" w:date="2018-12-16T18:34:00Z">
              <w:tcPr>
                <w:tcW w:w="0" w:type="auto"/>
                <w:tcBorders>
                  <w:top w:val="nil"/>
                  <w:left w:val="nil"/>
                  <w:bottom w:val="nil"/>
                  <w:right w:val="nil"/>
                </w:tcBorders>
                <w:shd w:val="clear" w:color="auto" w:fill="auto"/>
                <w:noWrap/>
                <w:vAlign w:val="bottom"/>
                <w:hideMark/>
              </w:tcPr>
            </w:tcPrChange>
          </w:tcPr>
          <w:p w14:paraId="563180AC" w14:textId="77777777" w:rsidR="0009723C" w:rsidRPr="0009723C" w:rsidRDefault="0009723C" w:rsidP="0009723C">
            <w:pPr>
              <w:rPr>
                <w:ins w:id="147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477" w:author="Microsoft Office User" w:date="2018-12-16T18:34:00Z">
              <w:tcPr>
                <w:tcW w:w="0" w:type="auto"/>
                <w:tcBorders>
                  <w:top w:val="nil"/>
                  <w:left w:val="nil"/>
                  <w:bottom w:val="nil"/>
                  <w:right w:val="nil"/>
                </w:tcBorders>
                <w:shd w:val="clear" w:color="auto" w:fill="auto"/>
                <w:noWrap/>
                <w:vAlign w:val="bottom"/>
                <w:hideMark/>
              </w:tcPr>
            </w:tcPrChange>
          </w:tcPr>
          <w:p w14:paraId="4422251E" w14:textId="77777777" w:rsidR="0009723C" w:rsidRPr="0009723C" w:rsidRDefault="0009723C" w:rsidP="0009723C">
            <w:pPr>
              <w:rPr>
                <w:ins w:id="1478" w:author="Microsoft Office User" w:date="2018-12-16T18:33:00Z"/>
                <w:rFonts w:ascii="Calibri" w:hAnsi="Calibri" w:cs="Calibri"/>
                <w:color w:val="000000"/>
              </w:rPr>
            </w:pPr>
            <w:ins w:id="1479" w:author="Microsoft Office User" w:date="2018-12-16T18:33:00Z">
              <w:r w:rsidRPr="0009723C">
                <w:rPr>
                  <w:rFonts w:ascii="Calibri" w:hAnsi="Calibri" w:cs="Calibri"/>
                  <w:color w:val="000000"/>
                </w:rPr>
                <w:t>0.002/-0.007</w:t>
              </w:r>
            </w:ins>
          </w:p>
        </w:tc>
        <w:tc>
          <w:tcPr>
            <w:tcW w:w="540" w:type="pct"/>
            <w:tcBorders>
              <w:top w:val="nil"/>
              <w:left w:val="nil"/>
              <w:bottom w:val="nil"/>
              <w:right w:val="nil"/>
            </w:tcBorders>
            <w:shd w:val="clear" w:color="auto" w:fill="auto"/>
            <w:noWrap/>
            <w:vAlign w:val="bottom"/>
            <w:hideMark/>
            <w:tcPrChange w:id="1480" w:author="Microsoft Office User" w:date="2018-12-16T18:34:00Z">
              <w:tcPr>
                <w:tcW w:w="0" w:type="auto"/>
                <w:tcBorders>
                  <w:top w:val="nil"/>
                  <w:left w:val="nil"/>
                  <w:bottom w:val="nil"/>
                  <w:right w:val="nil"/>
                </w:tcBorders>
                <w:shd w:val="clear" w:color="auto" w:fill="auto"/>
                <w:noWrap/>
                <w:vAlign w:val="bottom"/>
                <w:hideMark/>
              </w:tcPr>
            </w:tcPrChange>
          </w:tcPr>
          <w:p w14:paraId="6CF6D98B" w14:textId="77777777" w:rsidR="0009723C" w:rsidRPr="0009723C" w:rsidRDefault="0009723C" w:rsidP="0009723C">
            <w:pPr>
              <w:rPr>
                <w:ins w:id="1481" w:author="Microsoft Office User" w:date="2018-12-16T18:33:00Z"/>
                <w:rFonts w:ascii="Calibri" w:hAnsi="Calibri" w:cs="Calibri"/>
                <w:color w:val="000000"/>
              </w:rPr>
            </w:pPr>
            <w:ins w:id="1482" w:author="Microsoft Office User" w:date="2018-12-16T18:33:00Z">
              <w:r w:rsidRPr="0009723C">
                <w:rPr>
                  <w:rFonts w:ascii="Calibri" w:hAnsi="Calibri" w:cs="Calibri"/>
                  <w:color w:val="000000"/>
                </w:rPr>
                <w:t>0.038/-0.035</w:t>
              </w:r>
            </w:ins>
          </w:p>
        </w:tc>
        <w:tc>
          <w:tcPr>
            <w:tcW w:w="513" w:type="pct"/>
            <w:tcBorders>
              <w:top w:val="nil"/>
              <w:left w:val="nil"/>
              <w:bottom w:val="nil"/>
              <w:right w:val="nil"/>
            </w:tcBorders>
            <w:shd w:val="clear" w:color="auto" w:fill="auto"/>
            <w:noWrap/>
            <w:vAlign w:val="bottom"/>
            <w:hideMark/>
            <w:tcPrChange w:id="1483" w:author="Microsoft Office User" w:date="2018-12-16T18:34:00Z">
              <w:tcPr>
                <w:tcW w:w="0" w:type="auto"/>
                <w:tcBorders>
                  <w:top w:val="nil"/>
                  <w:left w:val="nil"/>
                  <w:bottom w:val="nil"/>
                  <w:right w:val="nil"/>
                </w:tcBorders>
                <w:shd w:val="clear" w:color="auto" w:fill="auto"/>
                <w:noWrap/>
                <w:vAlign w:val="bottom"/>
                <w:hideMark/>
              </w:tcPr>
            </w:tcPrChange>
          </w:tcPr>
          <w:p w14:paraId="5504AE0B" w14:textId="77777777" w:rsidR="0009723C" w:rsidRPr="0009723C" w:rsidRDefault="0009723C" w:rsidP="0009723C">
            <w:pPr>
              <w:rPr>
                <w:ins w:id="1484" w:author="Microsoft Office User" w:date="2018-12-16T18:33:00Z"/>
                <w:rFonts w:ascii="Calibri" w:hAnsi="Calibri" w:cs="Calibri"/>
                <w:color w:val="000000"/>
              </w:rPr>
            </w:pPr>
          </w:p>
        </w:tc>
      </w:tr>
      <w:tr w:rsidR="0009723C" w:rsidRPr="0009723C" w14:paraId="0BB7D7F3" w14:textId="77777777" w:rsidTr="0009723C">
        <w:tblPrEx>
          <w:tblW w:w="5000" w:type="pct"/>
          <w:tblCellMar>
            <w:left w:w="70" w:type="dxa"/>
            <w:right w:w="70" w:type="dxa"/>
          </w:tblCellMar>
          <w:tblPrExChange w:id="1485" w:author="Microsoft Office User" w:date="2018-12-16T18:34:00Z">
            <w:tblPrEx>
              <w:tblW w:w="0" w:type="auto"/>
              <w:tblCellMar>
                <w:left w:w="70" w:type="dxa"/>
                <w:right w:w="70" w:type="dxa"/>
              </w:tblCellMar>
            </w:tblPrEx>
          </w:tblPrExChange>
        </w:tblPrEx>
        <w:trPr>
          <w:trHeight w:val="320"/>
          <w:ins w:id="1486" w:author="Microsoft Office User" w:date="2018-12-16T18:33:00Z"/>
          <w:trPrChange w:id="148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488" w:author="Microsoft Office User" w:date="2018-12-16T18:34:00Z">
              <w:tcPr>
                <w:tcW w:w="0" w:type="auto"/>
                <w:tcBorders>
                  <w:top w:val="nil"/>
                  <w:left w:val="nil"/>
                  <w:bottom w:val="nil"/>
                  <w:right w:val="nil"/>
                </w:tcBorders>
                <w:shd w:val="clear" w:color="auto" w:fill="auto"/>
                <w:noWrap/>
                <w:vAlign w:val="bottom"/>
                <w:hideMark/>
              </w:tcPr>
            </w:tcPrChange>
          </w:tcPr>
          <w:p w14:paraId="1F4ACEF3" w14:textId="77777777" w:rsidR="0009723C" w:rsidRPr="0009723C" w:rsidRDefault="0009723C" w:rsidP="0009723C">
            <w:pPr>
              <w:rPr>
                <w:ins w:id="1489" w:author="Microsoft Office User" w:date="2018-12-16T18:33:00Z"/>
                <w:rFonts w:ascii="Calibri" w:hAnsi="Calibri" w:cs="Calibri"/>
                <w:color w:val="000000"/>
              </w:rPr>
            </w:pPr>
            <w:ins w:id="1490" w:author="Microsoft Office User" w:date="2018-12-16T18:33:00Z">
              <w:r w:rsidRPr="0009723C">
                <w:rPr>
                  <w:rFonts w:ascii="Calibri" w:hAnsi="Calibri" w:cs="Calibri"/>
                  <w:color w:val="000000"/>
                </w:rPr>
                <w:lastRenderedPageBreak/>
                <w:t>C9</w:t>
              </w:r>
            </w:ins>
          </w:p>
        </w:tc>
        <w:tc>
          <w:tcPr>
            <w:tcW w:w="471" w:type="pct"/>
            <w:tcBorders>
              <w:top w:val="nil"/>
              <w:left w:val="nil"/>
              <w:bottom w:val="nil"/>
              <w:right w:val="nil"/>
            </w:tcBorders>
            <w:shd w:val="clear" w:color="auto" w:fill="auto"/>
            <w:noWrap/>
            <w:vAlign w:val="bottom"/>
            <w:hideMark/>
            <w:tcPrChange w:id="1491" w:author="Microsoft Office User" w:date="2018-12-16T18:34:00Z">
              <w:tcPr>
                <w:tcW w:w="0" w:type="auto"/>
                <w:tcBorders>
                  <w:top w:val="nil"/>
                  <w:left w:val="nil"/>
                  <w:bottom w:val="nil"/>
                  <w:right w:val="nil"/>
                </w:tcBorders>
                <w:shd w:val="clear" w:color="auto" w:fill="auto"/>
                <w:noWrap/>
                <w:vAlign w:val="bottom"/>
                <w:hideMark/>
              </w:tcPr>
            </w:tcPrChange>
          </w:tcPr>
          <w:p w14:paraId="13F1F9C0" w14:textId="77777777" w:rsidR="0009723C" w:rsidRPr="0009723C" w:rsidRDefault="0009723C" w:rsidP="0009723C">
            <w:pPr>
              <w:rPr>
                <w:ins w:id="1492" w:author="Microsoft Office User" w:date="2018-12-16T18:33:00Z"/>
                <w:rFonts w:ascii="Calibri" w:hAnsi="Calibri" w:cs="Calibri"/>
                <w:color w:val="000000"/>
              </w:rPr>
            </w:pPr>
            <w:ins w:id="1493" w:author="Microsoft Office User" w:date="2018-12-16T18:33:00Z">
              <w:r w:rsidRPr="0009723C">
                <w:rPr>
                  <w:rFonts w:ascii="Calibri" w:hAnsi="Calibri" w:cs="Calibri"/>
                  <w:color w:val="000000"/>
                </w:rPr>
                <w:t>0.231</w:t>
              </w:r>
            </w:ins>
          </w:p>
        </w:tc>
        <w:tc>
          <w:tcPr>
            <w:tcW w:w="304" w:type="pct"/>
            <w:tcBorders>
              <w:top w:val="nil"/>
              <w:left w:val="nil"/>
              <w:bottom w:val="nil"/>
              <w:right w:val="nil"/>
            </w:tcBorders>
            <w:shd w:val="clear" w:color="auto" w:fill="auto"/>
            <w:noWrap/>
            <w:vAlign w:val="bottom"/>
            <w:hideMark/>
            <w:tcPrChange w:id="1494" w:author="Microsoft Office User" w:date="2018-12-16T18:34:00Z">
              <w:tcPr>
                <w:tcW w:w="0" w:type="auto"/>
                <w:tcBorders>
                  <w:top w:val="nil"/>
                  <w:left w:val="nil"/>
                  <w:bottom w:val="nil"/>
                  <w:right w:val="nil"/>
                </w:tcBorders>
                <w:shd w:val="clear" w:color="auto" w:fill="auto"/>
                <w:noWrap/>
                <w:vAlign w:val="bottom"/>
                <w:hideMark/>
              </w:tcPr>
            </w:tcPrChange>
          </w:tcPr>
          <w:p w14:paraId="4506FA70" w14:textId="77777777" w:rsidR="0009723C" w:rsidRPr="0009723C" w:rsidRDefault="0009723C" w:rsidP="0009723C">
            <w:pPr>
              <w:rPr>
                <w:ins w:id="1495" w:author="Microsoft Office User" w:date="2018-12-16T18:33:00Z"/>
                <w:rFonts w:ascii="Calibri" w:hAnsi="Calibri" w:cs="Calibri"/>
                <w:color w:val="000000"/>
              </w:rPr>
            </w:pPr>
            <w:ins w:id="1496" w:author="Microsoft Office User" w:date="2018-12-16T18:33:00Z">
              <w:r w:rsidRPr="0009723C">
                <w:rPr>
                  <w:rFonts w:ascii="Calibri" w:hAnsi="Calibri" w:cs="Calibri"/>
                  <w:color w:val="000000"/>
                </w:rPr>
                <w:t>0.073</w:t>
              </w:r>
            </w:ins>
          </w:p>
        </w:tc>
        <w:tc>
          <w:tcPr>
            <w:tcW w:w="388" w:type="pct"/>
            <w:tcBorders>
              <w:top w:val="nil"/>
              <w:left w:val="nil"/>
              <w:bottom w:val="nil"/>
              <w:right w:val="nil"/>
            </w:tcBorders>
            <w:shd w:val="clear" w:color="auto" w:fill="auto"/>
            <w:noWrap/>
            <w:vAlign w:val="bottom"/>
            <w:hideMark/>
            <w:tcPrChange w:id="1497" w:author="Microsoft Office User" w:date="2018-12-16T18:34:00Z">
              <w:tcPr>
                <w:tcW w:w="0" w:type="auto"/>
                <w:tcBorders>
                  <w:top w:val="nil"/>
                  <w:left w:val="nil"/>
                  <w:bottom w:val="nil"/>
                  <w:right w:val="nil"/>
                </w:tcBorders>
                <w:shd w:val="clear" w:color="auto" w:fill="auto"/>
                <w:noWrap/>
                <w:vAlign w:val="bottom"/>
                <w:hideMark/>
              </w:tcPr>
            </w:tcPrChange>
          </w:tcPr>
          <w:p w14:paraId="37C283AA" w14:textId="77777777" w:rsidR="0009723C" w:rsidRPr="0009723C" w:rsidRDefault="0009723C" w:rsidP="0009723C">
            <w:pPr>
              <w:rPr>
                <w:ins w:id="149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499" w:author="Microsoft Office User" w:date="2018-12-16T18:34:00Z">
              <w:tcPr>
                <w:tcW w:w="0" w:type="auto"/>
                <w:tcBorders>
                  <w:top w:val="nil"/>
                  <w:left w:val="nil"/>
                  <w:bottom w:val="nil"/>
                  <w:right w:val="nil"/>
                </w:tcBorders>
                <w:shd w:val="clear" w:color="auto" w:fill="auto"/>
                <w:noWrap/>
                <w:vAlign w:val="bottom"/>
                <w:hideMark/>
              </w:tcPr>
            </w:tcPrChange>
          </w:tcPr>
          <w:p w14:paraId="3C41D697" w14:textId="77777777" w:rsidR="0009723C" w:rsidRPr="0009723C" w:rsidRDefault="0009723C" w:rsidP="0009723C">
            <w:pPr>
              <w:rPr>
                <w:ins w:id="1500" w:author="Microsoft Office User" w:date="2018-12-16T18:33:00Z"/>
                <w:rFonts w:ascii="Calibri" w:hAnsi="Calibri" w:cs="Calibri"/>
                <w:color w:val="000000"/>
              </w:rPr>
            </w:pPr>
            <w:ins w:id="1501" w:author="Microsoft Office User" w:date="2018-12-16T18:33:00Z">
              <w:r w:rsidRPr="0009723C">
                <w:rPr>
                  <w:rFonts w:ascii="Calibri" w:hAnsi="Calibri" w:cs="Calibri"/>
                  <w:color w:val="000000"/>
                </w:rPr>
                <w:t>0.133/-0.084</w:t>
              </w:r>
            </w:ins>
          </w:p>
        </w:tc>
        <w:tc>
          <w:tcPr>
            <w:tcW w:w="567" w:type="pct"/>
            <w:tcBorders>
              <w:top w:val="nil"/>
              <w:left w:val="nil"/>
              <w:bottom w:val="nil"/>
              <w:right w:val="nil"/>
            </w:tcBorders>
            <w:shd w:val="clear" w:color="auto" w:fill="auto"/>
            <w:noWrap/>
            <w:vAlign w:val="bottom"/>
            <w:hideMark/>
            <w:tcPrChange w:id="1502" w:author="Microsoft Office User" w:date="2018-12-16T18:34:00Z">
              <w:tcPr>
                <w:tcW w:w="0" w:type="auto"/>
                <w:tcBorders>
                  <w:top w:val="nil"/>
                  <w:left w:val="nil"/>
                  <w:bottom w:val="nil"/>
                  <w:right w:val="nil"/>
                </w:tcBorders>
                <w:shd w:val="clear" w:color="auto" w:fill="auto"/>
                <w:noWrap/>
                <w:vAlign w:val="bottom"/>
                <w:hideMark/>
              </w:tcPr>
            </w:tcPrChange>
          </w:tcPr>
          <w:p w14:paraId="44D243C9" w14:textId="77777777" w:rsidR="0009723C" w:rsidRPr="0009723C" w:rsidRDefault="0009723C" w:rsidP="0009723C">
            <w:pPr>
              <w:rPr>
                <w:ins w:id="1503" w:author="Microsoft Office User" w:date="2018-12-16T18:33:00Z"/>
                <w:rFonts w:ascii="Calibri" w:hAnsi="Calibri" w:cs="Calibri"/>
                <w:color w:val="000000"/>
              </w:rPr>
            </w:pPr>
            <w:ins w:id="1504" w:author="Microsoft Office User" w:date="2018-12-16T18:33:00Z">
              <w:r w:rsidRPr="0009723C">
                <w:rPr>
                  <w:rFonts w:ascii="Calibri" w:hAnsi="Calibri" w:cs="Calibri"/>
                  <w:color w:val="000000"/>
                </w:rPr>
                <w:t>0.005/-0.028</w:t>
              </w:r>
            </w:ins>
          </w:p>
        </w:tc>
        <w:tc>
          <w:tcPr>
            <w:tcW w:w="540" w:type="pct"/>
            <w:tcBorders>
              <w:top w:val="nil"/>
              <w:left w:val="nil"/>
              <w:bottom w:val="nil"/>
              <w:right w:val="nil"/>
            </w:tcBorders>
            <w:shd w:val="clear" w:color="auto" w:fill="auto"/>
            <w:noWrap/>
            <w:vAlign w:val="bottom"/>
            <w:hideMark/>
            <w:tcPrChange w:id="1505" w:author="Microsoft Office User" w:date="2018-12-16T18:34:00Z">
              <w:tcPr>
                <w:tcW w:w="0" w:type="auto"/>
                <w:tcBorders>
                  <w:top w:val="nil"/>
                  <w:left w:val="nil"/>
                  <w:bottom w:val="nil"/>
                  <w:right w:val="nil"/>
                </w:tcBorders>
                <w:shd w:val="clear" w:color="auto" w:fill="auto"/>
                <w:noWrap/>
                <w:vAlign w:val="bottom"/>
                <w:hideMark/>
              </w:tcPr>
            </w:tcPrChange>
          </w:tcPr>
          <w:p w14:paraId="517F4332" w14:textId="77777777" w:rsidR="0009723C" w:rsidRPr="0009723C" w:rsidRDefault="0009723C" w:rsidP="0009723C">
            <w:pPr>
              <w:rPr>
                <w:ins w:id="1506"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07" w:author="Microsoft Office User" w:date="2018-12-16T18:34:00Z">
              <w:tcPr>
                <w:tcW w:w="0" w:type="auto"/>
                <w:tcBorders>
                  <w:top w:val="nil"/>
                  <w:left w:val="nil"/>
                  <w:bottom w:val="nil"/>
                  <w:right w:val="nil"/>
                </w:tcBorders>
                <w:shd w:val="clear" w:color="auto" w:fill="auto"/>
                <w:noWrap/>
                <w:vAlign w:val="bottom"/>
                <w:hideMark/>
              </w:tcPr>
            </w:tcPrChange>
          </w:tcPr>
          <w:p w14:paraId="1A41B274" w14:textId="77777777" w:rsidR="0009723C" w:rsidRPr="0009723C" w:rsidRDefault="0009723C" w:rsidP="0009723C">
            <w:pPr>
              <w:rPr>
                <w:ins w:id="1508" w:author="Microsoft Office User" w:date="2018-12-16T18:33:00Z"/>
                <w:rFonts w:ascii="Calibri" w:hAnsi="Calibri" w:cs="Calibri"/>
                <w:color w:val="000000"/>
              </w:rPr>
            </w:pPr>
            <w:ins w:id="1509" w:author="Microsoft Office User" w:date="2018-12-16T18:33:00Z">
              <w:r w:rsidRPr="0009723C">
                <w:rPr>
                  <w:rFonts w:ascii="Calibri" w:hAnsi="Calibri" w:cs="Calibri"/>
                  <w:color w:val="000000"/>
                </w:rPr>
                <w:t>0.044/-0.063</w:t>
              </w:r>
            </w:ins>
          </w:p>
        </w:tc>
        <w:tc>
          <w:tcPr>
            <w:tcW w:w="540" w:type="pct"/>
            <w:tcBorders>
              <w:top w:val="nil"/>
              <w:left w:val="nil"/>
              <w:bottom w:val="nil"/>
              <w:right w:val="nil"/>
            </w:tcBorders>
            <w:shd w:val="clear" w:color="auto" w:fill="auto"/>
            <w:noWrap/>
            <w:vAlign w:val="bottom"/>
            <w:hideMark/>
            <w:tcPrChange w:id="1510" w:author="Microsoft Office User" w:date="2018-12-16T18:34:00Z">
              <w:tcPr>
                <w:tcW w:w="0" w:type="auto"/>
                <w:tcBorders>
                  <w:top w:val="nil"/>
                  <w:left w:val="nil"/>
                  <w:bottom w:val="nil"/>
                  <w:right w:val="nil"/>
                </w:tcBorders>
                <w:shd w:val="clear" w:color="auto" w:fill="auto"/>
                <w:noWrap/>
                <w:vAlign w:val="bottom"/>
                <w:hideMark/>
              </w:tcPr>
            </w:tcPrChange>
          </w:tcPr>
          <w:p w14:paraId="6567C516" w14:textId="77777777" w:rsidR="0009723C" w:rsidRPr="0009723C" w:rsidRDefault="0009723C" w:rsidP="0009723C">
            <w:pPr>
              <w:rPr>
                <w:ins w:id="1511" w:author="Microsoft Office User" w:date="2018-12-16T18:33:00Z"/>
                <w:rFonts w:ascii="Calibri" w:hAnsi="Calibri" w:cs="Calibri"/>
                <w:color w:val="000000"/>
              </w:rPr>
            </w:pPr>
            <w:ins w:id="1512" w:author="Microsoft Office User" w:date="2018-12-16T18:33:00Z">
              <w:r w:rsidRPr="0009723C">
                <w:rPr>
                  <w:rFonts w:ascii="Calibri" w:hAnsi="Calibri" w:cs="Calibri"/>
                  <w:color w:val="000000"/>
                </w:rPr>
                <w:t>0.072/-0.082</w:t>
              </w:r>
            </w:ins>
          </w:p>
        </w:tc>
        <w:tc>
          <w:tcPr>
            <w:tcW w:w="513" w:type="pct"/>
            <w:tcBorders>
              <w:top w:val="nil"/>
              <w:left w:val="nil"/>
              <w:bottom w:val="nil"/>
              <w:right w:val="nil"/>
            </w:tcBorders>
            <w:shd w:val="clear" w:color="auto" w:fill="auto"/>
            <w:noWrap/>
            <w:vAlign w:val="bottom"/>
            <w:hideMark/>
            <w:tcPrChange w:id="1513" w:author="Microsoft Office User" w:date="2018-12-16T18:34:00Z">
              <w:tcPr>
                <w:tcW w:w="0" w:type="auto"/>
                <w:tcBorders>
                  <w:top w:val="nil"/>
                  <w:left w:val="nil"/>
                  <w:bottom w:val="nil"/>
                  <w:right w:val="nil"/>
                </w:tcBorders>
                <w:shd w:val="clear" w:color="auto" w:fill="auto"/>
                <w:noWrap/>
                <w:vAlign w:val="bottom"/>
                <w:hideMark/>
              </w:tcPr>
            </w:tcPrChange>
          </w:tcPr>
          <w:p w14:paraId="5900B8A1" w14:textId="77777777" w:rsidR="0009723C" w:rsidRPr="0009723C" w:rsidRDefault="0009723C" w:rsidP="0009723C">
            <w:pPr>
              <w:rPr>
                <w:ins w:id="1514" w:author="Microsoft Office User" w:date="2018-12-16T18:33:00Z"/>
                <w:rFonts w:ascii="Calibri" w:hAnsi="Calibri" w:cs="Calibri"/>
                <w:color w:val="000000"/>
              </w:rPr>
            </w:pPr>
          </w:p>
        </w:tc>
      </w:tr>
      <w:tr w:rsidR="0009723C" w:rsidRPr="0009723C" w14:paraId="0C6FA435" w14:textId="77777777" w:rsidTr="0009723C">
        <w:tblPrEx>
          <w:tblW w:w="5000" w:type="pct"/>
          <w:tblCellMar>
            <w:left w:w="70" w:type="dxa"/>
            <w:right w:w="70" w:type="dxa"/>
          </w:tblCellMar>
          <w:tblPrExChange w:id="1515" w:author="Microsoft Office User" w:date="2018-12-16T18:34:00Z">
            <w:tblPrEx>
              <w:tblW w:w="0" w:type="auto"/>
              <w:tblCellMar>
                <w:left w:w="70" w:type="dxa"/>
                <w:right w:w="70" w:type="dxa"/>
              </w:tblCellMar>
            </w:tblPrEx>
          </w:tblPrExChange>
        </w:tblPrEx>
        <w:trPr>
          <w:trHeight w:val="320"/>
          <w:ins w:id="1516" w:author="Microsoft Office User" w:date="2018-12-16T18:33:00Z"/>
          <w:trPrChange w:id="151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18" w:author="Microsoft Office User" w:date="2018-12-16T18:34:00Z">
              <w:tcPr>
                <w:tcW w:w="0" w:type="auto"/>
                <w:tcBorders>
                  <w:top w:val="nil"/>
                  <w:left w:val="nil"/>
                  <w:bottom w:val="nil"/>
                  <w:right w:val="nil"/>
                </w:tcBorders>
                <w:shd w:val="clear" w:color="auto" w:fill="auto"/>
                <w:noWrap/>
                <w:vAlign w:val="bottom"/>
                <w:hideMark/>
              </w:tcPr>
            </w:tcPrChange>
          </w:tcPr>
          <w:p w14:paraId="26E4487D" w14:textId="77777777" w:rsidR="0009723C" w:rsidRPr="0009723C" w:rsidRDefault="0009723C" w:rsidP="0009723C">
            <w:pPr>
              <w:rPr>
                <w:ins w:id="1519" w:author="Microsoft Office User" w:date="2018-12-16T18:33:00Z"/>
                <w:rFonts w:ascii="Calibri" w:hAnsi="Calibri" w:cs="Calibri"/>
                <w:color w:val="000000"/>
              </w:rPr>
            </w:pPr>
            <w:proofErr w:type="spellStart"/>
            <w:ins w:id="1520"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1521" w:author="Microsoft Office User" w:date="2018-12-16T18:34:00Z">
              <w:tcPr>
                <w:tcW w:w="0" w:type="auto"/>
                <w:tcBorders>
                  <w:top w:val="nil"/>
                  <w:left w:val="nil"/>
                  <w:bottom w:val="nil"/>
                  <w:right w:val="nil"/>
                </w:tcBorders>
                <w:shd w:val="clear" w:color="auto" w:fill="auto"/>
                <w:noWrap/>
                <w:vAlign w:val="bottom"/>
                <w:hideMark/>
              </w:tcPr>
            </w:tcPrChange>
          </w:tcPr>
          <w:p w14:paraId="1EBDBAA1" w14:textId="77777777" w:rsidR="0009723C" w:rsidRPr="0009723C" w:rsidRDefault="0009723C" w:rsidP="0009723C">
            <w:pPr>
              <w:rPr>
                <w:ins w:id="1522" w:author="Microsoft Office User" w:date="2018-12-16T18:33:00Z"/>
                <w:rFonts w:ascii="Calibri" w:hAnsi="Calibri" w:cs="Calibri"/>
                <w:color w:val="000000"/>
              </w:rPr>
            </w:pPr>
            <w:ins w:id="1523" w:author="Microsoft Office User" w:date="2018-12-16T18:33:00Z">
              <w:r w:rsidRPr="0009723C">
                <w:rPr>
                  <w:rFonts w:ascii="Calibri" w:hAnsi="Calibri" w:cs="Calibri"/>
                  <w:color w:val="000000"/>
                </w:rPr>
                <w:t>0.303</w:t>
              </w:r>
            </w:ins>
          </w:p>
        </w:tc>
        <w:tc>
          <w:tcPr>
            <w:tcW w:w="304" w:type="pct"/>
            <w:tcBorders>
              <w:top w:val="nil"/>
              <w:left w:val="nil"/>
              <w:bottom w:val="nil"/>
              <w:right w:val="nil"/>
            </w:tcBorders>
            <w:shd w:val="clear" w:color="auto" w:fill="auto"/>
            <w:noWrap/>
            <w:vAlign w:val="bottom"/>
            <w:hideMark/>
            <w:tcPrChange w:id="1524" w:author="Microsoft Office User" w:date="2018-12-16T18:34:00Z">
              <w:tcPr>
                <w:tcW w:w="0" w:type="auto"/>
                <w:tcBorders>
                  <w:top w:val="nil"/>
                  <w:left w:val="nil"/>
                  <w:bottom w:val="nil"/>
                  <w:right w:val="nil"/>
                </w:tcBorders>
                <w:shd w:val="clear" w:color="auto" w:fill="auto"/>
                <w:noWrap/>
                <w:vAlign w:val="bottom"/>
                <w:hideMark/>
              </w:tcPr>
            </w:tcPrChange>
          </w:tcPr>
          <w:p w14:paraId="6FAD7672" w14:textId="77777777" w:rsidR="0009723C" w:rsidRPr="0009723C" w:rsidRDefault="0009723C" w:rsidP="0009723C">
            <w:pPr>
              <w:rPr>
                <w:ins w:id="1525"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526" w:author="Microsoft Office User" w:date="2018-12-16T18:34:00Z">
              <w:tcPr>
                <w:tcW w:w="0" w:type="auto"/>
                <w:tcBorders>
                  <w:top w:val="nil"/>
                  <w:left w:val="nil"/>
                  <w:bottom w:val="nil"/>
                  <w:right w:val="nil"/>
                </w:tcBorders>
                <w:shd w:val="clear" w:color="auto" w:fill="auto"/>
                <w:noWrap/>
                <w:vAlign w:val="bottom"/>
                <w:hideMark/>
              </w:tcPr>
            </w:tcPrChange>
          </w:tcPr>
          <w:p w14:paraId="6CA5E9F3" w14:textId="77777777" w:rsidR="0009723C" w:rsidRPr="0009723C" w:rsidRDefault="0009723C" w:rsidP="0009723C">
            <w:pPr>
              <w:rPr>
                <w:ins w:id="1527" w:author="Microsoft Office User" w:date="2018-12-16T18:33:00Z"/>
                <w:rFonts w:ascii="Calibri" w:hAnsi="Calibri" w:cs="Calibri"/>
                <w:color w:val="000000"/>
              </w:rPr>
            </w:pPr>
            <w:ins w:id="1528" w:author="Microsoft Office User" w:date="2018-12-16T18:33:00Z">
              <w:r w:rsidRPr="0009723C">
                <w:rPr>
                  <w:rFonts w:ascii="Calibri" w:hAnsi="Calibri" w:cs="Calibri"/>
                  <w:color w:val="000000"/>
                </w:rPr>
                <w:t>0.116</w:t>
              </w:r>
            </w:ins>
          </w:p>
        </w:tc>
        <w:tc>
          <w:tcPr>
            <w:tcW w:w="540" w:type="pct"/>
            <w:tcBorders>
              <w:top w:val="nil"/>
              <w:left w:val="nil"/>
              <w:bottom w:val="nil"/>
              <w:right w:val="nil"/>
            </w:tcBorders>
            <w:shd w:val="clear" w:color="auto" w:fill="auto"/>
            <w:noWrap/>
            <w:vAlign w:val="bottom"/>
            <w:hideMark/>
            <w:tcPrChange w:id="1529" w:author="Microsoft Office User" w:date="2018-12-16T18:34:00Z">
              <w:tcPr>
                <w:tcW w:w="0" w:type="auto"/>
                <w:tcBorders>
                  <w:top w:val="nil"/>
                  <w:left w:val="nil"/>
                  <w:bottom w:val="nil"/>
                  <w:right w:val="nil"/>
                </w:tcBorders>
                <w:shd w:val="clear" w:color="auto" w:fill="auto"/>
                <w:noWrap/>
                <w:vAlign w:val="bottom"/>
                <w:hideMark/>
              </w:tcPr>
            </w:tcPrChange>
          </w:tcPr>
          <w:p w14:paraId="340CF6E7" w14:textId="77777777" w:rsidR="0009723C" w:rsidRPr="0009723C" w:rsidRDefault="0009723C" w:rsidP="0009723C">
            <w:pPr>
              <w:rPr>
                <w:ins w:id="1530" w:author="Microsoft Office User" w:date="2018-12-16T18:33:00Z"/>
                <w:rFonts w:ascii="Calibri" w:hAnsi="Calibri" w:cs="Calibri"/>
                <w:color w:val="000000"/>
              </w:rPr>
            </w:pPr>
            <w:ins w:id="1531" w:author="Microsoft Office User" w:date="2018-12-16T18:33:00Z">
              <w:r w:rsidRPr="0009723C">
                <w:rPr>
                  <w:rFonts w:ascii="Calibri" w:hAnsi="Calibri" w:cs="Calibri"/>
                  <w:color w:val="000000"/>
                </w:rPr>
                <w:t>0.233/-0.09</w:t>
              </w:r>
            </w:ins>
          </w:p>
        </w:tc>
        <w:tc>
          <w:tcPr>
            <w:tcW w:w="567" w:type="pct"/>
            <w:tcBorders>
              <w:top w:val="nil"/>
              <w:left w:val="nil"/>
              <w:bottom w:val="nil"/>
              <w:right w:val="nil"/>
            </w:tcBorders>
            <w:shd w:val="clear" w:color="auto" w:fill="auto"/>
            <w:noWrap/>
            <w:vAlign w:val="bottom"/>
            <w:hideMark/>
            <w:tcPrChange w:id="1532" w:author="Microsoft Office User" w:date="2018-12-16T18:34:00Z">
              <w:tcPr>
                <w:tcW w:w="0" w:type="auto"/>
                <w:tcBorders>
                  <w:top w:val="nil"/>
                  <w:left w:val="nil"/>
                  <w:bottom w:val="nil"/>
                  <w:right w:val="nil"/>
                </w:tcBorders>
                <w:shd w:val="clear" w:color="auto" w:fill="auto"/>
                <w:noWrap/>
                <w:vAlign w:val="bottom"/>
                <w:hideMark/>
              </w:tcPr>
            </w:tcPrChange>
          </w:tcPr>
          <w:p w14:paraId="7068DDD9" w14:textId="77777777" w:rsidR="0009723C" w:rsidRPr="0009723C" w:rsidRDefault="0009723C" w:rsidP="0009723C">
            <w:pPr>
              <w:rPr>
                <w:ins w:id="153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534" w:author="Microsoft Office User" w:date="2018-12-16T18:34:00Z">
              <w:tcPr>
                <w:tcW w:w="0" w:type="auto"/>
                <w:tcBorders>
                  <w:top w:val="nil"/>
                  <w:left w:val="nil"/>
                  <w:bottom w:val="nil"/>
                  <w:right w:val="nil"/>
                </w:tcBorders>
                <w:shd w:val="clear" w:color="auto" w:fill="auto"/>
                <w:noWrap/>
                <w:vAlign w:val="bottom"/>
                <w:hideMark/>
              </w:tcPr>
            </w:tcPrChange>
          </w:tcPr>
          <w:p w14:paraId="0213B72F" w14:textId="77777777" w:rsidR="0009723C" w:rsidRPr="0009723C" w:rsidRDefault="0009723C" w:rsidP="0009723C">
            <w:pPr>
              <w:rPr>
                <w:ins w:id="1535" w:author="Microsoft Office User" w:date="2018-12-16T18:33:00Z"/>
                <w:rFonts w:ascii="Calibri" w:hAnsi="Calibri" w:cs="Calibri"/>
                <w:color w:val="000000"/>
              </w:rPr>
            </w:pPr>
            <w:ins w:id="1536" w:author="Microsoft Office User" w:date="2018-12-16T18:33:00Z">
              <w:r w:rsidRPr="0009723C">
                <w:rPr>
                  <w:rFonts w:ascii="Calibri" w:hAnsi="Calibri" w:cs="Calibri"/>
                  <w:color w:val="000000"/>
                </w:rPr>
                <w:t>0.048/0.026</w:t>
              </w:r>
            </w:ins>
          </w:p>
        </w:tc>
        <w:tc>
          <w:tcPr>
            <w:tcW w:w="567" w:type="pct"/>
            <w:tcBorders>
              <w:top w:val="nil"/>
              <w:left w:val="nil"/>
              <w:bottom w:val="nil"/>
              <w:right w:val="nil"/>
            </w:tcBorders>
            <w:shd w:val="clear" w:color="auto" w:fill="auto"/>
            <w:noWrap/>
            <w:vAlign w:val="bottom"/>
            <w:hideMark/>
            <w:tcPrChange w:id="1537" w:author="Microsoft Office User" w:date="2018-12-16T18:34:00Z">
              <w:tcPr>
                <w:tcW w:w="0" w:type="auto"/>
                <w:tcBorders>
                  <w:top w:val="nil"/>
                  <w:left w:val="nil"/>
                  <w:bottom w:val="nil"/>
                  <w:right w:val="nil"/>
                </w:tcBorders>
                <w:shd w:val="clear" w:color="auto" w:fill="auto"/>
                <w:noWrap/>
                <w:vAlign w:val="bottom"/>
                <w:hideMark/>
              </w:tcPr>
            </w:tcPrChange>
          </w:tcPr>
          <w:p w14:paraId="49674889" w14:textId="77777777" w:rsidR="0009723C" w:rsidRPr="0009723C" w:rsidRDefault="0009723C" w:rsidP="0009723C">
            <w:pPr>
              <w:rPr>
                <w:ins w:id="1538" w:author="Microsoft Office User" w:date="2018-12-16T18:33:00Z"/>
                <w:rFonts w:ascii="Calibri" w:hAnsi="Calibri" w:cs="Calibri"/>
                <w:color w:val="000000"/>
              </w:rPr>
            </w:pPr>
            <w:ins w:id="1539" w:author="Microsoft Office User" w:date="2018-12-16T18:33:00Z">
              <w:r w:rsidRPr="0009723C">
                <w:rPr>
                  <w:rFonts w:ascii="Calibri" w:hAnsi="Calibri" w:cs="Calibri"/>
                  <w:color w:val="000000"/>
                </w:rPr>
                <w:t>-0.001/-0.019</w:t>
              </w:r>
            </w:ins>
          </w:p>
        </w:tc>
        <w:tc>
          <w:tcPr>
            <w:tcW w:w="540" w:type="pct"/>
            <w:tcBorders>
              <w:top w:val="nil"/>
              <w:left w:val="nil"/>
              <w:bottom w:val="nil"/>
              <w:right w:val="nil"/>
            </w:tcBorders>
            <w:shd w:val="clear" w:color="auto" w:fill="auto"/>
            <w:noWrap/>
            <w:vAlign w:val="bottom"/>
            <w:hideMark/>
            <w:tcPrChange w:id="1540" w:author="Microsoft Office User" w:date="2018-12-16T18:34:00Z">
              <w:tcPr>
                <w:tcW w:w="0" w:type="auto"/>
                <w:tcBorders>
                  <w:top w:val="nil"/>
                  <w:left w:val="nil"/>
                  <w:bottom w:val="nil"/>
                  <w:right w:val="nil"/>
                </w:tcBorders>
                <w:shd w:val="clear" w:color="auto" w:fill="auto"/>
                <w:noWrap/>
                <w:vAlign w:val="bottom"/>
                <w:hideMark/>
              </w:tcPr>
            </w:tcPrChange>
          </w:tcPr>
          <w:p w14:paraId="1A568E09" w14:textId="77777777" w:rsidR="0009723C" w:rsidRPr="0009723C" w:rsidRDefault="0009723C" w:rsidP="0009723C">
            <w:pPr>
              <w:rPr>
                <w:ins w:id="1541"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1542" w:author="Microsoft Office User" w:date="2018-12-16T18:34:00Z">
              <w:tcPr>
                <w:tcW w:w="0" w:type="auto"/>
                <w:tcBorders>
                  <w:top w:val="nil"/>
                  <w:left w:val="nil"/>
                  <w:bottom w:val="nil"/>
                  <w:right w:val="nil"/>
                </w:tcBorders>
                <w:shd w:val="clear" w:color="auto" w:fill="auto"/>
                <w:noWrap/>
                <w:vAlign w:val="bottom"/>
                <w:hideMark/>
              </w:tcPr>
            </w:tcPrChange>
          </w:tcPr>
          <w:p w14:paraId="0593A6B8" w14:textId="77777777" w:rsidR="0009723C" w:rsidRPr="0009723C" w:rsidRDefault="0009723C" w:rsidP="0009723C">
            <w:pPr>
              <w:rPr>
                <w:ins w:id="1543" w:author="Microsoft Office User" w:date="2018-12-16T18:33:00Z"/>
                <w:rFonts w:ascii="Calibri" w:hAnsi="Calibri" w:cs="Calibri"/>
                <w:color w:val="000000"/>
              </w:rPr>
            </w:pPr>
            <w:ins w:id="1544" w:author="Microsoft Office User" w:date="2018-12-16T18:33:00Z">
              <w:r w:rsidRPr="0009723C">
                <w:rPr>
                  <w:rFonts w:ascii="Calibri" w:hAnsi="Calibri" w:cs="Calibri"/>
                  <w:color w:val="000000"/>
                </w:rPr>
                <w:t>0.02/0.021</w:t>
              </w:r>
            </w:ins>
          </w:p>
        </w:tc>
      </w:tr>
      <w:tr w:rsidR="0009723C" w:rsidRPr="0009723C" w14:paraId="4ED89076" w14:textId="77777777" w:rsidTr="0009723C">
        <w:tblPrEx>
          <w:tblW w:w="5000" w:type="pct"/>
          <w:tblCellMar>
            <w:left w:w="70" w:type="dxa"/>
            <w:right w:w="70" w:type="dxa"/>
          </w:tblCellMar>
          <w:tblPrExChange w:id="1545" w:author="Microsoft Office User" w:date="2018-12-16T18:34:00Z">
            <w:tblPrEx>
              <w:tblW w:w="0" w:type="auto"/>
              <w:tblCellMar>
                <w:left w:w="70" w:type="dxa"/>
                <w:right w:w="70" w:type="dxa"/>
              </w:tblCellMar>
            </w:tblPrEx>
          </w:tblPrExChange>
        </w:tblPrEx>
        <w:trPr>
          <w:trHeight w:val="320"/>
          <w:ins w:id="1546" w:author="Microsoft Office User" w:date="2018-12-16T18:33:00Z"/>
          <w:trPrChange w:id="1547"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48" w:author="Microsoft Office User" w:date="2018-12-16T18:34:00Z">
              <w:tcPr>
                <w:tcW w:w="0" w:type="auto"/>
                <w:tcBorders>
                  <w:top w:val="nil"/>
                  <w:left w:val="nil"/>
                  <w:bottom w:val="nil"/>
                  <w:right w:val="nil"/>
                </w:tcBorders>
                <w:shd w:val="clear" w:color="auto" w:fill="auto"/>
                <w:noWrap/>
                <w:vAlign w:val="bottom"/>
                <w:hideMark/>
              </w:tcPr>
            </w:tcPrChange>
          </w:tcPr>
          <w:p w14:paraId="31FB440C" w14:textId="77777777" w:rsidR="0009723C" w:rsidRPr="0009723C" w:rsidRDefault="0009723C" w:rsidP="0009723C">
            <w:pPr>
              <w:rPr>
                <w:ins w:id="1549" w:author="Microsoft Office User" w:date="2018-12-16T18:33:00Z"/>
                <w:rFonts w:ascii="Calibri" w:hAnsi="Calibri" w:cs="Calibri"/>
                <w:color w:val="000000"/>
              </w:rPr>
            </w:pPr>
            <w:proofErr w:type="spellStart"/>
            <w:ins w:id="1550" w:author="Microsoft Office User" w:date="2018-12-16T18:33:00Z">
              <w:r w:rsidRPr="0009723C">
                <w:rPr>
                  <w:rFonts w:ascii="Calibri" w:hAnsi="Calibri" w:cs="Calibri"/>
                  <w:color w:val="000000"/>
                </w:rPr>
                <w:t>Extraversion</w:t>
              </w:r>
              <w:proofErr w:type="spellEnd"/>
            </w:ins>
          </w:p>
        </w:tc>
        <w:tc>
          <w:tcPr>
            <w:tcW w:w="471" w:type="pct"/>
            <w:tcBorders>
              <w:top w:val="nil"/>
              <w:left w:val="nil"/>
              <w:bottom w:val="nil"/>
              <w:right w:val="nil"/>
            </w:tcBorders>
            <w:shd w:val="clear" w:color="auto" w:fill="auto"/>
            <w:noWrap/>
            <w:vAlign w:val="bottom"/>
            <w:hideMark/>
            <w:tcPrChange w:id="1551" w:author="Microsoft Office User" w:date="2018-12-16T18:34:00Z">
              <w:tcPr>
                <w:tcW w:w="0" w:type="auto"/>
                <w:tcBorders>
                  <w:top w:val="nil"/>
                  <w:left w:val="nil"/>
                  <w:bottom w:val="nil"/>
                  <w:right w:val="nil"/>
                </w:tcBorders>
                <w:shd w:val="clear" w:color="auto" w:fill="auto"/>
                <w:noWrap/>
                <w:vAlign w:val="bottom"/>
                <w:hideMark/>
              </w:tcPr>
            </w:tcPrChange>
          </w:tcPr>
          <w:p w14:paraId="0F6E3C15" w14:textId="77777777" w:rsidR="0009723C" w:rsidRPr="0009723C" w:rsidRDefault="0009723C" w:rsidP="0009723C">
            <w:pPr>
              <w:rPr>
                <w:ins w:id="1552"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1553" w:author="Microsoft Office User" w:date="2018-12-16T18:34:00Z">
              <w:tcPr>
                <w:tcW w:w="0" w:type="auto"/>
                <w:tcBorders>
                  <w:top w:val="nil"/>
                  <w:left w:val="nil"/>
                  <w:bottom w:val="nil"/>
                  <w:right w:val="nil"/>
                </w:tcBorders>
                <w:shd w:val="clear" w:color="auto" w:fill="auto"/>
                <w:noWrap/>
                <w:vAlign w:val="bottom"/>
                <w:hideMark/>
              </w:tcPr>
            </w:tcPrChange>
          </w:tcPr>
          <w:p w14:paraId="13039C31" w14:textId="77777777" w:rsidR="0009723C" w:rsidRPr="0009723C" w:rsidRDefault="0009723C" w:rsidP="0009723C">
            <w:pPr>
              <w:rPr>
                <w:ins w:id="1554"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1555" w:author="Microsoft Office User" w:date="2018-12-16T18:34:00Z">
              <w:tcPr>
                <w:tcW w:w="0" w:type="auto"/>
                <w:tcBorders>
                  <w:top w:val="nil"/>
                  <w:left w:val="nil"/>
                  <w:bottom w:val="nil"/>
                  <w:right w:val="nil"/>
                </w:tcBorders>
                <w:shd w:val="clear" w:color="auto" w:fill="auto"/>
                <w:noWrap/>
                <w:vAlign w:val="bottom"/>
                <w:hideMark/>
              </w:tcPr>
            </w:tcPrChange>
          </w:tcPr>
          <w:p w14:paraId="0C8BBDE0" w14:textId="77777777" w:rsidR="0009723C" w:rsidRPr="0009723C" w:rsidRDefault="0009723C" w:rsidP="0009723C">
            <w:pPr>
              <w:rPr>
                <w:ins w:id="155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557" w:author="Microsoft Office User" w:date="2018-12-16T18:34:00Z">
              <w:tcPr>
                <w:tcW w:w="0" w:type="auto"/>
                <w:tcBorders>
                  <w:top w:val="nil"/>
                  <w:left w:val="nil"/>
                  <w:bottom w:val="nil"/>
                  <w:right w:val="nil"/>
                </w:tcBorders>
                <w:shd w:val="clear" w:color="auto" w:fill="auto"/>
                <w:noWrap/>
                <w:vAlign w:val="bottom"/>
                <w:hideMark/>
              </w:tcPr>
            </w:tcPrChange>
          </w:tcPr>
          <w:p w14:paraId="67FFE515" w14:textId="77777777" w:rsidR="0009723C" w:rsidRPr="0009723C" w:rsidRDefault="0009723C" w:rsidP="0009723C">
            <w:pPr>
              <w:rPr>
                <w:ins w:id="1558"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559" w:author="Microsoft Office User" w:date="2018-12-16T18:34:00Z">
              <w:tcPr>
                <w:tcW w:w="0" w:type="auto"/>
                <w:tcBorders>
                  <w:top w:val="nil"/>
                  <w:left w:val="nil"/>
                  <w:bottom w:val="nil"/>
                  <w:right w:val="nil"/>
                </w:tcBorders>
                <w:shd w:val="clear" w:color="auto" w:fill="auto"/>
                <w:noWrap/>
                <w:vAlign w:val="bottom"/>
                <w:hideMark/>
              </w:tcPr>
            </w:tcPrChange>
          </w:tcPr>
          <w:p w14:paraId="5F0444FF" w14:textId="77777777" w:rsidR="0009723C" w:rsidRPr="0009723C" w:rsidRDefault="0009723C" w:rsidP="0009723C">
            <w:pPr>
              <w:rPr>
                <w:ins w:id="1560"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561" w:author="Microsoft Office User" w:date="2018-12-16T18:34:00Z">
              <w:tcPr>
                <w:tcW w:w="0" w:type="auto"/>
                <w:tcBorders>
                  <w:top w:val="nil"/>
                  <w:left w:val="nil"/>
                  <w:bottom w:val="nil"/>
                  <w:right w:val="nil"/>
                </w:tcBorders>
                <w:shd w:val="clear" w:color="auto" w:fill="auto"/>
                <w:noWrap/>
                <w:vAlign w:val="bottom"/>
                <w:hideMark/>
              </w:tcPr>
            </w:tcPrChange>
          </w:tcPr>
          <w:p w14:paraId="41D7D9D5" w14:textId="77777777" w:rsidR="0009723C" w:rsidRPr="0009723C" w:rsidRDefault="0009723C" w:rsidP="0009723C">
            <w:pPr>
              <w:rPr>
                <w:ins w:id="1562"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563" w:author="Microsoft Office User" w:date="2018-12-16T18:34:00Z">
              <w:tcPr>
                <w:tcW w:w="0" w:type="auto"/>
                <w:tcBorders>
                  <w:top w:val="nil"/>
                  <w:left w:val="nil"/>
                  <w:bottom w:val="nil"/>
                  <w:right w:val="nil"/>
                </w:tcBorders>
                <w:shd w:val="clear" w:color="auto" w:fill="auto"/>
                <w:noWrap/>
                <w:vAlign w:val="bottom"/>
                <w:hideMark/>
              </w:tcPr>
            </w:tcPrChange>
          </w:tcPr>
          <w:p w14:paraId="10CC8923" w14:textId="77777777" w:rsidR="0009723C" w:rsidRPr="0009723C" w:rsidRDefault="0009723C" w:rsidP="0009723C">
            <w:pPr>
              <w:rPr>
                <w:ins w:id="1564"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565" w:author="Microsoft Office User" w:date="2018-12-16T18:34:00Z">
              <w:tcPr>
                <w:tcW w:w="0" w:type="auto"/>
                <w:tcBorders>
                  <w:top w:val="nil"/>
                  <w:left w:val="nil"/>
                  <w:bottom w:val="nil"/>
                  <w:right w:val="nil"/>
                </w:tcBorders>
                <w:shd w:val="clear" w:color="auto" w:fill="auto"/>
                <w:noWrap/>
                <w:vAlign w:val="bottom"/>
                <w:hideMark/>
              </w:tcPr>
            </w:tcPrChange>
          </w:tcPr>
          <w:p w14:paraId="11B5C581" w14:textId="77777777" w:rsidR="0009723C" w:rsidRPr="0009723C" w:rsidRDefault="0009723C" w:rsidP="0009723C">
            <w:pPr>
              <w:rPr>
                <w:ins w:id="1566"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567" w:author="Microsoft Office User" w:date="2018-12-16T18:34:00Z">
              <w:tcPr>
                <w:tcW w:w="0" w:type="auto"/>
                <w:tcBorders>
                  <w:top w:val="nil"/>
                  <w:left w:val="nil"/>
                  <w:bottom w:val="nil"/>
                  <w:right w:val="nil"/>
                </w:tcBorders>
                <w:shd w:val="clear" w:color="auto" w:fill="auto"/>
                <w:noWrap/>
                <w:vAlign w:val="bottom"/>
                <w:hideMark/>
              </w:tcPr>
            </w:tcPrChange>
          </w:tcPr>
          <w:p w14:paraId="0566ABC6" w14:textId="77777777" w:rsidR="0009723C" w:rsidRPr="0009723C" w:rsidRDefault="0009723C" w:rsidP="0009723C">
            <w:pPr>
              <w:rPr>
                <w:ins w:id="1568" w:author="Microsoft Office User" w:date="2018-12-16T18:33:00Z"/>
                <w:sz w:val="20"/>
                <w:szCs w:val="20"/>
              </w:rPr>
            </w:pPr>
          </w:p>
        </w:tc>
      </w:tr>
      <w:tr w:rsidR="0009723C" w:rsidRPr="0009723C" w14:paraId="0082A5FA" w14:textId="77777777" w:rsidTr="0009723C">
        <w:tblPrEx>
          <w:tblW w:w="5000" w:type="pct"/>
          <w:tblCellMar>
            <w:left w:w="70" w:type="dxa"/>
            <w:right w:w="70" w:type="dxa"/>
          </w:tblCellMar>
          <w:tblPrExChange w:id="1569" w:author="Microsoft Office User" w:date="2018-12-16T18:34:00Z">
            <w:tblPrEx>
              <w:tblW w:w="0" w:type="auto"/>
              <w:tblCellMar>
                <w:left w:w="70" w:type="dxa"/>
                <w:right w:w="70" w:type="dxa"/>
              </w:tblCellMar>
            </w:tblPrEx>
          </w:tblPrExChange>
        </w:tblPrEx>
        <w:trPr>
          <w:trHeight w:val="320"/>
          <w:ins w:id="1570" w:author="Microsoft Office User" w:date="2018-12-16T18:33:00Z"/>
          <w:trPrChange w:id="1571"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572" w:author="Microsoft Office User" w:date="2018-12-16T18:34:00Z">
              <w:tcPr>
                <w:tcW w:w="0" w:type="auto"/>
                <w:tcBorders>
                  <w:top w:val="nil"/>
                  <w:left w:val="nil"/>
                  <w:bottom w:val="nil"/>
                  <w:right w:val="nil"/>
                </w:tcBorders>
                <w:shd w:val="clear" w:color="auto" w:fill="auto"/>
                <w:noWrap/>
                <w:vAlign w:val="bottom"/>
                <w:hideMark/>
              </w:tcPr>
            </w:tcPrChange>
          </w:tcPr>
          <w:p w14:paraId="652AEE49" w14:textId="77777777" w:rsidR="0009723C" w:rsidRPr="0009723C" w:rsidRDefault="0009723C" w:rsidP="0009723C">
            <w:pPr>
              <w:rPr>
                <w:ins w:id="1573" w:author="Microsoft Office User" w:date="2018-12-16T18:33:00Z"/>
                <w:rFonts w:ascii="Calibri" w:hAnsi="Calibri" w:cs="Calibri"/>
                <w:color w:val="000000"/>
              </w:rPr>
            </w:pPr>
            <w:ins w:id="1574" w:author="Microsoft Office User" w:date="2018-12-16T18:33:00Z">
              <w:r w:rsidRPr="0009723C">
                <w:rPr>
                  <w:rFonts w:ascii="Calibri" w:hAnsi="Calibri" w:cs="Calibri"/>
                  <w:color w:val="000000"/>
                </w:rPr>
                <w:t>E1</w:t>
              </w:r>
            </w:ins>
          </w:p>
        </w:tc>
        <w:tc>
          <w:tcPr>
            <w:tcW w:w="471" w:type="pct"/>
            <w:tcBorders>
              <w:top w:val="nil"/>
              <w:left w:val="nil"/>
              <w:bottom w:val="nil"/>
              <w:right w:val="nil"/>
            </w:tcBorders>
            <w:shd w:val="clear" w:color="auto" w:fill="auto"/>
            <w:noWrap/>
            <w:vAlign w:val="bottom"/>
            <w:hideMark/>
            <w:tcPrChange w:id="1575" w:author="Microsoft Office User" w:date="2018-12-16T18:34:00Z">
              <w:tcPr>
                <w:tcW w:w="0" w:type="auto"/>
                <w:tcBorders>
                  <w:top w:val="nil"/>
                  <w:left w:val="nil"/>
                  <w:bottom w:val="nil"/>
                  <w:right w:val="nil"/>
                </w:tcBorders>
                <w:shd w:val="clear" w:color="auto" w:fill="auto"/>
                <w:noWrap/>
                <w:vAlign w:val="bottom"/>
                <w:hideMark/>
              </w:tcPr>
            </w:tcPrChange>
          </w:tcPr>
          <w:p w14:paraId="3B04442E" w14:textId="77777777" w:rsidR="0009723C" w:rsidRPr="0009723C" w:rsidRDefault="0009723C" w:rsidP="0009723C">
            <w:pPr>
              <w:rPr>
                <w:ins w:id="1576" w:author="Microsoft Office User" w:date="2018-12-16T18:33:00Z"/>
                <w:rFonts w:ascii="Calibri" w:hAnsi="Calibri" w:cs="Calibri"/>
                <w:color w:val="000000"/>
              </w:rPr>
            </w:pPr>
            <w:ins w:id="1577" w:author="Microsoft Office User" w:date="2018-12-16T18:33:00Z">
              <w:r w:rsidRPr="0009723C">
                <w:rPr>
                  <w:rFonts w:ascii="Calibri" w:hAnsi="Calibri" w:cs="Calibri"/>
                  <w:color w:val="000000"/>
                </w:rPr>
                <w:t>0.255</w:t>
              </w:r>
            </w:ins>
          </w:p>
        </w:tc>
        <w:tc>
          <w:tcPr>
            <w:tcW w:w="304" w:type="pct"/>
            <w:tcBorders>
              <w:top w:val="nil"/>
              <w:left w:val="nil"/>
              <w:bottom w:val="nil"/>
              <w:right w:val="nil"/>
            </w:tcBorders>
            <w:shd w:val="clear" w:color="auto" w:fill="auto"/>
            <w:noWrap/>
            <w:vAlign w:val="bottom"/>
            <w:hideMark/>
            <w:tcPrChange w:id="1578" w:author="Microsoft Office User" w:date="2018-12-16T18:34:00Z">
              <w:tcPr>
                <w:tcW w:w="0" w:type="auto"/>
                <w:tcBorders>
                  <w:top w:val="nil"/>
                  <w:left w:val="nil"/>
                  <w:bottom w:val="nil"/>
                  <w:right w:val="nil"/>
                </w:tcBorders>
                <w:shd w:val="clear" w:color="auto" w:fill="auto"/>
                <w:noWrap/>
                <w:vAlign w:val="bottom"/>
                <w:hideMark/>
              </w:tcPr>
            </w:tcPrChange>
          </w:tcPr>
          <w:p w14:paraId="2DB87480" w14:textId="77777777" w:rsidR="0009723C" w:rsidRPr="0009723C" w:rsidRDefault="0009723C" w:rsidP="0009723C">
            <w:pPr>
              <w:rPr>
                <w:ins w:id="1579" w:author="Microsoft Office User" w:date="2018-12-16T18:33:00Z"/>
                <w:rFonts w:ascii="Calibri" w:hAnsi="Calibri" w:cs="Calibri"/>
                <w:color w:val="000000"/>
              </w:rPr>
            </w:pPr>
            <w:ins w:id="1580" w:author="Microsoft Office User" w:date="2018-12-16T18:33:00Z">
              <w:r w:rsidRPr="0009723C">
                <w:rPr>
                  <w:rFonts w:ascii="Calibri" w:hAnsi="Calibri" w:cs="Calibri"/>
                  <w:color w:val="000000"/>
                </w:rPr>
                <w:t>0.091</w:t>
              </w:r>
            </w:ins>
          </w:p>
        </w:tc>
        <w:tc>
          <w:tcPr>
            <w:tcW w:w="388" w:type="pct"/>
            <w:tcBorders>
              <w:top w:val="nil"/>
              <w:left w:val="nil"/>
              <w:bottom w:val="nil"/>
              <w:right w:val="nil"/>
            </w:tcBorders>
            <w:shd w:val="clear" w:color="auto" w:fill="auto"/>
            <w:noWrap/>
            <w:vAlign w:val="bottom"/>
            <w:hideMark/>
            <w:tcPrChange w:id="1581" w:author="Microsoft Office User" w:date="2018-12-16T18:34:00Z">
              <w:tcPr>
                <w:tcW w:w="0" w:type="auto"/>
                <w:tcBorders>
                  <w:top w:val="nil"/>
                  <w:left w:val="nil"/>
                  <w:bottom w:val="nil"/>
                  <w:right w:val="nil"/>
                </w:tcBorders>
                <w:shd w:val="clear" w:color="auto" w:fill="auto"/>
                <w:noWrap/>
                <w:vAlign w:val="bottom"/>
                <w:hideMark/>
              </w:tcPr>
            </w:tcPrChange>
          </w:tcPr>
          <w:p w14:paraId="185A1989" w14:textId="77777777" w:rsidR="0009723C" w:rsidRPr="0009723C" w:rsidRDefault="0009723C" w:rsidP="0009723C">
            <w:pPr>
              <w:rPr>
                <w:ins w:id="1582"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583" w:author="Microsoft Office User" w:date="2018-12-16T18:34:00Z">
              <w:tcPr>
                <w:tcW w:w="0" w:type="auto"/>
                <w:tcBorders>
                  <w:top w:val="nil"/>
                  <w:left w:val="nil"/>
                  <w:bottom w:val="nil"/>
                  <w:right w:val="nil"/>
                </w:tcBorders>
                <w:shd w:val="clear" w:color="auto" w:fill="auto"/>
                <w:noWrap/>
                <w:vAlign w:val="bottom"/>
                <w:hideMark/>
              </w:tcPr>
            </w:tcPrChange>
          </w:tcPr>
          <w:p w14:paraId="539257BD" w14:textId="77777777" w:rsidR="0009723C" w:rsidRPr="0009723C" w:rsidRDefault="0009723C" w:rsidP="0009723C">
            <w:pPr>
              <w:rPr>
                <w:ins w:id="1584" w:author="Microsoft Office User" w:date="2018-12-16T18:33:00Z"/>
                <w:rFonts w:ascii="Calibri" w:hAnsi="Calibri" w:cs="Calibri"/>
                <w:color w:val="000000"/>
              </w:rPr>
            </w:pPr>
            <w:ins w:id="1585" w:author="Microsoft Office User" w:date="2018-12-16T18:33:00Z">
              <w:r w:rsidRPr="0009723C">
                <w:rPr>
                  <w:rFonts w:ascii="Calibri" w:hAnsi="Calibri" w:cs="Calibri"/>
                  <w:color w:val="000000"/>
                </w:rPr>
                <w:t>0.109/0.045</w:t>
              </w:r>
            </w:ins>
          </w:p>
        </w:tc>
        <w:tc>
          <w:tcPr>
            <w:tcW w:w="567" w:type="pct"/>
            <w:tcBorders>
              <w:top w:val="nil"/>
              <w:left w:val="nil"/>
              <w:bottom w:val="nil"/>
              <w:right w:val="nil"/>
            </w:tcBorders>
            <w:shd w:val="clear" w:color="auto" w:fill="auto"/>
            <w:noWrap/>
            <w:vAlign w:val="bottom"/>
            <w:hideMark/>
            <w:tcPrChange w:id="1586" w:author="Microsoft Office User" w:date="2018-12-16T18:34:00Z">
              <w:tcPr>
                <w:tcW w:w="0" w:type="auto"/>
                <w:tcBorders>
                  <w:top w:val="nil"/>
                  <w:left w:val="nil"/>
                  <w:bottom w:val="nil"/>
                  <w:right w:val="nil"/>
                </w:tcBorders>
                <w:shd w:val="clear" w:color="auto" w:fill="auto"/>
                <w:noWrap/>
                <w:vAlign w:val="bottom"/>
                <w:hideMark/>
              </w:tcPr>
            </w:tcPrChange>
          </w:tcPr>
          <w:p w14:paraId="303CC5A1" w14:textId="77777777" w:rsidR="0009723C" w:rsidRPr="0009723C" w:rsidRDefault="0009723C" w:rsidP="0009723C">
            <w:pPr>
              <w:rPr>
                <w:ins w:id="1587" w:author="Microsoft Office User" w:date="2018-12-16T18:33:00Z"/>
                <w:rFonts w:ascii="Calibri" w:hAnsi="Calibri" w:cs="Calibri"/>
                <w:color w:val="000000"/>
              </w:rPr>
            </w:pPr>
            <w:ins w:id="1588" w:author="Microsoft Office User" w:date="2018-12-16T18:33:00Z">
              <w:r w:rsidRPr="0009723C">
                <w:rPr>
                  <w:rFonts w:ascii="Calibri" w:hAnsi="Calibri" w:cs="Calibri"/>
                  <w:color w:val="000000"/>
                </w:rPr>
                <w:t>0.099/0.06</w:t>
              </w:r>
            </w:ins>
          </w:p>
        </w:tc>
        <w:tc>
          <w:tcPr>
            <w:tcW w:w="540" w:type="pct"/>
            <w:tcBorders>
              <w:top w:val="nil"/>
              <w:left w:val="nil"/>
              <w:bottom w:val="nil"/>
              <w:right w:val="nil"/>
            </w:tcBorders>
            <w:shd w:val="clear" w:color="auto" w:fill="auto"/>
            <w:noWrap/>
            <w:vAlign w:val="bottom"/>
            <w:hideMark/>
            <w:tcPrChange w:id="1589" w:author="Microsoft Office User" w:date="2018-12-16T18:34:00Z">
              <w:tcPr>
                <w:tcW w:w="0" w:type="auto"/>
                <w:tcBorders>
                  <w:top w:val="nil"/>
                  <w:left w:val="nil"/>
                  <w:bottom w:val="nil"/>
                  <w:right w:val="nil"/>
                </w:tcBorders>
                <w:shd w:val="clear" w:color="auto" w:fill="auto"/>
                <w:noWrap/>
                <w:vAlign w:val="bottom"/>
                <w:hideMark/>
              </w:tcPr>
            </w:tcPrChange>
          </w:tcPr>
          <w:p w14:paraId="26766E68" w14:textId="77777777" w:rsidR="0009723C" w:rsidRPr="0009723C" w:rsidRDefault="0009723C" w:rsidP="0009723C">
            <w:pPr>
              <w:rPr>
                <w:ins w:id="1590"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591" w:author="Microsoft Office User" w:date="2018-12-16T18:34:00Z">
              <w:tcPr>
                <w:tcW w:w="0" w:type="auto"/>
                <w:tcBorders>
                  <w:top w:val="nil"/>
                  <w:left w:val="nil"/>
                  <w:bottom w:val="nil"/>
                  <w:right w:val="nil"/>
                </w:tcBorders>
                <w:shd w:val="clear" w:color="auto" w:fill="auto"/>
                <w:noWrap/>
                <w:vAlign w:val="bottom"/>
                <w:hideMark/>
              </w:tcPr>
            </w:tcPrChange>
          </w:tcPr>
          <w:p w14:paraId="2876591C" w14:textId="77777777" w:rsidR="0009723C" w:rsidRPr="0009723C" w:rsidRDefault="0009723C" w:rsidP="0009723C">
            <w:pPr>
              <w:rPr>
                <w:ins w:id="1592" w:author="Microsoft Office User" w:date="2018-12-16T18:33:00Z"/>
                <w:rFonts w:ascii="Calibri" w:hAnsi="Calibri" w:cs="Calibri"/>
                <w:color w:val="000000"/>
              </w:rPr>
            </w:pPr>
            <w:ins w:id="1593" w:author="Microsoft Office User" w:date="2018-12-16T18:33:00Z">
              <w:r w:rsidRPr="0009723C">
                <w:rPr>
                  <w:rFonts w:ascii="Calibri" w:hAnsi="Calibri" w:cs="Calibri"/>
                  <w:color w:val="000000"/>
                </w:rPr>
                <w:t>-0.053/0.036</w:t>
              </w:r>
            </w:ins>
          </w:p>
        </w:tc>
        <w:tc>
          <w:tcPr>
            <w:tcW w:w="1053" w:type="pct"/>
            <w:gridSpan w:val="2"/>
            <w:tcBorders>
              <w:top w:val="nil"/>
              <w:left w:val="nil"/>
              <w:bottom w:val="nil"/>
              <w:right w:val="nil"/>
            </w:tcBorders>
            <w:shd w:val="clear" w:color="auto" w:fill="auto"/>
            <w:noWrap/>
            <w:vAlign w:val="bottom"/>
            <w:hideMark/>
            <w:tcPrChange w:id="1594"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5F454C08" w14:textId="77777777" w:rsidR="0009723C" w:rsidRPr="0009723C" w:rsidRDefault="0009723C" w:rsidP="0009723C">
            <w:pPr>
              <w:rPr>
                <w:ins w:id="1595" w:author="Microsoft Office User" w:date="2018-12-16T18:33:00Z"/>
                <w:rFonts w:ascii="Calibri" w:hAnsi="Calibri" w:cs="Calibri"/>
                <w:color w:val="000000"/>
              </w:rPr>
            </w:pPr>
            <w:ins w:id="1596" w:author="Microsoft Office User" w:date="2018-12-16T18:33:00Z">
              <w:r w:rsidRPr="0009723C">
                <w:rPr>
                  <w:rFonts w:ascii="Calibri" w:hAnsi="Calibri" w:cs="Calibri"/>
                  <w:color w:val="000000"/>
                </w:rPr>
                <w:t>-0.004/-0.006</w:t>
              </w:r>
            </w:ins>
          </w:p>
        </w:tc>
      </w:tr>
      <w:tr w:rsidR="0009723C" w:rsidRPr="0009723C" w14:paraId="148493F5" w14:textId="77777777" w:rsidTr="0009723C">
        <w:tblPrEx>
          <w:tblW w:w="5000" w:type="pct"/>
          <w:tblCellMar>
            <w:left w:w="70" w:type="dxa"/>
            <w:right w:w="70" w:type="dxa"/>
          </w:tblCellMar>
          <w:tblPrExChange w:id="1597" w:author="Microsoft Office User" w:date="2018-12-16T18:34:00Z">
            <w:tblPrEx>
              <w:tblW w:w="0" w:type="auto"/>
              <w:tblCellMar>
                <w:left w:w="70" w:type="dxa"/>
                <w:right w:w="70" w:type="dxa"/>
              </w:tblCellMar>
            </w:tblPrEx>
          </w:tblPrExChange>
        </w:tblPrEx>
        <w:trPr>
          <w:trHeight w:val="320"/>
          <w:ins w:id="1598" w:author="Microsoft Office User" w:date="2018-12-16T18:33:00Z"/>
          <w:trPrChange w:id="159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00" w:author="Microsoft Office User" w:date="2018-12-16T18:34:00Z">
              <w:tcPr>
                <w:tcW w:w="0" w:type="auto"/>
                <w:tcBorders>
                  <w:top w:val="nil"/>
                  <w:left w:val="nil"/>
                  <w:bottom w:val="nil"/>
                  <w:right w:val="nil"/>
                </w:tcBorders>
                <w:shd w:val="clear" w:color="auto" w:fill="auto"/>
                <w:noWrap/>
                <w:vAlign w:val="bottom"/>
                <w:hideMark/>
              </w:tcPr>
            </w:tcPrChange>
          </w:tcPr>
          <w:p w14:paraId="2F261DD8" w14:textId="77777777" w:rsidR="0009723C" w:rsidRPr="0009723C" w:rsidRDefault="0009723C" w:rsidP="0009723C">
            <w:pPr>
              <w:rPr>
                <w:ins w:id="1601" w:author="Microsoft Office User" w:date="2018-12-16T18:33:00Z"/>
                <w:rFonts w:ascii="Calibri" w:hAnsi="Calibri" w:cs="Calibri"/>
                <w:color w:val="000000"/>
              </w:rPr>
            </w:pPr>
            <w:ins w:id="1602" w:author="Microsoft Office User" w:date="2018-12-16T18:33:00Z">
              <w:r w:rsidRPr="0009723C">
                <w:rPr>
                  <w:rFonts w:ascii="Calibri" w:hAnsi="Calibri" w:cs="Calibri"/>
                  <w:color w:val="000000"/>
                </w:rPr>
                <w:t>E2</w:t>
              </w:r>
            </w:ins>
          </w:p>
        </w:tc>
        <w:tc>
          <w:tcPr>
            <w:tcW w:w="471" w:type="pct"/>
            <w:tcBorders>
              <w:top w:val="nil"/>
              <w:left w:val="nil"/>
              <w:bottom w:val="nil"/>
              <w:right w:val="nil"/>
            </w:tcBorders>
            <w:shd w:val="clear" w:color="auto" w:fill="auto"/>
            <w:noWrap/>
            <w:vAlign w:val="bottom"/>
            <w:hideMark/>
            <w:tcPrChange w:id="1603" w:author="Microsoft Office User" w:date="2018-12-16T18:34:00Z">
              <w:tcPr>
                <w:tcW w:w="0" w:type="auto"/>
                <w:tcBorders>
                  <w:top w:val="nil"/>
                  <w:left w:val="nil"/>
                  <w:bottom w:val="nil"/>
                  <w:right w:val="nil"/>
                </w:tcBorders>
                <w:shd w:val="clear" w:color="auto" w:fill="auto"/>
                <w:noWrap/>
                <w:vAlign w:val="bottom"/>
                <w:hideMark/>
              </w:tcPr>
            </w:tcPrChange>
          </w:tcPr>
          <w:p w14:paraId="6453BFE2" w14:textId="77777777" w:rsidR="0009723C" w:rsidRPr="0009723C" w:rsidRDefault="0009723C" w:rsidP="0009723C">
            <w:pPr>
              <w:rPr>
                <w:ins w:id="1604" w:author="Microsoft Office User" w:date="2018-12-16T18:33:00Z"/>
                <w:rFonts w:ascii="Calibri" w:hAnsi="Calibri" w:cs="Calibri"/>
                <w:color w:val="000000"/>
              </w:rPr>
            </w:pPr>
            <w:ins w:id="1605" w:author="Microsoft Office User" w:date="2018-12-16T18:33:00Z">
              <w:r w:rsidRPr="0009723C">
                <w:rPr>
                  <w:rFonts w:ascii="Calibri" w:hAnsi="Calibri" w:cs="Calibri"/>
                  <w:color w:val="000000"/>
                </w:rPr>
                <w:t>-0.003</w:t>
              </w:r>
            </w:ins>
          </w:p>
        </w:tc>
        <w:tc>
          <w:tcPr>
            <w:tcW w:w="304" w:type="pct"/>
            <w:tcBorders>
              <w:top w:val="nil"/>
              <w:left w:val="nil"/>
              <w:bottom w:val="nil"/>
              <w:right w:val="nil"/>
            </w:tcBorders>
            <w:shd w:val="clear" w:color="auto" w:fill="auto"/>
            <w:noWrap/>
            <w:vAlign w:val="bottom"/>
            <w:hideMark/>
            <w:tcPrChange w:id="1606" w:author="Microsoft Office User" w:date="2018-12-16T18:34:00Z">
              <w:tcPr>
                <w:tcW w:w="0" w:type="auto"/>
                <w:tcBorders>
                  <w:top w:val="nil"/>
                  <w:left w:val="nil"/>
                  <w:bottom w:val="nil"/>
                  <w:right w:val="nil"/>
                </w:tcBorders>
                <w:shd w:val="clear" w:color="auto" w:fill="auto"/>
                <w:noWrap/>
                <w:vAlign w:val="bottom"/>
                <w:hideMark/>
              </w:tcPr>
            </w:tcPrChange>
          </w:tcPr>
          <w:p w14:paraId="7BF53354" w14:textId="77777777" w:rsidR="0009723C" w:rsidRPr="0009723C" w:rsidRDefault="0009723C" w:rsidP="0009723C">
            <w:pPr>
              <w:rPr>
                <w:ins w:id="1607" w:author="Microsoft Office User" w:date="2018-12-16T18:33:00Z"/>
                <w:rFonts w:ascii="Calibri" w:hAnsi="Calibri" w:cs="Calibri"/>
                <w:color w:val="000000"/>
              </w:rPr>
            </w:pPr>
            <w:ins w:id="1608" w:author="Microsoft Office User" w:date="2018-12-16T18:33:00Z">
              <w:r w:rsidRPr="0009723C">
                <w:rPr>
                  <w:rFonts w:ascii="Calibri" w:hAnsi="Calibri" w:cs="Calibri"/>
                  <w:color w:val="000000"/>
                </w:rPr>
                <w:t>-0.035</w:t>
              </w:r>
            </w:ins>
          </w:p>
        </w:tc>
        <w:tc>
          <w:tcPr>
            <w:tcW w:w="388" w:type="pct"/>
            <w:tcBorders>
              <w:top w:val="nil"/>
              <w:left w:val="nil"/>
              <w:bottom w:val="nil"/>
              <w:right w:val="nil"/>
            </w:tcBorders>
            <w:shd w:val="clear" w:color="auto" w:fill="auto"/>
            <w:noWrap/>
            <w:vAlign w:val="bottom"/>
            <w:hideMark/>
            <w:tcPrChange w:id="1609" w:author="Microsoft Office User" w:date="2018-12-16T18:34:00Z">
              <w:tcPr>
                <w:tcW w:w="0" w:type="auto"/>
                <w:tcBorders>
                  <w:top w:val="nil"/>
                  <w:left w:val="nil"/>
                  <w:bottom w:val="nil"/>
                  <w:right w:val="nil"/>
                </w:tcBorders>
                <w:shd w:val="clear" w:color="auto" w:fill="auto"/>
                <w:noWrap/>
                <w:vAlign w:val="bottom"/>
                <w:hideMark/>
              </w:tcPr>
            </w:tcPrChange>
          </w:tcPr>
          <w:p w14:paraId="08BF072B" w14:textId="77777777" w:rsidR="0009723C" w:rsidRPr="0009723C" w:rsidRDefault="0009723C" w:rsidP="0009723C">
            <w:pPr>
              <w:rPr>
                <w:ins w:id="161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11" w:author="Microsoft Office User" w:date="2018-12-16T18:34:00Z">
              <w:tcPr>
                <w:tcW w:w="0" w:type="auto"/>
                <w:tcBorders>
                  <w:top w:val="nil"/>
                  <w:left w:val="nil"/>
                  <w:bottom w:val="nil"/>
                  <w:right w:val="nil"/>
                </w:tcBorders>
                <w:shd w:val="clear" w:color="auto" w:fill="auto"/>
                <w:noWrap/>
                <w:vAlign w:val="bottom"/>
                <w:hideMark/>
              </w:tcPr>
            </w:tcPrChange>
          </w:tcPr>
          <w:p w14:paraId="2382B498" w14:textId="77777777" w:rsidR="0009723C" w:rsidRPr="0009723C" w:rsidRDefault="0009723C" w:rsidP="0009723C">
            <w:pPr>
              <w:rPr>
                <w:ins w:id="1612" w:author="Microsoft Office User" w:date="2018-12-16T18:33:00Z"/>
                <w:rFonts w:ascii="Calibri" w:hAnsi="Calibri" w:cs="Calibri"/>
                <w:color w:val="000000"/>
              </w:rPr>
            </w:pPr>
            <w:ins w:id="1613" w:author="Microsoft Office User" w:date="2018-12-16T18:33:00Z">
              <w:r w:rsidRPr="0009723C">
                <w:rPr>
                  <w:rFonts w:ascii="Calibri" w:hAnsi="Calibri" w:cs="Calibri"/>
                  <w:color w:val="000000"/>
                </w:rPr>
                <w:t>-0.14/0.082</w:t>
              </w:r>
            </w:ins>
          </w:p>
        </w:tc>
        <w:tc>
          <w:tcPr>
            <w:tcW w:w="567" w:type="pct"/>
            <w:tcBorders>
              <w:top w:val="nil"/>
              <w:left w:val="nil"/>
              <w:bottom w:val="nil"/>
              <w:right w:val="nil"/>
            </w:tcBorders>
            <w:shd w:val="clear" w:color="auto" w:fill="auto"/>
            <w:noWrap/>
            <w:vAlign w:val="bottom"/>
            <w:hideMark/>
            <w:tcPrChange w:id="1614" w:author="Microsoft Office User" w:date="2018-12-16T18:34:00Z">
              <w:tcPr>
                <w:tcW w:w="0" w:type="auto"/>
                <w:tcBorders>
                  <w:top w:val="nil"/>
                  <w:left w:val="nil"/>
                  <w:bottom w:val="nil"/>
                  <w:right w:val="nil"/>
                </w:tcBorders>
                <w:shd w:val="clear" w:color="auto" w:fill="auto"/>
                <w:noWrap/>
                <w:vAlign w:val="bottom"/>
                <w:hideMark/>
              </w:tcPr>
            </w:tcPrChange>
          </w:tcPr>
          <w:p w14:paraId="6856F8FE" w14:textId="77777777" w:rsidR="0009723C" w:rsidRPr="0009723C" w:rsidRDefault="0009723C" w:rsidP="0009723C">
            <w:pPr>
              <w:rPr>
                <w:ins w:id="1615" w:author="Microsoft Office User" w:date="2018-12-16T18:33:00Z"/>
                <w:rFonts w:ascii="Calibri" w:hAnsi="Calibri" w:cs="Calibri"/>
                <w:color w:val="000000"/>
              </w:rPr>
            </w:pPr>
            <w:ins w:id="1616" w:author="Microsoft Office User" w:date="2018-12-16T18:33:00Z">
              <w:r w:rsidRPr="0009723C">
                <w:rPr>
                  <w:rFonts w:ascii="Calibri" w:hAnsi="Calibri" w:cs="Calibri"/>
                  <w:color w:val="000000"/>
                </w:rPr>
                <w:t>-0.174/0.078</w:t>
              </w:r>
            </w:ins>
          </w:p>
        </w:tc>
        <w:tc>
          <w:tcPr>
            <w:tcW w:w="540" w:type="pct"/>
            <w:tcBorders>
              <w:top w:val="nil"/>
              <w:left w:val="nil"/>
              <w:bottom w:val="nil"/>
              <w:right w:val="nil"/>
            </w:tcBorders>
            <w:shd w:val="clear" w:color="auto" w:fill="auto"/>
            <w:noWrap/>
            <w:vAlign w:val="bottom"/>
            <w:hideMark/>
            <w:tcPrChange w:id="1617" w:author="Microsoft Office User" w:date="2018-12-16T18:34:00Z">
              <w:tcPr>
                <w:tcW w:w="0" w:type="auto"/>
                <w:tcBorders>
                  <w:top w:val="nil"/>
                  <w:left w:val="nil"/>
                  <w:bottom w:val="nil"/>
                  <w:right w:val="nil"/>
                </w:tcBorders>
                <w:shd w:val="clear" w:color="auto" w:fill="auto"/>
                <w:noWrap/>
                <w:vAlign w:val="bottom"/>
                <w:hideMark/>
              </w:tcPr>
            </w:tcPrChange>
          </w:tcPr>
          <w:p w14:paraId="6B9B16F1" w14:textId="77777777" w:rsidR="0009723C" w:rsidRPr="0009723C" w:rsidRDefault="0009723C" w:rsidP="0009723C">
            <w:pPr>
              <w:rPr>
                <w:ins w:id="161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19" w:author="Microsoft Office User" w:date="2018-12-16T18:34:00Z">
              <w:tcPr>
                <w:tcW w:w="0" w:type="auto"/>
                <w:tcBorders>
                  <w:top w:val="nil"/>
                  <w:left w:val="nil"/>
                  <w:bottom w:val="nil"/>
                  <w:right w:val="nil"/>
                </w:tcBorders>
                <w:shd w:val="clear" w:color="auto" w:fill="auto"/>
                <w:noWrap/>
                <w:vAlign w:val="bottom"/>
                <w:hideMark/>
              </w:tcPr>
            </w:tcPrChange>
          </w:tcPr>
          <w:p w14:paraId="37CC0041" w14:textId="77777777" w:rsidR="0009723C" w:rsidRPr="0009723C" w:rsidRDefault="0009723C" w:rsidP="0009723C">
            <w:pPr>
              <w:rPr>
                <w:ins w:id="1620" w:author="Microsoft Office User" w:date="2018-12-16T18:33:00Z"/>
                <w:rFonts w:ascii="Calibri" w:hAnsi="Calibri" w:cs="Calibri"/>
                <w:color w:val="000000"/>
              </w:rPr>
            </w:pPr>
            <w:ins w:id="1621" w:author="Microsoft Office User" w:date="2018-12-16T18:33:00Z">
              <w:r w:rsidRPr="0009723C">
                <w:rPr>
                  <w:rFonts w:ascii="Calibri" w:hAnsi="Calibri" w:cs="Calibri"/>
                  <w:color w:val="000000"/>
                </w:rPr>
                <w:t>0.107/-0.091</w:t>
              </w:r>
            </w:ins>
          </w:p>
        </w:tc>
        <w:tc>
          <w:tcPr>
            <w:tcW w:w="540" w:type="pct"/>
            <w:tcBorders>
              <w:top w:val="nil"/>
              <w:left w:val="nil"/>
              <w:bottom w:val="nil"/>
              <w:right w:val="nil"/>
            </w:tcBorders>
            <w:shd w:val="clear" w:color="auto" w:fill="auto"/>
            <w:noWrap/>
            <w:vAlign w:val="bottom"/>
            <w:hideMark/>
            <w:tcPrChange w:id="1622" w:author="Microsoft Office User" w:date="2018-12-16T18:34:00Z">
              <w:tcPr>
                <w:tcW w:w="0" w:type="auto"/>
                <w:tcBorders>
                  <w:top w:val="nil"/>
                  <w:left w:val="nil"/>
                  <w:bottom w:val="nil"/>
                  <w:right w:val="nil"/>
                </w:tcBorders>
                <w:shd w:val="clear" w:color="auto" w:fill="auto"/>
                <w:noWrap/>
                <w:vAlign w:val="bottom"/>
                <w:hideMark/>
              </w:tcPr>
            </w:tcPrChange>
          </w:tcPr>
          <w:p w14:paraId="28329C40" w14:textId="77777777" w:rsidR="0009723C" w:rsidRPr="0009723C" w:rsidRDefault="0009723C" w:rsidP="0009723C">
            <w:pPr>
              <w:rPr>
                <w:ins w:id="1623" w:author="Microsoft Office User" w:date="2018-12-16T18:33:00Z"/>
                <w:rFonts w:ascii="Calibri" w:hAnsi="Calibri" w:cs="Calibri"/>
                <w:color w:val="000000"/>
              </w:rPr>
            </w:pPr>
            <w:ins w:id="1624" w:author="Microsoft Office User" w:date="2018-12-16T18:33:00Z">
              <w:r w:rsidRPr="0009723C">
                <w:rPr>
                  <w:rFonts w:ascii="Calibri" w:hAnsi="Calibri" w:cs="Calibri"/>
                  <w:color w:val="000000"/>
                </w:rPr>
                <w:t>0.143/-0.125</w:t>
              </w:r>
            </w:ins>
          </w:p>
        </w:tc>
        <w:tc>
          <w:tcPr>
            <w:tcW w:w="513" w:type="pct"/>
            <w:tcBorders>
              <w:top w:val="nil"/>
              <w:left w:val="nil"/>
              <w:bottom w:val="nil"/>
              <w:right w:val="nil"/>
            </w:tcBorders>
            <w:shd w:val="clear" w:color="auto" w:fill="auto"/>
            <w:noWrap/>
            <w:vAlign w:val="bottom"/>
            <w:hideMark/>
            <w:tcPrChange w:id="1625" w:author="Microsoft Office User" w:date="2018-12-16T18:34:00Z">
              <w:tcPr>
                <w:tcW w:w="0" w:type="auto"/>
                <w:tcBorders>
                  <w:top w:val="nil"/>
                  <w:left w:val="nil"/>
                  <w:bottom w:val="nil"/>
                  <w:right w:val="nil"/>
                </w:tcBorders>
                <w:shd w:val="clear" w:color="auto" w:fill="auto"/>
                <w:noWrap/>
                <w:vAlign w:val="bottom"/>
                <w:hideMark/>
              </w:tcPr>
            </w:tcPrChange>
          </w:tcPr>
          <w:p w14:paraId="38A10689" w14:textId="77777777" w:rsidR="0009723C" w:rsidRPr="0009723C" w:rsidRDefault="0009723C" w:rsidP="0009723C">
            <w:pPr>
              <w:rPr>
                <w:ins w:id="1626" w:author="Microsoft Office User" w:date="2018-12-16T18:33:00Z"/>
                <w:rFonts w:ascii="Calibri" w:hAnsi="Calibri" w:cs="Calibri"/>
                <w:color w:val="000000"/>
              </w:rPr>
            </w:pPr>
          </w:p>
        </w:tc>
      </w:tr>
      <w:tr w:rsidR="0009723C" w:rsidRPr="0009723C" w14:paraId="271CAF26" w14:textId="77777777" w:rsidTr="0009723C">
        <w:tblPrEx>
          <w:tblW w:w="5000" w:type="pct"/>
          <w:tblCellMar>
            <w:left w:w="70" w:type="dxa"/>
            <w:right w:w="70" w:type="dxa"/>
          </w:tblCellMar>
          <w:tblPrExChange w:id="1627" w:author="Microsoft Office User" w:date="2018-12-16T18:34:00Z">
            <w:tblPrEx>
              <w:tblW w:w="0" w:type="auto"/>
              <w:tblCellMar>
                <w:left w:w="70" w:type="dxa"/>
                <w:right w:w="70" w:type="dxa"/>
              </w:tblCellMar>
            </w:tblPrEx>
          </w:tblPrExChange>
        </w:tblPrEx>
        <w:trPr>
          <w:trHeight w:val="320"/>
          <w:ins w:id="1628" w:author="Microsoft Office User" w:date="2018-12-16T18:33:00Z"/>
          <w:trPrChange w:id="162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30" w:author="Microsoft Office User" w:date="2018-12-16T18:34:00Z">
              <w:tcPr>
                <w:tcW w:w="0" w:type="auto"/>
                <w:tcBorders>
                  <w:top w:val="nil"/>
                  <w:left w:val="nil"/>
                  <w:bottom w:val="nil"/>
                  <w:right w:val="nil"/>
                </w:tcBorders>
                <w:shd w:val="clear" w:color="auto" w:fill="auto"/>
                <w:noWrap/>
                <w:vAlign w:val="bottom"/>
                <w:hideMark/>
              </w:tcPr>
            </w:tcPrChange>
          </w:tcPr>
          <w:p w14:paraId="3D2CDDD8" w14:textId="77777777" w:rsidR="0009723C" w:rsidRPr="0009723C" w:rsidRDefault="0009723C" w:rsidP="0009723C">
            <w:pPr>
              <w:rPr>
                <w:ins w:id="1631" w:author="Microsoft Office User" w:date="2018-12-16T18:33:00Z"/>
                <w:rFonts w:ascii="Calibri" w:hAnsi="Calibri" w:cs="Calibri"/>
                <w:color w:val="000000"/>
              </w:rPr>
            </w:pPr>
            <w:ins w:id="1632" w:author="Microsoft Office User" w:date="2018-12-16T18:33:00Z">
              <w:r w:rsidRPr="0009723C">
                <w:rPr>
                  <w:rFonts w:ascii="Calibri" w:hAnsi="Calibri" w:cs="Calibri"/>
                  <w:color w:val="000000"/>
                </w:rPr>
                <w:t>E3</w:t>
              </w:r>
            </w:ins>
          </w:p>
        </w:tc>
        <w:tc>
          <w:tcPr>
            <w:tcW w:w="471" w:type="pct"/>
            <w:tcBorders>
              <w:top w:val="nil"/>
              <w:left w:val="nil"/>
              <w:bottom w:val="nil"/>
              <w:right w:val="nil"/>
            </w:tcBorders>
            <w:shd w:val="clear" w:color="auto" w:fill="auto"/>
            <w:noWrap/>
            <w:vAlign w:val="bottom"/>
            <w:hideMark/>
            <w:tcPrChange w:id="1633" w:author="Microsoft Office User" w:date="2018-12-16T18:34:00Z">
              <w:tcPr>
                <w:tcW w:w="0" w:type="auto"/>
                <w:tcBorders>
                  <w:top w:val="nil"/>
                  <w:left w:val="nil"/>
                  <w:bottom w:val="nil"/>
                  <w:right w:val="nil"/>
                </w:tcBorders>
                <w:shd w:val="clear" w:color="auto" w:fill="auto"/>
                <w:noWrap/>
                <w:vAlign w:val="bottom"/>
                <w:hideMark/>
              </w:tcPr>
            </w:tcPrChange>
          </w:tcPr>
          <w:p w14:paraId="7D477803" w14:textId="77777777" w:rsidR="0009723C" w:rsidRPr="0009723C" w:rsidRDefault="0009723C" w:rsidP="0009723C">
            <w:pPr>
              <w:rPr>
                <w:ins w:id="1634" w:author="Microsoft Office User" w:date="2018-12-16T18:33:00Z"/>
                <w:rFonts w:ascii="Calibri" w:hAnsi="Calibri" w:cs="Calibri"/>
                <w:color w:val="000000"/>
              </w:rPr>
            </w:pPr>
            <w:ins w:id="1635" w:author="Microsoft Office User" w:date="2018-12-16T18:33:00Z">
              <w:r w:rsidRPr="0009723C">
                <w:rPr>
                  <w:rFonts w:ascii="Calibri" w:hAnsi="Calibri" w:cs="Calibri"/>
                  <w:color w:val="000000"/>
                </w:rPr>
                <w:t>0.2</w:t>
              </w:r>
            </w:ins>
          </w:p>
        </w:tc>
        <w:tc>
          <w:tcPr>
            <w:tcW w:w="304" w:type="pct"/>
            <w:tcBorders>
              <w:top w:val="nil"/>
              <w:left w:val="nil"/>
              <w:bottom w:val="nil"/>
              <w:right w:val="nil"/>
            </w:tcBorders>
            <w:shd w:val="clear" w:color="auto" w:fill="auto"/>
            <w:noWrap/>
            <w:vAlign w:val="bottom"/>
            <w:hideMark/>
            <w:tcPrChange w:id="1636" w:author="Microsoft Office User" w:date="2018-12-16T18:34:00Z">
              <w:tcPr>
                <w:tcW w:w="0" w:type="auto"/>
                <w:tcBorders>
                  <w:top w:val="nil"/>
                  <w:left w:val="nil"/>
                  <w:bottom w:val="nil"/>
                  <w:right w:val="nil"/>
                </w:tcBorders>
                <w:shd w:val="clear" w:color="auto" w:fill="auto"/>
                <w:noWrap/>
                <w:vAlign w:val="bottom"/>
                <w:hideMark/>
              </w:tcPr>
            </w:tcPrChange>
          </w:tcPr>
          <w:p w14:paraId="39D41568" w14:textId="77777777" w:rsidR="0009723C" w:rsidRPr="0009723C" w:rsidRDefault="0009723C" w:rsidP="0009723C">
            <w:pPr>
              <w:rPr>
                <w:ins w:id="1637" w:author="Microsoft Office User" w:date="2018-12-16T18:33:00Z"/>
                <w:rFonts w:ascii="Calibri" w:hAnsi="Calibri" w:cs="Calibri"/>
                <w:color w:val="000000"/>
              </w:rPr>
            </w:pPr>
            <w:ins w:id="1638" w:author="Microsoft Office User" w:date="2018-12-16T18:33:00Z">
              <w:r w:rsidRPr="0009723C">
                <w:rPr>
                  <w:rFonts w:ascii="Calibri" w:hAnsi="Calibri" w:cs="Calibri"/>
                  <w:color w:val="000000"/>
                </w:rPr>
                <w:t>0.06</w:t>
              </w:r>
            </w:ins>
          </w:p>
        </w:tc>
        <w:tc>
          <w:tcPr>
            <w:tcW w:w="388" w:type="pct"/>
            <w:tcBorders>
              <w:top w:val="nil"/>
              <w:left w:val="nil"/>
              <w:bottom w:val="nil"/>
              <w:right w:val="nil"/>
            </w:tcBorders>
            <w:shd w:val="clear" w:color="auto" w:fill="auto"/>
            <w:noWrap/>
            <w:vAlign w:val="bottom"/>
            <w:hideMark/>
            <w:tcPrChange w:id="1639" w:author="Microsoft Office User" w:date="2018-12-16T18:34:00Z">
              <w:tcPr>
                <w:tcW w:w="0" w:type="auto"/>
                <w:tcBorders>
                  <w:top w:val="nil"/>
                  <w:left w:val="nil"/>
                  <w:bottom w:val="nil"/>
                  <w:right w:val="nil"/>
                </w:tcBorders>
                <w:shd w:val="clear" w:color="auto" w:fill="auto"/>
                <w:noWrap/>
                <w:vAlign w:val="bottom"/>
                <w:hideMark/>
              </w:tcPr>
            </w:tcPrChange>
          </w:tcPr>
          <w:p w14:paraId="18461C9D" w14:textId="77777777" w:rsidR="0009723C" w:rsidRPr="0009723C" w:rsidRDefault="0009723C" w:rsidP="0009723C">
            <w:pPr>
              <w:rPr>
                <w:ins w:id="164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41" w:author="Microsoft Office User" w:date="2018-12-16T18:34:00Z">
              <w:tcPr>
                <w:tcW w:w="0" w:type="auto"/>
                <w:tcBorders>
                  <w:top w:val="nil"/>
                  <w:left w:val="nil"/>
                  <w:bottom w:val="nil"/>
                  <w:right w:val="nil"/>
                </w:tcBorders>
                <w:shd w:val="clear" w:color="auto" w:fill="auto"/>
                <w:noWrap/>
                <w:vAlign w:val="bottom"/>
                <w:hideMark/>
              </w:tcPr>
            </w:tcPrChange>
          </w:tcPr>
          <w:p w14:paraId="54C460BE" w14:textId="77777777" w:rsidR="0009723C" w:rsidRPr="0009723C" w:rsidRDefault="0009723C" w:rsidP="0009723C">
            <w:pPr>
              <w:rPr>
                <w:ins w:id="1642" w:author="Microsoft Office User" w:date="2018-12-16T18:33:00Z"/>
                <w:rFonts w:ascii="Calibri" w:hAnsi="Calibri" w:cs="Calibri"/>
                <w:color w:val="000000"/>
              </w:rPr>
            </w:pPr>
            <w:ins w:id="1643" w:author="Microsoft Office User" w:date="2018-12-16T18:33:00Z">
              <w:r w:rsidRPr="0009723C">
                <w:rPr>
                  <w:rFonts w:ascii="Calibri" w:hAnsi="Calibri" w:cs="Calibri"/>
                  <w:color w:val="000000"/>
                </w:rPr>
                <w:t>0.056/0.002</w:t>
              </w:r>
            </w:ins>
          </w:p>
        </w:tc>
        <w:tc>
          <w:tcPr>
            <w:tcW w:w="567" w:type="pct"/>
            <w:tcBorders>
              <w:top w:val="nil"/>
              <w:left w:val="nil"/>
              <w:bottom w:val="nil"/>
              <w:right w:val="nil"/>
            </w:tcBorders>
            <w:shd w:val="clear" w:color="auto" w:fill="auto"/>
            <w:noWrap/>
            <w:vAlign w:val="bottom"/>
            <w:hideMark/>
            <w:tcPrChange w:id="1644" w:author="Microsoft Office User" w:date="2018-12-16T18:34:00Z">
              <w:tcPr>
                <w:tcW w:w="0" w:type="auto"/>
                <w:tcBorders>
                  <w:top w:val="nil"/>
                  <w:left w:val="nil"/>
                  <w:bottom w:val="nil"/>
                  <w:right w:val="nil"/>
                </w:tcBorders>
                <w:shd w:val="clear" w:color="auto" w:fill="auto"/>
                <w:noWrap/>
                <w:vAlign w:val="bottom"/>
                <w:hideMark/>
              </w:tcPr>
            </w:tcPrChange>
          </w:tcPr>
          <w:p w14:paraId="0CC02B39" w14:textId="77777777" w:rsidR="0009723C" w:rsidRPr="0009723C" w:rsidRDefault="0009723C" w:rsidP="0009723C">
            <w:pPr>
              <w:rPr>
                <w:ins w:id="1645" w:author="Microsoft Office User" w:date="2018-12-16T18:33:00Z"/>
                <w:rFonts w:ascii="Calibri" w:hAnsi="Calibri" w:cs="Calibri"/>
                <w:color w:val="000000"/>
              </w:rPr>
            </w:pPr>
            <w:ins w:id="1646" w:author="Microsoft Office User" w:date="2018-12-16T18:33:00Z">
              <w:r w:rsidRPr="0009723C">
                <w:rPr>
                  <w:rFonts w:ascii="Calibri" w:hAnsi="Calibri" w:cs="Calibri"/>
                  <w:color w:val="000000"/>
                </w:rPr>
                <w:t>0/-0.005</w:t>
              </w:r>
            </w:ins>
          </w:p>
        </w:tc>
        <w:tc>
          <w:tcPr>
            <w:tcW w:w="540" w:type="pct"/>
            <w:tcBorders>
              <w:top w:val="nil"/>
              <w:left w:val="nil"/>
              <w:bottom w:val="nil"/>
              <w:right w:val="nil"/>
            </w:tcBorders>
            <w:shd w:val="clear" w:color="auto" w:fill="auto"/>
            <w:noWrap/>
            <w:vAlign w:val="bottom"/>
            <w:hideMark/>
            <w:tcPrChange w:id="1647" w:author="Microsoft Office User" w:date="2018-12-16T18:34:00Z">
              <w:tcPr>
                <w:tcW w:w="0" w:type="auto"/>
                <w:tcBorders>
                  <w:top w:val="nil"/>
                  <w:left w:val="nil"/>
                  <w:bottom w:val="nil"/>
                  <w:right w:val="nil"/>
                </w:tcBorders>
                <w:shd w:val="clear" w:color="auto" w:fill="auto"/>
                <w:noWrap/>
                <w:vAlign w:val="bottom"/>
                <w:hideMark/>
              </w:tcPr>
            </w:tcPrChange>
          </w:tcPr>
          <w:p w14:paraId="4346E726" w14:textId="77777777" w:rsidR="0009723C" w:rsidRPr="0009723C" w:rsidRDefault="0009723C" w:rsidP="0009723C">
            <w:pPr>
              <w:rPr>
                <w:ins w:id="164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49" w:author="Microsoft Office User" w:date="2018-12-16T18:34:00Z">
              <w:tcPr>
                <w:tcW w:w="0" w:type="auto"/>
                <w:tcBorders>
                  <w:top w:val="nil"/>
                  <w:left w:val="nil"/>
                  <w:bottom w:val="nil"/>
                  <w:right w:val="nil"/>
                </w:tcBorders>
                <w:shd w:val="clear" w:color="auto" w:fill="auto"/>
                <w:noWrap/>
                <w:vAlign w:val="bottom"/>
                <w:hideMark/>
              </w:tcPr>
            </w:tcPrChange>
          </w:tcPr>
          <w:p w14:paraId="121E748D" w14:textId="77777777" w:rsidR="0009723C" w:rsidRPr="0009723C" w:rsidRDefault="0009723C" w:rsidP="0009723C">
            <w:pPr>
              <w:rPr>
                <w:ins w:id="1650" w:author="Microsoft Office User" w:date="2018-12-16T18:33:00Z"/>
                <w:rFonts w:ascii="Calibri" w:hAnsi="Calibri" w:cs="Calibri"/>
                <w:color w:val="000000"/>
              </w:rPr>
            </w:pPr>
            <w:ins w:id="1651" w:author="Microsoft Office User" w:date="2018-12-16T18:33:00Z">
              <w:r w:rsidRPr="0009723C">
                <w:rPr>
                  <w:rFonts w:ascii="Calibri" w:hAnsi="Calibri" w:cs="Calibri"/>
                  <w:color w:val="000000"/>
                </w:rPr>
                <w:t>-0.028/0.003</w:t>
              </w:r>
            </w:ins>
          </w:p>
        </w:tc>
        <w:tc>
          <w:tcPr>
            <w:tcW w:w="540" w:type="pct"/>
            <w:tcBorders>
              <w:top w:val="nil"/>
              <w:left w:val="nil"/>
              <w:bottom w:val="nil"/>
              <w:right w:val="nil"/>
            </w:tcBorders>
            <w:shd w:val="clear" w:color="auto" w:fill="auto"/>
            <w:noWrap/>
            <w:vAlign w:val="bottom"/>
            <w:hideMark/>
            <w:tcPrChange w:id="1652" w:author="Microsoft Office User" w:date="2018-12-16T18:34:00Z">
              <w:tcPr>
                <w:tcW w:w="0" w:type="auto"/>
                <w:tcBorders>
                  <w:top w:val="nil"/>
                  <w:left w:val="nil"/>
                  <w:bottom w:val="nil"/>
                  <w:right w:val="nil"/>
                </w:tcBorders>
                <w:shd w:val="clear" w:color="auto" w:fill="auto"/>
                <w:noWrap/>
                <w:vAlign w:val="bottom"/>
                <w:hideMark/>
              </w:tcPr>
            </w:tcPrChange>
          </w:tcPr>
          <w:p w14:paraId="3569ED3C" w14:textId="77777777" w:rsidR="0009723C" w:rsidRPr="0009723C" w:rsidRDefault="0009723C" w:rsidP="0009723C">
            <w:pPr>
              <w:rPr>
                <w:ins w:id="1653" w:author="Microsoft Office User" w:date="2018-12-16T18:33:00Z"/>
                <w:rFonts w:ascii="Calibri" w:hAnsi="Calibri" w:cs="Calibri"/>
                <w:color w:val="000000"/>
              </w:rPr>
            </w:pPr>
            <w:ins w:id="1654" w:author="Microsoft Office User" w:date="2018-12-16T18:33:00Z">
              <w:r w:rsidRPr="0009723C">
                <w:rPr>
                  <w:rFonts w:ascii="Calibri" w:hAnsi="Calibri" w:cs="Calibri"/>
                  <w:color w:val="000000"/>
                </w:rPr>
                <w:t>0.006/-0.028</w:t>
              </w:r>
            </w:ins>
          </w:p>
        </w:tc>
        <w:tc>
          <w:tcPr>
            <w:tcW w:w="513" w:type="pct"/>
            <w:tcBorders>
              <w:top w:val="nil"/>
              <w:left w:val="nil"/>
              <w:bottom w:val="nil"/>
              <w:right w:val="nil"/>
            </w:tcBorders>
            <w:shd w:val="clear" w:color="auto" w:fill="auto"/>
            <w:noWrap/>
            <w:vAlign w:val="bottom"/>
            <w:hideMark/>
            <w:tcPrChange w:id="1655" w:author="Microsoft Office User" w:date="2018-12-16T18:34:00Z">
              <w:tcPr>
                <w:tcW w:w="0" w:type="auto"/>
                <w:tcBorders>
                  <w:top w:val="nil"/>
                  <w:left w:val="nil"/>
                  <w:bottom w:val="nil"/>
                  <w:right w:val="nil"/>
                </w:tcBorders>
                <w:shd w:val="clear" w:color="auto" w:fill="auto"/>
                <w:noWrap/>
                <w:vAlign w:val="bottom"/>
                <w:hideMark/>
              </w:tcPr>
            </w:tcPrChange>
          </w:tcPr>
          <w:p w14:paraId="3BBEF07D" w14:textId="77777777" w:rsidR="0009723C" w:rsidRPr="0009723C" w:rsidRDefault="0009723C" w:rsidP="0009723C">
            <w:pPr>
              <w:rPr>
                <w:ins w:id="1656" w:author="Microsoft Office User" w:date="2018-12-16T18:33:00Z"/>
                <w:rFonts w:ascii="Calibri" w:hAnsi="Calibri" w:cs="Calibri"/>
                <w:color w:val="000000"/>
              </w:rPr>
            </w:pPr>
          </w:p>
        </w:tc>
      </w:tr>
      <w:tr w:rsidR="0009723C" w:rsidRPr="0009723C" w14:paraId="5E919D70" w14:textId="77777777" w:rsidTr="0009723C">
        <w:tblPrEx>
          <w:tblW w:w="5000" w:type="pct"/>
          <w:tblCellMar>
            <w:left w:w="70" w:type="dxa"/>
            <w:right w:w="70" w:type="dxa"/>
          </w:tblCellMar>
          <w:tblPrExChange w:id="1657" w:author="Microsoft Office User" w:date="2018-12-16T18:34:00Z">
            <w:tblPrEx>
              <w:tblW w:w="0" w:type="auto"/>
              <w:tblCellMar>
                <w:left w:w="70" w:type="dxa"/>
                <w:right w:w="70" w:type="dxa"/>
              </w:tblCellMar>
            </w:tblPrEx>
          </w:tblPrExChange>
        </w:tblPrEx>
        <w:trPr>
          <w:trHeight w:val="320"/>
          <w:ins w:id="1658" w:author="Microsoft Office User" w:date="2018-12-16T18:33:00Z"/>
          <w:trPrChange w:id="165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60" w:author="Microsoft Office User" w:date="2018-12-16T18:34:00Z">
              <w:tcPr>
                <w:tcW w:w="0" w:type="auto"/>
                <w:tcBorders>
                  <w:top w:val="nil"/>
                  <w:left w:val="nil"/>
                  <w:bottom w:val="nil"/>
                  <w:right w:val="nil"/>
                </w:tcBorders>
                <w:shd w:val="clear" w:color="auto" w:fill="auto"/>
                <w:noWrap/>
                <w:vAlign w:val="bottom"/>
                <w:hideMark/>
              </w:tcPr>
            </w:tcPrChange>
          </w:tcPr>
          <w:p w14:paraId="12780013" w14:textId="77777777" w:rsidR="0009723C" w:rsidRPr="0009723C" w:rsidRDefault="0009723C" w:rsidP="0009723C">
            <w:pPr>
              <w:rPr>
                <w:ins w:id="1661" w:author="Microsoft Office User" w:date="2018-12-16T18:33:00Z"/>
                <w:rFonts w:ascii="Calibri" w:hAnsi="Calibri" w:cs="Calibri"/>
                <w:color w:val="000000"/>
              </w:rPr>
            </w:pPr>
            <w:ins w:id="1662" w:author="Microsoft Office User" w:date="2018-12-16T18:33:00Z">
              <w:r w:rsidRPr="0009723C">
                <w:rPr>
                  <w:rFonts w:ascii="Calibri" w:hAnsi="Calibri" w:cs="Calibri"/>
                  <w:color w:val="000000"/>
                </w:rPr>
                <w:t>E4</w:t>
              </w:r>
            </w:ins>
          </w:p>
        </w:tc>
        <w:tc>
          <w:tcPr>
            <w:tcW w:w="471" w:type="pct"/>
            <w:tcBorders>
              <w:top w:val="nil"/>
              <w:left w:val="nil"/>
              <w:bottom w:val="nil"/>
              <w:right w:val="nil"/>
            </w:tcBorders>
            <w:shd w:val="clear" w:color="auto" w:fill="auto"/>
            <w:noWrap/>
            <w:vAlign w:val="bottom"/>
            <w:hideMark/>
            <w:tcPrChange w:id="1663" w:author="Microsoft Office User" w:date="2018-12-16T18:34:00Z">
              <w:tcPr>
                <w:tcW w:w="0" w:type="auto"/>
                <w:tcBorders>
                  <w:top w:val="nil"/>
                  <w:left w:val="nil"/>
                  <w:bottom w:val="nil"/>
                  <w:right w:val="nil"/>
                </w:tcBorders>
                <w:shd w:val="clear" w:color="auto" w:fill="auto"/>
                <w:noWrap/>
                <w:vAlign w:val="bottom"/>
                <w:hideMark/>
              </w:tcPr>
            </w:tcPrChange>
          </w:tcPr>
          <w:p w14:paraId="20A7A661" w14:textId="77777777" w:rsidR="0009723C" w:rsidRPr="0009723C" w:rsidRDefault="0009723C" w:rsidP="0009723C">
            <w:pPr>
              <w:rPr>
                <w:ins w:id="1664" w:author="Microsoft Office User" w:date="2018-12-16T18:33:00Z"/>
                <w:rFonts w:ascii="Calibri" w:hAnsi="Calibri" w:cs="Calibri"/>
                <w:color w:val="000000"/>
              </w:rPr>
            </w:pPr>
            <w:ins w:id="1665" w:author="Microsoft Office User" w:date="2018-12-16T18:33:00Z">
              <w:r w:rsidRPr="0009723C">
                <w:rPr>
                  <w:rFonts w:ascii="Calibri" w:hAnsi="Calibri" w:cs="Calibri"/>
                  <w:color w:val="000000"/>
                </w:rPr>
                <w:t>0.493</w:t>
              </w:r>
            </w:ins>
          </w:p>
        </w:tc>
        <w:tc>
          <w:tcPr>
            <w:tcW w:w="304" w:type="pct"/>
            <w:tcBorders>
              <w:top w:val="nil"/>
              <w:left w:val="nil"/>
              <w:bottom w:val="nil"/>
              <w:right w:val="nil"/>
            </w:tcBorders>
            <w:shd w:val="clear" w:color="auto" w:fill="auto"/>
            <w:noWrap/>
            <w:vAlign w:val="bottom"/>
            <w:hideMark/>
            <w:tcPrChange w:id="1666" w:author="Microsoft Office User" w:date="2018-12-16T18:34:00Z">
              <w:tcPr>
                <w:tcW w:w="0" w:type="auto"/>
                <w:tcBorders>
                  <w:top w:val="nil"/>
                  <w:left w:val="nil"/>
                  <w:bottom w:val="nil"/>
                  <w:right w:val="nil"/>
                </w:tcBorders>
                <w:shd w:val="clear" w:color="auto" w:fill="auto"/>
                <w:noWrap/>
                <w:vAlign w:val="bottom"/>
                <w:hideMark/>
              </w:tcPr>
            </w:tcPrChange>
          </w:tcPr>
          <w:p w14:paraId="5AA6AA08" w14:textId="77777777" w:rsidR="0009723C" w:rsidRPr="0009723C" w:rsidRDefault="0009723C" w:rsidP="0009723C">
            <w:pPr>
              <w:rPr>
                <w:ins w:id="1667" w:author="Microsoft Office User" w:date="2018-12-16T18:33:00Z"/>
                <w:rFonts w:ascii="Calibri" w:hAnsi="Calibri" w:cs="Calibri"/>
                <w:color w:val="000000"/>
              </w:rPr>
            </w:pPr>
            <w:ins w:id="1668" w:author="Microsoft Office User" w:date="2018-12-16T18:33:00Z">
              <w:r w:rsidRPr="0009723C">
                <w:rPr>
                  <w:rFonts w:ascii="Calibri" w:hAnsi="Calibri" w:cs="Calibri"/>
                  <w:color w:val="000000"/>
                </w:rPr>
                <w:t>0.513</w:t>
              </w:r>
            </w:ins>
          </w:p>
        </w:tc>
        <w:tc>
          <w:tcPr>
            <w:tcW w:w="388" w:type="pct"/>
            <w:tcBorders>
              <w:top w:val="nil"/>
              <w:left w:val="nil"/>
              <w:bottom w:val="nil"/>
              <w:right w:val="nil"/>
            </w:tcBorders>
            <w:shd w:val="clear" w:color="auto" w:fill="auto"/>
            <w:noWrap/>
            <w:vAlign w:val="bottom"/>
            <w:hideMark/>
            <w:tcPrChange w:id="1669" w:author="Microsoft Office User" w:date="2018-12-16T18:34:00Z">
              <w:tcPr>
                <w:tcW w:w="0" w:type="auto"/>
                <w:tcBorders>
                  <w:top w:val="nil"/>
                  <w:left w:val="nil"/>
                  <w:bottom w:val="nil"/>
                  <w:right w:val="nil"/>
                </w:tcBorders>
                <w:shd w:val="clear" w:color="auto" w:fill="auto"/>
                <w:noWrap/>
                <w:vAlign w:val="bottom"/>
                <w:hideMark/>
              </w:tcPr>
            </w:tcPrChange>
          </w:tcPr>
          <w:p w14:paraId="46D5EA18" w14:textId="77777777" w:rsidR="0009723C" w:rsidRPr="0009723C" w:rsidRDefault="0009723C" w:rsidP="0009723C">
            <w:pPr>
              <w:rPr>
                <w:ins w:id="167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671" w:author="Microsoft Office User" w:date="2018-12-16T18:34:00Z">
              <w:tcPr>
                <w:tcW w:w="0" w:type="auto"/>
                <w:tcBorders>
                  <w:top w:val="nil"/>
                  <w:left w:val="nil"/>
                  <w:bottom w:val="nil"/>
                  <w:right w:val="nil"/>
                </w:tcBorders>
                <w:shd w:val="clear" w:color="auto" w:fill="auto"/>
                <w:noWrap/>
                <w:vAlign w:val="bottom"/>
                <w:hideMark/>
              </w:tcPr>
            </w:tcPrChange>
          </w:tcPr>
          <w:p w14:paraId="178277DB" w14:textId="77777777" w:rsidR="0009723C" w:rsidRPr="0009723C" w:rsidRDefault="0009723C" w:rsidP="0009723C">
            <w:pPr>
              <w:rPr>
                <w:ins w:id="1672" w:author="Microsoft Office User" w:date="2018-12-16T18:33:00Z"/>
                <w:rFonts w:ascii="Calibri" w:hAnsi="Calibri" w:cs="Calibri"/>
                <w:color w:val="000000"/>
              </w:rPr>
            </w:pPr>
            <w:ins w:id="1673" w:author="Microsoft Office User" w:date="2018-12-16T18:33:00Z">
              <w:r w:rsidRPr="0009723C">
                <w:rPr>
                  <w:rFonts w:ascii="Calibri" w:hAnsi="Calibri" w:cs="Calibri"/>
                  <w:color w:val="000000"/>
                </w:rPr>
                <w:t>0.065/-0.005</w:t>
              </w:r>
            </w:ins>
          </w:p>
        </w:tc>
        <w:tc>
          <w:tcPr>
            <w:tcW w:w="567" w:type="pct"/>
            <w:tcBorders>
              <w:top w:val="nil"/>
              <w:left w:val="nil"/>
              <w:bottom w:val="nil"/>
              <w:right w:val="nil"/>
            </w:tcBorders>
            <w:shd w:val="clear" w:color="auto" w:fill="auto"/>
            <w:noWrap/>
            <w:vAlign w:val="bottom"/>
            <w:hideMark/>
            <w:tcPrChange w:id="1674" w:author="Microsoft Office User" w:date="2018-12-16T18:34:00Z">
              <w:tcPr>
                <w:tcW w:w="0" w:type="auto"/>
                <w:tcBorders>
                  <w:top w:val="nil"/>
                  <w:left w:val="nil"/>
                  <w:bottom w:val="nil"/>
                  <w:right w:val="nil"/>
                </w:tcBorders>
                <w:shd w:val="clear" w:color="auto" w:fill="auto"/>
                <w:noWrap/>
                <w:vAlign w:val="bottom"/>
                <w:hideMark/>
              </w:tcPr>
            </w:tcPrChange>
          </w:tcPr>
          <w:p w14:paraId="033CDDEF" w14:textId="77777777" w:rsidR="0009723C" w:rsidRPr="0009723C" w:rsidRDefault="0009723C" w:rsidP="0009723C">
            <w:pPr>
              <w:rPr>
                <w:ins w:id="1675" w:author="Microsoft Office User" w:date="2018-12-16T18:33:00Z"/>
                <w:rFonts w:ascii="Calibri" w:hAnsi="Calibri" w:cs="Calibri"/>
                <w:color w:val="000000"/>
              </w:rPr>
            </w:pPr>
            <w:ins w:id="1676" w:author="Microsoft Office User" w:date="2018-12-16T18:33:00Z">
              <w:r w:rsidRPr="0009723C">
                <w:rPr>
                  <w:rFonts w:ascii="Calibri" w:hAnsi="Calibri" w:cs="Calibri"/>
                  <w:color w:val="000000"/>
                </w:rPr>
                <w:t>0.011/-0.023</w:t>
              </w:r>
            </w:ins>
          </w:p>
        </w:tc>
        <w:tc>
          <w:tcPr>
            <w:tcW w:w="540" w:type="pct"/>
            <w:tcBorders>
              <w:top w:val="nil"/>
              <w:left w:val="nil"/>
              <w:bottom w:val="nil"/>
              <w:right w:val="nil"/>
            </w:tcBorders>
            <w:shd w:val="clear" w:color="auto" w:fill="auto"/>
            <w:noWrap/>
            <w:vAlign w:val="bottom"/>
            <w:hideMark/>
            <w:tcPrChange w:id="1677" w:author="Microsoft Office User" w:date="2018-12-16T18:34:00Z">
              <w:tcPr>
                <w:tcW w:w="0" w:type="auto"/>
                <w:tcBorders>
                  <w:top w:val="nil"/>
                  <w:left w:val="nil"/>
                  <w:bottom w:val="nil"/>
                  <w:right w:val="nil"/>
                </w:tcBorders>
                <w:shd w:val="clear" w:color="auto" w:fill="auto"/>
                <w:noWrap/>
                <w:vAlign w:val="bottom"/>
                <w:hideMark/>
              </w:tcPr>
            </w:tcPrChange>
          </w:tcPr>
          <w:p w14:paraId="511AD757" w14:textId="77777777" w:rsidR="0009723C" w:rsidRPr="0009723C" w:rsidRDefault="0009723C" w:rsidP="0009723C">
            <w:pPr>
              <w:rPr>
                <w:ins w:id="167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679" w:author="Microsoft Office User" w:date="2018-12-16T18:34:00Z">
              <w:tcPr>
                <w:tcW w:w="0" w:type="auto"/>
                <w:tcBorders>
                  <w:top w:val="nil"/>
                  <w:left w:val="nil"/>
                  <w:bottom w:val="nil"/>
                  <w:right w:val="nil"/>
                </w:tcBorders>
                <w:shd w:val="clear" w:color="auto" w:fill="auto"/>
                <w:noWrap/>
                <w:vAlign w:val="bottom"/>
                <w:hideMark/>
              </w:tcPr>
            </w:tcPrChange>
          </w:tcPr>
          <w:p w14:paraId="0DC40352" w14:textId="77777777" w:rsidR="0009723C" w:rsidRPr="0009723C" w:rsidRDefault="0009723C" w:rsidP="0009723C">
            <w:pPr>
              <w:rPr>
                <w:ins w:id="1680" w:author="Microsoft Office User" w:date="2018-12-16T18:33:00Z"/>
                <w:rFonts w:ascii="Calibri" w:hAnsi="Calibri" w:cs="Calibri"/>
                <w:color w:val="000000"/>
              </w:rPr>
            </w:pPr>
            <w:ins w:id="1681" w:author="Microsoft Office User" w:date="2018-12-16T18:33:00Z">
              <w:r w:rsidRPr="0009723C">
                <w:rPr>
                  <w:rFonts w:ascii="Calibri" w:hAnsi="Calibri" w:cs="Calibri"/>
                  <w:color w:val="000000"/>
                </w:rPr>
                <w:t>-0.038/0.024</w:t>
              </w:r>
            </w:ins>
          </w:p>
        </w:tc>
        <w:tc>
          <w:tcPr>
            <w:tcW w:w="540" w:type="pct"/>
            <w:tcBorders>
              <w:top w:val="nil"/>
              <w:left w:val="nil"/>
              <w:bottom w:val="nil"/>
              <w:right w:val="nil"/>
            </w:tcBorders>
            <w:shd w:val="clear" w:color="auto" w:fill="auto"/>
            <w:noWrap/>
            <w:vAlign w:val="bottom"/>
            <w:hideMark/>
            <w:tcPrChange w:id="1682" w:author="Microsoft Office User" w:date="2018-12-16T18:34:00Z">
              <w:tcPr>
                <w:tcW w:w="0" w:type="auto"/>
                <w:tcBorders>
                  <w:top w:val="nil"/>
                  <w:left w:val="nil"/>
                  <w:bottom w:val="nil"/>
                  <w:right w:val="nil"/>
                </w:tcBorders>
                <w:shd w:val="clear" w:color="auto" w:fill="auto"/>
                <w:noWrap/>
                <w:vAlign w:val="bottom"/>
                <w:hideMark/>
              </w:tcPr>
            </w:tcPrChange>
          </w:tcPr>
          <w:p w14:paraId="33C01BAF" w14:textId="77777777" w:rsidR="0009723C" w:rsidRPr="0009723C" w:rsidRDefault="0009723C" w:rsidP="0009723C">
            <w:pPr>
              <w:rPr>
                <w:ins w:id="1683" w:author="Microsoft Office User" w:date="2018-12-16T18:33:00Z"/>
                <w:rFonts w:ascii="Calibri" w:hAnsi="Calibri" w:cs="Calibri"/>
                <w:color w:val="000000"/>
              </w:rPr>
            </w:pPr>
            <w:ins w:id="1684" w:author="Microsoft Office User" w:date="2018-12-16T18:33:00Z">
              <w:r w:rsidRPr="0009723C">
                <w:rPr>
                  <w:rFonts w:ascii="Calibri" w:hAnsi="Calibri" w:cs="Calibri"/>
                  <w:color w:val="000000"/>
                </w:rPr>
                <w:t>0.035/-0.045</w:t>
              </w:r>
            </w:ins>
          </w:p>
        </w:tc>
        <w:tc>
          <w:tcPr>
            <w:tcW w:w="513" w:type="pct"/>
            <w:tcBorders>
              <w:top w:val="nil"/>
              <w:left w:val="nil"/>
              <w:bottom w:val="nil"/>
              <w:right w:val="nil"/>
            </w:tcBorders>
            <w:shd w:val="clear" w:color="auto" w:fill="auto"/>
            <w:noWrap/>
            <w:vAlign w:val="bottom"/>
            <w:hideMark/>
            <w:tcPrChange w:id="1685" w:author="Microsoft Office User" w:date="2018-12-16T18:34:00Z">
              <w:tcPr>
                <w:tcW w:w="0" w:type="auto"/>
                <w:tcBorders>
                  <w:top w:val="nil"/>
                  <w:left w:val="nil"/>
                  <w:bottom w:val="nil"/>
                  <w:right w:val="nil"/>
                </w:tcBorders>
                <w:shd w:val="clear" w:color="auto" w:fill="auto"/>
                <w:noWrap/>
                <w:vAlign w:val="bottom"/>
                <w:hideMark/>
              </w:tcPr>
            </w:tcPrChange>
          </w:tcPr>
          <w:p w14:paraId="6BF2D992" w14:textId="77777777" w:rsidR="0009723C" w:rsidRPr="0009723C" w:rsidRDefault="0009723C" w:rsidP="0009723C">
            <w:pPr>
              <w:rPr>
                <w:ins w:id="1686" w:author="Microsoft Office User" w:date="2018-12-16T18:33:00Z"/>
                <w:rFonts w:ascii="Calibri" w:hAnsi="Calibri" w:cs="Calibri"/>
                <w:color w:val="000000"/>
              </w:rPr>
            </w:pPr>
          </w:p>
        </w:tc>
      </w:tr>
      <w:tr w:rsidR="0009723C" w:rsidRPr="0009723C" w14:paraId="458FAF09" w14:textId="77777777" w:rsidTr="0009723C">
        <w:tblPrEx>
          <w:tblW w:w="5000" w:type="pct"/>
          <w:tblCellMar>
            <w:left w:w="70" w:type="dxa"/>
            <w:right w:w="70" w:type="dxa"/>
          </w:tblCellMar>
          <w:tblPrExChange w:id="1687" w:author="Microsoft Office User" w:date="2018-12-16T18:34:00Z">
            <w:tblPrEx>
              <w:tblW w:w="0" w:type="auto"/>
              <w:tblCellMar>
                <w:left w:w="70" w:type="dxa"/>
                <w:right w:w="70" w:type="dxa"/>
              </w:tblCellMar>
            </w:tblPrEx>
          </w:tblPrExChange>
        </w:tblPrEx>
        <w:trPr>
          <w:trHeight w:val="320"/>
          <w:ins w:id="1688" w:author="Microsoft Office User" w:date="2018-12-16T18:33:00Z"/>
          <w:trPrChange w:id="168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690" w:author="Microsoft Office User" w:date="2018-12-16T18:34:00Z">
              <w:tcPr>
                <w:tcW w:w="0" w:type="auto"/>
                <w:tcBorders>
                  <w:top w:val="nil"/>
                  <w:left w:val="nil"/>
                  <w:bottom w:val="nil"/>
                  <w:right w:val="nil"/>
                </w:tcBorders>
                <w:shd w:val="clear" w:color="auto" w:fill="auto"/>
                <w:noWrap/>
                <w:vAlign w:val="bottom"/>
                <w:hideMark/>
              </w:tcPr>
            </w:tcPrChange>
          </w:tcPr>
          <w:p w14:paraId="1351C501" w14:textId="77777777" w:rsidR="0009723C" w:rsidRPr="0009723C" w:rsidRDefault="0009723C" w:rsidP="0009723C">
            <w:pPr>
              <w:rPr>
                <w:ins w:id="1691" w:author="Microsoft Office User" w:date="2018-12-16T18:33:00Z"/>
                <w:rFonts w:ascii="Calibri" w:hAnsi="Calibri" w:cs="Calibri"/>
                <w:color w:val="000000"/>
              </w:rPr>
            </w:pPr>
            <w:ins w:id="1692" w:author="Microsoft Office User" w:date="2018-12-16T18:33:00Z">
              <w:r w:rsidRPr="0009723C">
                <w:rPr>
                  <w:rFonts w:ascii="Calibri" w:hAnsi="Calibri" w:cs="Calibri"/>
                  <w:color w:val="000000"/>
                </w:rPr>
                <w:t>E5</w:t>
              </w:r>
            </w:ins>
          </w:p>
        </w:tc>
        <w:tc>
          <w:tcPr>
            <w:tcW w:w="471" w:type="pct"/>
            <w:tcBorders>
              <w:top w:val="nil"/>
              <w:left w:val="nil"/>
              <w:bottom w:val="nil"/>
              <w:right w:val="nil"/>
            </w:tcBorders>
            <w:shd w:val="clear" w:color="auto" w:fill="auto"/>
            <w:noWrap/>
            <w:vAlign w:val="bottom"/>
            <w:hideMark/>
            <w:tcPrChange w:id="1693" w:author="Microsoft Office User" w:date="2018-12-16T18:34:00Z">
              <w:tcPr>
                <w:tcW w:w="0" w:type="auto"/>
                <w:tcBorders>
                  <w:top w:val="nil"/>
                  <w:left w:val="nil"/>
                  <w:bottom w:val="nil"/>
                  <w:right w:val="nil"/>
                </w:tcBorders>
                <w:shd w:val="clear" w:color="auto" w:fill="auto"/>
                <w:noWrap/>
                <w:vAlign w:val="bottom"/>
                <w:hideMark/>
              </w:tcPr>
            </w:tcPrChange>
          </w:tcPr>
          <w:p w14:paraId="42FF7FBF" w14:textId="77777777" w:rsidR="0009723C" w:rsidRPr="0009723C" w:rsidRDefault="0009723C" w:rsidP="0009723C">
            <w:pPr>
              <w:rPr>
                <w:ins w:id="1694" w:author="Microsoft Office User" w:date="2018-12-16T18:33:00Z"/>
                <w:rFonts w:ascii="Calibri" w:hAnsi="Calibri" w:cs="Calibri"/>
                <w:color w:val="000000"/>
              </w:rPr>
            </w:pPr>
            <w:ins w:id="1695" w:author="Microsoft Office User" w:date="2018-12-16T18:33:00Z">
              <w:r w:rsidRPr="0009723C">
                <w:rPr>
                  <w:rFonts w:ascii="Calibri" w:hAnsi="Calibri" w:cs="Calibri"/>
                  <w:color w:val="000000"/>
                </w:rPr>
                <w:t>0.09</w:t>
              </w:r>
            </w:ins>
          </w:p>
        </w:tc>
        <w:tc>
          <w:tcPr>
            <w:tcW w:w="304" w:type="pct"/>
            <w:tcBorders>
              <w:top w:val="nil"/>
              <w:left w:val="nil"/>
              <w:bottom w:val="nil"/>
              <w:right w:val="nil"/>
            </w:tcBorders>
            <w:shd w:val="clear" w:color="auto" w:fill="auto"/>
            <w:noWrap/>
            <w:vAlign w:val="bottom"/>
            <w:hideMark/>
            <w:tcPrChange w:id="1696" w:author="Microsoft Office User" w:date="2018-12-16T18:34:00Z">
              <w:tcPr>
                <w:tcW w:w="0" w:type="auto"/>
                <w:tcBorders>
                  <w:top w:val="nil"/>
                  <w:left w:val="nil"/>
                  <w:bottom w:val="nil"/>
                  <w:right w:val="nil"/>
                </w:tcBorders>
                <w:shd w:val="clear" w:color="auto" w:fill="auto"/>
                <w:noWrap/>
                <w:vAlign w:val="bottom"/>
                <w:hideMark/>
              </w:tcPr>
            </w:tcPrChange>
          </w:tcPr>
          <w:p w14:paraId="5ED487B2" w14:textId="77777777" w:rsidR="0009723C" w:rsidRPr="0009723C" w:rsidRDefault="0009723C" w:rsidP="0009723C">
            <w:pPr>
              <w:rPr>
                <w:ins w:id="1697" w:author="Microsoft Office User" w:date="2018-12-16T18:33:00Z"/>
                <w:rFonts w:ascii="Calibri" w:hAnsi="Calibri" w:cs="Calibri"/>
                <w:color w:val="000000"/>
              </w:rPr>
            </w:pPr>
            <w:ins w:id="1698"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1699" w:author="Microsoft Office User" w:date="2018-12-16T18:34:00Z">
              <w:tcPr>
                <w:tcW w:w="0" w:type="auto"/>
                <w:tcBorders>
                  <w:top w:val="nil"/>
                  <w:left w:val="nil"/>
                  <w:bottom w:val="nil"/>
                  <w:right w:val="nil"/>
                </w:tcBorders>
                <w:shd w:val="clear" w:color="auto" w:fill="auto"/>
                <w:noWrap/>
                <w:vAlign w:val="bottom"/>
                <w:hideMark/>
              </w:tcPr>
            </w:tcPrChange>
          </w:tcPr>
          <w:p w14:paraId="1A66922E" w14:textId="77777777" w:rsidR="0009723C" w:rsidRPr="0009723C" w:rsidRDefault="0009723C" w:rsidP="0009723C">
            <w:pPr>
              <w:rPr>
                <w:ins w:id="170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01" w:author="Microsoft Office User" w:date="2018-12-16T18:34:00Z">
              <w:tcPr>
                <w:tcW w:w="0" w:type="auto"/>
                <w:tcBorders>
                  <w:top w:val="nil"/>
                  <w:left w:val="nil"/>
                  <w:bottom w:val="nil"/>
                  <w:right w:val="nil"/>
                </w:tcBorders>
                <w:shd w:val="clear" w:color="auto" w:fill="auto"/>
                <w:noWrap/>
                <w:vAlign w:val="bottom"/>
                <w:hideMark/>
              </w:tcPr>
            </w:tcPrChange>
          </w:tcPr>
          <w:p w14:paraId="6C02B25E" w14:textId="77777777" w:rsidR="0009723C" w:rsidRPr="0009723C" w:rsidRDefault="0009723C" w:rsidP="0009723C">
            <w:pPr>
              <w:rPr>
                <w:ins w:id="1702" w:author="Microsoft Office User" w:date="2018-12-16T18:33:00Z"/>
                <w:rFonts w:ascii="Calibri" w:hAnsi="Calibri" w:cs="Calibri"/>
                <w:color w:val="000000"/>
              </w:rPr>
            </w:pPr>
            <w:ins w:id="1703" w:author="Microsoft Office User" w:date="2018-12-16T18:33:00Z">
              <w:r w:rsidRPr="0009723C">
                <w:rPr>
                  <w:rFonts w:ascii="Calibri" w:hAnsi="Calibri" w:cs="Calibri"/>
                  <w:color w:val="000000"/>
                </w:rPr>
                <w:t>0.005/0.029</w:t>
              </w:r>
            </w:ins>
          </w:p>
        </w:tc>
        <w:tc>
          <w:tcPr>
            <w:tcW w:w="567" w:type="pct"/>
            <w:tcBorders>
              <w:top w:val="nil"/>
              <w:left w:val="nil"/>
              <w:bottom w:val="nil"/>
              <w:right w:val="nil"/>
            </w:tcBorders>
            <w:shd w:val="clear" w:color="auto" w:fill="auto"/>
            <w:noWrap/>
            <w:vAlign w:val="bottom"/>
            <w:hideMark/>
            <w:tcPrChange w:id="1704" w:author="Microsoft Office User" w:date="2018-12-16T18:34:00Z">
              <w:tcPr>
                <w:tcW w:w="0" w:type="auto"/>
                <w:tcBorders>
                  <w:top w:val="nil"/>
                  <w:left w:val="nil"/>
                  <w:bottom w:val="nil"/>
                  <w:right w:val="nil"/>
                </w:tcBorders>
                <w:shd w:val="clear" w:color="auto" w:fill="auto"/>
                <w:noWrap/>
                <w:vAlign w:val="bottom"/>
                <w:hideMark/>
              </w:tcPr>
            </w:tcPrChange>
          </w:tcPr>
          <w:p w14:paraId="3E81C12D" w14:textId="77777777" w:rsidR="0009723C" w:rsidRPr="0009723C" w:rsidRDefault="0009723C" w:rsidP="0009723C">
            <w:pPr>
              <w:rPr>
                <w:ins w:id="1705" w:author="Microsoft Office User" w:date="2018-12-16T18:33:00Z"/>
                <w:rFonts w:ascii="Calibri" w:hAnsi="Calibri" w:cs="Calibri"/>
                <w:color w:val="000000"/>
              </w:rPr>
            </w:pPr>
            <w:ins w:id="1706" w:author="Microsoft Office User" w:date="2018-12-16T18:33:00Z">
              <w:r w:rsidRPr="0009723C">
                <w:rPr>
                  <w:rFonts w:ascii="Calibri" w:hAnsi="Calibri" w:cs="Calibri"/>
                  <w:color w:val="000000"/>
                </w:rPr>
                <w:t>0.001/-0.001</w:t>
              </w:r>
            </w:ins>
          </w:p>
        </w:tc>
        <w:tc>
          <w:tcPr>
            <w:tcW w:w="540" w:type="pct"/>
            <w:tcBorders>
              <w:top w:val="nil"/>
              <w:left w:val="nil"/>
              <w:bottom w:val="nil"/>
              <w:right w:val="nil"/>
            </w:tcBorders>
            <w:shd w:val="clear" w:color="auto" w:fill="auto"/>
            <w:noWrap/>
            <w:vAlign w:val="bottom"/>
            <w:hideMark/>
            <w:tcPrChange w:id="1707" w:author="Microsoft Office User" w:date="2018-12-16T18:34:00Z">
              <w:tcPr>
                <w:tcW w:w="0" w:type="auto"/>
                <w:tcBorders>
                  <w:top w:val="nil"/>
                  <w:left w:val="nil"/>
                  <w:bottom w:val="nil"/>
                  <w:right w:val="nil"/>
                </w:tcBorders>
                <w:shd w:val="clear" w:color="auto" w:fill="auto"/>
                <w:noWrap/>
                <w:vAlign w:val="bottom"/>
                <w:hideMark/>
              </w:tcPr>
            </w:tcPrChange>
          </w:tcPr>
          <w:p w14:paraId="12DCAD19" w14:textId="77777777" w:rsidR="0009723C" w:rsidRPr="0009723C" w:rsidRDefault="0009723C" w:rsidP="0009723C">
            <w:pPr>
              <w:rPr>
                <w:ins w:id="170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09" w:author="Microsoft Office User" w:date="2018-12-16T18:34:00Z">
              <w:tcPr>
                <w:tcW w:w="0" w:type="auto"/>
                <w:tcBorders>
                  <w:top w:val="nil"/>
                  <w:left w:val="nil"/>
                  <w:bottom w:val="nil"/>
                  <w:right w:val="nil"/>
                </w:tcBorders>
                <w:shd w:val="clear" w:color="auto" w:fill="auto"/>
                <w:noWrap/>
                <w:vAlign w:val="bottom"/>
                <w:hideMark/>
              </w:tcPr>
            </w:tcPrChange>
          </w:tcPr>
          <w:p w14:paraId="36E95214" w14:textId="77777777" w:rsidR="0009723C" w:rsidRPr="0009723C" w:rsidRDefault="0009723C" w:rsidP="0009723C">
            <w:pPr>
              <w:rPr>
                <w:ins w:id="1710" w:author="Microsoft Office User" w:date="2018-12-16T18:33:00Z"/>
                <w:rFonts w:ascii="Calibri" w:hAnsi="Calibri" w:cs="Calibri"/>
                <w:color w:val="000000"/>
              </w:rPr>
            </w:pPr>
            <w:ins w:id="1711" w:author="Microsoft Office User" w:date="2018-12-16T18:33:00Z">
              <w:r w:rsidRPr="0009723C">
                <w:rPr>
                  <w:rFonts w:ascii="Calibri" w:hAnsi="Calibri" w:cs="Calibri"/>
                  <w:color w:val="000000"/>
                </w:rPr>
                <w:t>-0.007/0.009</w:t>
              </w:r>
            </w:ins>
          </w:p>
        </w:tc>
        <w:tc>
          <w:tcPr>
            <w:tcW w:w="540" w:type="pct"/>
            <w:tcBorders>
              <w:top w:val="nil"/>
              <w:left w:val="nil"/>
              <w:bottom w:val="nil"/>
              <w:right w:val="nil"/>
            </w:tcBorders>
            <w:shd w:val="clear" w:color="auto" w:fill="auto"/>
            <w:noWrap/>
            <w:vAlign w:val="bottom"/>
            <w:hideMark/>
            <w:tcPrChange w:id="1712" w:author="Microsoft Office User" w:date="2018-12-16T18:34:00Z">
              <w:tcPr>
                <w:tcW w:w="0" w:type="auto"/>
                <w:tcBorders>
                  <w:top w:val="nil"/>
                  <w:left w:val="nil"/>
                  <w:bottom w:val="nil"/>
                  <w:right w:val="nil"/>
                </w:tcBorders>
                <w:shd w:val="clear" w:color="auto" w:fill="auto"/>
                <w:noWrap/>
                <w:vAlign w:val="bottom"/>
                <w:hideMark/>
              </w:tcPr>
            </w:tcPrChange>
          </w:tcPr>
          <w:p w14:paraId="2FFE935F" w14:textId="77777777" w:rsidR="0009723C" w:rsidRPr="0009723C" w:rsidRDefault="0009723C" w:rsidP="0009723C">
            <w:pPr>
              <w:rPr>
                <w:ins w:id="1713" w:author="Microsoft Office User" w:date="2018-12-16T18:33:00Z"/>
                <w:rFonts w:ascii="Calibri" w:hAnsi="Calibri" w:cs="Calibri"/>
                <w:color w:val="000000"/>
              </w:rPr>
            </w:pPr>
            <w:ins w:id="1714" w:author="Microsoft Office User" w:date="2018-12-16T18:33:00Z">
              <w:r w:rsidRPr="0009723C">
                <w:rPr>
                  <w:rFonts w:ascii="Calibri" w:hAnsi="Calibri" w:cs="Calibri"/>
                  <w:color w:val="000000"/>
                </w:rPr>
                <w:t>0.031/-0.028</w:t>
              </w:r>
            </w:ins>
          </w:p>
        </w:tc>
        <w:tc>
          <w:tcPr>
            <w:tcW w:w="513" w:type="pct"/>
            <w:tcBorders>
              <w:top w:val="nil"/>
              <w:left w:val="nil"/>
              <w:bottom w:val="nil"/>
              <w:right w:val="nil"/>
            </w:tcBorders>
            <w:shd w:val="clear" w:color="auto" w:fill="auto"/>
            <w:noWrap/>
            <w:vAlign w:val="bottom"/>
            <w:hideMark/>
            <w:tcPrChange w:id="1715" w:author="Microsoft Office User" w:date="2018-12-16T18:34:00Z">
              <w:tcPr>
                <w:tcW w:w="0" w:type="auto"/>
                <w:tcBorders>
                  <w:top w:val="nil"/>
                  <w:left w:val="nil"/>
                  <w:bottom w:val="nil"/>
                  <w:right w:val="nil"/>
                </w:tcBorders>
                <w:shd w:val="clear" w:color="auto" w:fill="auto"/>
                <w:noWrap/>
                <w:vAlign w:val="bottom"/>
                <w:hideMark/>
              </w:tcPr>
            </w:tcPrChange>
          </w:tcPr>
          <w:p w14:paraId="54686FA3" w14:textId="77777777" w:rsidR="0009723C" w:rsidRPr="0009723C" w:rsidRDefault="0009723C" w:rsidP="0009723C">
            <w:pPr>
              <w:rPr>
                <w:ins w:id="1716" w:author="Microsoft Office User" w:date="2018-12-16T18:33:00Z"/>
                <w:rFonts w:ascii="Calibri" w:hAnsi="Calibri" w:cs="Calibri"/>
                <w:color w:val="000000"/>
              </w:rPr>
            </w:pPr>
          </w:p>
        </w:tc>
      </w:tr>
      <w:tr w:rsidR="0009723C" w:rsidRPr="0009723C" w14:paraId="001D3237" w14:textId="77777777" w:rsidTr="0009723C">
        <w:tblPrEx>
          <w:tblW w:w="5000" w:type="pct"/>
          <w:tblCellMar>
            <w:left w:w="70" w:type="dxa"/>
            <w:right w:w="70" w:type="dxa"/>
          </w:tblCellMar>
          <w:tblPrExChange w:id="1717" w:author="Microsoft Office User" w:date="2018-12-16T18:34:00Z">
            <w:tblPrEx>
              <w:tblW w:w="0" w:type="auto"/>
              <w:tblCellMar>
                <w:left w:w="70" w:type="dxa"/>
                <w:right w:w="70" w:type="dxa"/>
              </w:tblCellMar>
            </w:tblPrEx>
          </w:tblPrExChange>
        </w:tblPrEx>
        <w:trPr>
          <w:trHeight w:val="320"/>
          <w:ins w:id="1718" w:author="Microsoft Office User" w:date="2018-12-16T18:33:00Z"/>
          <w:trPrChange w:id="171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20" w:author="Microsoft Office User" w:date="2018-12-16T18:34:00Z">
              <w:tcPr>
                <w:tcW w:w="0" w:type="auto"/>
                <w:tcBorders>
                  <w:top w:val="nil"/>
                  <w:left w:val="nil"/>
                  <w:bottom w:val="nil"/>
                  <w:right w:val="nil"/>
                </w:tcBorders>
                <w:shd w:val="clear" w:color="auto" w:fill="auto"/>
                <w:noWrap/>
                <w:vAlign w:val="bottom"/>
                <w:hideMark/>
              </w:tcPr>
            </w:tcPrChange>
          </w:tcPr>
          <w:p w14:paraId="343AB88C" w14:textId="77777777" w:rsidR="0009723C" w:rsidRPr="0009723C" w:rsidRDefault="0009723C" w:rsidP="0009723C">
            <w:pPr>
              <w:rPr>
                <w:ins w:id="1721" w:author="Microsoft Office User" w:date="2018-12-16T18:33:00Z"/>
                <w:rFonts w:ascii="Calibri" w:hAnsi="Calibri" w:cs="Calibri"/>
                <w:color w:val="000000"/>
              </w:rPr>
            </w:pPr>
            <w:ins w:id="1722" w:author="Microsoft Office User" w:date="2018-12-16T18:33:00Z">
              <w:r w:rsidRPr="0009723C">
                <w:rPr>
                  <w:rFonts w:ascii="Calibri" w:hAnsi="Calibri" w:cs="Calibri"/>
                  <w:color w:val="000000"/>
                </w:rPr>
                <w:t>E6</w:t>
              </w:r>
            </w:ins>
          </w:p>
        </w:tc>
        <w:tc>
          <w:tcPr>
            <w:tcW w:w="471" w:type="pct"/>
            <w:tcBorders>
              <w:top w:val="nil"/>
              <w:left w:val="nil"/>
              <w:bottom w:val="nil"/>
              <w:right w:val="nil"/>
            </w:tcBorders>
            <w:shd w:val="clear" w:color="auto" w:fill="auto"/>
            <w:noWrap/>
            <w:vAlign w:val="bottom"/>
            <w:hideMark/>
            <w:tcPrChange w:id="1723" w:author="Microsoft Office User" w:date="2018-12-16T18:34:00Z">
              <w:tcPr>
                <w:tcW w:w="0" w:type="auto"/>
                <w:tcBorders>
                  <w:top w:val="nil"/>
                  <w:left w:val="nil"/>
                  <w:bottom w:val="nil"/>
                  <w:right w:val="nil"/>
                </w:tcBorders>
                <w:shd w:val="clear" w:color="auto" w:fill="auto"/>
                <w:noWrap/>
                <w:vAlign w:val="bottom"/>
                <w:hideMark/>
              </w:tcPr>
            </w:tcPrChange>
          </w:tcPr>
          <w:p w14:paraId="4BC6A940" w14:textId="77777777" w:rsidR="0009723C" w:rsidRPr="0009723C" w:rsidRDefault="0009723C" w:rsidP="0009723C">
            <w:pPr>
              <w:rPr>
                <w:ins w:id="1724" w:author="Microsoft Office User" w:date="2018-12-16T18:33:00Z"/>
                <w:rFonts w:ascii="Calibri" w:hAnsi="Calibri" w:cs="Calibri"/>
                <w:color w:val="000000"/>
              </w:rPr>
            </w:pPr>
            <w:ins w:id="1725" w:author="Microsoft Office User" w:date="2018-12-16T18:33:00Z">
              <w:r w:rsidRPr="0009723C">
                <w:rPr>
                  <w:rFonts w:ascii="Calibri" w:hAnsi="Calibri" w:cs="Calibri"/>
                  <w:color w:val="000000"/>
                </w:rPr>
                <w:t>0.111</w:t>
              </w:r>
            </w:ins>
          </w:p>
        </w:tc>
        <w:tc>
          <w:tcPr>
            <w:tcW w:w="304" w:type="pct"/>
            <w:tcBorders>
              <w:top w:val="nil"/>
              <w:left w:val="nil"/>
              <w:bottom w:val="nil"/>
              <w:right w:val="nil"/>
            </w:tcBorders>
            <w:shd w:val="clear" w:color="auto" w:fill="auto"/>
            <w:noWrap/>
            <w:vAlign w:val="bottom"/>
            <w:hideMark/>
            <w:tcPrChange w:id="1726" w:author="Microsoft Office User" w:date="2018-12-16T18:34:00Z">
              <w:tcPr>
                <w:tcW w:w="0" w:type="auto"/>
                <w:tcBorders>
                  <w:top w:val="nil"/>
                  <w:left w:val="nil"/>
                  <w:bottom w:val="nil"/>
                  <w:right w:val="nil"/>
                </w:tcBorders>
                <w:shd w:val="clear" w:color="auto" w:fill="auto"/>
                <w:noWrap/>
                <w:vAlign w:val="bottom"/>
                <w:hideMark/>
              </w:tcPr>
            </w:tcPrChange>
          </w:tcPr>
          <w:p w14:paraId="1F57E6A7" w14:textId="77777777" w:rsidR="0009723C" w:rsidRPr="0009723C" w:rsidRDefault="0009723C" w:rsidP="0009723C">
            <w:pPr>
              <w:rPr>
                <w:ins w:id="1727" w:author="Microsoft Office User" w:date="2018-12-16T18:33:00Z"/>
                <w:rFonts w:ascii="Calibri" w:hAnsi="Calibri" w:cs="Calibri"/>
                <w:color w:val="000000"/>
              </w:rPr>
            </w:pPr>
            <w:ins w:id="1728" w:author="Microsoft Office User" w:date="2018-12-16T18:33:00Z">
              <w:r w:rsidRPr="0009723C">
                <w:rPr>
                  <w:rFonts w:ascii="Calibri" w:hAnsi="Calibri" w:cs="Calibri"/>
                  <w:color w:val="000000"/>
                </w:rPr>
                <w:t>-0.05</w:t>
              </w:r>
            </w:ins>
          </w:p>
        </w:tc>
        <w:tc>
          <w:tcPr>
            <w:tcW w:w="388" w:type="pct"/>
            <w:tcBorders>
              <w:top w:val="nil"/>
              <w:left w:val="nil"/>
              <w:bottom w:val="nil"/>
              <w:right w:val="nil"/>
            </w:tcBorders>
            <w:shd w:val="clear" w:color="auto" w:fill="auto"/>
            <w:noWrap/>
            <w:vAlign w:val="bottom"/>
            <w:hideMark/>
            <w:tcPrChange w:id="1729" w:author="Microsoft Office User" w:date="2018-12-16T18:34:00Z">
              <w:tcPr>
                <w:tcW w:w="0" w:type="auto"/>
                <w:tcBorders>
                  <w:top w:val="nil"/>
                  <w:left w:val="nil"/>
                  <w:bottom w:val="nil"/>
                  <w:right w:val="nil"/>
                </w:tcBorders>
                <w:shd w:val="clear" w:color="auto" w:fill="auto"/>
                <w:noWrap/>
                <w:vAlign w:val="bottom"/>
                <w:hideMark/>
              </w:tcPr>
            </w:tcPrChange>
          </w:tcPr>
          <w:p w14:paraId="0A384573" w14:textId="77777777" w:rsidR="0009723C" w:rsidRPr="0009723C" w:rsidRDefault="0009723C" w:rsidP="0009723C">
            <w:pPr>
              <w:rPr>
                <w:ins w:id="173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31" w:author="Microsoft Office User" w:date="2018-12-16T18:34:00Z">
              <w:tcPr>
                <w:tcW w:w="0" w:type="auto"/>
                <w:tcBorders>
                  <w:top w:val="nil"/>
                  <w:left w:val="nil"/>
                  <w:bottom w:val="nil"/>
                  <w:right w:val="nil"/>
                </w:tcBorders>
                <w:shd w:val="clear" w:color="auto" w:fill="auto"/>
                <w:noWrap/>
                <w:vAlign w:val="bottom"/>
                <w:hideMark/>
              </w:tcPr>
            </w:tcPrChange>
          </w:tcPr>
          <w:p w14:paraId="2BCD09C5" w14:textId="77777777" w:rsidR="0009723C" w:rsidRPr="0009723C" w:rsidRDefault="0009723C" w:rsidP="0009723C">
            <w:pPr>
              <w:rPr>
                <w:ins w:id="1732" w:author="Microsoft Office User" w:date="2018-12-16T18:33:00Z"/>
                <w:rFonts w:ascii="Calibri" w:hAnsi="Calibri" w:cs="Calibri"/>
                <w:color w:val="000000"/>
              </w:rPr>
            </w:pPr>
            <w:ins w:id="1733" w:author="Microsoft Office User" w:date="2018-12-16T18:33:00Z">
              <w:r w:rsidRPr="0009723C">
                <w:rPr>
                  <w:rFonts w:ascii="Calibri" w:hAnsi="Calibri" w:cs="Calibri"/>
                  <w:color w:val="000000"/>
                </w:rPr>
                <w:t>0.057/-0.01</w:t>
              </w:r>
            </w:ins>
          </w:p>
        </w:tc>
        <w:tc>
          <w:tcPr>
            <w:tcW w:w="567" w:type="pct"/>
            <w:tcBorders>
              <w:top w:val="nil"/>
              <w:left w:val="nil"/>
              <w:bottom w:val="nil"/>
              <w:right w:val="nil"/>
            </w:tcBorders>
            <w:shd w:val="clear" w:color="auto" w:fill="auto"/>
            <w:noWrap/>
            <w:vAlign w:val="bottom"/>
            <w:hideMark/>
            <w:tcPrChange w:id="1734" w:author="Microsoft Office User" w:date="2018-12-16T18:34:00Z">
              <w:tcPr>
                <w:tcW w:w="0" w:type="auto"/>
                <w:tcBorders>
                  <w:top w:val="nil"/>
                  <w:left w:val="nil"/>
                  <w:bottom w:val="nil"/>
                  <w:right w:val="nil"/>
                </w:tcBorders>
                <w:shd w:val="clear" w:color="auto" w:fill="auto"/>
                <w:noWrap/>
                <w:vAlign w:val="bottom"/>
                <w:hideMark/>
              </w:tcPr>
            </w:tcPrChange>
          </w:tcPr>
          <w:p w14:paraId="73FC9EDC" w14:textId="77777777" w:rsidR="0009723C" w:rsidRPr="0009723C" w:rsidRDefault="0009723C" w:rsidP="0009723C">
            <w:pPr>
              <w:rPr>
                <w:ins w:id="1735" w:author="Microsoft Office User" w:date="2018-12-16T18:33:00Z"/>
                <w:rFonts w:ascii="Calibri" w:hAnsi="Calibri" w:cs="Calibri"/>
                <w:color w:val="000000"/>
              </w:rPr>
            </w:pPr>
            <w:ins w:id="1736" w:author="Microsoft Office User" w:date="2018-12-16T18:33:00Z">
              <w:r w:rsidRPr="0009723C">
                <w:rPr>
                  <w:rFonts w:ascii="Calibri" w:hAnsi="Calibri" w:cs="Calibri"/>
                  <w:color w:val="000000"/>
                </w:rPr>
                <w:t>0.037/-0.057</w:t>
              </w:r>
            </w:ins>
          </w:p>
        </w:tc>
        <w:tc>
          <w:tcPr>
            <w:tcW w:w="540" w:type="pct"/>
            <w:tcBorders>
              <w:top w:val="nil"/>
              <w:left w:val="nil"/>
              <w:bottom w:val="nil"/>
              <w:right w:val="nil"/>
            </w:tcBorders>
            <w:shd w:val="clear" w:color="auto" w:fill="auto"/>
            <w:noWrap/>
            <w:vAlign w:val="bottom"/>
            <w:hideMark/>
            <w:tcPrChange w:id="1737" w:author="Microsoft Office User" w:date="2018-12-16T18:34:00Z">
              <w:tcPr>
                <w:tcW w:w="0" w:type="auto"/>
                <w:tcBorders>
                  <w:top w:val="nil"/>
                  <w:left w:val="nil"/>
                  <w:bottom w:val="nil"/>
                  <w:right w:val="nil"/>
                </w:tcBorders>
                <w:shd w:val="clear" w:color="auto" w:fill="auto"/>
                <w:noWrap/>
                <w:vAlign w:val="bottom"/>
                <w:hideMark/>
              </w:tcPr>
            </w:tcPrChange>
          </w:tcPr>
          <w:p w14:paraId="3D674506" w14:textId="77777777" w:rsidR="0009723C" w:rsidRPr="0009723C" w:rsidRDefault="0009723C" w:rsidP="0009723C">
            <w:pPr>
              <w:rPr>
                <w:ins w:id="173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39" w:author="Microsoft Office User" w:date="2018-12-16T18:34:00Z">
              <w:tcPr>
                <w:tcW w:w="0" w:type="auto"/>
                <w:tcBorders>
                  <w:top w:val="nil"/>
                  <w:left w:val="nil"/>
                  <w:bottom w:val="nil"/>
                  <w:right w:val="nil"/>
                </w:tcBorders>
                <w:shd w:val="clear" w:color="auto" w:fill="auto"/>
                <w:noWrap/>
                <w:vAlign w:val="bottom"/>
                <w:hideMark/>
              </w:tcPr>
            </w:tcPrChange>
          </w:tcPr>
          <w:p w14:paraId="3DCFCE9F" w14:textId="77777777" w:rsidR="0009723C" w:rsidRPr="0009723C" w:rsidRDefault="0009723C" w:rsidP="0009723C">
            <w:pPr>
              <w:rPr>
                <w:ins w:id="1740" w:author="Microsoft Office User" w:date="2018-12-16T18:33:00Z"/>
                <w:rFonts w:ascii="Calibri" w:hAnsi="Calibri" w:cs="Calibri"/>
                <w:color w:val="000000"/>
              </w:rPr>
            </w:pPr>
            <w:ins w:id="1741" w:author="Microsoft Office User" w:date="2018-12-16T18:33:00Z">
              <w:r w:rsidRPr="0009723C">
                <w:rPr>
                  <w:rFonts w:ascii="Calibri" w:hAnsi="Calibri" w:cs="Calibri"/>
                  <w:color w:val="000000"/>
                </w:rPr>
                <w:t>-0.087/0.081</w:t>
              </w:r>
            </w:ins>
          </w:p>
        </w:tc>
        <w:tc>
          <w:tcPr>
            <w:tcW w:w="540" w:type="pct"/>
            <w:tcBorders>
              <w:top w:val="nil"/>
              <w:left w:val="nil"/>
              <w:bottom w:val="nil"/>
              <w:right w:val="nil"/>
            </w:tcBorders>
            <w:shd w:val="clear" w:color="auto" w:fill="auto"/>
            <w:noWrap/>
            <w:vAlign w:val="bottom"/>
            <w:hideMark/>
            <w:tcPrChange w:id="1742" w:author="Microsoft Office User" w:date="2018-12-16T18:34:00Z">
              <w:tcPr>
                <w:tcW w:w="0" w:type="auto"/>
                <w:tcBorders>
                  <w:top w:val="nil"/>
                  <w:left w:val="nil"/>
                  <w:bottom w:val="nil"/>
                  <w:right w:val="nil"/>
                </w:tcBorders>
                <w:shd w:val="clear" w:color="auto" w:fill="auto"/>
                <w:noWrap/>
                <w:vAlign w:val="bottom"/>
                <w:hideMark/>
              </w:tcPr>
            </w:tcPrChange>
          </w:tcPr>
          <w:p w14:paraId="683682A0" w14:textId="77777777" w:rsidR="0009723C" w:rsidRPr="0009723C" w:rsidRDefault="0009723C" w:rsidP="0009723C">
            <w:pPr>
              <w:rPr>
                <w:ins w:id="1743" w:author="Microsoft Office User" w:date="2018-12-16T18:33:00Z"/>
                <w:rFonts w:ascii="Calibri" w:hAnsi="Calibri" w:cs="Calibri"/>
                <w:color w:val="000000"/>
              </w:rPr>
            </w:pPr>
            <w:ins w:id="1744" w:author="Microsoft Office User" w:date="2018-12-16T18:33:00Z">
              <w:r w:rsidRPr="0009723C">
                <w:rPr>
                  <w:rFonts w:ascii="Calibri" w:hAnsi="Calibri" w:cs="Calibri"/>
                  <w:color w:val="000000"/>
                </w:rPr>
                <w:t>-0.063/0.065</w:t>
              </w:r>
            </w:ins>
          </w:p>
        </w:tc>
        <w:tc>
          <w:tcPr>
            <w:tcW w:w="513" w:type="pct"/>
            <w:tcBorders>
              <w:top w:val="nil"/>
              <w:left w:val="nil"/>
              <w:bottom w:val="nil"/>
              <w:right w:val="nil"/>
            </w:tcBorders>
            <w:shd w:val="clear" w:color="auto" w:fill="auto"/>
            <w:noWrap/>
            <w:vAlign w:val="bottom"/>
            <w:hideMark/>
            <w:tcPrChange w:id="1745" w:author="Microsoft Office User" w:date="2018-12-16T18:34:00Z">
              <w:tcPr>
                <w:tcW w:w="0" w:type="auto"/>
                <w:tcBorders>
                  <w:top w:val="nil"/>
                  <w:left w:val="nil"/>
                  <w:bottom w:val="nil"/>
                  <w:right w:val="nil"/>
                </w:tcBorders>
                <w:shd w:val="clear" w:color="auto" w:fill="auto"/>
                <w:noWrap/>
                <w:vAlign w:val="bottom"/>
                <w:hideMark/>
              </w:tcPr>
            </w:tcPrChange>
          </w:tcPr>
          <w:p w14:paraId="0E3E1E4D" w14:textId="77777777" w:rsidR="0009723C" w:rsidRPr="0009723C" w:rsidRDefault="0009723C" w:rsidP="0009723C">
            <w:pPr>
              <w:rPr>
                <w:ins w:id="1746" w:author="Microsoft Office User" w:date="2018-12-16T18:33:00Z"/>
                <w:rFonts w:ascii="Calibri" w:hAnsi="Calibri" w:cs="Calibri"/>
                <w:color w:val="000000"/>
              </w:rPr>
            </w:pPr>
          </w:p>
        </w:tc>
      </w:tr>
      <w:tr w:rsidR="0009723C" w:rsidRPr="0009723C" w14:paraId="5A4E25A7" w14:textId="77777777" w:rsidTr="0009723C">
        <w:tblPrEx>
          <w:tblW w:w="5000" w:type="pct"/>
          <w:tblCellMar>
            <w:left w:w="70" w:type="dxa"/>
            <w:right w:w="70" w:type="dxa"/>
          </w:tblCellMar>
          <w:tblPrExChange w:id="1747" w:author="Microsoft Office User" w:date="2018-12-16T18:34:00Z">
            <w:tblPrEx>
              <w:tblW w:w="0" w:type="auto"/>
              <w:tblCellMar>
                <w:left w:w="70" w:type="dxa"/>
                <w:right w:w="70" w:type="dxa"/>
              </w:tblCellMar>
            </w:tblPrEx>
          </w:tblPrExChange>
        </w:tblPrEx>
        <w:trPr>
          <w:trHeight w:val="320"/>
          <w:ins w:id="1748" w:author="Microsoft Office User" w:date="2018-12-16T18:33:00Z"/>
          <w:trPrChange w:id="174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50" w:author="Microsoft Office User" w:date="2018-12-16T18:34:00Z">
              <w:tcPr>
                <w:tcW w:w="0" w:type="auto"/>
                <w:tcBorders>
                  <w:top w:val="nil"/>
                  <w:left w:val="nil"/>
                  <w:bottom w:val="nil"/>
                  <w:right w:val="nil"/>
                </w:tcBorders>
                <w:shd w:val="clear" w:color="auto" w:fill="auto"/>
                <w:noWrap/>
                <w:vAlign w:val="bottom"/>
                <w:hideMark/>
              </w:tcPr>
            </w:tcPrChange>
          </w:tcPr>
          <w:p w14:paraId="7B1C0AF8" w14:textId="77777777" w:rsidR="0009723C" w:rsidRPr="0009723C" w:rsidRDefault="0009723C" w:rsidP="0009723C">
            <w:pPr>
              <w:rPr>
                <w:ins w:id="1751" w:author="Microsoft Office User" w:date="2018-12-16T18:33:00Z"/>
                <w:rFonts w:ascii="Calibri" w:hAnsi="Calibri" w:cs="Calibri"/>
                <w:color w:val="000000"/>
              </w:rPr>
            </w:pPr>
            <w:ins w:id="1752" w:author="Microsoft Office User" w:date="2018-12-16T18:33:00Z">
              <w:r w:rsidRPr="0009723C">
                <w:rPr>
                  <w:rFonts w:ascii="Calibri" w:hAnsi="Calibri" w:cs="Calibri"/>
                  <w:color w:val="000000"/>
                </w:rPr>
                <w:t>E7</w:t>
              </w:r>
            </w:ins>
          </w:p>
        </w:tc>
        <w:tc>
          <w:tcPr>
            <w:tcW w:w="471" w:type="pct"/>
            <w:tcBorders>
              <w:top w:val="nil"/>
              <w:left w:val="nil"/>
              <w:bottom w:val="nil"/>
              <w:right w:val="nil"/>
            </w:tcBorders>
            <w:shd w:val="clear" w:color="auto" w:fill="auto"/>
            <w:noWrap/>
            <w:vAlign w:val="bottom"/>
            <w:hideMark/>
            <w:tcPrChange w:id="1753" w:author="Microsoft Office User" w:date="2018-12-16T18:34:00Z">
              <w:tcPr>
                <w:tcW w:w="0" w:type="auto"/>
                <w:tcBorders>
                  <w:top w:val="nil"/>
                  <w:left w:val="nil"/>
                  <w:bottom w:val="nil"/>
                  <w:right w:val="nil"/>
                </w:tcBorders>
                <w:shd w:val="clear" w:color="auto" w:fill="auto"/>
                <w:noWrap/>
                <w:vAlign w:val="bottom"/>
                <w:hideMark/>
              </w:tcPr>
            </w:tcPrChange>
          </w:tcPr>
          <w:p w14:paraId="7DDDC5A0" w14:textId="77777777" w:rsidR="0009723C" w:rsidRPr="0009723C" w:rsidRDefault="0009723C" w:rsidP="0009723C">
            <w:pPr>
              <w:rPr>
                <w:ins w:id="1754" w:author="Microsoft Office User" w:date="2018-12-16T18:33:00Z"/>
                <w:rFonts w:ascii="Calibri" w:hAnsi="Calibri" w:cs="Calibri"/>
                <w:color w:val="000000"/>
              </w:rPr>
            </w:pPr>
            <w:ins w:id="1755" w:author="Microsoft Office User" w:date="2018-12-16T18:33:00Z">
              <w:r w:rsidRPr="0009723C">
                <w:rPr>
                  <w:rFonts w:ascii="Calibri" w:hAnsi="Calibri" w:cs="Calibri"/>
                  <w:color w:val="000000"/>
                </w:rPr>
                <w:t>0.164</w:t>
              </w:r>
            </w:ins>
          </w:p>
        </w:tc>
        <w:tc>
          <w:tcPr>
            <w:tcW w:w="304" w:type="pct"/>
            <w:tcBorders>
              <w:top w:val="nil"/>
              <w:left w:val="nil"/>
              <w:bottom w:val="nil"/>
              <w:right w:val="nil"/>
            </w:tcBorders>
            <w:shd w:val="clear" w:color="auto" w:fill="auto"/>
            <w:noWrap/>
            <w:vAlign w:val="bottom"/>
            <w:hideMark/>
            <w:tcPrChange w:id="1756" w:author="Microsoft Office User" w:date="2018-12-16T18:34:00Z">
              <w:tcPr>
                <w:tcW w:w="0" w:type="auto"/>
                <w:tcBorders>
                  <w:top w:val="nil"/>
                  <w:left w:val="nil"/>
                  <w:bottom w:val="nil"/>
                  <w:right w:val="nil"/>
                </w:tcBorders>
                <w:shd w:val="clear" w:color="auto" w:fill="auto"/>
                <w:noWrap/>
                <w:vAlign w:val="bottom"/>
                <w:hideMark/>
              </w:tcPr>
            </w:tcPrChange>
          </w:tcPr>
          <w:p w14:paraId="3FF38B2E" w14:textId="77777777" w:rsidR="0009723C" w:rsidRPr="0009723C" w:rsidRDefault="0009723C" w:rsidP="0009723C">
            <w:pPr>
              <w:rPr>
                <w:ins w:id="1757" w:author="Microsoft Office User" w:date="2018-12-16T18:33:00Z"/>
                <w:rFonts w:ascii="Calibri" w:hAnsi="Calibri" w:cs="Calibri"/>
                <w:color w:val="000000"/>
              </w:rPr>
            </w:pPr>
            <w:ins w:id="1758" w:author="Microsoft Office User" w:date="2018-12-16T18:33:00Z">
              <w:r w:rsidRPr="0009723C">
                <w:rPr>
                  <w:rFonts w:ascii="Calibri" w:hAnsi="Calibri" w:cs="Calibri"/>
                  <w:color w:val="000000"/>
                </w:rPr>
                <w:t>-0.059</w:t>
              </w:r>
            </w:ins>
          </w:p>
        </w:tc>
        <w:tc>
          <w:tcPr>
            <w:tcW w:w="388" w:type="pct"/>
            <w:tcBorders>
              <w:top w:val="nil"/>
              <w:left w:val="nil"/>
              <w:bottom w:val="nil"/>
              <w:right w:val="nil"/>
            </w:tcBorders>
            <w:shd w:val="clear" w:color="auto" w:fill="auto"/>
            <w:noWrap/>
            <w:vAlign w:val="bottom"/>
            <w:hideMark/>
            <w:tcPrChange w:id="1759" w:author="Microsoft Office User" w:date="2018-12-16T18:34:00Z">
              <w:tcPr>
                <w:tcW w:w="0" w:type="auto"/>
                <w:tcBorders>
                  <w:top w:val="nil"/>
                  <w:left w:val="nil"/>
                  <w:bottom w:val="nil"/>
                  <w:right w:val="nil"/>
                </w:tcBorders>
                <w:shd w:val="clear" w:color="auto" w:fill="auto"/>
                <w:noWrap/>
                <w:vAlign w:val="bottom"/>
                <w:hideMark/>
              </w:tcPr>
            </w:tcPrChange>
          </w:tcPr>
          <w:p w14:paraId="7D2F2785" w14:textId="77777777" w:rsidR="0009723C" w:rsidRPr="0009723C" w:rsidRDefault="0009723C" w:rsidP="0009723C">
            <w:pPr>
              <w:rPr>
                <w:ins w:id="176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61" w:author="Microsoft Office User" w:date="2018-12-16T18:34:00Z">
              <w:tcPr>
                <w:tcW w:w="0" w:type="auto"/>
                <w:tcBorders>
                  <w:top w:val="nil"/>
                  <w:left w:val="nil"/>
                  <w:bottom w:val="nil"/>
                  <w:right w:val="nil"/>
                </w:tcBorders>
                <w:shd w:val="clear" w:color="auto" w:fill="auto"/>
                <w:noWrap/>
                <w:vAlign w:val="bottom"/>
                <w:hideMark/>
              </w:tcPr>
            </w:tcPrChange>
          </w:tcPr>
          <w:p w14:paraId="150C01EB" w14:textId="77777777" w:rsidR="0009723C" w:rsidRPr="0009723C" w:rsidRDefault="0009723C" w:rsidP="0009723C">
            <w:pPr>
              <w:rPr>
                <w:ins w:id="1762" w:author="Microsoft Office User" w:date="2018-12-16T18:33:00Z"/>
                <w:rFonts w:ascii="Calibri" w:hAnsi="Calibri" w:cs="Calibri"/>
                <w:color w:val="000000"/>
              </w:rPr>
            </w:pPr>
            <w:ins w:id="1763" w:author="Microsoft Office User" w:date="2018-12-16T18:33:00Z">
              <w:r w:rsidRPr="0009723C">
                <w:rPr>
                  <w:rFonts w:ascii="Calibri" w:hAnsi="Calibri" w:cs="Calibri"/>
                  <w:color w:val="000000"/>
                </w:rPr>
                <w:t>0.023/0.042</w:t>
              </w:r>
            </w:ins>
          </w:p>
        </w:tc>
        <w:tc>
          <w:tcPr>
            <w:tcW w:w="567" w:type="pct"/>
            <w:tcBorders>
              <w:top w:val="nil"/>
              <w:left w:val="nil"/>
              <w:bottom w:val="nil"/>
              <w:right w:val="nil"/>
            </w:tcBorders>
            <w:shd w:val="clear" w:color="auto" w:fill="auto"/>
            <w:noWrap/>
            <w:vAlign w:val="bottom"/>
            <w:hideMark/>
            <w:tcPrChange w:id="1764" w:author="Microsoft Office User" w:date="2018-12-16T18:34:00Z">
              <w:tcPr>
                <w:tcW w:w="0" w:type="auto"/>
                <w:tcBorders>
                  <w:top w:val="nil"/>
                  <w:left w:val="nil"/>
                  <w:bottom w:val="nil"/>
                  <w:right w:val="nil"/>
                </w:tcBorders>
                <w:shd w:val="clear" w:color="auto" w:fill="auto"/>
                <w:noWrap/>
                <w:vAlign w:val="bottom"/>
                <w:hideMark/>
              </w:tcPr>
            </w:tcPrChange>
          </w:tcPr>
          <w:p w14:paraId="08B25DBB" w14:textId="77777777" w:rsidR="0009723C" w:rsidRPr="0009723C" w:rsidRDefault="0009723C" w:rsidP="0009723C">
            <w:pPr>
              <w:rPr>
                <w:ins w:id="1765" w:author="Microsoft Office User" w:date="2018-12-16T18:33:00Z"/>
                <w:rFonts w:ascii="Calibri" w:hAnsi="Calibri" w:cs="Calibri"/>
                <w:color w:val="000000"/>
              </w:rPr>
            </w:pPr>
            <w:ins w:id="1766" w:author="Microsoft Office User" w:date="2018-12-16T18:33:00Z">
              <w:r w:rsidRPr="0009723C">
                <w:rPr>
                  <w:rFonts w:ascii="Calibri" w:hAnsi="Calibri" w:cs="Calibri"/>
                  <w:color w:val="000000"/>
                </w:rPr>
                <w:t>0.014/0.026</w:t>
              </w:r>
            </w:ins>
          </w:p>
        </w:tc>
        <w:tc>
          <w:tcPr>
            <w:tcW w:w="540" w:type="pct"/>
            <w:tcBorders>
              <w:top w:val="nil"/>
              <w:left w:val="nil"/>
              <w:bottom w:val="nil"/>
              <w:right w:val="nil"/>
            </w:tcBorders>
            <w:shd w:val="clear" w:color="auto" w:fill="auto"/>
            <w:noWrap/>
            <w:vAlign w:val="bottom"/>
            <w:hideMark/>
            <w:tcPrChange w:id="1767" w:author="Microsoft Office User" w:date="2018-12-16T18:34:00Z">
              <w:tcPr>
                <w:tcW w:w="0" w:type="auto"/>
                <w:tcBorders>
                  <w:top w:val="nil"/>
                  <w:left w:val="nil"/>
                  <w:bottom w:val="nil"/>
                  <w:right w:val="nil"/>
                </w:tcBorders>
                <w:shd w:val="clear" w:color="auto" w:fill="auto"/>
                <w:noWrap/>
                <w:vAlign w:val="bottom"/>
                <w:hideMark/>
              </w:tcPr>
            </w:tcPrChange>
          </w:tcPr>
          <w:p w14:paraId="3DC27BBE" w14:textId="77777777" w:rsidR="0009723C" w:rsidRPr="0009723C" w:rsidRDefault="0009723C" w:rsidP="0009723C">
            <w:pPr>
              <w:rPr>
                <w:ins w:id="176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69" w:author="Microsoft Office User" w:date="2018-12-16T18:34:00Z">
              <w:tcPr>
                <w:tcW w:w="0" w:type="auto"/>
                <w:tcBorders>
                  <w:top w:val="nil"/>
                  <w:left w:val="nil"/>
                  <w:bottom w:val="nil"/>
                  <w:right w:val="nil"/>
                </w:tcBorders>
                <w:shd w:val="clear" w:color="auto" w:fill="auto"/>
                <w:noWrap/>
                <w:vAlign w:val="bottom"/>
                <w:hideMark/>
              </w:tcPr>
            </w:tcPrChange>
          </w:tcPr>
          <w:p w14:paraId="6911F353" w14:textId="77777777" w:rsidR="0009723C" w:rsidRPr="0009723C" w:rsidRDefault="0009723C" w:rsidP="0009723C">
            <w:pPr>
              <w:rPr>
                <w:ins w:id="1770" w:author="Microsoft Office User" w:date="2018-12-16T18:33:00Z"/>
                <w:rFonts w:ascii="Calibri" w:hAnsi="Calibri" w:cs="Calibri"/>
                <w:color w:val="000000"/>
              </w:rPr>
            </w:pPr>
            <w:ins w:id="1771" w:author="Microsoft Office User" w:date="2018-12-16T18:33:00Z">
              <w:r w:rsidRPr="0009723C">
                <w:rPr>
                  <w:rFonts w:ascii="Calibri" w:hAnsi="Calibri" w:cs="Calibri"/>
                  <w:color w:val="000000"/>
                </w:rPr>
                <w:t>-0.069/0.065</w:t>
              </w:r>
            </w:ins>
          </w:p>
        </w:tc>
        <w:tc>
          <w:tcPr>
            <w:tcW w:w="540" w:type="pct"/>
            <w:tcBorders>
              <w:top w:val="nil"/>
              <w:left w:val="nil"/>
              <w:bottom w:val="nil"/>
              <w:right w:val="nil"/>
            </w:tcBorders>
            <w:shd w:val="clear" w:color="auto" w:fill="auto"/>
            <w:noWrap/>
            <w:vAlign w:val="bottom"/>
            <w:hideMark/>
            <w:tcPrChange w:id="1772" w:author="Microsoft Office User" w:date="2018-12-16T18:34:00Z">
              <w:tcPr>
                <w:tcW w:w="0" w:type="auto"/>
                <w:tcBorders>
                  <w:top w:val="nil"/>
                  <w:left w:val="nil"/>
                  <w:bottom w:val="nil"/>
                  <w:right w:val="nil"/>
                </w:tcBorders>
                <w:shd w:val="clear" w:color="auto" w:fill="auto"/>
                <w:noWrap/>
                <w:vAlign w:val="bottom"/>
                <w:hideMark/>
              </w:tcPr>
            </w:tcPrChange>
          </w:tcPr>
          <w:p w14:paraId="70B0A60B" w14:textId="77777777" w:rsidR="0009723C" w:rsidRPr="0009723C" w:rsidRDefault="0009723C" w:rsidP="0009723C">
            <w:pPr>
              <w:rPr>
                <w:ins w:id="1773" w:author="Microsoft Office User" w:date="2018-12-16T18:33:00Z"/>
                <w:rFonts w:ascii="Calibri" w:hAnsi="Calibri" w:cs="Calibri"/>
                <w:color w:val="000000"/>
              </w:rPr>
            </w:pPr>
            <w:ins w:id="1774" w:author="Microsoft Office User" w:date="2018-12-16T18:33:00Z">
              <w:r w:rsidRPr="0009723C">
                <w:rPr>
                  <w:rFonts w:ascii="Calibri" w:hAnsi="Calibri" w:cs="Calibri"/>
                  <w:color w:val="000000"/>
                </w:rPr>
                <w:t>-0.084/0.083</w:t>
              </w:r>
            </w:ins>
          </w:p>
        </w:tc>
        <w:tc>
          <w:tcPr>
            <w:tcW w:w="513" w:type="pct"/>
            <w:tcBorders>
              <w:top w:val="nil"/>
              <w:left w:val="nil"/>
              <w:bottom w:val="nil"/>
              <w:right w:val="nil"/>
            </w:tcBorders>
            <w:shd w:val="clear" w:color="auto" w:fill="auto"/>
            <w:noWrap/>
            <w:vAlign w:val="bottom"/>
            <w:hideMark/>
            <w:tcPrChange w:id="1775" w:author="Microsoft Office User" w:date="2018-12-16T18:34:00Z">
              <w:tcPr>
                <w:tcW w:w="0" w:type="auto"/>
                <w:tcBorders>
                  <w:top w:val="nil"/>
                  <w:left w:val="nil"/>
                  <w:bottom w:val="nil"/>
                  <w:right w:val="nil"/>
                </w:tcBorders>
                <w:shd w:val="clear" w:color="auto" w:fill="auto"/>
                <w:noWrap/>
                <w:vAlign w:val="bottom"/>
                <w:hideMark/>
              </w:tcPr>
            </w:tcPrChange>
          </w:tcPr>
          <w:p w14:paraId="43DEED9B" w14:textId="77777777" w:rsidR="0009723C" w:rsidRPr="0009723C" w:rsidRDefault="0009723C" w:rsidP="0009723C">
            <w:pPr>
              <w:rPr>
                <w:ins w:id="1776" w:author="Microsoft Office User" w:date="2018-12-16T18:33:00Z"/>
                <w:rFonts w:ascii="Calibri" w:hAnsi="Calibri" w:cs="Calibri"/>
                <w:color w:val="000000"/>
              </w:rPr>
            </w:pPr>
          </w:p>
        </w:tc>
      </w:tr>
      <w:tr w:rsidR="0009723C" w:rsidRPr="0009723C" w14:paraId="0C0181CA" w14:textId="77777777" w:rsidTr="0009723C">
        <w:tblPrEx>
          <w:tblW w:w="5000" w:type="pct"/>
          <w:tblCellMar>
            <w:left w:w="70" w:type="dxa"/>
            <w:right w:w="70" w:type="dxa"/>
          </w:tblCellMar>
          <w:tblPrExChange w:id="1777" w:author="Microsoft Office User" w:date="2018-12-16T18:34:00Z">
            <w:tblPrEx>
              <w:tblW w:w="0" w:type="auto"/>
              <w:tblCellMar>
                <w:left w:w="70" w:type="dxa"/>
                <w:right w:w="70" w:type="dxa"/>
              </w:tblCellMar>
            </w:tblPrEx>
          </w:tblPrExChange>
        </w:tblPrEx>
        <w:trPr>
          <w:trHeight w:val="320"/>
          <w:ins w:id="1778" w:author="Microsoft Office User" w:date="2018-12-16T18:33:00Z"/>
          <w:trPrChange w:id="177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780" w:author="Microsoft Office User" w:date="2018-12-16T18:34:00Z">
              <w:tcPr>
                <w:tcW w:w="0" w:type="auto"/>
                <w:tcBorders>
                  <w:top w:val="nil"/>
                  <w:left w:val="nil"/>
                  <w:bottom w:val="nil"/>
                  <w:right w:val="nil"/>
                </w:tcBorders>
                <w:shd w:val="clear" w:color="auto" w:fill="auto"/>
                <w:noWrap/>
                <w:vAlign w:val="bottom"/>
                <w:hideMark/>
              </w:tcPr>
            </w:tcPrChange>
          </w:tcPr>
          <w:p w14:paraId="0307696A" w14:textId="77777777" w:rsidR="0009723C" w:rsidRPr="0009723C" w:rsidRDefault="0009723C" w:rsidP="0009723C">
            <w:pPr>
              <w:rPr>
                <w:ins w:id="1781" w:author="Microsoft Office User" w:date="2018-12-16T18:33:00Z"/>
                <w:rFonts w:ascii="Calibri" w:hAnsi="Calibri" w:cs="Calibri"/>
                <w:color w:val="000000"/>
              </w:rPr>
            </w:pPr>
            <w:ins w:id="1782" w:author="Microsoft Office User" w:date="2018-12-16T18:33:00Z">
              <w:r w:rsidRPr="0009723C">
                <w:rPr>
                  <w:rFonts w:ascii="Calibri" w:hAnsi="Calibri" w:cs="Calibri"/>
                  <w:color w:val="000000"/>
                </w:rPr>
                <w:t>E8</w:t>
              </w:r>
            </w:ins>
          </w:p>
        </w:tc>
        <w:tc>
          <w:tcPr>
            <w:tcW w:w="471" w:type="pct"/>
            <w:tcBorders>
              <w:top w:val="nil"/>
              <w:left w:val="nil"/>
              <w:bottom w:val="nil"/>
              <w:right w:val="nil"/>
            </w:tcBorders>
            <w:shd w:val="clear" w:color="auto" w:fill="auto"/>
            <w:noWrap/>
            <w:vAlign w:val="bottom"/>
            <w:hideMark/>
            <w:tcPrChange w:id="1783" w:author="Microsoft Office User" w:date="2018-12-16T18:34:00Z">
              <w:tcPr>
                <w:tcW w:w="0" w:type="auto"/>
                <w:tcBorders>
                  <w:top w:val="nil"/>
                  <w:left w:val="nil"/>
                  <w:bottom w:val="nil"/>
                  <w:right w:val="nil"/>
                </w:tcBorders>
                <w:shd w:val="clear" w:color="auto" w:fill="auto"/>
                <w:noWrap/>
                <w:vAlign w:val="bottom"/>
                <w:hideMark/>
              </w:tcPr>
            </w:tcPrChange>
          </w:tcPr>
          <w:p w14:paraId="4E63B0A5" w14:textId="77777777" w:rsidR="0009723C" w:rsidRPr="0009723C" w:rsidRDefault="0009723C" w:rsidP="0009723C">
            <w:pPr>
              <w:rPr>
                <w:ins w:id="1784" w:author="Microsoft Office User" w:date="2018-12-16T18:33:00Z"/>
                <w:rFonts w:ascii="Calibri" w:hAnsi="Calibri" w:cs="Calibri"/>
                <w:color w:val="000000"/>
              </w:rPr>
            </w:pPr>
            <w:ins w:id="1785" w:author="Microsoft Office User" w:date="2018-12-16T18:33:00Z">
              <w:r w:rsidRPr="0009723C">
                <w:rPr>
                  <w:rFonts w:ascii="Calibri" w:hAnsi="Calibri" w:cs="Calibri"/>
                  <w:color w:val="000000"/>
                </w:rPr>
                <w:t>0.222</w:t>
              </w:r>
            </w:ins>
          </w:p>
        </w:tc>
        <w:tc>
          <w:tcPr>
            <w:tcW w:w="304" w:type="pct"/>
            <w:tcBorders>
              <w:top w:val="nil"/>
              <w:left w:val="nil"/>
              <w:bottom w:val="nil"/>
              <w:right w:val="nil"/>
            </w:tcBorders>
            <w:shd w:val="clear" w:color="auto" w:fill="auto"/>
            <w:noWrap/>
            <w:vAlign w:val="bottom"/>
            <w:hideMark/>
            <w:tcPrChange w:id="1786" w:author="Microsoft Office User" w:date="2018-12-16T18:34:00Z">
              <w:tcPr>
                <w:tcW w:w="0" w:type="auto"/>
                <w:tcBorders>
                  <w:top w:val="nil"/>
                  <w:left w:val="nil"/>
                  <w:bottom w:val="nil"/>
                  <w:right w:val="nil"/>
                </w:tcBorders>
                <w:shd w:val="clear" w:color="auto" w:fill="auto"/>
                <w:noWrap/>
                <w:vAlign w:val="bottom"/>
                <w:hideMark/>
              </w:tcPr>
            </w:tcPrChange>
          </w:tcPr>
          <w:p w14:paraId="617C7911" w14:textId="77777777" w:rsidR="0009723C" w:rsidRPr="0009723C" w:rsidRDefault="0009723C" w:rsidP="0009723C">
            <w:pPr>
              <w:rPr>
                <w:ins w:id="1787" w:author="Microsoft Office User" w:date="2018-12-16T18:33:00Z"/>
                <w:rFonts w:ascii="Calibri" w:hAnsi="Calibri" w:cs="Calibri"/>
                <w:color w:val="000000"/>
              </w:rPr>
            </w:pPr>
            <w:ins w:id="1788" w:author="Microsoft Office User" w:date="2018-12-16T18:33:00Z">
              <w:r w:rsidRPr="0009723C">
                <w:rPr>
                  <w:rFonts w:ascii="Calibri" w:hAnsi="Calibri" w:cs="Calibri"/>
                  <w:color w:val="000000"/>
                </w:rPr>
                <w:t>-0.06</w:t>
              </w:r>
            </w:ins>
          </w:p>
        </w:tc>
        <w:tc>
          <w:tcPr>
            <w:tcW w:w="388" w:type="pct"/>
            <w:tcBorders>
              <w:top w:val="nil"/>
              <w:left w:val="nil"/>
              <w:bottom w:val="nil"/>
              <w:right w:val="nil"/>
            </w:tcBorders>
            <w:shd w:val="clear" w:color="auto" w:fill="auto"/>
            <w:noWrap/>
            <w:vAlign w:val="bottom"/>
            <w:hideMark/>
            <w:tcPrChange w:id="1789" w:author="Microsoft Office User" w:date="2018-12-16T18:34:00Z">
              <w:tcPr>
                <w:tcW w:w="0" w:type="auto"/>
                <w:tcBorders>
                  <w:top w:val="nil"/>
                  <w:left w:val="nil"/>
                  <w:bottom w:val="nil"/>
                  <w:right w:val="nil"/>
                </w:tcBorders>
                <w:shd w:val="clear" w:color="auto" w:fill="auto"/>
                <w:noWrap/>
                <w:vAlign w:val="bottom"/>
                <w:hideMark/>
              </w:tcPr>
            </w:tcPrChange>
          </w:tcPr>
          <w:p w14:paraId="7F3D6AD2" w14:textId="77777777" w:rsidR="0009723C" w:rsidRPr="0009723C" w:rsidRDefault="0009723C" w:rsidP="0009723C">
            <w:pPr>
              <w:rPr>
                <w:ins w:id="179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791" w:author="Microsoft Office User" w:date="2018-12-16T18:34:00Z">
              <w:tcPr>
                <w:tcW w:w="0" w:type="auto"/>
                <w:tcBorders>
                  <w:top w:val="nil"/>
                  <w:left w:val="nil"/>
                  <w:bottom w:val="nil"/>
                  <w:right w:val="nil"/>
                </w:tcBorders>
                <w:shd w:val="clear" w:color="auto" w:fill="auto"/>
                <w:noWrap/>
                <w:vAlign w:val="bottom"/>
                <w:hideMark/>
              </w:tcPr>
            </w:tcPrChange>
          </w:tcPr>
          <w:p w14:paraId="7237FED6" w14:textId="77777777" w:rsidR="0009723C" w:rsidRPr="0009723C" w:rsidRDefault="0009723C" w:rsidP="0009723C">
            <w:pPr>
              <w:rPr>
                <w:ins w:id="1792" w:author="Microsoft Office User" w:date="2018-12-16T18:33:00Z"/>
                <w:rFonts w:ascii="Calibri" w:hAnsi="Calibri" w:cs="Calibri"/>
                <w:color w:val="000000"/>
              </w:rPr>
            </w:pPr>
            <w:ins w:id="1793" w:author="Microsoft Office User" w:date="2018-12-16T18:33:00Z">
              <w:r w:rsidRPr="0009723C">
                <w:rPr>
                  <w:rFonts w:ascii="Calibri" w:hAnsi="Calibri" w:cs="Calibri"/>
                  <w:color w:val="000000"/>
                </w:rPr>
                <w:t>0.053/0.042</w:t>
              </w:r>
            </w:ins>
          </w:p>
        </w:tc>
        <w:tc>
          <w:tcPr>
            <w:tcW w:w="567" w:type="pct"/>
            <w:tcBorders>
              <w:top w:val="nil"/>
              <w:left w:val="nil"/>
              <w:bottom w:val="nil"/>
              <w:right w:val="nil"/>
            </w:tcBorders>
            <w:shd w:val="clear" w:color="auto" w:fill="auto"/>
            <w:noWrap/>
            <w:vAlign w:val="bottom"/>
            <w:hideMark/>
            <w:tcPrChange w:id="1794" w:author="Microsoft Office User" w:date="2018-12-16T18:34:00Z">
              <w:tcPr>
                <w:tcW w:w="0" w:type="auto"/>
                <w:tcBorders>
                  <w:top w:val="nil"/>
                  <w:left w:val="nil"/>
                  <w:bottom w:val="nil"/>
                  <w:right w:val="nil"/>
                </w:tcBorders>
                <w:shd w:val="clear" w:color="auto" w:fill="auto"/>
                <w:noWrap/>
                <w:vAlign w:val="bottom"/>
                <w:hideMark/>
              </w:tcPr>
            </w:tcPrChange>
          </w:tcPr>
          <w:p w14:paraId="69383E04" w14:textId="77777777" w:rsidR="0009723C" w:rsidRPr="0009723C" w:rsidRDefault="0009723C" w:rsidP="0009723C">
            <w:pPr>
              <w:rPr>
                <w:ins w:id="1795" w:author="Microsoft Office User" w:date="2018-12-16T18:33:00Z"/>
                <w:rFonts w:ascii="Calibri" w:hAnsi="Calibri" w:cs="Calibri"/>
                <w:color w:val="000000"/>
              </w:rPr>
            </w:pPr>
            <w:ins w:id="1796" w:author="Microsoft Office User" w:date="2018-12-16T18:33:00Z">
              <w:r w:rsidRPr="0009723C">
                <w:rPr>
                  <w:rFonts w:ascii="Calibri" w:hAnsi="Calibri" w:cs="Calibri"/>
                  <w:color w:val="000000"/>
                </w:rPr>
                <w:t>-0.007/0.053</w:t>
              </w:r>
            </w:ins>
          </w:p>
        </w:tc>
        <w:tc>
          <w:tcPr>
            <w:tcW w:w="540" w:type="pct"/>
            <w:tcBorders>
              <w:top w:val="nil"/>
              <w:left w:val="nil"/>
              <w:bottom w:val="nil"/>
              <w:right w:val="nil"/>
            </w:tcBorders>
            <w:shd w:val="clear" w:color="auto" w:fill="auto"/>
            <w:noWrap/>
            <w:vAlign w:val="bottom"/>
            <w:hideMark/>
            <w:tcPrChange w:id="1797" w:author="Microsoft Office User" w:date="2018-12-16T18:34:00Z">
              <w:tcPr>
                <w:tcW w:w="0" w:type="auto"/>
                <w:tcBorders>
                  <w:top w:val="nil"/>
                  <w:left w:val="nil"/>
                  <w:bottom w:val="nil"/>
                  <w:right w:val="nil"/>
                </w:tcBorders>
                <w:shd w:val="clear" w:color="auto" w:fill="auto"/>
                <w:noWrap/>
                <w:vAlign w:val="bottom"/>
                <w:hideMark/>
              </w:tcPr>
            </w:tcPrChange>
          </w:tcPr>
          <w:p w14:paraId="2DB01D69" w14:textId="77777777" w:rsidR="0009723C" w:rsidRPr="0009723C" w:rsidRDefault="0009723C" w:rsidP="0009723C">
            <w:pPr>
              <w:rPr>
                <w:ins w:id="179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799" w:author="Microsoft Office User" w:date="2018-12-16T18:34:00Z">
              <w:tcPr>
                <w:tcW w:w="0" w:type="auto"/>
                <w:tcBorders>
                  <w:top w:val="nil"/>
                  <w:left w:val="nil"/>
                  <w:bottom w:val="nil"/>
                  <w:right w:val="nil"/>
                </w:tcBorders>
                <w:shd w:val="clear" w:color="auto" w:fill="auto"/>
                <w:noWrap/>
                <w:vAlign w:val="bottom"/>
                <w:hideMark/>
              </w:tcPr>
            </w:tcPrChange>
          </w:tcPr>
          <w:p w14:paraId="58650595" w14:textId="77777777" w:rsidR="0009723C" w:rsidRPr="0009723C" w:rsidRDefault="0009723C" w:rsidP="0009723C">
            <w:pPr>
              <w:rPr>
                <w:ins w:id="1800" w:author="Microsoft Office User" w:date="2018-12-16T18:33:00Z"/>
                <w:rFonts w:ascii="Calibri" w:hAnsi="Calibri" w:cs="Calibri"/>
                <w:color w:val="000000"/>
              </w:rPr>
            </w:pPr>
            <w:ins w:id="1801" w:author="Microsoft Office User" w:date="2018-12-16T18:33:00Z">
              <w:r w:rsidRPr="0009723C">
                <w:rPr>
                  <w:rFonts w:ascii="Calibri" w:hAnsi="Calibri" w:cs="Calibri"/>
                  <w:color w:val="000000"/>
                </w:rPr>
                <w:t>-0.104/0.094</w:t>
              </w:r>
            </w:ins>
          </w:p>
        </w:tc>
        <w:tc>
          <w:tcPr>
            <w:tcW w:w="540" w:type="pct"/>
            <w:tcBorders>
              <w:top w:val="nil"/>
              <w:left w:val="nil"/>
              <w:bottom w:val="nil"/>
              <w:right w:val="nil"/>
            </w:tcBorders>
            <w:shd w:val="clear" w:color="auto" w:fill="auto"/>
            <w:noWrap/>
            <w:vAlign w:val="bottom"/>
            <w:hideMark/>
            <w:tcPrChange w:id="1802" w:author="Microsoft Office User" w:date="2018-12-16T18:34:00Z">
              <w:tcPr>
                <w:tcW w:w="0" w:type="auto"/>
                <w:tcBorders>
                  <w:top w:val="nil"/>
                  <w:left w:val="nil"/>
                  <w:bottom w:val="nil"/>
                  <w:right w:val="nil"/>
                </w:tcBorders>
                <w:shd w:val="clear" w:color="auto" w:fill="auto"/>
                <w:noWrap/>
                <w:vAlign w:val="bottom"/>
                <w:hideMark/>
              </w:tcPr>
            </w:tcPrChange>
          </w:tcPr>
          <w:p w14:paraId="36940710" w14:textId="77777777" w:rsidR="0009723C" w:rsidRPr="0009723C" w:rsidRDefault="0009723C" w:rsidP="0009723C">
            <w:pPr>
              <w:rPr>
                <w:ins w:id="1803" w:author="Microsoft Office User" w:date="2018-12-16T18:33:00Z"/>
                <w:rFonts w:ascii="Calibri" w:hAnsi="Calibri" w:cs="Calibri"/>
                <w:color w:val="000000"/>
              </w:rPr>
            </w:pPr>
            <w:ins w:id="1804" w:author="Microsoft Office User" w:date="2018-12-16T18:33:00Z">
              <w:r w:rsidRPr="0009723C">
                <w:rPr>
                  <w:rFonts w:ascii="Calibri" w:hAnsi="Calibri" w:cs="Calibri"/>
                  <w:color w:val="000000"/>
                </w:rPr>
                <w:t>-0.121/0.12</w:t>
              </w:r>
            </w:ins>
          </w:p>
        </w:tc>
        <w:tc>
          <w:tcPr>
            <w:tcW w:w="513" w:type="pct"/>
            <w:tcBorders>
              <w:top w:val="nil"/>
              <w:left w:val="nil"/>
              <w:bottom w:val="nil"/>
              <w:right w:val="nil"/>
            </w:tcBorders>
            <w:shd w:val="clear" w:color="auto" w:fill="auto"/>
            <w:noWrap/>
            <w:vAlign w:val="bottom"/>
            <w:hideMark/>
            <w:tcPrChange w:id="1805" w:author="Microsoft Office User" w:date="2018-12-16T18:34:00Z">
              <w:tcPr>
                <w:tcW w:w="0" w:type="auto"/>
                <w:tcBorders>
                  <w:top w:val="nil"/>
                  <w:left w:val="nil"/>
                  <w:bottom w:val="nil"/>
                  <w:right w:val="nil"/>
                </w:tcBorders>
                <w:shd w:val="clear" w:color="auto" w:fill="auto"/>
                <w:noWrap/>
                <w:vAlign w:val="bottom"/>
                <w:hideMark/>
              </w:tcPr>
            </w:tcPrChange>
          </w:tcPr>
          <w:p w14:paraId="67DFB3CC" w14:textId="77777777" w:rsidR="0009723C" w:rsidRPr="0009723C" w:rsidRDefault="0009723C" w:rsidP="0009723C">
            <w:pPr>
              <w:rPr>
                <w:ins w:id="1806" w:author="Microsoft Office User" w:date="2018-12-16T18:33:00Z"/>
                <w:rFonts w:ascii="Calibri" w:hAnsi="Calibri" w:cs="Calibri"/>
                <w:color w:val="000000"/>
              </w:rPr>
            </w:pPr>
          </w:p>
        </w:tc>
      </w:tr>
      <w:tr w:rsidR="0009723C" w:rsidRPr="0009723C" w14:paraId="525DAE4A" w14:textId="77777777" w:rsidTr="0009723C">
        <w:tblPrEx>
          <w:tblW w:w="5000" w:type="pct"/>
          <w:tblCellMar>
            <w:left w:w="70" w:type="dxa"/>
            <w:right w:w="70" w:type="dxa"/>
          </w:tblCellMar>
          <w:tblPrExChange w:id="1807" w:author="Microsoft Office User" w:date="2018-12-16T18:34:00Z">
            <w:tblPrEx>
              <w:tblW w:w="0" w:type="auto"/>
              <w:tblCellMar>
                <w:left w:w="70" w:type="dxa"/>
                <w:right w:w="70" w:type="dxa"/>
              </w:tblCellMar>
            </w:tblPrEx>
          </w:tblPrExChange>
        </w:tblPrEx>
        <w:trPr>
          <w:trHeight w:val="320"/>
          <w:ins w:id="1808" w:author="Microsoft Office User" w:date="2018-12-16T18:33:00Z"/>
          <w:trPrChange w:id="180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10" w:author="Microsoft Office User" w:date="2018-12-16T18:34:00Z">
              <w:tcPr>
                <w:tcW w:w="0" w:type="auto"/>
                <w:tcBorders>
                  <w:top w:val="nil"/>
                  <w:left w:val="nil"/>
                  <w:bottom w:val="nil"/>
                  <w:right w:val="nil"/>
                </w:tcBorders>
                <w:shd w:val="clear" w:color="auto" w:fill="auto"/>
                <w:noWrap/>
                <w:vAlign w:val="bottom"/>
                <w:hideMark/>
              </w:tcPr>
            </w:tcPrChange>
          </w:tcPr>
          <w:p w14:paraId="30DCCC58" w14:textId="77777777" w:rsidR="0009723C" w:rsidRPr="0009723C" w:rsidRDefault="0009723C" w:rsidP="0009723C">
            <w:pPr>
              <w:rPr>
                <w:ins w:id="1811" w:author="Microsoft Office User" w:date="2018-12-16T18:33:00Z"/>
                <w:rFonts w:ascii="Calibri" w:hAnsi="Calibri" w:cs="Calibri"/>
                <w:color w:val="000000"/>
              </w:rPr>
            </w:pPr>
            <w:ins w:id="1812" w:author="Microsoft Office User" w:date="2018-12-16T18:33:00Z">
              <w:r w:rsidRPr="0009723C">
                <w:rPr>
                  <w:rFonts w:ascii="Calibri" w:hAnsi="Calibri" w:cs="Calibri"/>
                  <w:color w:val="000000"/>
                </w:rPr>
                <w:t>E9</w:t>
              </w:r>
            </w:ins>
          </w:p>
        </w:tc>
        <w:tc>
          <w:tcPr>
            <w:tcW w:w="471" w:type="pct"/>
            <w:tcBorders>
              <w:top w:val="nil"/>
              <w:left w:val="nil"/>
              <w:bottom w:val="nil"/>
              <w:right w:val="nil"/>
            </w:tcBorders>
            <w:shd w:val="clear" w:color="auto" w:fill="auto"/>
            <w:noWrap/>
            <w:vAlign w:val="bottom"/>
            <w:hideMark/>
            <w:tcPrChange w:id="1813" w:author="Microsoft Office User" w:date="2018-12-16T18:34:00Z">
              <w:tcPr>
                <w:tcW w:w="0" w:type="auto"/>
                <w:tcBorders>
                  <w:top w:val="nil"/>
                  <w:left w:val="nil"/>
                  <w:bottom w:val="nil"/>
                  <w:right w:val="nil"/>
                </w:tcBorders>
                <w:shd w:val="clear" w:color="auto" w:fill="auto"/>
                <w:noWrap/>
                <w:vAlign w:val="bottom"/>
                <w:hideMark/>
              </w:tcPr>
            </w:tcPrChange>
          </w:tcPr>
          <w:p w14:paraId="21981B05" w14:textId="77777777" w:rsidR="0009723C" w:rsidRPr="0009723C" w:rsidRDefault="0009723C" w:rsidP="0009723C">
            <w:pPr>
              <w:rPr>
                <w:ins w:id="1814" w:author="Microsoft Office User" w:date="2018-12-16T18:33:00Z"/>
                <w:rFonts w:ascii="Calibri" w:hAnsi="Calibri" w:cs="Calibri"/>
                <w:color w:val="000000"/>
              </w:rPr>
            </w:pPr>
            <w:ins w:id="1815" w:author="Microsoft Office User" w:date="2018-12-16T18:33:00Z">
              <w:r w:rsidRPr="0009723C">
                <w:rPr>
                  <w:rFonts w:ascii="Calibri" w:hAnsi="Calibri" w:cs="Calibri"/>
                  <w:color w:val="000000"/>
                </w:rPr>
                <w:t>0.249</w:t>
              </w:r>
            </w:ins>
          </w:p>
        </w:tc>
        <w:tc>
          <w:tcPr>
            <w:tcW w:w="304" w:type="pct"/>
            <w:tcBorders>
              <w:top w:val="nil"/>
              <w:left w:val="nil"/>
              <w:bottom w:val="nil"/>
              <w:right w:val="nil"/>
            </w:tcBorders>
            <w:shd w:val="clear" w:color="auto" w:fill="auto"/>
            <w:noWrap/>
            <w:vAlign w:val="bottom"/>
            <w:hideMark/>
            <w:tcPrChange w:id="1816" w:author="Microsoft Office User" w:date="2018-12-16T18:34:00Z">
              <w:tcPr>
                <w:tcW w:w="0" w:type="auto"/>
                <w:tcBorders>
                  <w:top w:val="nil"/>
                  <w:left w:val="nil"/>
                  <w:bottom w:val="nil"/>
                  <w:right w:val="nil"/>
                </w:tcBorders>
                <w:shd w:val="clear" w:color="auto" w:fill="auto"/>
                <w:noWrap/>
                <w:vAlign w:val="bottom"/>
                <w:hideMark/>
              </w:tcPr>
            </w:tcPrChange>
          </w:tcPr>
          <w:p w14:paraId="63515A7E" w14:textId="77777777" w:rsidR="0009723C" w:rsidRPr="0009723C" w:rsidRDefault="0009723C" w:rsidP="0009723C">
            <w:pPr>
              <w:rPr>
                <w:ins w:id="1817" w:author="Microsoft Office User" w:date="2018-12-16T18:33:00Z"/>
                <w:rFonts w:ascii="Calibri" w:hAnsi="Calibri" w:cs="Calibri"/>
                <w:color w:val="000000"/>
              </w:rPr>
            </w:pPr>
            <w:ins w:id="1818" w:author="Microsoft Office User" w:date="2018-12-16T18:33:00Z">
              <w:r w:rsidRPr="0009723C">
                <w:rPr>
                  <w:rFonts w:ascii="Calibri" w:hAnsi="Calibri" w:cs="Calibri"/>
                  <w:color w:val="000000"/>
                </w:rPr>
                <w:t>0.019</w:t>
              </w:r>
            </w:ins>
          </w:p>
        </w:tc>
        <w:tc>
          <w:tcPr>
            <w:tcW w:w="388" w:type="pct"/>
            <w:tcBorders>
              <w:top w:val="nil"/>
              <w:left w:val="nil"/>
              <w:bottom w:val="nil"/>
              <w:right w:val="nil"/>
            </w:tcBorders>
            <w:shd w:val="clear" w:color="auto" w:fill="auto"/>
            <w:noWrap/>
            <w:vAlign w:val="bottom"/>
            <w:hideMark/>
            <w:tcPrChange w:id="1819" w:author="Microsoft Office User" w:date="2018-12-16T18:34:00Z">
              <w:tcPr>
                <w:tcW w:w="0" w:type="auto"/>
                <w:tcBorders>
                  <w:top w:val="nil"/>
                  <w:left w:val="nil"/>
                  <w:bottom w:val="nil"/>
                  <w:right w:val="nil"/>
                </w:tcBorders>
                <w:shd w:val="clear" w:color="auto" w:fill="auto"/>
                <w:noWrap/>
                <w:vAlign w:val="bottom"/>
                <w:hideMark/>
              </w:tcPr>
            </w:tcPrChange>
          </w:tcPr>
          <w:p w14:paraId="43097F25" w14:textId="77777777" w:rsidR="0009723C" w:rsidRPr="0009723C" w:rsidRDefault="0009723C" w:rsidP="0009723C">
            <w:pPr>
              <w:rPr>
                <w:ins w:id="1820"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821" w:author="Microsoft Office User" w:date="2018-12-16T18:34:00Z">
              <w:tcPr>
                <w:tcW w:w="0" w:type="auto"/>
                <w:tcBorders>
                  <w:top w:val="nil"/>
                  <w:left w:val="nil"/>
                  <w:bottom w:val="nil"/>
                  <w:right w:val="nil"/>
                </w:tcBorders>
                <w:shd w:val="clear" w:color="auto" w:fill="auto"/>
                <w:noWrap/>
                <w:vAlign w:val="bottom"/>
                <w:hideMark/>
              </w:tcPr>
            </w:tcPrChange>
          </w:tcPr>
          <w:p w14:paraId="5E5F9371" w14:textId="77777777" w:rsidR="0009723C" w:rsidRPr="0009723C" w:rsidRDefault="0009723C" w:rsidP="0009723C">
            <w:pPr>
              <w:rPr>
                <w:ins w:id="1822" w:author="Microsoft Office User" w:date="2018-12-16T18:33:00Z"/>
                <w:rFonts w:ascii="Calibri" w:hAnsi="Calibri" w:cs="Calibri"/>
                <w:color w:val="000000"/>
              </w:rPr>
            </w:pPr>
            <w:ins w:id="1823" w:author="Microsoft Office User" w:date="2018-12-16T18:33:00Z">
              <w:r w:rsidRPr="0009723C">
                <w:rPr>
                  <w:rFonts w:ascii="Calibri" w:hAnsi="Calibri" w:cs="Calibri"/>
                  <w:color w:val="000000"/>
                </w:rPr>
                <w:t>0.059/-0.036</w:t>
              </w:r>
            </w:ins>
          </w:p>
        </w:tc>
        <w:tc>
          <w:tcPr>
            <w:tcW w:w="567" w:type="pct"/>
            <w:tcBorders>
              <w:top w:val="nil"/>
              <w:left w:val="nil"/>
              <w:bottom w:val="nil"/>
              <w:right w:val="nil"/>
            </w:tcBorders>
            <w:shd w:val="clear" w:color="auto" w:fill="auto"/>
            <w:noWrap/>
            <w:vAlign w:val="bottom"/>
            <w:hideMark/>
            <w:tcPrChange w:id="1824" w:author="Microsoft Office User" w:date="2018-12-16T18:34:00Z">
              <w:tcPr>
                <w:tcW w:w="0" w:type="auto"/>
                <w:tcBorders>
                  <w:top w:val="nil"/>
                  <w:left w:val="nil"/>
                  <w:bottom w:val="nil"/>
                  <w:right w:val="nil"/>
                </w:tcBorders>
                <w:shd w:val="clear" w:color="auto" w:fill="auto"/>
                <w:noWrap/>
                <w:vAlign w:val="bottom"/>
                <w:hideMark/>
              </w:tcPr>
            </w:tcPrChange>
          </w:tcPr>
          <w:p w14:paraId="13A85090" w14:textId="77777777" w:rsidR="0009723C" w:rsidRPr="0009723C" w:rsidRDefault="0009723C" w:rsidP="0009723C">
            <w:pPr>
              <w:rPr>
                <w:ins w:id="1825" w:author="Microsoft Office User" w:date="2018-12-16T18:33:00Z"/>
                <w:rFonts w:ascii="Calibri" w:hAnsi="Calibri" w:cs="Calibri"/>
                <w:color w:val="000000"/>
              </w:rPr>
            </w:pPr>
            <w:ins w:id="1826" w:author="Microsoft Office User" w:date="2018-12-16T18:33:00Z">
              <w:r w:rsidRPr="0009723C">
                <w:rPr>
                  <w:rFonts w:ascii="Calibri" w:hAnsi="Calibri" w:cs="Calibri"/>
                  <w:color w:val="000000"/>
                </w:rPr>
                <w:t>0.04/-0.073</w:t>
              </w:r>
            </w:ins>
          </w:p>
        </w:tc>
        <w:tc>
          <w:tcPr>
            <w:tcW w:w="540" w:type="pct"/>
            <w:tcBorders>
              <w:top w:val="nil"/>
              <w:left w:val="nil"/>
              <w:bottom w:val="nil"/>
              <w:right w:val="nil"/>
            </w:tcBorders>
            <w:shd w:val="clear" w:color="auto" w:fill="auto"/>
            <w:noWrap/>
            <w:vAlign w:val="bottom"/>
            <w:hideMark/>
            <w:tcPrChange w:id="1827" w:author="Microsoft Office User" w:date="2018-12-16T18:34:00Z">
              <w:tcPr>
                <w:tcW w:w="0" w:type="auto"/>
                <w:tcBorders>
                  <w:top w:val="nil"/>
                  <w:left w:val="nil"/>
                  <w:bottom w:val="nil"/>
                  <w:right w:val="nil"/>
                </w:tcBorders>
                <w:shd w:val="clear" w:color="auto" w:fill="auto"/>
                <w:noWrap/>
                <w:vAlign w:val="bottom"/>
                <w:hideMark/>
              </w:tcPr>
            </w:tcPrChange>
          </w:tcPr>
          <w:p w14:paraId="3B27571D" w14:textId="77777777" w:rsidR="0009723C" w:rsidRPr="0009723C" w:rsidRDefault="0009723C" w:rsidP="0009723C">
            <w:pPr>
              <w:rPr>
                <w:ins w:id="1828"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829" w:author="Microsoft Office User" w:date="2018-12-16T18:34:00Z">
              <w:tcPr>
                <w:tcW w:w="0" w:type="auto"/>
                <w:tcBorders>
                  <w:top w:val="nil"/>
                  <w:left w:val="nil"/>
                  <w:bottom w:val="nil"/>
                  <w:right w:val="nil"/>
                </w:tcBorders>
                <w:shd w:val="clear" w:color="auto" w:fill="auto"/>
                <w:noWrap/>
                <w:vAlign w:val="bottom"/>
                <w:hideMark/>
              </w:tcPr>
            </w:tcPrChange>
          </w:tcPr>
          <w:p w14:paraId="6F45D337" w14:textId="77777777" w:rsidR="0009723C" w:rsidRPr="0009723C" w:rsidRDefault="0009723C" w:rsidP="0009723C">
            <w:pPr>
              <w:rPr>
                <w:ins w:id="1830" w:author="Microsoft Office User" w:date="2018-12-16T18:33:00Z"/>
                <w:rFonts w:ascii="Calibri" w:hAnsi="Calibri" w:cs="Calibri"/>
                <w:color w:val="000000"/>
              </w:rPr>
            </w:pPr>
            <w:ins w:id="1831" w:author="Microsoft Office User" w:date="2018-12-16T18:33:00Z">
              <w:r w:rsidRPr="0009723C">
                <w:rPr>
                  <w:rFonts w:ascii="Calibri" w:hAnsi="Calibri" w:cs="Calibri"/>
                  <w:color w:val="000000"/>
                </w:rPr>
                <w:t>0.024/-0.028</w:t>
              </w:r>
            </w:ins>
          </w:p>
        </w:tc>
        <w:tc>
          <w:tcPr>
            <w:tcW w:w="540" w:type="pct"/>
            <w:tcBorders>
              <w:top w:val="nil"/>
              <w:left w:val="nil"/>
              <w:bottom w:val="nil"/>
              <w:right w:val="nil"/>
            </w:tcBorders>
            <w:shd w:val="clear" w:color="auto" w:fill="auto"/>
            <w:noWrap/>
            <w:vAlign w:val="bottom"/>
            <w:hideMark/>
            <w:tcPrChange w:id="1832" w:author="Microsoft Office User" w:date="2018-12-16T18:34:00Z">
              <w:tcPr>
                <w:tcW w:w="0" w:type="auto"/>
                <w:tcBorders>
                  <w:top w:val="nil"/>
                  <w:left w:val="nil"/>
                  <w:bottom w:val="nil"/>
                  <w:right w:val="nil"/>
                </w:tcBorders>
                <w:shd w:val="clear" w:color="auto" w:fill="auto"/>
                <w:noWrap/>
                <w:vAlign w:val="bottom"/>
                <w:hideMark/>
              </w:tcPr>
            </w:tcPrChange>
          </w:tcPr>
          <w:p w14:paraId="64C4E375" w14:textId="77777777" w:rsidR="0009723C" w:rsidRPr="0009723C" w:rsidRDefault="0009723C" w:rsidP="0009723C">
            <w:pPr>
              <w:rPr>
                <w:ins w:id="1833" w:author="Microsoft Office User" w:date="2018-12-16T18:33:00Z"/>
                <w:rFonts w:ascii="Calibri" w:hAnsi="Calibri" w:cs="Calibri"/>
                <w:color w:val="000000"/>
              </w:rPr>
            </w:pPr>
            <w:ins w:id="1834" w:author="Microsoft Office User" w:date="2018-12-16T18:33:00Z">
              <w:r w:rsidRPr="0009723C">
                <w:rPr>
                  <w:rFonts w:ascii="Calibri" w:hAnsi="Calibri" w:cs="Calibri"/>
                  <w:color w:val="000000"/>
                </w:rPr>
                <w:t>0.053/-0.046</w:t>
              </w:r>
            </w:ins>
          </w:p>
        </w:tc>
        <w:tc>
          <w:tcPr>
            <w:tcW w:w="513" w:type="pct"/>
            <w:tcBorders>
              <w:top w:val="nil"/>
              <w:left w:val="nil"/>
              <w:bottom w:val="nil"/>
              <w:right w:val="nil"/>
            </w:tcBorders>
            <w:shd w:val="clear" w:color="auto" w:fill="auto"/>
            <w:noWrap/>
            <w:vAlign w:val="bottom"/>
            <w:hideMark/>
            <w:tcPrChange w:id="1835" w:author="Microsoft Office User" w:date="2018-12-16T18:34:00Z">
              <w:tcPr>
                <w:tcW w:w="0" w:type="auto"/>
                <w:tcBorders>
                  <w:top w:val="nil"/>
                  <w:left w:val="nil"/>
                  <w:bottom w:val="nil"/>
                  <w:right w:val="nil"/>
                </w:tcBorders>
                <w:shd w:val="clear" w:color="auto" w:fill="auto"/>
                <w:noWrap/>
                <w:vAlign w:val="bottom"/>
                <w:hideMark/>
              </w:tcPr>
            </w:tcPrChange>
          </w:tcPr>
          <w:p w14:paraId="7056F0B8" w14:textId="77777777" w:rsidR="0009723C" w:rsidRPr="0009723C" w:rsidRDefault="0009723C" w:rsidP="0009723C">
            <w:pPr>
              <w:rPr>
                <w:ins w:id="1836" w:author="Microsoft Office User" w:date="2018-12-16T18:33:00Z"/>
                <w:rFonts w:ascii="Calibri" w:hAnsi="Calibri" w:cs="Calibri"/>
                <w:color w:val="000000"/>
              </w:rPr>
            </w:pPr>
          </w:p>
        </w:tc>
      </w:tr>
      <w:tr w:rsidR="0009723C" w:rsidRPr="0009723C" w14:paraId="3271ABB8" w14:textId="77777777" w:rsidTr="0009723C">
        <w:tblPrEx>
          <w:tblW w:w="5000" w:type="pct"/>
          <w:tblCellMar>
            <w:left w:w="70" w:type="dxa"/>
            <w:right w:w="70" w:type="dxa"/>
          </w:tblCellMar>
          <w:tblPrExChange w:id="1837" w:author="Microsoft Office User" w:date="2018-12-16T18:34:00Z">
            <w:tblPrEx>
              <w:tblW w:w="0" w:type="auto"/>
              <w:tblCellMar>
                <w:left w:w="70" w:type="dxa"/>
                <w:right w:w="70" w:type="dxa"/>
              </w:tblCellMar>
            </w:tblPrEx>
          </w:tblPrExChange>
        </w:tblPrEx>
        <w:trPr>
          <w:trHeight w:val="320"/>
          <w:ins w:id="1838" w:author="Microsoft Office User" w:date="2018-12-16T18:33:00Z"/>
          <w:trPrChange w:id="1839"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40" w:author="Microsoft Office User" w:date="2018-12-16T18:34:00Z">
              <w:tcPr>
                <w:tcW w:w="0" w:type="auto"/>
                <w:tcBorders>
                  <w:top w:val="nil"/>
                  <w:left w:val="nil"/>
                  <w:bottom w:val="nil"/>
                  <w:right w:val="nil"/>
                </w:tcBorders>
                <w:shd w:val="clear" w:color="auto" w:fill="auto"/>
                <w:noWrap/>
                <w:vAlign w:val="bottom"/>
                <w:hideMark/>
              </w:tcPr>
            </w:tcPrChange>
          </w:tcPr>
          <w:p w14:paraId="6EF43900" w14:textId="77777777" w:rsidR="0009723C" w:rsidRPr="0009723C" w:rsidRDefault="0009723C" w:rsidP="0009723C">
            <w:pPr>
              <w:rPr>
                <w:ins w:id="1841" w:author="Microsoft Office User" w:date="2018-12-16T18:33:00Z"/>
                <w:rFonts w:ascii="Calibri" w:hAnsi="Calibri" w:cs="Calibri"/>
                <w:color w:val="000000"/>
              </w:rPr>
            </w:pPr>
            <w:proofErr w:type="spellStart"/>
            <w:ins w:id="1842"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1843" w:author="Microsoft Office User" w:date="2018-12-16T18:34:00Z">
              <w:tcPr>
                <w:tcW w:w="0" w:type="auto"/>
                <w:tcBorders>
                  <w:top w:val="nil"/>
                  <w:left w:val="nil"/>
                  <w:bottom w:val="nil"/>
                  <w:right w:val="nil"/>
                </w:tcBorders>
                <w:shd w:val="clear" w:color="auto" w:fill="auto"/>
                <w:noWrap/>
                <w:vAlign w:val="bottom"/>
                <w:hideMark/>
              </w:tcPr>
            </w:tcPrChange>
          </w:tcPr>
          <w:p w14:paraId="2A3BB953" w14:textId="77777777" w:rsidR="0009723C" w:rsidRPr="0009723C" w:rsidRDefault="0009723C" w:rsidP="0009723C">
            <w:pPr>
              <w:rPr>
                <w:ins w:id="1844" w:author="Microsoft Office User" w:date="2018-12-16T18:33:00Z"/>
                <w:rFonts w:ascii="Calibri" w:hAnsi="Calibri" w:cs="Calibri"/>
                <w:color w:val="000000"/>
              </w:rPr>
            </w:pPr>
            <w:ins w:id="1845" w:author="Microsoft Office User" w:date="2018-12-16T18:33:00Z">
              <w:r w:rsidRPr="0009723C">
                <w:rPr>
                  <w:rFonts w:ascii="Calibri" w:hAnsi="Calibri" w:cs="Calibri"/>
                  <w:color w:val="000000"/>
                </w:rPr>
                <w:t>0.326</w:t>
              </w:r>
            </w:ins>
          </w:p>
        </w:tc>
        <w:tc>
          <w:tcPr>
            <w:tcW w:w="304" w:type="pct"/>
            <w:tcBorders>
              <w:top w:val="nil"/>
              <w:left w:val="nil"/>
              <w:bottom w:val="nil"/>
              <w:right w:val="nil"/>
            </w:tcBorders>
            <w:shd w:val="clear" w:color="auto" w:fill="auto"/>
            <w:noWrap/>
            <w:vAlign w:val="bottom"/>
            <w:hideMark/>
            <w:tcPrChange w:id="1846" w:author="Microsoft Office User" w:date="2018-12-16T18:34:00Z">
              <w:tcPr>
                <w:tcW w:w="0" w:type="auto"/>
                <w:tcBorders>
                  <w:top w:val="nil"/>
                  <w:left w:val="nil"/>
                  <w:bottom w:val="nil"/>
                  <w:right w:val="nil"/>
                </w:tcBorders>
                <w:shd w:val="clear" w:color="auto" w:fill="auto"/>
                <w:noWrap/>
                <w:vAlign w:val="bottom"/>
                <w:hideMark/>
              </w:tcPr>
            </w:tcPrChange>
          </w:tcPr>
          <w:p w14:paraId="50417699" w14:textId="77777777" w:rsidR="0009723C" w:rsidRPr="0009723C" w:rsidRDefault="0009723C" w:rsidP="0009723C">
            <w:pPr>
              <w:rPr>
                <w:ins w:id="1847"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848" w:author="Microsoft Office User" w:date="2018-12-16T18:34:00Z">
              <w:tcPr>
                <w:tcW w:w="0" w:type="auto"/>
                <w:tcBorders>
                  <w:top w:val="nil"/>
                  <w:left w:val="nil"/>
                  <w:bottom w:val="nil"/>
                  <w:right w:val="nil"/>
                </w:tcBorders>
                <w:shd w:val="clear" w:color="auto" w:fill="auto"/>
                <w:noWrap/>
                <w:vAlign w:val="bottom"/>
                <w:hideMark/>
              </w:tcPr>
            </w:tcPrChange>
          </w:tcPr>
          <w:p w14:paraId="7A6FB66D" w14:textId="77777777" w:rsidR="0009723C" w:rsidRPr="0009723C" w:rsidRDefault="0009723C" w:rsidP="0009723C">
            <w:pPr>
              <w:rPr>
                <w:ins w:id="1849" w:author="Microsoft Office User" w:date="2018-12-16T18:33:00Z"/>
                <w:rFonts w:ascii="Calibri" w:hAnsi="Calibri" w:cs="Calibri"/>
                <w:color w:val="000000"/>
              </w:rPr>
            </w:pPr>
            <w:ins w:id="1850" w:author="Microsoft Office User" w:date="2018-12-16T18:33:00Z">
              <w:r w:rsidRPr="0009723C">
                <w:rPr>
                  <w:rFonts w:ascii="Calibri" w:hAnsi="Calibri" w:cs="Calibri"/>
                  <w:color w:val="000000"/>
                </w:rPr>
                <w:t>0.254</w:t>
              </w:r>
            </w:ins>
          </w:p>
        </w:tc>
        <w:tc>
          <w:tcPr>
            <w:tcW w:w="540" w:type="pct"/>
            <w:tcBorders>
              <w:top w:val="nil"/>
              <w:left w:val="nil"/>
              <w:bottom w:val="nil"/>
              <w:right w:val="nil"/>
            </w:tcBorders>
            <w:shd w:val="clear" w:color="auto" w:fill="auto"/>
            <w:noWrap/>
            <w:vAlign w:val="bottom"/>
            <w:hideMark/>
            <w:tcPrChange w:id="1851" w:author="Microsoft Office User" w:date="2018-12-16T18:34:00Z">
              <w:tcPr>
                <w:tcW w:w="0" w:type="auto"/>
                <w:tcBorders>
                  <w:top w:val="nil"/>
                  <w:left w:val="nil"/>
                  <w:bottom w:val="nil"/>
                  <w:right w:val="nil"/>
                </w:tcBorders>
                <w:shd w:val="clear" w:color="auto" w:fill="auto"/>
                <w:noWrap/>
                <w:vAlign w:val="bottom"/>
                <w:hideMark/>
              </w:tcPr>
            </w:tcPrChange>
          </w:tcPr>
          <w:p w14:paraId="2AB6748D" w14:textId="77777777" w:rsidR="0009723C" w:rsidRPr="0009723C" w:rsidRDefault="0009723C" w:rsidP="0009723C">
            <w:pPr>
              <w:rPr>
                <w:ins w:id="1852" w:author="Microsoft Office User" w:date="2018-12-16T18:33:00Z"/>
                <w:rFonts w:ascii="Calibri" w:hAnsi="Calibri" w:cs="Calibri"/>
                <w:color w:val="000000"/>
              </w:rPr>
            </w:pPr>
            <w:ins w:id="1853" w:author="Microsoft Office User" w:date="2018-12-16T18:33:00Z">
              <w:r w:rsidRPr="0009723C">
                <w:rPr>
                  <w:rFonts w:ascii="Calibri" w:hAnsi="Calibri" w:cs="Calibri"/>
                  <w:color w:val="000000"/>
                </w:rPr>
                <w:t>0.05/0.037</w:t>
              </w:r>
            </w:ins>
          </w:p>
        </w:tc>
        <w:tc>
          <w:tcPr>
            <w:tcW w:w="567" w:type="pct"/>
            <w:tcBorders>
              <w:top w:val="nil"/>
              <w:left w:val="nil"/>
              <w:bottom w:val="nil"/>
              <w:right w:val="nil"/>
            </w:tcBorders>
            <w:shd w:val="clear" w:color="auto" w:fill="auto"/>
            <w:noWrap/>
            <w:vAlign w:val="bottom"/>
            <w:hideMark/>
            <w:tcPrChange w:id="1854" w:author="Microsoft Office User" w:date="2018-12-16T18:34:00Z">
              <w:tcPr>
                <w:tcW w:w="0" w:type="auto"/>
                <w:tcBorders>
                  <w:top w:val="nil"/>
                  <w:left w:val="nil"/>
                  <w:bottom w:val="nil"/>
                  <w:right w:val="nil"/>
                </w:tcBorders>
                <w:shd w:val="clear" w:color="auto" w:fill="auto"/>
                <w:noWrap/>
                <w:vAlign w:val="bottom"/>
                <w:hideMark/>
              </w:tcPr>
            </w:tcPrChange>
          </w:tcPr>
          <w:p w14:paraId="34A20FED" w14:textId="77777777" w:rsidR="0009723C" w:rsidRPr="0009723C" w:rsidRDefault="0009723C" w:rsidP="0009723C">
            <w:pPr>
              <w:rPr>
                <w:ins w:id="1855" w:author="Microsoft Office User" w:date="2018-12-16T18:33:00Z"/>
                <w:rFonts w:ascii="Calibri" w:hAnsi="Calibri" w:cs="Calibri"/>
                <w:color w:val="000000"/>
              </w:rPr>
            </w:pPr>
            <w:ins w:id="1856" w:author="Microsoft Office User" w:date="2018-12-16T18:33:00Z">
              <w:r w:rsidRPr="0009723C">
                <w:rPr>
                  <w:rFonts w:ascii="Calibri" w:hAnsi="Calibri" w:cs="Calibri"/>
                  <w:color w:val="000000"/>
                </w:rPr>
                <w:t xml:space="preserve"> / </w:t>
              </w:r>
            </w:ins>
          </w:p>
        </w:tc>
        <w:tc>
          <w:tcPr>
            <w:tcW w:w="540" w:type="pct"/>
            <w:tcBorders>
              <w:top w:val="nil"/>
              <w:left w:val="nil"/>
              <w:bottom w:val="nil"/>
              <w:right w:val="nil"/>
            </w:tcBorders>
            <w:shd w:val="clear" w:color="auto" w:fill="auto"/>
            <w:noWrap/>
            <w:vAlign w:val="bottom"/>
            <w:hideMark/>
            <w:tcPrChange w:id="1857" w:author="Microsoft Office User" w:date="2018-12-16T18:34:00Z">
              <w:tcPr>
                <w:tcW w:w="0" w:type="auto"/>
                <w:tcBorders>
                  <w:top w:val="nil"/>
                  <w:left w:val="nil"/>
                  <w:bottom w:val="nil"/>
                  <w:right w:val="nil"/>
                </w:tcBorders>
                <w:shd w:val="clear" w:color="auto" w:fill="auto"/>
                <w:noWrap/>
                <w:vAlign w:val="bottom"/>
                <w:hideMark/>
              </w:tcPr>
            </w:tcPrChange>
          </w:tcPr>
          <w:p w14:paraId="4849D49C" w14:textId="77777777" w:rsidR="0009723C" w:rsidRPr="0009723C" w:rsidRDefault="0009723C" w:rsidP="0009723C">
            <w:pPr>
              <w:rPr>
                <w:ins w:id="1858" w:author="Microsoft Office User" w:date="2018-12-16T18:33:00Z"/>
                <w:rFonts w:ascii="Calibri" w:hAnsi="Calibri" w:cs="Calibri"/>
                <w:color w:val="000000"/>
              </w:rPr>
            </w:pPr>
            <w:ins w:id="1859" w:author="Microsoft Office User" w:date="2018-12-16T18:33:00Z">
              <w:r w:rsidRPr="0009723C">
                <w:rPr>
                  <w:rFonts w:ascii="Calibri" w:hAnsi="Calibri" w:cs="Calibri"/>
                  <w:color w:val="000000"/>
                </w:rPr>
                <w:t>0.028/-0.003</w:t>
              </w:r>
            </w:ins>
          </w:p>
        </w:tc>
        <w:tc>
          <w:tcPr>
            <w:tcW w:w="567" w:type="pct"/>
            <w:tcBorders>
              <w:top w:val="nil"/>
              <w:left w:val="nil"/>
              <w:bottom w:val="nil"/>
              <w:right w:val="nil"/>
            </w:tcBorders>
            <w:shd w:val="clear" w:color="auto" w:fill="auto"/>
            <w:noWrap/>
            <w:vAlign w:val="bottom"/>
            <w:hideMark/>
            <w:tcPrChange w:id="1860" w:author="Microsoft Office User" w:date="2018-12-16T18:34:00Z">
              <w:tcPr>
                <w:tcW w:w="0" w:type="auto"/>
                <w:tcBorders>
                  <w:top w:val="nil"/>
                  <w:left w:val="nil"/>
                  <w:bottom w:val="nil"/>
                  <w:right w:val="nil"/>
                </w:tcBorders>
                <w:shd w:val="clear" w:color="auto" w:fill="auto"/>
                <w:noWrap/>
                <w:vAlign w:val="bottom"/>
                <w:hideMark/>
              </w:tcPr>
            </w:tcPrChange>
          </w:tcPr>
          <w:p w14:paraId="536E3286" w14:textId="77777777" w:rsidR="0009723C" w:rsidRPr="0009723C" w:rsidRDefault="0009723C" w:rsidP="0009723C">
            <w:pPr>
              <w:rPr>
                <w:ins w:id="1861" w:author="Microsoft Office User" w:date="2018-12-16T18:33:00Z"/>
                <w:rFonts w:ascii="Calibri" w:hAnsi="Calibri" w:cs="Calibri"/>
                <w:color w:val="000000"/>
              </w:rPr>
            </w:pPr>
            <w:ins w:id="1862" w:author="Microsoft Office User" w:date="2018-12-16T18:33:00Z">
              <w:r w:rsidRPr="0009723C">
                <w:rPr>
                  <w:rFonts w:ascii="Calibri" w:hAnsi="Calibri" w:cs="Calibri"/>
                  <w:color w:val="000000"/>
                </w:rPr>
                <w:t>-0.051/0.039</w:t>
              </w:r>
            </w:ins>
          </w:p>
        </w:tc>
        <w:tc>
          <w:tcPr>
            <w:tcW w:w="540" w:type="pct"/>
            <w:tcBorders>
              <w:top w:val="nil"/>
              <w:left w:val="nil"/>
              <w:bottom w:val="nil"/>
              <w:right w:val="nil"/>
            </w:tcBorders>
            <w:shd w:val="clear" w:color="auto" w:fill="auto"/>
            <w:noWrap/>
            <w:vAlign w:val="bottom"/>
            <w:hideMark/>
            <w:tcPrChange w:id="1863" w:author="Microsoft Office User" w:date="2018-12-16T18:34:00Z">
              <w:tcPr>
                <w:tcW w:w="0" w:type="auto"/>
                <w:tcBorders>
                  <w:top w:val="nil"/>
                  <w:left w:val="nil"/>
                  <w:bottom w:val="nil"/>
                  <w:right w:val="nil"/>
                </w:tcBorders>
                <w:shd w:val="clear" w:color="auto" w:fill="auto"/>
                <w:noWrap/>
                <w:vAlign w:val="bottom"/>
                <w:hideMark/>
              </w:tcPr>
            </w:tcPrChange>
          </w:tcPr>
          <w:p w14:paraId="45950DF4" w14:textId="77777777" w:rsidR="0009723C" w:rsidRPr="0009723C" w:rsidRDefault="0009723C" w:rsidP="0009723C">
            <w:pPr>
              <w:rPr>
                <w:ins w:id="1864"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1865" w:author="Microsoft Office User" w:date="2018-12-16T18:34:00Z">
              <w:tcPr>
                <w:tcW w:w="0" w:type="auto"/>
                <w:tcBorders>
                  <w:top w:val="nil"/>
                  <w:left w:val="nil"/>
                  <w:bottom w:val="nil"/>
                  <w:right w:val="nil"/>
                </w:tcBorders>
                <w:shd w:val="clear" w:color="auto" w:fill="auto"/>
                <w:noWrap/>
                <w:vAlign w:val="bottom"/>
                <w:hideMark/>
              </w:tcPr>
            </w:tcPrChange>
          </w:tcPr>
          <w:p w14:paraId="02452A3A" w14:textId="77777777" w:rsidR="0009723C" w:rsidRPr="0009723C" w:rsidRDefault="0009723C" w:rsidP="0009723C">
            <w:pPr>
              <w:rPr>
                <w:ins w:id="1866" w:author="Microsoft Office User" w:date="2018-12-16T18:33:00Z"/>
                <w:rFonts w:ascii="Calibri" w:hAnsi="Calibri" w:cs="Calibri"/>
                <w:color w:val="000000"/>
              </w:rPr>
            </w:pPr>
            <w:ins w:id="1867" w:author="Microsoft Office User" w:date="2018-12-16T18:33:00Z">
              <w:r w:rsidRPr="0009723C">
                <w:rPr>
                  <w:rFonts w:ascii="Calibri" w:hAnsi="Calibri" w:cs="Calibri"/>
                  <w:color w:val="000000"/>
                </w:rPr>
                <w:t>0.027/0.021</w:t>
              </w:r>
            </w:ins>
          </w:p>
        </w:tc>
      </w:tr>
      <w:tr w:rsidR="0009723C" w:rsidRPr="0009723C" w14:paraId="2DB60F9E" w14:textId="77777777" w:rsidTr="0009723C">
        <w:tblPrEx>
          <w:tblW w:w="5000" w:type="pct"/>
          <w:tblCellMar>
            <w:left w:w="70" w:type="dxa"/>
            <w:right w:w="70" w:type="dxa"/>
          </w:tblCellMar>
          <w:tblPrExChange w:id="1868" w:author="Microsoft Office User" w:date="2018-12-16T18:34:00Z">
            <w:tblPrEx>
              <w:tblW w:w="0" w:type="auto"/>
              <w:tblCellMar>
                <w:left w:w="70" w:type="dxa"/>
                <w:right w:w="70" w:type="dxa"/>
              </w:tblCellMar>
            </w:tblPrEx>
          </w:tblPrExChange>
        </w:tblPrEx>
        <w:trPr>
          <w:trHeight w:val="320"/>
          <w:ins w:id="1869" w:author="Microsoft Office User" w:date="2018-12-16T18:33:00Z"/>
          <w:trPrChange w:id="1870" w:author="Microsoft Office User" w:date="2018-12-16T18:34:00Z">
            <w:trPr>
              <w:gridAfter w:val="0"/>
              <w:trHeight w:val="320"/>
            </w:trPr>
          </w:trPrChange>
        </w:trPr>
        <w:tc>
          <w:tcPr>
            <w:tcW w:w="1040" w:type="pct"/>
            <w:gridSpan w:val="2"/>
            <w:tcBorders>
              <w:top w:val="nil"/>
              <w:left w:val="nil"/>
              <w:bottom w:val="nil"/>
              <w:right w:val="nil"/>
            </w:tcBorders>
            <w:shd w:val="clear" w:color="auto" w:fill="auto"/>
            <w:noWrap/>
            <w:vAlign w:val="bottom"/>
            <w:hideMark/>
            <w:tcPrChange w:id="1871"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4DD5719C" w14:textId="77777777" w:rsidR="0009723C" w:rsidRPr="0009723C" w:rsidRDefault="0009723C" w:rsidP="0009723C">
            <w:pPr>
              <w:rPr>
                <w:ins w:id="1872" w:author="Microsoft Office User" w:date="2018-12-16T18:33:00Z"/>
                <w:rFonts w:ascii="Calibri" w:hAnsi="Calibri" w:cs="Calibri"/>
                <w:color w:val="000000"/>
              </w:rPr>
            </w:pPr>
            <w:proofErr w:type="spellStart"/>
            <w:ins w:id="1873" w:author="Microsoft Office User" w:date="2018-12-16T18:33:00Z">
              <w:r w:rsidRPr="0009723C">
                <w:rPr>
                  <w:rFonts w:ascii="Calibri" w:hAnsi="Calibri" w:cs="Calibri"/>
                  <w:color w:val="000000"/>
                </w:rPr>
                <w:t>Agreeableness</w:t>
              </w:r>
              <w:proofErr w:type="spellEnd"/>
            </w:ins>
          </w:p>
        </w:tc>
        <w:tc>
          <w:tcPr>
            <w:tcW w:w="304" w:type="pct"/>
            <w:tcBorders>
              <w:top w:val="nil"/>
              <w:left w:val="nil"/>
              <w:bottom w:val="nil"/>
              <w:right w:val="nil"/>
            </w:tcBorders>
            <w:shd w:val="clear" w:color="auto" w:fill="auto"/>
            <w:noWrap/>
            <w:vAlign w:val="bottom"/>
            <w:hideMark/>
            <w:tcPrChange w:id="1874" w:author="Microsoft Office User" w:date="2018-12-16T18:34:00Z">
              <w:tcPr>
                <w:tcW w:w="0" w:type="auto"/>
                <w:tcBorders>
                  <w:top w:val="nil"/>
                  <w:left w:val="nil"/>
                  <w:bottom w:val="nil"/>
                  <w:right w:val="nil"/>
                </w:tcBorders>
                <w:shd w:val="clear" w:color="auto" w:fill="auto"/>
                <w:noWrap/>
                <w:vAlign w:val="bottom"/>
                <w:hideMark/>
              </w:tcPr>
            </w:tcPrChange>
          </w:tcPr>
          <w:p w14:paraId="10744E42" w14:textId="77777777" w:rsidR="0009723C" w:rsidRPr="0009723C" w:rsidRDefault="0009723C" w:rsidP="0009723C">
            <w:pPr>
              <w:rPr>
                <w:ins w:id="1875"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1876" w:author="Microsoft Office User" w:date="2018-12-16T18:34:00Z">
              <w:tcPr>
                <w:tcW w:w="0" w:type="auto"/>
                <w:tcBorders>
                  <w:top w:val="nil"/>
                  <w:left w:val="nil"/>
                  <w:bottom w:val="nil"/>
                  <w:right w:val="nil"/>
                </w:tcBorders>
                <w:shd w:val="clear" w:color="auto" w:fill="auto"/>
                <w:noWrap/>
                <w:vAlign w:val="bottom"/>
                <w:hideMark/>
              </w:tcPr>
            </w:tcPrChange>
          </w:tcPr>
          <w:p w14:paraId="58EAF29F" w14:textId="77777777" w:rsidR="0009723C" w:rsidRPr="0009723C" w:rsidRDefault="0009723C" w:rsidP="0009723C">
            <w:pPr>
              <w:rPr>
                <w:ins w:id="1877"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878" w:author="Microsoft Office User" w:date="2018-12-16T18:34:00Z">
              <w:tcPr>
                <w:tcW w:w="0" w:type="auto"/>
                <w:tcBorders>
                  <w:top w:val="nil"/>
                  <w:left w:val="nil"/>
                  <w:bottom w:val="nil"/>
                  <w:right w:val="nil"/>
                </w:tcBorders>
                <w:shd w:val="clear" w:color="auto" w:fill="auto"/>
                <w:noWrap/>
                <w:vAlign w:val="bottom"/>
                <w:hideMark/>
              </w:tcPr>
            </w:tcPrChange>
          </w:tcPr>
          <w:p w14:paraId="486AA3E4" w14:textId="77777777" w:rsidR="0009723C" w:rsidRPr="0009723C" w:rsidRDefault="0009723C" w:rsidP="0009723C">
            <w:pPr>
              <w:rPr>
                <w:ins w:id="1879"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880" w:author="Microsoft Office User" w:date="2018-12-16T18:34:00Z">
              <w:tcPr>
                <w:tcW w:w="0" w:type="auto"/>
                <w:tcBorders>
                  <w:top w:val="nil"/>
                  <w:left w:val="nil"/>
                  <w:bottom w:val="nil"/>
                  <w:right w:val="nil"/>
                </w:tcBorders>
                <w:shd w:val="clear" w:color="auto" w:fill="auto"/>
                <w:noWrap/>
                <w:vAlign w:val="bottom"/>
                <w:hideMark/>
              </w:tcPr>
            </w:tcPrChange>
          </w:tcPr>
          <w:p w14:paraId="3E1E2B68" w14:textId="77777777" w:rsidR="0009723C" w:rsidRPr="0009723C" w:rsidRDefault="0009723C" w:rsidP="0009723C">
            <w:pPr>
              <w:rPr>
                <w:ins w:id="188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882" w:author="Microsoft Office User" w:date="2018-12-16T18:34:00Z">
              <w:tcPr>
                <w:tcW w:w="0" w:type="auto"/>
                <w:tcBorders>
                  <w:top w:val="nil"/>
                  <w:left w:val="nil"/>
                  <w:bottom w:val="nil"/>
                  <w:right w:val="nil"/>
                </w:tcBorders>
                <w:shd w:val="clear" w:color="auto" w:fill="auto"/>
                <w:noWrap/>
                <w:vAlign w:val="bottom"/>
                <w:hideMark/>
              </w:tcPr>
            </w:tcPrChange>
          </w:tcPr>
          <w:p w14:paraId="26741CDC" w14:textId="77777777" w:rsidR="0009723C" w:rsidRPr="0009723C" w:rsidRDefault="0009723C" w:rsidP="0009723C">
            <w:pPr>
              <w:rPr>
                <w:ins w:id="1883"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1884" w:author="Microsoft Office User" w:date="2018-12-16T18:34:00Z">
              <w:tcPr>
                <w:tcW w:w="0" w:type="auto"/>
                <w:tcBorders>
                  <w:top w:val="nil"/>
                  <w:left w:val="nil"/>
                  <w:bottom w:val="nil"/>
                  <w:right w:val="nil"/>
                </w:tcBorders>
                <w:shd w:val="clear" w:color="auto" w:fill="auto"/>
                <w:noWrap/>
                <w:vAlign w:val="bottom"/>
                <w:hideMark/>
              </w:tcPr>
            </w:tcPrChange>
          </w:tcPr>
          <w:p w14:paraId="4F83E2DC" w14:textId="77777777" w:rsidR="0009723C" w:rsidRPr="0009723C" w:rsidRDefault="0009723C" w:rsidP="0009723C">
            <w:pPr>
              <w:rPr>
                <w:ins w:id="1885"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1886" w:author="Microsoft Office User" w:date="2018-12-16T18:34:00Z">
              <w:tcPr>
                <w:tcW w:w="0" w:type="auto"/>
                <w:tcBorders>
                  <w:top w:val="nil"/>
                  <w:left w:val="nil"/>
                  <w:bottom w:val="nil"/>
                  <w:right w:val="nil"/>
                </w:tcBorders>
                <w:shd w:val="clear" w:color="auto" w:fill="auto"/>
                <w:noWrap/>
                <w:vAlign w:val="bottom"/>
                <w:hideMark/>
              </w:tcPr>
            </w:tcPrChange>
          </w:tcPr>
          <w:p w14:paraId="11A301F1" w14:textId="77777777" w:rsidR="0009723C" w:rsidRPr="0009723C" w:rsidRDefault="0009723C" w:rsidP="0009723C">
            <w:pPr>
              <w:rPr>
                <w:ins w:id="1887"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1888" w:author="Microsoft Office User" w:date="2018-12-16T18:34:00Z">
              <w:tcPr>
                <w:tcW w:w="0" w:type="auto"/>
                <w:tcBorders>
                  <w:top w:val="nil"/>
                  <w:left w:val="nil"/>
                  <w:bottom w:val="nil"/>
                  <w:right w:val="nil"/>
                </w:tcBorders>
                <w:shd w:val="clear" w:color="auto" w:fill="auto"/>
                <w:noWrap/>
                <w:vAlign w:val="bottom"/>
                <w:hideMark/>
              </w:tcPr>
            </w:tcPrChange>
          </w:tcPr>
          <w:p w14:paraId="358E433B" w14:textId="77777777" w:rsidR="0009723C" w:rsidRPr="0009723C" w:rsidRDefault="0009723C" w:rsidP="0009723C">
            <w:pPr>
              <w:rPr>
                <w:ins w:id="1889" w:author="Microsoft Office User" w:date="2018-12-16T18:33:00Z"/>
                <w:sz w:val="20"/>
                <w:szCs w:val="20"/>
              </w:rPr>
            </w:pPr>
          </w:p>
        </w:tc>
      </w:tr>
      <w:tr w:rsidR="0009723C" w:rsidRPr="0009723C" w14:paraId="75042FCC" w14:textId="77777777" w:rsidTr="0009723C">
        <w:tblPrEx>
          <w:tblW w:w="5000" w:type="pct"/>
          <w:tblCellMar>
            <w:left w:w="70" w:type="dxa"/>
            <w:right w:w="70" w:type="dxa"/>
          </w:tblCellMar>
          <w:tblPrExChange w:id="1890" w:author="Microsoft Office User" w:date="2018-12-16T18:34:00Z">
            <w:tblPrEx>
              <w:tblW w:w="0" w:type="auto"/>
              <w:tblCellMar>
                <w:left w:w="70" w:type="dxa"/>
                <w:right w:w="70" w:type="dxa"/>
              </w:tblCellMar>
            </w:tblPrEx>
          </w:tblPrExChange>
        </w:tblPrEx>
        <w:trPr>
          <w:trHeight w:val="320"/>
          <w:ins w:id="1891" w:author="Microsoft Office User" w:date="2018-12-16T18:33:00Z"/>
          <w:trPrChange w:id="189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893" w:author="Microsoft Office User" w:date="2018-12-16T18:34:00Z">
              <w:tcPr>
                <w:tcW w:w="0" w:type="auto"/>
                <w:tcBorders>
                  <w:top w:val="nil"/>
                  <w:left w:val="nil"/>
                  <w:bottom w:val="nil"/>
                  <w:right w:val="nil"/>
                </w:tcBorders>
                <w:shd w:val="clear" w:color="auto" w:fill="auto"/>
                <w:noWrap/>
                <w:vAlign w:val="bottom"/>
                <w:hideMark/>
              </w:tcPr>
            </w:tcPrChange>
          </w:tcPr>
          <w:p w14:paraId="3C81EA6E" w14:textId="77777777" w:rsidR="0009723C" w:rsidRPr="0009723C" w:rsidRDefault="0009723C" w:rsidP="0009723C">
            <w:pPr>
              <w:rPr>
                <w:ins w:id="1894" w:author="Microsoft Office User" w:date="2018-12-16T18:33:00Z"/>
                <w:rFonts w:ascii="Calibri" w:hAnsi="Calibri" w:cs="Calibri"/>
                <w:color w:val="000000"/>
              </w:rPr>
            </w:pPr>
            <w:ins w:id="1895" w:author="Microsoft Office User" w:date="2018-12-16T18:33:00Z">
              <w:r w:rsidRPr="0009723C">
                <w:rPr>
                  <w:rFonts w:ascii="Calibri" w:hAnsi="Calibri" w:cs="Calibri"/>
                  <w:color w:val="000000"/>
                </w:rPr>
                <w:t>A1</w:t>
              </w:r>
            </w:ins>
          </w:p>
        </w:tc>
        <w:tc>
          <w:tcPr>
            <w:tcW w:w="471" w:type="pct"/>
            <w:tcBorders>
              <w:top w:val="nil"/>
              <w:left w:val="nil"/>
              <w:bottom w:val="nil"/>
              <w:right w:val="nil"/>
            </w:tcBorders>
            <w:shd w:val="clear" w:color="auto" w:fill="auto"/>
            <w:noWrap/>
            <w:vAlign w:val="bottom"/>
            <w:hideMark/>
            <w:tcPrChange w:id="1896" w:author="Microsoft Office User" w:date="2018-12-16T18:34:00Z">
              <w:tcPr>
                <w:tcW w:w="0" w:type="auto"/>
                <w:tcBorders>
                  <w:top w:val="nil"/>
                  <w:left w:val="nil"/>
                  <w:bottom w:val="nil"/>
                  <w:right w:val="nil"/>
                </w:tcBorders>
                <w:shd w:val="clear" w:color="auto" w:fill="auto"/>
                <w:noWrap/>
                <w:vAlign w:val="bottom"/>
                <w:hideMark/>
              </w:tcPr>
            </w:tcPrChange>
          </w:tcPr>
          <w:p w14:paraId="5F0B431E" w14:textId="77777777" w:rsidR="0009723C" w:rsidRPr="0009723C" w:rsidRDefault="0009723C" w:rsidP="0009723C">
            <w:pPr>
              <w:rPr>
                <w:ins w:id="1897" w:author="Microsoft Office User" w:date="2018-12-16T18:33:00Z"/>
                <w:rFonts w:ascii="Calibri" w:hAnsi="Calibri" w:cs="Calibri"/>
                <w:color w:val="000000"/>
              </w:rPr>
            </w:pPr>
            <w:ins w:id="1898" w:author="Microsoft Office User" w:date="2018-12-16T18:33:00Z">
              <w:r w:rsidRPr="0009723C">
                <w:rPr>
                  <w:rFonts w:ascii="Calibri" w:hAnsi="Calibri" w:cs="Calibri"/>
                  <w:color w:val="000000"/>
                </w:rPr>
                <w:t>0.159</w:t>
              </w:r>
            </w:ins>
          </w:p>
        </w:tc>
        <w:tc>
          <w:tcPr>
            <w:tcW w:w="304" w:type="pct"/>
            <w:tcBorders>
              <w:top w:val="nil"/>
              <w:left w:val="nil"/>
              <w:bottom w:val="nil"/>
              <w:right w:val="nil"/>
            </w:tcBorders>
            <w:shd w:val="clear" w:color="auto" w:fill="auto"/>
            <w:noWrap/>
            <w:vAlign w:val="bottom"/>
            <w:hideMark/>
            <w:tcPrChange w:id="1899" w:author="Microsoft Office User" w:date="2018-12-16T18:34:00Z">
              <w:tcPr>
                <w:tcW w:w="0" w:type="auto"/>
                <w:tcBorders>
                  <w:top w:val="nil"/>
                  <w:left w:val="nil"/>
                  <w:bottom w:val="nil"/>
                  <w:right w:val="nil"/>
                </w:tcBorders>
                <w:shd w:val="clear" w:color="auto" w:fill="auto"/>
                <w:noWrap/>
                <w:vAlign w:val="bottom"/>
                <w:hideMark/>
              </w:tcPr>
            </w:tcPrChange>
          </w:tcPr>
          <w:p w14:paraId="4E1AC8D7" w14:textId="77777777" w:rsidR="0009723C" w:rsidRPr="0009723C" w:rsidRDefault="0009723C" w:rsidP="0009723C">
            <w:pPr>
              <w:rPr>
                <w:ins w:id="1900" w:author="Microsoft Office User" w:date="2018-12-16T18:33:00Z"/>
                <w:rFonts w:ascii="Calibri" w:hAnsi="Calibri" w:cs="Calibri"/>
                <w:color w:val="000000"/>
              </w:rPr>
            </w:pPr>
            <w:ins w:id="1901" w:author="Microsoft Office User" w:date="2018-12-16T18:33:00Z">
              <w:r w:rsidRPr="0009723C">
                <w:rPr>
                  <w:rFonts w:ascii="Calibri" w:hAnsi="Calibri" w:cs="Calibri"/>
                  <w:color w:val="000000"/>
                </w:rPr>
                <w:t>0.004</w:t>
              </w:r>
            </w:ins>
          </w:p>
        </w:tc>
        <w:tc>
          <w:tcPr>
            <w:tcW w:w="388" w:type="pct"/>
            <w:tcBorders>
              <w:top w:val="nil"/>
              <w:left w:val="nil"/>
              <w:bottom w:val="nil"/>
              <w:right w:val="nil"/>
            </w:tcBorders>
            <w:shd w:val="clear" w:color="auto" w:fill="auto"/>
            <w:noWrap/>
            <w:vAlign w:val="bottom"/>
            <w:hideMark/>
            <w:tcPrChange w:id="1902" w:author="Microsoft Office User" w:date="2018-12-16T18:34:00Z">
              <w:tcPr>
                <w:tcW w:w="0" w:type="auto"/>
                <w:tcBorders>
                  <w:top w:val="nil"/>
                  <w:left w:val="nil"/>
                  <w:bottom w:val="nil"/>
                  <w:right w:val="nil"/>
                </w:tcBorders>
                <w:shd w:val="clear" w:color="auto" w:fill="auto"/>
                <w:noWrap/>
                <w:vAlign w:val="bottom"/>
                <w:hideMark/>
              </w:tcPr>
            </w:tcPrChange>
          </w:tcPr>
          <w:p w14:paraId="7497AC01" w14:textId="77777777" w:rsidR="0009723C" w:rsidRPr="0009723C" w:rsidRDefault="0009723C" w:rsidP="0009723C">
            <w:pPr>
              <w:rPr>
                <w:ins w:id="190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04" w:author="Microsoft Office User" w:date="2018-12-16T18:34:00Z">
              <w:tcPr>
                <w:tcW w:w="0" w:type="auto"/>
                <w:tcBorders>
                  <w:top w:val="nil"/>
                  <w:left w:val="nil"/>
                  <w:bottom w:val="nil"/>
                  <w:right w:val="nil"/>
                </w:tcBorders>
                <w:shd w:val="clear" w:color="auto" w:fill="auto"/>
                <w:noWrap/>
                <w:vAlign w:val="bottom"/>
                <w:hideMark/>
              </w:tcPr>
            </w:tcPrChange>
          </w:tcPr>
          <w:p w14:paraId="79AEA2A3" w14:textId="77777777" w:rsidR="0009723C" w:rsidRPr="0009723C" w:rsidRDefault="0009723C" w:rsidP="0009723C">
            <w:pPr>
              <w:rPr>
                <w:ins w:id="1905" w:author="Microsoft Office User" w:date="2018-12-16T18:33:00Z"/>
                <w:rFonts w:ascii="Calibri" w:hAnsi="Calibri" w:cs="Calibri"/>
                <w:color w:val="000000"/>
              </w:rPr>
            </w:pPr>
            <w:ins w:id="1906" w:author="Microsoft Office User" w:date="2018-12-16T18:33:00Z">
              <w:r w:rsidRPr="0009723C">
                <w:rPr>
                  <w:rFonts w:ascii="Calibri" w:hAnsi="Calibri" w:cs="Calibri"/>
                  <w:color w:val="000000"/>
                </w:rPr>
                <w:t>0.12/-0.028</w:t>
              </w:r>
            </w:ins>
          </w:p>
        </w:tc>
        <w:tc>
          <w:tcPr>
            <w:tcW w:w="567" w:type="pct"/>
            <w:tcBorders>
              <w:top w:val="nil"/>
              <w:left w:val="nil"/>
              <w:bottom w:val="nil"/>
              <w:right w:val="nil"/>
            </w:tcBorders>
            <w:shd w:val="clear" w:color="auto" w:fill="auto"/>
            <w:noWrap/>
            <w:vAlign w:val="bottom"/>
            <w:hideMark/>
            <w:tcPrChange w:id="1907" w:author="Microsoft Office User" w:date="2018-12-16T18:34:00Z">
              <w:tcPr>
                <w:tcW w:w="0" w:type="auto"/>
                <w:tcBorders>
                  <w:top w:val="nil"/>
                  <w:left w:val="nil"/>
                  <w:bottom w:val="nil"/>
                  <w:right w:val="nil"/>
                </w:tcBorders>
                <w:shd w:val="clear" w:color="auto" w:fill="auto"/>
                <w:noWrap/>
                <w:vAlign w:val="bottom"/>
                <w:hideMark/>
              </w:tcPr>
            </w:tcPrChange>
          </w:tcPr>
          <w:p w14:paraId="3BA24638" w14:textId="77777777" w:rsidR="0009723C" w:rsidRPr="0009723C" w:rsidRDefault="0009723C" w:rsidP="0009723C">
            <w:pPr>
              <w:rPr>
                <w:ins w:id="1908" w:author="Microsoft Office User" w:date="2018-12-16T18:33:00Z"/>
                <w:rFonts w:ascii="Calibri" w:hAnsi="Calibri" w:cs="Calibri"/>
                <w:color w:val="000000"/>
              </w:rPr>
            </w:pPr>
            <w:ins w:id="1909" w:author="Microsoft Office User" w:date="2018-12-16T18:33:00Z">
              <w:r w:rsidRPr="0009723C">
                <w:rPr>
                  <w:rFonts w:ascii="Calibri" w:hAnsi="Calibri" w:cs="Calibri"/>
                  <w:color w:val="000000"/>
                </w:rPr>
                <w:t>-0.034/0.054</w:t>
              </w:r>
            </w:ins>
          </w:p>
        </w:tc>
        <w:tc>
          <w:tcPr>
            <w:tcW w:w="540" w:type="pct"/>
            <w:tcBorders>
              <w:top w:val="nil"/>
              <w:left w:val="nil"/>
              <w:bottom w:val="nil"/>
              <w:right w:val="nil"/>
            </w:tcBorders>
            <w:shd w:val="clear" w:color="auto" w:fill="auto"/>
            <w:noWrap/>
            <w:vAlign w:val="bottom"/>
            <w:hideMark/>
            <w:tcPrChange w:id="1910" w:author="Microsoft Office User" w:date="2018-12-16T18:34:00Z">
              <w:tcPr>
                <w:tcW w:w="0" w:type="auto"/>
                <w:tcBorders>
                  <w:top w:val="nil"/>
                  <w:left w:val="nil"/>
                  <w:bottom w:val="nil"/>
                  <w:right w:val="nil"/>
                </w:tcBorders>
                <w:shd w:val="clear" w:color="auto" w:fill="auto"/>
                <w:noWrap/>
                <w:vAlign w:val="bottom"/>
                <w:hideMark/>
              </w:tcPr>
            </w:tcPrChange>
          </w:tcPr>
          <w:p w14:paraId="5B6CA7B0" w14:textId="77777777" w:rsidR="0009723C" w:rsidRPr="0009723C" w:rsidRDefault="0009723C" w:rsidP="0009723C">
            <w:pPr>
              <w:rPr>
                <w:ins w:id="191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12" w:author="Microsoft Office User" w:date="2018-12-16T18:34:00Z">
              <w:tcPr>
                <w:tcW w:w="0" w:type="auto"/>
                <w:tcBorders>
                  <w:top w:val="nil"/>
                  <w:left w:val="nil"/>
                  <w:bottom w:val="nil"/>
                  <w:right w:val="nil"/>
                </w:tcBorders>
                <w:shd w:val="clear" w:color="auto" w:fill="auto"/>
                <w:noWrap/>
                <w:vAlign w:val="bottom"/>
                <w:hideMark/>
              </w:tcPr>
            </w:tcPrChange>
          </w:tcPr>
          <w:p w14:paraId="7269E081" w14:textId="77777777" w:rsidR="0009723C" w:rsidRPr="0009723C" w:rsidRDefault="0009723C" w:rsidP="0009723C">
            <w:pPr>
              <w:rPr>
                <w:ins w:id="1913" w:author="Microsoft Office User" w:date="2018-12-16T18:33:00Z"/>
                <w:rFonts w:ascii="Calibri" w:hAnsi="Calibri" w:cs="Calibri"/>
                <w:color w:val="000000"/>
              </w:rPr>
            </w:pPr>
            <w:ins w:id="1914" w:author="Microsoft Office User" w:date="2018-12-16T18:33:00Z">
              <w:r w:rsidRPr="0009723C">
                <w:rPr>
                  <w:rFonts w:ascii="Calibri" w:hAnsi="Calibri" w:cs="Calibri"/>
                  <w:color w:val="000000"/>
                </w:rPr>
                <w:t>-0.09/0.079</w:t>
              </w:r>
            </w:ins>
          </w:p>
        </w:tc>
        <w:tc>
          <w:tcPr>
            <w:tcW w:w="540" w:type="pct"/>
            <w:tcBorders>
              <w:top w:val="nil"/>
              <w:left w:val="nil"/>
              <w:bottom w:val="nil"/>
              <w:right w:val="nil"/>
            </w:tcBorders>
            <w:shd w:val="clear" w:color="auto" w:fill="auto"/>
            <w:noWrap/>
            <w:vAlign w:val="bottom"/>
            <w:hideMark/>
            <w:tcPrChange w:id="1915" w:author="Microsoft Office User" w:date="2018-12-16T18:34:00Z">
              <w:tcPr>
                <w:tcW w:w="0" w:type="auto"/>
                <w:tcBorders>
                  <w:top w:val="nil"/>
                  <w:left w:val="nil"/>
                  <w:bottom w:val="nil"/>
                  <w:right w:val="nil"/>
                </w:tcBorders>
                <w:shd w:val="clear" w:color="auto" w:fill="auto"/>
                <w:noWrap/>
                <w:vAlign w:val="bottom"/>
                <w:hideMark/>
              </w:tcPr>
            </w:tcPrChange>
          </w:tcPr>
          <w:p w14:paraId="62D69F56" w14:textId="77777777" w:rsidR="0009723C" w:rsidRPr="0009723C" w:rsidRDefault="0009723C" w:rsidP="0009723C">
            <w:pPr>
              <w:rPr>
                <w:ins w:id="1916" w:author="Microsoft Office User" w:date="2018-12-16T18:33:00Z"/>
                <w:rFonts w:ascii="Calibri" w:hAnsi="Calibri" w:cs="Calibri"/>
                <w:color w:val="000000"/>
              </w:rPr>
            </w:pPr>
            <w:ins w:id="1917" w:author="Microsoft Office User" w:date="2018-12-16T18:33:00Z">
              <w:r w:rsidRPr="0009723C">
                <w:rPr>
                  <w:rFonts w:ascii="Calibri" w:hAnsi="Calibri" w:cs="Calibri"/>
                  <w:color w:val="000000"/>
                </w:rPr>
                <w:t>-0.039/0.032</w:t>
              </w:r>
            </w:ins>
          </w:p>
        </w:tc>
        <w:tc>
          <w:tcPr>
            <w:tcW w:w="513" w:type="pct"/>
            <w:tcBorders>
              <w:top w:val="nil"/>
              <w:left w:val="nil"/>
              <w:bottom w:val="nil"/>
              <w:right w:val="nil"/>
            </w:tcBorders>
            <w:shd w:val="clear" w:color="auto" w:fill="auto"/>
            <w:noWrap/>
            <w:vAlign w:val="bottom"/>
            <w:hideMark/>
            <w:tcPrChange w:id="1918" w:author="Microsoft Office User" w:date="2018-12-16T18:34:00Z">
              <w:tcPr>
                <w:tcW w:w="0" w:type="auto"/>
                <w:tcBorders>
                  <w:top w:val="nil"/>
                  <w:left w:val="nil"/>
                  <w:bottom w:val="nil"/>
                  <w:right w:val="nil"/>
                </w:tcBorders>
                <w:shd w:val="clear" w:color="auto" w:fill="auto"/>
                <w:noWrap/>
                <w:vAlign w:val="bottom"/>
                <w:hideMark/>
              </w:tcPr>
            </w:tcPrChange>
          </w:tcPr>
          <w:p w14:paraId="5EAB846D" w14:textId="77777777" w:rsidR="0009723C" w:rsidRPr="0009723C" w:rsidRDefault="0009723C" w:rsidP="0009723C">
            <w:pPr>
              <w:rPr>
                <w:ins w:id="1919" w:author="Microsoft Office User" w:date="2018-12-16T18:33:00Z"/>
                <w:rFonts w:ascii="Calibri" w:hAnsi="Calibri" w:cs="Calibri"/>
                <w:color w:val="000000"/>
              </w:rPr>
            </w:pPr>
          </w:p>
        </w:tc>
      </w:tr>
      <w:tr w:rsidR="0009723C" w:rsidRPr="0009723C" w14:paraId="5837BD40" w14:textId="77777777" w:rsidTr="0009723C">
        <w:tblPrEx>
          <w:tblW w:w="5000" w:type="pct"/>
          <w:tblCellMar>
            <w:left w:w="70" w:type="dxa"/>
            <w:right w:w="70" w:type="dxa"/>
          </w:tblCellMar>
          <w:tblPrExChange w:id="1920" w:author="Microsoft Office User" w:date="2018-12-16T18:34:00Z">
            <w:tblPrEx>
              <w:tblW w:w="0" w:type="auto"/>
              <w:tblCellMar>
                <w:left w:w="70" w:type="dxa"/>
                <w:right w:w="70" w:type="dxa"/>
              </w:tblCellMar>
            </w:tblPrEx>
          </w:tblPrExChange>
        </w:tblPrEx>
        <w:trPr>
          <w:trHeight w:val="320"/>
          <w:ins w:id="1921" w:author="Microsoft Office User" w:date="2018-12-16T18:33:00Z"/>
          <w:trPrChange w:id="192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23" w:author="Microsoft Office User" w:date="2018-12-16T18:34:00Z">
              <w:tcPr>
                <w:tcW w:w="0" w:type="auto"/>
                <w:tcBorders>
                  <w:top w:val="nil"/>
                  <w:left w:val="nil"/>
                  <w:bottom w:val="nil"/>
                  <w:right w:val="nil"/>
                </w:tcBorders>
                <w:shd w:val="clear" w:color="auto" w:fill="auto"/>
                <w:noWrap/>
                <w:vAlign w:val="bottom"/>
                <w:hideMark/>
              </w:tcPr>
            </w:tcPrChange>
          </w:tcPr>
          <w:p w14:paraId="3CAA9C05" w14:textId="77777777" w:rsidR="0009723C" w:rsidRPr="0009723C" w:rsidRDefault="0009723C" w:rsidP="0009723C">
            <w:pPr>
              <w:rPr>
                <w:ins w:id="1924" w:author="Microsoft Office User" w:date="2018-12-16T18:33:00Z"/>
                <w:rFonts w:ascii="Calibri" w:hAnsi="Calibri" w:cs="Calibri"/>
                <w:color w:val="000000"/>
              </w:rPr>
            </w:pPr>
            <w:ins w:id="1925" w:author="Microsoft Office User" w:date="2018-12-16T18:33:00Z">
              <w:r w:rsidRPr="0009723C">
                <w:rPr>
                  <w:rFonts w:ascii="Calibri" w:hAnsi="Calibri" w:cs="Calibri"/>
                  <w:color w:val="000000"/>
                </w:rPr>
                <w:t>A2</w:t>
              </w:r>
            </w:ins>
          </w:p>
        </w:tc>
        <w:tc>
          <w:tcPr>
            <w:tcW w:w="471" w:type="pct"/>
            <w:tcBorders>
              <w:top w:val="nil"/>
              <w:left w:val="nil"/>
              <w:bottom w:val="nil"/>
              <w:right w:val="nil"/>
            </w:tcBorders>
            <w:shd w:val="clear" w:color="auto" w:fill="auto"/>
            <w:noWrap/>
            <w:vAlign w:val="bottom"/>
            <w:hideMark/>
            <w:tcPrChange w:id="1926" w:author="Microsoft Office User" w:date="2018-12-16T18:34:00Z">
              <w:tcPr>
                <w:tcW w:w="0" w:type="auto"/>
                <w:tcBorders>
                  <w:top w:val="nil"/>
                  <w:left w:val="nil"/>
                  <w:bottom w:val="nil"/>
                  <w:right w:val="nil"/>
                </w:tcBorders>
                <w:shd w:val="clear" w:color="auto" w:fill="auto"/>
                <w:noWrap/>
                <w:vAlign w:val="bottom"/>
                <w:hideMark/>
              </w:tcPr>
            </w:tcPrChange>
          </w:tcPr>
          <w:p w14:paraId="78304FD8" w14:textId="77777777" w:rsidR="0009723C" w:rsidRPr="0009723C" w:rsidRDefault="0009723C" w:rsidP="0009723C">
            <w:pPr>
              <w:rPr>
                <w:ins w:id="1927" w:author="Microsoft Office User" w:date="2018-12-16T18:33:00Z"/>
                <w:rFonts w:ascii="Calibri" w:hAnsi="Calibri" w:cs="Calibri"/>
                <w:color w:val="000000"/>
              </w:rPr>
            </w:pPr>
            <w:ins w:id="1928" w:author="Microsoft Office User" w:date="2018-12-16T18:33:00Z">
              <w:r w:rsidRPr="0009723C">
                <w:rPr>
                  <w:rFonts w:ascii="Calibri" w:hAnsi="Calibri" w:cs="Calibri"/>
                  <w:color w:val="000000"/>
                </w:rPr>
                <w:t>0.194</w:t>
              </w:r>
            </w:ins>
          </w:p>
        </w:tc>
        <w:tc>
          <w:tcPr>
            <w:tcW w:w="304" w:type="pct"/>
            <w:tcBorders>
              <w:top w:val="nil"/>
              <w:left w:val="nil"/>
              <w:bottom w:val="nil"/>
              <w:right w:val="nil"/>
            </w:tcBorders>
            <w:shd w:val="clear" w:color="auto" w:fill="auto"/>
            <w:noWrap/>
            <w:vAlign w:val="bottom"/>
            <w:hideMark/>
            <w:tcPrChange w:id="1929" w:author="Microsoft Office User" w:date="2018-12-16T18:34:00Z">
              <w:tcPr>
                <w:tcW w:w="0" w:type="auto"/>
                <w:tcBorders>
                  <w:top w:val="nil"/>
                  <w:left w:val="nil"/>
                  <w:bottom w:val="nil"/>
                  <w:right w:val="nil"/>
                </w:tcBorders>
                <w:shd w:val="clear" w:color="auto" w:fill="auto"/>
                <w:noWrap/>
                <w:vAlign w:val="bottom"/>
                <w:hideMark/>
              </w:tcPr>
            </w:tcPrChange>
          </w:tcPr>
          <w:p w14:paraId="7073FE1D" w14:textId="77777777" w:rsidR="0009723C" w:rsidRPr="0009723C" w:rsidRDefault="0009723C" w:rsidP="0009723C">
            <w:pPr>
              <w:rPr>
                <w:ins w:id="1930" w:author="Microsoft Office User" w:date="2018-12-16T18:33:00Z"/>
                <w:rFonts w:ascii="Calibri" w:hAnsi="Calibri" w:cs="Calibri"/>
                <w:color w:val="000000"/>
              </w:rPr>
            </w:pPr>
            <w:ins w:id="1931" w:author="Microsoft Office User" w:date="2018-12-16T18:33:00Z">
              <w:r w:rsidRPr="0009723C">
                <w:rPr>
                  <w:rFonts w:ascii="Calibri" w:hAnsi="Calibri" w:cs="Calibri"/>
                  <w:color w:val="000000"/>
                </w:rPr>
                <w:t>0.058</w:t>
              </w:r>
            </w:ins>
          </w:p>
        </w:tc>
        <w:tc>
          <w:tcPr>
            <w:tcW w:w="388" w:type="pct"/>
            <w:tcBorders>
              <w:top w:val="nil"/>
              <w:left w:val="nil"/>
              <w:bottom w:val="nil"/>
              <w:right w:val="nil"/>
            </w:tcBorders>
            <w:shd w:val="clear" w:color="auto" w:fill="auto"/>
            <w:noWrap/>
            <w:vAlign w:val="bottom"/>
            <w:hideMark/>
            <w:tcPrChange w:id="1932" w:author="Microsoft Office User" w:date="2018-12-16T18:34:00Z">
              <w:tcPr>
                <w:tcW w:w="0" w:type="auto"/>
                <w:tcBorders>
                  <w:top w:val="nil"/>
                  <w:left w:val="nil"/>
                  <w:bottom w:val="nil"/>
                  <w:right w:val="nil"/>
                </w:tcBorders>
                <w:shd w:val="clear" w:color="auto" w:fill="auto"/>
                <w:noWrap/>
                <w:vAlign w:val="bottom"/>
                <w:hideMark/>
              </w:tcPr>
            </w:tcPrChange>
          </w:tcPr>
          <w:p w14:paraId="2CE88710" w14:textId="77777777" w:rsidR="0009723C" w:rsidRPr="0009723C" w:rsidRDefault="0009723C" w:rsidP="0009723C">
            <w:pPr>
              <w:rPr>
                <w:ins w:id="193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34" w:author="Microsoft Office User" w:date="2018-12-16T18:34:00Z">
              <w:tcPr>
                <w:tcW w:w="0" w:type="auto"/>
                <w:tcBorders>
                  <w:top w:val="nil"/>
                  <w:left w:val="nil"/>
                  <w:bottom w:val="nil"/>
                  <w:right w:val="nil"/>
                </w:tcBorders>
                <w:shd w:val="clear" w:color="auto" w:fill="auto"/>
                <w:noWrap/>
                <w:vAlign w:val="bottom"/>
                <w:hideMark/>
              </w:tcPr>
            </w:tcPrChange>
          </w:tcPr>
          <w:p w14:paraId="6F923345" w14:textId="77777777" w:rsidR="0009723C" w:rsidRPr="0009723C" w:rsidRDefault="0009723C" w:rsidP="0009723C">
            <w:pPr>
              <w:rPr>
                <w:ins w:id="1935" w:author="Microsoft Office User" w:date="2018-12-16T18:33:00Z"/>
                <w:rFonts w:ascii="Calibri" w:hAnsi="Calibri" w:cs="Calibri"/>
                <w:color w:val="000000"/>
              </w:rPr>
            </w:pPr>
            <w:ins w:id="1936" w:author="Microsoft Office User" w:date="2018-12-16T18:33:00Z">
              <w:r w:rsidRPr="0009723C">
                <w:rPr>
                  <w:rFonts w:ascii="Calibri" w:hAnsi="Calibri" w:cs="Calibri"/>
                  <w:color w:val="000000"/>
                </w:rPr>
                <w:t>0.168/-0.048</w:t>
              </w:r>
            </w:ins>
          </w:p>
        </w:tc>
        <w:tc>
          <w:tcPr>
            <w:tcW w:w="567" w:type="pct"/>
            <w:tcBorders>
              <w:top w:val="nil"/>
              <w:left w:val="nil"/>
              <w:bottom w:val="nil"/>
              <w:right w:val="nil"/>
            </w:tcBorders>
            <w:shd w:val="clear" w:color="auto" w:fill="auto"/>
            <w:noWrap/>
            <w:vAlign w:val="bottom"/>
            <w:hideMark/>
            <w:tcPrChange w:id="1937" w:author="Microsoft Office User" w:date="2018-12-16T18:34:00Z">
              <w:tcPr>
                <w:tcW w:w="0" w:type="auto"/>
                <w:tcBorders>
                  <w:top w:val="nil"/>
                  <w:left w:val="nil"/>
                  <w:bottom w:val="nil"/>
                  <w:right w:val="nil"/>
                </w:tcBorders>
                <w:shd w:val="clear" w:color="auto" w:fill="auto"/>
                <w:noWrap/>
                <w:vAlign w:val="bottom"/>
                <w:hideMark/>
              </w:tcPr>
            </w:tcPrChange>
          </w:tcPr>
          <w:p w14:paraId="56C5E2B0" w14:textId="77777777" w:rsidR="0009723C" w:rsidRPr="0009723C" w:rsidRDefault="0009723C" w:rsidP="0009723C">
            <w:pPr>
              <w:rPr>
                <w:ins w:id="1938" w:author="Microsoft Office User" w:date="2018-12-16T18:33:00Z"/>
                <w:rFonts w:ascii="Calibri" w:hAnsi="Calibri" w:cs="Calibri"/>
                <w:color w:val="000000"/>
              </w:rPr>
            </w:pPr>
            <w:ins w:id="1939" w:author="Microsoft Office User" w:date="2018-12-16T18:33:00Z">
              <w:r w:rsidRPr="0009723C">
                <w:rPr>
                  <w:rFonts w:ascii="Calibri" w:hAnsi="Calibri" w:cs="Calibri"/>
                  <w:color w:val="000000"/>
                </w:rPr>
                <w:t>0.115/-0.056</w:t>
              </w:r>
            </w:ins>
          </w:p>
        </w:tc>
        <w:tc>
          <w:tcPr>
            <w:tcW w:w="540" w:type="pct"/>
            <w:tcBorders>
              <w:top w:val="nil"/>
              <w:left w:val="nil"/>
              <w:bottom w:val="nil"/>
              <w:right w:val="nil"/>
            </w:tcBorders>
            <w:shd w:val="clear" w:color="auto" w:fill="auto"/>
            <w:noWrap/>
            <w:vAlign w:val="bottom"/>
            <w:hideMark/>
            <w:tcPrChange w:id="1940" w:author="Microsoft Office User" w:date="2018-12-16T18:34:00Z">
              <w:tcPr>
                <w:tcW w:w="0" w:type="auto"/>
                <w:tcBorders>
                  <w:top w:val="nil"/>
                  <w:left w:val="nil"/>
                  <w:bottom w:val="nil"/>
                  <w:right w:val="nil"/>
                </w:tcBorders>
                <w:shd w:val="clear" w:color="auto" w:fill="auto"/>
                <w:noWrap/>
                <w:vAlign w:val="bottom"/>
                <w:hideMark/>
              </w:tcPr>
            </w:tcPrChange>
          </w:tcPr>
          <w:p w14:paraId="00966743" w14:textId="77777777" w:rsidR="0009723C" w:rsidRPr="0009723C" w:rsidRDefault="0009723C" w:rsidP="0009723C">
            <w:pPr>
              <w:rPr>
                <w:ins w:id="194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42" w:author="Microsoft Office User" w:date="2018-12-16T18:34:00Z">
              <w:tcPr>
                <w:tcW w:w="0" w:type="auto"/>
                <w:tcBorders>
                  <w:top w:val="nil"/>
                  <w:left w:val="nil"/>
                  <w:bottom w:val="nil"/>
                  <w:right w:val="nil"/>
                </w:tcBorders>
                <w:shd w:val="clear" w:color="auto" w:fill="auto"/>
                <w:noWrap/>
                <w:vAlign w:val="bottom"/>
                <w:hideMark/>
              </w:tcPr>
            </w:tcPrChange>
          </w:tcPr>
          <w:p w14:paraId="25042958" w14:textId="77777777" w:rsidR="0009723C" w:rsidRPr="0009723C" w:rsidRDefault="0009723C" w:rsidP="0009723C">
            <w:pPr>
              <w:rPr>
                <w:ins w:id="1943" w:author="Microsoft Office User" w:date="2018-12-16T18:33:00Z"/>
                <w:rFonts w:ascii="Calibri" w:hAnsi="Calibri" w:cs="Calibri"/>
                <w:color w:val="000000"/>
              </w:rPr>
            </w:pPr>
            <w:ins w:id="1944" w:author="Microsoft Office User" w:date="2018-12-16T18:33:00Z">
              <w:r w:rsidRPr="0009723C">
                <w:rPr>
                  <w:rFonts w:ascii="Calibri" w:hAnsi="Calibri" w:cs="Calibri"/>
                  <w:color w:val="000000"/>
                </w:rPr>
                <w:t>-0.087/0.073</w:t>
              </w:r>
            </w:ins>
          </w:p>
        </w:tc>
        <w:tc>
          <w:tcPr>
            <w:tcW w:w="540" w:type="pct"/>
            <w:tcBorders>
              <w:top w:val="nil"/>
              <w:left w:val="nil"/>
              <w:bottom w:val="nil"/>
              <w:right w:val="nil"/>
            </w:tcBorders>
            <w:shd w:val="clear" w:color="auto" w:fill="auto"/>
            <w:noWrap/>
            <w:vAlign w:val="bottom"/>
            <w:hideMark/>
            <w:tcPrChange w:id="1945" w:author="Microsoft Office User" w:date="2018-12-16T18:34:00Z">
              <w:tcPr>
                <w:tcW w:w="0" w:type="auto"/>
                <w:tcBorders>
                  <w:top w:val="nil"/>
                  <w:left w:val="nil"/>
                  <w:bottom w:val="nil"/>
                  <w:right w:val="nil"/>
                </w:tcBorders>
                <w:shd w:val="clear" w:color="auto" w:fill="auto"/>
                <w:noWrap/>
                <w:vAlign w:val="bottom"/>
                <w:hideMark/>
              </w:tcPr>
            </w:tcPrChange>
          </w:tcPr>
          <w:p w14:paraId="2BB2CAB2" w14:textId="77777777" w:rsidR="0009723C" w:rsidRPr="0009723C" w:rsidRDefault="0009723C" w:rsidP="0009723C">
            <w:pPr>
              <w:rPr>
                <w:ins w:id="1946" w:author="Microsoft Office User" w:date="2018-12-16T18:33:00Z"/>
                <w:rFonts w:ascii="Calibri" w:hAnsi="Calibri" w:cs="Calibri"/>
                <w:color w:val="000000"/>
              </w:rPr>
            </w:pPr>
            <w:ins w:id="1947" w:author="Microsoft Office User" w:date="2018-12-16T18:33:00Z">
              <w:r w:rsidRPr="0009723C">
                <w:rPr>
                  <w:rFonts w:ascii="Calibri" w:hAnsi="Calibri" w:cs="Calibri"/>
                  <w:color w:val="000000"/>
                </w:rPr>
                <w:t>-0.105/0.098</w:t>
              </w:r>
            </w:ins>
          </w:p>
        </w:tc>
        <w:tc>
          <w:tcPr>
            <w:tcW w:w="513" w:type="pct"/>
            <w:tcBorders>
              <w:top w:val="nil"/>
              <w:left w:val="nil"/>
              <w:bottom w:val="nil"/>
              <w:right w:val="nil"/>
            </w:tcBorders>
            <w:shd w:val="clear" w:color="auto" w:fill="auto"/>
            <w:noWrap/>
            <w:vAlign w:val="bottom"/>
            <w:hideMark/>
            <w:tcPrChange w:id="1948" w:author="Microsoft Office User" w:date="2018-12-16T18:34:00Z">
              <w:tcPr>
                <w:tcW w:w="0" w:type="auto"/>
                <w:tcBorders>
                  <w:top w:val="nil"/>
                  <w:left w:val="nil"/>
                  <w:bottom w:val="nil"/>
                  <w:right w:val="nil"/>
                </w:tcBorders>
                <w:shd w:val="clear" w:color="auto" w:fill="auto"/>
                <w:noWrap/>
                <w:vAlign w:val="bottom"/>
                <w:hideMark/>
              </w:tcPr>
            </w:tcPrChange>
          </w:tcPr>
          <w:p w14:paraId="0516D6B6" w14:textId="77777777" w:rsidR="0009723C" w:rsidRPr="0009723C" w:rsidRDefault="0009723C" w:rsidP="0009723C">
            <w:pPr>
              <w:rPr>
                <w:ins w:id="1949" w:author="Microsoft Office User" w:date="2018-12-16T18:33:00Z"/>
                <w:rFonts w:ascii="Calibri" w:hAnsi="Calibri" w:cs="Calibri"/>
                <w:color w:val="000000"/>
              </w:rPr>
            </w:pPr>
          </w:p>
        </w:tc>
      </w:tr>
      <w:tr w:rsidR="0009723C" w:rsidRPr="0009723C" w14:paraId="6FC99988" w14:textId="77777777" w:rsidTr="0009723C">
        <w:tblPrEx>
          <w:tblW w:w="5000" w:type="pct"/>
          <w:tblCellMar>
            <w:left w:w="70" w:type="dxa"/>
            <w:right w:w="70" w:type="dxa"/>
          </w:tblCellMar>
          <w:tblPrExChange w:id="1950" w:author="Microsoft Office User" w:date="2018-12-16T18:34:00Z">
            <w:tblPrEx>
              <w:tblW w:w="0" w:type="auto"/>
              <w:tblCellMar>
                <w:left w:w="70" w:type="dxa"/>
                <w:right w:w="70" w:type="dxa"/>
              </w:tblCellMar>
            </w:tblPrEx>
          </w:tblPrExChange>
        </w:tblPrEx>
        <w:trPr>
          <w:trHeight w:val="320"/>
          <w:ins w:id="1951" w:author="Microsoft Office User" w:date="2018-12-16T18:33:00Z"/>
          <w:trPrChange w:id="195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53" w:author="Microsoft Office User" w:date="2018-12-16T18:34:00Z">
              <w:tcPr>
                <w:tcW w:w="0" w:type="auto"/>
                <w:tcBorders>
                  <w:top w:val="nil"/>
                  <w:left w:val="nil"/>
                  <w:bottom w:val="nil"/>
                  <w:right w:val="nil"/>
                </w:tcBorders>
                <w:shd w:val="clear" w:color="auto" w:fill="auto"/>
                <w:noWrap/>
                <w:vAlign w:val="bottom"/>
                <w:hideMark/>
              </w:tcPr>
            </w:tcPrChange>
          </w:tcPr>
          <w:p w14:paraId="6D641A20" w14:textId="77777777" w:rsidR="0009723C" w:rsidRPr="0009723C" w:rsidRDefault="0009723C" w:rsidP="0009723C">
            <w:pPr>
              <w:rPr>
                <w:ins w:id="1954" w:author="Microsoft Office User" w:date="2018-12-16T18:33:00Z"/>
                <w:rFonts w:ascii="Calibri" w:hAnsi="Calibri" w:cs="Calibri"/>
                <w:color w:val="000000"/>
              </w:rPr>
            </w:pPr>
            <w:ins w:id="1955" w:author="Microsoft Office User" w:date="2018-12-16T18:33:00Z">
              <w:r w:rsidRPr="0009723C">
                <w:rPr>
                  <w:rFonts w:ascii="Calibri" w:hAnsi="Calibri" w:cs="Calibri"/>
                  <w:color w:val="000000"/>
                </w:rPr>
                <w:lastRenderedPageBreak/>
                <w:t>A3</w:t>
              </w:r>
            </w:ins>
          </w:p>
        </w:tc>
        <w:tc>
          <w:tcPr>
            <w:tcW w:w="471" w:type="pct"/>
            <w:tcBorders>
              <w:top w:val="nil"/>
              <w:left w:val="nil"/>
              <w:bottom w:val="nil"/>
              <w:right w:val="nil"/>
            </w:tcBorders>
            <w:shd w:val="clear" w:color="auto" w:fill="auto"/>
            <w:noWrap/>
            <w:vAlign w:val="bottom"/>
            <w:hideMark/>
            <w:tcPrChange w:id="1956" w:author="Microsoft Office User" w:date="2018-12-16T18:34:00Z">
              <w:tcPr>
                <w:tcW w:w="0" w:type="auto"/>
                <w:tcBorders>
                  <w:top w:val="nil"/>
                  <w:left w:val="nil"/>
                  <w:bottom w:val="nil"/>
                  <w:right w:val="nil"/>
                </w:tcBorders>
                <w:shd w:val="clear" w:color="auto" w:fill="auto"/>
                <w:noWrap/>
                <w:vAlign w:val="bottom"/>
                <w:hideMark/>
              </w:tcPr>
            </w:tcPrChange>
          </w:tcPr>
          <w:p w14:paraId="344B25ED" w14:textId="77777777" w:rsidR="0009723C" w:rsidRPr="0009723C" w:rsidRDefault="0009723C" w:rsidP="0009723C">
            <w:pPr>
              <w:rPr>
                <w:ins w:id="1957" w:author="Microsoft Office User" w:date="2018-12-16T18:33:00Z"/>
                <w:rFonts w:ascii="Calibri" w:hAnsi="Calibri" w:cs="Calibri"/>
                <w:color w:val="000000"/>
              </w:rPr>
            </w:pPr>
            <w:ins w:id="1958" w:author="Microsoft Office User" w:date="2018-12-16T18:33:00Z">
              <w:r w:rsidRPr="0009723C">
                <w:rPr>
                  <w:rFonts w:ascii="Calibri" w:hAnsi="Calibri" w:cs="Calibri"/>
                  <w:color w:val="000000"/>
                </w:rPr>
                <w:t>0.026</w:t>
              </w:r>
            </w:ins>
          </w:p>
        </w:tc>
        <w:tc>
          <w:tcPr>
            <w:tcW w:w="304" w:type="pct"/>
            <w:tcBorders>
              <w:top w:val="nil"/>
              <w:left w:val="nil"/>
              <w:bottom w:val="nil"/>
              <w:right w:val="nil"/>
            </w:tcBorders>
            <w:shd w:val="clear" w:color="auto" w:fill="auto"/>
            <w:noWrap/>
            <w:vAlign w:val="bottom"/>
            <w:hideMark/>
            <w:tcPrChange w:id="1959" w:author="Microsoft Office User" w:date="2018-12-16T18:34:00Z">
              <w:tcPr>
                <w:tcW w:w="0" w:type="auto"/>
                <w:tcBorders>
                  <w:top w:val="nil"/>
                  <w:left w:val="nil"/>
                  <w:bottom w:val="nil"/>
                  <w:right w:val="nil"/>
                </w:tcBorders>
                <w:shd w:val="clear" w:color="auto" w:fill="auto"/>
                <w:noWrap/>
                <w:vAlign w:val="bottom"/>
                <w:hideMark/>
              </w:tcPr>
            </w:tcPrChange>
          </w:tcPr>
          <w:p w14:paraId="41FAC8F1" w14:textId="77777777" w:rsidR="0009723C" w:rsidRPr="0009723C" w:rsidRDefault="0009723C" w:rsidP="0009723C">
            <w:pPr>
              <w:rPr>
                <w:ins w:id="1960" w:author="Microsoft Office User" w:date="2018-12-16T18:33:00Z"/>
                <w:rFonts w:ascii="Calibri" w:hAnsi="Calibri" w:cs="Calibri"/>
                <w:color w:val="000000"/>
              </w:rPr>
            </w:pPr>
            <w:ins w:id="1961" w:author="Microsoft Office User" w:date="2018-12-16T18:33:00Z">
              <w:r w:rsidRPr="0009723C">
                <w:rPr>
                  <w:rFonts w:ascii="Calibri" w:hAnsi="Calibri" w:cs="Calibri"/>
                  <w:color w:val="000000"/>
                </w:rPr>
                <w:t>-0.129</w:t>
              </w:r>
            </w:ins>
          </w:p>
        </w:tc>
        <w:tc>
          <w:tcPr>
            <w:tcW w:w="388" w:type="pct"/>
            <w:tcBorders>
              <w:top w:val="nil"/>
              <w:left w:val="nil"/>
              <w:bottom w:val="nil"/>
              <w:right w:val="nil"/>
            </w:tcBorders>
            <w:shd w:val="clear" w:color="auto" w:fill="auto"/>
            <w:noWrap/>
            <w:vAlign w:val="bottom"/>
            <w:hideMark/>
            <w:tcPrChange w:id="1962" w:author="Microsoft Office User" w:date="2018-12-16T18:34:00Z">
              <w:tcPr>
                <w:tcW w:w="0" w:type="auto"/>
                <w:tcBorders>
                  <w:top w:val="nil"/>
                  <w:left w:val="nil"/>
                  <w:bottom w:val="nil"/>
                  <w:right w:val="nil"/>
                </w:tcBorders>
                <w:shd w:val="clear" w:color="auto" w:fill="auto"/>
                <w:noWrap/>
                <w:vAlign w:val="bottom"/>
                <w:hideMark/>
              </w:tcPr>
            </w:tcPrChange>
          </w:tcPr>
          <w:p w14:paraId="4CFBA934" w14:textId="77777777" w:rsidR="0009723C" w:rsidRPr="0009723C" w:rsidRDefault="0009723C" w:rsidP="0009723C">
            <w:pPr>
              <w:rPr>
                <w:ins w:id="196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64" w:author="Microsoft Office User" w:date="2018-12-16T18:34:00Z">
              <w:tcPr>
                <w:tcW w:w="0" w:type="auto"/>
                <w:tcBorders>
                  <w:top w:val="nil"/>
                  <w:left w:val="nil"/>
                  <w:bottom w:val="nil"/>
                  <w:right w:val="nil"/>
                </w:tcBorders>
                <w:shd w:val="clear" w:color="auto" w:fill="auto"/>
                <w:noWrap/>
                <w:vAlign w:val="bottom"/>
                <w:hideMark/>
              </w:tcPr>
            </w:tcPrChange>
          </w:tcPr>
          <w:p w14:paraId="6D97200E" w14:textId="77777777" w:rsidR="0009723C" w:rsidRPr="0009723C" w:rsidRDefault="0009723C" w:rsidP="0009723C">
            <w:pPr>
              <w:rPr>
                <w:ins w:id="1965" w:author="Microsoft Office User" w:date="2018-12-16T18:33:00Z"/>
                <w:rFonts w:ascii="Calibri" w:hAnsi="Calibri" w:cs="Calibri"/>
                <w:color w:val="000000"/>
              </w:rPr>
            </w:pPr>
            <w:ins w:id="1966" w:author="Microsoft Office User" w:date="2018-12-16T18:33:00Z">
              <w:r w:rsidRPr="0009723C">
                <w:rPr>
                  <w:rFonts w:ascii="Calibri" w:hAnsi="Calibri" w:cs="Calibri"/>
                  <w:color w:val="000000"/>
                </w:rPr>
                <w:t>0.015/-0.013</w:t>
              </w:r>
            </w:ins>
          </w:p>
        </w:tc>
        <w:tc>
          <w:tcPr>
            <w:tcW w:w="567" w:type="pct"/>
            <w:tcBorders>
              <w:top w:val="nil"/>
              <w:left w:val="nil"/>
              <w:bottom w:val="nil"/>
              <w:right w:val="nil"/>
            </w:tcBorders>
            <w:shd w:val="clear" w:color="auto" w:fill="auto"/>
            <w:noWrap/>
            <w:vAlign w:val="bottom"/>
            <w:hideMark/>
            <w:tcPrChange w:id="1967" w:author="Microsoft Office User" w:date="2018-12-16T18:34:00Z">
              <w:tcPr>
                <w:tcW w:w="0" w:type="auto"/>
                <w:tcBorders>
                  <w:top w:val="nil"/>
                  <w:left w:val="nil"/>
                  <w:bottom w:val="nil"/>
                  <w:right w:val="nil"/>
                </w:tcBorders>
                <w:shd w:val="clear" w:color="auto" w:fill="auto"/>
                <w:noWrap/>
                <w:vAlign w:val="bottom"/>
                <w:hideMark/>
              </w:tcPr>
            </w:tcPrChange>
          </w:tcPr>
          <w:p w14:paraId="59B5B611" w14:textId="77777777" w:rsidR="0009723C" w:rsidRPr="0009723C" w:rsidRDefault="0009723C" w:rsidP="0009723C">
            <w:pPr>
              <w:rPr>
                <w:ins w:id="1968" w:author="Microsoft Office User" w:date="2018-12-16T18:33:00Z"/>
                <w:rFonts w:ascii="Calibri" w:hAnsi="Calibri" w:cs="Calibri"/>
                <w:color w:val="000000"/>
              </w:rPr>
            </w:pPr>
            <w:ins w:id="1969" w:author="Microsoft Office User" w:date="2018-12-16T18:33:00Z">
              <w:r w:rsidRPr="0009723C">
                <w:rPr>
                  <w:rFonts w:ascii="Calibri" w:hAnsi="Calibri" w:cs="Calibri"/>
                  <w:color w:val="000000"/>
                </w:rPr>
                <w:t>-0.108/-0.005</w:t>
              </w:r>
            </w:ins>
          </w:p>
        </w:tc>
        <w:tc>
          <w:tcPr>
            <w:tcW w:w="540" w:type="pct"/>
            <w:tcBorders>
              <w:top w:val="nil"/>
              <w:left w:val="nil"/>
              <w:bottom w:val="nil"/>
              <w:right w:val="nil"/>
            </w:tcBorders>
            <w:shd w:val="clear" w:color="auto" w:fill="auto"/>
            <w:noWrap/>
            <w:vAlign w:val="bottom"/>
            <w:hideMark/>
            <w:tcPrChange w:id="1970" w:author="Microsoft Office User" w:date="2018-12-16T18:34:00Z">
              <w:tcPr>
                <w:tcW w:w="0" w:type="auto"/>
                <w:tcBorders>
                  <w:top w:val="nil"/>
                  <w:left w:val="nil"/>
                  <w:bottom w:val="nil"/>
                  <w:right w:val="nil"/>
                </w:tcBorders>
                <w:shd w:val="clear" w:color="auto" w:fill="auto"/>
                <w:noWrap/>
                <w:vAlign w:val="bottom"/>
                <w:hideMark/>
              </w:tcPr>
            </w:tcPrChange>
          </w:tcPr>
          <w:p w14:paraId="2B16831E" w14:textId="77777777" w:rsidR="0009723C" w:rsidRPr="0009723C" w:rsidRDefault="0009723C" w:rsidP="0009723C">
            <w:pPr>
              <w:rPr>
                <w:ins w:id="197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1972" w:author="Microsoft Office User" w:date="2018-12-16T18:34:00Z">
              <w:tcPr>
                <w:tcW w:w="0" w:type="auto"/>
                <w:tcBorders>
                  <w:top w:val="nil"/>
                  <w:left w:val="nil"/>
                  <w:bottom w:val="nil"/>
                  <w:right w:val="nil"/>
                </w:tcBorders>
                <w:shd w:val="clear" w:color="auto" w:fill="auto"/>
                <w:noWrap/>
                <w:vAlign w:val="bottom"/>
                <w:hideMark/>
              </w:tcPr>
            </w:tcPrChange>
          </w:tcPr>
          <w:p w14:paraId="19B0E0AE" w14:textId="77777777" w:rsidR="0009723C" w:rsidRPr="0009723C" w:rsidRDefault="0009723C" w:rsidP="0009723C">
            <w:pPr>
              <w:rPr>
                <w:ins w:id="1973" w:author="Microsoft Office User" w:date="2018-12-16T18:33:00Z"/>
                <w:rFonts w:ascii="Calibri" w:hAnsi="Calibri" w:cs="Calibri"/>
                <w:color w:val="000000"/>
              </w:rPr>
            </w:pPr>
            <w:ins w:id="1974" w:author="Microsoft Office User" w:date="2018-12-16T18:33:00Z">
              <w:r w:rsidRPr="0009723C">
                <w:rPr>
                  <w:rFonts w:ascii="Calibri" w:hAnsi="Calibri" w:cs="Calibri"/>
                  <w:color w:val="000000"/>
                </w:rPr>
                <w:t>0.034/-0.031</w:t>
              </w:r>
            </w:ins>
          </w:p>
        </w:tc>
        <w:tc>
          <w:tcPr>
            <w:tcW w:w="540" w:type="pct"/>
            <w:tcBorders>
              <w:top w:val="nil"/>
              <w:left w:val="nil"/>
              <w:bottom w:val="nil"/>
              <w:right w:val="nil"/>
            </w:tcBorders>
            <w:shd w:val="clear" w:color="auto" w:fill="auto"/>
            <w:noWrap/>
            <w:vAlign w:val="bottom"/>
            <w:hideMark/>
            <w:tcPrChange w:id="1975" w:author="Microsoft Office User" w:date="2018-12-16T18:34:00Z">
              <w:tcPr>
                <w:tcW w:w="0" w:type="auto"/>
                <w:tcBorders>
                  <w:top w:val="nil"/>
                  <w:left w:val="nil"/>
                  <w:bottom w:val="nil"/>
                  <w:right w:val="nil"/>
                </w:tcBorders>
                <w:shd w:val="clear" w:color="auto" w:fill="auto"/>
                <w:noWrap/>
                <w:vAlign w:val="bottom"/>
                <w:hideMark/>
              </w:tcPr>
            </w:tcPrChange>
          </w:tcPr>
          <w:p w14:paraId="31A83154" w14:textId="77777777" w:rsidR="0009723C" w:rsidRPr="0009723C" w:rsidRDefault="0009723C" w:rsidP="0009723C">
            <w:pPr>
              <w:rPr>
                <w:ins w:id="1976" w:author="Microsoft Office User" w:date="2018-12-16T18:33:00Z"/>
                <w:rFonts w:ascii="Calibri" w:hAnsi="Calibri" w:cs="Calibri"/>
                <w:color w:val="000000"/>
              </w:rPr>
            </w:pPr>
            <w:ins w:id="1977" w:author="Microsoft Office User" w:date="2018-12-16T18:33:00Z">
              <w:r w:rsidRPr="0009723C">
                <w:rPr>
                  <w:rFonts w:ascii="Calibri" w:hAnsi="Calibri" w:cs="Calibri"/>
                  <w:color w:val="000000"/>
                </w:rPr>
                <w:t>0.091/-0.074</w:t>
              </w:r>
            </w:ins>
          </w:p>
        </w:tc>
        <w:tc>
          <w:tcPr>
            <w:tcW w:w="513" w:type="pct"/>
            <w:tcBorders>
              <w:top w:val="nil"/>
              <w:left w:val="nil"/>
              <w:bottom w:val="nil"/>
              <w:right w:val="nil"/>
            </w:tcBorders>
            <w:shd w:val="clear" w:color="auto" w:fill="auto"/>
            <w:noWrap/>
            <w:vAlign w:val="bottom"/>
            <w:hideMark/>
            <w:tcPrChange w:id="1978" w:author="Microsoft Office User" w:date="2018-12-16T18:34:00Z">
              <w:tcPr>
                <w:tcW w:w="0" w:type="auto"/>
                <w:tcBorders>
                  <w:top w:val="nil"/>
                  <w:left w:val="nil"/>
                  <w:bottom w:val="nil"/>
                  <w:right w:val="nil"/>
                </w:tcBorders>
                <w:shd w:val="clear" w:color="auto" w:fill="auto"/>
                <w:noWrap/>
                <w:vAlign w:val="bottom"/>
                <w:hideMark/>
              </w:tcPr>
            </w:tcPrChange>
          </w:tcPr>
          <w:p w14:paraId="1C792D3F" w14:textId="77777777" w:rsidR="0009723C" w:rsidRPr="0009723C" w:rsidRDefault="0009723C" w:rsidP="0009723C">
            <w:pPr>
              <w:rPr>
                <w:ins w:id="1979" w:author="Microsoft Office User" w:date="2018-12-16T18:33:00Z"/>
                <w:rFonts w:ascii="Calibri" w:hAnsi="Calibri" w:cs="Calibri"/>
                <w:color w:val="000000"/>
              </w:rPr>
            </w:pPr>
          </w:p>
        </w:tc>
      </w:tr>
      <w:tr w:rsidR="0009723C" w:rsidRPr="0009723C" w14:paraId="5979FF70" w14:textId="77777777" w:rsidTr="0009723C">
        <w:tblPrEx>
          <w:tblW w:w="5000" w:type="pct"/>
          <w:tblCellMar>
            <w:left w:w="70" w:type="dxa"/>
            <w:right w:w="70" w:type="dxa"/>
          </w:tblCellMar>
          <w:tblPrExChange w:id="1980" w:author="Microsoft Office User" w:date="2018-12-16T18:34:00Z">
            <w:tblPrEx>
              <w:tblW w:w="0" w:type="auto"/>
              <w:tblCellMar>
                <w:left w:w="70" w:type="dxa"/>
                <w:right w:w="70" w:type="dxa"/>
              </w:tblCellMar>
            </w:tblPrEx>
          </w:tblPrExChange>
        </w:tblPrEx>
        <w:trPr>
          <w:trHeight w:val="320"/>
          <w:ins w:id="1981" w:author="Microsoft Office User" w:date="2018-12-16T18:33:00Z"/>
          <w:trPrChange w:id="198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1983" w:author="Microsoft Office User" w:date="2018-12-16T18:34:00Z">
              <w:tcPr>
                <w:tcW w:w="0" w:type="auto"/>
                <w:tcBorders>
                  <w:top w:val="nil"/>
                  <w:left w:val="nil"/>
                  <w:bottom w:val="nil"/>
                  <w:right w:val="nil"/>
                </w:tcBorders>
                <w:shd w:val="clear" w:color="auto" w:fill="auto"/>
                <w:noWrap/>
                <w:vAlign w:val="bottom"/>
                <w:hideMark/>
              </w:tcPr>
            </w:tcPrChange>
          </w:tcPr>
          <w:p w14:paraId="2413F9D5" w14:textId="77777777" w:rsidR="0009723C" w:rsidRPr="0009723C" w:rsidRDefault="0009723C" w:rsidP="0009723C">
            <w:pPr>
              <w:rPr>
                <w:ins w:id="1984" w:author="Microsoft Office User" w:date="2018-12-16T18:33:00Z"/>
                <w:rFonts w:ascii="Calibri" w:hAnsi="Calibri" w:cs="Calibri"/>
                <w:color w:val="000000"/>
              </w:rPr>
            </w:pPr>
            <w:ins w:id="1985" w:author="Microsoft Office User" w:date="2018-12-16T18:33:00Z">
              <w:r w:rsidRPr="0009723C">
                <w:rPr>
                  <w:rFonts w:ascii="Calibri" w:hAnsi="Calibri" w:cs="Calibri"/>
                  <w:color w:val="000000"/>
                </w:rPr>
                <w:t>A4</w:t>
              </w:r>
            </w:ins>
          </w:p>
        </w:tc>
        <w:tc>
          <w:tcPr>
            <w:tcW w:w="471" w:type="pct"/>
            <w:tcBorders>
              <w:top w:val="nil"/>
              <w:left w:val="nil"/>
              <w:bottom w:val="nil"/>
              <w:right w:val="nil"/>
            </w:tcBorders>
            <w:shd w:val="clear" w:color="auto" w:fill="auto"/>
            <w:noWrap/>
            <w:vAlign w:val="bottom"/>
            <w:hideMark/>
            <w:tcPrChange w:id="1986" w:author="Microsoft Office User" w:date="2018-12-16T18:34:00Z">
              <w:tcPr>
                <w:tcW w:w="0" w:type="auto"/>
                <w:tcBorders>
                  <w:top w:val="nil"/>
                  <w:left w:val="nil"/>
                  <w:bottom w:val="nil"/>
                  <w:right w:val="nil"/>
                </w:tcBorders>
                <w:shd w:val="clear" w:color="auto" w:fill="auto"/>
                <w:noWrap/>
                <w:vAlign w:val="bottom"/>
                <w:hideMark/>
              </w:tcPr>
            </w:tcPrChange>
          </w:tcPr>
          <w:p w14:paraId="2D642AEF" w14:textId="77777777" w:rsidR="0009723C" w:rsidRPr="0009723C" w:rsidRDefault="0009723C" w:rsidP="0009723C">
            <w:pPr>
              <w:rPr>
                <w:ins w:id="1987" w:author="Microsoft Office User" w:date="2018-12-16T18:33:00Z"/>
                <w:rFonts w:ascii="Calibri" w:hAnsi="Calibri" w:cs="Calibri"/>
                <w:color w:val="000000"/>
              </w:rPr>
            </w:pPr>
            <w:ins w:id="1988" w:author="Microsoft Office User" w:date="2018-12-16T18:33:00Z">
              <w:r w:rsidRPr="0009723C">
                <w:rPr>
                  <w:rFonts w:ascii="Calibri" w:hAnsi="Calibri" w:cs="Calibri"/>
                  <w:color w:val="000000"/>
                </w:rPr>
                <w:t>-0.05</w:t>
              </w:r>
            </w:ins>
          </w:p>
        </w:tc>
        <w:tc>
          <w:tcPr>
            <w:tcW w:w="304" w:type="pct"/>
            <w:tcBorders>
              <w:top w:val="nil"/>
              <w:left w:val="nil"/>
              <w:bottom w:val="nil"/>
              <w:right w:val="nil"/>
            </w:tcBorders>
            <w:shd w:val="clear" w:color="auto" w:fill="auto"/>
            <w:noWrap/>
            <w:vAlign w:val="bottom"/>
            <w:hideMark/>
            <w:tcPrChange w:id="1989" w:author="Microsoft Office User" w:date="2018-12-16T18:34:00Z">
              <w:tcPr>
                <w:tcW w:w="0" w:type="auto"/>
                <w:tcBorders>
                  <w:top w:val="nil"/>
                  <w:left w:val="nil"/>
                  <w:bottom w:val="nil"/>
                  <w:right w:val="nil"/>
                </w:tcBorders>
                <w:shd w:val="clear" w:color="auto" w:fill="auto"/>
                <w:noWrap/>
                <w:vAlign w:val="bottom"/>
                <w:hideMark/>
              </w:tcPr>
            </w:tcPrChange>
          </w:tcPr>
          <w:p w14:paraId="76CFE265" w14:textId="77777777" w:rsidR="0009723C" w:rsidRPr="0009723C" w:rsidRDefault="0009723C" w:rsidP="0009723C">
            <w:pPr>
              <w:rPr>
                <w:ins w:id="1990" w:author="Microsoft Office User" w:date="2018-12-16T18:33:00Z"/>
                <w:rFonts w:ascii="Calibri" w:hAnsi="Calibri" w:cs="Calibri"/>
                <w:color w:val="000000"/>
              </w:rPr>
            </w:pPr>
            <w:ins w:id="1991" w:author="Microsoft Office User" w:date="2018-12-16T18:33:00Z">
              <w:r w:rsidRPr="0009723C">
                <w:rPr>
                  <w:rFonts w:ascii="Calibri" w:hAnsi="Calibri" w:cs="Calibri"/>
                  <w:color w:val="000000"/>
                </w:rPr>
                <w:t>-0.079</w:t>
              </w:r>
            </w:ins>
          </w:p>
        </w:tc>
        <w:tc>
          <w:tcPr>
            <w:tcW w:w="388" w:type="pct"/>
            <w:tcBorders>
              <w:top w:val="nil"/>
              <w:left w:val="nil"/>
              <w:bottom w:val="nil"/>
              <w:right w:val="nil"/>
            </w:tcBorders>
            <w:shd w:val="clear" w:color="auto" w:fill="auto"/>
            <w:noWrap/>
            <w:vAlign w:val="bottom"/>
            <w:hideMark/>
            <w:tcPrChange w:id="1992" w:author="Microsoft Office User" w:date="2018-12-16T18:34:00Z">
              <w:tcPr>
                <w:tcW w:w="0" w:type="auto"/>
                <w:tcBorders>
                  <w:top w:val="nil"/>
                  <w:left w:val="nil"/>
                  <w:bottom w:val="nil"/>
                  <w:right w:val="nil"/>
                </w:tcBorders>
                <w:shd w:val="clear" w:color="auto" w:fill="auto"/>
                <w:noWrap/>
                <w:vAlign w:val="bottom"/>
                <w:hideMark/>
              </w:tcPr>
            </w:tcPrChange>
          </w:tcPr>
          <w:p w14:paraId="202D3926" w14:textId="77777777" w:rsidR="0009723C" w:rsidRPr="0009723C" w:rsidRDefault="0009723C" w:rsidP="0009723C">
            <w:pPr>
              <w:rPr>
                <w:ins w:id="199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1994" w:author="Microsoft Office User" w:date="2018-12-16T18:34:00Z">
              <w:tcPr>
                <w:tcW w:w="0" w:type="auto"/>
                <w:tcBorders>
                  <w:top w:val="nil"/>
                  <w:left w:val="nil"/>
                  <w:bottom w:val="nil"/>
                  <w:right w:val="nil"/>
                </w:tcBorders>
                <w:shd w:val="clear" w:color="auto" w:fill="auto"/>
                <w:noWrap/>
                <w:vAlign w:val="bottom"/>
                <w:hideMark/>
              </w:tcPr>
            </w:tcPrChange>
          </w:tcPr>
          <w:p w14:paraId="01F63569" w14:textId="77777777" w:rsidR="0009723C" w:rsidRPr="0009723C" w:rsidRDefault="0009723C" w:rsidP="0009723C">
            <w:pPr>
              <w:rPr>
                <w:ins w:id="1995" w:author="Microsoft Office User" w:date="2018-12-16T18:33:00Z"/>
                <w:rFonts w:ascii="Calibri" w:hAnsi="Calibri" w:cs="Calibri"/>
                <w:color w:val="000000"/>
              </w:rPr>
            </w:pPr>
            <w:ins w:id="1996" w:author="Microsoft Office User" w:date="2018-12-16T18:33:00Z">
              <w:r w:rsidRPr="0009723C">
                <w:rPr>
                  <w:rFonts w:ascii="Calibri" w:hAnsi="Calibri" w:cs="Calibri"/>
                  <w:color w:val="000000"/>
                </w:rPr>
                <w:t>0.093/-0.116</w:t>
              </w:r>
            </w:ins>
          </w:p>
        </w:tc>
        <w:tc>
          <w:tcPr>
            <w:tcW w:w="567" w:type="pct"/>
            <w:tcBorders>
              <w:top w:val="nil"/>
              <w:left w:val="nil"/>
              <w:bottom w:val="nil"/>
              <w:right w:val="nil"/>
            </w:tcBorders>
            <w:shd w:val="clear" w:color="auto" w:fill="auto"/>
            <w:noWrap/>
            <w:vAlign w:val="bottom"/>
            <w:hideMark/>
            <w:tcPrChange w:id="1997" w:author="Microsoft Office User" w:date="2018-12-16T18:34:00Z">
              <w:tcPr>
                <w:tcW w:w="0" w:type="auto"/>
                <w:tcBorders>
                  <w:top w:val="nil"/>
                  <w:left w:val="nil"/>
                  <w:bottom w:val="nil"/>
                  <w:right w:val="nil"/>
                </w:tcBorders>
                <w:shd w:val="clear" w:color="auto" w:fill="auto"/>
                <w:noWrap/>
                <w:vAlign w:val="bottom"/>
                <w:hideMark/>
              </w:tcPr>
            </w:tcPrChange>
          </w:tcPr>
          <w:p w14:paraId="5D6B9F03" w14:textId="77777777" w:rsidR="0009723C" w:rsidRPr="0009723C" w:rsidRDefault="0009723C" w:rsidP="0009723C">
            <w:pPr>
              <w:rPr>
                <w:ins w:id="1998" w:author="Microsoft Office User" w:date="2018-12-16T18:33:00Z"/>
                <w:rFonts w:ascii="Calibri" w:hAnsi="Calibri" w:cs="Calibri"/>
                <w:color w:val="000000"/>
              </w:rPr>
            </w:pPr>
            <w:ins w:id="1999" w:author="Microsoft Office User" w:date="2018-12-16T18:33:00Z">
              <w:r w:rsidRPr="0009723C">
                <w:rPr>
                  <w:rFonts w:ascii="Calibri" w:hAnsi="Calibri" w:cs="Calibri"/>
                  <w:color w:val="000000"/>
                </w:rPr>
                <w:t>0.084/-0.13</w:t>
              </w:r>
            </w:ins>
          </w:p>
        </w:tc>
        <w:tc>
          <w:tcPr>
            <w:tcW w:w="540" w:type="pct"/>
            <w:tcBorders>
              <w:top w:val="nil"/>
              <w:left w:val="nil"/>
              <w:bottom w:val="nil"/>
              <w:right w:val="nil"/>
            </w:tcBorders>
            <w:shd w:val="clear" w:color="auto" w:fill="auto"/>
            <w:noWrap/>
            <w:vAlign w:val="bottom"/>
            <w:hideMark/>
            <w:tcPrChange w:id="2000" w:author="Microsoft Office User" w:date="2018-12-16T18:34:00Z">
              <w:tcPr>
                <w:tcW w:w="0" w:type="auto"/>
                <w:tcBorders>
                  <w:top w:val="nil"/>
                  <w:left w:val="nil"/>
                  <w:bottom w:val="nil"/>
                  <w:right w:val="nil"/>
                </w:tcBorders>
                <w:shd w:val="clear" w:color="auto" w:fill="auto"/>
                <w:noWrap/>
                <w:vAlign w:val="bottom"/>
                <w:hideMark/>
              </w:tcPr>
            </w:tcPrChange>
          </w:tcPr>
          <w:p w14:paraId="04C013D5" w14:textId="77777777" w:rsidR="0009723C" w:rsidRPr="0009723C" w:rsidRDefault="0009723C" w:rsidP="0009723C">
            <w:pPr>
              <w:rPr>
                <w:ins w:id="200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02" w:author="Microsoft Office User" w:date="2018-12-16T18:34:00Z">
              <w:tcPr>
                <w:tcW w:w="0" w:type="auto"/>
                <w:tcBorders>
                  <w:top w:val="nil"/>
                  <w:left w:val="nil"/>
                  <w:bottom w:val="nil"/>
                  <w:right w:val="nil"/>
                </w:tcBorders>
                <w:shd w:val="clear" w:color="auto" w:fill="auto"/>
                <w:noWrap/>
                <w:vAlign w:val="bottom"/>
                <w:hideMark/>
              </w:tcPr>
            </w:tcPrChange>
          </w:tcPr>
          <w:p w14:paraId="57C57F69" w14:textId="77777777" w:rsidR="0009723C" w:rsidRPr="0009723C" w:rsidRDefault="0009723C" w:rsidP="0009723C">
            <w:pPr>
              <w:rPr>
                <w:ins w:id="2003" w:author="Microsoft Office User" w:date="2018-12-16T18:33:00Z"/>
                <w:rFonts w:ascii="Calibri" w:hAnsi="Calibri" w:cs="Calibri"/>
                <w:color w:val="000000"/>
              </w:rPr>
            </w:pPr>
            <w:ins w:id="2004" w:author="Microsoft Office User" w:date="2018-12-16T18:33:00Z">
              <w:r w:rsidRPr="0009723C">
                <w:rPr>
                  <w:rFonts w:ascii="Calibri" w:hAnsi="Calibri" w:cs="Calibri"/>
                  <w:color w:val="000000"/>
                </w:rPr>
                <w:t>-0.105/0.108</w:t>
              </w:r>
            </w:ins>
          </w:p>
        </w:tc>
        <w:tc>
          <w:tcPr>
            <w:tcW w:w="540" w:type="pct"/>
            <w:tcBorders>
              <w:top w:val="nil"/>
              <w:left w:val="nil"/>
              <w:bottom w:val="nil"/>
              <w:right w:val="nil"/>
            </w:tcBorders>
            <w:shd w:val="clear" w:color="auto" w:fill="auto"/>
            <w:noWrap/>
            <w:vAlign w:val="bottom"/>
            <w:hideMark/>
            <w:tcPrChange w:id="2005" w:author="Microsoft Office User" w:date="2018-12-16T18:34:00Z">
              <w:tcPr>
                <w:tcW w:w="0" w:type="auto"/>
                <w:tcBorders>
                  <w:top w:val="nil"/>
                  <w:left w:val="nil"/>
                  <w:bottom w:val="nil"/>
                  <w:right w:val="nil"/>
                </w:tcBorders>
                <w:shd w:val="clear" w:color="auto" w:fill="auto"/>
                <w:noWrap/>
                <w:vAlign w:val="bottom"/>
                <w:hideMark/>
              </w:tcPr>
            </w:tcPrChange>
          </w:tcPr>
          <w:p w14:paraId="4EB5BF5A" w14:textId="77777777" w:rsidR="0009723C" w:rsidRPr="0009723C" w:rsidRDefault="0009723C" w:rsidP="0009723C">
            <w:pPr>
              <w:rPr>
                <w:ins w:id="2006" w:author="Microsoft Office User" w:date="2018-12-16T18:33:00Z"/>
                <w:rFonts w:ascii="Calibri" w:hAnsi="Calibri" w:cs="Calibri"/>
                <w:color w:val="000000"/>
              </w:rPr>
            </w:pPr>
            <w:ins w:id="2007" w:author="Microsoft Office User" w:date="2018-12-16T18:33:00Z">
              <w:r w:rsidRPr="0009723C">
                <w:rPr>
                  <w:rFonts w:ascii="Calibri" w:hAnsi="Calibri" w:cs="Calibri"/>
                  <w:color w:val="000000"/>
                </w:rPr>
                <w:t>-0.102/0.106</w:t>
              </w:r>
            </w:ins>
          </w:p>
        </w:tc>
        <w:tc>
          <w:tcPr>
            <w:tcW w:w="513" w:type="pct"/>
            <w:tcBorders>
              <w:top w:val="nil"/>
              <w:left w:val="nil"/>
              <w:bottom w:val="nil"/>
              <w:right w:val="nil"/>
            </w:tcBorders>
            <w:shd w:val="clear" w:color="auto" w:fill="auto"/>
            <w:noWrap/>
            <w:vAlign w:val="bottom"/>
            <w:hideMark/>
            <w:tcPrChange w:id="2008" w:author="Microsoft Office User" w:date="2018-12-16T18:34:00Z">
              <w:tcPr>
                <w:tcW w:w="0" w:type="auto"/>
                <w:tcBorders>
                  <w:top w:val="nil"/>
                  <w:left w:val="nil"/>
                  <w:bottom w:val="nil"/>
                  <w:right w:val="nil"/>
                </w:tcBorders>
                <w:shd w:val="clear" w:color="auto" w:fill="auto"/>
                <w:noWrap/>
                <w:vAlign w:val="bottom"/>
                <w:hideMark/>
              </w:tcPr>
            </w:tcPrChange>
          </w:tcPr>
          <w:p w14:paraId="2D7AC23A" w14:textId="77777777" w:rsidR="0009723C" w:rsidRPr="0009723C" w:rsidRDefault="0009723C" w:rsidP="0009723C">
            <w:pPr>
              <w:rPr>
                <w:ins w:id="2009" w:author="Microsoft Office User" w:date="2018-12-16T18:33:00Z"/>
                <w:rFonts w:ascii="Calibri" w:hAnsi="Calibri" w:cs="Calibri"/>
                <w:color w:val="000000"/>
              </w:rPr>
            </w:pPr>
          </w:p>
        </w:tc>
      </w:tr>
      <w:tr w:rsidR="0009723C" w:rsidRPr="0009723C" w14:paraId="672440F1" w14:textId="77777777" w:rsidTr="0009723C">
        <w:tblPrEx>
          <w:tblW w:w="5000" w:type="pct"/>
          <w:tblCellMar>
            <w:left w:w="70" w:type="dxa"/>
            <w:right w:w="70" w:type="dxa"/>
          </w:tblCellMar>
          <w:tblPrExChange w:id="2010" w:author="Microsoft Office User" w:date="2018-12-16T18:34:00Z">
            <w:tblPrEx>
              <w:tblW w:w="0" w:type="auto"/>
              <w:tblCellMar>
                <w:left w:w="70" w:type="dxa"/>
                <w:right w:w="70" w:type="dxa"/>
              </w:tblCellMar>
            </w:tblPrEx>
          </w:tblPrExChange>
        </w:tblPrEx>
        <w:trPr>
          <w:trHeight w:val="320"/>
          <w:ins w:id="2011" w:author="Microsoft Office User" w:date="2018-12-16T18:33:00Z"/>
          <w:trPrChange w:id="201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13" w:author="Microsoft Office User" w:date="2018-12-16T18:34:00Z">
              <w:tcPr>
                <w:tcW w:w="0" w:type="auto"/>
                <w:tcBorders>
                  <w:top w:val="nil"/>
                  <w:left w:val="nil"/>
                  <w:bottom w:val="nil"/>
                  <w:right w:val="nil"/>
                </w:tcBorders>
                <w:shd w:val="clear" w:color="auto" w:fill="auto"/>
                <w:noWrap/>
                <w:vAlign w:val="bottom"/>
                <w:hideMark/>
              </w:tcPr>
            </w:tcPrChange>
          </w:tcPr>
          <w:p w14:paraId="384959C2" w14:textId="77777777" w:rsidR="0009723C" w:rsidRPr="0009723C" w:rsidRDefault="0009723C" w:rsidP="0009723C">
            <w:pPr>
              <w:rPr>
                <w:ins w:id="2014" w:author="Microsoft Office User" w:date="2018-12-16T18:33:00Z"/>
                <w:rFonts w:ascii="Calibri" w:hAnsi="Calibri" w:cs="Calibri"/>
                <w:color w:val="000000"/>
              </w:rPr>
            </w:pPr>
            <w:ins w:id="2015" w:author="Microsoft Office User" w:date="2018-12-16T18:33:00Z">
              <w:r w:rsidRPr="0009723C">
                <w:rPr>
                  <w:rFonts w:ascii="Calibri" w:hAnsi="Calibri" w:cs="Calibri"/>
                  <w:color w:val="000000"/>
                </w:rPr>
                <w:t>A5</w:t>
              </w:r>
            </w:ins>
          </w:p>
        </w:tc>
        <w:tc>
          <w:tcPr>
            <w:tcW w:w="471" w:type="pct"/>
            <w:tcBorders>
              <w:top w:val="nil"/>
              <w:left w:val="nil"/>
              <w:bottom w:val="nil"/>
              <w:right w:val="nil"/>
            </w:tcBorders>
            <w:shd w:val="clear" w:color="auto" w:fill="auto"/>
            <w:noWrap/>
            <w:vAlign w:val="bottom"/>
            <w:hideMark/>
            <w:tcPrChange w:id="2016" w:author="Microsoft Office User" w:date="2018-12-16T18:34:00Z">
              <w:tcPr>
                <w:tcW w:w="0" w:type="auto"/>
                <w:tcBorders>
                  <w:top w:val="nil"/>
                  <w:left w:val="nil"/>
                  <w:bottom w:val="nil"/>
                  <w:right w:val="nil"/>
                </w:tcBorders>
                <w:shd w:val="clear" w:color="auto" w:fill="auto"/>
                <w:noWrap/>
                <w:vAlign w:val="bottom"/>
                <w:hideMark/>
              </w:tcPr>
            </w:tcPrChange>
          </w:tcPr>
          <w:p w14:paraId="71053ACB" w14:textId="77777777" w:rsidR="0009723C" w:rsidRPr="0009723C" w:rsidRDefault="0009723C" w:rsidP="0009723C">
            <w:pPr>
              <w:rPr>
                <w:ins w:id="2017" w:author="Microsoft Office User" w:date="2018-12-16T18:33:00Z"/>
                <w:rFonts w:ascii="Calibri" w:hAnsi="Calibri" w:cs="Calibri"/>
                <w:color w:val="000000"/>
              </w:rPr>
            </w:pPr>
            <w:ins w:id="2018" w:author="Microsoft Office User" w:date="2018-12-16T18:33:00Z">
              <w:r w:rsidRPr="0009723C">
                <w:rPr>
                  <w:rFonts w:ascii="Calibri" w:hAnsi="Calibri" w:cs="Calibri"/>
                  <w:color w:val="000000"/>
                </w:rPr>
                <w:t>-0.179</w:t>
              </w:r>
            </w:ins>
          </w:p>
        </w:tc>
        <w:tc>
          <w:tcPr>
            <w:tcW w:w="304" w:type="pct"/>
            <w:tcBorders>
              <w:top w:val="nil"/>
              <w:left w:val="nil"/>
              <w:bottom w:val="nil"/>
              <w:right w:val="nil"/>
            </w:tcBorders>
            <w:shd w:val="clear" w:color="auto" w:fill="auto"/>
            <w:noWrap/>
            <w:vAlign w:val="bottom"/>
            <w:hideMark/>
            <w:tcPrChange w:id="2019" w:author="Microsoft Office User" w:date="2018-12-16T18:34:00Z">
              <w:tcPr>
                <w:tcW w:w="0" w:type="auto"/>
                <w:tcBorders>
                  <w:top w:val="nil"/>
                  <w:left w:val="nil"/>
                  <w:bottom w:val="nil"/>
                  <w:right w:val="nil"/>
                </w:tcBorders>
                <w:shd w:val="clear" w:color="auto" w:fill="auto"/>
                <w:noWrap/>
                <w:vAlign w:val="bottom"/>
                <w:hideMark/>
              </w:tcPr>
            </w:tcPrChange>
          </w:tcPr>
          <w:p w14:paraId="70AD7D59" w14:textId="77777777" w:rsidR="0009723C" w:rsidRPr="0009723C" w:rsidRDefault="0009723C" w:rsidP="0009723C">
            <w:pPr>
              <w:rPr>
                <w:ins w:id="2020" w:author="Microsoft Office User" w:date="2018-12-16T18:33:00Z"/>
                <w:rFonts w:ascii="Calibri" w:hAnsi="Calibri" w:cs="Calibri"/>
                <w:color w:val="000000"/>
              </w:rPr>
            </w:pPr>
            <w:ins w:id="2021" w:author="Microsoft Office User" w:date="2018-12-16T18:33:00Z">
              <w:r w:rsidRPr="0009723C">
                <w:rPr>
                  <w:rFonts w:ascii="Calibri" w:hAnsi="Calibri" w:cs="Calibri"/>
                  <w:color w:val="000000"/>
                </w:rPr>
                <w:t>-0.163</w:t>
              </w:r>
            </w:ins>
          </w:p>
        </w:tc>
        <w:tc>
          <w:tcPr>
            <w:tcW w:w="388" w:type="pct"/>
            <w:tcBorders>
              <w:top w:val="nil"/>
              <w:left w:val="nil"/>
              <w:bottom w:val="nil"/>
              <w:right w:val="nil"/>
            </w:tcBorders>
            <w:shd w:val="clear" w:color="auto" w:fill="auto"/>
            <w:noWrap/>
            <w:vAlign w:val="bottom"/>
            <w:hideMark/>
            <w:tcPrChange w:id="2022" w:author="Microsoft Office User" w:date="2018-12-16T18:34:00Z">
              <w:tcPr>
                <w:tcW w:w="0" w:type="auto"/>
                <w:tcBorders>
                  <w:top w:val="nil"/>
                  <w:left w:val="nil"/>
                  <w:bottom w:val="nil"/>
                  <w:right w:val="nil"/>
                </w:tcBorders>
                <w:shd w:val="clear" w:color="auto" w:fill="auto"/>
                <w:noWrap/>
                <w:vAlign w:val="bottom"/>
                <w:hideMark/>
              </w:tcPr>
            </w:tcPrChange>
          </w:tcPr>
          <w:p w14:paraId="4AAEA60F" w14:textId="77777777" w:rsidR="0009723C" w:rsidRPr="0009723C" w:rsidRDefault="0009723C" w:rsidP="0009723C">
            <w:pPr>
              <w:rPr>
                <w:ins w:id="202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024" w:author="Microsoft Office User" w:date="2018-12-16T18:34:00Z">
              <w:tcPr>
                <w:tcW w:w="0" w:type="auto"/>
                <w:tcBorders>
                  <w:top w:val="nil"/>
                  <w:left w:val="nil"/>
                  <w:bottom w:val="nil"/>
                  <w:right w:val="nil"/>
                </w:tcBorders>
                <w:shd w:val="clear" w:color="auto" w:fill="auto"/>
                <w:noWrap/>
                <w:vAlign w:val="bottom"/>
                <w:hideMark/>
              </w:tcPr>
            </w:tcPrChange>
          </w:tcPr>
          <w:p w14:paraId="2925687D" w14:textId="77777777" w:rsidR="0009723C" w:rsidRPr="0009723C" w:rsidRDefault="0009723C" w:rsidP="0009723C">
            <w:pPr>
              <w:rPr>
                <w:ins w:id="2025" w:author="Microsoft Office User" w:date="2018-12-16T18:33:00Z"/>
                <w:rFonts w:ascii="Calibri" w:hAnsi="Calibri" w:cs="Calibri"/>
                <w:color w:val="000000"/>
              </w:rPr>
            </w:pPr>
            <w:ins w:id="2026" w:author="Microsoft Office User" w:date="2018-12-16T18:33:00Z">
              <w:r w:rsidRPr="0009723C">
                <w:rPr>
                  <w:rFonts w:ascii="Calibri" w:hAnsi="Calibri" w:cs="Calibri"/>
                  <w:color w:val="000000"/>
                </w:rPr>
                <w:t>-0.026/0.024</w:t>
              </w:r>
            </w:ins>
          </w:p>
        </w:tc>
        <w:tc>
          <w:tcPr>
            <w:tcW w:w="567" w:type="pct"/>
            <w:tcBorders>
              <w:top w:val="nil"/>
              <w:left w:val="nil"/>
              <w:bottom w:val="nil"/>
              <w:right w:val="nil"/>
            </w:tcBorders>
            <w:shd w:val="clear" w:color="auto" w:fill="auto"/>
            <w:noWrap/>
            <w:vAlign w:val="bottom"/>
            <w:hideMark/>
            <w:tcPrChange w:id="2027" w:author="Microsoft Office User" w:date="2018-12-16T18:34:00Z">
              <w:tcPr>
                <w:tcW w:w="0" w:type="auto"/>
                <w:tcBorders>
                  <w:top w:val="nil"/>
                  <w:left w:val="nil"/>
                  <w:bottom w:val="nil"/>
                  <w:right w:val="nil"/>
                </w:tcBorders>
                <w:shd w:val="clear" w:color="auto" w:fill="auto"/>
                <w:noWrap/>
                <w:vAlign w:val="bottom"/>
                <w:hideMark/>
              </w:tcPr>
            </w:tcPrChange>
          </w:tcPr>
          <w:p w14:paraId="1B26517D" w14:textId="77777777" w:rsidR="0009723C" w:rsidRPr="0009723C" w:rsidRDefault="0009723C" w:rsidP="0009723C">
            <w:pPr>
              <w:rPr>
                <w:ins w:id="2028" w:author="Microsoft Office User" w:date="2018-12-16T18:33:00Z"/>
                <w:rFonts w:ascii="Calibri" w:hAnsi="Calibri" w:cs="Calibri"/>
                <w:color w:val="000000"/>
              </w:rPr>
            </w:pPr>
            <w:ins w:id="2029" w:author="Microsoft Office User" w:date="2018-12-16T18:33:00Z">
              <w:r w:rsidRPr="0009723C">
                <w:rPr>
                  <w:rFonts w:ascii="Calibri" w:hAnsi="Calibri" w:cs="Calibri"/>
                  <w:color w:val="000000"/>
                </w:rPr>
                <w:t>-0.017/0.048</w:t>
              </w:r>
            </w:ins>
          </w:p>
        </w:tc>
        <w:tc>
          <w:tcPr>
            <w:tcW w:w="540" w:type="pct"/>
            <w:tcBorders>
              <w:top w:val="nil"/>
              <w:left w:val="nil"/>
              <w:bottom w:val="nil"/>
              <w:right w:val="nil"/>
            </w:tcBorders>
            <w:shd w:val="clear" w:color="auto" w:fill="auto"/>
            <w:noWrap/>
            <w:vAlign w:val="bottom"/>
            <w:hideMark/>
            <w:tcPrChange w:id="2030" w:author="Microsoft Office User" w:date="2018-12-16T18:34:00Z">
              <w:tcPr>
                <w:tcW w:w="0" w:type="auto"/>
                <w:tcBorders>
                  <w:top w:val="nil"/>
                  <w:left w:val="nil"/>
                  <w:bottom w:val="nil"/>
                  <w:right w:val="nil"/>
                </w:tcBorders>
                <w:shd w:val="clear" w:color="auto" w:fill="auto"/>
                <w:noWrap/>
                <w:vAlign w:val="bottom"/>
                <w:hideMark/>
              </w:tcPr>
            </w:tcPrChange>
          </w:tcPr>
          <w:p w14:paraId="2810E63A" w14:textId="77777777" w:rsidR="0009723C" w:rsidRPr="0009723C" w:rsidRDefault="0009723C" w:rsidP="0009723C">
            <w:pPr>
              <w:rPr>
                <w:ins w:id="203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32" w:author="Microsoft Office User" w:date="2018-12-16T18:34:00Z">
              <w:tcPr>
                <w:tcW w:w="0" w:type="auto"/>
                <w:tcBorders>
                  <w:top w:val="nil"/>
                  <w:left w:val="nil"/>
                  <w:bottom w:val="nil"/>
                  <w:right w:val="nil"/>
                </w:tcBorders>
                <w:shd w:val="clear" w:color="auto" w:fill="auto"/>
                <w:noWrap/>
                <w:vAlign w:val="bottom"/>
                <w:hideMark/>
              </w:tcPr>
            </w:tcPrChange>
          </w:tcPr>
          <w:p w14:paraId="2B5D134B" w14:textId="77777777" w:rsidR="0009723C" w:rsidRPr="0009723C" w:rsidRDefault="0009723C" w:rsidP="0009723C">
            <w:pPr>
              <w:rPr>
                <w:ins w:id="2033" w:author="Microsoft Office User" w:date="2018-12-16T18:33:00Z"/>
                <w:rFonts w:ascii="Calibri" w:hAnsi="Calibri" w:cs="Calibri"/>
                <w:color w:val="000000"/>
              </w:rPr>
            </w:pPr>
            <w:ins w:id="2034" w:author="Microsoft Office User" w:date="2018-12-16T18:33:00Z">
              <w:r w:rsidRPr="0009723C">
                <w:rPr>
                  <w:rFonts w:ascii="Calibri" w:hAnsi="Calibri" w:cs="Calibri"/>
                  <w:color w:val="000000"/>
                </w:rPr>
                <w:t>-0.021/0.031</w:t>
              </w:r>
            </w:ins>
          </w:p>
        </w:tc>
        <w:tc>
          <w:tcPr>
            <w:tcW w:w="540" w:type="pct"/>
            <w:tcBorders>
              <w:top w:val="nil"/>
              <w:left w:val="nil"/>
              <w:bottom w:val="nil"/>
              <w:right w:val="nil"/>
            </w:tcBorders>
            <w:shd w:val="clear" w:color="auto" w:fill="auto"/>
            <w:noWrap/>
            <w:vAlign w:val="bottom"/>
            <w:hideMark/>
            <w:tcPrChange w:id="2035" w:author="Microsoft Office User" w:date="2018-12-16T18:34:00Z">
              <w:tcPr>
                <w:tcW w:w="0" w:type="auto"/>
                <w:tcBorders>
                  <w:top w:val="nil"/>
                  <w:left w:val="nil"/>
                  <w:bottom w:val="nil"/>
                  <w:right w:val="nil"/>
                </w:tcBorders>
                <w:shd w:val="clear" w:color="auto" w:fill="auto"/>
                <w:noWrap/>
                <w:vAlign w:val="bottom"/>
                <w:hideMark/>
              </w:tcPr>
            </w:tcPrChange>
          </w:tcPr>
          <w:p w14:paraId="2CB9DE04" w14:textId="77777777" w:rsidR="0009723C" w:rsidRPr="0009723C" w:rsidRDefault="0009723C" w:rsidP="0009723C">
            <w:pPr>
              <w:rPr>
                <w:ins w:id="2036" w:author="Microsoft Office User" w:date="2018-12-16T18:33:00Z"/>
                <w:rFonts w:ascii="Calibri" w:hAnsi="Calibri" w:cs="Calibri"/>
                <w:color w:val="000000"/>
              </w:rPr>
            </w:pPr>
            <w:ins w:id="2037" w:author="Microsoft Office User" w:date="2018-12-16T18:33:00Z">
              <w:r w:rsidRPr="0009723C">
                <w:rPr>
                  <w:rFonts w:ascii="Calibri" w:hAnsi="Calibri" w:cs="Calibri"/>
                  <w:color w:val="000000"/>
                </w:rPr>
                <w:t>-0.02/0.028</w:t>
              </w:r>
            </w:ins>
          </w:p>
        </w:tc>
        <w:tc>
          <w:tcPr>
            <w:tcW w:w="513" w:type="pct"/>
            <w:tcBorders>
              <w:top w:val="nil"/>
              <w:left w:val="nil"/>
              <w:bottom w:val="nil"/>
              <w:right w:val="nil"/>
            </w:tcBorders>
            <w:shd w:val="clear" w:color="auto" w:fill="auto"/>
            <w:noWrap/>
            <w:vAlign w:val="bottom"/>
            <w:hideMark/>
            <w:tcPrChange w:id="2038" w:author="Microsoft Office User" w:date="2018-12-16T18:34:00Z">
              <w:tcPr>
                <w:tcW w:w="0" w:type="auto"/>
                <w:tcBorders>
                  <w:top w:val="nil"/>
                  <w:left w:val="nil"/>
                  <w:bottom w:val="nil"/>
                  <w:right w:val="nil"/>
                </w:tcBorders>
                <w:shd w:val="clear" w:color="auto" w:fill="auto"/>
                <w:noWrap/>
                <w:vAlign w:val="bottom"/>
                <w:hideMark/>
              </w:tcPr>
            </w:tcPrChange>
          </w:tcPr>
          <w:p w14:paraId="71871B03" w14:textId="77777777" w:rsidR="0009723C" w:rsidRPr="0009723C" w:rsidRDefault="0009723C" w:rsidP="0009723C">
            <w:pPr>
              <w:rPr>
                <w:ins w:id="2039" w:author="Microsoft Office User" w:date="2018-12-16T18:33:00Z"/>
                <w:rFonts w:ascii="Calibri" w:hAnsi="Calibri" w:cs="Calibri"/>
                <w:color w:val="000000"/>
              </w:rPr>
            </w:pPr>
          </w:p>
        </w:tc>
      </w:tr>
      <w:tr w:rsidR="0009723C" w:rsidRPr="0009723C" w14:paraId="36AAAD78" w14:textId="77777777" w:rsidTr="0009723C">
        <w:tblPrEx>
          <w:tblW w:w="5000" w:type="pct"/>
          <w:tblCellMar>
            <w:left w:w="70" w:type="dxa"/>
            <w:right w:w="70" w:type="dxa"/>
          </w:tblCellMar>
          <w:tblPrExChange w:id="2040" w:author="Microsoft Office User" w:date="2018-12-16T18:34:00Z">
            <w:tblPrEx>
              <w:tblW w:w="0" w:type="auto"/>
              <w:tblCellMar>
                <w:left w:w="70" w:type="dxa"/>
                <w:right w:w="70" w:type="dxa"/>
              </w:tblCellMar>
            </w:tblPrEx>
          </w:tblPrExChange>
        </w:tblPrEx>
        <w:trPr>
          <w:trHeight w:val="320"/>
          <w:ins w:id="2041" w:author="Microsoft Office User" w:date="2018-12-16T18:33:00Z"/>
          <w:trPrChange w:id="204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43" w:author="Microsoft Office User" w:date="2018-12-16T18:34:00Z">
              <w:tcPr>
                <w:tcW w:w="0" w:type="auto"/>
                <w:tcBorders>
                  <w:top w:val="nil"/>
                  <w:left w:val="nil"/>
                  <w:bottom w:val="nil"/>
                  <w:right w:val="nil"/>
                </w:tcBorders>
                <w:shd w:val="clear" w:color="auto" w:fill="auto"/>
                <w:noWrap/>
                <w:vAlign w:val="bottom"/>
                <w:hideMark/>
              </w:tcPr>
            </w:tcPrChange>
          </w:tcPr>
          <w:p w14:paraId="74DC4B51" w14:textId="77777777" w:rsidR="0009723C" w:rsidRPr="0009723C" w:rsidRDefault="0009723C" w:rsidP="0009723C">
            <w:pPr>
              <w:rPr>
                <w:ins w:id="2044" w:author="Microsoft Office User" w:date="2018-12-16T18:33:00Z"/>
                <w:rFonts w:ascii="Calibri" w:hAnsi="Calibri" w:cs="Calibri"/>
                <w:color w:val="000000"/>
              </w:rPr>
            </w:pPr>
            <w:ins w:id="2045" w:author="Microsoft Office User" w:date="2018-12-16T18:33:00Z">
              <w:r w:rsidRPr="0009723C">
                <w:rPr>
                  <w:rFonts w:ascii="Calibri" w:hAnsi="Calibri" w:cs="Calibri"/>
                  <w:color w:val="000000"/>
                </w:rPr>
                <w:t>A6</w:t>
              </w:r>
            </w:ins>
          </w:p>
        </w:tc>
        <w:tc>
          <w:tcPr>
            <w:tcW w:w="471" w:type="pct"/>
            <w:tcBorders>
              <w:top w:val="nil"/>
              <w:left w:val="nil"/>
              <w:bottom w:val="nil"/>
              <w:right w:val="nil"/>
            </w:tcBorders>
            <w:shd w:val="clear" w:color="auto" w:fill="auto"/>
            <w:noWrap/>
            <w:vAlign w:val="bottom"/>
            <w:hideMark/>
            <w:tcPrChange w:id="2046" w:author="Microsoft Office User" w:date="2018-12-16T18:34:00Z">
              <w:tcPr>
                <w:tcW w:w="0" w:type="auto"/>
                <w:tcBorders>
                  <w:top w:val="nil"/>
                  <w:left w:val="nil"/>
                  <w:bottom w:val="nil"/>
                  <w:right w:val="nil"/>
                </w:tcBorders>
                <w:shd w:val="clear" w:color="auto" w:fill="auto"/>
                <w:noWrap/>
                <w:vAlign w:val="bottom"/>
                <w:hideMark/>
              </w:tcPr>
            </w:tcPrChange>
          </w:tcPr>
          <w:p w14:paraId="42426699" w14:textId="77777777" w:rsidR="0009723C" w:rsidRPr="0009723C" w:rsidRDefault="0009723C" w:rsidP="0009723C">
            <w:pPr>
              <w:rPr>
                <w:ins w:id="2047" w:author="Microsoft Office User" w:date="2018-12-16T18:33:00Z"/>
                <w:rFonts w:ascii="Calibri" w:hAnsi="Calibri" w:cs="Calibri"/>
                <w:color w:val="000000"/>
              </w:rPr>
            </w:pPr>
            <w:ins w:id="2048" w:author="Microsoft Office User" w:date="2018-12-16T18:33:00Z">
              <w:r w:rsidRPr="0009723C">
                <w:rPr>
                  <w:rFonts w:ascii="Calibri" w:hAnsi="Calibri" w:cs="Calibri"/>
                  <w:color w:val="000000"/>
                </w:rPr>
                <w:t>0.253</w:t>
              </w:r>
            </w:ins>
          </w:p>
        </w:tc>
        <w:tc>
          <w:tcPr>
            <w:tcW w:w="304" w:type="pct"/>
            <w:tcBorders>
              <w:top w:val="nil"/>
              <w:left w:val="nil"/>
              <w:bottom w:val="nil"/>
              <w:right w:val="nil"/>
            </w:tcBorders>
            <w:shd w:val="clear" w:color="auto" w:fill="auto"/>
            <w:noWrap/>
            <w:vAlign w:val="bottom"/>
            <w:hideMark/>
            <w:tcPrChange w:id="2049" w:author="Microsoft Office User" w:date="2018-12-16T18:34:00Z">
              <w:tcPr>
                <w:tcW w:w="0" w:type="auto"/>
                <w:tcBorders>
                  <w:top w:val="nil"/>
                  <w:left w:val="nil"/>
                  <w:bottom w:val="nil"/>
                  <w:right w:val="nil"/>
                </w:tcBorders>
                <w:shd w:val="clear" w:color="auto" w:fill="auto"/>
                <w:noWrap/>
                <w:vAlign w:val="bottom"/>
                <w:hideMark/>
              </w:tcPr>
            </w:tcPrChange>
          </w:tcPr>
          <w:p w14:paraId="0866E54F" w14:textId="77777777" w:rsidR="0009723C" w:rsidRPr="0009723C" w:rsidRDefault="0009723C" w:rsidP="0009723C">
            <w:pPr>
              <w:rPr>
                <w:ins w:id="2050" w:author="Microsoft Office User" w:date="2018-12-16T18:33:00Z"/>
                <w:rFonts w:ascii="Calibri" w:hAnsi="Calibri" w:cs="Calibri"/>
                <w:color w:val="000000"/>
              </w:rPr>
            </w:pPr>
            <w:ins w:id="2051" w:author="Microsoft Office User" w:date="2018-12-16T18:33:00Z">
              <w:r w:rsidRPr="0009723C">
                <w:rPr>
                  <w:rFonts w:ascii="Calibri" w:hAnsi="Calibri" w:cs="Calibri"/>
                  <w:color w:val="000000"/>
                </w:rPr>
                <w:t>0.234</w:t>
              </w:r>
            </w:ins>
          </w:p>
        </w:tc>
        <w:tc>
          <w:tcPr>
            <w:tcW w:w="388" w:type="pct"/>
            <w:tcBorders>
              <w:top w:val="nil"/>
              <w:left w:val="nil"/>
              <w:bottom w:val="nil"/>
              <w:right w:val="nil"/>
            </w:tcBorders>
            <w:shd w:val="clear" w:color="auto" w:fill="auto"/>
            <w:noWrap/>
            <w:vAlign w:val="bottom"/>
            <w:hideMark/>
            <w:tcPrChange w:id="2052" w:author="Microsoft Office User" w:date="2018-12-16T18:34:00Z">
              <w:tcPr>
                <w:tcW w:w="0" w:type="auto"/>
                <w:tcBorders>
                  <w:top w:val="nil"/>
                  <w:left w:val="nil"/>
                  <w:bottom w:val="nil"/>
                  <w:right w:val="nil"/>
                </w:tcBorders>
                <w:shd w:val="clear" w:color="auto" w:fill="auto"/>
                <w:noWrap/>
                <w:vAlign w:val="bottom"/>
                <w:hideMark/>
              </w:tcPr>
            </w:tcPrChange>
          </w:tcPr>
          <w:p w14:paraId="6E77C67D" w14:textId="77777777" w:rsidR="0009723C" w:rsidRPr="0009723C" w:rsidRDefault="0009723C" w:rsidP="0009723C">
            <w:pPr>
              <w:rPr>
                <w:ins w:id="205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054" w:author="Microsoft Office User" w:date="2018-12-16T18:34:00Z">
              <w:tcPr>
                <w:tcW w:w="0" w:type="auto"/>
                <w:tcBorders>
                  <w:top w:val="nil"/>
                  <w:left w:val="nil"/>
                  <w:bottom w:val="nil"/>
                  <w:right w:val="nil"/>
                </w:tcBorders>
                <w:shd w:val="clear" w:color="auto" w:fill="auto"/>
                <w:noWrap/>
                <w:vAlign w:val="bottom"/>
                <w:hideMark/>
              </w:tcPr>
            </w:tcPrChange>
          </w:tcPr>
          <w:p w14:paraId="04068B7F" w14:textId="77777777" w:rsidR="0009723C" w:rsidRPr="0009723C" w:rsidRDefault="0009723C" w:rsidP="0009723C">
            <w:pPr>
              <w:rPr>
                <w:ins w:id="2055" w:author="Microsoft Office User" w:date="2018-12-16T18:33:00Z"/>
                <w:rFonts w:ascii="Calibri" w:hAnsi="Calibri" w:cs="Calibri"/>
                <w:color w:val="000000"/>
              </w:rPr>
            </w:pPr>
            <w:ins w:id="2056" w:author="Microsoft Office User" w:date="2018-12-16T18:33:00Z">
              <w:r w:rsidRPr="0009723C">
                <w:rPr>
                  <w:rFonts w:ascii="Calibri" w:hAnsi="Calibri" w:cs="Calibri"/>
                  <w:color w:val="000000"/>
                </w:rPr>
                <w:t>0.168/-0.035</w:t>
              </w:r>
            </w:ins>
          </w:p>
        </w:tc>
        <w:tc>
          <w:tcPr>
            <w:tcW w:w="567" w:type="pct"/>
            <w:tcBorders>
              <w:top w:val="nil"/>
              <w:left w:val="nil"/>
              <w:bottom w:val="nil"/>
              <w:right w:val="nil"/>
            </w:tcBorders>
            <w:shd w:val="clear" w:color="auto" w:fill="auto"/>
            <w:noWrap/>
            <w:vAlign w:val="bottom"/>
            <w:hideMark/>
            <w:tcPrChange w:id="2057" w:author="Microsoft Office User" w:date="2018-12-16T18:34:00Z">
              <w:tcPr>
                <w:tcW w:w="0" w:type="auto"/>
                <w:tcBorders>
                  <w:top w:val="nil"/>
                  <w:left w:val="nil"/>
                  <w:bottom w:val="nil"/>
                  <w:right w:val="nil"/>
                </w:tcBorders>
                <w:shd w:val="clear" w:color="auto" w:fill="auto"/>
                <w:noWrap/>
                <w:vAlign w:val="bottom"/>
                <w:hideMark/>
              </w:tcPr>
            </w:tcPrChange>
          </w:tcPr>
          <w:p w14:paraId="0A2231C6" w14:textId="77777777" w:rsidR="0009723C" w:rsidRPr="0009723C" w:rsidRDefault="0009723C" w:rsidP="0009723C">
            <w:pPr>
              <w:rPr>
                <w:ins w:id="2058" w:author="Microsoft Office User" w:date="2018-12-16T18:33:00Z"/>
                <w:rFonts w:ascii="Calibri" w:hAnsi="Calibri" w:cs="Calibri"/>
                <w:color w:val="000000"/>
              </w:rPr>
            </w:pPr>
            <w:ins w:id="2059" w:author="Microsoft Office User" w:date="2018-12-16T18:33:00Z">
              <w:r w:rsidRPr="0009723C">
                <w:rPr>
                  <w:rFonts w:ascii="Calibri" w:hAnsi="Calibri" w:cs="Calibri"/>
                  <w:color w:val="000000"/>
                </w:rPr>
                <w:t>0.091/0.037</w:t>
              </w:r>
            </w:ins>
          </w:p>
        </w:tc>
        <w:tc>
          <w:tcPr>
            <w:tcW w:w="540" w:type="pct"/>
            <w:tcBorders>
              <w:top w:val="nil"/>
              <w:left w:val="nil"/>
              <w:bottom w:val="nil"/>
              <w:right w:val="nil"/>
            </w:tcBorders>
            <w:shd w:val="clear" w:color="auto" w:fill="auto"/>
            <w:noWrap/>
            <w:vAlign w:val="bottom"/>
            <w:hideMark/>
            <w:tcPrChange w:id="2060" w:author="Microsoft Office User" w:date="2018-12-16T18:34:00Z">
              <w:tcPr>
                <w:tcW w:w="0" w:type="auto"/>
                <w:tcBorders>
                  <w:top w:val="nil"/>
                  <w:left w:val="nil"/>
                  <w:bottom w:val="nil"/>
                  <w:right w:val="nil"/>
                </w:tcBorders>
                <w:shd w:val="clear" w:color="auto" w:fill="auto"/>
                <w:noWrap/>
                <w:vAlign w:val="bottom"/>
                <w:hideMark/>
              </w:tcPr>
            </w:tcPrChange>
          </w:tcPr>
          <w:p w14:paraId="5CDC39F7" w14:textId="77777777" w:rsidR="0009723C" w:rsidRPr="0009723C" w:rsidRDefault="0009723C" w:rsidP="0009723C">
            <w:pPr>
              <w:rPr>
                <w:ins w:id="206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62" w:author="Microsoft Office User" w:date="2018-12-16T18:34:00Z">
              <w:tcPr>
                <w:tcW w:w="0" w:type="auto"/>
                <w:tcBorders>
                  <w:top w:val="nil"/>
                  <w:left w:val="nil"/>
                  <w:bottom w:val="nil"/>
                  <w:right w:val="nil"/>
                </w:tcBorders>
                <w:shd w:val="clear" w:color="auto" w:fill="auto"/>
                <w:noWrap/>
                <w:vAlign w:val="bottom"/>
                <w:hideMark/>
              </w:tcPr>
            </w:tcPrChange>
          </w:tcPr>
          <w:p w14:paraId="07A8AC0D" w14:textId="77777777" w:rsidR="0009723C" w:rsidRPr="0009723C" w:rsidRDefault="0009723C" w:rsidP="0009723C">
            <w:pPr>
              <w:rPr>
                <w:ins w:id="2063" w:author="Microsoft Office User" w:date="2018-12-16T18:33:00Z"/>
                <w:rFonts w:ascii="Calibri" w:hAnsi="Calibri" w:cs="Calibri"/>
                <w:color w:val="000000"/>
              </w:rPr>
            </w:pPr>
            <w:ins w:id="2064" w:author="Microsoft Office User" w:date="2018-12-16T18:33:00Z">
              <w:r w:rsidRPr="0009723C">
                <w:rPr>
                  <w:rFonts w:ascii="Calibri" w:hAnsi="Calibri" w:cs="Calibri"/>
                  <w:color w:val="000000"/>
                </w:rPr>
                <w:t>-0.085/0.073</w:t>
              </w:r>
            </w:ins>
          </w:p>
        </w:tc>
        <w:tc>
          <w:tcPr>
            <w:tcW w:w="540" w:type="pct"/>
            <w:tcBorders>
              <w:top w:val="nil"/>
              <w:left w:val="nil"/>
              <w:bottom w:val="nil"/>
              <w:right w:val="nil"/>
            </w:tcBorders>
            <w:shd w:val="clear" w:color="auto" w:fill="auto"/>
            <w:noWrap/>
            <w:vAlign w:val="bottom"/>
            <w:hideMark/>
            <w:tcPrChange w:id="2065" w:author="Microsoft Office User" w:date="2018-12-16T18:34:00Z">
              <w:tcPr>
                <w:tcW w:w="0" w:type="auto"/>
                <w:tcBorders>
                  <w:top w:val="nil"/>
                  <w:left w:val="nil"/>
                  <w:bottom w:val="nil"/>
                  <w:right w:val="nil"/>
                </w:tcBorders>
                <w:shd w:val="clear" w:color="auto" w:fill="auto"/>
                <w:noWrap/>
                <w:vAlign w:val="bottom"/>
                <w:hideMark/>
              </w:tcPr>
            </w:tcPrChange>
          </w:tcPr>
          <w:p w14:paraId="6CDD10BD" w14:textId="77777777" w:rsidR="0009723C" w:rsidRPr="0009723C" w:rsidRDefault="0009723C" w:rsidP="0009723C">
            <w:pPr>
              <w:rPr>
                <w:ins w:id="2066" w:author="Microsoft Office User" w:date="2018-12-16T18:33:00Z"/>
                <w:rFonts w:ascii="Calibri" w:hAnsi="Calibri" w:cs="Calibri"/>
                <w:color w:val="000000"/>
              </w:rPr>
            </w:pPr>
            <w:ins w:id="2067" w:author="Microsoft Office User" w:date="2018-12-16T18:33:00Z">
              <w:r w:rsidRPr="0009723C">
                <w:rPr>
                  <w:rFonts w:ascii="Calibri" w:hAnsi="Calibri" w:cs="Calibri"/>
                  <w:color w:val="000000"/>
                </w:rPr>
                <w:t>-0.025/0.014</w:t>
              </w:r>
            </w:ins>
          </w:p>
        </w:tc>
        <w:tc>
          <w:tcPr>
            <w:tcW w:w="513" w:type="pct"/>
            <w:tcBorders>
              <w:top w:val="nil"/>
              <w:left w:val="nil"/>
              <w:bottom w:val="nil"/>
              <w:right w:val="nil"/>
            </w:tcBorders>
            <w:shd w:val="clear" w:color="auto" w:fill="auto"/>
            <w:noWrap/>
            <w:vAlign w:val="bottom"/>
            <w:hideMark/>
            <w:tcPrChange w:id="2068" w:author="Microsoft Office User" w:date="2018-12-16T18:34:00Z">
              <w:tcPr>
                <w:tcW w:w="0" w:type="auto"/>
                <w:tcBorders>
                  <w:top w:val="nil"/>
                  <w:left w:val="nil"/>
                  <w:bottom w:val="nil"/>
                  <w:right w:val="nil"/>
                </w:tcBorders>
                <w:shd w:val="clear" w:color="auto" w:fill="auto"/>
                <w:noWrap/>
                <w:vAlign w:val="bottom"/>
                <w:hideMark/>
              </w:tcPr>
            </w:tcPrChange>
          </w:tcPr>
          <w:p w14:paraId="77D80E54" w14:textId="77777777" w:rsidR="0009723C" w:rsidRPr="0009723C" w:rsidRDefault="0009723C" w:rsidP="0009723C">
            <w:pPr>
              <w:rPr>
                <w:ins w:id="2069" w:author="Microsoft Office User" w:date="2018-12-16T18:33:00Z"/>
                <w:rFonts w:ascii="Calibri" w:hAnsi="Calibri" w:cs="Calibri"/>
                <w:color w:val="000000"/>
              </w:rPr>
            </w:pPr>
          </w:p>
        </w:tc>
      </w:tr>
      <w:tr w:rsidR="0009723C" w:rsidRPr="0009723C" w14:paraId="15F6F820" w14:textId="77777777" w:rsidTr="0009723C">
        <w:tblPrEx>
          <w:tblW w:w="5000" w:type="pct"/>
          <w:tblCellMar>
            <w:left w:w="70" w:type="dxa"/>
            <w:right w:w="70" w:type="dxa"/>
          </w:tblCellMar>
          <w:tblPrExChange w:id="2070" w:author="Microsoft Office User" w:date="2018-12-16T18:34:00Z">
            <w:tblPrEx>
              <w:tblW w:w="0" w:type="auto"/>
              <w:tblCellMar>
                <w:left w:w="70" w:type="dxa"/>
                <w:right w:w="70" w:type="dxa"/>
              </w:tblCellMar>
            </w:tblPrEx>
          </w:tblPrExChange>
        </w:tblPrEx>
        <w:trPr>
          <w:trHeight w:val="320"/>
          <w:ins w:id="2071" w:author="Microsoft Office User" w:date="2018-12-16T18:33:00Z"/>
          <w:trPrChange w:id="207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073" w:author="Microsoft Office User" w:date="2018-12-16T18:34:00Z">
              <w:tcPr>
                <w:tcW w:w="0" w:type="auto"/>
                <w:tcBorders>
                  <w:top w:val="nil"/>
                  <w:left w:val="nil"/>
                  <w:bottom w:val="nil"/>
                  <w:right w:val="nil"/>
                </w:tcBorders>
                <w:shd w:val="clear" w:color="auto" w:fill="auto"/>
                <w:noWrap/>
                <w:vAlign w:val="bottom"/>
                <w:hideMark/>
              </w:tcPr>
            </w:tcPrChange>
          </w:tcPr>
          <w:p w14:paraId="4CCD9F4C" w14:textId="77777777" w:rsidR="0009723C" w:rsidRPr="0009723C" w:rsidRDefault="0009723C" w:rsidP="0009723C">
            <w:pPr>
              <w:rPr>
                <w:ins w:id="2074" w:author="Microsoft Office User" w:date="2018-12-16T18:33:00Z"/>
                <w:rFonts w:ascii="Calibri" w:hAnsi="Calibri" w:cs="Calibri"/>
                <w:color w:val="000000"/>
              </w:rPr>
            </w:pPr>
            <w:ins w:id="2075" w:author="Microsoft Office User" w:date="2018-12-16T18:33:00Z">
              <w:r w:rsidRPr="0009723C">
                <w:rPr>
                  <w:rFonts w:ascii="Calibri" w:hAnsi="Calibri" w:cs="Calibri"/>
                  <w:color w:val="000000"/>
                </w:rPr>
                <w:t>A7</w:t>
              </w:r>
            </w:ins>
          </w:p>
        </w:tc>
        <w:tc>
          <w:tcPr>
            <w:tcW w:w="471" w:type="pct"/>
            <w:tcBorders>
              <w:top w:val="nil"/>
              <w:left w:val="nil"/>
              <w:bottom w:val="nil"/>
              <w:right w:val="nil"/>
            </w:tcBorders>
            <w:shd w:val="clear" w:color="auto" w:fill="auto"/>
            <w:noWrap/>
            <w:vAlign w:val="bottom"/>
            <w:hideMark/>
            <w:tcPrChange w:id="2076" w:author="Microsoft Office User" w:date="2018-12-16T18:34:00Z">
              <w:tcPr>
                <w:tcW w:w="0" w:type="auto"/>
                <w:tcBorders>
                  <w:top w:val="nil"/>
                  <w:left w:val="nil"/>
                  <w:bottom w:val="nil"/>
                  <w:right w:val="nil"/>
                </w:tcBorders>
                <w:shd w:val="clear" w:color="auto" w:fill="auto"/>
                <w:noWrap/>
                <w:vAlign w:val="bottom"/>
                <w:hideMark/>
              </w:tcPr>
            </w:tcPrChange>
          </w:tcPr>
          <w:p w14:paraId="07650420" w14:textId="77777777" w:rsidR="0009723C" w:rsidRPr="0009723C" w:rsidRDefault="0009723C" w:rsidP="0009723C">
            <w:pPr>
              <w:rPr>
                <w:ins w:id="2077" w:author="Microsoft Office User" w:date="2018-12-16T18:33:00Z"/>
                <w:rFonts w:ascii="Calibri" w:hAnsi="Calibri" w:cs="Calibri"/>
                <w:color w:val="000000"/>
              </w:rPr>
            </w:pPr>
            <w:ins w:id="2078" w:author="Microsoft Office User" w:date="2018-12-16T18:33:00Z">
              <w:r w:rsidRPr="0009723C">
                <w:rPr>
                  <w:rFonts w:ascii="Calibri" w:hAnsi="Calibri" w:cs="Calibri"/>
                  <w:color w:val="000000"/>
                </w:rPr>
                <w:t>0.123</w:t>
              </w:r>
            </w:ins>
          </w:p>
        </w:tc>
        <w:tc>
          <w:tcPr>
            <w:tcW w:w="304" w:type="pct"/>
            <w:tcBorders>
              <w:top w:val="nil"/>
              <w:left w:val="nil"/>
              <w:bottom w:val="nil"/>
              <w:right w:val="nil"/>
            </w:tcBorders>
            <w:shd w:val="clear" w:color="auto" w:fill="auto"/>
            <w:noWrap/>
            <w:vAlign w:val="bottom"/>
            <w:hideMark/>
            <w:tcPrChange w:id="2079" w:author="Microsoft Office User" w:date="2018-12-16T18:34:00Z">
              <w:tcPr>
                <w:tcW w:w="0" w:type="auto"/>
                <w:tcBorders>
                  <w:top w:val="nil"/>
                  <w:left w:val="nil"/>
                  <w:bottom w:val="nil"/>
                  <w:right w:val="nil"/>
                </w:tcBorders>
                <w:shd w:val="clear" w:color="auto" w:fill="auto"/>
                <w:noWrap/>
                <w:vAlign w:val="bottom"/>
                <w:hideMark/>
              </w:tcPr>
            </w:tcPrChange>
          </w:tcPr>
          <w:p w14:paraId="495BE71D" w14:textId="77777777" w:rsidR="0009723C" w:rsidRPr="0009723C" w:rsidRDefault="0009723C" w:rsidP="0009723C">
            <w:pPr>
              <w:rPr>
                <w:ins w:id="2080" w:author="Microsoft Office User" w:date="2018-12-16T18:33:00Z"/>
                <w:rFonts w:ascii="Calibri" w:hAnsi="Calibri" w:cs="Calibri"/>
                <w:color w:val="000000"/>
              </w:rPr>
            </w:pPr>
            <w:ins w:id="2081" w:author="Microsoft Office User" w:date="2018-12-16T18:33:00Z">
              <w:r w:rsidRPr="0009723C">
                <w:rPr>
                  <w:rFonts w:ascii="Calibri" w:hAnsi="Calibri" w:cs="Calibri"/>
                  <w:color w:val="000000"/>
                </w:rPr>
                <w:t>0.059</w:t>
              </w:r>
            </w:ins>
          </w:p>
        </w:tc>
        <w:tc>
          <w:tcPr>
            <w:tcW w:w="388" w:type="pct"/>
            <w:tcBorders>
              <w:top w:val="nil"/>
              <w:left w:val="nil"/>
              <w:bottom w:val="nil"/>
              <w:right w:val="nil"/>
            </w:tcBorders>
            <w:shd w:val="clear" w:color="auto" w:fill="auto"/>
            <w:noWrap/>
            <w:vAlign w:val="bottom"/>
            <w:hideMark/>
            <w:tcPrChange w:id="2082" w:author="Microsoft Office User" w:date="2018-12-16T18:34:00Z">
              <w:tcPr>
                <w:tcW w:w="0" w:type="auto"/>
                <w:tcBorders>
                  <w:top w:val="nil"/>
                  <w:left w:val="nil"/>
                  <w:bottom w:val="nil"/>
                  <w:right w:val="nil"/>
                </w:tcBorders>
                <w:shd w:val="clear" w:color="auto" w:fill="auto"/>
                <w:noWrap/>
                <w:vAlign w:val="bottom"/>
                <w:hideMark/>
              </w:tcPr>
            </w:tcPrChange>
          </w:tcPr>
          <w:p w14:paraId="65BE12CF" w14:textId="77777777" w:rsidR="0009723C" w:rsidRPr="0009723C" w:rsidRDefault="0009723C" w:rsidP="0009723C">
            <w:pPr>
              <w:rPr>
                <w:ins w:id="208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084" w:author="Microsoft Office User" w:date="2018-12-16T18:34:00Z">
              <w:tcPr>
                <w:tcW w:w="0" w:type="auto"/>
                <w:tcBorders>
                  <w:top w:val="nil"/>
                  <w:left w:val="nil"/>
                  <w:bottom w:val="nil"/>
                  <w:right w:val="nil"/>
                </w:tcBorders>
                <w:shd w:val="clear" w:color="auto" w:fill="auto"/>
                <w:noWrap/>
                <w:vAlign w:val="bottom"/>
                <w:hideMark/>
              </w:tcPr>
            </w:tcPrChange>
          </w:tcPr>
          <w:p w14:paraId="47E46FC8" w14:textId="77777777" w:rsidR="0009723C" w:rsidRPr="0009723C" w:rsidRDefault="0009723C" w:rsidP="0009723C">
            <w:pPr>
              <w:rPr>
                <w:ins w:id="2085" w:author="Microsoft Office User" w:date="2018-12-16T18:33:00Z"/>
                <w:rFonts w:ascii="Calibri" w:hAnsi="Calibri" w:cs="Calibri"/>
                <w:color w:val="000000"/>
              </w:rPr>
            </w:pPr>
            <w:ins w:id="2086" w:author="Microsoft Office User" w:date="2018-12-16T18:33:00Z">
              <w:r w:rsidRPr="0009723C">
                <w:rPr>
                  <w:rFonts w:ascii="Calibri" w:hAnsi="Calibri" w:cs="Calibri"/>
                  <w:color w:val="000000"/>
                </w:rPr>
                <w:t>0.165/-0.006</w:t>
              </w:r>
            </w:ins>
          </w:p>
        </w:tc>
        <w:tc>
          <w:tcPr>
            <w:tcW w:w="567" w:type="pct"/>
            <w:tcBorders>
              <w:top w:val="nil"/>
              <w:left w:val="nil"/>
              <w:bottom w:val="nil"/>
              <w:right w:val="nil"/>
            </w:tcBorders>
            <w:shd w:val="clear" w:color="auto" w:fill="auto"/>
            <w:noWrap/>
            <w:vAlign w:val="bottom"/>
            <w:hideMark/>
            <w:tcPrChange w:id="2087" w:author="Microsoft Office User" w:date="2018-12-16T18:34:00Z">
              <w:tcPr>
                <w:tcW w:w="0" w:type="auto"/>
                <w:tcBorders>
                  <w:top w:val="nil"/>
                  <w:left w:val="nil"/>
                  <w:bottom w:val="nil"/>
                  <w:right w:val="nil"/>
                </w:tcBorders>
                <w:shd w:val="clear" w:color="auto" w:fill="auto"/>
                <w:noWrap/>
                <w:vAlign w:val="bottom"/>
                <w:hideMark/>
              </w:tcPr>
            </w:tcPrChange>
          </w:tcPr>
          <w:p w14:paraId="21A12AAB" w14:textId="77777777" w:rsidR="0009723C" w:rsidRPr="0009723C" w:rsidRDefault="0009723C" w:rsidP="0009723C">
            <w:pPr>
              <w:rPr>
                <w:ins w:id="2088" w:author="Microsoft Office User" w:date="2018-12-16T18:33:00Z"/>
                <w:rFonts w:ascii="Calibri" w:hAnsi="Calibri" w:cs="Calibri"/>
                <w:color w:val="000000"/>
              </w:rPr>
            </w:pPr>
            <w:ins w:id="2089" w:author="Microsoft Office User" w:date="2018-12-16T18:33:00Z">
              <w:r w:rsidRPr="0009723C">
                <w:rPr>
                  <w:rFonts w:ascii="Calibri" w:hAnsi="Calibri" w:cs="Calibri"/>
                  <w:color w:val="000000"/>
                </w:rPr>
                <w:t>0.135/0.029</w:t>
              </w:r>
            </w:ins>
          </w:p>
        </w:tc>
        <w:tc>
          <w:tcPr>
            <w:tcW w:w="540" w:type="pct"/>
            <w:tcBorders>
              <w:top w:val="nil"/>
              <w:left w:val="nil"/>
              <w:bottom w:val="nil"/>
              <w:right w:val="nil"/>
            </w:tcBorders>
            <w:shd w:val="clear" w:color="auto" w:fill="auto"/>
            <w:noWrap/>
            <w:vAlign w:val="bottom"/>
            <w:hideMark/>
            <w:tcPrChange w:id="2090" w:author="Microsoft Office User" w:date="2018-12-16T18:34:00Z">
              <w:tcPr>
                <w:tcW w:w="0" w:type="auto"/>
                <w:tcBorders>
                  <w:top w:val="nil"/>
                  <w:left w:val="nil"/>
                  <w:bottom w:val="nil"/>
                  <w:right w:val="nil"/>
                </w:tcBorders>
                <w:shd w:val="clear" w:color="auto" w:fill="auto"/>
                <w:noWrap/>
                <w:vAlign w:val="bottom"/>
                <w:hideMark/>
              </w:tcPr>
            </w:tcPrChange>
          </w:tcPr>
          <w:p w14:paraId="3EEEA1E3" w14:textId="77777777" w:rsidR="0009723C" w:rsidRPr="0009723C" w:rsidRDefault="0009723C" w:rsidP="0009723C">
            <w:pPr>
              <w:rPr>
                <w:ins w:id="209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092" w:author="Microsoft Office User" w:date="2018-12-16T18:34:00Z">
              <w:tcPr>
                <w:tcW w:w="0" w:type="auto"/>
                <w:tcBorders>
                  <w:top w:val="nil"/>
                  <w:left w:val="nil"/>
                  <w:bottom w:val="nil"/>
                  <w:right w:val="nil"/>
                </w:tcBorders>
                <w:shd w:val="clear" w:color="auto" w:fill="auto"/>
                <w:noWrap/>
                <w:vAlign w:val="bottom"/>
                <w:hideMark/>
              </w:tcPr>
            </w:tcPrChange>
          </w:tcPr>
          <w:p w14:paraId="63C54B0B" w14:textId="77777777" w:rsidR="0009723C" w:rsidRPr="0009723C" w:rsidRDefault="0009723C" w:rsidP="0009723C">
            <w:pPr>
              <w:rPr>
                <w:ins w:id="2093" w:author="Microsoft Office User" w:date="2018-12-16T18:33:00Z"/>
                <w:rFonts w:ascii="Calibri" w:hAnsi="Calibri" w:cs="Calibri"/>
                <w:color w:val="000000"/>
              </w:rPr>
            </w:pPr>
            <w:ins w:id="2094" w:author="Microsoft Office User" w:date="2018-12-16T18:33:00Z">
              <w:r w:rsidRPr="0009723C">
                <w:rPr>
                  <w:rFonts w:ascii="Calibri" w:hAnsi="Calibri" w:cs="Calibri"/>
                  <w:color w:val="000000"/>
                </w:rPr>
                <w:t>-0.077/0.064</w:t>
              </w:r>
            </w:ins>
          </w:p>
        </w:tc>
        <w:tc>
          <w:tcPr>
            <w:tcW w:w="540" w:type="pct"/>
            <w:tcBorders>
              <w:top w:val="nil"/>
              <w:left w:val="nil"/>
              <w:bottom w:val="nil"/>
              <w:right w:val="nil"/>
            </w:tcBorders>
            <w:shd w:val="clear" w:color="auto" w:fill="auto"/>
            <w:noWrap/>
            <w:vAlign w:val="bottom"/>
            <w:hideMark/>
            <w:tcPrChange w:id="2095" w:author="Microsoft Office User" w:date="2018-12-16T18:34:00Z">
              <w:tcPr>
                <w:tcW w:w="0" w:type="auto"/>
                <w:tcBorders>
                  <w:top w:val="nil"/>
                  <w:left w:val="nil"/>
                  <w:bottom w:val="nil"/>
                  <w:right w:val="nil"/>
                </w:tcBorders>
                <w:shd w:val="clear" w:color="auto" w:fill="auto"/>
                <w:noWrap/>
                <w:vAlign w:val="bottom"/>
                <w:hideMark/>
              </w:tcPr>
            </w:tcPrChange>
          </w:tcPr>
          <w:p w14:paraId="22DCCD13" w14:textId="77777777" w:rsidR="0009723C" w:rsidRPr="0009723C" w:rsidRDefault="0009723C" w:rsidP="0009723C">
            <w:pPr>
              <w:rPr>
                <w:ins w:id="2096" w:author="Microsoft Office User" w:date="2018-12-16T18:33:00Z"/>
                <w:rFonts w:ascii="Calibri" w:hAnsi="Calibri" w:cs="Calibri"/>
                <w:color w:val="000000"/>
              </w:rPr>
            </w:pPr>
            <w:ins w:id="2097" w:author="Microsoft Office User" w:date="2018-12-16T18:33:00Z">
              <w:r w:rsidRPr="0009723C">
                <w:rPr>
                  <w:rFonts w:ascii="Calibri" w:hAnsi="Calibri" w:cs="Calibri"/>
                  <w:color w:val="000000"/>
                </w:rPr>
                <w:t>-0.071/0.057</w:t>
              </w:r>
            </w:ins>
          </w:p>
        </w:tc>
        <w:tc>
          <w:tcPr>
            <w:tcW w:w="513" w:type="pct"/>
            <w:tcBorders>
              <w:top w:val="nil"/>
              <w:left w:val="nil"/>
              <w:bottom w:val="nil"/>
              <w:right w:val="nil"/>
            </w:tcBorders>
            <w:shd w:val="clear" w:color="auto" w:fill="auto"/>
            <w:noWrap/>
            <w:vAlign w:val="bottom"/>
            <w:hideMark/>
            <w:tcPrChange w:id="2098" w:author="Microsoft Office User" w:date="2018-12-16T18:34:00Z">
              <w:tcPr>
                <w:tcW w:w="0" w:type="auto"/>
                <w:tcBorders>
                  <w:top w:val="nil"/>
                  <w:left w:val="nil"/>
                  <w:bottom w:val="nil"/>
                  <w:right w:val="nil"/>
                </w:tcBorders>
                <w:shd w:val="clear" w:color="auto" w:fill="auto"/>
                <w:noWrap/>
                <w:vAlign w:val="bottom"/>
                <w:hideMark/>
              </w:tcPr>
            </w:tcPrChange>
          </w:tcPr>
          <w:p w14:paraId="0BB410D8" w14:textId="77777777" w:rsidR="0009723C" w:rsidRPr="0009723C" w:rsidRDefault="0009723C" w:rsidP="0009723C">
            <w:pPr>
              <w:rPr>
                <w:ins w:id="2099" w:author="Microsoft Office User" w:date="2018-12-16T18:33:00Z"/>
                <w:rFonts w:ascii="Calibri" w:hAnsi="Calibri" w:cs="Calibri"/>
                <w:color w:val="000000"/>
              </w:rPr>
            </w:pPr>
          </w:p>
        </w:tc>
      </w:tr>
      <w:tr w:rsidR="0009723C" w:rsidRPr="0009723C" w14:paraId="0EAE3D34" w14:textId="77777777" w:rsidTr="0009723C">
        <w:tblPrEx>
          <w:tblW w:w="5000" w:type="pct"/>
          <w:tblCellMar>
            <w:left w:w="70" w:type="dxa"/>
            <w:right w:w="70" w:type="dxa"/>
          </w:tblCellMar>
          <w:tblPrExChange w:id="2100" w:author="Microsoft Office User" w:date="2018-12-16T18:34:00Z">
            <w:tblPrEx>
              <w:tblW w:w="0" w:type="auto"/>
              <w:tblCellMar>
                <w:left w:w="70" w:type="dxa"/>
                <w:right w:w="70" w:type="dxa"/>
              </w:tblCellMar>
            </w:tblPrEx>
          </w:tblPrExChange>
        </w:tblPrEx>
        <w:trPr>
          <w:trHeight w:val="320"/>
          <w:ins w:id="2101" w:author="Microsoft Office User" w:date="2018-12-16T18:33:00Z"/>
          <w:trPrChange w:id="210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03" w:author="Microsoft Office User" w:date="2018-12-16T18:34:00Z">
              <w:tcPr>
                <w:tcW w:w="0" w:type="auto"/>
                <w:tcBorders>
                  <w:top w:val="nil"/>
                  <w:left w:val="nil"/>
                  <w:bottom w:val="nil"/>
                  <w:right w:val="nil"/>
                </w:tcBorders>
                <w:shd w:val="clear" w:color="auto" w:fill="auto"/>
                <w:noWrap/>
                <w:vAlign w:val="bottom"/>
                <w:hideMark/>
              </w:tcPr>
            </w:tcPrChange>
          </w:tcPr>
          <w:p w14:paraId="3E99AC4E" w14:textId="77777777" w:rsidR="0009723C" w:rsidRPr="0009723C" w:rsidRDefault="0009723C" w:rsidP="0009723C">
            <w:pPr>
              <w:rPr>
                <w:ins w:id="2104" w:author="Microsoft Office User" w:date="2018-12-16T18:33:00Z"/>
                <w:rFonts w:ascii="Calibri" w:hAnsi="Calibri" w:cs="Calibri"/>
                <w:color w:val="000000"/>
              </w:rPr>
            </w:pPr>
            <w:ins w:id="2105" w:author="Microsoft Office User" w:date="2018-12-16T18:33:00Z">
              <w:r w:rsidRPr="0009723C">
                <w:rPr>
                  <w:rFonts w:ascii="Calibri" w:hAnsi="Calibri" w:cs="Calibri"/>
                  <w:color w:val="000000"/>
                </w:rPr>
                <w:t>A8</w:t>
              </w:r>
            </w:ins>
          </w:p>
        </w:tc>
        <w:tc>
          <w:tcPr>
            <w:tcW w:w="471" w:type="pct"/>
            <w:tcBorders>
              <w:top w:val="nil"/>
              <w:left w:val="nil"/>
              <w:bottom w:val="nil"/>
              <w:right w:val="nil"/>
            </w:tcBorders>
            <w:shd w:val="clear" w:color="auto" w:fill="auto"/>
            <w:noWrap/>
            <w:vAlign w:val="bottom"/>
            <w:hideMark/>
            <w:tcPrChange w:id="2106" w:author="Microsoft Office User" w:date="2018-12-16T18:34:00Z">
              <w:tcPr>
                <w:tcW w:w="0" w:type="auto"/>
                <w:tcBorders>
                  <w:top w:val="nil"/>
                  <w:left w:val="nil"/>
                  <w:bottom w:val="nil"/>
                  <w:right w:val="nil"/>
                </w:tcBorders>
                <w:shd w:val="clear" w:color="auto" w:fill="auto"/>
                <w:noWrap/>
                <w:vAlign w:val="bottom"/>
                <w:hideMark/>
              </w:tcPr>
            </w:tcPrChange>
          </w:tcPr>
          <w:p w14:paraId="28740D85" w14:textId="77777777" w:rsidR="0009723C" w:rsidRPr="0009723C" w:rsidRDefault="0009723C" w:rsidP="0009723C">
            <w:pPr>
              <w:rPr>
                <w:ins w:id="2107" w:author="Microsoft Office User" w:date="2018-12-16T18:33:00Z"/>
                <w:rFonts w:ascii="Calibri" w:hAnsi="Calibri" w:cs="Calibri"/>
                <w:color w:val="000000"/>
              </w:rPr>
            </w:pPr>
            <w:ins w:id="2108" w:author="Microsoft Office User" w:date="2018-12-16T18:33:00Z">
              <w:r w:rsidRPr="0009723C">
                <w:rPr>
                  <w:rFonts w:ascii="Calibri" w:hAnsi="Calibri" w:cs="Calibri"/>
                  <w:color w:val="000000"/>
                </w:rPr>
                <w:t>0.14</w:t>
              </w:r>
            </w:ins>
          </w:p>
        </w:tc>
        <w:tc>
          <w:tcPr>
            <w:tcW w:w="304" w:type="pct"/>
            <w:tcBorders>
              <w:top w:val="nil"/>
              <w:left w:val="nil"/>
              <w:bottom w:val="nil"/>
              <w:right w:val="nil"/>
            </w:tcBorders>
            <w:shd w:val="clear" w:color="auto" w:fill="auto"/>
            <w:noWrap/>
            <w:vAlign w:val="bottom"/>
            <w:hideMark/>
            <w:tcPrChange w:id="2109" w:author="Microsoft Office User" w:date="2018-12-16T18:34:00Z">
              <w:tcPr>
                <w:tcW w:w="0" w:type="auto"/>
                <w:tcBorders>
                  <w:top w:val="nil"/>
                  <w:left w:val="nil"/>
                  <w:bottom w:val="nil"/>
                  <w:right w:val="nil"/>
                </w:tcBorders>
                <w:shd w:val="clear" w:color="auto" w:fill="auto"/>
                <w:noWrap/>
                <w:vAlign w:val="bottom"/>
                <w:hideMark/>
              </w:tcPr>
            </w:tcPrChange>
          </w:tcPr>
          <w:p w14:paraId="07377159" w14:textId="77777777" w:rsidR="0009723C" w:rsidRPr="0009723C" w:rsidRDefault="0009723C" w:rsidP="0009723C">
            <w:pPr>
              <w:rPr>
                <w:ins w:id="2110" w:author="Microsoft Office User" w:date="2018-12-16T18:33:00Z"/>
                <w:rFonts w:ascii="Calibri" w:hAnsi="Calibri" w:cs="Calibri"/>
                <w:color w:val="000000"/>
              </w:rPr>
            </w:pPr>
            <w:ins w:id="2111" w:author="Microsoft Office User" w:date="2018-12-16T18:33:00Z">
              <w:r w:rsidRPr="0009723C">
                <w:rPr>
                  <w:rFonts w:ascii="Calibri" w:hAnsi="Calibri" w:cs="Calibri"/>
                  <w:color w:val="000000"/>
                </w:rPr>
                <w:t>0.043</w:t>
              </w:r>
            </w:ins>
          </w:p>
        </w:tc>
        <w:tc>
          <w:tcPr>
            <w:tcW w:w="388" w:type="pct"/>
            <w:tcBorders>
              <w:top w:val="nil"/>
              <w:left w:val="nil"/>
              <w:bottom w:val="nil"/>
              <w:right w:val="nil"/>
            </w:tcBorders>
            <w:shd w:val="clear" w:color="auto" w:fill="auto"/>
            <w:noWrap/>
            <w:vAlign w:val="bottom"/>
            <w:hideMark/>
            <w:tcPrChange w:id="2112" w:author="Microsoft Office User" w:date="2018-12-16T18:34:00Z">
              <w:tcPr>
                <w:tcW w:w="0" w:type="auto"/>
                <w:tcBorders>
                  <w:top w:val="nil"/>
                  <w:left w:val="nil"/>
                  <w:bottom w:val="nil"/>
                  <w:right w:val="nil"/>
                </w:tcBorders>
                <w:shd w:val="clear" w:color="auto" w:fill="auto"/>
                <w:noWrap/>
                <w:vAlign w:val="bottom"/>
                <w:hideMark/>
              </w:tcPr>
            </w:tcPrChange>
          </w:tcPr>
          <w:p w14:paraId="7504287D" w14:textId="77777777" w:rsidR="0009723C" w:rsidRPr="0009723C" w:rsidRDefault="0009723C" w:rsidP="0009723C">
            <w:pPr>
              <w:rPr>
                <w:ins w:id="211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14" w:author="Microsoft Office User" w:date="2018-12-16T18:34:00Z">
              <w:tcPr>
                <w:tcW w:w="0" w:type="auto"/>
                <w:tcBorders>
                  <w:top w:val="nil"/>
                  <w:left w:val="nil"/>
                  <w:bottom w:val="nil"/>
                  <w:right w:val="nil"/>
                </w:tcBorders>
                <w:shd w:val="clear" w:color="auto" w:fill="auto"/>
                <w:noWrap/>
                <w:vAlign w:val="bottom"/>
                <w:hideMark/>
              </w:tcPr>
            </w:tcPrChange>
          </w:tcPr>
          <w:p w14:paraId="3B92365A" w14:textId="77777777" w:rsidR="0009723C" w:rsidRPr="0009723C" w:rsidRDefault="0009723C" w:rsidP="0009723C">
            <w:pPr>
              <w:rPr>
                <w:ins w:id="2115" w:author="Microsoft Office User" w:date="2018-12-16T18:33:00Z"/>
                <w:rFonts w:ascii="Calibri" w:hAnsi="Calibri" w:cs="Calibri"/>
                <w:color w:val="000000"/>
              </w:rPr>
            </w:pPr>
            <w:ins w:id="2116" w:author="Microsoft Office User" w:date="2018-12-16T18:33:00Z">
              <w:r w:rsidRPr="0009723C">
                <w:rPr>
                  <w:rFonts w:ascii="Calibri" w:hAnsi="Calibri" w:cs="Calibri"/>
                  <w:color w:val="000000"/>
                </w:rPr>
                <w:t>0.145/-0.126</w:t>
              </w:r>
            </w:ins>
          </w:p>
        </w:tc>
        <w:tc>
          <w:tcPr>
            <w:tcW w:w="567" w:type="pct"/>
            <w:tcBorders>
              <w:top w:val="nil"/>
              <w:left w:val="nil"/>
              <w:bottom w:val="nil"/>
              <w:right w:val="nil"/>
            </w:tcBorders>
            <w:shd w:val="clear" w:color="auto" w:fill="auto"/>
            <w:noWrap/>
            <w:vAlign w:val="bottom"/>
            <w:hideMark/>
            <w:tcPrChange w:id="2117" w:author="Microsoft Office User" w:date="2018-12-16T18:34:00Z">
              <w:tcPr>
                <w:tcW w:w="0" w:type="auto"/>
                <w:tcBorders>
                  <w:top w:val="nil"/>
                  <w:left w:val="nil"/>
                  <w:bottom w:val="nil"/>
                  <w:right w:val="nil"/>
                </w:tcBorders>
                <w:shd w:val="clear" w:color="auto" w:fill="auto"/>
                <w:noWrap/>
                <w:vAlign w:val="bottom"/>
                <w:hideMark/>
              </w:tcPr>
            </w:tcPrChange>
          </w:tcPr>
          <w:p w14:paraId="733BE6BF" w14:textId="77777777" w:rsidR="0009723C" w:rsidRPr="0009723C" w:rsidRDefault="0009723C" w:rsidP="0009723C">
            <w:pPr>
              <w:rPr>
                <w:ins w:id="2118" w:author="Microsoft Office User" w:date="2018-12-16T18:33:00Z"/>
                <w:rFonts w:ascii="Calibri" w:hAnsi="Calibri" w:cs="Calibri"/>
                <w:color w:val="000000"/>
              </w:rPr>
            </w:pPr>
            <w:ins w:id="2119" w:author="Microsoft Office User" w:date="2018-12-16T18:33:00Z">
              <w:r w:rsidRPr="0009723C">
                <w:rPr>
                  <w:rFonts w:ascii="Calibri" w:hAnsi="Calibri" w:cs="Calibri"/>
                  <w:color w:val="000000"/>
                </w:rPr>
                <w:t>0.058/-0.139</w:t>
              </w:r>
            </w:ins>
          </w:p>
        </w:tc>
        <w:tc>
          <w:tcPr>
            <w:tcW w:w="540" w:type="pct"/>
            <w:tcBorders>
              <w:top w:val="nil"/>
              <w:left w:val="nil"/>
              <w:bottom w:val="nil"/>
              <w:right w:val="nil"/>
            </w:tcBorders>
            <w:shd w:val="clear" w:color="auto" w:fill="auto"/>
            <w:noWrap/>
            <w:vAlign w:val="bottom"/>
            <w:hideMark/>
            <w:tcPrChange w:id="2120" w:author="Microsoft Office User" w:date="2018-12-16T18:34:00Z">
              <w:tcPr>
                <w:tcW w:w="0" w:type="auto"/>
                <w:tcBorders>
                  <w:top w:val="nil"/>
                  <w:left w:val="nil"/>
                  <w:bottom w:val="nil"/>
                  <w:right w:val="nil"/>
                </w:tcBorders>
                <w:shd w:val="clear" w:color="auto" w:fill="auto"/>
                <w:noWrap/>
                <w:vAlign w:val="bottom"/>
                <w:hideMark/>
              </w:tcPr>
            </w:tcPrChange>
          </w:tcPr>
          <w:p w14:paraId="5C10153C" w14:textId="77777777" w:rsidR="0009723C" w:rsidRPr="0009723C" w:rsidRDefault="0009723C" w:rsidP="0009723C">
            <w:pPr>
              <w:rPr>
                <w:ins w:id="212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122" w:author="Microsoft Office User" w:date="2018-12-16T18:34:00Z">
              <w:tcPr>
                <w:tcW w:w="0" w:type="auto"/>
                <w:tcBorders>
                  <w:top w:val="nil"/>
                  <w:left w:val="nil"/>
                  <w:bottom w:val="nil"/>
                  <w:right w:val="nil"/>
                </w:tcBorders>
                <w:shd w:val="clear" w:color="auto" w:fill="auto"/>
                <w:noWrap/>
                <w:vAlign w:val="bottom"/>
                <w:hideMark/>
              </w:tcPr>
            </w:tcPrChange>
          </w:tcPr>
          <w:p w14:paraId="700B95B5" w14:textId="77777777" w:rsidR="0009723C" w:rsidRPr="0009723C" w:rsidRDefault="0009723C" w:rsidP="0009723C">
            <w:pPr>
              <w:rPr>
                <w:ins w:id="2123" w:author="Microsoft Office User" w:date="2018-12-16T18:33:00Z"/>
                <w:rFonts w:ascii="Calibri" w:hAnsi="Calibri" w:cs="Calibri"/>
                <w:color w:val="000000"/>
              </w:rPr>
            </w:pPr>
            <w:ins w:id="2124" w:author="Microsoft Office User" w:date="2018-12-16T18:33:00Z">
              <w:r w:rsidRPr="0009723C">
                <w:rPr>
                  <w:rFonts w:ascii="Calibri" w:hAnsi="Calibri" w:cs="Calibri"/>
                  <w:color w:val="000000"/>
                </w:rPr>
                <w:t>-0.036/0.037</w:t>
              </w:r>
            </w:ins>
          </w:p>
        </w:tc>
        <w:tc>
          <w:tcPr>
            <w:tcW w:w="540" w:type="pct"/>
            <w:tcBorders>
              <w:top w:val="nil"/>
              <w:left w:val="nil"/>
              <w:bottom w:val="nil"/>
              <w:right w:val="nil"/>
            </w:tcBorders>
            <w:shd w:val="clear" w:color="auto" w:fill="auto"/>
            <w:noWrap/>
            <w:vAlign w:val="bottom"/>
            <w:hideMark/>
            <w:tcPrChange w:id="2125" w:author="Microsoft Office User" w:date="2018-12-16T18:34:00Z">
              <w:tcPr>
                <w:tcW w:w="0" w:type="auto"/>
                <w:tcBorders>
                  <w:top w:val="nil"/>
                  <w:left w:val="nil"/>
                  <w:bottom w:val="nil"/>
                  <w:right w:val="nil"/>
                </w:tcBorders>
                <w:shd w:val="clear" w:color="auto" w:fill="auto"/>
                <w:noWrap/>
                <w:vAlign w:val="bottom"/>
                <w:hideMark/>
              </w:tcPr>
            </w:tcPrChange>
          </w:tcPr>
          <w:p w14:paraId="077B24B6" w14:textId="77777777" w:rsidR="0009723C" w:rsidRPr="0009723C" w:rsidRDefault="0009723C" w:rsidP="0009723C">
            <w:pPr>
              <w:rPr>
                <w:ins w:id="2126" w:author="Microsoft Office User" w:date="2018-12-16T18:33:00Z"/>
                <w:rFonts w:ascii="Calibri" w:hAnsi="Calibri" w:cs="Calibri"/>
                <w:color w:val="000000"/>
              </w:rPr>
            </w:pPr>
            <w:ins w:id="2127" w:author="Microsoft Office User" w:date="2018-12-16T18:33:00Z">
              <w:r w:rsidRPr="0009723C">
                <w:rPr>
                  <w:rFonts w:ascii="Calibri" w:hAnsi="Calibri" w:cs="Calibri"/>
                  <w:color w:val="000000"/>
                </w:rPr>
                <w:t>0.046/-0.034</w:t>
              </w:r>
            </w:ins>
          </w:p>
        </w:tc>
        <w:tc>
          <w:tcPr>
            <w:tcW w:w="513" w:type="pct"/>
            <w:tcBorders>
              <w:top w:val="nil"/>
              <w:left w:val="nil"/>
              <w:bottom w:val="nil"/>
              <w:right w:val="nil"/>
            </w:tcBorders>
            <w:shd w:val="clear" w:color="auto" w:fill="auto"/>
            <w:noWrap/>
            <w:vAlign w:val="bottom"/>
            <w:hideMark/>
            <w:tcPrChange w:id="2128" w:author="Microsoft Office User" w:date="2018-12-16T18:34:00Z">
              <w:tcPr>
                <w:tcW w:w="0" w:type="auto"/>
                <w:tcBorders>
                  <w:top w:val="nil"/>
                  <w:left w:val="nil"/>
                  <w:bottom w:val="nil"/>
                  <w:right w:val="nil"/>
                </w:tcBorders>
                <w:shd w:val="clear" w:color="auto" w:fill="auto"/>
                <w:noWrap/>
                <w:vAlign w:val="bottom"/>
                <w:hideMark/>
              </w:tcPr>
            </w:tcPrChange>
          </w:tcPr>
          <w:p w14:paraId="1A3C1996" w14:textId="77777777" w:rsidR="0009723C" w:rsidRPr="0009723C" w:rsidRDefault="0009723C" w:rsidP="0009723C">
            <w:pPr>
              <w:rPr>
                <w:ins w:id="2129" w:author="Microsoft Office User" w:date="2018-12-16T18:33:00Z"/>
                <w:rFonts w:ascii="Calibri" w:hAnsi="Calibri" w:cs="Calibri"/>
                <w:color w:val="000000"/>
              </w:rPr>
            </w:pPr>
          </w:p>
        </w:tc>
      </w:tr>
      <w:tr w:rsidR="0009723C" w:rsidRPr="0009723C" w14:paraId="77CB878B" w14:textId="77777777" w:rsidTr="0009723C">
        <w:tblPrEx>
          <w:tblW w:w="5000" w:type="pct"/>
          <w:tblCellMar>
            <w:left w:w="70" w:type="dxa"/>
            <w:right w:w="70" w:type="dxa"/>
          </w:tblCellMar>
          <w:tblPrExChange w:id="2130" w:author="Microsoft Office User" w:date="2018-12-16T18:34:00Z">
            <w:tblPrEx>
              <w:tblW w:w="0" w:type="auto"/>
              <w:tblCellMar>
                <w:left w:w="70" w:type="dxa"/>
                <w:right w:w="70" w:type="dxa"/>
              </w:tblCellMar>
            </w:tblPrEx>
          </w:tblPrExChange>
        </w:tblPrEx>
        <w:trPr>
          <w:trHeight w:val="320"/>
          <w:ins w:id="2131" w:author="Microsoft Office User" w:date="2018-12-16T18:33:00Z"/>
          <w:trPrChange w:id="213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33" w:author="Microsoft Office User" w:date="2018-12-16T18:34:00Z">
              <w:tcPr>
                <w:tcW w:w="0" w:type="auto"/>
                <w:tcBorders>
                  <w:top w:val="nil"/>
                  <w:left w:val="nil"/>
                  <w:bottom w:val="nil"/>
                  <w:right w:val="nil"/>
                </w:tcBorders>
                <w:shd w:val="clear" w:color="auto" w:fill="auto"/>
                <w:noWrap/>
                <w:vAlign w:val="bottom"/>
                <w:hideMark/>
              </w:tcPr>
            </w:tcPrChange>
          </w:tcPr>
          <w:p w14:paraId="4D6E9FB9" w14:textId="77777777" w:rsidR="0009723C" w:rsidRPr="0009723C" w:rsidRDefault="0009723C" w:rsidP="0009723C">
            <w:pPr>
              <w:rPr>
                <w:ins w:id="2134" w:author="Microsoft Office User" w:date="2018-12-16T18:33:00Z"/>
                <w:rFonts w:ascii="Calibri" w:hAnsi="Calibri" w:cs="Calibri"/>
                <w:color w:val="000000"/>
              </w:rPr>
            </w:pPr>
            <w:proofErr w:type="spellStart"/>
            <w:ins w:id="2135" w:author="Microsoft Office User" w:date="2018-12-16T18:33:00Z">
              <w:r w:rsidRPr="0009723C">
                <w:rPr>
                  <w:rFonts w:ascii="Calibri" w:hAnsi="Calibri" w:cs="Calibri"/>
                  <w:color w:val="000000"/>
                </w:rPr>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2136" w:author="Microsoft Office User" w:date="2018-12-16T18:34:00Z">
              <w:tcPr>
                <w:tcW w:w="0" w:type="auto"/>
                <w:tcBorders>
                  <w:top w:val="nil"/>
                  <w:left w:val="nil"/>
                  <w:bottom w:val="nil"/>
                  <w:right w:val="nil"/>
                </w:tcBorders>
                <w:shd w:val="clear" w:color="auto" w:fill="auto"/>
                <w:noWrap/>
                <w:vAlign w:val="bottom"/>
                <w:hideMark/>
              </w:tcPr>
            </w:tcPrChange>
          </w:tcPr>
          <w:p w14:paraId="27F26003" w14:textId="77777777" w:rsidR="0009723C" w:rsidRPr="0009723C" w:rsidRDefault="0009723C" w:rsidP="0009723C">
            <w:pPr>
              <w:rPr>
                <w:ins w:id="2137" w:author="Microsoft Office User" w:date="2018-12-16T18:33:00Z"/>
                <w:rFonts w:ascii="Calibri" w:hAnsi="Calibri" w:cs="Calibri"/>
                <w:color w:val="000000"/>
              </w:rPr>
            </w:pPr>
            <w:ins w:id="2138" w:author="Microsoft Office User" w:date="2018-12-16T18:33:00Z">
              <w:r w:rsidRPr="0009723C">
                <w:rPr>
                  <w:rFonts w:ascii="Calibri" w:hAnsi="Calibri" w:cs="Calibri"/>
                  <w:color w:val="000000"/>
                </w:rPr>
                <w:t>0.157</w:t>
              </w:r>
            </w:ins>
          </w:p>
        </w:tc>
        <w:tc>
          <w:tcPr>
            <w:tcW w:w="304" w:type="pct"/>
            <w:tcBorders>
              <w:top w:val="nil"/>
              <w:left w:val="nil"/>
              <w:bottom w:val="nil"/>
              <w:right w:val="nil"/>
            </w:tcBorders>
            <w:shd w:val="clear" w:color="auto" w:fill="auto"/>
            <w:noWrap/>
            <w:vAlign w:val="bottom"/>
            <w:hideMark/>
            <w:tcPrChange w:id="2139" w:author="Microsoft Office User" w:date="2018-12-16T18:34:00Z">
              <w:tcPr>
                <w:tcW w:w="0" w:type="auto"/>
                <w:tcBorders>
                  <w:top w:val="nil"/>
                  <w:left w:val="nil"/>
                  <w:bottom w:val="nil"/>
                  <w:right w:val="nil"/>
                </w:tcBorders>
                <w:shd w:val="clear" w:color="auto" w:fill="auto"/>
                <w:noWrap/>
                <w:vAlign w:val="bottom"/>
                <w:hideMark/>
              </w:tcPr>
            </w:tcPrChange>
          </w:tcPr>
          <w:p w14:paraId="185A2AD5" w14:textId="77777777" w:rsidR="0009723C" w:rsidRPr="0009723C" w:rsidRDefault="0009723C" w:rsidP="0009723C">
            <w:pPr>
              <w:rPr>
                <w:ins w:id="2140"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141" w:author="Microsoft Office User" w:date="2018-12-16T18:34:00Z">
              <w:tcPr>
                <w:tcW w:w="0" w:type="auto"/>
                <w:tcBorders>
                  <w:top w:val="nil"/>
                  <w:left w:val="nil"/>
                  <w:bottom w:val="nil"/>
                  <w:right w:val="nil"/>
                </w:tcBorders>
                <w:shd w:val="clear" w:color="auto" w:fill="auto"/>
                <w:noWrap/>
                <w:vAlign w:val="bottom"/>
                <w:hideMark/>
              </w:tcPr>
            </w:tcPrChange>
          </w:tcPr>
          <w:p w14:paraId="5629FBC1" w14:textId="77777777" w:rsidR="0009723C" w:rsidRPr="0009723C" w:rsidRDefault="0009723C" w:rsidP="0009723C">
            <w:pPr>
              <w:rPr>
                <w:ins w:id="2142" w:author="Microsoft Office User" w:date="2018-12-16T18:33:00Z"/>
                <w:rFonts w:ascii="Calibri" w:hAnsi="Calibri" w:cs="Calibri"/>
                <w:color w:val="000000"/>
              </w:rPr>
            </w:pPr>
            <w:ins w:id="2143" w:author="Microsoft Office User" w:date="2018-12-16T18:33:00Z">
              <w:r w:rsidRPr="0009723C">
                <w:rPr>
                  <w:rFonts w:ascii="Calibri" w:hAnsi="Calibri" w:cs="Calibri"/>
                  <w:color w:val="000000"/>
                </w:rPr>
                <w:t>0.104</w:t>
              </w:r>
            </w:ins>
          </w:p>
        </w:tc>
        <w:tc>
          <w:tcPr>
            <w:tcW w:w="540" w:type="pct"/>
            <w:tcBorders>
              <w:top w:val="nil"/>
              <w:left w:val="nil"/>
              <w:bottom w:val="nil"/>
              <w:right w:val="nil"/>
            </w:tcBorders>
            <w:shd w:val="clear" w:color="auto" w:fill="auto"/>
            <w:noWrap/>
            <w:vAlign w:val="bottom"/>
            <w:hideMark/>
            <w:tcPrChange w:id="2144" w:author="Microsoft Office User" w:date="2018-12-16T18:34:00Z">
              <w:tcPr>
                <w:tcW w:w="0" w:type="auto"/>
                <w:tcBorders>
                  <w:top w:val="nil"/>
                  <w:left w:val="nil"/>
                  <w:bottom w:val="nil"/>
                  <w:right w:val="nil"/>
                </w:tcBorders>
                <w:shd w:val="clear" w:color="auto" w:fill="auto"/>
                <w:noWrap/>
                <w:vAlign w:val="bottom"/>
                <w:hideMark/>
              </w:tcPr>
            </w:tcPrChange>
          </w:tcPr>
          <w:p w14:paraId="23ABF4CE" w14:textId="77777777" w:rsidR="0009723C" w:rsidRPr="0009723C" w:rsidRDefault="0009723C" w:rsidP="0009723C">
            <w:pPr>
              <w:rPr>
                <w:ins w:id="2145" w:author="Microsoft Office User" w:date="2018-12-16T18:33:00Z"/>
                <w:rFonts w:ascii="Calibri" w:hAnsi="Calibri" w:cs="Calibri"/>
                <w:color w:val="000000"/>
              </w:rPr>
            </w:pPr>
            <w:ins w:id="2146" w:author="Microsoft Office User" w:date="2018-12-16T18:33:00Z">
              <w:r w:rsidRPr="0009723C">
                <w:rPr>
                  <w:rFonts w:ascii="Calibri" w:hAnsi="Calibri" w:cs="Calibri"/>
                  <w:color w:val="000000"/>
                </w:rPr>
                <w:t>0.201/-0.078</w:t>
              </w:r>
            </w:ins>
          </w:p>
        </w:tc>
        <w:tc>
          <w:tcPr>
            <w:tcW w:w="567" w:type="pct"/>
            <w:tcBorders>
              <w:top w:val="nil"/>
              <w:left w:val="nil"/>
              <w:bottom w:val="nil"/>
              <w:right w:val="nil"/>
            </w:tcBorders>
            <w:shd w:val="clear" w:color="auto" w:fill="auto"/>
            <w:noWrap/>
            <w:vAlign w:val="bottom"/>
            <w:hideMark/>
            <w:tcPrChange w:id="2147" w:author="Microsoft Office User" w:date="2018-12-16T18:34:00Z">
              <w:tcPr>
                <w:tcW w:w="0" w:type="auto"/>
                <w:tcBorders>
                  <w:top w:val="nil"/>
                  <w:left w:val="nil"/>
                  <w:bottom w:val="nil"/>
                  <w:right w:val="nil"/>
                </w:tcBorders>
                <w:shd w:val="clear" w:color="auto" w:fill="auto"/>
                <w:noWrap/>
                <w:vAlign w:val="bottom"/>
                <w:hideMark/>
              </w:tcPr>
            </w:tcPrChange>
          </w:tcPr>
          <w:p w14:paraId="16DB4693" w14:textId="77777777" w:rsidR="0009723C" w:rsidRPr="0009723C" w:rsidRDefault="0009723C" w:rsidP="0009723C">
            <w:pPr>
              <w:rPr>
                <w:ins w:id="2148"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49" w:author="Microsoft Office User" w:date="2018-12-16T18:34:00Z">
              <w:tcPr>
                <w:tcW w:w="0" w:type="auto"/>
                <w:tcBorders>
                  <w:top w:val="nil"/>
                  <w:left w:val="nil"/>
                  <w:bottom w:val="nil"/>
                  <w:right w:val="nil"/>
                </w:tcBorders>
                <w:shd w:val="clear" w:color="auto" w:fill="auto"/>
                <w:noWrap/>
                <w:vAlign w:val="bottom"/>
                <w:hideMark/>
              </w:tcPr>
            </w:tcPrChange>
          </w:tcPr>
          <w:p w14:paraId="752F30AB" w14:textId="77777777" w:rsidR="0009723C" w:rsidRPr="0009723C" w:rsidRDefault="0009723C" w:rsidP="0009723C">
            <w:pPr>
              <w:rPr>
                <w:ins w:id="2150" w:author="Microsoft Office User" w:date="2018-12-16T18:33:00Z"/>
                <w:rFonts w:ascii="Calibri" w:hAnsi="Calibri" w:cs="Calibri"/>
                <w:color w:val="000000"/>
              </w:rPr>
            </w:pPr>
            <w:ins w:id="2151" w:author="Microsoft Office User" w:date="2018-12-16T18:33:00Z">
              <w:r w:rsidRPr="0009723C">
                <w:rPr>
                  <w:rFonts w:ascii="Calibri" w:hAnsi="Calibri" w:cs="Calibri"/>
                  <w:color w:val="000000"/>
                </w:rPr>
                <w:t>0.057/0.018</w:t>
              </w:r>
            </w:ins>
          </w:p>
        </w:tc>
        <w:tc>
          <w:tcPr>
            <w:tcW w:w="567" w:type="pct"/>
            <w:tcBorders>
              <w:top w:val="nil"/>
              <w:left w:val="nil"/>
              <w:bottom w:val="nil"/>
              <w:right w:val="nil"/>
            </w:tcBorders>
            <w:shd w:val="clear" w:color="auto" w:fill="auto"/>
            <w:noWrap/>
            <w:vAlign w:val="bottom"/>
            <w:hideMark/>
            <w:tcPrChange w:id="2152" w:author="Microsoft Office User" w:date="2018-12-16T18:34:00Z">
              <w:tcPr>
                <w:tcW w:w="0" w:type="auto"/>
                <w:tcBorders>
                  <w:top w:val="nil"/>
                  <w:left w:val="nil"/>
                  <w:bottom w:val="nil"/>
                  <w:right w:val="nil"/>
                </w:tcBorders>
                <w:shd w:val="clear" w:color="auto" w:fill="auto"/>
                <w:noWrap/>
                <w:vAlign w:val="bottom"/>
                <w:hideMark/>
              </w:tcPr>
            </w:tcPrChange>
          </w:tcPr>
          <w:p w14:paraId="2E6B03F6" w14:textId="77777777" w:rsidR="0009723C" w:rsidRPr="0009723C" w:rsidRDefault="0009723C" w:rsidP="0009723C">
            <w:pPr>
              <w:rPr>
                <w:ins w:id="2153" w:author="Microsoft Office User" w:date="2018-12-16T18:33:00Z"/>
                <w:rFonts w:ascii="Calibri" w:hAnsi="Calibri" w:cs="Calibri"/>
                <w:color w:val="000000"/>
              </w:rPr>
            </w:pPr>
            <w:ins w:id="2154" w:author="Microsoft Office User" w:date="2018-12-16T18:33:00Z">
              <w:r w:rsidRPr="0009723C">
                <w:rPr>
                  <w:rFonts w:ascii="Calibri" w:hAnsi="Calibri" w:cs="Calibri"/>
                  <w:color w:val="000000"/>
                </w:rPr>
                <w:t>-0.108/0.1</w:t>
              </w:r>
            </w:ins>
          </w:p>
        </w:tc>
        <w:tc>
          <w:tcPr>
            <w:tcW w:w="540" w:type="pct"/>
            <w:tcBorders>
              <w:top w:val="nil"/>
              <w:left w:val="nil"/>
              <w:bottom w:val="nil"/>
              <w:right w:val="nil"/>
            </w:tcBorders>
            <w:shd w:val="clear" w:color="auto" w:fill="auto"/>
            <w:noWrap/>
            <w:vAlign w:val="bottom"/>
            <w:hideMark/>
            <w:tcPrChange w:id="2155" w:author="Microsoft Office User" w:date="2018-12-16T18:34:00Z">
              <w:tcPr>
                <w:tcW w:w="0" w:type="auto"/>
                <w:tcBorders>
                  <w:top w:val="nil"/>
                  <w:left w:val="nil"/>
                  <w:bottom w:val="nil"/>
                  <w:right w:val="nil"/>
                </w:tcBorders>
                <w:shd w:val="clear" w:color="auto" w:fill="auto"/>
                <w:noWrap/>
                <w:vAlign w:val="bottom"/>
                <w:hideMark/>
              </w:tcPr>
            </w:tcPrChange>
          </w:tcPr>
          <w:p w14:paraId="5A83C750" w14:textId="77777777" w:rsidR="0009723C" w:rsidRPr="0009723C" w:rsidRDefault="0009723C" w:rsidP="0009723C">
            <w:pPr>
              <w:rPr>
                <w:ins w:id="2156"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2157" w:author="Microsoft Office User" w:date="2018-12-16T18:34:00Z">
              <w:tcPr>
                <w:tcW w:w="0" w:type="auto"/>
                <w:tcBorders>
                  <w:top w:val="nil"/>
                  <w:left w:val="nil"/>
                  <w:bottom w:val="nil"/>
                  <w:right w:val="nil"/>
                </w:tcBorders>
                <w:shd w:val="clear" w:color="auto" w:fill="auto"/>
                <w:noWrap/>
                <w:vAlign w:val="bottom"/>
                <w:hideMark/>
              </w:tcPr>
            </w:tcPrChange>
          </w:tcPr>
          <w:p w14:paraId="0C8224D4" w14:textId="77777777" w:rsidR="0009723C" w:rsidRPr="0009723C" w:rsidRDefault="0009723C" w:rsidP="0009723C">
            <w:pPr>
              <w:rPr>
                <w:ins w:id="2158" w:author="Microsoft Office User" w:date="2018-12-16T18:33:00Z"/>
                <w:rFonts w:ascii="Calibri" w:hAnsi="Calibri" w:cs="Calibri"/>
                <w:color w:val="000000"/>
              </w:rPr>
            </w:pPr>
            <w:ins w:id="2159" w:author="Microsoft Office User" w:date="2018-12-16T18:33:00Z">
              <w:r w:rsidRPr="0009723C">
                <w:rPr>
                  <w:rFonts w:ascii="Calibri" w:hAnsi="Calibri" w:cs="Calibri"/>
                  <w:color w:val="000000"/>
                </w:rPr>
                <w:t>0.022/0.017</w:t>
              </w:r>
            </w:ins>
          </w:p>
        </w:tc>
      </w:tr>
      <w:tr w:rsidR="0009723C" w:rsidRPr="0009723C" w14:paraId="2BA0C507" w14:textId="77777777" w:rsidTr="0009723C">
        <w:tblPrEx>
          <w:tblW w:w="5000" w:type="pct"/>
          <w:tblCellMar>
            <w:left w:w="70" w:type="dxa"/>
            <w:right w:w="70" w:type="dxa"/>
          </w:tblCellMar>
          <w:tblPrExChange w:id="2160" w:author="Microsoft Office User" w:date="2018-12-16T18:34:00Z">
            <w:tblPrEx>
              <w:tblW w:w="0" w:type="auto"/>
              <w:tblCellMar>
                <w:left w:w="70" w:type="dxa"/>
                <w:right w:w="70" w:type="dxa"/>
              </w:tblCellMar>
            </w:tblPrEx>
          </w:tblPrExChange>
        </w:tblPrEx>
        <w:trPr>
          <w:trHeight w:val="320"/>
          <w:ins w:id="2161" w:author="Microsoft Office User" w:date="2018-12-16T18:33:00Z"/>
          <w:trPrChange w:id="216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63" w:author="Microsoft Office User" w:date="2018-12-16T18:34:00Z">
              <w:tcPr>
                <w:tcW w:w="0" w:type="auto"/>
                <w:tcBorders>
                  <w:top w:val="nil"/>
                  <w:left w:val="nil"/>
                  <w:bottom w:val="nil"/>
                  <w:right w:val="nil"/>
                </w:tcBorders>
                <w:shd w:val="clear" w:color="auto" w:fill="auto"/>
                <w:noWrap/>
                <w:vAlign w:val="bottom"/>
                <w:hideMark/>
              </w:tcPr>
            </w:tcPrChange>
          </w:tcPr>
          <w:p w14:paraId="561BD7FB" w14:textId="77777777" w:rsidR="0009723C" w:rsidRPr="0009723C" w:rsidRDefault="0009723C" w:rsidP="0009723C">
            <w:pPr>
              <w:rPr>
                <w:ins w:id="2164" w:author="Microsoft Office User" w:date="2018-12-16T18:33:00Z"/>
                <w:rFonts w:ascii="Calibri" w:hAnsi="Calibri" w:cs="Calibri"/>
                <w:color w:val="000000"/>
              </w:rPr>
            </w:pPr>
            <w:proofErr w:type="spellStart"/>
            <w:ins w:id="2165" w:author="Microsoft Office User" w:date="2018-12-16T18:33:00Z">
              <w:r w:rsidRPr="0009723C">
                <w:rPr>
                  <w:rFonts w:ascii="Calibri" w:hAnsi="Calibri" w:cs="Calibri"/>
                  <w:color w:val="000000"/>
                </w:rPr>
                <w:t>Neuroticism</w:t>
              </w:r>
              <w:proofErr w:type="spellEnd"/>
            </w:ins>
          </w:p>
        </w:tc>
        <w:tc>
          <w:tcPr>
            <w:tcW w:w="471" w:type="pct"/>
            <w:tcBorders>
              <w:top w:val="nil"/>
              <w:left w:val="nil"/>
              <w:bottom w:val="nil"/>
              <w:right w:val="nil"/>
            </w:tcBorders>
            <w:shd w:val="clear" w:color="auto" w:fill="auto"/>
            <w:noWrap/>
            <w:vAlign w:val="bottom"/>
            <w:hideMark/>
            <w:tcPrChange w:id="2166" w:author="Microsoft Office User" w:date="2018-12-16T18:34:00Z">
              <w:tcPr>
                <w:tcW w:w="0" w:type="auto"/>
                <w:tcBorders>
                  <w:top w:val="nil"/>
                  <w:left w:val="nil"/>
                  <w:bottom w:val="nil"/>
                  <w:right w:val="nil"/>
                </w:tcBorders>
                <w:shd w:val="clear" w:color="auto" w:fill="auto"/>
                <w:noWrap/>
                <w:vAlign w:val="bottom"/>
                <w:hideMark/>
              </w:tcPr>
            </w:tcPrChange>
          </w:tcPr>
          <w:p w14:paraId="05399506" w14:textId="77777777" w:rsidR="0009723C" w:rsidRPr="0009723C" w:rsidRDefault="0009723C" w:rsidP="0009723C">
            <w:pPr>
              <w:rPr>
                <w:ins w:id="2167" w:author="Microsoft Office User" w:date="2018-12-16T18:33:00Z"/>
                <w:rFonts w:ascii="Calibri" w:hAnsi="Calibri" w:cs="Calibri"/>
                <w:color w:val="000000"/>
              </w:rPr>
            </w:pPr>
          </w:p>
        </w:tc>
        <w:tc>
          <w:tcPr>
            <w:tcW w:w="304" w:type="pct"/>
            <w:tcBorders>
              <w:top w:val="nil"/>
              <w:left w:val="nil"/>
              <w:bottom w:val="nil"/>
              <w:right w:val="nil"/>
            </w:tcBorders>
            <w:shd w:val="clear" w:color="auto" w:fill="auto"/>
            <w:noWrap/>
            <w:vAlign w:val="bottom"/>
            <w:hideMark/>
            <w:tcPrChange w:id="2168" w:author="Microsoft Office User" w:date="2018-12-16T18:34:00Z">
              <w:tcPr>
                <w:tcW w:w="0" w:type="auto"/>
                <w:tcBorders>
                  <w:top w:val="nil"/>
                  <w:left w:val="nil"/>
                  <w:bottom w:val="nil"/>
                  <w:right w:val="nil"/>
                </w:tcBorders>
                <w:shd w:val="clear" w:color="auto" w:fill="auto"/>
                <w:noWrap/>
                <w:vAlign w:val="bottom"/>
                <w:hideMark/>
              </w:tcPr>
            </w:tcPrChange>
          </w:tcPr>
          <w:p w14:paraId="0D16BCAF" w14:textId="77777777" w:rsidR="0009723C" w:rsidRPr="0009723C" w:rsidRDefault="0009723C" w:rsidP="0009723C">
            <w:pPr>
              <w:rPr>
                <w:ins w:id="2169"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170" w:author="Microsoft Office User" w:date="2018-12-16T18:34:00Z">
              <w:tcPr>
                <w:tcW w:w="0" w:type="auto"/>
                <w:tcBorders>
                  <w:top w:val="nil"/>
                  <w:left w:val="nil"/>
                  <w:bottom w:val="nil"/>
                  <w:right w:val="nil"/>
                </w:tcBorders>
                <w:shd w:val="clear" w:color="auto" w:fill="auto"/>
                <w:noWrap/>
                <w:vAlign w:val="bottom"/>
                <w:hideMark/>
              </w:tcPr>
            </w:tcPrChange>
          </w:tcPr>
          <w:p w14:paraId="3C512D36" w14:textId="77777777" w:rsidR="0009723C" w:rsidRPr="0009723C" w:rsidRDefault="0009723C" w:rsidP="0009723C">
            <w:pPr>
              <w:rPr>
                <w:ins w:id="217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172" w:author="Microsoft Office User" w:date="2018-12-16T18:34:00Z">
              <w:tcPr>
                <w:tcW w:w="0" w:type="auto"/>
                <w:tcBorders>
                  <w:top w:val="nil"/>
                  <w:left w:val="nil"/>
                  <w:bottom w:val="nil"/>
                  <w:right w:val="nil"/>
                </w:tcBorders>
                <w:shd w:val="clear" w:color="auto" w:fill="auto"/>
                <w:noWrap/>
                <w:vAlign w:val="bottom"/>
                <w:hideMark/>
              </w:tcPr>
            </w:tcPrChange>
          </w:tcPr>
          <w:p w14:paraId="11404DD5" w14:textId="77777777" w:rsidR="0009723C" w:rsidRPr="0009723C" w:rsidRDefault="0009723C" w:rsidP="0009723C">
            <w:pPr>
              <w:rPr>
                <w:ins w:id="2173"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174" w:author="Microsoft Office User" w:date="2018-12-16T18:34:00Z">
              <w:tcPr>
                <w:tcW w:w="0" w:type="auto"/>
                <w:tcBorders>
                  <w:top w:val="nil"/>
                  <w:left w:val="nil"/>
                  <w:bottom w:val="nil"/>
                  <w:right w:val="nil"/>
                </w:tcBorders>
                <w:shd w:val="clear" w:color="auto" w:fill="auto"/>
                <w:noWrap/>
                <w:vAlign w:val="bottom"/>
                <w:hideMark/>
              </w:tcPr>
            </w:tcPrChange>
          </w:tcPr>
          <w:p w14:paraId="6AF6965B" w14:textId="77777777" w:rsidR="0009723C" w:rsidRPr="0009723C" w:rsidRDefault="0009723C" w:rsidP="0009723C">
            <w:pPr>
              <w:rPr>
                <w:ins w:id="2175"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176" w:author="Microsoft Office User" w:date="2018-12-16T18:34:00Z">
              <w:tcPr>
                <w:tcW w:w="0" w:type="auto"/>
                <w:tcBorders>
                  <w:top w:val="nil"/>
                  <w:left w:val="nil"/>
                  <w:bottom w:val="nil"/>
                  <w:right w:val="nil"/>
                </w:tcBorders>
                <w:shd w:val="clear" w:color="auto" w:fill="auto"/>
                <w:noWrap/>
                <w:vAlign w:val="bottom"/>
                <w:hideMark/>
              </w:tcPr>
            </w:tcPrChange>
          </w:tcPr>
          <w:p w14:paraId="10F300D2" w14:textId="77777777" w:rsidR="0009723C" w:rsidRPr="0009723C" w:rsidRDefault="0009723C" w:rsidP="0009723C">
            <w:pPr>
              <w:rPr>
                <w:ins w:id="2177"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178" w:author="Microsoft Office User" w:date="2018-12-16T18:34:00Z">
              <w:tcPr>
                <w:tcW w:w="0" w:type="auto"/>
                <w:tcBorders>
                  <w:top w:val="nil"/>
                  <w:left w:val="nil"/>
                  <w:bottom w:val="nil"/>
                  <w:right w:val="nil"/>
                </w:tcBorders>
                <w:shd w:val="clear" w:color="auto" w:fill="auto"/>
                <w:noWrap/>
                <w:vAlign w:val="bottom"/>
                <w:hideMark/>
              </w:tcPr>
            </w:tcPrChange>
          </w:tcPr>
          <w:p w14:paraId="55733129" w14:textId="77777777" w:rsidR="0009723C" w:rsidRPr="0009723C" w:rsidRDefault="0009723C" w:rsidP="0009723C">
            <w:pPr>
              <w:rPr>
                <w:ins w:id="2179"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180" w:author="Microsoft Office User" w:date="2018-12-16T18:34:00Z">
              <w:tcPr>
                <w:tcW w:w="0" w:type="auto"/>
                <w:tcBorders>
                  <w:top w:val="nil"/>
                  <w:left w:val="nil"/>
                  <w:bottom w:val="nil"/>
                  <w:right w:val="nil"/>
                </w:tcBorders>
                <w:shd w:val="clear" w:color="auto" w:fill="auto"/>
                <w:noWrap/>
                <w:vAlign w:val="bottom"/>
                <w:hideMark/>
              </w:tcPr>
            </w:tcPrChange>
          </w:tcPr>
          <w:p w14:paraId="3F31C690" w14:textId="77777777" w:rsidR="0009723C" w:rsidRPr="0009723C" w:rsidRDefault="0009723C" w:rsidP="0009723C">
            <w:pPr>
              <w:rPr>
                <w:ins w:id="2181"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182" w:author="Microsoft Office User" w:date="2018-12-16T18:34:00Z">
              <w:tcPr>
                <w:tcW w:w="0" w:type="auto"/>
                <w:tcBorders>
                  <w:top w:val="nil"/>
                  <w:left w:val="nil"/>
                  <w:bottom w:val="nil"/>
                  <w:right w:val="nil"/>
                </w:tcBorders>
                <w:shd w:val="clear" w:color="auto" w:fill="auto"/>
                <w:noWrap/>
                <w:vAlign w:val="bottom"/>
                <w:hideMark/>
              </w:tcPr>
            </w:tcPrChange>
          </w:tcPr>
          <w:p w14:paraId="739B65E4" w14:textId="77777777" w:rsidR="0009723C" w:rsidRPr="0009723C" w:rsidRDefault="0009723C" w:rsidP="0009723C">
            <w:pPr>
              <w:rPr>
                <w:ins w:id="2183" w:author="Microsoft Office User" w:date="2018-12-16T18:33:00Z"/>
                <w:sz w:val="20"/>
                <w:szCs w:val="20"/>
              </w:rPr>
            </w:pPr>
          </w:p>
        </w:tc>
      </w:tr>
      <w:tr w:rsidR="0009723C" w:rsidRPr="0009723C" w14:paraId="47BA2563" w14:textId="77777777" w:rsidTr="0009723C">
        <w:tblPrEx>
          <w:tblW w:w="5000" w:type="pct"/>
          <w:tblCellMar>
            <w:left w:w="70" w:type="dxa"/>
            <w:right w:w="70" w:type="dxa"/>
          </w:tblCellMar>
          <w:tblPrExChange w:id="2184" w:author="Microsoft Office User" w:date="2018-12-16T18:34:00Z">
            <w:tblPrEx>
              <w:tblW w:w="0" w:type="auto"/>
              <w:tblCellMar>
                <w:left w:w="70" w:type="dxa"/>
                <w:right w:w="70" w:type="dxa"/>
              </w:tblCellMar>
            </w:tblPrEx>
          </w:tblPrExChange>
        </w:tblPrEx>
        <w:trPr>
          <w:trHeight w:val="320"/>
          <w:ins w:id="2185" w:author="Microsoft Office User" w:date="2018-12-16T18:33:00Z"/>
          <w:trPrChange w:id="2186"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187" w:author="Microsoft Office User" w:date="2018-12-16T18:34:00Z">
              <w:tcPr>
                <w:tcW w:w="0" w:type="auto"/>
                <w:tcBorders>
                  <w:top w:val="nil"/>
                  <w:left w:val="nil"/>
                  <w:bottom w:val="nil"/>
                  <w:right w:val="nil"/>
                </w:tcBorders>
                <w:shd w:val="clear" w:color="auto" w:fill="auto"/>
                <w:noWrap/>
                <w:vAlign w:val="bottom"/>
                <w:hideMark/>
              </w:tcPr>
            </w:tcPrChange>
          </w:tcPr>
          <w:p w14:paraId="51B37848" w14:textId="77777777" w:rsidR="0009723C" w:rsidRPr="0009723C" w:rsidRDefault="0009723C" w:rsidP="0009723C">
            <w:pPr>
              <w:rPr>
                <w:ins w:id="2188" w:author="Microsoft Office User" w:date="2018-12-16T18:33:00Z"/>
                <w:rFonts w:ascii="Calibri" w:hAnsi="Calibri" w:cs="Calibri"/>
                <w:color w:val="000000"/>
              </w:rPr>
            </w:pPr>
            <w:ins w:id="2189" w:author="Microsoft Office User" w:date="2018-12-16T18:33:00Z">
              <w:r w:rsidRPr="0009723C">
                <w:rPr>
                  <w:rFonts w:ascii="Calibri" w:hAnsi="Calibri" w:cs="Calibri"/>
                  <w:color w:val="000000"/>
                </w:rPr>
                <w:t>N1</w:t>
              </w:r>
            </w:ins>
          </w:p>
        </w:tc>
        <w:tc>
          <w:tcPr>
            <w:tcW w:w="471" w:type="pct"/>
            <w:tcBorders>
              <w:top w:val="nil"/>
              <w:left w:val="nil"/>
              <w:bottom w:val="nil"/>
              <w:right w:val="nil"/>
            </w:tcBorders>
            <w:shd w:val="clear" w:color="auto" w:fill="auto"/>
            <w:noWrap/>
            <w:vAlign w:val="bottom"/>
            <w:hideMark/>
            <w:tcPrChange w:id="2190" w:author="Microsoft Office User" w:date="2018-12-16T18:34:00Z">
              <w:tcPr>
                <w:tcW w:w="0" w:type="auto"/>
                <w:tcBorders>
                  <w:top w:val="nil"/>
                  <w:left w:val="nil"/>
                  <w:bottom w:val="nil"/>
                  <w:right w:val="nil"/>
                </w:tcBorders>
                <w:shd w:val="clear" w:color="auto" w:fill="auto"/>
                <w:noWrap/>
                <w:vAlign w:val="bottom"/>
                <w:hideMark/>
              </w:tcPr>
            </w:tcPrChange>
          </w:tcPr>
          <w:p w14:paraId="6D1A3AB8" w14:textId="77777777" w:rsidR="0009723C" w:rsidRPr="0009723C" w:rsidRDefault="0009723C" w:rsidP="0009723C">
            <w:pPr>
              <w:rPr>
                <w:ins w:id="2191" w:author="Microsoft Office User" w:date="2018-12-16T18:33:00Z"/>
                <w:rFonts w:ascii="Calibri" w:hAnsi="Calibri" w:cs="Calibri"/>
                <w:color w:val="000000"/>
              </w:rPr>
            </w:pPr>
            <w:ins w:id="2192" w:author="Microsoft Office User" w:date="2018-12-16T18:33:00Z">
              <w:r w:rsidRPr="0009723C">
                <w:rPr>
                  <w:rFonts w:ascii="Calibri" w:hAnsi="Calibri" w:cs="Calibri"/>
                  <w:color w:val="000000"/>
                </w:rPr>
                <w:t>0.225</w:t>
              </w:r>
            </w:ins>
          </w:p>
        </w:tc>
        <w:tc>
          <w:tcPr>
            <w:tcW w:w="304" w:type="pct"/>
            <w:tcBorders>
              <w:top w:val="nil"/>
              <w:left w:val="nil"/>
              <w:bottom w:val="nil"/>
              <w:right w:val="nil"/>
            </w:tcBorders>
            <w:shd w:val="clear" w:color="auto" w:fill="auto"/>
            <w:noWrap/>
            <w:vAlign w:val="bottom"/>
            <w:hideMark/>
            <w:tcPrChange w:id="2193" w:author="Microsoft Office User" w:date="2018-12-16T18:34:00Z">
              <w:tcPr>
                <w:tcW w:w="0" w:type="auto"/>
                <w:tcBorders>
                  <w:top w:val="nil"/>
                  <w:left w:val="nil"/>
                  <w:bottom w:val="nil"/>
                  <w:right w:val="nil"/>
                </w:tcBorders>
                <w:shd w:val="clear" w:color="auto" w:fill="auto"/>
                <w:noWrap/>
                <w:vAlign w:val="bottom"/>
                <w:hideMark/>
              </w:tcPr>
            </w:tcPrChange>
          </w:tcPr>
          <w:p w14:paraId="224B9982" w14:textId="77777777" w:rsidR="0009723C" w:rsidRPr="0009723C" w:rsidRDefault="0009723C" w:rsidP="0009723C">
            <w:pPr>
              <w:rPr>
                <w:ins w:id="2194" w:author="Microsoft Office User" w:date="2018-12-16T18:33:00Z"/>
                <w:rFonts w:ascii="Calibri" w:hAnsi="Calibri" w:cs="Calibri"/>
                <w:color w:val="000000"/>
              </w:rPr>
            </w:pPr>
            <w:ins w:id="2195" w:author="Microsoft Office User" w:date="2018-12-16T18:33:00Z">
              <w:r w:rsidRPr="0009723C">
                <w:rPr>
                  <w:rFonts w:ascii="Calibri" w:hAnsi="Calibri" w:cs="Calibri"/>
                  <w:color w:val="000000"/>
                </w:rPr>
                <w:t>0.023</w:t>
              </w:r>
            </w:ins>
          </w:p>
        </w:tc>
        <w:tc>
          <w:tcPr>
            <w:tcW w:w="388" w:type="pct"/>
            <w:tcBorders>
              <w:top w:val="nil"/>
              <w:left w:val="nil"/>
              <w:bottom w:val="nil"/>
              <w:right w:val="nil"/>
            </w:tcBorders>
            <w:shd w:val="clear" w:color="auto" w:fill="auto"/>
            <w:noWrap/>
            <w:vAlign w:val="bottom"/>
            <w:hideMark/>
            <w:tcPrChange w:id="2196" w:author="Microsoft Office User" w:date="2018-12-16T18:34:00Z">
              <w:tcPr>
                <w:tcW w:w="0" w:type="auto"/>
                <w:tcBorders>
                  <w:top w:val="nil"/>
                  <w:left w:val="nil"/>
                  <w:bottom w:val="nil"/>
                  <w:right w:val="nil"/>
                </w:tcBorders>
                <w:shd w:val="clear" w:color="auto" w:fill="auto"/>
                <w:noWrap/>
                <w:vAlign w:val="bottom"/>
                <w:hideMark/>
              </w:tcPr>
            </w:tcPrChange>
          </w:tcPr>
          <w:p w14:paraId="494CE306" w14:textId="77777777" w:rsidR="0009723C" w:rsidRPr="0009723C" w:rsidRDefault="0009723C" w:rsidP="0009723C">
            <w:pPr>
              <w:rPr>
                <w:ins w:id="2197"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198" w:author="Microsoft Office User" w:date="2018-12-16T18:34:00Z">
              <w:tcPr>
                <w:tcW w:w="0" w:type="auto"/>
                <w:tcBorders>
                  <w:top w:val="nil"/>
                  <w:left w:val="nil"/>
                  <w:bottom w:val="nil"/>
                  <w:right w:val="nil"/>
                </w:tcBorders>
                <w:shd w:val="clear" w:color="auto" w:fill="auto"/>
                <w:noWrap/>
                <w:vAlign w:val="bottom"/>
                <w:hideMark/>
              </w:tcPr>
            </w:tcPrChange>
          </w:tcPr>
          <w:p w14:paraId="25AE2C02" w14:textId="77777777" w:rsidR="0009723C" w:rsidRPr="0009723C" w:rsidRDefault="0009723C" w:rsidP="0009723C">
            <w:pPr>
              <w:rPr>
                <w:ins w:id="2199" w:author="Microsoft Office User" w:date="2018-12-16T18:33:00Z"/>
                <w:rFonts w:ascii="Calibri" w:hAnsi="Calibri" w:cs="Calibri"/>
                <w:color w:val="000000"/>
              </w:rPr>
            </w:pPr>
            <w:ins w:id="2200" w:author="Microsoft Office User" w:date="2018-12-16T18:33:00Z">
              <w:r w:rsidRPr="0009723C">
                <w:rPr>
                  <w:rFonts w:ascii="Calibri" w:hAnsi="Calibri" w:cs="Calibri"/>
                  <w:color w:val="000000"/>
                </w:rPr>
                <w:t>0.111/-0.086</w:t>
              </w:r>
            </w:ins>
          </w:p>
        </w:tc>
        <w:tc>
          <w:tcPr>
            <w:tcW w:w="567" w:type="pct"/>
            <w:tcBorders>
              <w:top w:val="nil"/>
              <w:left w:val="nil"/>
              <w:bottom w:val="nil"/>
              <w:right w:val="nil"/>
            </w:tcBorders>
            <w:shd w:val="clear" w:color="auto" w:fill="auto"/>
            <w:noWrap/>
            <w:vAlign w:val="bottom"/>
            <w:hideMark/>
            <w:tcPrChange w:id="2201" w:author="Microsoft Office User" w:date="2018-12-16T18:34:00Z">
              <w:tcPr>
                <w:tcW w:w="0" w:type="auto"/>
                <w:tcBorders>
                  <w:top w:val="nil"/>
                  <w:left w:val="nil"/>
                  <w:bottom w:val="nil"/>
                  <w:right w:val="nil"/>
                </w:tcBorders>
                <w:shd w:val="clear" w:color="auto" w:fill="auto"/>
                <w:noWrap/>
                <w:vAlign w:val="bottom"/>
                <w:hideMark/>
              </w:tcPr>
            </w:tcPrChange>
          </w:tcPr>
          <w:p w14:paraId="25DAFF80" w14:textId="77777777" w:rsidR="0009723C" w:rsidRPr="0009723C" w:rsidRDefault="0009723C" w:rsidP="0009723C">
            <w:pPr>
              <w:rPr>
                <w:ins w:id="2202" w:author="Microsoft Office User" w:date="2018-12-16T18:33:00Z"/>
                <w:rFonts w:ascii="Calibri" w:hAnsi="Calibri" w:cs="Calibri"/>
                <w:color w:val="000000"/>
              </w:rPr>
            </w:pPr>
            <w:ins w:id="2203" w:author="Microsoft Office User" w:date="2018-12-16T18:33:00Z">
              <w:r w:rsidRPr="0009723C">
                <w:rPr>
                  <w:rFonts w:ascii="Calibri" w:hAnsi="Calibri" w:cs="Calibri"/>
                  <w:color w:val="000000"/>
                </w:rPr>
                <w:t>0.134/-0.134</w:t>
              </w:r>
            </w:ins>
          </w:p>
        </w:tc>
        <w:tc>
          <w:tcPr>
            <w:tcW w:w="540" w:type="pct"/>
            <w:tcBorders>
              <w:top w:val="nil"/>
              <w:left w:val="nil"/>
              <w:bottom w:val="nil"/>
              <w:right w:val="nil"/>
            </w:tcBorders>
            <w:shd w:val="clear" w:color="auto" w:fill="auto"/>
            <w:noWrap/>
            <w:vAlign w:val="bottom"/>
            <w:hideMark/>
            <w:tcPrChange w:id="2204" w:author="Microsoft Office User" w:date="2018-12-16T18:34:00Z">
              <w:tcPr>
                <w:tcW w:w="0" w:type="auto"/>
                <w:tcBorders>
                  <w:top w:val="nil"/>
                  <w:left w:val="nil"/>
                  <w:bottom w:val="nil"/>
                  <w:right w:val="nil"/>
                </w:tcBorders>
                <w:shd w:val="clear" w:color="auto" w:fill="auto"/>
                <w:noWrap/>
                <w:vAlign w:val="bottom"/>
                <w:hideMark/>
              </w:tcPr>
            </w:tcPrChange>
          </w:tcPr>
          <w:p w14:paraId="5D88A2DF" w14:textId="77777777" w:rsidR="0009723C" w:rsidRPr="0009723C" w:rsidRDefault="0009723C" w:rsidP="0009723C">
            <w:pPr>
              <w:rPr>
                <w:ins w:id="2205"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06" w:author="Microsoft Office User" w:date="2018-12-16T18:34:00Z">
              <w:tcPr>
                <w:tcW w:w="0" w:type="auto"/>
                <w:tcBorders>
                  <w:top w:val="nil"/>
                  <w:left w:val="nil"/>
                  <w:bottom w:val="nil"/>
                  <w:right w:val="nil"/>
                </w:tcBorders>
                <w:shd w:val="clear" w:color="auto" w:fill="auto"/>
                <w:noWrap/>
                <w:vAlign w:val="bottom"/>
                <w:hideMark/>
              </w:tcPr>
            </w:tcPrChange>
          </w:tcPr>
          <w:p w14:paraId="5DDD28E4" w14:textId="77777777" w:rsidR="0009723C" w:rsidRPr="0009723C" w:rsidRDefault="0009723C" w:rsidP="0009723C">
            <w:pPr>
              <w:rPr>
                <w:ins w:id="2207" w:author="Microsoft Office User" w:date="2018-12-16T18:33:00Z"/>
                <w:rFonts w:ascii="Calibri" w:hAnsi="Calibri" w:cs="Calibri"/>
                <w:color w:val="000000"/>
              </w:rPr>
            </w:pPr>
            <w:ins w:id="2208" w:author="Microsoft Office User" w:date="2018-12-16T18:33:00Z">
              <w:r w:rsidRPr="0009723C">
                <w:rPr>
                  <w:rFonts w:ascii="Calibri" w:hAnsi="Calibri" w:cs="Calibri"/>
                  <w:color w:val="000000"/>
                </w:rPr>
                <w:t>-0.108/0.091</w:t>
              </w:r>
            </w:ins>
          </w:p>
        </w:tc>
        <w:tc>
          <w:tcPr>
            <w:tcW w:w="1053" w:type="pct"/>
            <w:gridSpan w:val="2"/>
            <w:tcBorders>
              <w:top w:val="nil"/>
              <w:left w:val="nil"/>
              <w:bottom w:val="nil"/>
              <w:right w:val="nil"/>
            </w:tcBorders>
            <w:shd w:val="clear" w:color="auto" w:fill="auto"/>
            <w:noWrap/>
            <w:vAlign w:val="bottom"/>
            <w:hideMark/>
            <w:tcPrChange w:id="2209"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0876918B" w14:textId="77777777" w:rsidR="0009723C" w:rsidRPr="0009723C" w:rsidRDefault="0009723C" w:rsidP="0009723C">
            <w:pPr>
              <w:rPr>
                <w:ins w:id="2210" w:author="Microsoft Office User" w:date="2018-12-16T18:33:00Z"/>
                <w:rFonts w:ascii="Calibri" w:hAnsi="Calibri" w:cs="Calibri"/>
                <w:color w:val="000000"/>
              </w:rPr>
            </w:pPr>
            <w:ins w:id="2211" w:author="Microsoft Office User" w:date="2018-12-16T18:33:00Z">
              <w:r w:rsidRPr="0009723C">
                <w:rPr>
                  <w:rFonts w:ascii="Calibri" w:hAnsi="Calibri" w:cs="Calibri"/>
                  <w:color w:val="000000"/>
                </w:rPr>
                <w:t>-0.186/-0.186</w:t>
              </w:r>
            </w:ins>
          </w:p>
        </w:tc>
      </w:tr>
      <w:tr w:rsidR="0009723C" w:rsidRPr="0009723C" w14:paraId="24B75EF8" w14:textId="77777777" w:rsidTr="0009723C">
        <w:tblPrEx>
          <w:tblW w:w="5000" w:type="pct"/>
          <w:tblCellMar>
            <w:left w:w="70" w:type="dxa"/>
            <w:right w:w="70" w:type="dxa"/>
          </w:tblCellMar>
          <w:tblPrExChange w:id="2212" w:author="Microsoft Office User" w:date="2018-12-16T18:34:00Z">
            <w:tblPrEx>
              <w:tblW w:w="0" w:type="auto"/>
              <w:tblCellMar>
                <w:left w:w="70" w:type="dxa"/>
                <w:right w:w="70" w:type="dxa"/>
              </w:tblCellMar>
            </w:tblPrEx>
          </w:tblPrExChange>
        </w:tblPrEx>
        <w:trPr>
          <w:trHeight w:val="320"/>
          <w:ins w:id="2213" w:author="Microsoft Office User" w:date="2018-12-16T18:33:00Z"/>
          <w:trPrChange w:id="2214"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15" w:author="Microsoft Office User" w:date="2018-12-16T18:34:00Z">
              <w:tcPr>
                <w:tcW w:w="0" w:type="auto"/>
                <w:tcBorders>
                  <w:top w:val="nil"/>
                  <w:left w:val="nil"/>
                  <w:bottom w:val="nil"/>
                  <w:right w:val="nil"/>
                </w:tcBorders>
                <w:shd w:val="clear" w:color="auto" w:fill="auto"/>
                <w:noWrap/>
                <w:vAlign w:val="bottom"/>
                <w:hideMark/>
              </w:tcPr>
            </w:tcPrChange>
          </w:tcPr>
          <w:p w14:paraId="4B392107" w14:textId="77777777" w:rsidR="0009723C" w:rsidRPr="0009723C" w:rsidRDefault="0009723C" w:rsidP="0009723C">
            <w:pPr>
              <w:rPr>
                <w:ins w:id="2216" w:author="Microsoft Office User" w:date="2018-12-16T18:33:00Z"/>
                <w:rFonts w:ascii="Calibri" w:hAnsi="Calibri" w:cs="Calibri"/>
                <w:color w:val="000000"/>
              </w:rPr>
            </w:pPr>
            <w:ins w:id="2217" w:author="Microsoft Office User" w:date="2018-12-16T18:33:00Z">
              <w:r w:rsidRPr="0009723C">
                <w:rPr>
                  <w:rFonts w:ascii="Calibri" w:hAnsi="Calibri" w:cs="Calibri"/>
                  <w:color w:val="000000"/>
                </w:rPr>
                <w:t>N2</w:t>
              </w:r>
            </w:ins>
          </w:p>
        </w:tc>
        <w:tc>
          <w:tcPr>
            <w:tcW w:w="471" w:type="pct"/>
            <w:tcBorders>
              <w:top w:val="nil"/>
              <w:left w:val="nil"/>
              <w:bottom w:val="nil"/>
              <w:right w:val="nil"/>
            </w:tcBorders>
            <w:shd w:val="clear" w:color="auto" w:fill="auto"/>
            <w:noWrap/>
            <w:vAlign w:val="bottom"/>
            <w:hideMark/>
            <w:tcPrChange w:id="2218" w:author="Microsoft Office User" w:date="2018-12-16T18:34:00Z">
              <w:tcPr>
                <w:tcW w:w="0" w:type="auto"/>
                <w:tcBorders>
                  <w:top w:val="nil"/>
                  <w:left w:val="nil"/>
                  <w:bottom w:val="nil"/>
                  <w:right w:val="nil"/>
                </w:tcBorders>
                <w:shd w:val="clear" w:color="auto" w:fill="auto"/>
                <w:noWrap/>
                <w:vAlign w:val="bottom"/>
                <w:hideMark/>
              </w:tcPr>
            </w:tcPrChange>
          </w:tcPr>
          <w:p w14:paraId="69B4F01E" w14:textId="77777777" w:rsidR="0009723C" w:rsidRPr="0009723C" w:rsidRDefault="0009723C" w:rsidP="0009723C">
            <w:pPr>
              <w:rPr>
                <w:ins w:id="2219" w:author="Microsoft Office User" w:date="2018-12-16T18:33:00Z"/>
                <w:rFonts w:ascii="Calibri" w:hAnsi="Calibri" w:cs="Calibri"/>
                <w:color w:val="000000"/>
              </w:rPr>
            </w:pPr>
            <w:ins w:id="2220" w:author="Microsoft Office User" w:date="2018-12-16T18:33:00Z">
              <w:r w:rsidRPr="0009723C">
                <w:rPr>
                  <w:rFonts w:ascii="Calibri" w:hAnsi="Calibri" w:cs="Calibri"/>
                  <w:color w:val="000000"/>
                </w:rPr>
                <w:t>0.531</w:t>
              </w:r>
            </w:ins>
          </w:p>
        </w:tc>
        <w:tc>
          <w:tcPr>
            <w:tcW w:w="304" w:type="pct"/>
            <w:tcBorders>
              <w:top w:val="nil"/>
              <w:left w:val="nil"/>
              <w:bottom w:val="nil"/>
              <w:right w:val="nil"/>
            </w:tcBorders>
            <w:shd w:val="clear" w:color="auto" w:fill="auto"/>
            <w:noWrap/>
            <w:vAlign w:val="bottom"/>
            <w:hideMark/>
            <w:tcPrChange w:id="2221" w:author="Microsoft Office User" w:date="2018-12-16T18:34:00Z">
              <w:tcPr>
                <w:tcW w:w="0" w:type="auto"/>
                <w:tcBorders>
                  <w:top w:val="nil"/>
                  <w:left w:val="nil"/>
                  <w:bottom w:val="nil"/>
                  <w:right w:val="nil"/>
                </w:tcBorders>
                <w:shd w:val="clear" w:color="auto" w:fill="auto"/>
                <w:noWrap/>
                <w:vAlign w:val="bottom"/>
                <w:hideMark/>
              </w:tcPr>
            </w:tcPrChange>
          </w:tcPr>
          <w:p w14:paraId="5D6CA249" w14:textId="77777777" w:rsidR="0009723C" w:rsidRPr="0009723C" w:rsidRDefault="0009723C" w:rsidP="0009723C">
            <w:pPr>
              <w:rPr>
                <w:ins w:id="2222" w:author="Microsoft Office User" w:date="2018-12-16T18:33:00Z"/>
                <w:rFonts w:ascii="Calibri" w:hAnsi="Calibri" w:cs="Calibri"/>
                <w:color w:val="000000"/>
              </w:rPr>
            </w:pPr>
            <w:ins w:id="2223" w:author="Microsoft Office User" w:date="2018-12-16T18:33:00Z">
              <w:r w:rsidRPr="0009723C">
                <w:rPr>
                  <w:rFonts w:ascii="Calibri" w:hAnsi="Calibri" w:cs="Calibri"/>
                  <w:color w:val="000000"/>
                </w:rPr>
                <w:t>0.591</w:t>
              </w:r>
            </w:ins>
          </w:p>
        </w:tc>
        <w:tc>
          <w:tcPr>
            <w:tcW w:w="388" w:type="pct"/>
            <w:tcBorders>
              <w:top w:val="nil"/>
              <w:left w:val="nil"/>
              <w:bottom w:val="nil"/>
              <w:right w:val="nil"/>
            </w:tcBorders>
            <w:shd w:val="clear" w:color="auto" w:fill="auto"/>
            <w:noWrap/>
            <w:vAlign w:val="bottom"/>
            <w:hideMark/>
            <w:tcPrChange w:id="2224" w:author="Microsoft Office User" w:date="2018-12-16T18:34:00Z">
              <w:tcPr>
                <w:tcW w:w="0" w:type="auto"/>
                <w:tcBorders>
                  <w:top w:val="nil"/>
                  <w:left w:val="nil"/>
                  <w:bottom w:val="nil"/>
                  <w:right w:val="nil"/>
                </w:tcBorders>
                <w:shd w:val="clear" w:color="auto" w:fill="auto"/>
                <w:noWrap/>
                <w:vAlign w:val="bottom"/>
                <w:hideMark/>
              </w:tcPr>
            </w:tcPrChange>
          </w:tcPr>
          <w:p w14:paraId="2B9AC03C" w14:textId="77777777" w:rsidR="0009723C" w:rsidRPr="0009723C" w:rsidRDefault="0009723C" w:rsidP="0009723C">
            <w:pPr>
              <w:rPr>
                <w:ins w:id="2225"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26" w:author="Microsoft Office User" w:date="2018-12-16T18:34:00Z">
              <w:tcPr>
                <w:tcW w:w="0" w:type="auto"/>
                <w:tcBorders>
                  <w:top w:val="nil"/>
                  <w:left w:val="nil"/>
                  <w:bottom w:val="nil"/>
                  <w:right w:val="nil"/>
                </w:tcBorders>
                <w:shd w:val="clear" w:color="auto" w:fill="auto"/>
                <w:noWrap/>
                <w:vAlign w:val="bottom"/>
                <w:hideMark/>
              </w:tcPr>
            </w:tcPrChange>
          </w:tcPr>
          <w:p w14:paraId="6ACD7EFB" w14:textId="77777777" w:rsidR="0009723C" w:rsidRPr="0009723C" w:rsidRDefault="0009723C" w:rsidP="0009723C">
            <w:pPr>
              <w:rPr>
                <w:ins w:id="2227" w:author="Microsoft Office User" w:date="2018-12-16T18:33:00Z"/>
                <w:rFonts w:ascii="Calibri" w:hAnsi="Calibri" w:cs="Calibri"/>
                <w:color w:val="000000"/>
              </w:rPr>
            </w:pPr>
            <w:ins w:id="2228" w:author="Microsoft Office User" w:date="2018-12-16T18:33:00Z">
              <w:r w:rsidRPr="0009723C">
                <w:rPr>
                  <w:rFonts w:ascii="Calibri" w:hAnsi="Calibri" w:cs="Calibri"/>
                  <w:color w:val="000000"/>
                </w:rPr>
                <w:t>0.091/-0.043</w:t>
              </w:r>
            </w:ins>
          </w:p>
        </w:tc>
        <w:tc>
          <w:tcPr>
            <w:tcW w:w="567" w:type="pct"/>
            <w:tcBorders>
              <w:top w:val="nil"/>
              <w:left w:val="nil"/>
              <w:bottom w:val="nil"/>
              <w:right w:val="nil"/>
            </w:tcBorders>
            <w:shd w:val="clear" w:color="auto" w:fill="auto"/>
            <w:noWrap/>
            <w:vAlign w:val="bottom"/>
            <w:hideMark/>
            <w:tcPrChange w:id="2229" w:author="Microsoft Office User" w:date="2018-12-16T18:34:00Z">
              <w:tcPr>
                <w:tcW w:w="0" w:type="auto"/>
                <w:tcBorders>
                  <w:top w:val="nil"/>
                  <w:left w:val="nil"/>
                  <w:bottom w:val="nil"/>
                  <w:right w:val="nil"/>
                </w:tcBorders>
                <w:shd w:val="clear" w:color="auto" w:fill="auto"/>
                <w:noWrap/>
                <w:vAlign w:val="bottom"/>
                <w:hideMark/>
              </w:tcPr>
            </w:tcPrChange>
          </w:tcPr>
          <w:p w14:paraId="688D646F" w14:textId="77777777" w:rsidR="0009723C" w:rsidRPr="0009723C" w:rsidRDefault="0009723C" w:rsidP="0009723C">
            <w:pPr>
              <w:rPr>
                <w:ins w:id="2230" w:author="Microsoft Office User" w:date="2018-12-16T18:33:00Z"/>
                <w:rFonts w:ascii="Calibri" w:hAnsi="Calibri" w:cs="Calibri"/>
                <w:color w:val="000000"/>
              </w:rPr>
            </w:pPr>
            <w:ins w:id="2231" w:author="Microsoft Office User" w:date="2018-12-16T18:33:00Z">
              <w:r w:rsidRPr="0009723C">
                <w:rPr>
                  <w:rFonts w:ascii="Calibri" w:hAnsi="Calibri" w:cs="Calibri"/>
                  <w:color w:val="000000"/>
                </w:rPr>
                <w:t>0.135/-0.114</w:t>
              </w:r>
            </w:ins>
          </w:p>
        </w:tc>
        <w:tc>
          <w:tcPr>
            <w:tcW w:w="540" w:type="pct"/>
            <w:tcBorders>
              <w:top w:val="nil"/>
              <w:left w:val="nil"/>
              <w:bottom w:val="nil"/>
              <w:right w:val="nil"/>
            </w:tcBorders>
            <w:shd w:val="clear" w:color="auto" w:fill="auto"/>
            <w:noWrap/>
            <w:vAlign w:val="bottom"/>
            <w:hideMark/>
            <w:tcPrChange w:id="2232" w:author="Microsoft Office User" w:date="2018-12-16T18:34:00Z">
              <w:tcPr>
                <w:tcW w:w="0" w:type="auto"/>
                <w:tcBorders>
                  <w:top w:val="nil"/>
                  <w:left w:val="nil"/>
                  <w:bottom w:val="nil"/>
                  <w:right w:val="nil"/>
                </w:tcBorders>
                <w:shd w:val="clear" w:color="auto" w:fill="auto"/>
                <w:noWrap/>
                <w:vAlign w:val="bottom"/>
                <w:hideMark/>
              </w:tcPr>
            </w:tcPrChange>
          </w:tcPr>
          <w:p w14:paraId="1352DCE7" w14:textId="77777777" w:rsidR="0009723C" w:rsidRPr="0009723C" w:rsidRDefault="0009723C" w:rsidP="0009723C">
            <w:pPr>
              <w:rPr>
                <w:ins w:id="2233"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34" w:author="Microsoft Office User" w:date="2018-12-16T18:34:00Z">
              <w:tcPr>
                <w:tcW w:w="0" w:type="auto"/>
                <w:tcBorders>
                  <w:top w:val="nil"/>
                  <w:left w:val="nil"/>
                  <w:bottom w:val="nil"/>
                  <w:right w:val="nil"/>
                </w:tcBorders>
                <w:shd w:val="clear" w:color="auto" w:fill="auto"/>
                <w:noWrap/>
                <w:vAlign w:val="bottom"/>
                <w:hideMark/>
              </w:tcPr>
            </w:tcPrChange>
          </w:tcPr>
          <w:p w14:paraId="6CF156F1" w14:textId="77777777" w:rsidR="0009723C" w:rsidRPr="0009723C" w:rsidRDefault="0009723C" w:rsidP="0009723C">
            <w:pPr>
              <w:rPr>
                <w:ins w:id="2235" w:author="Microsoft Office User" w:date="2018-12-16T18:33:00Z"/>
                <w:rFonts w:ascii="Calibri" w:hAnsi="Calibri" w:cs="Calibri"/>
                <w:color w:val="000000"/>
              </w:rPr>
            </w:pPr>
            <w:ins w:id="2236" w:author="Microsoft Office User" w:date="2018-12-16T18:33:00Z">
              <w:r w:rsidRPr="0009723C">
                <w:rPr>
                  <w:rFonts w:ascii="Calibri" w:hAnsi="Calibri" w:cs="Calibri"/>
                  <w:color w:val="000000"/>
                </w:rPr>
                <w:t>0.005/-0.017</w:t>
              </w:r>
            </w:ins>
          </w:p>
        </w:tc>
        <w:tc>
          <w:tcPr>
            <w:tcW w:w="1053" w:type="pct"/>
            <w:gridSpan w:val="2"/>
            <w:tcBorders>
              <w:top w:val="nil"/>
              <w:left w:val="nil"/>
              <w:bottom w:val="nil"/>
              <w:right w:val="nil"/>
            </w:tcBorders>
            <w:shd w:val="clear" w:color="auto" w:fill="auto"/>
            <w:noWrap/>
            <w:vAlign w:val="bottom"/>
            <w:hideMark/>
            <w:tcPrChange w:id="2237"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01A15144" w14:textId="77777777" w:rsidR="0009723C" w:rsidRPr="0009723C" w:rsidRDefault="0009723C" w:rsidP="0009723C">
            <w:pPr>
              <w:rPr>
                <w:ins w:id="2238" w:author="Microsoft Office User" w:date="2018-12-16T18:33:00Z"/>
                <w:rFonts w:ascii="Calibri" w:hAnsi="Calibri" w:cs="Calibri"/>
                <w:color w:val="000000"/>
              </w:rPr>
            </w:pPr>
            <w:ins w:id="2239" w:author="Microsoft Office User" w:date="2018-12-16T18:33:00Z">
              <w:r w:rsidRPr="0009723C">
                <w:rPr>
                  <w:rFonts w:ascii="Calibri" w:hAnsi="Calibri" w:cs="Calibri"/>
                  <w:color w:val="000000"/>
                </w:rPr>
                <w:t>-0.063/-0.063</w:t>
              </w:r>
            </w:ins>
          </w:p>
        </w:tc>
      </w:tr>
      <w:tr w:rsidR="0009723C" w:rsidRPr="0009723C" w14:paraId="53ECD00A" w14:textId="77777777" w:rsidTr="0009723C">
        <w:tblPrEx>
          <w:tblW w:w="5000" w:type="pct"/>
          <w:tblCellMar>
            <w:left w:w="70" w:type="dxa"/>
            <w:right w:w="70" w:type="dxa"/>
          </w:tblCellMar>
          <w:tblPrExChange w:id="2240" w:author="Microsoft Office User" w:date="2018-12-16T18:34:00Z">
            <w:tblPrEx>
              <w:tblW w:w="0" w:type="auto"/>
              <w:tblCellMar>
                <w:left w:w="70" w:type="dxa"/>
                <w:right w:w="70" w:type="dxa"/>
              </w:tblCellMar>
            </w:tblPrEx>
          </w:tblPrExChange>
        </w:tblPrEx>
        <w:trPr>
          <w:trHeight w:val="320"/>
          <w:ins w:id="2241" w:author="Microsoft Office User" w:date="2018-12-16T18:33:00Z"/>
          <w:trPrChange w:id="224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43" w:author="Microsoft Office User" w:date="2018-12-16T18:34:00Z">
              <w:tcPr>
                <w:tcW w:w="0" w:type="auto"/>
                <w:tcBorders>
                  <w:top w:val="nil"/>
                  <w:left w:val="nil"/>
                  <w:bottom w:val="nil"/>
                  <w:right w:val="nil"/>
                </w:tcBorders>
                <w:shd w:val="clear" w:color="auto" w:fill="auto"/>
                <w:noWrap/>
                <w:vAlign w:val="bottom"/>
                <w:hideMark/>
              </w:tcPr>
            </w:tcPrChange>
          </w:tcPr>
          <w:p w14:paraId="29C30B97" w14:textId="77777777" w:rsidR="0009723C" w:rsidRPr="0009723C" w:rsidRDefault="0009723C" w:rsidP="0009723C">
            <w:pPr>
              <w:rPr>
                <w:ins w:id="2244" w:author="Microsoft Office User" w:date="2018-12-16T18:33:00Z"/>
                <w:rFonts w:ascii="Calibri" w:hAnsi="Calibri" w:cs="Calibri"/>
                <w:color w:val="000000"/>
              </w:rPr>
            </w:pPr>
            <w:ins w:id="2245" w:author="Microsoft Office User" w:date="2018-12-16T18:33:00Z">
              <w:r w:rsidRPr="0009723C">
                <w:rPr>
                  <w:rFonts w:ascii="Calibri" w:hAnsi="Calibri" w:cs="Calibri"/>
                  <w:color w:val="000000"/>
                </w:rPr>
                <w:t>N3</w:t>
              </w:r>
            </w:ins>
          </w:p>
        </w:tc>
        <w:tc>
          <w:tcPr>
            <w:tcW w:w="471" w:type="pct"/>
            <w:tcBorders>
              <w:top w:val="nil"/>
              <w:left w:val="nil"/>
              <w:bottom w:val="nil"/>
              <w:right w:val="nil"/>
            </w:tcBorders>
            <w:shd w:val="clear" w:color="auto" w:fill="auto"/>
            <w:noWrap/>
            <w:vAlign w:val="bottom"/>
            <w:hideMark/>
            <w:tcPrChange w:id="2246" w:author="Microsoft Office User" w:date="2018-12-16T18:34:00Z">
              <w:tcPr>
                <w:tcW w:w="0" w:type="auto"/>
                <w:tcBorders>
                  <w:top w:val="nil"/>
                  <w:left w:val="nil"/>
                  <w:bottom w:val="nil"/>
                  <w:right w:val="nil"/>
                </w:tcBorders>
                <w:shd w:val="clear" w:color="auto" w:fill="auto"/>
                <w:noWrap/>
                <w:vAlign w:val="bottom"/>
                <w:hideMark/>
              </w:tcPr>
            </w:tcPrChange>
          </w:tcPr>
          <w:p w14:paraId="3AA06760" w14:textId="77777777" w:rsidR="0009723C" w:rsidRPr="0009723C" w:rsidRDefault="0009723C" w:rsidP="0009723C">
            <w:pPr>
              <w:rPr>
                <w:ins w:id="2247" w:author="Microsoft Office User" w:date="2018-12-16T18:33:00Z"/>
                <w:rFonts w:ascii="Calibri" w:hAnsi="Calibri" w:cs="Calibri"/>
                <w:color w:val="000000"/>
              </w:rPr>
            </w:pPr>
            <w:ins w:id="2248" w:author="Microsoft Office User" w:date="2018-12-16T18:33:00Z">
              <w:r w:rsidRPr="0009723C">
                <w:rPr>
                  <w:rFonts w:ascii="Calibri" w:hAnsi="Calibri" w:cs="Calibri"/>
                  <w:color w:val="000000"/>
                </w:rPr>
                <w:t>0.309</w:t>
              </w:r>
            </w:ins>
          </w:p>
        </w:tc>
        <w:tc>
          <w:tcPr>
            <w:tcW w:w="304" w:type="pct"/>
            <w:tcBorders>
              <w:top w:val="nil"/>
              <w:left w:val="nil"/>
              <w:bottom w:val="nil"/>
              <w:right w:val="nil"/>
            </w:tcBorders>
            <w:shd w:val="clear" w:color="auto" w:fill="auto"/>
            <w:noWrap/>
            <w:vAlign w:val="bottom"/>
            <w:hideMark/>
            <w:tcPrChange w:id="2249" w:author="Microsoft Office User" w:date="2018-12-16T18:34:00Z">
              <w:tcPr>
                <w:tcW w:w="0" w:type="auto"/>
                <w:tcBorders>
                  <w:top w:val="nil"/>
                  <w:left w:val="nil"/>
                  <w:bottom w:val="nil"/>
                  <w:right w:val="nil"/>
                </w:tcBorders>
                <w:shd w:val="clear" w:color="auto" w:fill="auto"/>
                <w:noWrap/>
                <w:vAlign w:val="bottom"/>
                <w:hideMark/>
              </w:tcPr>
            </w:tcPrChange>
          </w:tcPr>
          <w:p w14:paraId="36AAA2F5" w14:textId="77777777" w:rsidR="0009723C" w:rsidRPr="0009723C" w:rsidRDefault="0009723C" w:rsidP="0009723C">
            <w:pPr>
              <w:rPr>
                <w:ins w:id="2250" w:author="Microsoft Office User" w:date="2018-12-16T18:33:00Z"/>
                <w:rFonts w:ascii="Calibri" w:hAnsi="Calibri" w:cs="Calibri"/>
                <w:color w:val="000000"/>
              </w:rPr>
            </w:pPr>
            <w:ins w:id="2251" w:author="Microsoft Office User" w:date="2018-12-16T18:33:00Z">
              <w:r w:rsidRPr="0009723C">
                <w:rPr>
                  <w:rFonts w:ascii="Calibri" w:hAnsi="Calibri" w:cs="Calibri"/>
                  <w:color w:val="000000"/>
                </w:rPr>
                <w:t>-0.04</w:t>
              </w:r>
            </w:ins>
          </w:p>
        </w:tc>
        <w:tc>
          <w:tcPr>
            <w:tcW w:w="388" w:type="pct"/>
            <w:tcBorders>
              <w:top w:val="nil"/>
              <w:left w:val="nil"/>
              <w:bottom w:val="nil"/>
              <w:right w:val="nil"/>
            </w:tcBorders>
            <w:shd w:val="clear" w:color="auto" w:fill="auto"/>
            <w:noWrap/>
            <w:vAlign w:val="bottom"/>
            <w:hideMark/>
            <w:tcPrChange w:id="2252" w:author="Microsoft Office User" w:date="2018-12-16T18:34:00Z">
              <w:tcPr>
                <w:tcW w:w="0" w:type="auto"/>
                <w:tcBorders>
                  <w:top w:val="nil"/>
                  <w:left w:val="nil"/>
                  <w:bottom w:val="nil"/>
                  <w:right w:val="nil"/>
                </w:tcBorders>
                <w:shd w:val="clear" w:color="auto" w:fill="auto"/>
                <w:noWrap/>
                <w:vAlign w:val="bottom"/>
                <w:hideMark/>
              </w:tcPr>
            </w:tcPrChange>
          </w:tcPr>
          <w:p w14:paraId="4B3A6154" w14:textId="77777777" w:rsidR="0009723C" w:rsidRPr="0009723C" w:rsidRDefault="0009723C" w:rsidP="0009723C">
            <w:pPr>
              <w:rPr>
                <w:ins w:id="225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54" w:author="Microsoft Office User" w:date="2018-12-16T18:34:00Z">
              <w:tcPr>
                <w:tcW w:w="0" w:type="auto"/>
                <w:tcBorders>
                  <w:top w:val="nil"/>
                  <w:left w:val="nil"/>
                  <w:bottom w:val="nil"/>
                  <w:right w:val="nil"/>
                </w:tcBorders>
                <w:shd w:val="clear" w:color="auto" w:fill="auto"/>
                <w:noWrap/>
                <w:vAlign w:val="bottom"/>
                <w:hideMark/>
              </w:tcPr>
            </w:tcPrChange>
          </w:tcPr>
          <w:p w14:paraId="19B4A291" w14:textId="77777777" w:rsidR="0009723C" w:rsidRPr="0009723C" w:rsidRDefault="0009723C" w:rsidP="0009723C">
            <w:pPr>
              <w:rPr>
                <w:ins w:id="2255" w:author="Microsoft Office User" w:date="2018-12-16T18:33:00Z"/>
                <w:rFonts w:ascii="Calibri" w:hAnsi="Calibri" w:cs="Calibri"/>
                <w:color w:val="000000"/>
              </w:rPr>
            </w:pPr>
            <w:ins w:id="2256" w:author="Microsoft Office User" w:date="2018-12-16T18:33:00Z">
              <w:r w:rsidRPr="0009723C">
                <w:rPr>
                  <w:rFonts w:ascii="Calibri" w:hAnsi="Calibri" w:cs="Calibri"/>
                  <w:color w:val="000000"/>
                </w:rPr>
                <w:t>-0.012/0.073</w:t>
              </w:r>
            </w:ins>
          </w:p>
        </w:tc>
        <w:tc>
          <w:tcPr>
            <w:tcW w:w="567" w:type="pct"/>
            <w:tcBorders>
              <w:top w:val="nil"/>
              <w:left w:val="nil"/>
              <w:bottom w:val="nil"/>
              <w:right w:val="nil"/>
            </w:tcBorders>
            <w:shd w:val="clear" w:color="auto" w:fill="auto"/>
            <w:noWrap/>
            <w:vAlign w:val="bottom"/>
            <w:hideMark/>
            <w:tcPrChange w:id="2257" w:author="Microsoft Office User" w:date="2018-12-16T18:34:00Z">
              <w:tcPr>
                <w:tcW w:w="0" w:type="auto"/>
                <w:tcBorders>
                  <w:top w:val="nil"/>
                  <w:left w:val="nil"/>
                  <w:bottom w:val="nil"/>
                  <w:right w:val="nil"/>
                </w:tcBorders>
                <w:shd w:val="clear" w:color="auto" w:fill="auto"/>
                <w:noWrap/>
                <w:vAlign w:val="bottom"/>
                <w:hideMark/>
              </w:tcPr>
            </w:tcPrChange>
          </w:tcPr>
          <w:p w14:paraId="41CD605B" w14:textId="77777777" w:rsidR="0009723C" w:rsidRPr="0009723C" w:rsidRDefault="0009723C" w:rsidP="0009723C">
            <w:pPr>
              <w:rPr>
                <w:ins w:id="2258" w:author="Microsoft Office User" w:date="2018-12-16T18:33:00Z"/>
                <w:rFonts w:ascii="Calibri" w:hAnsi="Calibri" w:cs="Calibri"/>
                <w:color w:val="000000"/>
              </w:rPr>
            </w:pPr>
            <w:ins w:id="2259" w:author="Microsoft Office User" w:date="2018-12-16T18:33:00Z">
              <w:r w:rsidRPr="0009723C">
                <w:rPr>
                  <w:rFonts w:ascii="Calibri" w:hAnsi="Calibri" w:cs="Calibri"/>
                  <w:color w:val="000000"/>
                </w:rPr>
                <w:t>-0.112/0.215</w:t>
              </w:r>
            </w:ins>
          </w:p>
        </w:tc>
        <w:tc>
          <w:tcPr>
            <w:tcW w:w="540" w:type="pct"/>
            <w:tcBorders>
              <w:top w:val="nil"/>
              <w:left w:val="nil"/>
              <w:bottom w:val="nil"/>
              <w:right w:val="nil"/>
            </w:tcBorders>
            <w:shd w:val="clear" w:color="auto" w:fill="auto"/>
            <w:noWrap/>
            <w:vAlign w:val="bottom"/>
            <w:hideMark/>
            <w:tcPrChange w:id="2260" w:author="Microsoft Office User" w:date="2018-12-16T18:34:00Z">
              <w:tcPr>
                <w:tcW w:w="0" w:type="auto"/>
                <w:tcBorders>
                  <w:top w:val="nil"/>
                  <w:left w:val="nil"/>
                  <w:bottom w:val="nil"/>
                  <w:right w:val="nil"/>
                </w:tcBorders>
                <w:shd w:val="clear" w:color="auto" w:fill="auto"/>
                <w:noWrap/>
                <w:vAlign w:val="bottom"/>
                <w:hideMark/>
              </w:tcPr>
            </w:tcPrChange>
          </w:tcPr>
          <w:p w14:paraId="7EF64810" w14:textId="77777777" w:rsidR="0009723C" w:rsidRPr="0009723C" w:rsidRDefault="0009723C" w:rsidP="0009723C">
            <w:pPr>
              <w:rPr>
                <w:ins w:id="226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62" w:author="Microsoft Office User" w:date="2018-12-16T18:34:00Z">
              <w:tcPr>
                <w:tcW w:w="0" w:type="auto"/>
                <w:tcBorders>
                  <w:top w:val="nil"/>
                  <w:left w:val="nil"/>
                  <w:bottom w:val="nil"/>
                  <w:right w:val="nil"/>
                </w:tcBorders>
                <w:shd w:val="clear" w:color="auto" w:fill="auto"/>
                <w:noWrap/>
                <w:vAlign w:val="bottom"/>
                <w:hideMark/>
              </w:tcPr>
            </w:tcPrChange>
          </w:tcPr>
          <w:p w14:paraId="4937992E" w14:textId="77777777" w:rsidR="0009723C" w:rsidRPr="0009723C" w:rsidRDefault="0009723C" w:rsidP="0009723C">
            <w:pPr>
              <w:rPr>
                <w:ins w:id="2263" w:author="Microsoft Office User" w:date="2018-12-16T18:33:00Z"/>
                <w:rFonts w:ascii="Calibri" w:hAnsi="Calibri" w:cs="Calibri"/>
                <w:color w:val="000000"/>
              </w:rPr>
            </w:pPr>
            <w:ins w:id="2264" w:author="Microsoft Office User" w:date="2018-12-16T18:33:00Z">
              <w:r w:rsidRPr="0009723C">
                <w:rPr>
                  <w:rFonts w:ascii="Calibri" w:hAnsi="Calibri" w:cs="Calibri"/>
                  <w:color w:val="000000"/>
                </w:rPr>
                <w:t>0.102/-0.116</w:t>
              </w:r>
            </w:ins>
          </w:p>
        </w:tc>
        <w:tc>
          <w:tcPr>
            <w:tcW w:w="540" w:type="pct"/>
            <w:tcBorders>
              <w:top w:val="nil"/>
              <w:left w:val="nil"/>
              <w:bottom w:val="nil"/>
              <w:right w:val="nil"/>
            </w:tcBorders>
            <w:shd w:val="clear" w:color="auto" w:fill="auto"/>
            <w:noWrap/>
            <w:vAlign w:val="bottom"/>
            <w:hideMark/>
            <w:tcPrChange w:id="2265" w:author="Microsoft Office User" w:date="2018-12-16T18:34:00Z">
              <w:tcPr>
                <w:tcW w:w="0" w:type="auto"/>
                <w:tcBorders>
                  <w:top w:val="nil"/>
                  <w:left w:val="nil"/>
                  <w:bottom w:val="nil"/>
                  <w:right w:val="nil"/>
                </w:tcBorders>
                <w:shd w:val="clear" w:color="auto" w:fill="auto"/>
                <w:noWrap/>
                <w:vAlign w:val="bottom"/>
                <w:hideMark/>
              </w:tcPr>
            </w:tcPrChange>
          </w:tcPr>
          <w:p w14:paraId="74FC4DDA" w14:textId="77777777" w:rsidR="0009723C" w:rsidRPr="0009723C" w:rsidRDefault="0009723C" w:rsidP="0009723C">
            <w:pPr>
              <w:rPr>
                <w:ins w:id="2266" w:author="Microsoft Office User" w:date="2018-12-16T18:33:00Z"/>
                <w:rFonts w:ascii="Calibri" w:hAnsi="Calibri" w:cs="Calibri"/>
                <w:color w:val="000000"/>
              </w:rPr>
            </w:pPr>
            <w:ins w:id="2267" w:author="Microsoft Office User" w:date="2018-12-16T18:33:00Z">
              <w:r w:rsidRPr="0009723C">
                <w:rPr>
                  <w:rFonts w:ascii="Calibri" w:hAnsi="Calibri" w:cs="Calibri"/>
                  <w:color w:val="000000"/>
                </w:rPr>
                <w:t>0.198/0.198</w:t>
              </w:r>
            </w:ins>
          </w:p>
        </w:tc>
        <w:tc>
          <w:tcPr>
            <w:tcW w:w="513" w:type="pct"/>
            <w:tcBorders>
              <w:top w:val="nil"/>
              <w:left w:val="nil"/>
              <w:bottom w:val="nil"/>
              <w:right w:val="nil"/>
            </w:tcBorders>
            <w:shd w:val="clear" w:color="auto" w:fill="auto"/>
            <w:noWrap/>
            <w:vAlign w:val="bottom"/>
            <w:hideMark/>
            <w:tcPrChange w:id="2268" w:author="Microsoft Office User" w:date="2018-12-16T18:34:00Z">
              <w:tcPr>
                <w:tcW w:w="0" w:type="auto"/>
                <w:tcBorders>
                  <w:top w:val="nil"/>
                  <w:left w:val="nil"/>
                  <w:bottom w:val="nil"/>
                  <w:right w:val="nil"/>
                </w:tcBorders>
                <w:shd w:val="clear" w:color="auto" w:fill="auto"/>
                <w:noWrap/>
                <w:vAlign w:val="bottom"/>
                <w:hideMark/>
              </w:tcPr>
            </w:tcPrChange>
          </w:tcPr>
          <w:p w14:paraId="0E43A3BA" w14:textId="77777777" w:rsidR="0009723C" w:rsidRPr="0009723C" w:rsidRDefault="0009723C" w:rsidP="0009723C">
            <w:pPr>
              <w:rPr>
                <w:ins w:id="2269" w:author="Microsoft Office User" w:date="2018-12-16T18:33:00Z"/>
                <w:rFonts w:ascii="Calibri" w:hAnsi="Calibri" w:cs="Calibri"/>
                <w:color w:val="000000"/>
              </w:rPr>
            </w:pPr>
          </w:p>
        </w:tc>
      </w:tr>
      <w:tr w:rsidR="0009723C" w:rsidRPr="0009723C" w14:paraId="5B03AE74" w14:textId="77777777" w:rsidTr="0009723C">
        <w:tblPrEx>
          <w:tblW w:w="5000" w:type="pct"/>
          <w:tblCellMar>
            <w:left w:w="70" w:type="dxa"/>
            <w:right w:w="70" w:type="dxa"/>
          </w:tblCellMar>
          <w:tblPrExChange w:id="2270" w:author="Microsoft Office User" w:date="2018-12-16T18:34:00Z">
            <w:tblPrEx>
              <w:tblW w:w="0" w:type="auto"/>
              <w:tblCellMar>
                <w:left w:w="70" w:type="dxa"/>
                <w:right w:w="70" w:type="dxa"/>
              </w:tblCellMar>
            </w:tblPrEx>
          </w:tblPrExChange>
        </w:tblPrEx>
        <w:trPr>
          <w:trHeight w:val="320"/>
          <w:ins w:id="2271" w:author="Microsoft Office User" w:date="2018-12-16T18:33:00Z"/>
          <w:trPrChange w:id="2272"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273" w:author="Microsoft Office User" w:date="2018-12-16T18:34:00Z">
              <w:tcPr>
                <w:tcW w:w="0" w:type="auto"/>
                <w:tcBorders>
                  <w:top w:val="nil"/>
                  <w:left w:val="nil"/>
                  <w:bottom w:val="nil"/>
                  <w:right w:val="nil"/>
                </w:tcBorders>
                <w:shd w:val="clear" w:color="auto" w:fill="auto"/>
                <w:noWrap/>
                <w:vAlign w:val="bottom"/>
                <w:hideMark/>
              </w:tcPr>
            </w:tcPrChange>
          </w:tcPr>
          <w:p w14:paraId="3EF5F5AF" w14:textId="77777777" w:rsidR="0009723C" w:rsidRPr="0009723C" w:rsidRDefault="0009723C" w:rsidP="0009723C">
            <w:pPr>
              <w:rPr>
                <w:ins w:id="2274" w:author="Microsoft Office User" w:date="2018-12-16T18:33:00Z"/>
                <w:rFonts w:ascii="Calibri" w:hAnsi="Calibri" w:cs="Calibri"/>
                <w:color w:val="000000"/>
              </w:rPr>
            </w:pPr>
            <w:ins w:id="2275" w:author="Microsoft Office User" w:date="2018-12-16T18:33:00Z">
              <w:r w:rsidRPr="0009723C">
                <w:rPr>
                  <w:rFonts w:ascii="Calibri" w:hAnsi="Calibri" w:cs="Calibri"/>
                  <w:color w:val="000000"/>
                </w:rPr>
                <w:t>N4</w:t>
              </w:r>
            </w:ins>
          </w:p>
        </w:tc>
        <w:tc>
          <w:tcPr>
            <w:tcW w:w="471" w:type="pct"/>
            <w:tcBorders>
              <w:top w:val="nil"/>
              <w:left w:val="nil"/>
              <w:bottom w:val="nil"/>
              <w:right w:val="nil"/>
            </w:tcBorders>
            <w:shd w:val="clear" w:color="auto" w:fill="auto"/>
            <w:noWrap/>
            <w:vAlign w:val="bottom"/>
            <w:hideMark/>
            <w:tcPrChange w:id="2276" w:author="Microsoft Office User" w:date="2018-12-16T18:34:00Z">
              <w:tcPr>
                <w:tcW w:w="0" w:type="auto"/>
                <w:tcBorders>
                  <w:top w:val="nil"/>
                  <w:left w:val="nil"/>
                  <w:bottom w:val="nil"/>
                  <w:right w:val="nil"/>
                </w:tcBorders>
                <w:shd w:val="clear" w:color="auto" w:fill="auto"/>
                <w:noWrap/>
                <w:vAlign w:val="bottom"/>
                <w:hideMark/>
              </w:tcPr>
            </w:tcPrChange>
          </w:tcPr>
          <w:p w14:paraId="7CDF238C" w14:textId="77777777" w:rsidR="0009723C" w:rsidRPr="0009723C" w:rsidRDefault="0009723C" w:rsidP="0009723C">
            <w:pPr>
              <w:rPr>
                <w:ins w:id="2277" w:author="Microsoft Office User" w:date="2018-12-16T18:33:00Z"/>
                <w:rFonts w:ascii="Calibri" w:hAnsi="Calibri" w:cs="Calibri"/>
                <w:color w:val="000000"/>
              </w:rPr>
            </w:pPr>
            <w:ins w:id="2278" w:author="Microsoft Office User" w:date="2018-12-16T18:33:00Z">
              <w:r w:rsidRPr="0009723C">
                <w:rPr>
                  <w:rFonts w:ascii="Calibri" w:hAnsi="Calibri" w:cs="Calibri"/>
                  <w:color w:val="000000"/>
                </w:rPr>
                <w:t>0.25</w:t>
              </w:r>
            </w:ins>
          </w:p>
        </w:tc>
        <w:tc>
          <w:tcPr>
            <w:tcW w:w="304" w:type="pct"/>
            <w:tcBorders>
              <w:top w:val="nil"/>
              <w:left w:val="nil"/>
              <w:bottom w:val="nil"/>
              <w:right w:val="nil"/>
            </w:tcBorders>
            <w:shd w:val="clear" w:color="auto" w:fill="auto"/>
            <w:noWrap/>
            <w:vAlign w:val="bottom"/>
            <w:hideMark/>
            <w:tcPrChange w:id="2279" w:author="Microsoft Office User" w:date="2018-12-16T18:34:00Z">
              <w:tcPr>
                <w:tcW w:w="0" w:type="auto"/>
                <w:tcBorders>
                  <w:top w:val="nil"/>
                  <w:left w:val="nil"/>
                  <w:bottom w:val="nil"/>
                  <w:right w:val="nil"/>
                </w:tcBorders>
                <w:shd w:val="clear" w:color="auto" w:fill="auto"/>
                <w:noWrap/>
                <w:vAlign w:val="bottom"/>
                <w:hideMark/>
              </w:tcPr>
            </w:tcPrChange>
          </w:tcPr>
          <w:p w14:paraId="17639E0F" w14:textId="77777777" w:rsidR="0009723C" w:rsidRPr="0009723C" w:rsidRDefault="0009723C" w:rsidP="0009723C">
            <w:pPr>
              <w:rPr>
                <w:ins w:id="2280" w:author="Microsoft Office User" w:date="2018-12-16T18:33:00Z"/>
                <w:rFonts w:ascii="Calibri" w:hAnsi="Calibri" w:cs="Calibri"/>
                <w:color w:val="000000"/>
              </w:rPr>
            </w:pPr>
            <w:ins w:id="2281" w:author="Microsoft Office User" w:date="2018-12-16T18:33:00Z">
              <w:r w:rsidRPr="0009723C">
                <w:rPr>
                  <w:rFonts w:ascii="Calibri" w:hAnsi="Calibri" w:cs="Calibri"/>
                  <w:color w:val="000000"/>
                </w:rPr>
                <w:t>0.093</w:t>
              </w:r>
            </w:ins>
          </w:p>
        </w:tc>
        <w:tc>
          <w:tcPr>
            <w:tcW w:w="388" w:type="pct"/>
            <w:tcBorders>
              <w:top w:val="nil"/>
              <w:left w:val="nil"/>
              <w:bottom w:val="nil"/>
              <w:right w:val="nil"/>
            </w:tcBorders>
            <w:shd w:val="clear" w:color="auto" w:fill="auto"/>
            <w:noWrap/>
            <w:vAlign w:val="bottom"/>
            <w:hideMark/>
            <w:tcPrChange w:id="2282" w:author="Microsoft Office User" w:date="2018-12-16T18:34:00Z">
              <w:tcPr>
                <w:tcW w:w="0" w:type="auto"/>
                <w:tcBorders>
                  <w:top w:val="nil"/>
                  <w:left w:val="nil"/>
                  <w:bottom w:val="nil"/>
                  <w:right w:val="nil"/>
                </w:tcBorders>
                <w:shd w:val="clear" w:color="auto" w:fill="auto"/>
                <w:noWrap/>
                <w:vAlign w:val="bottom"/>
                <w:hideMark/>
              </w:tcPr>
            </w:tcPrChange>
          </w:tcPr>
          <w:p w14:paraId="63B36403" w14:textId="77777777" w:rsidR="0009723C" w:rsidRPr="0009723C" w:rsidRDefault="0009723C" w:rsidP="0009723C">
            <w:pPr>
              <w:rPr>
                <w:ins w:id="2283"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284" w:author="Microsoft Office User" w:date="2018-12-16T18:34:00Z">
              <w:tcPr>
                <w:tcW w:w="0" w:type="auto"/>
                <w:tcBorders>
                  <w:top w:val="nil"/>
                  <w:left w:val="nil"/>
                  <w:bottom w:val="nil"/>
                  <w:right w:val="nil"/>
                </w:tcBorders>
                <w:shd w:val="clear" w:color="auto" w:fill="auto"/>
                <w:noWrap/>
                <w:vAlign w:val="bottom"/>
                <w:hideMark/>
              </w:tcPr>
            </w:tcPrChange>
          </w:tcPr>
          <w:p w14:paraId="7410BAA0" w14:textId="77777777" w:rsidR="0009723C" w:rsidRPr="0009723C" w:rsidRDefault="0009723C" w:rsidP="0009723C">
            <w:pPr>
              <w:rPr>
                <w:ins w:id="2285" w:author="Microsoft Office User" w:date="2018-12-16T18:33:00Z"/>
                <w:rFonts w:ascii="Calibri" w:hAnsi="Calibri" w:cs="Calibri"/>
                <w:color w:val="000000"/>
              </w:rPr>
            </w:pPr>
            <w:ins w:id="2286" w:author="Microsoft Office User" w:date="2018-12-16T18:33:00Z">
              <w:r w:rsidRPr="0009723C">
                <w:rPr>
                  <w:rFonts w:ascii="Calibri" w:hAnsi="Calibri" w:cs="Calibri"/>
                  <w:color w:val="000000"/>
                </w:rPr>
                <w:t>0.031/0.006</w:t>
              </w:r>
            </w:ins>
          </w:p>
        </w:tc>
        <w:tc>
          <w:tcPr>
            <w:tcW w:w="567" w:type="pct"/>
            <w:tcBorders>
              <w:top w:val="nil"/>
              <w:left w:val="nil"/>
              <w:bottom w:val="nil"/>
              <w:right w:val="nil"/>
            </w:tcBorders>
            <w:shd w:val="clear" w:color="auto" w:fill="auto"/>
            <w:noWrap/>
            <w:vAlign w:val="bottom"/>
            <w:hideMark/>
            <w:tcPrChange w:id="2287" w:author="Microsoft Office User" w:date="2018-12-16T18:34:00Z">
              <w:tcPr>
                <w:tcW w:w="0" w:type="auto"/>
                <w:tcBorders>
                  <w:top w:val="nil"/>
                  <w:left w:val="nil"/>
                  <w:bottom w:val="nil"/>
                  <w:right w:val="nil"/>
                </w:tcBorders>
                <w:shd w:val="clear" w:color="auto" w:fill="auto"/>
                <w:noWrap/>
                <w:vAlign w:val="bottom"/>
                <w:hideMark/>
              </w:tcPr>
            </w:tcPrChange>
          </w:tcPr>
          <w:p w14:paraId="40D48FC6" w14:textId="77777777" w:rsidR="0009723C" w:rsidRPr="0009723C" w:rsidRDefault="0009723C" w:rsidP="0009723C">
            <w:pPr>
              <w:rPr>
                <w:ins w:id="2288" w:author="Microsoft Office User" w:date="2018-12-16T18:33:00Z"/>
                <w:rFonts w:ascii="Calibri" w:hAnsi="Calibri" w:cs="Calibri"/>
                <w:color w:val="000000"/>
              </w:rPr>
            </w:pPr>
            <w:ins w:id="2289" w:author="Microsoft Office User" w:date="2018-12-16T18:33:00Z">
              <w:r w:rsidRPr="0009723C">
                <w:rPr>
                  <w:rFonts w:ascii="Calibri" w:hAnsi="Calibri" w:cs="Calibri"/>
                  <w:color w:val="000000"/>
                </w:rPr>
                <w:t>0.016/0.023</w:t>
              </w:r>
            </w:ins>
          </w:p>
        </w:tc>
        <w:tc>
          <w:tcPr>
            <w:tcW w:w="540" w:type="pct"/>
            <w:tcBorders>
              <w:top w:val="nil"/>
              <w:left w:val="nil"/>
              <w:bottom w:val="nil"/>
              <w:right w:val="nil"/>
            </w:tcBorders>
            <w:shd w:val="clear" w:color="auto" w:fill="auto"/>
            <w:noWrap/>
            <w:vAlign w:val="bottom"/>
            <w:hideMark/>
            <w:tcPrChange w:id="2290" w:author="Microsoft Office User" w:date="2018-12-16T18:34:00Z">
              <w:tcPr>
                <w:tcW w:w="0" w:type="auto"/>
                <w:tcBorders>
                  <w:top w:val="nil"/>
                  <w:left w:val="nil"/>
                  <w:bottom w:val="nil"/>
                  <w:right w:val="nil"/>
                </w:tcBorders>
                <w:shd w:val="clear" w:color="auto" w:fill="auto"/>
                <w:noWrap/>
                <w:vAlign w:val="bottom"/>
                <w:hideMark/>
              </w:tcPr>
            </w:tcPrChange>
          </w:tcPr>
          <w:p w14:paraId="359C7E50" w14:textId="77777777" w:rsidR="0009723C" w:rsidRPr="0009723C" w:rsidRDefault="0009723C" w:rsidP="0009723C">
            <w:pPr>
              <w:rPr>
                <w:ins w:id="2291"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292" w:author="Microsoft Office User" w:date="2018-12-16T18:34:00Z">
              <w:tcPr>
                <w:tcW w:w="0" w:type="auto"/>
                <w:tcBorders>
                  <w:top w:val="nil"/>
                  <w:left w:val="nil"/>
                  <w:bottom w:val="nil"/>
                  <w:right w:val="nil"/>
                </w:tcBorders>
                <w:shd w:val="clear" w:color="auto" w:fill="auto"/>
                <w:noWrap/>
                <w:vAlign w:val="bottom"/>
                <w:hideMark/>
              </w:tcPr>
            </w:tcPrChange>
          </w:tcPr>
          <w:p w14:paraId="4FA6A5AB" w14:textId="77777777" w:rsidR="0009723C" w:rsidRPr="0009723C" w:rsidRDefault="0009723C" w:rsidP="0009723C">
            <w:pPr>
              <w:rPr>
                <w:ins w:id="2293" w:author="Microsoft Office User" w:date="2018-12-16T18:33:00Z"/>
                <w:rFonts w:ascii="Calibri" w:hAnsi="Calibri" w:cs="Calibri"/>
                <w:color w:val="000000"/>
              </w:rPr>
            </w:pPr>
            <w:ins w:id="2294" w:author="Microsoft Office User" w:date="2018-12-16T18:33:00Z">
              <w:r w:rsidRPr="0009723C">
                <w:rPr>
                  <w:rFonts w:ascii="Calibri" w:hAnsi="Calibri" w:cs="Calibri"/>
                  <w:color w:val="000000"/>
                </w:rPr>
                <w:t>-0.034/0.032</w:t>
              </w:r>
            </w:ins>
          </w:p>
        </w:tc>
        <w:tc>
          <w:tcPr>
            <w:tcW w:w="1053" w:type="pct"/>
            <w:gridSpan w:val="2"/>
            <w:tcBorders>
              <w:top w:val="nil"/>
              <w:left w:val="nil"/>
              <w:bottom w:val="nil"/>
              <w:right w:val="nil"/>
            </w:tcBorders>
            <w:shd w:val="clear" w:color="auto" w:fill="auto"/>
            <w:noWrap/>
            <w:vAlign w:val="bottom"/>
            <w:hideMark/>
            <w:tcPrChange w:id="2295" w:author="Microsoft Office User" w:date="2018-12-16T18:34:00Z">
              <w:tcPr>
                <w:tcW w:w="0" w:type="auto"/>
                <w:gridSpan w:val="2"/>
                <w:tcBorders>
                  <w:top w:val="nil"/>
                  <w:left w:val="nil"/>
                  <w:bottom w:val="nil"/>
                  <w:right w:val="nil"/>
                </w:tcBorders>
                <w:shd w:val="clear" w:color="auto" w:fill="auto"/>
                <w:noWrap/>
                <w:vAlign w:val="bottom"/>
                <w:hideMark/>
              </w:tcPr>
            </w:tcPrChange>
          </w:tcPr>
          <w:p w14:paraId="472E6C75" w14:textId="77777777" w:rsidR="0009723C" w:rsidRPr="0009723C" w:rsidRDefault="0009723C" w:rsidP="0009723C">
            <w:pPr>
              <w:rPr>
                <w:ins w:id="2296" w:author="Microsoft Office User" w:date="2018-12-16T18:33:00Z"/>
                <w:rFonts w:ascii="Calibri" w:hAnsi="Calibri" w:cs="Calibri"/>
                <w:color w:val="000000"/>
              </w:rPr>
            </w:pPr>
            <w:ins w:id="2297" w:author="Microsoft Office User" w:date="2018-12-16T18:33:00Z">
              <w:r w:rsidRPr="0009723C">
                <w:rPr>
                  <w:rFonts w:ascii="Calibri" w:hAnsi="Calibri" w:cs="Calibri"/>
                  <w:color w:val="000000"/>
                </w:rPr>
                <w:t>-0.048/-0.048</w:t>
              </w:r>
            </w:ins>
          </w:p>
        </w:tc>
      </w:tr>
      <w:tr w:rsidR="0009723C" w:rsidRPr="0009723C" w14:paraId="24307635" w14:textId="77777777" w:rsidTr="0009723C">
        <w:tblPrEx>
          <w:tblW w:w="5000" w:type="pct"/>
          <w:tblCellMar>
            <w:left w:w="70" w:type="dxa"/>
            <w:right w:w="70" w:type="dxa"/>
          </w:tblCellMar>
          <w:tblPrExChange w:id="2298" w:author="Microsoft Office User" w:date="2018-12-16T18:34:00Z">
            <w:tblPrEx>
              <w:tblW w:w="0" w:type="auto"/>
              <w:tblCellMar>
                <w:left w:w="70" w:type="dxa"/>
                <w:right w:w="70" w:type="dxa"/>
              </w:tblCellMar>
            </w:tblPrEx>
          </w:tblPrExChange>
        </w:tblPrEx>
        <w:trPr>
          <w:trHeight w:val="320"/>
          <w:ins w:id="2299" w:author="Microsoft Office User" w:date="2018-12-16T18:33:00Z"/>
          <w:trPrChange w:id="230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01" w:author="Microsoft Office User" w:date="2018-12-16T18:34:00Z">
              <w:tcPr>
                <w:tcW w:w="0" w:type="auto"/>
                <w:tcBorders>
                  <w:top w:val="nil"/>
                  <w:left w:val="nil"/>
                  <w:bottom w:val="nil"/>
                  <w:right w:val="nil"/>
                </w:tcBorders>
                <w:shd w:val="clear" w:color="auto" w:fill="auto"/>
                <w:noWrap/>
                <w:vAlign w:val="bottom"/>
                <w:hideMark/>
              </w:tcPr>
            </w:tcPrChange>
          </w:tcPr>
          <w:p w14:paraId="37486BD6" w14:textId="77777777" w:rsidR="0009723C" w:rsidRPr="0009723C" w:rsidRDefault="0009723C" w:rsidP="0009723C">
            <w:pPr>
              <w:rPr>
                <w:ins w:id="2302" w:author="Microsoft Office User" w:date="2018-12-16T18:33:00Z"/>
                <w:rFonts w:ascii="Calibri" w:hAnsi="Calibri" w:cs="Calibri"/>
                <w:color w:val="000000"/>
              </w:rPr>
            </w:pPr>
            <w:ins w:id="2303" w:author="Microsoft Office User" w:date="2018-12-16T18:33:00Z">
              <w:r w:rsidRPr="0009723C">
                <w:rPr>
                  <w:rFonts w:ascii="Calibri" w:hAnsi="Calibri" w:cs="Calibri"/>
                  <w:color w:val="000000"/>
                </w:rPr>
                <w:t>N5</w:t>
              </w:r>
            </w:ins>
          </w:p>
        </w:tc>
        <w:tc>
          <w:tcPr>
            <w:tcW w:w="471" w:type="pct"/>
            <w:tcBorders>
              <w:top w:val="nil"/>
              <w:left w:val="nil"/>
              <w:bottom w:val="nil"/>
              <w:right w:val="nil"/>
            </w:tcBorders>
            <w:shd w:val="clear" w:color="auto" w:fill="auto"/>
            <w:noWrap/>
            <w:vAlign w:val="bottom"/>
            <w:hideMark/>
            <w:tcPrChange w:id="2304" w:author="Microsoft Office User" w:date="2018-12-16T18:34:00Z">
              <w:tcPr>
                <w:tcW w:w="0" w:type="auto"/>
                <w:tcBorders>
                  <w:top w:val="nil"/>
                  <w:left w:val="nil"/>
                  <w:bottom w:val="nil"/>
                  <w:right w:val="nil"/>
                </w:tcBorders>
                <w:shd w:val="clear" w:color="auto" w:fill="auto"/>
                <w:noWrap/>
                <w:vAlign w:val="bottom"/>
                <w:hideMark/>
              </w:tcPr>
            </w:tcPrChange>
          </w:tcPr>
          <w:p w14:paraId="705DC675" w14:textId="77777777" w:rsidR="0009723C" w:rsidRPr="0009723C" w:rsidRDefault="0009723C" w:rsidP="0009723C">
            <w:pPr>
              <w:rPr>
                <w:ins w:id="2305" w:author="Microsoft Office User" w:date="2018-12-16T18:33:00Z"/>
                <w:rFonts w:ascii="Calibri" w:hAnsi="Calibri" w:cs="Calibri"/>
                <w:color w:val="000000"/>
              </w:rPr>
            </w:pPr>
            <w:ins w:id="2306" w:author="Microsoft Office User" w:date="2018-12-16T18:33:00Z">
              <w:r w:rsidRPr="0009723C">
                <w:rPr>
                  <w:rFonts w:ascii="Calibri" w:hAnsi="Calibri" w:cs="Calibri"/>
                  <w:color w:val="000000"/>
                </w:rPr>
                <w:t>0.269</w:t>
              </w:r>
            </w:ins>
          </w:p>
        </w:tc>
        <w:tc>
          <w:tcPr>
            <w:tcW w:w="304" w:type="pct"/>
            <w:tcBorders>
              <w:top w:val="nil"/>
              <w:left w:val="nil"/>
              <w:bottom w:val="nil"/>
              <w:right w:val="nil"/>
            </w:tcBorders>
            <w:shd w:val="clear" w:color="auto" w:fill="auto"/>
            <w:noWrap/>
            <w:vAlign w:val="bottom"/>
            <w:hideMark/>
            <w:tcPrChange w:id="2307" w:author="Microsoft Office User" w:date="2018-12-16T18:34:00Z">
              <w:tcPr>
                <w:tcW w:w="0" w:type="auto"/>
                <w:tcBorders>
                  <w:top w:val="nil"/>
                  <w:left w:val="nil"/>
                  <w:bottom w:val="nil"/>
                  <w:right w:val="nil"/>
                </w:tcBorders>
                <w:shd w:val="clear" w:color="auto" w:fill="auto"/>
                <w:noWrap/>
                <w:vAlign w:val="bottom"/>
                <w:hideMark/>
              </w:tcPr>
            </w:tcPrChange>
          </w:tcPr>
          <w:p w14:paraId="58936EEA" w14:textId="77777777" w:rsidR="0009723C" w:rsidRPr="0009723C" w:rsidRDefault="0009723C" w:rsidP="0009723C">
            <w:pPr>
              <w:rPr>
                <w:ins w:id="2308" w:author="Microsoft Office User" w:date="2018-12-16T18:33:00Z"/>
                <w:rFonts w:ascii="Calibri" w:hAnsi="Calibri" w:cs="Calibri"/>
                <w:color w:val="000000"/>
              </w:rPr>
            </w:pPr>
            <w:ins w:id="2309" w:author="Microsoft Office User" w:date="2018-12-16T18:33:00Z">
              <w:r w:rsidRPr="0009723C">
                <w:rPr>
                  <w:rFonts w:ascii="Calibri" w:hAnsi="Calibri" w:cs="Calibri"/>
                  <w:color w:val="000000"/>
                </w:rPr>
                <w:t>-0.047</w:t>
              </w:r>
            </w:ins>
          </w:p>
        </w:tc>
        <w:tc>
          <w:tcPr>
            <w:tcW w:w="388" w:type="pct"/>
            <w:tcBorders>
              <w:top w:val="nil"/>
              <w:left w:val="nil"/>
              <w:bottom w:val="nil"/>
              <w:right w:val="nil"/>
            </w:tcBorders>
            <w:shd w:val="clear" w:color="auto" w:fill="auto"/>
            <w:noWrap/>
            <w:vAlign w:val="bottom"/>
            <w:hideMark/>
            <w:tcPrChange w:id="2310" w:author="Microsoft Office User" w:date="2018-12-16T18:34:00Z">
              <w:tcPr>
                <w:tcW w:w="0" w:type="auto"/>
                <w:tcBorders>
                  <w:top w:val="nil"/>
                  <w:left w:val="nil"/>
                  <w:bottom w:val="nil"/>
                  <w:right w:val="nil"/>
                </w:tcBorders>
                <w:shd w:val="clear" w:color="auto" w:fill="auto"/>
                <w:noWrap/>
                <w:vAlign w:val="bottom"/>
                <w:hideMark/>
              </w:tcPr>
            </w:tcPrChange>
          </w:tcPr>
          <w:p w14:paraId="2B12DCF4" w14:textId="77777777" w:rsidR="0009723C" w:rsidRPr="0009723C" w:rsidRDefault="0009723C" w:rsidP="0009723C">
            <w:pPr>
              <w:rPr>
                <w:ins w:id="2311"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312" w:author="Microsoft Office User" w:date="2018-12-16T18:34:00Z">
              <w:tcPr>
                <w:tcW w:w="0" w:type="auto"/>
                <w:tcBorders>
                  <w:top w:val="nil"/>
                  <w:left w:val="nil"/>
                  <w:bottom w:val="nil"/>
                  <w:right w:val="nil"/>
                </w:tcBorders>
                <w:shd w:val="clear" w:color="auto" w:fill="auto"/>
                <w:noWrap/>
                <w:vAlign w:val="bottom"/>
                <w:hideMark/>
              </w:tcPr>
            </w:tcPrChange>
          </w:tcPr>
          <w:p w14:paraId="0DB33D3B" w14:textId="77777777" w:rsidR="0009723C" w:rsidRPr="0009723C" w:rsidRDefault="0009723C" w:rsidP="0009723C">
            <w:pPr>
              <w:rPr>
                <w:ins w:id="2313" w:author="Microsoft Office User" w:date="2018-12-16T18:33:00Z"/>
                <w:rFonts w:ascii="Calibri" w:hAnsi="Calibri" w:cs="Calibri"/>
                <w:color w:val="000000"/>
              </w:rPr>
            </w:pPr>
            <w:ins w:id="2314" w:author="Microsoft Office User" w:date="2018-12-16T18:33:00Z">
              <w:r w:rsidRPr="0009723C">
                <w:rPr>
                  <w:rFonts w:ascii="Calibri" w:hAnsi="Calibri" w:cs="Calibri"/>
                  <w:color w:val="000000"/>
                </w:rPr>
                <w:t>0.079/-0.051</w:t>
              </w:r>
            </w:ins>
          </w:p>
        </w:tc>
        <w:tc>
          <w:tcPr>
            <w:tcW w:w="567" w:type="pct"/>
            <w:tcBorders>
              <w:top w:val="nil"/>
              <w:left w:val="nil"/>
              <w:bottom w:val="nil"/>
              <w:right w:val="nil"/>
            </w:tcBorders>
            <w:shd w:val="clear" w:color="auto" w:fill="auto"/>
            <w:noWrap/>
            <w:vAlign w:val="bottom"/>
            <w:hideMark/>
            <w:tcPrChange w:id="2315" w:author="Microsoft Office User" w:date="2018-12-16T18:34:00Z">
              <w:tcPr>
                <w:tcW w:w="0" w:type="auto"/>
                <w:tcBorders>
                  <w:top w:val="nil"/>
                  <w:left w:val="nil"/>
                  <w:bottom w:val="nil"/>
                  <w:right w:val="nil"/>
                </w:tcBorders>
                <w:shd w:val="clear" w:color="auto" w:fill="auto"/>
                <w:noWrap/>
                <w:vAlign w:val="bottom"/>
                <w:hideMark/>
              </w:tcPr>
            </w:tcPrChange>
          </w:tcPr>
          <w:p w14:paraId="3040C9F1" w14:textId="77777777" w:rsidR="0009723C" w:rsidRPr="0009723C" w:rsidRDefault="0009723C" w:rsidP="0009723C">
            <w:pPr>
              <w:rPr>
                <w:ins w:id="2316" w:author="Microsoft Office User" w:date="2018-12-16T18:33:00Z"/>
                <w:rFonts w:ascii="Calibri" w:hAnsi="Calibri" w:cs="Calibri"/>
                <w:color w:val="000000"/>
              </w:rPr>
            </w:pPr>
            <w:ins w:id="2317" w:author="Microsoft Office User" w:date="2018-12-16T18:33:00Z">
              <w:r w:rsidRPr="0009723C">
                <w:rPr>
                  <w:rFonts w:ascii="Calibri" w:hAnsi="Calibri" w:cs="Calibri"/>
                  <w:color w:val="000000"/>
                </w:rPr>
                <w:t>0.057/-0.078</w:t>
              </w:r>
            </w:ins>
          </w:p>
        </w:tc>
        <w:tc>
          <w:tcPr>
            <w:tcW w:w="540" w:type="pct"/>
            <w:tcBorders>
              <w:top w:val="nil"/>
              <w:left w:val="nil"/>
              <w:bottom w:val="nil"/>
              <w:right w:val="nil"/>
            </w:tcBorders>
            <w:shd w:val="clear" w:color="auto" w:fill="auto"/>
            <w:noWrap/>
            <w:vAlign w:val="bottom"/>
            <w:hideMark/>
            <w:tcPrChange w:id="2318" w:author="Microsoft Office User" w:date="2018-12-16T18:34:00Z">
              <w:tcPr>
                <w:tcW w:w="0" w:type="auto"/>
                <w:tcBorders>
                  <w:top w:val="nil"/>
                  <w:left w:val="nil"/>
                  <w:bottom w:val="nil"/>
                  <w:right w:val="nil"/>
                </w:tcBorders>
                <w:shd w:val="clear" w:color="auto" w:fill="auto"/>
                <w:noWrap/>
                <w:vAlign w:val="bottom"/>
                <w:hideMark/>
              </w:tcPr>
            </w:tcPrChange>
          </w:tcPr>
          <w:p w14:paraId="408FDD4B" w14:textId="77777777" w:rsidR="0009723C" w:rsidRPr="0009723C" w:rsidRDefault="0009723C" w:rsidP="0009723C">
            <w:pPr>
              <w:rPr>
                <w:ins w:id="2319"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320" w:author="Microsoft Office User" w:date="2018-12-16T18:34:00Z">
              <w:tcPr>
                <w:tcW w:w="0" w:type="auto"/>
                <w:tcBorders>
                  <w:top w:val="nil"/>
                  <w:left w:val="nil"/>
                  <w:bottom w:val="nil"/>
                  <w:right w:val="nil"/>
                </w:tcBorders>
                <w:shd w:val="clear" w:color="auto" w:fill="auto"/>
                <w:noWrap/>
                <w:vAlign w:val="bottom"/>
                <w:hideMark/>
              </w:tcPr>
            </w:tcPrChange>
          </w:tcPr>
          <w:p w14:paraId="6A296FAB" w14:textId="77777777" w:rsidR="0009723C" w:rsidRPr="0009723C" w:rsidRDefault="0009723C" w:rsidP="0009723C">
            <w:pPr>
              <w:rPr>
                <w:ins w:id="2321" w:author="Microsoft Office User" w:date="2018-12-16T18:33:00Z"/>
                <w:rFonts w:ascii="Calibri" w:hAnsi="Calibri" w:cs="Calibri"/>
                <w:color w:val="000000"/>
              </w:rPr>
            </w:pPr>
            <w:ins w:id="2322" w:author="Microsoft Office User" w:date="2018-12-16T18:33:00Z">
              <w:r w:rsidRPr="0009723C">
                <w:rPr>
                  <w:rFonts w:ascii="Calibri" w:hAnsi="Calibri" w:cs="Calibri"/>
                  <w:color w:val="000000"/>
                </w:rPr>
                <w:t>-0.005/-0.016</w:t>
              </w:r>
            </w:ins>
          </w:p>
        </w:tc>
        <w:tc>
          <w:tcPr>
            <w:tcW w:w="540" w:type="pct"/>
            <w:tcBorders>
              <w:top w:val="nil"/>
              <w:left w:val="nil"/>
              <w:bottom w:val="nil"/>
              <w:right w:val="nil"/>
            </w:tcBorders>
            <w:shd w:val="clear" w:color="auto" w:fill="auto"/>
            <w:noWrap/>
            <w:vAlign w:val="bottom"/>
            <w:hideMark/>
            <w:tcPrChange w:id="2323" w:author="Microsoft Office User" w:date="2018-12-16T18:34:00Z">
              <w:tcPr>
                <w:tcW w:w="0" w:type="auto"/>
                <w:tcBorders>
                  <w:top w:val="nil"/>
                  <w:left w:val="nil"/>
                  <w:bottom w:val="nil"/>
                  <w:right w:val="nil"/>
                </w:tcBorders>
                <w:shd w:val="clear" w:color="auto" w:fill="auto"/>
                <w:noWrap/>
                <w:vAlign w:val="bottom"/>
                <w:hideMark/>
              </w:tcPr>
            </w:tcPrChange>
          </w:tcPr>
          <w:p w14:paraId="52ADE2C3" w14:textId="77777777" w:rsidR="0009723C" w:rsidRPr="0009723C" w:rsidRDefault="0009723C" w:rsidP="0009723C">
            <w:pPr>
              <w:rPr>
                <w:ins w:id="2324" w:author="Microsoft Office User" w:date="2018-12-16T18:33:00Z"/>
                <w:rFonts w:ascii="Calibri" w:hAnsi="Calibri" w:cs="Calibri"/>
                <w:color w:val="000000"/>
              </w:rPr>
            </w:pPr>
            <w:ins w:id="2325" w:author="Microsoft Office User" w:date="2018-12-16T18:33:00Z">
              <w:r w:rsidRPr="0009723C">
                <w:rPr>
                  <w:rFonts w:ascii="Calibri" w:hAnsi="Calibri" w:cs="Calibri"/>
                  <w:color w:val="000000"/>
                </w:rPr>
                <w:t>-0.04/-0.04</w:t>
              </w:r>
            </w:ins>
          </w:p>
        </w:tc>
        <w:tc>
          <w:tcPr>
            <w:tcW w:w="513" w:type="pct"/>
            <w:tcBorders>
              <w:top w:val="nil"/>
              <w:left w:val="nil"/>
              <w:bottom w:val="nil"/>
              <w:right w:val="nil"/>
            </w:tcBorders>
            <w:shd w:val="clear" w:color="auto" w:fill="auto"/>
            <w:noWrap/>
            <w:vAlign w:val="bottom"/>
            <w:hideMark/>
            <w:tcPrChange w:id="2326" w:author="Microsoft Office User" w:date="2018-12-16T18:34:00Z">
              <w:tcPr>
                <w:tcW w:w="0" w:type="auto"/>
                <w:tcBorders>
                  <w:top w:val="nil"/>
                  <w:left w:val="nil"/>
                  <w:bottom w:val="nil"/>
                  <w:right w:val="nil"/>
                </w:tcBorders>
                <w:shd w:val="clear" w:color="auto" w:fill="auto"/>
                <w:noWrap/>
                <w:vAlign w:val="bottom"/>
                <w:hideMark/>
              </w:tcPr>
            </w:tcPrChange>
          </w:tcPr>
          <w:p w14:paraId="73E14567" w14:textId="77777777" w:rsidR="0009723C" w:rsidRPr="0009723C" w:rsidRDefault="0009723C" w:rsidP="0009723C">
            <w:pPr>
              <w:rPr>
                <w:ins w:id="2327" w:author="Microsoft Office User" w:date="2018-12-16T18:33:00Z"/>
                <w:rFonts w:ascii="Calibri" w:hAnsi="Calibri" w:cs="Calibri"/>
                <w:color w:val="000000"/>
              </w:rPr>
            </w:pPr>
          </w:p>
        </w:tc>
      </w:tr>
      <w:tr w:rsidR="0009723C" w:rsidRPr="0009723C" w14:paraId="58FC0BB2" w14:textId="77777777" w:rsidTr="0009723C">
        <w:tblPrEx>
          <w:tblW w:w="5000" w:type="pct"/>
          <w:tblCellMar>
            <w:left w:w="70" w:type="dxa"/>
            <w:right w:w="70" w:type="dxa"/>
          </w:tblCellMar>
          <w:tblPrExChange w:id="2328" w:author="Microsoft Office User" w:date="2018-12-16T18:34:00Z">
            <w:tblPrEx>
              <w:tblW w:w="0" w:type="auto"/>
              <w:tblCellMar>
                <w:left w:w="70" w:type="dxa"/>
                <w:right w:w="70" w:type="dxa"/>
              </w:tblCellMar>
            </w:tblPrEx>
          </w:tblPrExChange>
        </w:tblPrEx>
        <w:trPr>
          <w:trHeight w:val="320"/>
          <w:ins w:id="2329" w:author="Microsoft Office User" w:date="2018-12-16T18:33:00Z"/>
          <w:trPrChange w:id="233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31" w:author="Microsoft Office User" w:date="2018-12-16T18:34:00Z">
              <w:tcPr>
                <w:tcW w:w="0" w:type="auto"/>
                <w:tcBorders>
                  <w:top w:val="nil"/>
                  <w:left w:val="nil"/>
                  <w:bottom w:val="nil"/>
                  <w:right w:val="nil"/>
                </w:tcBorders>
                <w:shd w:val="clear" w:color="auto" w:fill="auto"/>
                <w:noWrap/>
                <w:vAlign w:val="bottom"/>
                <w:hideMark/>
              </w:tcPr>
            </w:tcPrChange>
          </w:tcPr>
          <w:p w14:paraId="72339768" w14:textId="77777777" w:rsidR="0009723C" w:rsidRPr="0009723C" w:rsidRDefault="0009723C" w:rsidP="0009723C">
            <w:pPr>
              <w:rPr>
                <w:ins w:id="2332" w:author="Microsoft Office User" w:date="2018-12-16T18:33:00Z"/>
                <w:rFonts w:ascii="Calibri" w:hAnsi="Calibri" w:cs="Calibri"/>
                <w:color w:val="000000"/>
              </w:rPr>
            </w:pPr>
            <w:ins w:id="2333" w:author="Microsoft Office User" w:date="2018-12-16T18:33:00Z">
              <w:r w:rsidRPr="0009723C">
                <w:rPr>
                  <w:rFonts w:ascii="Calibri" w:hAnsi="Calibri" w:cs="Calibri"/>
                  <w:color w:val="000000"/>
                </w:rPr>
                <w:t>N6</w:t>
              </w:r>
            </w:ins>
          </w:p>
        </w:tc>
        <w:tc>
          <w:tcPr>
            <w:tcW w:w="471" w:type="pct"/>
            <w:tcBorders>
              <w:top w:val="nil"/>
              <w:left w:val="nil"/>
              <w:bottom w:val="nil"/>
              <w:right w:val="nil"/>
            </w:tcBorders>
            <w:shd w:val="clear" w:color="auto" w:fill="auto"/>
            <w:noWrap/>
            <w:vAlign w:val="bottom"/>
            <w:hideMark/>
            <w:tcPrChange w:id="2334" w:author="Microsoft Office User" w:date="2018-12-16T18:34:00Z">
              <w:tcPr>
                <w:tcW w:w="0" w:type="auto"/>
                <w:tcBorders>
                  <w:top w:val="nil"/>
                  <w:left w:val="nil"/>
                  <w:bottom w:val="nil"/>
                  <w:right w:val="nil"/>
                </w:tcBorders>
                <w:shd w:val="clear" w:color="auto" w:fill="auto"/>
                <w:noWrap/>
                <w:vAlign w:val="bottom"/>
                <w:hideMark/>
              </w:tcPr>
            </w:tcPrChange>
          </w:tcPr>
          <w:p w14:paraId="40446DE9" w14:textId="77777777" w:rsidR="0009723C" w:rsidRPr="0009723C" w:rsidRDefault="0009723C" w:rsidP="0009723C">
            <w:pPr>
              <w:rPr>
                <w:ins w:id="2335" w:author="Microsoft Office User" w:date="2018-12-16T18:33:00Z"/>
                <w:rFonts w:ascii="Calibri" w:hAnsi="Calibri" w:cs="Calibri"/>
                <w:color w:val="000000"/>
              </w:rPr>
            </w:pPr>
            <w:ins w:id="2336" w:author="Microsoft Office User" w:date="2018-12-16T18:33:00Z">
              <w:r w:rsidRPr="0009723C">
                <w:rPr>
                  <w:rFonts w:ascii="Calibri" w:hAnsi="Calibri" w:cs="Calibri"/>
                  <w:color w:val="000000"/>
                </w:rPr>
                <w:t>0.176</w:t>
              </w:r>
            </w:ins>
          </w:p>
        </w:tc>
        <w:tc>
          <w:tcPr>
            <w:tcW w:w="304" w:type="pct"/>
            <w:tcBorders>
              <w:top w:val="nil"/>
              <w:left w:val="nil"/>
              <w:bottom w:val="nil"/>
              <w:right w:val="nil"/>
            </w:tcBorders>
            <w:shd w:val="clear" w:color="auto" w:fill="auto"/>
            <w:noWrap/>
            <w:vAlign w:val="bottom"/>
            <w:hideMark/>
            <w:tcPrChange w:id="2337" w:author="Microsoft Office User" w:date="2018-12-16T18:34:00Z">
              <w:tcPr>
                <w:tcW w:w="0" w:type="auto"/>
                <w:tcBorders>
                  <w:top w:val="nil"/>
                  <w:left w:val="nil"/>
                  <w:bottom w:val="nil"/>
                  <w:right w:val="nil"/>
                </w:tcBorders>
                <w:shd w:val="clear" w:color="auto" w:fill="auto"/>
                <w:noWrap/>
                <w:vAlign w:val="bottom"/>
                <w:hideMark/>
              </w:tcPr>
            </w:tcPrChange>
          </w:tcPr>
          <w:p w14:paraId="1C396AAC" w14:textId="77777777" w:rsidR="0009723C" w:rsidRPr="0009723C" w:rsidRDefault="0009723C" w:rsidP="0009723C">
            <w:pPr>
              <w:rPr>
                <w:ins w:id="2338" w:author="Microsoft Office User" w:date="2018-12-16T18:33:00Z"/>
                <w:rFonts w:ascii="Calibri" w:hAnsi="Calibri" w:cs="Calibri"/>
                <w:color w:val="000000"/>
              </w:rPr>
            </w:pPr>
            <w:ins w:id="2339" w:author="Microsoft Office User" w:date="2018-12-16T18:33:00Z">
              <w:r w:rsidRPr="0009723C">
                <w:rPr>
                  <w:rFonts w:ascii="Calibri" w:hAnsi="Calibri" w:cs="Calibri"/>
                  <w:color w:val="000000"/>
                </w:rPr>
                <w:t>-0.074</w:t>
              </w:r>
            </w:ins>
          </w:p>
        </w:tc>
        <w:tc>
          <w:tcPr>
            <w:tcW w:w="388" w:type="pct"/>
            <w:tcBorders>
              <w:top w:val="nil"/>
              <w:left w:val="nil"/>
              <w:bottom w:val="nil"/>
              <w:right w:val="nil"/>
            </w:tcBorders>
            <w:shd w:val="clear" w:color="auto" w:fill="auto"/>
            <w:noWrap/>
            <w:vAlign w:val="bottom"/>
            <w:hideMark/>
            <w:tcPrChange w:id="2340" w:author="Microsoft Office User" w:date="2018-12-16T18:34:00Z">
              <w:tcPr>
                <w:tcW w:w="0" w:type="auto"/>
                <w:tcBorders>
                  <w:top w:val="nil"/>
                  <w:left w:val="nil"/>
                  <w:bottom w:val="nil"/>
                  <w:right w:val="nil"/>
                </w:tcBorders>
                <w:shd w:val="clear" w:color="auto" w:fill="auto"/>
                <w:noWrap/>
                <w:vAlign w:val="bottom"/>
                <w:hideMark/>
              </w:tcPr>
            </w:tcPrChange>
          </w:tcPr>
          <w:p w14:paraId="61BE18F5" w14:textId="77777777" w:rsidR="0009723C" w:rsidRPr="0009723C" w:rsidRDefault="0009723C" w:rsidP="0009723C">
            <w:pPr>
              <w:rPr>
                <w:ins w:id="2341"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342" w:author="Microsoft Office User" w:date="2018-12-16T18:34:00Z">
              <w:tcPr>
                <w:tcW w:w="0" w:type="auto"/>
                <w:tcBorders>
                  <w:top w:val="nil"/>
                  <w:left w:val="nil"/>
                  <w:bottom w:val="nil"/>
                  <w:right w:val="nil"/>
                </w:tcBorders>
                <w:shd w:val="clear" w:color="auto" w:fill="auto"/>
                <w:noWrap/>
                <w:vAlign w:val="bottom"/>
                <w:hideMark/>
              </w:tcPr>
            </w:tcPrChange>
          </w:tcPr>
          <w:p w14:paraId="54D04BFD" w14:textId="77777777" w:rsidR="0009723C" w:rsidRPr="0009723C" w:rsidRDefault="0009723C" w:rsidP="0009723C">
            <w:pPr>
              <w:rPr>
                <w:ins w:id="2343" w:author="Microsoft Office User" w:date="2018-12-16T18:33:00Z"/>
                <w:rFonts w:ascii="Calibri" w:hAnsi="Calibri" w:cs="Calibri"/>
                <w:color w:val="000000"/>
              </w:rPr>
            </w:pPr>
            <w:ins w:id="2344" w:author="Microsoft Office User" w:date="2018-12-16T18:33:00Z">
              <w:r w:rsidRPr="0009723C">
                <w:rPr>
                  <w:rFonts w:ascii="Calibri" w:hAnsi="Calibri" w:cs="Calibri"/>
                  <w:color w:val="000000"/>
                </w:rPr>
                <w:t>-0.055/0.028</w:t>
              </w:r>
            </w:ins>
          </w:p>
        </w:tc>
        <w:tc>
          <w:tcPr>
            <w:tcW w:w="567" w:type="pct"/>
            <w:tcBorders>
              <w:top w:val="nil"/>
              <w:left w:val="nil"/>
              <w:bottom w:val="nil"/>
              <w:right w:val="nil"/>
            </w:tcBorders>
            <w:shd w:val="clear" w:color="auto" w:fill="auto"/>
            <w:noWrap/>
            <w:vAlign w:val="bottom"/>
            <w:hideMark/>
            <w:tcPrChange w:id="2345" w:author="Microsoft Office User" w:date="2018-12-16T18:34:00Z">
              <w:tcPr>
                <w:tcW w:w="0" w:type="auto"/>
                <w:tcBorders>
                  <w:top w:val="nil"/>
                  <w:left w:val="nil"/>
                  <w:bottom w:val="nil"/>
                  <w:right w:val="nil"/>
                </w:tcBorders>
                <w:shd w:val="clear" w:color="auto" w:fill="auto"/>
                <w:noWrap/>
                <w:vAlign w:val="bottom"/>
                <w:hideMark/>
              </w:tcPr>
            </w:tcPrChange>
          </w:tcPr>
          <w:p w14:paraId="560012B5" w14:textId="77777777" w:rsidR="0009723C" w:rsidRPr="0009723C" w:rsidRDefault="0009723C" w:rsidP="0009723C">
            <w:pPr>
              <w:rPr>
                <w:ins w:id="2346" w:author="Microsoft Office User" w:date="2018-12-16T18:33:00Z"/>
                <w:rFonts w:ascii="Calibri" w:hAnsi="Calibri" w:cs="Calibri"/>
                <w:color w:val="000000"/>
              </w:rPr>
            </w:pPr>
            <w:ins w:id="2347" w:author="Microsoft Office User" w:date="2018-12-16T18:33:00Z">
              <w:r w:rsidRPr="0009723C">
                <w:rPr>
                  <w:rFonts w:ascii="Calibri" w:hAnsi="Calibri" w:cs="Calibri"/>
                  <w:color w:val="000000"/>
                </w:rPr>
                <w:t>-0.109/-0.005</w:t>
              </w:r>
            </w:ins>
          </w:p>
        </w:tc>
        <w:tc>
          <w:tcPr>
            <w:tcW w:w="540" w:type="pct"/>
            <w:tcBorders>
              <w:top w:val="nil"/>
              <w:left w:val="nil"/>
              <w:bottom w:val="nil"/>
              <w:right w:val="nil"/>
            </w:tcBorders>
            <w:shd w:val="clear" w:color="auto" w:fill="auto"/>
            <w:noWrap/>
            <w:vAlign w:val="bottom"/>
            <w:hideMark/>
            <w:tcPrChange w:id="2348" w:author="Microsoft Office User" w:date="2018-12-16T18:34:00Z">
              <w:tcPr>
                <w:tcW w:w="0" w:type="auto"/>
                <w:tcBorders>
                  <w:top w:val="nil"/>
                  <w:left w:val="nil"/>
                  <w:bottom w:val="nil"/>
                  <w:right w:val="nil"/>
                </w:tcBorders>
                <w:shd w:val="clear" w:color="auto" w:fill="auto"/>
                <w:noWrap/>
                <w:vAlign w:val="bottom"/>
                <w:hideMark/>
              </w:tcPr>
            </w:tcPrChange>
          </w:tcPr>
          <w:p w14:paraId="5BDA95E0" w14:textId="77777777" w:rsidR="0009723C" w:rsidRPr="0009723C" w:rsidRDefault="0009723C" w:rsidP="0009723C">
            <w:pPr>
              <w:rPr>
                <w:ins w:id="2349"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350" w:author="Microsoft Office User" w:date="2018-12-16T18:34:00Z">
              <w:tcPr>
                <w:tcW w:w="0" w:type="auto"/>
                <w:tcBorders>
                  <w:top w:val="nil"/>
                  <w:left w:val="nil"/>
                  <w:bottom w:val="nil"/>
                  <w:right w:val="nil"/>
                </w:tcBorders>
                <w:shd w:val="clear" w:color="auto" w:fill="auto"/>
                <w:noWrap/>
                <w:vAlign w:val="bottom"/>
                <w:hideMark/>
              </w:tcPr>
            </w:tcPrChange>
          </w:tcPr>
          <w:p w14:paraId="6BB49055" w14:textId="77777777" w:rsidR="0009723C" w:rsidRPr="0009723C" w:rsidRDefault="0009723C" w:rsidP="0009723C">
            <w:pPr>
              <w:rPr>
                <w:ins w:id="2351" w:author="Microsoft Office User" w:date="2018-12-16T18:33:00Z"/>
                <w:rFonts w:ascii="Calibri" w:hAnsi="Calibri" w:cs="Calibri"/>
                <w:color w:val="000000"/>
              </w:rPr>
            </w:pPr>
            <w:ins w:id="2352" w:author="Microsoft Office User" w:date="2018-12-16T18:33:00Z">
              <w:r w:rsidRPr="0009723C">
                <w:rPr>
                  <w:rFonts w:ascii="Calibri" w:hAnsi="Calibri" w:cs="Calibri"/>
                  <w:color w:val="000000"/>
                </w:rPr>
                <w:t>0.041/-0.041</w:t>
              </w:r>
            </w:ins>
          </w:p>
        </w:tc>
        <w:tc>
          <w:tcPr>
            <w:tcW w:w="540" w:type="pct"/>
            <w:tcBorders>
              <w:top w:val="nil"/>
              <w:left w:val="nil"/>
              <w:bottom w:val="nil"/>
              <w:right w:val="nil"/>
            </w:tcBorders>
            <w:shd w:val="clear" w:color="auto" w:fill="auto"/>
            <w:noWrap/>
            <w:vAlign w:val="bottom"/>
            <w:hideMark/>
            <w:tcPrChange w:id="2353" w:author="Microsoft Office User" w:date="2018-12-16T18:34:00Z">
              <w:tcPr>
                <w:tcW w:w="0" w:type="auto"/>
                <w:tcBorders>
                  <w:top w:val="nil"/>
                  <w:left w:val="nil"/>
                  <w:bottom w:val="nil"/>
                  <w:right w:val="nil"/>
                </w:tcBorders>
                <w:shd w:val="clear" w:color="auto" w:fill="auto"/>
                <w:noWrap/>
                <w:vAlign w:val="bottom"/>
                <w:hideMark/>
              </w:tcPr>
            </w:tcPrChange>
          </w:tcPr>
          <w:p w14:paraId="0912048B" w14:textId="77777777" w:rsidR="0009723C" w:rsidRPr="0009723C" w:rsidRDefault="0009723C" w:rsidP="0009723C">
            <w:pPr>
              <w:rPr>
                <w:ins w:id="2354" w:author="Microsoft Office User" w:date="2018-12-16T18:33:00Z"/>
                <w:rFonts w:ascii="Calibri" w:hAnsi="Calibri" w:cs="Calibri"/>
                <w:color w:val="000000"/>
              </w:rPr>
            </w:pPr>
            <w:ins w:id="2355" w:author="Microsoft Office User" w:date="2018-12-16T18:33:00Z">
              <w:r w:rsidRPr="0009723C">
                <w:rPr>
                  <w:rFonts w:ascii="Calibri" w:hAnsi="Calibri" w:cs="Calibri"/>
                  <w:color w:val="000000"/>
                </w:rPr>
                <w:t>0.005/0.005</w:t>
              </w:r>
            </w:ins>
          </w:p>
        </w:tc>
        <w:tc>
          <w:tcPr>
            <w:tcW w:w="513" w:type="pct"/>
            <w:tcBorders>
              <w:top w:val="nil"/>
              <w:left w:val="nil"/>
              <w:bottom w:val="nil"/>
              <w:right w:val="nil"/>
            </w:tcBorders>
            <w:shd w:val="clear" w:color="auto" w:fill="auto"/>
            <w:noWrap/>
            <w:vAlign w:val="bottom"/>
            <w:hideMark/>
            <w:tcPrChange w:id="2356" w:author="Microsoft Office User" w:date="2018-12-16T18:34:00Z">
              <w:tcPr>
                <w:tcW w:w="0" w:type="auto"/>
                <w:tcBorders>
                  <w:top w:val="nil"/>
                  <w:left w:val="nil"/>
                  <w:bottom w:val="nil"/>
                  <w:right w:val="nil"/>
                </w:tcBorders>
                <w:shd w:val="clear" w:color="auto" w:fill="auto"/>
                <w:noWrap/>
                <w:vAlign w:val="bottom"/>
                <w:hideMark/>
              </w:tcPr>
            </w:tcPrChange>
          </w:tcPr>
          <w:p w14:paraId="1344FF1F" w14:textId="77777777" w:rsidR="0009723C" w:rsidRPr="0009723C" w:rsidRDefault="0009723C" w:rsidP="0009723C">
            <w:pPr>
              <w:rPr>
                <w:ins w:id="2357" w:author="Microsoft Office User" w:date="2018-12-16T18:33:00Z"/>
                <w:rFonts w:ascii="Calibri" w:hAnsi="Calibri" w:cs="Calibri"/>
                <w:color w:val="000000"/>
              </w:rPr>
            </w:pPr>
          </w:p>
        </w:tc>
      </w:tr>
      <w:tr w:rsidR="0009723C" w:rsidRPr="0009723C" w14:paraId="70A481F0" w14:textId="77777777" w:rsidTr="0009723C">
        <w:tblPrEx>
          <w:tblW w:w="5000" w:type="pct"/>
          <w:tblCellMar>
            <w:left w:w="70" w:type="dxa"/>
            <w:right w:w="70" w:type="dxa"/>
          </w:tblCellMar>
          <w:tblPrExChange w:id="2358" w:author="Microsoft Office User" w:date="2018-12-16T18:34:00Z">
            <w:tblPrEx>
              <w:tblW w:w="0" w:type="auto"/>
              <w:tblCellMar>
                <w:left w:w="70" w:type="dxa"/>
                <w:right w:w="70" w:type="dxa"/>
              </w:tblCellMar>
            </w:tblPrEx>
          </w:tblPrExChange>
        </w:tblPrEx>
        <w:trPr>
          <w:trHeight w:val="320"/>
          <w:ins w:id="2359" w:author="Microsoft Office User" w:date="2018-12-16T18:33:00Z"/>
          <w:trPrChange w:id="236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61" w:author="Microsoft Office User" w:date="2018-12-16T18:34:00Z">
              <w:tcPr>
                <w:tcW w:w="0" w:type="auto"/>
                <w:tcBorders>
                  <w:top w:val="nil"/>
                  <w:left w:val="nil"/>
                  <w:bottom w:val="nil"/>
                  <w:right w:val="nil"/>
                </w:tcBorders>
                <w:shd w:val="clear" w:color="auto" w:fill="auto"/>
                <w:noWrap/>
                <w:vAlign w:val="bottom"/>
                <w:hideMark/>
              </w:tcPr>
            </w:tcPrChange>
          </w:tcPr>
          <w:p w14:paraId="585997C9" w14:textId="77777777" w:rsidR="0009723C" w:rsidRPr="0009723C" w:rsidRDefault="0009723C" w:rsidP="0009723C">
            <w:pPr>
              <w:rPr>
                <w:ins w:id="2362" w:author="Microsoft Office User" w:date="2018-12-16T18:33:00Z"/>
                <w:rFonts w:ascii="Calibri" w:hAnsi="Calibri" w:cs="Calibri"/>
                <w:color w:val="000000"/>
              </w:rPr>
            </w:pPr>
            <w:ins w:id="2363" w:author="Microsoft Office User" w:date="2018-12-16T18:33:00Z">
              <w:r w:rsidRPr="0009723C">
                <w:rPr>
                  <w:rFonts w:ascii="Calibri" w:hAnsi="Calibri" w:cs="Calibri"/>
                  <w:color w:val="000000"/>
                </w:rPr>
                <w:t>N7</w:t>
              </w:r>
            </w:ins>
          </w:p>
        </w:tc>
        <w:tc>
          <w:tcPr>
            <w:tcW w:w="471" w:type="pct"/>
            <w:tcBorders>
              <w:top w:val="nil"/>
              <w:left w:val="nil"/>
              <w:bottom w:val="nil"/>
              <w:right w:val="nil"/>
            </w:tcBorders>
            <w:shd w:val="clear" w:color="auto" w:fill="auto"/>
            <w:noWrap/>
            <w:vAlign w:val="bottom"/>
            <w:hideMark/>
            <w:tcPrChange w:id="2364" w:author="Microsoft Office User" w:date="2018-12-16T18:34:00Z">
              <w:tcPr>
                <w:tcW w:w="0" w:type="auto"/>
                <w:tcBorders>
                  <w:top w:val="nil"/>
                  <w:left w:val="nil"/>
                  <w:bottom w:val="nil"/>
                  <w:right w:val="nil"/>
                </w:tcBorders>
                <w:shd w:val="clear" w:color="auto" w:fill="auto"/>
                <w:noWrap/>
                <w:vAlign w:val="bottom"/>
                <w:hideMark/>
              </w:tcPr>
            </w:tcPrChange>
          </w:tcPr>
          <w:p w14:paraId="0020D7FC" w14:textId="77777777" w:rsidR="0009723C" w:rsidRPr="0009723C" w:rsidRDefault="0009723C" w:rsidP="0009723C">
            <w:pPr>
              <w:rPr>
                <w:ins w:id="2365" w:author="Microsoft Office User" w:date="2018-12-16T18:33:00Z"/>
                <w:rFonts w:ascii="Calibri" w:hAnsi="Calibri" w:cs="Calibri"/>
                <w:color w:val="000000"/>
              </w:rPr>
            </w:pPr>
            <w:ins w:id="2366" w:author="Microsoft Office User" w:date="2018-12-16T18:33:00Z">
              <w:r w:rsidRPr="0009723C">
                <w:rPr>
                  <w:rFonts w:ascii="Calibri" w:hAnsi="Calibri" w:cs="Calibri"/>
                  <w:color w:val="000000"/>
                </w:rPr>
                <w:t>0.206</w:t>
              </w:r>
            </w:ins>
          </w:p>
        </w:tc>
        <w:tc>
          <w:tcPr>
            <w:tcW w:w="304" w:type="pct"/>
            <w:tcBorders>
              <w:top w:val="nil"/>
              <w:left w:val="nil"/>
              <w:bottom w:val="nil"/>
              <w:right w:val="nil"/>
            </w:tcBorders>
            <w:shd w:val="clear" w:color="auto" w:fill="auto"/>
            <w:noWrap/>
            <w:vAlign w:val="bottom"/>
            <w:hideMark/>
            <w:tcPrChange w:id="2367" w:author="Microsoft Office User" w:date="2018-12-16T18:34:00Z">
              <w:tcPr>
                <w:tcW w:w="0" w:type="auto"/>
                <w:tcBorders>
                  <w:top w:val="nil"/>
                  <w:left w:val="nil"/>
                  <w:bottom w:val="nil"/>
                  <w:right w:val="nil"/>
                </w:tcBorders>
                <w:shd w:val="clear" w:color="auto" w:fill="auto"/>
                <w:noWrap/>
                <w:vAlign w:val="bottom"/>
                <w:hideMark/>
              </w:tcPr>
            </w:tcPrChange>
          </w:tcPr>
          <w:p w14:paraId="070A897C" w14:textId="77777777" w:rsidR="0009723C" w:rsidRPr="0009723C" w:rsidRDefault="0009723C" w:rsidP="0009723C">
            <w:pPr>
              <w:rPr>
                <w:ins w:id="2368" w:author="Microsoft Office User" w:date="2018-12-16T18:33:00Z"/>
                <w:rFonts w:ascii="Calibri" w:hAnsi="Calibri" w:cs="Calibri"/>
                <w:color w:val="000000"/>
              </w:rPr>
            </w:pPr>
            <w:ins w:id="2369" w:author="Microsoft Office User" w:date="2018-12-16T18:33:00Z">
              <w:r w:rsidRPr="0009723C">
                <w:rPr>
                  <w:rFonts w:ascii="Calibri" w:hAnsi="Calibri" w:cs="Calibri"/>
                  <w:color w:val="000000"/>
                </w:rPr>
                <w:t>-0.038</w:t>
              </w:r>
            </w:ins>
          </w:p>
        </w:tc>
        <w:tc>
          <w:tcPr>
            <w:tcW w:w="388" w:type="pct"/>
            <w:tcBorders>
              <w:top w:val="nil"/>
              <w:left w:val="nil"/>
              <w:bottom w:val="nil"/>
              <w:right w:val="nil"/>
            </w:tcBorders>
            <w:shd w:val="clear" w:color="auto" w:fill="auto"/>
            <w:noWrap/>
            <w:vAlign w:val="bottom"/>
            <w:hideMark/>
            <w:tcPrChange w:id="2370" w:author="Microsoft Office User" w:date="2018-12-16T18:34:00Z">
              <w:tcPr>
                <w:tcW w:w="0" w:type="auto"/>
                <w:tcBorders>
                  <w:top w:val="nil"/>
                  <w:left w:val="nil"/>
                  <w:bottom w:val="nil"/>
                  <w:right w:val="nil"/>
                </w:tcBorders>
                <w:shd w:val="clear" w:color="auto" w:fill="auto"/>
                <w:noWrap/>
                <w:vAlign w:val="bottom"/>
                <w:hideMark/>
              </w:tcPr>
            </w:tcPrChange>
          </w:tcPr>
          <w:p w14:paraId="3A491099" w14:textId="77777777" w:rsidR="0009723C" w:rsidRPr="0009723C" w:rsidRDefault="0009723C" w:rsidP="0009723C">
            <w:pPr>
              <w:rPr>
                <w:ins w:id="2371"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372" w:author="Microsoft Office User" w:date="2018-12-16T18:34:00Z">
              <w:tcPr>
                <w:tcW w:w="0" w:type="auto"/>
                <w:tcBorders>
                  <w:top w:val="nil"/>
                  <w:left w:val="nil"/>
                  <w:bottom w:val="nil"/>
                  <w:right w:val="nil"/>
                </w:tcBorders>
                <w:shd w:val="clear" w:color="auto" w:fill="auto"/>
                <w:noWrap/>
                <w:vAlign w:val="bottom"/>
                <w:hideMark/>
              </w:tcPr>
            </w:tcPrChange>
          </w:tcPr>
          <w:p w14:paraId="200E886E" w14:textId="77777777" w:rsidR="0009723C" w:rsidRPr="0009723C" w:rsidRDefault="0009723C" w:rsidP="0009723C">
            <w:pPr>
              <w:rPr>
                <w:ins w:id="2373" w:author="Microsoft Office User" w:date="2018-12-16T18:33:00Z"/>
                <w:rFonts w:ascii="Calibri" w:hAnsi="Calibri" w:cs="Calibri"/>
                <w:color w:val="000000"/>
              </w:rPr>
            </w:pPr>
            <w:ins w:id="2374" w:author="Microsoft Office User" w:date="2018-12-16T18:33:00Z">
              <w:r w:rsidRPr="0009723C">
                <w:rPr>
                  <w:rFonts w:ascii="Calibri" w:hAnsi="Calibri" w:cs="Calibri"/>
                  <w:color w:val="000000"/>
                </w:rPr>
                <w:t>-0.001/0.041</w:t>
              </w:r>
            </w:ins>
          </w:p>
        </w:tc>
        <w:tc>
          <w:tcPr>
            <w:tcW w:w="567" w:type="pct"/>
            <w:tcBorders>
              <w:top w:val="nil"/>
              <w:left w:val="nil"/>
              <w:bottom w:val="nil"/>
              <w:right w:val="nil"/>
            </w:tcBorders>
            <w:shd w:val="clear" w:color="auto" w:fill="auto"/>
            <w:noWrap/>
            <w:vAlign w:val="bottom"/>
            <w:hideMark/>
            <w:tcPrChange w:id="2375" w:author="Microsoft Office User" w:date="2018-12-16T18:34:00Z">
              <w:tcPr>
                <w:tcW w:w="0" w:type="auto"/>
                <w:tcBorders>
                  <w:top w:val="nil"/>
                  <w:left w:val="nil"/>
                  <w:bottom w:val="nil"/>
                  <w:right w:val="nil"/>
                </w:tcBorders>
                <w:shd w:val="clear" w:color="auto" w:fill="auto"/>
                <w:noWrap/>
                <w:vAlign w:val="bottom"/>
                <w:hideMark/>
              </w:tcPr>
            </w:tcPrChange>
          </w:tcPr>
          <w:p w14:paraId="689499C2" w14:textId="77777777" w:rsidR="0009723C" w:rsidRPr="0009723C" w:rsidRDefault="0009723C" w:rsidP="0009723C">
            <w:pPr>
              <w:rPr>
                <w:ins w:id="2376" w:author="Microsoft Office User" w:date="2018-12-16T18:33:00Z"/>
                <w:rFonts w:ascii="Calibri" w:hAnsi="Calibri" w:cs="Calibri"/>
                <w:color w:val="000000"/>
              </w:rPr>
            </w:pPr>
            <w:ins w:id="2377" w:author="Microsoft Office User" w:date="2018-12-16T18:33:00Z">
              <w:r w:rsidRPr="0009723C">
                <w:rPr>
                  <w:rFonts w:ascii="Calibri" w:hAnsi="Calibri" w:cs="Calibri"/>
                  <w:color w:val="000000"/>
                </w:rPr>
                <w:t>-0.034/0.055</w:t>
              </w:r>
            </w:ins>
          </w:p>
        </w:tc>
        <w:tc>
          <w:tcPr>
            <w:tcW w:w="540" w:type="pct"/>
            <w:tcBorders>
              <w:top w:val="nil"/>
              <w:left w:val="nil"/>
              <w:bottom w:val="nil"/>
              <w:right w:val="nil"/>
            </w:tcBorders>
            <w:shd w:val="clear" w:color="auto" w:fill="auto"/>
            <w:noWrap/>
            <w:vAlign w:val="bottom"/>
            <w:hideMark/>
            <w:tcPrChange w:id="2378" w:author="Microsoft Office User" w:date="2018-12-16T18:34:00Z">
              <w:tcPr>
                <w:tcW w:w="0" w:type="auto"/>
                <w:tcBorders>
                  <w:top w:val="nil"/>
                  <w:left w:val="nil"/>
                  <w:bottom w:val="nil"/>
                  <w:right w:val="nil"/>
                </w:tcBorders>
                <w:shd w:val="clear" w:color="auto" w:fill="auto"/>
                <w:noWrap/>
                <w:vAlign w:val="bottom"/>
                <w:hideMark/>
              </w:tcPr>
            </w:tcPrChange>
          </w:tcPr>
          <w:p w14:paraId="27DB915A" w14:textId="77777777" w:rsidR="0009723C" w:rsidRPr="0009723C" w:rsidRDefault="0009723C" w:rsidP="0009723C">
            <w:pPr>
              <w:rPr>
                <w:ins w:id="2379" w:author="Microsoft Office User" w:date="2018-12-16T18:33:00Z"/>
                <w:rFonts w:ascii="Calibri" w:hAnsi="Calibri" w:cs="Calibri"/>
                <w:color w:val="000000"/>
              </w:rPr>
            </w:pPr>
          </w:p>
        </w:tc>
        <w:tc>
          <w:tcPr>
            <w:tcW w:w="567" w:type="pct"/>
            <w:tcBorders>
              <w:top w:val="nil"/>
              <w:left w:val="nil"/>
              <w:bottom w:val="nil"/>
              <w:right w:val="nil"/>
            </w:tcBorders>
            <w:shd w:val="clear" w:color="auto" w:fill="auto"/>
            <w:noWrap/>
            <w:vAlign w:val="bottom"/>
            <w:hideMark/>
            <w:tcPrChange w:id="2380" w:author="Microsoft Office User" w:date="2018-12-16T18:34:00Z">
              <w:tcPr>
                <w:tcW w:w="0" w:type="auto"/>
                <w:tcBorders>
                  <w:top w:val="nil"/>
                  <w:left w:val="nil"/>
                  <w:bottom w:val="nil"/>
                  <w:right w:val="nil"/>
                </w:tcBorders>
                <w:shd w:val="clear" w:color="auto" w:fill="auto"/>
                <w:noWrap/>
                <w:vAlign w:val="bottom"/>
                <w:hideMark/>
              </w:tcPr>
            </w:tcPrChange>
          </w:tcPr>
          <w:p w14:paraId="2D63F66C" w14:textId="77777777" w:rsidR="0009723C" w:rsidRPr="0009723C" w:rsidRDefault="0009723C" w:rsidP="0009723C">
            <w:pPr>
              <w:rPr>
                <w:ins w:id="2381" w:author="Microsoft Office User" w:date="2018-12-16T18:33:00Z"/>
                <w:rFonts w:ascii="Calibri" w:hAnsi="Calibri" w:cs="Calibri"/>
                <w:color w:val="000000"/>
              </w:rPr>
            </w:pPr>
            <w:ins w:id="2382" w:author="Microsoft Office User" w:date="2018-12-16T18:33:00Z">
              <w:r w:rsidRPr="0009723C">
                <w:rPr>
                  <w:rFonts w:ascii="Calibri" w:hAnsi="Calibri" w:cs="Calibri"/>
                  <w:color w:val="000000"/>
                </w:rPr>
                <w:t>0.095/-0.099</w:t>
              </w:r>
            </w:ins>
          </w:p>
        </w:tc>
        <w:tc>
          <w:tcPr>
            <w:tcW w:w="540" w:type="pct"/>
            <w:tcBorders>
              <w:top w:val="nil"/>
              <w:left w:val="nil"/>
              <w:bottom w:val="nil"/>
              <w:right w:val="nil"/>
            </w:tcBorders>
            <w:shd w:val="clear" w:color="auto" w:fill="auto"/>
            <w:noWrap/>
            <w:vAlign w:val="bottom"/>
            <w:hideMark/>
            <w:tcPrChange w:id="2383" w:author="Microsoft Office User" w:date="2018-12-16T18:34:00Z">
              <w:tcPr>
                <w:tcW w:w="0" w:type="auto"/>
                <w:tcBorders>
                  <w:top w:val="nil"/>
                  <w:left w:val="nil"/>
                  <w:bottom w:val="nil"/>
                  <w:right w:val="nil"/>
                </w:tcBorders>
                <w:shd w:val="clear" w:color="auto" w:fill="auto"/>
                <w:noWrap/>
                <w:vAlign w:val="bottom"/>
                <w:hideMark/>
              </w:tcPr>
            </w:tcPrChange>
          </w:tcPr>
          <w:p w14:paraId="6EF16712" w14:textId="77777777" w:rsidR="0009723C" w:rsidRPr="0009723C" w:rsidRDefault="0009723C" w:rsidP="0009723C">
            <w:pPr>
              <w:rPr>
                <w:ins w:id="2384" w:author="Microsoft Office User" w:date="2018-12-16T18:33:00Z"/>
                <w:rFonts w:ascii="Calibri" w:hAnsi="Calibri" w:cs="Calibri"/>
                <w:color w:val="000000"/>
              </w:rPr>
            </w:pPr>
            <w:ins w:id="2385" w:author="Microsoft Office User" w:date="2018-12-16T18:33:00Z">
              <w:r w:rsidRPr="0009723C">
                <w:rPr>
                  <w:rFonts w:ascii="Calibri" w:hAnsi="Calibri" w:cs="Calibri"/>
                  <w:color w:val="000000"/>
                </w:rPr>
                <w:t>0.11/0.11</w:t>
              </w:r>
            </w:ins>
          </w:p>
        </w:tc>
        <w:tc>
          <w:tcPr>
            <w:tcW w:w="513" w:type="pct"/>
            <w:tcBorders>
              <w:top w:val="nil"/>
              <w:left w:val="nil"/>
              <w:bottom w:val="nil"/>
              <w:right w:val="nil"/>
            </w:tcBorders>
            <w:shd w:val="clear" w:color="auto" w:fill="auto"/>
            <w:noWrap/>
            <w:vAlign w:val="bottom"/>
            <w:hideMark/>
            <w:tcPrChange w:id="2386" w:author="Microsoft Office User" w:date="2018-12-16T18:34:00Z">
              <w:tcPr>
                <w:tcW w:w="0" w:type="auto"/>
                <w:tcBorders>
                  <w:top w:val="nil"/>
                  <w:left w:val="nil"/>
                  <w:bottom w:val="nil"/>
                  <w:right w:val="nil"/>
                </w:tcBorders>
                <w:shd w:val="clear" w:color="auto" w:fill="auto"/>
                <w:noWrap/>
                <w:vAlign w:val="bottom"/>
                <w:hideMark/>
              </w:tcPr>
            </w:tcPrChange>
          </w:tcPr>
          <w:p w14:paraId="3E0C1593" w14:textId="77777777" w:rsidR="0009723C" w:rsidRPr="0009723C" w:rsidRDefault="0009723C" w:rsidP="0009723C">
            <w:pPr>
              <w:rPr>
                <w:ins w:id="2387" w:author="Microsoft Office User" w:date="2018-12-16T18:33:00Z"/>
                <w:rFonts w:ascii="Calibri" w:hAnsi="Calibri" w:cs="Calibri"/>
                <w:color w:val="000000"/>
              </w:rPr>
            </w:pPr>
          </w:p>
        </w:tc>
      </w:tr>
      <w:tr w:rsidR="0009723C" w:rsidRPr="0009723C" w14:paraId="648299CA" w14:textId="77777777" w:rsidTr="0009723C">
        <w:tblPrEx>
          <w:tblW w:w="5000" w:type="pct"/>
          <w:tblCellMar>
            <w:left w:w="70" w:type="dxa"/>
            <w:right w:w="70" w:type="dxa"/>
          </w:tblCellMar>
          <w:tblPrExChange w:id="2388" w:author="Microsoft Office User" w:date="2018-12-16T18:34:00Z">
            <w:tblPrEx>
              <w:tblW w:w="0" w:type="auto"/>
              <w:tblCellMar>
                <w:left w:w="70" w:type="dxa"/>
                <w:right w:w="70" w:type="dxa"/>
              </w:tblCellMar>
            </w:tblPrEx>
          </w:tblPrExChange>
        </w:tblPrEx>
        <w:trPr>
          <w:trHeight w:val="320"/>
          <w:ins w:id="2389" w:author="Microsoft Office User" w:date="2018-12-16T18:33:00Z"/>
          <w:trPrChange w:id="239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391" w:author="Microsoft Office User" w:date="2018-12-16T18:34:00Z">
              <w:tcPr>
                <w:tcW w:w="0" w:type="auto"/>
                <w:tcBorders>
                  <w:top w:val="nil"/>
                  <w:left w:val="nil"/>
                  <w:bottom w:val="nil"/>
                  <w:right w:val="nil"/>
                </w:tcBorders>
                <w:shd w:val="clear" w:color="auto" w:fill="auto"/>
                <w:noWrap/>
                <w:vAlign w:val="bottom"/>
                <w:hideMark/>
              </w:tcPr>
            </w:tcPrChange>
          </w:tcPr>
          <w:p w14:paraId="7219D6B6" w14:textId="77777777" w:rsidR="0009723C" w:rsidRPr="0009723C" w:rsidRDefault="0009723C" w:rsidP="0009723C">
            <w:pPr>
              <w:rPr>
                <w:ins w:id="2392" w:author="Microsoft Office User" w:date="2018-12-16T18:33:00Z"/>
                <w:rFonts w:ascii="Calibri" w:hAnsi="Calibri" w:cs="Calibri"/>
                <w:color w:val="000000"/>
              </w:rPr>
            </w:pPr>
            <w:proofErr w:type="spellStart"/>
            <w:ins w:id="2393" w:author="Microsoft Office User" w:date="2018-12-16T18:33:00Z">
              <w:r w:rsidRPr="0009723C">
                <w:rPr>
                  <w:rFonts w:ascii="Calibri" w:hAnsi="Calibri" w:cs="Calibri"/>
                  <w:color w:val="000000"/>
                </w:rPr>
                <w:lastRenderedPageBreak/>
                <w:t>Domain</w:t>
              </w:r>
              <w:proofErr w:type="spellEnd"/>
              <w:r w:rsidRPr="0009723C">
                <w:rPr>
                  <w:rFonts w:ascii="Calibri" w:hAnsi="Calibri" w:cs="Calibri"/>
                  <w:color w:val="000000"/>
                </w:rPr>
                <w:t xml:space="preserve"> score</w:t>
              </w:r>
            </w:ins>
          </w:p>
        </w:tc>
        <w:tc>
          <w:tcPr>
            <w:tcW w:w="471" w:type="pct"/>
            <w:tcBorders>
              <w:top w:val="nil"/>
              <w:left w:val="nil"/>
              <w:bottom w:val="nil"/>
              <w:right w:val="nil"/>
            </w:tcBorders>
            <w:shd w:val="clear" w:color="auto" w:fill="auto"/>
            <w:noWrap/>
            <w:vAlign w:val="bottom"/>
            <w:hideMark/>
            <w:tcPrChange w:id="2394" w:author="Microsoft Office User" w:date="2018-12-16T18:34:00Z">
              <w:tcPr>
                <w:tcW w:w="0" w:type="auto"/>
                <w:tcBorders>
                  <w:top w:val="nil"/>
                  <w:left w:val="nil"/>
                  <w:bottom w:val="nil"/>
                  <w:right w:val="nil"/>
                </w:tcBorders>
                <w:shd w:val="clear" w:color="auto" w:fill="auto"/>
                <w:noWrap/>
                <w:vAlign w:val="bottom"/>
                <w:hideMark/>
              </w:tcPr>
            </w:tcPrChange>
          </w:tcPr>
          <w:p w14:paraId="644EEE24" w14:textId="77777777" w:rsidR="0009723C" w:rsidRPr="0009723C" w:rsidRDefault="0009723C" w:rsidP="0009723C">
            <w:pPr>
              <w:rPr>
                <w:ins w:id="2395" w:author="Microsoft Office User" w:date="2018-12-16T18:33:00Z"/>
                <w:rFonts w:ascii="Calibri" w:hAnsi="Calibri" w:cs="Calibri"/>
                <w:color w:val="000000"/>
              </w:rPr>
            </w:pPr>
            <w:ins w:id="2396" w:author="Microsoft Office User" w:date="2018-12-16T18:33:00Z">
              <w:r w:rsidRPr="0009723C">
                <w:rPr>
                  <w:rFonts w:ascii="Calibri" w:hAnsi="Calibri" w:cs="Calibri"/>
                  <w:color w:val="000000"/>
                </w:rPr>
                <w:t>0.401</w:t>
              </w:r>
            </w:ins>
          </w:p>
        </w:tc>
        <w:tc>
          <w:tcPr>
            <w:tcW w:w="304" w:type="pct"/>
            <w:tcBorders>
              <w:top w:val="nil"/>
              <w:left w:val="nil"/>
              <w:bottom w:val="nil"/>
              <w:right w:val="nil"/>
            </w:tcBorders>
            <w:shd w:val="clear" w:color="auto" w:fill="auto"/>
            <w:noWrap/>
            <w:vAlign w:val="bottom"/>
            <w:hideMark/>
            <w:tcPrChange w:id="2397" w:author="Microsoft Office User" w:date="2018-12-16T18:34:00Z">
              <w:tcPr>
                <w:tcW w:w="0" w:type="auto"/>
                <w:tcBorders>
                  <w:top w:val="nil"/>
                  <w:left w:val="nil"/>
                  <w:bottom w:val="nil"/>
                  <w:right w:val="nil"/>
                </w:tcBorders>
                <w:shd w:val="clear" w:color="auto" w:fill="auto"/>
                <w:noWrap/>
                <w:vAlign w:val="bottom"/>
                <w:hideMark/>
              </w:tcPr>
            </w:tcPrChange>
          </w:tcPr>
          <w:p w14:paraId="4312B5D1" w14:textId="77777777" w:rsidR="0009723C" w:rsidRPr="0009723C" w:rsidRDefault="0009723C" w:rsidP="0009723C">
            <w:pPr>
              <w:rPr>
                <w:ins w:id="2398" w:author="Microsoft Office User" w:date="2018-12-16T18:33:00Z"/>
                <w:rFonts w:ascii="Calibri" w:hAnsi="Calibri" w:cs="Calibri"/>
                <w:color w:val="000000"/>
              </w:rPr>
            </w:pPr>
          </w:p>
        </w:tc>
        <w:tc>
          <w:tcPr>
            <w:tcW w:w="388" w:type="pct"/>
            <w:tcBorders>
              <w:top w:val="nil"/>
              <w:left w:val="nil"/>
              <w:bottom w:val="nil"/>
              <w:right w:val="nil"/>
            </w:tcBorders>
            <w:shd w:val="clear" w:color="auto" w:fill="auto"/>
            <w:noWrap/>
            <w:vAlign w:val="bottom"/>
            <w:hideMark/>
            <w:tcPrChange w:id="2399" w:author="Microsoft Office User" w:date="2018-12-16T18:34:00Z">
              <w:tcPr>
                <w:tcW w:w="0" w:type="auto"/>
                <w:tcBorders>
                  <w:top w:val="nil"/>
                  <w:left w:val="nil"/>
                  <w:bottom w:val="nil"/>
                  <w:right w:val="nil"/>
                </w:tcBorders>
                <w:shd w:val="clear" w:color="auto" w:fill="auto"/>
                <w:noWrap/>
                <w:vAlign w:val="bottom"/>
                <w:hideMark/>
              </w:tcPr>
            </w:tcPrChange>
          </w:tcPr>
          <w:p w14:paraId="3FD5EB7E" w14:textId="77777777" w:rsidR="0009723C" w:rsidRPr="0009723C" w:rsidRDefault="0009723C" w:rsidP="0009723C">
            <w:pPr>
              <w:rPr>
                <w:ins w:id="2400" w:author="Microsoft Office User" w:date="2018-12-16T18:33:00Z"/>
                <w:rFonts w:ascii="Calibri" w:hAnsi="Calibri" w:cs="Calibri"/>
                <w:color w:val="000000"/>
              </w:rPr>
            </w:pPr>
            <w:ins w:id="2401" w:author="Microsoft Office User" w:date="2018-12-16T18:33:00Z">
              <w:r w:rsidRPr="0009723C">
                <w:rPr>
                  <w:rFonts w:ascii="Calibri" w:hAnsi="Calibri" w:cs="Calibri"/>
                  <w:color w:val="000000"/>
                </w:rPr>
                <w:t>0.289</w:t>
              </w:r>
            </w:ins>
          </w:p>
        </w:tc>
        <w:tc>
          <w:tcPr>
            <w:tcW w:w="540" w:type="pct"/>
            <w:tcBorders>
              <w:top w:val="nil"/>
              <w:left w:val="nil"/>
              <w:bottom w:val="nil"/>
              <w:right w:val="nil"/>
            </w:tcBorders>
            <w:shd w:val="clear" w:color="auto" w:fill="auto"/>
            <w:noWrap/>
            <w:vAlign w:val="bottom"/>
            <w:hideMark/>
            <w:tcPrChange w:id="2402" w:author="Microsoft Office User" w:date="2018-12-16T18:34:00Z">
              <w:tcPr>
                <w:tcW w:w="0" w:type="auto"/>
                <w:tcBorders>
                  <w:top w:val="nil"/>
                  <w:left w:val="nil"/>
                  <w:bottom w:val="nil"/>
                  <w:right w:val="nil"/>
                </w:tcBorders>
                <w:shd w:val="clear" w:color="auto" w:fill="auto"/>
                <w:noWrap/>
                <w:vAlign w:val="bottom"/>
                <w:hideMark/>
              </w:tcPr>
            </w:tcPrChange>
          </w:tcPr>
          <w:p w14:paraId="0CB80F14" w14:textId="77777777" w:rsidR="0009723C" w:rsidRPr="0009723C" w:rsidRDefault="0009723C" w:rsidP="0009723C">
            <w:pPr>
              <w:rPr>
                <w:ins w:id="2403" w:author="Microsoft Office User" w:date="2018-12-16T18:33:00Z"/>
                <w:rFonts w:ascii="Calibri" w:hAnsi="Calibri" w:cs="Calibri"/>
                <w:color w:val="000000"/>
              </w:rPr>
            </w:pPr>
            <w:ins w:id="2404" w:author="Microsoft Office User" w:date="2018-12-16T18:33:00Z">
              <w:r w:rsidRPr="0009723C">
                <w:rPr>
                  <w:rFonts w:ascii="Calibri" w:hAnsi="Calibri" w:cs="Calibri"/>
                  <w:color w:val="000000"/>
                </w:rPr>
                <w:t>0.048/-0.007</w:t>
              </w:r>
            </w:ins>
          </w:p>
        </w:tc>
        <w:tc>
          <w:tcPr>
            <w:tcW w:w="567" w:type="pct"/>
            <w:tcBorders>
              <w:top w:val="nil"/>
              <w:left w:val="nil"/>
              <w:bottom w:val="nil"/>
              <w:right w:val="nil"/>
            </w:tcBorders>
            <w:shd w:val="clear" w:color="auto" w:fill="auto"/>
            <w:noWrap/>
            <w:vAlign w:val="bottom"/>
            <w:hideMark/>
            <w:tcPrChange w:id="2405" w:author="Microsoft Office User" w:date="2018-12-16T18:34:00Z">
              <w:tcPr>
                <w:tcW w:w="0" w:type="auto"/>
                <w:tcBorders>
                  <w:top w:val="nil"/>
                  <w:left w:val="nil"/>
                  <w:bottom w:val="nil"/>
                  <w:right w:val="nil"/>
                </w:tcBorders>
                <w:shd w:val="clear" w:color="auto" w:fill="auto"/>
                <w:noWrap/>
                <w:vAlign w:val="bottom"/>
                <w:hideMark/>
              </w:tcPr>
            </w:tcPrChange>
          </w:tcPr>
          <w:p w14:paraId="0C271EA0" w14:textId="77777777" w:rsidR="0009723C" w:rsidRPr="0009723C" w:rsidRDefault="0009723C" w:rsidP="0009723C">
            <w:pPr>
              <w:rPr>
                <w:ins w:id="2406" w:author="Microsoft Office User" w:date="2018-12-16T18:33:00Z"/>
                <w:rFonts w:ascii="Calibri" w:hAnsi="Calibri" w:cs="Calibri"/>
                <w:color w:val="000000"/>
              </w:rPr>
            </w:pPr>
          </w:p>
        </w:tc>
        <w:tc>
          <w:tcPr>
            <w:tcW w:w="540" w:type="pct"/>
            <w:tcBorders>
              <w:top w:val="nil"/>
              <w:left w:val="nil"/>
              <w:bottom w:val="nil"/>
              <w:right w:val="nil"/>
            </w:tcBorders>
            <w:shd w:val="clear" w:color="auto" w:fill="auto"/>
            <w:noWrap/>
            <w:vAlign w:val="bottom"/>
            <w:hideMark/>
            <w:tcPrChange w:id="2407" w:author="Microsoft Office User" w:date="2018-12-16T18:34:00Z">
              <w:tcPr>
                <w:tcW w:w="0" w:type="auto"/>
                <w:tcBorders>
                  <w:top w:val="nil"/>
                  <w:left w:val="nil"/>
                  <w:bottom w:val="nil"/>
                  <w:right w:val="nil"/>
                </w:tcBorders>
                <w:shd w:val="clear" w:color="auto" w:fill="auto"/>
                <w:noWrap/>
                <w:vAlign w:val="bottom"/>
                <w:hideMark/>
              </w:tcPr>
            </w:tcPrChange>
          </w:tcPr>
          <w:p w14:paraId="53CEA7FB" w14:textId="77777777" w:rsidR="0009723C" w:rsidRPr="0009723C" w:rsidRDefault="0009723C" w:rsidP="0009723C">
            <w:pPr>
              <w:rPr>
                <w:ins w:id="2408" w:author="Microsoft Office User" w:date="2018-12-16T18:33:00Z"/>
                <w:rFonts w:ascii="Calibri" w:hAnsi="Calibri" w:cs="Calibri"/>
                <w:color w:val="000000"/>
              </w:rPr>
            </w:pPr>
            <w:ins w:id="2409" w:author="Microsoft Office User" w:date="2018-12-16T18:33:00Z">
              <w:r w:rsidRPr="0009723C">
                <w:rPr>
                  <w:rFonts w:ascii="Calibri" w:hAnsi="Calibri" w:cs="Calibri"/>
                  <w:color w:val="000000"/>
                </w:rPr>
                <w:t>0.03/0.025</w:t>
              </w:r>
            </w:ins>
          </w:p>
        </w:tc>
        <w:tc>
          <w:tcPr>
            <w:tcW w:w="567" w:type="pct"/>
            <w:tcBorders>
              <w:top w:val="nil"/>
              <w:left w:val="nil"/>
              <w:bottom w:val="nil"/>
              <w:right w:val="nil"/>
            </w:tcBorders>
            <w:shd w:val="clear" w:color="auto" w:fill="auto"/>
            <w:noWrap/>
            <w:vAlign w:val="bottom"/>
            <w:hideMark/>
            <w:tcPrChange w:id="2410" w:author="Microsoft Office User" w:date="2018-12-16T18:34:00Z">
              <w:tcPr>
                <w:tcW w:w="0" w:type="auto"/>
                <w:tcBorders>
                  <w:top w:val="nil"/>
                  <w:left w:val="nil"/>
                  <w:bottom w:val="nil"/>
                  <w:right w:val="nil"/>
                </w:tcBorders>
                <w:shd w:val="clear" w:color="auto" w:fill="auto"/>
                <w:noWrap/>
                <w:vAlign w:val="bottom"/>
                <w:hideMark/>
              </w:tcPr>
            </w:tcPrChange>
          </w:tcPr>
          <w:p w14:paraId="3A0F2971" w14:textId="77777777" w:rsidR="0009723C" w:rsidRPr="0009723C" w:rsidRDefault="0009723C" w:rsidP="0009723C">
            <w:pPr>
              <w:rPr>
                <w:ins w:id="2411" w:author="Microsoft Office User" w:date="2018-12-16T18:33:00Z"/>
                <w:rFonts w:ascii="Calibri" w:hAnsi="Calibri" w:cs="Calibri"/>
                <w:color w:val="000000"/>
              </w:rPr>
            </w:pPr>
            <w:ins w:id="2412" w:author="Microsoft Office User" w:date="2018-12-16T18:33:00Z">
              <w:r w:rsidRPr="0009723C">
                <w:rPr>
                  <w:rFonts w:ascii="Calibri" w:hAnsi="Calibri" w:cs="Calibri"/>
                  <w:color w:val="000000"/>
                </w:rPr>
                <w:t>0.016/-0.03</w:t>
              </w:r>
            </w:ins>
          </w:p>
        </w:tc>
        <w:tc>
          <w:tcPr>
            <w:tcW w:w="540" w:type="pct"/>
            <w:tcBorders>
              <w:top w:val="nil"/>
              <w:left w:val="nil"/>
              <w:bottom w:val="nil"/>
              <w:right w:val="nil"/>
            </w:tcBorders>
            <w:shd w:val="clear" w:color="auto" w:fill="auto"/>
            <w:noWrap/>
            <w:vAlign w:val="bottom"/>
            <w:hideMark/>
            <w:tcPrChange w:id="2413" w:author="Microsoft Office User" w:date="2018-12-16T18:34:00Z">
              <w:tcPr>
                <w:tcW w:w="0" w:type="auto"/>
                <w:tcBorders>
                  <w:top w:val="nil"/>
                  <w:left w:val="nil"/>
                  <w:bottom w:val="nil"/>
                  <w:right w:val="nil"/>
                </w:tcBorders>
                <w:shd w:val="clear" w:color="auto" w:fill="auto"/>
                <w:noWrap/>
                <w:vAlign w:val="bottom"/>
                <w:hideMark/>
              </w:tcPr>
            </w:tcPrChange>
          </w:tcPr>
          <w:p w14:paraId="72B5A50C" w14:textId="77777777" w:rsidR="0009723C" w:rsidRPr="0009723C" w:rsidRDefault="0009723C" w:rsidP="0009723C">
            <w:pPr>
              <w:rPr>
                <w:ins w:id="2414" w:author="Microsoft Office User" w:date="2018-12-16T18:33:00Z"/>
                <w:rFonts w:ascii="Calibri" w:hAnsi="Calibri" w:cs="Calibri"/>
                <w:color w:val="000000"/>
              </w:rPr>
            </w:pPr>
          </w:p>
        </w:tc>
        <w:tc>
          <w:tcPr>
            <w:tcW w:w="513" w:type="pct"/>
            <w:tcBorders>
              <w:top w:val="nil"/>
              <w:left w:val="nil"/>
              <w:bottom w:val="nil"/>
              <w:right w:val="nil"/>
            </w:tcBorders>
            <w:shd w:val="clear" w:color="auto" w:fill="auto"/>
            <w:noWrap/>
            <w:vAlign w:val="bottom"/>
            <w:hideMark/>
            <w:tcPrChange w:id="2415" w:author="Microsoft Office User" w:date="2018-12-16T18:34:00Z">
              <w:tcPr>
                <w:tcW w:w="0" w:type="auto"/>
                <w:tcBorders>
                  <w:top w:val="nil"/>
                  <w:left w:val="nil"/>
                  <w:bottom w:val="nil"/>
                  <w:right w:val="nil"/>
                </w:tcBorders>
                <w:shd w:val="clear" w:color="auto" w:fill="auto"/>
                <w:noWrap/>
                <w:vAlign w:val="bottom"/>
                <w:hideMark/>
              </w:tcPr>
            </w:tcPrChange>
          </w:tcPr>
          <w:p w14:paraId="3D89A4C3" w14:textId="77777777" w:rsidR="0009723C" w:rsidRPr="0009723C" w:rsidRDefault="0009723C" w:rsidP="0009723C">
            <w:pPr>
              <w:rPr>
                <w:ins w:id="2416" w:author="Microsoft Office User" w:date="2018-12-16T18:33:00Z"/>
                <w:rFonts w:ascii="Calibri" w:hAnsi="Calibri" w:cs="Calibri"/>
                <w:color w:val="000000"/>
              </w:rPr>
            </w:pPr>
            <w:ins w:id="2417" w:author="Microsoft Office User" w:date="2018-12-16T18:33:00Z">
              <w:r w:rsidRPr="0009723C">
                <w:rPr>
                  <w:rFonts w:ascii="Calibri" w:hAnsi="Calibri" w:cs="Calibri"/>
                  <w:color w:val="000000"/>
                </w:rPr>
                <w:t>0.043/0.043</w:t>
              </w:r>
            </w:ins>
          </w:p>
        </w:tc>
      </w:tr>
      <w:tr w:rsidR="0009723C" w:rsidRPr="0009723C" w14:paraId="3ED08B1C" w14:textId="77777777" w:rsidTr="0009723C">
        <w:tblPrEx>
          <w:tblW w:w="5000" w:type="pct"/>
          <w:tblCellMar>
            <w:left w:w="70" w:type="dxa"/>
            <w:right w:w="70" w:type="dxa"/>
          </w:tblCellMar>
          <w:tblPrExChange w:id="2418" w:author="Microsoft Office User" w:date="2018-12-16T18:34:00Z">
            <w:tblPrEx>
              <w:tblW w:w="0" w:type="auto"/>
              <w:tblCellMar>
                <w:left w:w="70" w:type="dxa"/>
                <w:right w:w="70" w:type="dxa"/>
              </w:tblCellMar>
            </w:tblPrEx>
          </w:tblPrExChange>
        </w:tblPrEx>
        <w:trPr>
          <w:trHeight w:val="320"/>
          <w:ins w:id="2419" w:author="Microsoft Office User" w:date="2018-12-16T18:33:00Z"/>
          <w:trPrChange w:id="2420"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421" w:author="Microsoft Office User" w:date="2018-12-16T18:34:00Z">
              <w:tcPr>
                <w:tcW w:w="0" w:type="auto"/>
                <w:tcBorders>
                  <w:top w:val="nil"/>
                  <w:left w:val="nil"/>
                  <w:bottom w:val="nil"/>
                  <w:right w:val="nil"/>
                </w:tcBorders>
                <w:shd w:val="clear" w:color="auto" w:fill="auto"/>
                <w:noWrap/>
                <w:vAlign w:val="bottom"/>
                <w:hideMark/>
              </w:tcPr>
            </w:tcPrChange>
          </w:tcPr>
          <w:p w14:paraId="0152C922" w14:textId="77777777" w:rsidR="0009723C" w:rsidRPr="0009723C" w:rsidRDefault="0009723C" w:rsidP="0009723C">
            <w:pPr>
              <w:rPr>
                <w:ins w:id="2422" w:author="Microsoft Office User" w:date="2018-12-16T18:33:00Z"/>
                <w:rFonts w:ascii="Calibri" w:hAnsi="Calibri" w:cs="Calibri"/>
                <w:color w:val="000000"/>
              </w:rPr>
            </w:pPr>
          </w:p>
        </w:tc>
        <w:tc>
          <w:tcPr>
            <w:tcW w:w="471" w:type="pct"/>
            <w:tcBorders>
              <w:top w:val="nil"/>
              <w:left w:val="nil"/>
              <w:bottom w:val="nil"/>
              <w:right w:val="nil"/>
            </w:tcBorders>
            <w:shd w:val="clear" w:color="auto" w:fill="auto"/>
            <w:noWrap/>
            <w:vAlign w:val="bottom"/>
            <w:hideMark/>
            <w:tcPrChange w:id="2423" w:author="Microsoft Office User" w:date="2018-12-16T18:34:00Z">
              <w:tcPr>
                <w:tcW w:w="0" w:type="auto"/>
                <w:tcBorders>
                  <w:top w:val="nil"/>
                  <w:left w:val="nil"/>
                  <w:bottom w:val="nil"/>
                  <w:right w:val="nil"/>
                </w:tcBorders>
                <w:shd w:val="clear" w:color="auto" w:fill="auto"/>
                <w:noWrap/>
                <w:vAlign w:val="bottom"/>
                <w:hideMark/>
              </w:tcPr>
            </w:tcPrChange>
          </w:tcPr>
          <w:p w14:paraId="5FFABC4C" w14:textId="77777777" w:rsidR="0009723C" w:rsidRPr="0009723C" w:rsidRDefault="0009723C" w:rsidP="0009723C">
            <w:pPr>
              <w:rPr>
                <w:ins w:id="2424" w:author="Microsoft Office User" w:date="2018-12-16T18:33:00Z"/>
                <w:sz w:val="20"/>
                <w:szCs w:val="20"/>
              </w:rPr>
            </w:pPr>
          </w:p>
        </w:tc>
        <w:tc>
          <w:tcPr>
            <w:tcW w:w="304" w:type="pct"/>
            <w:tcBorders>
              <w:top w:val="nil"/>
              <w:left w:val="nil"/>
              <w:bottom w:val="nil"/>
              <w:right w:val="nil"/>
            </w:tcBorders>
            <w:shd w:val="clear" w:color="auto" w:fill="auto"/>
            <w:noWrap/>
            <w:vAlign w:val="bottom"/>
            <w:hideMark/>
            <w:tcPrChange w:id="2425" w:author="Microsoft Office User" w:date="2018-12-16T18:34:00Z">
              <w:tcPr>
                <w:tcW w:w="0" w:type="auto"/>
                <w:tcBorders>
                  <w:top w:val="nil"/>
                  <w:left w:val="nil"/>
                  <w:bottom w:val="nil"/>
                  <w:right w:val="nil"/>
                </w:tcBorders>
                <w:shd w:val="clear" w:color="auto" w:fill="auto"/>
                <w:noWrap/>
                <w:vAlign w:val="bottom"/>
                <w:hideMark/>
              </w:tcPr>
            </w:tcPrChange>
          </w:tcPr>
          <w:p w14:paraId="31168A20" w14:textId="77777777" w:rsidR="0009723C" w:rsidRPr="0009723C" w:rsidRDefault="0009723C" w:rsidP="0009723C">
            <w:pPr>
              <w:rPr>
                <w:ins w:id="2426"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427" w:author="Microsoft Office User" w:date="2018-12-16T18:34:00Z">
              <w:tcPr>
                <w:tcW w:w="0" w:type="auto"/>
                <w:tcBorders>
                  <w:top w:val="nil"/>
                  <w:left w:val="nil"/>
                  <w:bottom w:val="nil"/>
                  <w:right w:val="nil"/>
                </w:tcBorders>
                <w:shd w:val="clear" w:color="auto" w:fill="auto"/>
                <w:noWrap/>
                <w:vAlign w:val="bottom"/>
                <w:hideMark/>
              </w:tcPr>
            </w:tcPrChange>
          </w:tcPr>
          <w:p w14:paraId="48BDBCC0" w14:textId="77777777" w:rsidR="0009723C" w:rsidRPr="0009723C" w:rsidRDefault="0009723C" w:rsidP="0009723C">
            <w:pPr>
              <w:rPr>
                <w:ins w:id="2428"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29" w:author="Microsoft Office User" w:date="2018-12-16T18:34:00Z">
              <w:tcPr>
                <w:tcW w:w="0" w:type="auto"/>
                <w:tcBorders>
                  <w:top w:val="nil"/>
                  <w:left w:val="nil"/>
                  <w:bottom w:val="nil"/>
                  <w:right w:val="nil"/>
                </w:tcBorders>
                <w:shd w:val="clear" w:color="auto" w:fill="auto"/>
                <w:noWrap/>
                <w:vAlign w:val="bottom"/>
                <w:hideMark/>
              </w:tcPr>
            </w:tcPrChange>
          </w:tcPr>
          <w:p w14:paraId="31FEE466" w14:textId="77777777" w:rsidR="0009723C" w:rsidRPr="0009723C" w:rsidRDefault="0009723C" w:rsidP="0009723C">
            <w:pPr>
              <w:rPr>
                <w:ins w:id="2430"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431" w:author="Microsoft Office User" w:date="2018-12-16T18:34:00Z">
              <w:tcPr>
                <w:tcW w:w="0" w:type="auto"/>
                <w:tcBorders>
                  <w:top w:val="nil"/>
                  <w:left w:val="nil"/>
                  <w:bottom w:val="nil"/>
                  <w:right w:val="nil"/>
                </w:tcBorders>
                <w:shd w:val="clear" w:color="auto" w:fill="auto"/>
                <w:noWrap/>
                <w:vAlign w:val="bottom"/>
                <w:hideMark/>
              </w:tcPr>
            </w:tcPrChange>
          </w:tcPr>
          <w:p w14:paraId="1A8CDDF2" w14:textId="77777777" w:rsidR="0009723C" w:rsidRPr="0009723C" w:rsidRDefault="0009723C" w:rsidP="0009723C">
            <w:pPr>
              <w:rPr>
                <w:ins w:id="2432"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33" w:author="Microsoft Office User" w:date="2018-12-16T18:34:00Z">
              <w:tcPr>
                <w:tcW w:w="0" w:type="auto"/>
                <w:tcBorders>
                  <w:top w:val="nil"/>
                  <w:left w:val="nil"/>
                  <w:bottom w:val="nil"/>
                  <w:right w:val="nil"/>
                </w:tcBorders>
                <w:shd w:val="clear" w:color="auto" w:fill="auto"/>
                <w:noWrap/>
                <w:vAlign w:val="bottom"/>
                <w:hideMark/>
              </w:tcPr>
            </w:tcPrChange>
          </w:tcPr>
          <w:p w14:paraId="292B4BEE" w14:textId="77777777" w:rsidR="0009723C" w:rsidRPr="0009723C" w:rsidRDefault="0009723C" w:rsidP="0009723C">
            <w:pPr>
              <w:rPr>
                <w:ins w:id="2434"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435" w:author="Microsoft Office User" w:date="2018-12-16T18:34:00Z">
              <w:tcPr>
                <w:tcW w:w="0" w:type="auto"/>
                <w:tcBorders>
                  <w:top w:val="nil"/>
                  <w:left w:val="nil"/>
                  <w:bottom w:val="nil"/>
                  <w:right w:val="nil"/>
                </w:tcBorders>
                <w:shd w:val="clear" w:color="auto" w:fill="auto"/>
                <w:noWrap/>
                <w:vAlign w:val="bottom"/>
                <w:hideMark/>
              </w:tcPr>
            </w:tcPrChange>
          </w:tcPr>
          <w:p w14:paraId="7D0CBA15" w14:textId="77777777" w:rsidR="0009723C" w:rsidRPr="0009723C" w:rsidRDefault="0009723C" w:rsidP="0009723C">
            <w:pPr>
              <w:rPr>
                <w:ins w:id="2436"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37" w:author="Microsoft Office User" w:date="2018-12-16T18:34:00Z">
              <w:tcPr>
                <w:tcW w:w="0" w:type="auto"/>
                <w:tcBorders>
                  <w:top w:val="nil"/>
                  <w:left w:val="nil"/>
                  <w:bottom w:val="nil"/>
                  <w:right w:val="nil"/>
                </w:tcBorders>
                <w:shd w:val="clear" w:color="auto" w:fill="auto"/>
                <w:noWrap/>
                <w:vAlign w:val="bottom"/>
                <w:hideMark/>
              </w:tcPr>
            </w:tcPrChange>
          </w:tcPr>
          <w:p w14:paraId="6C4BA28D" w14:textId="77777777" w:rsidR="0009723C" w:rsidRPr="0009723C" w:rsidRDefault="0009723C" w:rsidP="0009723C">
            <w:pPr>
              <w:rPr>
                <w:ins w:id="2438"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439" w:author="Microsoft Office User" w:date="2018-12-16T18:34:00Z">
              <w:tcPr>
                <w:tcW w:w="0" w:type="auto"/>
                <w:tcBorders>
                  <w:top w:val="nil"/>
                  <w:left w:val="nil"/>
                  <w:bottom w:val="nil"/>
                  <w:right w:val="nil"/>
                </w:tcBorders>
                <w:shd w:val="clear" w:color="auto" w:fill="auto"/>
                <w:noWrap/>
                <w:vAlign w:val="bottom"/>
                <w:hideMark/>
              </w:tcPr>
            </w:tcPrChange>
          </w:tcPr>
          <w:p w14:paraId="2CA7DCDB" w14:textId="77777777" w:rsidR="0009723C" w:rsidRPr="0009723C" w:rsidRDefault="0009723C" w:rsidP="0009723C">
            <w:pPr>
              <w:rPr>
                <w:ins w:id="2440" w:author="Microsoft Office User" w:date="2018-12-16T18:33:00Z"/>
                <w:sz w:val="20"/>
                <w:szCs w:val="20"/>
              </w:rPr>
            </w:pPr>
          </w:p>
        </w:tc>
      </w:tr>
      <w:tr w:rsidR="0009723C" w:rsidRPr="0009723C" w14:paraId="6B768F37" w14:textId="77777777" w:rsidTr="0009723C">
        <w:tblPrEx>
          <w:tblW w:w="5000" w:type="pct"/>
          <w:tblCellMar>
            <w:left w:w="70" w:type="dxa"/>
            <w:right w:w="70" w:type="dxa"/>
          </w:tblCellMar>
          <w:tblPrExChange w:id="2441" w:author="Microsoft Office User" w:date="2018-12-16T18:34:00Z">
            <w:tblPrEx>
              <w:tblW w:w="0" w:type="auto"/>
              <w:tblCellMar>
                <w:left w:w="70" w:type="dxa"/>
                <w:right w:w="70" w:type="dxa"/>
              </w:tblCellMar>
            </w:tblPrEx>
          </w:tblPrExChange>
        </w:tblPrEx>
        <w:trPr>
          <w:trHeight w:val="320"/>
          <w:ins w:id="2442" w:author="Microsoft Office User" w:date="2018-12-16T18:33:00Z"/>
          <w:trPrChange w:id="2443" w:author="Microsoft Office User" w:date="2018-12-16T18:34:00Z">
            <w:trPr>
              <w:gridAfter w:val="0"/>
              <w:trHeight w:val="320"/>
            </w:trPr>
          </w:trPrChange>
        </w:trPr>
        <w:tc>
          <w:tcPr>
            <w:tcW w:w="569" w:type="pct"/>
            <w:tcBorders>
              <w:top w:val="nil"/>
              <w:left w:val="nil"/>
              <w:bottom w:val="nil"/>
              <w:right w:val="nil"/>
            </w:tcBorders>
            <w:shd w:val="clear" w:color="auto" w:fill="auto"/>
            <w:noWrap/>
            <w:vAlign w:val="bottom"/>
            <w:hideMark/>
            <w:tcPrChange w:id="2444" w:author="Microsoft Office User" w:date="2018-12-16T18:34:00Z">
              <w:tcPr>
                <w:tcW w:w="0" w:type="auto"/>
                <w:tcBorders>
                  <w:top w:val="nil"/>
                  <w:left w:val="nil"/>
                  <w:bottom w:val="nil"/>
                  <w:right w:val="nil"/>
                </w:tcBorders>
                <w:shd w:val="clear" w:color="auto" w:fill="auto"/>
                <w:noWrap/>
                <w:vAlign w:val="bottom"/>
                <w:hideMark/>
              </w:tcPr>
            </w:tcPrChange>
          </w:tcPr>
          <w:p w14:paraId="61758AEF" w14:textId="77777777" w:rsidR="0009723C" w:rsidRPr="0009723C" w:rsidRDefault="0009723C" w:rsidP="0009723C">
            <w:pPr>
              <w:rPr>
                <w:ins w:id="2445" w:author="Microsoft Office User" w:date="2018-12-16T18:33:00Z"/>
                <w:sz w:val="20"/>
                <w:szCs w:val="20"/>
              </w:rPr>
            </w:pPr>
          </w:p>
        </w:tc>
        <w:tc>
          <w:tcPr>
            <w:tcW w:w="471" w:type="pct"/>
            <w:tcBorders>
              <w:top w:val="nil"/>
              <w:left w:val="nil"/>
              <w:bottom w:val="nil"/>
              <w:right w:val="nil"/>
            </w:tcBorders>
            <w:shd w:val="clear" w:color="auto" w:fill="auto"/>
            <w:noWrap/>
            <w:vAlign w:val="bottom"/>
            <w:hideMark/>
            <w:tcPrChange w:id="2446" w:author="Microsoft Office User" w:date="2018-12-16T18:34:00Z">
              <w:tcPr>
                <w:tcW w:w="0" w:type="auto"/>
                <w:tcBorders>
                  <w:top w:val="nil"/>
                  <w:left w:val="nil"/>
                  <w:bottom w:val="nil"/>
                  <w:right w:val="nil"/>
                </w:tcBorders>
                <w:shd w:val="clear" w:color="auto" w:fill="auto"/>
                <w:noWrap/>
                <w:vAlign w:val="bottom"/>
                <w:hideMark/>
              </w:tcPr>
            </w:tcPrChange>
          </w:tcPr>
          <w:p w14:paraId="755FE3E3" w14:textId="77777777" w:rsidR="0009723C" w:rsidRPr="0009723C" w:rsidRDefault="0009723C" w:rsidP="0009723C">
            <w:pPr>
              <w:rPr>
                <w:ins w:id="2447" w:author="Microsoft Office User" w:date="2018-12-16T18:33:00Z"/>
                <w:sz w:val="20"/>
                <w:szCs w:val="20"/>
              </w:rPr>
            </w:pPr>
          </w:p>
        </w:tc>
        <w:tc>
          <w:tcPr>
            <w:tcW w:w="304" w:type="pct"/>
            <w:tcBorders>
              <w:top w:val="nil"/>
              <w:left w:val="nil"/>
              <w:bottom w:val="nil"/>
              <w:right w:val="nil"/>
            </w:tcBorders>
            <w:shd w:val="clear" w:color="auto" w:fill="auto"/>
            <w:noWrap/>
            <w:vAlign w:val="bottom"/>
            <w:hideMark/>
            <w:tcPrChange w:id="2448" w:author="Microsoft Office User" w:date="2018-12-16T18:34:00Z">
              <w:tcPr>
                <w:tcW w:w="0" w:type="auto"/>
                <w:tcBorders>
                  <w:top w:val="nil"/>
                  <w:left w:val="nil"/>
                  <w:bottom w:val="nil"/>
                  <w:right w:val="nil"/>
                </w:tcBorders>
                <w:shd w:val="clear" w:color="auto" w:fill="auto"/>
                <w:noWrap/>
                <w:vAlign w:val="bottom"/>
                <w:hideMark/>
              </w:tcPr>
            </w:tcPrChange>
          </w:tcPr>
          <w:p w14:paraId="7AB67F56" w14:textId="77777777" w:rsidR="0009723C" w:rsidRPr="0009723C" w:rsidRDefault="0009723C" w:rsidP="0009723C">
            <w:pPr>
              <w:rPr>
                <w:ins w:id="2449" w:author="Microsoft Office User" w:date="2018-12-16T18:33:00Z"/>
                <w:sz w:val="20"/>
                <w:szCs w:val="20"/>
              </w:rPr>
            </w:pPr>
          </w:p>
        </w:tc>
        <w:tc>
          <w:tcPr>
            <w:tcW w:w="388" w:type="pct"/>
            <w:tcBorders>
              <w:top w:val="nil"/>
              <w:left w:val="nil"/>
              <w:bottom w:val="nil"/>
              <w:right w:val="nil"/>
            </w:tcBorders>
            <w:shd w:val="clear" w:color="auto" w:fill="auto"/>
            <w:noWrap/>
            <w:vAlign w:val="bottom"/>
            <w:hideMark/>
            <w:tcPrChange w:id="2450" w:author="Microsoft Office User" w:date="2018-12-16T18:34:00Z">
              <w:tcPr>
                <w:tcW w:w="0" w:type="auto"/>
                <w:tcBorders>
                  <w:top w:val="nil"/>
                  <w:left w:val="nil"/>
                  <w:bottom w:val="nil"/>
                  <w:right w:val="nil"/>
                </w:tcBorders>
                <w:shd w:val="clear" w:color="auto" w:fill="auto"/>
                <w:noWrap/>
                <w:vAlign w:val="bottom"/>
                <w:hideMark/>
              </w:tcPr>
            </w:tcPrChange>
          </w:tcPr>
          <w:p w14:paraId="463FFA75" w14:textId="77777777" w:rsidR="0009723C" w:rsidRPr="0009723C" w:rsidRDefault="0009723C" w:rsidP="0009723C">
            <w:pPr>
              <w:rPr>
                <w:ins w:id="2451"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52" w:author="Microsoft Office User" w:date="2018-12-16T18:34:00Z">
              <w:tcPr>
                <w:tcW w:w="0" w:type="auto"/>
                <w:tcBorders>
                  <w:top w:val="nil"/>
                  <w:left w:val="nil"/>
                  <w:bottom w:val="nil"/>
                  <w:right w:val="nil"/>
                </w:tcBorders>
                <w:shd w:val="clear" w:color="auto" w:fill="auto"/>
                <w:noWrap/>
                <w:vAlign w:val="bottom"/>
                <w:hideMark/>
              </w:tcPr>
            </w:tcPrChange>
          </w:tcPr>
          <w:p w14:paraId="1F7829DB" w14:textId="77777777" w:rsidR="0009723C" w:rsidRPr="0009723C" w:rsidRDefault="0009723C" w:rsidP="0009723C">
            <w:pPr>
              <w:rPr>
                <w:ins w:id="2453"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454" w:author="Microsoft Office User" w:date="2018-12-16T18:34:00Z">
              <w:tcPr>
                <w:tcW w:w="0" w:type="auto"/>
                <w:tcBorders>
                  <w:top w:val="nil"/>
                  <w:left w:val="nil"/>
                  <w:bottom w:val="nil"/>
                  <w:right w:val="nil"/>
                </w:tcBorders>
                <w:shd w:val="clear" w:color="auto" w:fill="auto"/>
                <w:noWrap/>
                <w:vAlign w:val="bottom"/>
                <w:hideMark/>
              </w:tcPr>
            </w:tcPrChange>
          </w:tcPr>
          <w:p w14:paraId="5FEA77BF" w14:textId="77777777" w:rsidR="0009723C" w:rsidRPr="0009723C" w:rsidRDefault="0009723C" w:rsidP="0009723C">
            <w:pPr>
              <w:rPr>
                <w:ins w:id="2455"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56" w:author="Microsoft Office User" w:date="2018-12-16T18:34:00Z">
              <w:tcPr>
                <w:tcW w:w="0" w:type="auto"/>
                <w:tcBorders>
                  <w:top w:val="nil"/>
                  <w:left w:val="nil"/>
                  <w:bottom w:val="nil"/>
                  <w:right w:val="nil"/>
                </w:tcBorders>
                <w:shd w:val="clear" w:color="auto" w:fill="auto"/>
                <w:noWrap/>
                <w:vAlign w:val="bottom"/>
                <w:hideMark/>
              </w:tcPr>
            </w:tcPrChange>
          </w:tcPr>
          <w:p w14:paraId="4100B546" w14:textId="77777777" w:rsidR="0009723C" w:rsidRPr="0009723C" w:rsidRDefault="0009723C" w:rsidP="0009723C">
            <w:pPr>
              <w:rPr>
                <w:ins w:id="2457" w:author="Microsoft Office User" w:date="2018-12-16T18:33:00Z"/>
                <w:sz w:val="20"/>
                <w:szCs w:val="20"/>
              </w:rPr>
            </w:pPr>
          </w:p>
        </w:tc>
        <w:tc>
          <w:tcPr>
            <w:tcW w:w="567" w:type="pct"/>
            <w:tcBorders>
              <w:top w:val="nil"/>
              <w:left w:val="nil"/>
              <w:bottom w:val="nil"/>
              <w:right w:val="nil"/>
            </w:tcBorders>
            <w:shd w:val="clear" w:color="auto" w:fill="auto"/>
            <w:noWrap/>
            <w:vAlign w:val="bottom"/>
            <w:hideMark/>
            <w:tcPrChange w:id="2458" w:author="Microsoft Office User" w:date="2018-12-16T18:34:00Z">
              <w:tcPr>
                <w:tcW w:w="0" w:type="auto"/>
                <w:tcBorders>
                  <w:top w:val="nil"/>
                  <w:left w:val="nil"/>
                  <w:bottom w:val="nil"/>
                  <w:right w:val="nil"/>
                </w:tcBorders>
                <w:shd w:val="clear" w:color="auto" w:fill="auto"/>
                <w:noWrap/>
                <w:vAlign w:val="bottom"/>
                <w:hideMark/>
              </w:tcPr>
            </w:tcPrChange>
          </w:tcPr>
          <w:p w14:paraId="533724EE" w14:textId="77777777" w:rsidR="0009723C" w:rsidRPr="0009723C" w:rsidRDefault="0009723C" w:rsidP="0009723C">
            <w:pPr>
              <w:rPr>
                <w:ins w:id="2459" w:author="Microsoft Office User" w:date="2018-12-16T18:33:00Z"/>
                <w:sz w:val="20"/>
                <w:szCs w:val="20"/>
              </w:rPr>
            </w:pPr>
          </w:p>
        </w:tc>
        <w:tc>
          <w:tcPr>
            <w:tcW w:w="540" w:type="pct"/>
            <w:tcBorders>
              <w:top w:val="nil"/>
              <w:left w:val="nil"/>
              <w:bottom w:val="nil"/>
              <w:right w:val="nil"/>
            </w:tcBorders>
            <w:shd w:val="clear" w:color="auto" w:fill="auto"/>
            <w:noWrap/>
            <w:vAlign w:val="bottom"/>
            <w:hideMark/>
            <w:tcPrChange w:id="2460" w:author="Microsoft Office User" w:date="2018-12-16T18:34:00Z">
              <w:tcPr>
                <w:tcW w:w="0" w:type="auto"/>
                <w:tcBorders>
                  <w:top w:val="nil"/>
                  <w:left w:val="nil"/>
                  <w:bottom w:val="nil"/>
                  <w:right w:val="nil"/>
                </w:tcBorders>
                <w:shd w:val="clear" w:color="auto" w:fill="auto"/>
                <w:noWrap/>
                <w:vAlign w:val="bottom"/>
                <w:hideMark/>
              </w:tcPr>
            </w:tcPrChange>
          </w:tcPr>
          <w:p w14:paraId="0590AAE3" w14:textId="77777777" w:rsidR="0009723C" w:rsidRPr="0009723C" w:rsidRDefault="0009723C" w:rsidP="0009723C">
            <w:pPr>
              <w:rPr>
                <w:ins w:id="2461" w:author="Microsoft Office User" w:date="2018-12-16T18:33:00Z"/>
                <w:sz w:val="20"/>
                <w:szCs w:val="20"/>
              </w:rPr>
            </w:pPr>
          </w:p>
        </w:tc>
        <w:tc>
          <w:tcPr>
            <w:tcW w:w="513" w:type="pct"/>
            <w:tcBorders>
              <w:top w:val="nil"/>
              <w:left w:val="nil"/>
              <w:bottom w:val="nil"/>
              <w:right w:val="nil"/>
            </w:tcBorders>
            <w:shd w:val="clear" w:color="auto" w:fill="auto"/>
            <w:noWrap/>
            <w:vAlign w:val="bottom"/>
            <w:hideMark/>
            <w:tcPrChange w:id="2462" w:author="Microsoft Office User" w:date="2018-12-16T18:34:00Z">
              <w:tcPr>
                <w:tcW w:w="0" w:type="auto"/>
                <w:tcBorders>
                  <w:top w:val="nil"/>
                  <w:left w:val="nil"/>
                  <w:bottom w:val="nil"/>
                  <w:right w:val="nil"/>
                </w:tcBorders>
                <w:shd w:val="clear" w:color="auto" w:fill="auto"/>
                <w:noWrap/>
                <w:vAlign w:val="bottom"/>
                <w:hideMark/>
              </w:tcPr>
            </w:tcPrChange>
          </w:tcPr>
          <w:p w14:paraId="19F87393" w14:textId="77777777" w:rsidR="0009723C" w:rsidRPr="0009723C" w:rsidRDefault="0009723C" w:rsidP="0009723C">
            <w:pPr>
              <w:rPr>
                <w:ins w:id="2463" w:author="Microsoft Office User" w:date="2018-12-16T18:33:00Z"/>
                <w:sz w:val="20"/>
                <w:szCs w:val="20"/>
              </w:rPr>
            </w:pPr>
          </w:p>
        </w:tc>
      </w:tr>
      <w:tr w:rsidR="0009723C" w:rsidRPr="0009723C" w14:paraId="6ACB9E11" w14:textId="77777777" w:rsidTr="0009723C">
        <w:tblPrEx>
          <w:tblW w:w="5000" w:type="pct"/>
          <w:tblCellMar>
            <w:left w:w="70" w:type="dxa"/>
            <w:right w:w="70" w:type="dxa"/>
          </w:tblCellMar>
          <w:tblPrExChange w:id="2464" w:author="Microsoft Office User" w:date="2018-12-16T18:34:00Z">
            <w:tblPrEx>
              <w:tblW w:w="13062" w:type="dxa"/>
              <w:tblCellMar>
                <w:left w:w="70" w:type="dxa"/>
                <w:right w:w="70" w:type="dxa"/>
              </w:tblCellMar>
            </w:tblPrEx>
          </w:tblPrExChange>
        </w:tblPrEx>
        <w:trPr>
          <w:trHeight w:val="320"/>
          <w:ins w:id="2465" w:author="Microsoft Office User" w:date="2018-12-16T18:33:00Z"/>
          <w:trPrChange w:id="2466" w:author="Microsoft Office User" w:date="2018-12-16T18:34:00Z">
            <w:trPr>
              <w:trHeight w:val="320"/>
            </w:trPr>
          </w:trPrChange>
        </w:trPr>
        <w:tc>
          <w:tcPr>
            <w:tcW w:w="3947" w:type="pct"/>
            <w:gridSpan w:val="8"/>
            <w:tcBorders>
              <w:top w:val="nil"/>
              <w:left w:val="nil"/>
              <w:bottom w:val="nil"/>
              <w:right w:val="nil"/>
            </w:tcBorders>
            <w:shd w:val="clear" w:color="auto" w:fill="auto"/>
            <w:noWrap/>
            <w:vAlign w:val="bottom"/>
            <w:hideMark/>
            <w:tcPrChange w:id="2467" w:author="Microsoft Office User" w:date="2018-12-16T18:34:00Z">
              <w:tcPr>
                <w:tcW w:w="10276" w:type="dxa"/>
                <w:gridSpan w:val="11"/>
                <w:tcBorders>
                  <w:top w:val="nil"/>
                  <w:left w:val="nil"/>
                  <w:bottom w:val="nil"/>
                  <w:right w:val="nil"/>
                </w:tcBorders>
                <w:shd w:val="clear" w:color="auto" w:fill="auto"/>
                <w:noWrap/>
                <w:vAlign w:val="bottom"/>
                <w:hideMark/>
              </w:tcPr>
            </w:tcPrChange>
          </w:tcPr>
          <w:p w14:paraId="3E610F64" w14:textId="77777777" w:rsidR="0009723C" w:rsidRPr="0009723C" w:rsidRDefault="0009723C" w:rsidP="0009723C">
            <w:pPr>
              <w:rPr>
                <w:ins w:id="2468" w:author="Microsoft Office User" w:date="2018-12-16T18:33:00Z"/>
                <w:rFonts w:ascii="Calibri" w:hAnsi="Calibri" w:cs="Calibri"/>
                <w:color w:val="000000"/>
                <w:lang w:val="en-US"/>
                <w:rPrChange w:id="2469" w:author="Microsoft Office User" w:date="2018-12-16T18:33:00Z">
                  <w:rPr>
                    <w:ins w:id="2470" w:author="Microsoft Office User" w:date="2018-12-16T18:33:00Z"/>
                    <w:rFonts w:ascii="Calibri" w:hAnsi="Calibri" w:cs="Calibri"/>
                    <w:color w:val="000000"/>
                  </w:rPr>
                </w:rPrChange>
              </w:rPr>
            </w:pPr>
            <w:ins w:id="2471" w:author="Microsoft Office User" w:date="2018-12-16T18:33:00Z">
              <w:r w:rsidRPr="0009723C">
                <w:rPr>
                  <w:rFonts w:ascii="Calibri" w:hAnsi="Calibri" w:cs="Calibri"/>
                  <w:color w:val="000000"/>
                  <w:lang w:val="en-US"/>
                  <w:rPrChange w:id="2472" w:author="Microsoft Office User" w:date="2018-12-16T18:33:00Z">
                    <w:rPr>
                      <w:rFonts w:ascii="Calibri" w:hAnsi="Calibri" w:cs="Calibri"/>
                      <w:color w:val="000000"/>
                    </w:rPr>
                  </w:rPrChange>
                </w:rPr>
                <w:t>Note: scores left of slash represent data from high school, right of slash represent data from college</w:t>
              </w:r>
            </w:ins>
          </w:p>
        </w:tc>
        <w:tc>
          <w:tcPr>
            <w:tcW w:w="540" w:type="pct"/>
            <w:tcBorders>
              <w:top w:val="nil"/>
              <w:left w:val="nil"/>
              <w:bottom w:val="nil"/>
              <w:right w:val="nil"/>
            </w:tcBorders>
            <w:shd w:val="clear" w:color="auto" w:fill="auto"/>
            <w:noWrap/>
            <w:vAlign w:val="bottom"/>
            <w:hideMark/>
            <w:tcPrChange w:id="2473" w:author="Microsoft Office User" w:date="2018-12-16T18:34:00Z">
              <w:tcPr>
                <w:tcW w:w="1434" w:type="dxa"/>
                <w:tcBorders>
                  <w:top w:val="nil"/>
                  <w:left w:val="nil"/>
                  <w:bottom w:val="nil"/>
                  <w:right w:val="nil"/>
                </w:tcBorders>
                <w:shd w:val="clear" w:color="auto" w:fill="auto"/>
                <w:noWrap/>
                <w:vAlign w:val="bottom"/>
                <w:hideMark/>
              </w:tcPr>
            </w:tcPrChange>
          </w:tcPr>
          <w:p w14:paraId="2C984413" w14:textId="77777777" w:rsidR="0009723C" w:rsidRPr="0009723C" w:rsidRDefault="0009723C" w:rsidP="0009723C">
            <w:pPr>
              <w:rPr>
                <w:ins w:id="2474" w:author="Microsoft Office User" w:date="2018-12-16T18:33:00Z"/>
                <w:rFonts w:ascii="Calibri" w:hAnsi="Calibri" w:cs="Calibri"/>
                <w:color w:val="000000"/>
                <w:lang w:val="en-US"/>
                <w:rPrChange w:id="2475" w:author="Microsoft Office User" w:date="2018-12-16T18:33:00Z">
                  <w:rPr>
                    <w:ins w:id="2476" w:author="Microsoft Office User" w:date="2018-12-16T18:33:00Z"/>
                    <w:rFonts w:ascii="Calibri" w:hAnsi="Calibri" w:cs="Calibri"/>
                    <w:color w:val="000000"/>
                  </w:rPr>
                </w:rPrChange>
              </w:rPr>
            </w:pPr>
          </w:p>
        </w:tc>
        <w:tc>
          <w:tcPr>
            <w:tcW w:w="513" w:type="pct"/>
            <w:tcBorders>
              <w:top w:val="nil"/>
              <w:left w:val="nil"/>
              <w:bottom w:val="nil"/>
              <w:right w:val="nil"/>
            </w:tcBorders>
            <w:shd w:val="clear" w:color="auto" w:fill="auto"/>
            <w:noWrap/>
            <w:vAlign w:val="bottom"/>
            <w:hideMark/>
            <w:tcPrChange w:id="2477" w:author="Microsoft Office User" w:date="2018-12-16T18:34:00Z">
              <w:tcPr>
                <w:tcW w:w="1352" w:type="dxa"/>
                <w:tcBorders>
                  <w:top w:val="nil"/>
                  <w:left w:val="nil"/>
                  <w:bottom w:val="nil"/>
                  <w:right w:val="nil"/>
                </w:tcBorders>
                <w:shd w:val="clear" w:color="auto" w:fill="auto"/>
                <w:noWrap/>
                <w:vAlign w:val="bottom"/>
                <w:hideMark/>
              </w:tcPr>
            </w:tcPrChange>
          </w:tcPr>
          <w:p w14:paraId="68785116" w14:textId="77777777" w:rsidR="0009723C" w:rsidRPr="0009723C" w:rsidRDefault="0009723C" w:rsidP="0009723C">
            <w:pPr>
              <w:rPr>
                <w:ins w:id="2478" w:author="Microsoft Office User" w:date="2018-12-16T18:33:00Z"/>
                <w:sz w:val="20"/>
                <w:szCs w:val="20"/>
                <w:lang w:val="en-US"/>
                <w:rPrChange w:id="2479" w:author="Microsoft Office User" w:date="2018-12-16T18:33:00Z">
                  <w:rPr>
                    <w:ins w:id="2480" w:author="Microsoft Office User" w:date="2018-12-16T18:33:00Z"/>
                    <w:sz w:val="20"/>
                    <w:szCs w:val="20"/>
                  </w:rPr>
                </w:rPrChange>
              </w:rPr>
            </w:pPr>
          </w:p>
        </w:tc>
      </w:tr>
    </w:tbl>
    <w:p w14:paraId="0DDAC4C3" w14:textId="77777777" w:rsidR="00BF4DEB" w:rsidRPr="001653F1" w:rsidRDefault="00BF4DEB" w:rsidP="001653F1">
      <w:pPr>
        <w:pStyle w:val="Textoindependiente"/>
        <w:rPr>
          <w:ins w:id="2481" w:author="Microsoft Office User" w:date="2018-12-16T17:58:00Z"/>
        </w:rPr>
        <w:pPrChange w:id="2482" w:author="Microsoft Office User" w:date="2018-12-16T17:59:00Z">
          <w:pPr>
            <w:pStyle w:val="FirstParagraph"/>
            <w:ind w:firstLine="0"/>
          </w:pPr>
        </w:pPrChange>
      </w:pPr>
    </w:p>
    <w:p w14:paraId="784A3100" w14:textId="410564ED" w:rsidR="00EA382D" w:rsidDel="00E0412F" w:rsidRDefault="00C96047">
      <w:pPr>
        <w:pStyle w:val="Textoindependiente"/>
        <w:rPr>
          <w:del w:id="2483" w:author="Microsoft Office User" w:date="2018-12-13T17:33:00Z"/>
        </w:rPr>
      </w:pPr>
      <w:del w:id="2484" w:author="Microsoft Office User" w:date="2018-12-13T17:33:00Z">
        <w:r w:rsidDel="00E0412F">
          <w:delText>Our second set of hypothes</w:delText>
        </w:r>
        <w:r w:rsidR="00335A7E" w:rsidDel="00E0412F">
          <w:delText>e</w:delText>
        </w:r>
        <w:r w:rsidDel="00E0412F">
          <w:delText>s involve</w:delText>
        </w:r>
        <w:r w:rsidR="00335A7E" w:rsidDel="00E0412F">
          <w:delText>d</w:delText>
        </w:r>
        <w:r w:rsidDel="00E0412F">
          <w:delText xml:space="preserve"> predictions to academic achievement. Conscientiousness correlated with academic achievement with </w:delText>
        </w:r>
        <w:r w:rsidDel="00E0412F">
          <w:rPr>
            <w:i/>
          </w:rPr>
          <w:delText>r</w:delText>
        </w:r>
        <w:r w:rsidDel="00E0412F">
          <w:delText xml:space="preserve"> = 0.24, being the strongest correlation of all the set of dimensions. Openness correlated </w:delText>
        </w:r>
        <w:r w:rsidDel="00E0412F">
          <w:rPr>
            <w:i/>
          </w:rPr>
          <w:delText>r</w:delText>
        </w:r>
        <w:r w:rsidDel="00E0412F">
          <w:delText xml:space="preserve"> = 0.17 with the criterion. For H2.2, the model which included the facets again outperformed the dimensional model (</w:delText>
        </w:r>
        <w:r w:rsidDel="00E0412F">
          <w:rPr>
            <w:i/>
          </w:rPr>
          <w:delText>F</w:delText>
        </w:r>
        <w:r w:rsidDel="00E0412F">
          <w:delText xml:space="preserve"> = 5.83, p &lt; 0.001). The final model consisted of </w:delText>
        </w:r>
        <w:r w:rsidDel="00E0412F">
          <w:rPr>
            <w:i/>
          </w:rPr>
          <w:delText>Intellect</w:delText>
        </w:r>
        <w:r w:rsidDel="00E0412F">
          <w:delText xml:space="preserve"> (O9), </w:delText>
        </w:r>
        <w:r w:rsidDel="00E0412F">
          <w:rPr>
            <w:i/>
          </w:rPr>
          <w:delText>Willingness to learn</w:delText>
        </w:r>
        <w:r w:rsidDel="00E0412F">
          <w:delText xml:space="preserve"> (O7), </w:delText>
        </w:r>
        <w:r w:rsidDel="00E0412F">
          <w:rPr>
            <w:i/>
          </w:rPr>
          <w:delText>Interest in reading</w:delText>
        </w:r>
        <w:r w:rsidDel="00E0412F">
          <w:delText xml:space="preserve"> (O4), </w:delText>
        </w:r>
        <w:r w:rsidDel="00E0412F">
          <w:rPr>
            <w:i/>
          </w:rPr>
          <w:delText>Emotional robustness</w:delText>
        </w:r>
        <w:r w:rsidDel="00E0412F">
          <w:delText xml:space="preserve"> (N6), </w:delText>
        </w:r>
        <w:r w:rsidDel="00E0412F">
          <w:rPr>
            <w:i/>
          </w:rPr>
          <w:delText>Positive attitude</w:delText>
        </w:r>
        <w:r w:rsidDel="00E0412F">
          <w:delText xml:space="preserve"> (E4), </w:delText>
        </w:r>
        <w:r w:rsidDel="00E0412F">
          <w:rPr>
            <w:i/>
          </w:rPr>
          <w:delText>Sociability</w:delText>
        </w:r>
        <w:r w:rsidDel="00E0412F">
          <w:delText xml:space="preserve"> (E1), </w:delText>
        </w:r>
        <w:r w:rsidDel="00E0412F">
          <w:rPr>
            <w:i/>
          </w:rPr>
          <w:delText>Productivity</w:delText>
        </w:r>
        <w:r w:rsidDel="00E0412F">
          <w:delText xml:space="preserve"> (C9), </w:delText>
        </w:r>
        <w:r w:rsidDel="00E0412F">
          <w:rPr>
            <w:i/>
          </w:rPr>
          <w:delText>Goal orientation</w:delText>
        </w:r>
        <w:r w:rsidDel="00E0412F">
          <w:delText xml:space="preserve"> (C5), </w:delText>
        </w:r>
        <w:r w:rsidDel="00E0412F">
          <w:rPr>
            <w:i/>
          </w:rPr>
          <w:delText>Dominance</w:delText>
        </w:r>
        <w:r w:rsidDel="00E0412F">
          <w:delText xml:space="preserve"> (C1), </w:delText>
        </w:r>
        <w:r w:rsidDel="00E0412F">
          <w:rPr>
            <w:i/>
          </w:rPr>
          <w:delText>Genuineness</w:delText>
        </w:r>
        <w:r w:rsidDel="00E0412F">
          <w:delText xml:space="preserve"> (A7) and </w:delText>
        </w:r>
        <w:r w:rsidDel="00E0412F">
          <w:rPr>
            <w:i/>
          </w:rPr>
          <w:delText>Search for support</w:delText>
        </w:r>
        <w:r w:rsidDel="00E0412F">
          <w:delText xml:space="preserve"> (A5). None of the dimensions were entered in the model as they failed to be significative. The final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E0412F">
          <w:delText xml:space="preserve"> was 0.14.</w:delText>
        </w:r>
      </w:del>
    </w:p>
    <w:p w14:paraId="5146C9E8" w14:textId="5333579E" w:rsidR="00EA382D" w:rsidDel="00E0412F" w:rsidRDefault="00C96047" w:rsidP="00991DD4">
      <w:pPr>
        <w:pStyle w:val="Textoindependiente"/>
        <w:rPr>
          <w:del w:id="2485" w:author="Microsoft Office User" w:date="2018-12-13T17:33:00Z"/>
        </w:rPr>
      </w:pPr>
      <w:del w:id="2486" w:author="Microsoft Office User" w:date="2018-12-13T17:33:00Z">
        <w:r w:rsidDel="00E0412F">
          <w:delText>Our thirst set of hypothesis explored the relationship of personality with school absences. The facet level model outperformed the dimensional level (</w:delText>
        </w:r>
        <w:r w:rsidDel="00E0412F">
          <w:rPr>
            <w:i/>
          </w:rPr>
          <w:delText>F</w:delText>
        </w:r>
        <w:r w:rsidDel="00E0412F">
          <w:delText xml:space="preserve"> = 6.80, p &lt; 0.001), </w:delTex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Del="00E0412F">
          <w:delText xml:space="preserve"> = 0.11. The most important predictors were </w:delText>
        </w:r>
        <w:r w:rsidDel="00E0412F">
          <w:rPr>
            <w:i/>
          </w:rPr>
          <w:delText>Open mindedness</w:delText>
        </w:r>
        <w:r w:rsidDel="00E0412F">
          <w:delText xml:space="preserve"> (O3), </w:delText>
        </w:r>
        <w:r w:rsidDel="00E0412F">
          <w:rPr>
            <w:i/>
          </w:rPr>
          <w:delText>Wish to analyze</w:delText>
        </w:r>
        <w:r w:rsidDel="00E0412F">
          <w:delText xml:space="preserve"> (O6), </w:delText>
        </w:r>
        <w:r w:rsidDel="00E0412F">
          <w:rPr>
            <w:i/>
          </w:rPr>
          <w:delText>Interest in reading</w:delText>
        </w:r>
        <w:r w:rsidDel="00E0412F">
          <w:delText xml:space="preserve"> (O4), </w:delText>
        </w:r>
        <w:r w:rsidDel="00E0412F">
          <w:rPr>
            <w:i/>
          </w:rPr>
          <w:delText>Equanimity</w:delText>
        </w:r>
        <w:r w:rsidDel="00E0412F">
          <w:delText xml:space="preserve"> (N1) and </w:delText>
        </w:r>
        <w:r w:rsidDel="00E0412F">
          <w:rPr>
            <w:i/>
          </w:rPr>
          <w:delText>Genuineness</w:delText>
        </w:r>
        <w:r w:rsidDel="00E0412F">
          <w:delText xml:space="preserve"> (A7) inversely and </w:delText>
        </w:r>
        <w:r w:rsidDel="00E0412F">
          <w:rPr>
            <w:i/>
          </w:rPr>
          <w:delText>Carefreeness</w:delText>
        </w:r>
        <w:r w:rsidDel="00E0412F">
          <w:delText xml:space="preserve"> (N3) and </w:delText>
        </w:r>
        <w:r w:rsidDel="00E0412F">
          <w:rPr>
            <w:i/>
          </w:rPr>
          <w:delText>Low competitiveness</w:delText>
        </w:r>
        <w:r w:rsidDel="00E0412F">
          <w:delText xml:space="preserve"> (A3) directly related to abseentism. The facet level model reached a 12.6% of explained variability of abseentism.</w:delText>
        </w:r>
      </w:del>
    </w:p>
    <w:p w14:paraId="23BC9B54" w14:textId="77777777" w:rsidR="00427EDE" w:rsidRDefault="00427EDE" w:rsidP="00991DD4">
      <w:pPr>
        <w:pStyle w:val="Textoindependiente"/>
      </w:pPr>
    </w:p>
    <w:p w14:paraId="159FBB63" w14:textId="77777777" w:rsidR="00EA382D" w:rsidRDefault="00C96047">
      <w:pPr>
        <w:pStyle w:val="Ttulo2"/>
      </w:pPr>
      <w:bookmarkStart w:id="2487" w:name="study-2-german-sample"/>
      <w:bookmarkEnd w:id="2487"/>
      <w:r>
        <w:t>Study 2 – German Sample</w:t>
      </w:r>
    </w:p>
    <w:p w14:paraId="2BE47E96" w14:textId="77777777" w:rsidR="00991DD4" w:rsidRPr="00991DD4" w:rsidRDefault="00991DD4" w:rsidP="00991DD4">
      <w:pPr>
        <w:pStyle w:val="Textoindependiente"/>
      </w:pPr>
    </w:p>
    <w:p w14:paraId="77D90E1D" w14:textId="77777777" w:rsidR="00EA382D" w:rsidRDefault="00C96047">
      <w:pPr>
        <w:pStyle w:val="Ttulo3"/>
        <w:framePr w:wrap="around"/>
      </w:pPr>
      <w:bookmarkStart w:id="2488" w:name="participants-1"/>
      <w:bookmarkEnd w:id="2488"/>
      <w:r>
        <w:t>Participants</w:t>
      </w:r>
    </w:p>
    <w:p w14:paraId="5CFF75A1" w14:textId="77777777" w:rsidR="00EA382D" w:rsidRDefault="00991DD4" w:rsidP="00991DD4">
      <w:pPr>
        <w:pStyle w:val="FirstParagraph"/>
        <w:ind w:firstLine="0"/>
      </w:pPr>
      <w:r>
        <w:t xml:space="preserve">: </w:t>
      </w:r>
      <w:r w:rsidR="00C96047">
        <w:t>The representative sample consisted of 387 German speakers (49.10% male) with a mean age of 45.60 years (SD = 17.50). The data was collected in a test center.</w:t>
      </w:r>
    </w:p>
    <w:p w14:paraId="4F508E82" w14:textId="77777777" w:rsidR="00EA382D" w:rsidRDefault="00C96047">
      <w:pPr>
        <w:pStyle w:val="Ttulo3"/>
        <w:framePr w:wrap="around"/>
      </w:pPr>
      <w:bookmarkStart w:id="2489" w:name="measures-1"/>
      <w:bookmarkEnd w:id="2489"/>
      <w:r>
        <w:t>Measures</w:t>
      </w:r>
    </w:p>
    <w:p w14:paraId="6077F614" w14:textId="77777777" w:rsidR="00EA382D" w:rsidRDefault="00991DD4" w:rsidP="00991DD4">
      <w:pPr>
        <w:pStyle w:val="FirstParagraph"/>
        <w:ind w:firstLine="0"/>
      </w:pPr>
      <w:r>
        <w:t xml:space="preserve">: </w:t>
      </w:r>
      <w:r w:rsidR="00C96047">
        <w:t>The five items per facet derived from Study 1 were translated and back-translated by bilingual experts, creating a German version of the measure used there. The translated items can be found in appendix B.</w:t>
      </w:r>
    </w:p>
    <w:p w14:paraId="752849D5" w14:textId="77777777" w:rsidR="00EA382D" w:rsidRDefault="00C96047">
      <w:pPr>
        <w:pStyle w:val="Ttulo2"/>
      </w:pPr>
      <w:bookmarkStart w:id="2490" w:name="procedure-1"/>
      <w:bookmarkEnd w:id="2490"/>
      <w:r>
        <w:t>Procedure</w:t>
      </w:r>
    </w:p>
    <w:p w14:paraId="25A57827" w14:textId="77777777" w:rsidR="00991DD4" w:rsidRPr="00991DD4" w:rsidRDefault="00991DD4" w:rsidP="00991DD4">
      <w:pPr>
        <w:pStyle w:val="Textoindependiente"/>
      </w:pPr>
    </w:p>
    <w:p w14:paraId="57FF28BD" w14:textId="77777777" w:rsidR="00EA382D" w:rsidRDefault="00C96047">
      <w:pPr>
        <w:pStyle w:val="Ttulo3"/>
        <w:framePr w:wrap="around"/>
      </w:pPr>
      <w:bookmarkStart w:id="2491" w:name="step-1-examining-the-structure."/>
      <w:bookmarkEnd w:id="2491"/>
      <w:r>
        <w:t>Step 1 – Examining the structure</w:t>
      </w:r>
    </w:p>
    <w:p w14:paraId="72CAB9D1" w14:textId="77777777" w:rsidR="00EA382D" w:rsidRDefault="00991DD4" w:rsidP="00991DD4">
      <w:pPr>
        <w:pStyle w:val="FirstParagraph"/>
        <w:ind w:firstLine="0"/>
      </w:pPr>
      <w:r>
        <w:t xml:space="preserve">: </w:t>
      </w:r>
      <w:r w:rsidR="00C96047">
        <w:t xml:space="preserve">To check the facet structure Study 1 delivered, multiple confirmatory factor analyses were calculated via </w:t>
      </w:r>
      <w:proofErr w:type="spellStart"/>
      <w:r w:rsidR="00C96047">
        <w:t>Mplus</w:t>
      </w:r>
      <w:proofErr w:type="spellEnd"/>
      <w:r w:rsidR="00C96047">
        <w:t xml:space="preserve">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66477AFD" w14:textId="77777777" w:rsidR="00EA382D" w:rsidRDefault="00C96047">
      <w:pPr>
        <w:pStyle w:val="Ttulo3"/>
        <w:framePr w:wrap="around"/>
      </w:pPr>
      <w:bookmarkStart w:id="2492" w:name="step-2-testing-for-measurement-invarianc"/>
      <w:bookmarkEnd w:id="2492"/>
      <w:r>
        <w:t>Step 2 – Testing for measurement invariance</w:t>
      </w:r>
    </w:p>
    <w:p w14:paraId="5F4623AF" w14:textId="77777777" w:rsidR="00EA382D" w:rsidRDefault="00991DD4" w:rsidP="00991DD4">
      <w:pPr>
        <w:pStyle w:val="FirstParagraph"/>
        <w:ind w:firstLine="0"/>
      </w:pPr>
      <w:r>
        <w:lastRenderedPageBreak/>
        <w:t xml:space="preserve">: </w:t>
      </w:r>
      <w:r w:rsidR="00C96047">
        <w:t xml:space="preserve">In a next step, measurement invariance between German and US samples was examined. We followed the procedure suggested by Sass (2011) and tested </w:t>
      </w:r>
      <w:proofErr w:type="spellStart"/>
      <w:r w:rsidR="00C96047">
        <w:t>configural</w:t>
      </w:r>
      <w:proofErr w:type="spellEnd"/>
      <w:r w:rsidR="00C96047">
        <w:t xml:space="preserve">, factorial and strong factorial invariance. The cutoffs suggested by Chen (2007) were applied to compare model fits. According to this </w:t>
      </w:r>
      <w:proofErr w:type="spellStart"/>
      <w:r w:rsidR="00C96047">
        <w:t>configural</w:t>
      </w:r>
      <w:proofErr w:type="spellEnd"/>
      <w:r w:rsidR="00C96047">
        <w:t xml:space="preserve">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and </w:t>
      </w:r>
      <m:oMath>
        <m:r>
          <w:rPr>
            <w:rFonts w:ascii="Cambria Math" w:hAnsi="Cambria Math"/>
          </w:rPr>
          <m:t>Δ</m:t>
        </m:r>
      </m:oMath>
      <w:r w:rsidR="00C96047">
        <w:t xml:space="preserve"> SRMR &lt; .03, at which the limit to strong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w:t>
      </w:r>
      <m:oMath>
        <m:r>
          <w:rPr>
            <w:rFonts w:ascii="Cambria Math" w:hAnsi="Cambria Math"/>
          </w:rPr>
          <m:t>Δ</m:t>
        </m:r>
      </m:oMath>
      <w:r w:rsidR="00C96047">
        <w:t xml:space="preserve"> SRMR &lt; .01 as suggested by Chen (2007).</w:t>
      </w:r>
    </w:p>
    <w:p w14:paraId="20D3E05F" w14:textId="77777777" w:rsidR="00EA382D" w:rsidRDefault="00C96047">
      <w:pPr>
        <w:pStyle w:val="Ttulo2"/>
      </w:pPr>
      <w:bookmarkStart w:id="2493" w:name="results-1"/>
      <w:bookmarkEnd w:id="2493"/>
      <w:r>
        <w:t>Results</w:t>
      </w:r>
    </w:p>
    <w:p w14:paraId="7B535049" w14:textId="77777777" w:rsidR="00991DD4" w:rsidRPr="00991DD4" w:rsidRDefault="00991DD4" w:rsidP="00991DD4">
      <w:pPr>
        <w:pStyle w:val="Textoindependiente"/>
      </w:pPr>
    </w:p>
    <w:p w14:paraId="463BEE11" w14:textId="77777777" w:rsidR="00EA382D" w:rsidRDefault="00C96047">
      <w:pPr>
        <w:pStyle w:val="Ttulo3"/>
        <w:framePr w:wrap="around"/>
      </w:pPr>
      <w:bookmarkStart w:id="2494" w:name="results-of-cfa"/>
      <w:bookmarkEnd w:id="2494"/>
      <w:r>
        <w:t>Results of CFA</w:t>
      </w:r>
    </w:p>
    <w:p w14:paraId="0428CB3C" w14:textId="4066BBC7" w:rsidR="00EA382D" w:rsidRDefault="00991DD4" w:rsidP="00991DD4">
      <w:pPr>
        <w:pStyle w:val="FirstParagraph"/>
        <w:ind w:firstLine="0"/>
      </w:pPr>
      <w:r>
        <w:t xml:space="preserve">: </w:t>
      </w:r>
      <w:r w:rsidR="00C96047">
        <w:t xml:space="preserve">The measurement models of the American sample were replicated for the reduced number of items per facet. Model fits can also be seen in </w:t>
      </w:r>
      <w:r w:rsidR="00C96047">
        <w:rPr>
          <w:i/>
        </w:rPr>
        <w:t>Table 3</w:t>
      </w:r>
      <w:r w:rsidR="00C96047">
        <w:t xml:space="preserve">. The ESEM with all five </w:t>
      </w:r>
      <w:del w:id="2495" w:author="Microsoft Office User" w:date="2018-12-03T17:58:00Z">
        <w:r w:rsidR="00C96047" w:rsidDel="008A476A">
          <w:delText xml:space="preserve">domains </w:delText>
        </w:r>
      </w:del>
      <w:ins w:id="2496" w:author="Microsoft Office User" w:date="2018-12-03T17:58:00Z">
        <w:r w:rsidR="008A476A">
          <w:t xml:space="preserve">dimensions </w:t>
        </w:r>
      </w:ins>
      <w:r w:rsidR="00C96047">
        <w:t xml:space="preserve">showed a relatively good fit to the data with CFI = .82, RMSEA = .078, SRMR = .044. </w:t>
      </w:r>
      <w:r w:rsidR="00C96047">
        <w:rPr>
          <w:i/>
        </w:rPr>
        <w:t xml:space="preserve">Table </w:t>
      </w:r>
      <w:r w:rsidR="00427EDE">
        <w:rPr>
          <w:i/>
        </w:rPr>
        <w:t>5</w:t>
      </w:r>
      <w:r w:rsidR="00C96047">
        <w:t xml:space="preserve"> shows the ESEM factor loadings for the German sample. All facets loaded significantly on their intended </w:t>
      </w:r>
      <w:del w:id="2497" w:author="Microsoft Office User" w:date="2018-12-03T17:58:00Z">
        <w:r w:rsidR="00C96047" w:rsidDel="008A476A">
          <w:delText>domain</w:delText>
        </w:r>
      </w:del>
      <w:ins w:id="2498" w:author="Microsoft Office User" w:date="2018-12-03T17:58:00Z">
        <w:r w:rsidR="008A476A">
          <w:t>dimension</w:t>
        </w:r>
      </w:ins>
      <w:r w:rsidR="00C96047">
        <w:t>.</w:t>
      </w:r>
    </w:p>
    <w:p w14:paraId="2C097418" w14:textId="77777777" w:rsidR="00CD3468" w:rsidRDefault="00CD3468" w:rsidP="00CD3468">
      <w:pPr>
        <w:pStyle w:val="Textoindependiente"/>
      </w:pPr>
    </w:p>
    <w:p w14:paraId="01B79883" w14:textId="77777777" w:rsidR="00CD3468" w:rsidRDefault="00CD3468" w:rsidP="00CD3468">
      <w:pPr>
        <w:pStyle w:val="Textoindependiente"/>
      </w:pPr>
      <w:r>
        <w:rPr>
          <w:noProof/>
        </w:rPr>
        <w:lastRenderedPageBreak/>
        <w:drawing>
          <wp:inline distT="0" distB="0" distL="0" distR="0" wp14:anchorId="3AAAABC3" wp14:editId="408C343A">
            <wp:extent cx="5971540" cy="7062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p>
    <w:p w14:paraId="7B627A41" w14:textId="77777777" w:rsidR="00CD3468" w:rsidRDefault="00CD3468" w:rsidP="00CD3468">
      <w:pPr>
        <w:pStyle w:val="Textoindependiente"/>
      </w:pPr>
    </w:p>
    <w:p w14:paraId="0BF91750" w14:textId="77777777" w:rsidR="00CD3468" w:rsidRDefault="00CD3468" w:rsidP="00CD3468">
      <w:pPr>
        <w:pStyle w:val="Textoindependiente"/>
      </w:pPr>
    </w:p>
    <w:p w14:paraId="6E0020AA" w14:textId="77777777" w:rsidR="00CD3468" w:rsidRPr="00CD3468" w:rsidRDefault="00CD3468" w:rsidP="00CD3468">
      <w:pPr>
        <w:pStyle w:val="Textoindependiente"/>
      </w:pPr>
    </w:p>
    <w:p w14:paraId="15F21A56" w14:textId="77777777" w:rsidR="00EA382D" w:rsidRDefault="00C96047">
      <w:pPr>
        <w:pStyle w:val="Ttulo3"/>
        <w:framePr w:wrap="around"/>
      </w:pPr>
      <w:bookmarkStart w:id="2499" w:name="results-of-mi"/>
      <w:bookmarkEnd w:id="2499"/>
      <w:r>
        <w:t>Results of MI</w:t>
      </w:r>
    </w:p>
    <w:p w14:paraId="03E92365" w14:textId="6D603569" w:rsidR="00EA382D" w:rsidRDefault="00991DD4" w:rsidP="00991DD4">
      <w:pPr>
        <w:pStyle w:val="FirstParagraph"/>
        <w:ind w:firstLine="0"/>
      </w:pPr>
      <w:r>
        <w:t xml:space="preserve">: </w:t>
      </w:r>
      <w:r w:rsidR="00C96047">
        <w:t xml:space="preserve">For analyzing measurement </w:t>
      </w:r>
      <w:proofErr w:type="gramStart"/>
      <w:r w:rsidR="00C96047">
        <w:t>invariance</w:t>
      </w:r>
      <w:proofErr w:type="gramEnd"/>
      <w:r w:rsidR="00C96047">
        <w:t xml:space="preserve"> the latest facet model structure (with additional facets) was taken. The results are shown in Table </w:t>
      </w:r>
      <w:r w:rsidR="00427EDE">
        <w:t>6</w:t>
      </w:r>
      <w:r w:rsidR="00C96047">
        <w:t xml:space="preserve">. </w:t>
      </w:r>
      <w:proofErr w:type="spellStart"/>
      <w:r w:rsidR="00C96047">
        <w:t>Configural</w:t>
      </w:r>
      <w:proofErr w:type="spellEnd"/>
      <w:r w:rsidR="00C96047">
        <w:t xml:space="preserve"> measurement invariance could be shown for the facets </w:t>
      </w:r>
      <w:commentRangeStart w:id="2500"/>
      <w:commentRangeStart w:id="2501"/>
      <w:r w:rsidR="00C96047">
        <w:rPr>
          <w:i/>
        </w:rPr>
        <w:t>Appreciation</w:t>
      </w:r>
      <w:r w:rsidR="00C96047">
        <w:t xml:space="preserve">, </w:t>
      </w:r>
      <w:r w:rsidR="00DB1AF7" w:rsidRPr="00633156">
        <w:rPr>
          <w:rFonts w:ascii="Arial" w:eastAsia="Times New Roman" w:hAnsi="Arial" w:cs="Arial"/>
          <w:i/>
          <w:sz w:val="20"/>
          <w:szCs w:val="20"/>
          <w:lang w:val="en-GB" w:eastAsia="es-ES_tradnl"/>
          <w:rPrChange w:id="2502" w:author="Microsoft Office User" w:date="2018-11-15T23:48:00Z">
            <w:rPr>
              <w:rFonts w:ascii="Arial" w:eastAsia="Times New Roman" w:hAnsi="Arial" w:cs="Arial"/>
              <w:i/>
              <w:sz w:val="20"/>
              <w:szCs w:val="20"/>
              <w:lang w:val="es-ES" w:eastAsia="es-ES_tradnl"/>
            </w:rPr>
          </w:rPrChange>
        </w:rPr>
        <w:t>Low Competitiveness</w:t>
      </w:r>
      <w:r w:rsidR="00C96047">
        <w:t xml:space="preserve">, </w:t>
      </w:r>
      <w:r w:rsidR="00360DF3" w:rsidRPr="00633156">
        <w:rPr>
          <w:i/>
        </w:rPr>
        <w:t>Readiness to give feedback</w:t>
      </w:r>
      <w:r w:rsidR="00360DF3">
        <w:t xml:space="preserve">, </w:t>
      </w:r>
      <w:r w:rsidR="00DB1AF7">
        <w:rPr>
          <w:i/>
        </w:rPr>
        <w:t>Search for support</w:t>
      </w:r>
      <w:r w:rsidR="00C96047">
        <w:t xml:space="preserve">, </w:t>
      </w:r>
      <w:proofErr w:type="spellStart"/>
      <w:r w:rsidR="00DB1AF7">
        <w:rPr>
          <w:i/>
        </w:rPr>
        <w:t>Genuiness</w:t>
      </w:r>
      <w:proofErr w:type="spellEnd"/>
      <w:r w:rsidR="00C96047">
        <w:t xml:space="preserve">, </w:t>
      </w:r>
      <w:r w:rsidR="00C96047">
        <w:rPr>
          <w:i/>
        </w:rPr>
        <w:t>Altruism</w:t>
      </w:r>
      <w:r w:rsidR="00C96047">
        <w:t xml:space="preserve"> (facets of Agreeableness), </w:t>
      </w:r>
      <w:r w:rsidR="00DB1AF7">
        <w:rPr>
          <w:i/>
        </w:rPr>
        <w:t>Persistence</w:t>
      </w:r>
      <w:r w:rsidR="00C96047">
        <w:t xml:space="preserve">, </w:t>
      </w:r>
      <w:r w:rsidR="00C96047">
        <w:rPr>
          <w:i/>
        </w:rPr>
        <w:t xml:space="preserve">Task </w:t>
      </w:r>
      <w:commentRangeEnd w:id="2500"/>
      <w:r w:rsidR="00CD3468">
        <w:rPr>
          <w:rStyle w:val="Refdecomentario"/>
          <w:rFonts w:asciiTheme="minorHAnsi" w:hAnsiTheme="minorHAnsi"/>
        </w:rPr>
        <w:commentReference w:id="2500"/>
      </w:r>
      <w:commentRangeEnd w:id="2501"/>
      <w:r w:rsidR="00335A7E">
        <w:rPr>
          <w:rStyle w:val="Refdecomentario"/>
          <w:rFonts w:asciiTheme="minorHAnsi" w:hAnsiTheme="minorHAnsi"/>
        </w:rPr>
        <w:commentReference w:id="2501"/>
      </w:r>
      <w:r w:rsidR="00C96047">
        <w:rPr>
          <w:i/>
        </w:rPr>
        <w:t>Planning</w:t>
      </w:r>
      <w:r w:rsidR="00C96047">
        <w:t xml:space="preserve">, </w:t>
      </w:r>
      <w:r w:rsidR="00C96047">
        <w:rPr>
          <w:i/>
        </w:rPr>
        <w:t>Goal-orientation</w:t>
      </w:r>
      <w:r w:rsidR="00C96047">
        <w:t xml:space="preserve">, </w:t>
      </w:r>
      <w:r w:rsidR="00DB1AF7">
        <w:rPr>
          <w:i/>
        </w:rPr>
        <w:t>Wish to work</w:t>
      </w:r>
      <w:r w:rsidR="00C96047">
        <w:t xml:space="preserve">, </w:t>
      </w:r>
      <w:r w:rsidR="00DB1AF7">
        <w:rPr>
          <w:i/>
        </w:rPr>
        <w:t>Productivity</w:t>
      </w:r>
      <w:r w:rsidR="00DB1AF7">
        <w:t xml:space="preserve"> </w:t>
      </w:r>
      <w:r w:rsidR="00C96047">
        <w:t xml:space="preserve">(facets of Conscientiousness), </w:t>
      </w:r>
      <w:r w:rsidR="00DB1AF7">
        <w:rPr>
          <w:i/>
        </w:rPr>
        <w:t>Forcefulness</w:t>
      </w:r>
      <w:r w:rsidR="00C96047">
        <w:t xml:space="preserve">, </w:t>
      </w:r>
      <w:r w:rsidR="00DB1AF7">
        <w:rPr>
          <w:i/>
        </w:rPr>
        <w:t>Energy, Conviviality</w:t>
      </w:r>
      <w:r w:rsidR="00DB1AF7">
        <w:t xml:space="preserve"> </w:t>
      </w:r>
      <w:r w:rsidR="00C96047">
        <w:t xml:space="preserve">(facets of Extraversion), </w:t>
      </w:r>
      <w:r w:rsidR="00DB1AF7">
        <w:rPr>
          <w:i/>
        </w:rPr>
        <w:t>Equanimity</w:t>
      </w:r>
      <w:r w:rsidR="00C96047">
        <w:t xml:space="preserve">, </w:t>
      </w:r>
      <w:r w:rsidR="00C96047">
        <w:rPr>
          <w:i/>
        </w:rPr>
        <w:t>Self-Attention</w:t>
      </w:r>
      <w:r w:rsidR="00C96047">
        <w:t xml:space="preserve"> (facets of Neuroticism), </w:t>
      </w:r>
      <w:r w:rsidR="00DB1AF7">
        <w:rPr>
          <w:i/>
        </w:rPr>
        <w:t>Creativity</w:t>
      </w:r>
      <w:r w:rsidR="00C96047">
        <w:t xml:space="preserve">, </w:t>
      </w:r>
      <w:r w:rsidR="00DB1AF7">
        <w:rPr>
          <w:i/>
        </w:rPr>
        <w:t>Wish for variety</w:t>
      </w:r>
      <w:r w:rsidR="00C96047">
        <w:t xml:space="preserve">, </w:t>
      </w:r>
      <w:r w:rsidR="00C96047">
        <w:rPr>
          <w:i/>
        </w:rPr>
        <w:t>Open</w:t>
      </w:r>
      <w:r w:rsidR="00DB1AF7">
        <w:rPr>
          <w:i/>
        </w:rPr>
        <w:t>-</w:t>
      </w:r>
      <w:proofErr w:type="spellStart"/>
      <w:r w:rsidR="00C96047">
        <w:rPr>
          <w:i/>
        </w:rPr>
        <w:t>mindednes</w:t>
      </w:r>
      <w:proofErr w:type="spellEnd"/>
      <w:r w:rsidR="00C96047">
        <w:t xml:space="preserve">, </w:t>
      </w:r>
      <w:r w:rsidR="00DB1AF7">
        <w:rPr>
          <w:i/>
        </w:rPr>
        <w:t>Willingness to learn</w:t>
      </w:r>
      <w:r w:rsidR="00C96047">
        <w:t xml:space="preserve">, </w:t>
      </w:r>
      <w:r w:rsidR="00DB1AF7">
        <w:rPr>
          <w:i/>
        </w:rPr>
        <w:t>Sensitivity</w:t>
      </w:r>
      <w:r w:rsidR="00C96047">
        <w:t xml:space="preserve"> and </w:t>
      </w:r>
      <w:r w:rsidR="00C96047">
        <w:rPr>
          <w:i/>
        </w:rPr>
        <w:t>Intellect</w:t>
      </w:r>
      <w:r w:rsidR="00C96047">
        <w:t xml:space="preserve"> (facets of Openness).</w:t>
      </w:r>
    </w:p>
    <w:p w14:paraId="21FF9E7A" w14:textId="2306C06B" w:rsidR="00EA382D" w:rsidRDefault="00C96047">
      <w:pPr>
        <w:pStyle w:val="Textoindependiente"/>
      </w:pPr>
      <w:r>
        <w:t xml:space="preserve">Factorial measurement invariance could be shown for the facets </w:t>
      </w:r>
      <w:r w:rsidR="00DB1AF7">
        <w:rPr>
          <w:i/>
        </w:rPr>
        <w:t>Integrity</w:t>
      </w:r>
      <w:r>
        <w:t xml:space="preserve">, </w:t>
      </w:r>
      <w:r w:rsidR="00DB1AF7">
        <w:rPr>
          <w:i/>
        </w:rPr>
        <w:t>Good faith</w:t>
      </w:r>
      <w:r w:rsidR="00DB1AF7">
        <w:t xml:space="preserve"> </w:t>
      </w:r>
      <w:r>
        <w:t xml:space="preserve">(facets of Agreeableness), </w:t>
      </w:r>
      <w:r w:rsidR="00DB1AF7">
        <w:rPr>
          <w:i/>
        </w:rPr>
        <w:t>Dominance</w:t>
      </w:r>
      <w:r>
        <w:t xml:space="preserve">, </w:t>
      </w:r>
      <w:r>
        <w:rPr>
          <w:i/>
        </w:rPr>
        <w:t>Self</w:t>
      </w:r>
      <w:r w:rsidR="00DB1AF7">
        <w:rPr>
          <w:i/>
        </w:rPr>
        <w:t>-</w:t>
      </w:r>
      <w:r w:rsidR="00360DF3">
        <w:rPr>
          <w:i/>
        </w:rPr>
        <w:t>Discipline,</w:t>
      </w:r>
      <w:r>
        <w:t xml:space="preserve"> </w:t>
      </w:r>
      <w:r w:rsidR="00DB1AF7">
        <w:rPr>
          <w:i/>
        </w:rPr>
        <w:t>Carefulness</w:t>
      </w:r>
      <w:r>
        <w:t xml:space="preserve">, </w:t>
      </w:r>
      <w:r w:rsidR="00DB1AF7">
        <w:rPr>
          <w:i/>
        </w:rPr>
        <w:t>Orderliness</w:t>
      </w:r>
      <w:r>
        <w:t xml:space="preserve"> (facets of Conscientiousness), </w:t>
      </w:r>
      <w:r w:rsidR="00DB1AF7">
        <w:rPr>
          <w:i/>
        </w:rPr>
        <w:t xml:space="preserve">Readiness to take risks, </w:t>
      </w:r>
      <w:r w:rsidR="00DB1AF7">
        <w:t>Wish for affiliation</w:t>
      </w:r>
      <w:r>
        <w:t xml:space="preserve">, </w:t>
      </w:r>
      <w:r w:rsidR="00DB1AF7">
        <w:rPr>
          <w:i/>
        </w:rPr>
        <w:t>Positive attitude</w:t>
      </w:r>
      <w:r>
        <w:t xml:space="preserve">, </w:t>
      </w:r>
      <w:r>
        <w:rPr>
          <w:i/>
        </w:rPr>
        <w:t>Humor</w:t>
      </w:r>
      <w:r w:rsidR="00DB1AF7">
        <w:rPr>
          <w:i/>
        </w:rPr>
        <w:t>, Communicativeness</w:t>
      </w:r>
      <w:r>
        <w:t xml:space="preserve"> (facets of Extraversion), </w:t>
      </w:r>
      <w:r w:rsidR="00DB1AF7">
        <w:rPr>
          <w:i/>
        </w:rPr>
        <w:t>Confidence,</w:t>
      </w:r>
      <w:r>
        <w:t xml:space="preserve"> </w:t>
      </w:r>
      <w:r w:rsidR="00DB1AF7">
        <w:rPr>
          <w:i/>
        </w:rPr>
        <w:t>Carefreeness</w:t>
      </w:r>
      <w:r>
        <w:t xml:space="preserve">, </w:t>
      </w:r>
      <w:r w:rsidR="00DB1AF7">
        <w:rPr>
          <w:i/>
        </w:rPr>
        <w:t>Mental balance</w:t>
      </w:r>
      <w:r>
        <w:t xml:space="preserve">, </w:t>
      </w:r>
      <w:r w:rsidR="00DB1AF7">
        <w:rPr>
          <w:i/>
        </w:rPr>
        <w:t>Drive</w:t>
      </w:r>
      <w:r>
        <w:t xml:space="preserve">, </w:t>
      </w:r>
      <w:r w:rsidR="00DB1AF7">
        <w:rPr>
          <w:i/>
        </w:rPr>
        <w:t>Emotional robustness</w:t>
      </w:r>
      <w:r w:rsidR="00DB1AF7">
        <w:t xml:space="preserve"> </w:t>
      </w:r>
      <w:r>
        <w:t xml:space="preserve">(facets of Neuroticism), </w:t>
      </w:r>
      <w:r w:rsidR="00DB1AF7">
        <w:rPr>
          <w:i/>
        </w:rPr>
        <w:t>Interest in reading</w:t>
      </w:r>
      <w:r>
        <w:t xml:space="preserve">, </w:t>
      </w:r>
      <w:r w:rsidR="00DB1AF7">
        <w:rPr>
          <w:i/>
        </w:rPr>
        <w:t>Artistic interest</w:t>
      </w:r>
      <w:r>
        <w:t xml:space="preserve"> and </w:t>
      </w:r>
      <w:r w:rsidR="00DB1AF7">
        <w:rPr>
          <w:i/>
        </w:rPr>
        <w:t>Wish to analyze</w:t>
      </w:r>
      <w:r>
        <w:t xml:space="preserve"> (facets of Openness).</w:t>
      </w:r>
    </w:p>
    <w:p w14:paraId="666F7E6B" w14:textId="78A10469" w:rsidR="00EA382D" w:rsidRDefault="00C96047">
      <w:pPr>
        <w:pStyle w:val="Textoindependiente"/>
      </w:pPr>
      <w:r>
        <w:t xml:space="preserve">The only facet with strong factorial measurement invariance was </w:t>
      </w:r>
      <w:r w:rsidR="00360DF3">
        <w:rPr>
          <w:i/>
        </w:rPr>
        <w:t>Sociability</w:t>
      </w:r>
      <w:r>
        <w:t xml:space="preserve">, a facet of </w:t>
      </w:r>
      <w:r w:rsidR="00360DF3">
        <w:t>Extraversion</w:t>
      </w:r>
      <w:r>
        <w:t>.</w:t>
      </w:r>
    </w:p>
    <w:p w14:paraId="5E51AF61" w14:textId="77777777" w:rsidR="00CD3468" w:rsidRDefault="00CD3468">
      <w:pPr>
        <w:pStyle w:val="Textoindependiente"/>
      </w:pPr>
    </w:p>
    <w:p w14:paraId="7EC1F447" w14:textId="77777777" w:rsidR="00CD3468" w:rsidRDefault="00CD3468">
      <w:pPr>
        <w:pStyle w:val="Textoindependiente"/>
      </w:pPr>
    </w:p>
    <w:p w14:paraId="71C5320A" w14:textId="77777777" w:rsidR="00CD3468" w:rsidRDefault="00CD3468">
      <w:pPr>
        <w:pStyle w:val="Textoindependiente"/>
      </w:pPr>
    </w:p>
    <w:p w14:paraId="351D995A" w14:textId="77777777" w:rsidR="00427EDE" w:rsidRDefault="00427EDE">
      <w:pPr>
        <w:pStyle w:val="Textoindependiente"/>
      </w:pPr>
      <w:r>
        <w:t>Table 6. Metric invariance</w:t>
      </w:r>
    </w:p>
    <w:p w14:paraId="4B90E4F1" w14:textId="77777777" w:rsidR="00991DD4" w:rsidRDefault="00991DD4">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Dimension</w:t>
            </w:r>
            <w:proofErr w:type="spellEnd"/>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rPr>
                <w:sz w:val="20"/>
                <w:szCs w:val="20"/>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F96E9D" w14:textId="54331B84" w:rsidR="00991DD4" w:rsidRPr="00991DD4" w:rsidRDefault="00404141" w:rsidP="00991DD4">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311560EA" w14:textId="47B37C08" w:rsidR="00991DD4" w:rsidRPr="00991DD4" w:rsidRDefault="00991DD4" w:rsidP="00991DD4">
            <w:pPr>
              <w:rPr>
                <w:rFonts w:ascii="Arial" w:hAnsi="Arial" w:cs="Arial"/>
                <w:sz w:val="20"/>
                <w:szCs w:val="20"/>
              </w:rPr>
            </w:pP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4B55C4EF" w14:textId="77777777" w:rsidR="00991DD4" w:rsidRPr="00633156" w:rsidRDefault="00991DD4" w:rsidP="00991DD4">
            <w:pPr>
              <w:rPr>
                <w:rFonts w:ascii="Arial" w:hAnsi="Arial" w:cs="Arial"/>
                <w:sz w:val="20"/>
                <w:szCs w:val="20"/>
                <w:lang w:val="en-GB"/>
                <w:rPrChange w:id="2503" w:author="Microsoft Office User" w:date="2018-11-15T23:48:00Z">
                  <w:rPr>
                    <w:rFonts w:ascii="Arial" w:hAnsi="Arial" w:cs="Arial"/>
                    <w:sz w:val="20"/>
                    <w:szCs w:val="20"/>
                  </w:rPr>
                </w:rPrChange>
              </w:rPr>
            </w:pPr>
            <w:r w:rsidRPr="00633156">
              <w:rPr>
                <w:rFonts w:ascii="Arial" w:hAnsi="Arial" w:cs="Arial"/>
                <w:sz w:val="20"/>
                <w:szCs w:val="20"/>
                <w:lang w:val="en-GB"/>
                <w:rPrChange w:id="2504" w:author="Microsoft Office User" w:date="2018-11-15T23:48:00Z">
                  <w:rPr>
                    <w:rFonts w:ascii="Arial" w:hAnsi="Arial" w:cs="Arial"/>
                    <w:sz w:val="20"/>
                    <w:szCs w:val="20"/>
                  </w:rPr>
                </w:rPrChange>
              </w:rPr>
              <w:t>Low Competitiveness</w:t>
            </w:r>
          </w:p>
          <w:p w14:paraId="4C08E925" w14:textId="436ECDA5" w:rsidR="00510FCA" w:rsidRPr="00633156" w:rsidRDefault="00510FCA" w:rsidP="00991DD4">
            <w:pPr>
              <w:rPr>
                <w:rFonts w:ascii="Arial" w:hAnsi="Arial" w:cs="Arial"/>
                <w:sz w:val="20"/>
                <w:szCs w:val="20"/>
                <w:lang w:val="en-GB"/>
                <w:rPrChange w:id="2505" w:author="Microsoft Office User" w:date="2018-11-15T23:48:00Z">
                  <w:rPr>
                    <w:rFonts w:ascii="Arial" w:hAnsi="Arial" w:cs="Arial"/>
                    <w:sz w:val="20"/>
                    <w:szCs w:val="20"/>
                  </w:rPr>
                </w:rPrChange>
              </w:rPr>
            </w:pPr>
            <w:r w:rsidRPr="00633156">
              <w:rPr>
                <w:rFonts w:ascii="Arial" w:hAnsi="Arial" w:cs="Arial"/>
                <w:sz w:val="20"/>
                <w:szCs w:val="20"/>
                <w:lang w:val="en-GB"/>
                <w:rPrChange w:id="2506" w:author="Microsoft Office User" w:date="2018-11-15T23:48:00Z">
                  <w:rPr>
                    <w:rFonts w:ascii="Arial" w:hAnsi="Arial" w:cs="Arial"/>
                    <w:sz w:val="20"/>
                    <w:szCs w:val="20"/>
                  </w:rPr>
                </w:rPrChange>
              </w:rPr>
              <w:t>Readiness to give feedback</w:t>
            </w:r>
          </w:p>
        </w:tc>
        <w:tc>
          <w:tcPr>
            <w:tcW w:w="2480" w:type="dxa"/>
            <w:tcBorders>
              <w:top w:val="nil"/>
              <w:left w:val="nil"/>
              <w:bottom w:val="nil"/>
              <w:right w:val="nil"/>
            </w:tcBorders>
            <w:shd w:val="clear" w:color="auto" w:fill="auto"/>
            <w:noWrap/>
            <w:vAlign w:val="bottom"/>
            <w:hideMark/>
          </w:tcPr>
          <w:p w14:paraId="0CE51706" w14:textId="4BAA1A05" w:rsidR="00991DD4" w:rsidRPr="00991DD4" w:rsidRDefault="00404141" w:rsidP="00991DD4">
            <w:pPr>
              <w:rPr>
                <w:rFonts w:ascii="Arial" w:hAnsi="Arial" w:cs="Arial"/>
                <w:sz w:val="20"/>
                <w:szCs w:val="20"/>
              </w:rPr>
            </w:pPr>
            <w:proofErr w:type="spellStart"/>
            <w:r>
              <w:rPr>
                <w:rFonts w:ascii="Arial" w:hAnsi="Arial" w:cs="Arial"/>
                <w:sz w:val="20"/>
                <w:szCs w:val="20"/>
              </w:rPr>
              <w:t>Good</w:t>
            </w:r>
            <w:proofErr w:type="spellEnd"/>
            <w:r>
              <w:rPr>
                <w:rFonts w:ascii="Arial" w:hAnsi="Arial" w:cs="Arial"/>
                <w:sz w:val="20"/>
                <w:szCs w:val="20"/>
              </w:rPr>
              <w:t xml:space="preserve"> </w:t>
            </w:r>
            <w:proofErr w:type="spellStart"/>
            <w:r>
              <w:rPr>
                <w:rFonts w:ascii="Arial" w:hAnsi="Arial" w:cs="Arial"/>
                <w:sz w:val="20"/>
                <w:szCs w:val="20"/>
              </w:rPr>
              <w:t>faith</w:t>
            </w:r>
            <w:proofErr w:type="spellEnd"/>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rPr>
                <w:rFonts w:ascii="Arial" w:hAnsi="Arial" w:cs="Arial"/>
                <w:sz w:val="20"/>
                <w:szCs w:val="20"/>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243B035" w14:textId="57B506DC" w:rsidR="00991DD4" w:rsidRPr="00991DD4" w:rsidRDefault="00404141" w:rsidP="00991DD4">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rPr>
                <w:sz w:val="20"/>
                <w:szCs w:val="20"/>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722A264" w14:textId="56D505FB" w:rsidR="00991DD4" w:rsidRPr="00991DD4" w:rsidRDefault="00404141" w:rsidP="00991DD4">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rPr>
                <w:sz w:val="20"/>
                <w:szCs w:val="20"/>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176E34C" w14:textId="77777777" w:rsidR="00991DD4" w:rsidRDefault="00991DD4" w:rsidP="00991DD4">
            <w:pPr>
              <w:rPr>
                <w:rFonts w:ascii="Arial" w:hAnsi="Arial" w:cs="Arial"/>
                <w:sz w:val="20"/>
                <w:szCs w:val="20"/>
              </w:rPr>
            </w:pPr>
            <w:proofErr w:type="spellStart"/>
            <w:r w:rsidRPr="00991DD4">
              <w:rPr>
                <w:rFonts w:ascii="Arial" w:hAnsi="Arial" w:cs="Arial"/>
                <w:sz w:val="20"/>
                <w:szCs w:val="20"/>
              </w:rPr>
              <w:t>Altruism</w:t>
            </w:r>
            <w:proofErr w:type="spellEnd"/>
          </w:p>
          <w:p w14:paraId="5746BC40" w14:textId="12E68562" w:rsidR="00510FCA" w:rsidRPr="00991DD4" w:rsidRDefault="00510FCA" w:rsidP="00991DD4">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rPr>
                <w:sz w:val="20"/>
                <w:szCs w:val="20"/>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rPr>
                <w:sz w:val="20"/>
                <w:szCs w:val="20"/>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04E59DFE" w14:textId="455342C7" w:rsidR="00991DD4" w:rsidRPr="00991DD4" w:rsidRDefault="00404141" w:rsidP="00991DD4">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7EACCBF" w14:textId="2635A8E8" w:rsidR="00991DD4" w:rsidRPr="00991DD4" w:rsidRDefault="00404141" w:rsidP="00991DD4">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rPr>
                <w:rFonts w:ascii="Arial" w:hAnsi="Arial" w:cs="Arial"/>
                <w:sz w:val="20"/>
                <w:szCs w:val="20"/>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41312329" w14:textId="7F266585" w:rsidR="00991DD4" w:rsidRPr="00991DD4" w:rsidRDefault="00404141" w:rsidP="00991DD4">
            <w:pPr>
              <w:rPr>
                <w:rFonts w:ascii="Arial" w:hAnsi="Arial" w:cs="Arial"/>
                <w:sz w:val="20"/>
                <w:szCs w:val="20"/>
              </w:rPr>
            </w:pPr>
            <w:proofErr w:type="spellStart"/>
            <w:r>
              <w:rPr>
                <w:rFonts w:ascii="Arial" w:hAnsi="Arial" w:cs="Arial"/>
                <w:sz w:val="20"/>
                <w:szCs w:val="20"/>
              </w:rPr>
              <w:t>Self</w:t>
            </w:r>
            <w:proofErr w:type="spellEnd"/>
            <w:r w:rsidR="00991DD4" w:rsidRPr="00991DD4">
              <w:rPr>
                <w:rFonts w:ascii="Arial" w:hAnsi="Arial" w:cs="Arial"/>
                <w:sz w:val="20"/>
                <w:szCs w:val="20"/>
              </w:rPr>
              <w:t>-</w:t>
            </w:r>
            <w:r w:rsidR="00510FCA">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rPr>
                <w:rFonts w:ascii="Arial" w:hAnsi="Arial" w:cs="Arial"/>
                <w:sz w:val="20"/>
                <w:szCs w:val="20"/>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6F05512E" w14:textId="7F11A1EA" w:rsidR="00991DD4" w:rsidRPr="00991DD4" w:rsidRDefault="00404141" w:rsidP="00991DD4">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rPr>
                <w:rFonts w:ascii="Arial" w:hAnsi="Arial" w:cs="Arial"/>
                <w:sz w:val="20"/>
                <w:szCs w:val="20"/>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E9A8370" w14:textId="627D7EEC"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38B151E1" w14:textId="037B19C0" w:rsidR="00991DD4" w:rsidRPr="00991DD4" w:rsidRDefault="00404141" w:rsidP="00991DD4">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rPr>
                <w:rFonts w:ascii="Arial" w:hAnsi="Arial" w:cs="Arial"/>
                <w:sz w:val="20"/>
                <w:szCs w:val="20"/>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DBB01D6" w14:textId="24979173" w:rsidR="00991DD4" w:rsidRPr="00991DD4" w:rsidRDefault="00404141" w:rsidP="00991DD4">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rPr>
                <w:sz w:val="20"/>
                <w:szCs w:val="20"/>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rPr>
                <w:sz w:val="20"/>
                <w:szCs w:val="20"/>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1C2AD079" w14:textId="65B3B32E" w:rsidR="00991DD4" w:rsidRPr="00991DD4" w:rsidRDefault="00404141" w:rsidP="00991DD4">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318C7E03" w14:textId="39EDD3B6" w:rsidR="00991DD4" w:rsidRPr="00991DD4" w:rsidRDefault="00404141" w:rsidP="00991DD4">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75CAFA93" w14:textId="3E057A20" w:rsidR="00991DD4" w:rsidRPr="00991DD4" w:rsidRDefault="00510FCA" w:rsidP="00991DD4">
            <w:pPr>
              <w:rPr>
                <w:rFonts w:ascii="Arial" w:hAnsi="Arial" w:cs="Arial"/>
                <w:sz w:val="20"/>
                <w:szCs w:val="20"/>
              </w:rPr>
            </w:pPr>
            <w:proofErr w:type="spellStart"/>
            <w:r w:rsidRPr="00991DD4">
              <w:rPr>
                <w:rFonts w:ascii="Arial" w:hAnsi="Arial" w:cs="Arial"/>
                <w:sz w:val="20"/>
                <w:szCs w:val="20"/>
              </w:rPr>
              <w:t>Sociability</w:t>
            </w:r>
            <w:proofErr w:type="spellEnd"/>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C399838" w14:textId="73DFCB73" w:rsidR="00991DD4" w:rsidRPr="00991DD4" w:rsidRDefault="00510FCA" w:rsidP="00991DD4">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289183F9" w14:textId="6B8CEEEA"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rPr>
                <w:rFonts w:ascii="Arial" w:hAnsi="Arial" w:cs="Arial"/>
                <w:sz w:val="20"/>
                <w:szCs w:val="20"/>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EA05FE9" w14:textId="18B675D4" w:rsidR="00991DD4" w:rsidRPr="00991DD4" w:rsidRDefault="00510FCA" w:rsidP="00991DD4">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798C430F" w14:textId="2AD3125F" w:rsidR="00991DD4" w:rsidRPr="00991DD4" w:rsidRDefault="00404141" w:rsidP="00991DD4">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rPr>
                <w:rFonts w:ascii="Arial" w:hAnsi="Arial" w:cs="Arial"/>
                <w:sz w:val="20"/>
                <w:szCs w:val="20"/>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4F46B808" w:rsidR="00991DD4" w:rsidRPr="00991DD4" w:rsidRDefault="00510FCA" w:rsidP="00991DD4">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152560E" w14:textId="55EAE192"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690437CC" w14:textId="77777777" w:rsidR="00991DD4" w:rsidRDefault="00991DD4" w:rsidP="00991DD4">
            <w:pPr>
              <w:rPr>
                <w:rFonts w:ascii="Arial" w:hAnsi="Arial" w:cs="Arial"/>
                <w:sz w:val="20"/>
                <w:szCs w:val="20"/>
              </w:rPr>
            </w:pPr>
            <w:r w:rsidRPr="00991DD4">
              <w:rPr>
                <w:rFonts w:ascii="Arial" w:hAnsi="Arial" w:cs="Arial"/>
                <w:sz w:val="20"/>
                <w:szCs w:val="20"/>
              </w:rPr>
              <w:t>Humor</w:t>
            </w:r>
          </w:p>
          <w:p w14:paraId="4EBC1786" w14:textId="2CD546DC" w:rsidR="002B054F" w:rsidRPr="00991DD4" w:rsidRDefault="002B054F" w:rsidP="00991DD4">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rPr>
                <w:rFonts w:ascii="Arial" w:hAnsi="Arial" w:cs="Arial"/>
                <w:sz w:val="20"/>
                <w:szCs w:val="20"/>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rPr>
                <w:sz w:val="20"/>
                <w:szCs w:val="20"/>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Neuroticism</w:t>
            </w:r>
            <w:proofErr w:type="spellEnd"/>
          </w:p>
        </w:tc>
        <w:tc>
          <w:tcPr>
            <w:tcW w:w="2660" w:type="dxa"/>
            <w:tcBorders>
              <w:top w:val="nil"/>
              <w:left w:val="nil"/>
              <w:bottom w:val="nil"/>
              <w:right w:val="nil"/>
            </w:tcBorders>
            <w:shd w:val="clear" w:color="auto" w:fill="auto"/>
            <w:noWrap/>
            <w:vAlign w:val="bottom"/>
            <w:hideMark/>
          </w:tcPr>
          <w:p w14:paraId="54ED5BD6" w14:textId="7E747D81" w:rsidR="00991DD4" w:rsidRPr="00991DD4" w:rsidRDefault="00404141" w:rsidP="00991DD4">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30E90FF0" w14:textId="55FFCA81" w:rsidR="00991DD4" w:rsidRPr="00991DD4" w:rsidRDefault="00404141" w:rsidP="00991DD4">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rPr>
                <w:rFonts w:ascii="Arial" w:hAnsi="Arial" w:cs="Arial"/>
                <w:sz w:val="20"/>
                <w:szCs w:val="20"/>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190593F" w14:textId="51088E74" w:rsidR="00991DD4" w:rsidRPr="00991DD4" w:rsidRDefault="00991DD4" w:rsidP="00991DD4">
            <w:pPr>
              <w:rPr>
                <w:rFonts w:ascii="Arial" w:hAnsi="Arial" w:cs="Arial"/>
                <w:sz w:val="20"/>
                <w:szCs w:val="20"/>
              </w:rPr>
            </w:pPr>
            <w:proofErr w:type="spellStart"/>
            <w:r w:rsidRPr="00991DD4">
              <w:rPr>
                <w:rFonts w:ascii="Arial" w:hAnsi="Arial" w:cs="Arial"/>
                <w:sz w:val="20"/>
                <w:szCs w:val="20"/>
              </w:rPr>
              <w:t>Sel</w:t>
            </w:r>
            <w:r w:rsidR="00404141">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59BCAD36" w14:textId="504DDEF1" w:rsidR="00991DD4" w:rsidRPr="00991DD4" w:rsidRDefault="00404141" w:rsidP="00991DD4">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rPr>
                <w:rFonts w:ascii="Arial" w:hAnsi="Arial" w:cs="Arial"/>
                <w:sz w:val="20"/>
                <w:szCs w:val="20"/>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289B775C" w14:textId="566EA57B" w:rsidR="00991DD4" w:rsidRPr="00991DD4" w:rsidRDefault="00404141" w:rsidP="00991DD4">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rPr>
                <w:rFonts w:ascii="Arial" w:hAnsi="Arial" w:cs="Arial"/>
                <w:sz w:val="20"/>
                <w:szCs w:val="20"/>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328F13C" w14:textId="6DCF4908" w:rsidR="00991DD4" w:rsidRPr="00991DD4" w:rsidRDefault="00404141" w:rsidP="00991DD4">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rPr>
                <w:rFonts w:ascii="Arial" w:hAnsi="Arial" w:cs="Arial"/>
                <w:sz w:val="20"/>
                <w:szCs w:val="20"/>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07E474BD" w14:textId="4431A095" w:rsidR="00991DD4" w:rsidRPr="00991DD4" w:rsidRDefault="00404141" w:rsidP="00991DD4">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rPr>
                <w:rFonts w:ascii="Arial" w:hAnsi="Arial" w:cs="Arial"/>
                <w:sz w:val="20"/>
                <w:szCs w:val="20"/>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rPr>
                <w:sz w:val="20"/>
                <w:szCs w:val="20"/>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7145389E" w14:textId="3EEA4487" w:rsidR="00991DD4" w:rsidRPr="00991DD4" w:rsidRDefault="00404141" w:rsidP="00991DD4">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rPr>
                <w:rFonts w:ascii="Arial" w:hAnsi="Arial" w:cs="Arial"/>
                <w:sz w:val="20"/>
                <w:szCs w:val="20"/>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3D4B8D" w14:textId="3C53C510"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338862E6" w14:textId="74BBBE5E" w:rsidR="00991DD4" w:rsidRPr="00991DD4" w:rsidRDefault="00404141" w:rsidP="00991DD4">
            <w:pPr>
              <w:rPr>
                <w:rFonts w:ascii="Arial" w:hAnsi="Arial" w:cs="Arial"/>
                <w:sz w:val="20"/>
                <w:szCs w:val="20"/>
              </w:rPr>
            </w:pPr>
            <w:proofErr w:type="spellStart"/>
            <w:r>
              <w:rPr>
                <w:rFonts w:ascii="Arial" w:hAnsi="Arial" w:cs="Arial"/>
                <w:sz w:val="20"/>
                <w:szCs w:val="20"/>
              </w:rPr>
              <w:t>Artistic</w:t>
            </w:r>
            <w:proofErr w:type="spellEnd"/>
            <w:r>
              <w:rPr>
                <w:rFonts w:ascii="Arial" w:hAnsi="Arial" w:cs="Arial"/>
                <w:sz w:val="20"/>
                <w:szCs w:val="20"/>
              </w:rPr>
              <w:t xml:space="preserve"> </w:t>
            </w:r>
            <w:proofErr w:type="spellStart"/>
            <w:r>
              <w:rPr>
                <w:rFonts w:ascii="Arial" w:hAnsi="Arial" w:cs="Arial"/>
                <w:sz w:val="20"/>
                <w:szCs w:val="20"/>
              </w:rPr>
              <w:t>interest</w:t>
            </w:r>
            <w:proofErr w:type="spellEnd"/>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rPr>
                <w:rFonts w:ascii="Arial" w:hAnsi="Arial" w:cs="Arial"/>
                <w:sz w:val="20"/>
                <w:szCs w:val="20"/>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852A5DC" w14:textId="346C3F27" w:rsidR="00991DD4" w:rsidRPr="00991DD4" w:rsidRDefault="00991DD4" w:rsidP="00991DD4">
            <w:pPr>
              <w:rPr>
                <w:rFonts w:ascii="Arial" w:hAnsi="Arial" w:cs="Arial"/>
                <w:sz w:val="20"/>
                <w:szCs w:val="20"/>
              </w:rPr>
            </w:pPr>
            <w:r w:rsidRPr="00991DD4">
              <w:rPr>
                <w:rFonts w:ascii="Arial" w:hAnsi="Arial" w:cs="Arial"/>
                <w:sz w:val="20"/>
                <w:szCs w:val="20"/>
              </w:rPr>
              <w:t>Open</w:t>
            </w:r>
            <w:r w:rsidR="00404141">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45B1E5D4" w14:textId="618307E5"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rPr>
                <w:rFonts w:ascii="Arial" w:hAnsi="Arial" w:cs="Arial"/>
                <w:sz w:val="20"/>
                <w:szCs w:val="20"/>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BBA7D97" w14:textId="7AD2BDD2" w:rsidR="00991DD4" w:rsidRPr="00991DD4" w:rsidRDefault="00404141" w:rsidP="00991DD4">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rPr>
                <w:sz w:val="20"/>
                <w:szCs w:val="20"/>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1DE3562B" w14:textId="01C91522" w:rsidR="00991DD4" w:rsidRPr="00991DD4" w:rsidRDefault="00404141" w:rsidP="00991DD4">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rPr>
                <w:sz w:val="20"/>
                <w:szCs w:val="20"/>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rPr>
                <w:sz w:val="20"/>
                <w:szCs w:val="20"/>
              </w:rPr>
            </w:pPr>
          </w:p>
        </w:tc>
      </w:tr>
    </w:tbl>
    <w:p w14:paraId="23FDECAE" w14:textId="77777777" w:rsidR="00991DD4" w:rsidRDefault="00991DD4">
      <w:pPr>
        <w:pStyle w:val="Textoindependiente"/>
      </w:pPr>
    </w:p>
    <w:p w14:paraId="5F6D9C76" w14:textId="77777777" w:rsidR="00EA382D" w:rsidRDefault="00EA382D">
      <w:pPr>
        <w:pStyle w:val="Textoindependiente"/>
      </w:pPr>
    </w:p>
    <w:p w14:paraId="0B183F20" w14:textId="77777777" w:rsidR="00EA382D" w:rsidRDefault="00EA382D">
      <w:pPr>
        <w:pStyle w:val="Textoindependiente"/>
      </w:pPr>
    </w:p>
    <w:p w14:paraId="3C3A6373" w14:textId="77777777" w:rsidR="00EA382D" w:rsidRDefault="00C96047">
      <w:pPr>
        <w:pStyle w:val="Ttulo1"/>
      </w:pPr>
      <w:bookmarkStart w:id="2507" w:name="discussion"/>
      <w:bookmarkEnd w:id="2507"/>
      <w:commentRangeStart w:id="2508"/>
      <w:commentRangeStart w:id="2509"/>
      <w:r>
        <w:lastRenderedPageBreak/>
        <w:t>Discussion</w:t>
      </w:r>
      <w:commentRangeEnd w:id="2508"/>
      <w:r w:rsidR="00335A7E">
        <w:rPr>
          <w:rStyle w:val="Refdecomentario"/>
          <w:rFonts w:asciiTheme="minorHAnsi" w:eastAsiaTheme="minorHAnsi" w:hAnsiTheme="minorHAnsi" w:cstheme="minorBidi"/>
          <w:b w:val="0"/>
          <w:bCs w:val="0"/>
        </w:rPr>
        <w:commentReference w:id="2508"/>
      </w:r>
      <w:commentRangeEnd w:id="2509"/>
      <w:r w:rsidR="00A511A3">
        <w:rPr>
          <w:rStyle w:val="Refdecomentario"/>
          <w:rFonts w:asciiTheme="minorHAnsi" w:eastAsiaTheme="minorHAnsi" w:hAnsiTheme="minorHAnsi" w:cstheme="minorBidi"/>
          <w:b w:val="0"/>
          <w:bCs w:val="0"/>
        </w:rPr>
        <w:commentReference w:id="2509"/>
      </w:r>
    </w:p>
    <w:p w14:paraId="27060ECB" w14:textId="77777777" w:rsidR="00EA382D" w:rsidRDefault="00C96047">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 </w:t>
      </w:r>
      <w:r>
        <w:rPr>
          <w:i/>
        </w:rPr>
        <w:t>Table 1</w:t>
      </w:r>
      <w:r>
        <w:t xml:space="preserve">, we have reached to a large set of facets which mostly show a robust factorial validity in both studies, as shown in </w:t>
      </w:r>
      <w:r>
        <w:rPr>
          <w:i/>
        </w:rPr>
        <w:t>Table 3</w:t>
      </w:r>
      <w:r>
        <w:t>.</w:t>
      </w:r>
    </w:p>
    <w:p w14:paraId="2E723752" w14:textId="24E6896E"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(R. R. McCrae, </w:t>
      </w:r>
      <w:proofErr w:type="spellStart"/>
      <w:r>
        <w:t>Zonderman</w:t>
      </w:r>
      <w:proofErr w:type="spellEnd"/>
      <w:r>
        <w:t xml:space="preserve">, Costa, Bond, &amp; </w:t>
      </w:r>
      <w:proofErr w:type="spellStart"/>
      <w:r>
        <w:t>Paunonen</w:t>
      </w:r>
      <w:proofErr w:type="spellEnd"/>
      <w:r>
        <w:t xml:space="preserve">, 1996). The constriction of the common independent cluster solution, where cross-loadings are restricted to zero, may suppose a rather strong assumption for personality trait inventories (Marsh et al., 2010). The idea of facets, or habits, being influenced by more than one </w:t>
      </w:r>
      <w:del w:id="2511" w:author="Microsoft Office User" w:date="2018-12-03T17:58:00Z">
        <w:r w:rsidDel="008A476A">
          <w:delText xml:space="preserve">domain </w:delText>
        </w:r>
      </w:del>
      <w:ins w:id="2512" w:author="Microsoft Office User" w:date="2018-12-03T17:58:00Z">
        <w:r w:rsidR="008A476A">
          <w:t xml:space="preserve">dimension </w:t>
        </w:r>
      </w:ins>
      <w:r>
        <w:t>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221F573C" w:rsidR="00EA382D" w:rsidRDefault="00C96047">
      <w:pPr>
        <w:pStyle w:val="Textoindependiente"/>
      </w:pPr>
      <w:r>
        <w:t xml:space="preserve">The instrument presented in this work covers all the “core” facets proposed by C. J.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w:t>
      </w:r>
      <w:r>
        <w:lastRenderedPageBreak/>
        <w:t>tapped by items belonging to</w:t>
      </w:r>
      <w:del w:id="2513" w:author="Microsoft Office User" w:date="2018-12-13T19:13:00Z">
        <w:r w:rsidDel="006E1B45">
          <w:delText xml:space="preserve"> the</w:delText>
        </w:r>
      </w:del>
      <w:r>
        <w:t xml:space="preserve"> </w:t>
      </w:r>
      <w:r>
        <w:rPr>
          <w:i/>
        </w:rPr>
        <w:t>Wish for affiliation</w:t>
      </w:r>
      <w:r>
        <w:t xml:space="preserve">, </w:t>
      </w:r>
      <w:r>
        <w:rPr>
          <w:i/>
        </w:rPr>
        <w:t>Communicativeness</w:t>
      </w:r>
      <w:r>
        <w:t xml:space="preserve"> and </w:t>
      </w:r>
      <w:r>
        <w:rPr>
          <w:i/>
        </w:rPr>
        <w:t>Conviviality</w:t>
      </w:r>
      <w:del w:id="2514" w:author="Microsoft Office User" w:date="2018-12-13T19:12:00Z">
        <w:r w:rsidDel="006E1B45">
          <w:delText xml:space="preserve"> facets</w:delText>
        </w:r>
      </w:del>
      <w:r>
        <w:t xml:space="preserve">.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w:t>
      </w:r>
      <w:del w:id="2515" w:author="Microsoft Office User" w:date="2018-12-13T19:13:00Z">
        <w:r w:rsidDel="006E1B45">
          <w:delText xml:space="preserve">dedicated </w:delText>
        </w:r>
      </w:del>
      <w:r>
        <w:t xml:space="preserve">facets in our instrument. The </w:t>
      </w:r>
      <w:r>
        <w:rPr>
          <w:i/>
        </w:rPr>
        <w:t>Anxiety</w:t>
      </w:r>
      <w:r>
        <w:t xml:space="preserve"> and </w:t>
      </w:r>
      <w:r>
        <w:rPr>
          <w:i/>
        </w:rPr>
        <w:t>Depression</w:t>
      </w:r>
      <w:r>
        <w:t xml:space="preserve"> constructs are mirrored by the facets </w:t>
      </w:r>
      <w:r>
        <w:rPr>
          <w:i/>
        </w:rPr>
        <w:t>Mental balance</w:t>
      </w:r>
      <w:r>
        <w:t xml:space="preserve"> and </w:t>
      </w:r>
      <w:r>
        <w:rPr>
          <w:i/>
        </w:rPr>
        <w:t>Emotional robustness</w:t>
      </w:r>
      <w:r>
        <w:t xml:space="preserve">, respectively. For the </w:t>
      </w:r>
      <w:proofErr w:type="spellStart"/>
      <w:r>
        <w:t>Openess</w:t>
      </w:r>
      <w:proofErr w:type="spellEnd"/>
      <w:r>
        <w:t xml:space="preserve"> dimension, the </w:t>
      </w:r>
      <w:r>
        <w:rPr>
          <w:i/>
        </w:rPr>
        <w:t>Aesthetic</w:t>
      </w:r>
      <w:r>
        <w:t xml:space="preserve"> </w:t>
      </w:r>
      <w:proofErr w:type="spellStart"/>
      <w:r>
        <w:t>contruct</w:t>
      </w:r>
      <w:proofErr w:type="spellEnd"/>
      <w:r>
        <w:t xml:space="preserve"> is covered by our facet </w:t>
      </w:r>
      <w:r>
        <w:rPr>
          <w:i/>
        </w:rPr>
        <w:t>Artistic interest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61338742" w:rsidR="00EA382D" w:rsidRDefault="00C96047">
      <w:pPr>
        <w:pStyle w:val="Textoindependiente"/>
      </w:pPr>
      <w:r>
        <w:t xml:space="preserve">In addition, the instrument includes more facets that are usually out of the scope within the other big five inventories which were examined in this study.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r>
        <w:rPr>
          <w:i/>
        </w:rPr>
        <w:t>Forcefulness</w:t>
      </w:r>
      <w:r>
        <w:t xml:space="preserve"> (E5) can be a good predictor of leadership in a human resource setting, a </w:t>
      </w:r>
      <w:proofErr w:type="spellStart"/>
      <w:r>
        <w:t>facet</w:t>
      </w:r>
      <w:proofErr w:type="spellEnd"/>
      <w:r>
        <w:t xml:space="preserve">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w:t>
      </w:r>
      <w:del w:id="2516" w:author="Microsoft Office User" w:date="2018-12-13T19:10:00Z">
        <w:r w:rsidDel="00C80166">
          <w:delText>p</w:delText>
        </w:r>
      </w:del>
      <w:r>
        <w:t xml:space="preserv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proofErr w:type="spellStart"/>
      <w:r>
        <w:rPr>
          <w:i/>
        </w:rPr>
        <w:t>Cautioness</w:t>
      </w:r>
      <w:proofErr w:type="spellEnd"/>
      <w:r>
        <w:t xml:space="preserve"> may be included within two of our Conscientiousness facets: </w:t>
      </w:r>
      <w:r>
        <w:rPr>
          <w:i/>
        </w:rPr>
        <w:t>Task planning</w:t>
      </w:r>
      <w:r>
        <w:t xml:space="preserve"> and </w:t>
      </w:r>
      <w:r>
        <w:rPr>
          <w:i/>
        </w:rPr>
        <w:t>Carefulness</w:t>
      </w:r>
      <w:r>
        <w:t xml:space="preserve">. This expansion of the facet structure opens big </w:t>
      </w:r>
      <w:proofErr w:type="spellStart"/>
      <w:r>
        <w:t>posibilities</w:t>
      </w:r>
      <w:proofErr w:type="spellEnd"/>
      <w:r>
        <w:t xml:space="preserve"> when predicting behavior based in personality, as has been introduced in the criterion validity section.</w:t>
      </w:r>
    </w:p>
    <w:p w14:paraId="5E509377" w14:textId="77777777" w:rsidR="00EA382D" w:rsidRDefault="00C96047">
      <w:pPr>
        <w:pStyle w:val="Textoindependiente"/>
      </w:pPr>
      <w:r>
        <w:t xml:space="preserve">We have tested different hypothesis which aim to replicate previous findings on the interplay between personality and SWL, academic performance and school </w:t>
      </w:r>
      <w:proofErr w:type="spellStart"/>
      <w:r>
        <w:t>abseentism</w:t>
      </w:r>
      <w:proofErr w:type="spellEnd"/>
      <w:r>
        <w:t xml:space="preserve">. Overall, </w:t>
      </w:r>
      <w:r>
        <w:lastRenderedPageBreak/>
        <w:t xml:space="preserve">the instrument presented here has shown at least a similar predictive ability with its peers, finding even bigger associations with some outcomes. As stated in the introduction, </w:t>
      </w:r>
      <w:proofErr w:type="spellStart"/>
      <w:r>
        <w:t>Schimmack</w:t>
      </w:r>
      <w:proofErr w:type="spellEnd"/>
      <w:r>
        <w:t xml:space="preserve"> et al. (2004) could explain 30% of the variability of SWL with a set of NEO-PI-R facets. We reached to a 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w:t>
      </w:r>
      <w:proofErr w:type="spellStart"/>
      <w:r>
        <w:t>nces</w:t>
      </w:r>
      <w:proofErr w:type="spellEnd"/>
      <w:r>
        <w:t xml:space="preserve"> from class could also be predicted with the facet structure of our instrument, explaining about 13% of the variability of the outcome and providing a novel set of facets which could be key in understanding this behavioral outcome. All in all, the benefits from using a broad facet measure of personality have been shown within the criterion ability section.</w:t>
      </w:r>
    </w:p>
    <w:p w14:paraId="54361F70" w14:textId="77777777" w:rsidR="00EA382D" w:rsidRDefault="00C96047">
      <w:pPr>
        <w:pStyle w:val="Textoindependiente"/>
      </w:pPr>
      <w:r>
        <w:t xml:space="preserve">The instrument has been tested in two different populations, collecting promising evidence of factor invariance. Most of the facets have shown to be invariant between populations, at least at the </w:t>
      </w:r>
      <w:proofErr w:type="spellStart"/>
      <w:r>
        <w:t>configural</w:t>
      </w:r>
      <w:proofErr w:type="spellEnd"/>
      <w:r>
        <w:t xml:space="preserve"> level, with the exception of two facets of Extraversion (</w:t>
      </w:r>
      <w:commentRangeStart w:id="2517"/>
      <w:r>
        <w:t>names</w:t>
      </w:r>
      <w:r w:rsidR="00CD3468">
        <w:t xml:space="preserve"> don’t match!</w:t>
      </w:r>
      <w:commentRangeEnd w:id="2517"/>
      <w:r w:rsidR="00CD3468">
        <w:rPr>
          <w:rStyle w:val="Refdecomentario"/>
          <w:rFonts w:asciiTheme="minorHAnsi" w:hAnsiTheme="minorHAnsi"/>
        </w:rPr>
        <w:commentReference w:id="2517"/>
      </w:r>
      <w:r>
        <w:t>). We have to bear in mind at this point that the two populations are not equivalent in terms of age, and this factor may hinder significantly any evidence of factor invariance.</w:t>
      </w:r>
    </w:p>
    <w:p w14:paraId="3B60DD83" w14:textId="77777777"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w:t>
      </w:r>
      <w:proofErr w:type="spellStart"/>
      <w:r>
        <w:t>adaptative</w:t>
      </w:r>
      <w:proofErr w:type="spellEnd"/>
      <w:r>
        <w:t xml:space="preserve"> and </w:t>
      </w:r>
      <w:proofErr w:type="spellStart"/>
      <w:r>
        <w:t>maladaptative</w:t>
      </w:r>
      <w:proofErr w:type="spellEnd"/>
      <w:r>
        <w:t xml:space="preserve"> styles of behavior.</w:t>
      </w:r>
    </w:p>
    <w:p w14:paraId="0E1EAB8E" w14:textId="1BE89014" w:rsidR="00EA382D" w:rsidRDefault="00C96047">
      <w:pPr>
        <w:pStyle w:val="Textoindependiente"/>
        <w:rPr>
          <w:ins w:id="2518" w:author="Microsoft Office User" w:date="2018-12-11T12:50:00Z"/>
        </w:rPr>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rPr>
          <w:ins w:id="2519" w:author="Microsoft Office User" w:date="2018-12-11T12:50:00Z"/>
        </w:rPr>
      </w:pPr>
    </w:p>
    <w:p w14:paraId="442DF95E" w14:textId="77777777" w:rsidR="007E1FFB" w:rsidRDefault="007E1FFB" w:rsidP="007E1FFB">
      <w:pPr>
        <w:pStyle w:val="Ttulo2"/>
        <w:rPr>
          <w:ins w:id="2520" w:author="Microsoft Office User" w:date="2018-12-11T12:50:00Z"/>
        </w:rPr>
      </w:pPr>
      <w:commentRangeStart w:id="2521"/>
      <w:ins w:id="2522" w:author="Microsoft Office User" w:date="2018-12-11T12:50:00Z">
        <w:r>
          <w:lastRenderedPageBreak/>
          <w:t>1.4. The Big Five and Personality Disorders</w:t>
        </w:r>
      </w:ins>
    </w:p>
    <w:p w14:paraId="32C46045" w14:textId="77777777" w:rsidR="007E1FFB" w:rsidRDefault="007E1FFB" w:rsidP="007E1FFB">
      <w:pPr>
        <w:pStyle w:val="FirstParagraph"/>
        <w:rPr>
          <w:ins w:id="2523" w:author="Microsoft Office User" w:date="2018-12-11T12:50:00Z"/>
        </w:rPr>
      </w:pPr>
      <w:ins w:id="2524" w:author="Microsoft Office User" w:date="2018-12-11T12:50:00Z">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ins>
    </w:p>
    <w:p w14:paraId="32ADF7BB" w14:textId="77777777" w:rsidR="007E1FFB" w:rsidRDefault="007E1FFB" w:rsidP="007E1FFB">
      <w:pPr>
        <w:pStyle w:val="Textoindependiente"/>
        <w:rPr>
          <w:ins w:id="2525" w:author="Microsoft Office User" w:date="2018-12-11T12:50:00Z"/>
        </w:rPr>
      </w:pPr>
      <w:ins w:id="2526" w:author="Microsoft Office User" w:date="2018-12-11T12:50:00Z">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w:t>
        </w:r>
        <w:proofErr w:type="gramStart"/>
        <w:r>
          <w:t>continuum,:</w:t>
        </w:r>
        <w:proofErr w:type="gramEnd"/>
        <w:r>
          <w:t xml:space="preserve">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ins>
    </w:p>
    <w:p w14:paraId="57059168" w14:textId="77777777" w:rsidR="007E1FFB" w:rsidRDefault="007E1FFB" w:rsidP="007E1FFB">
      <w:pPr>
        <w:pStyle w:val="Textoindependiente"/>
        <w:rPr>
          <w:ins w:id="2527" w:author="Microsoft Office User" w:date="2018-12-11T12:50:00Z"/>
        </w:rPr>
      </w:pPr>
      <w:ins w:id="2528" w:author="Microsoft Office User" w:date="2018-12-11T12:50:00Z">
        <w:r>
          <w:t xml:space="preserve">In line with what has been stated previously for academic achievement, the examination of facets may result in an enhancement of the specificity of assessment when looking at the nature </w:t>
        </w:r>
        <w:r>
          <w:lastRenderedPageBreak/>
          <w:t xml:space="preserve">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ins>
    </w:p>
    <w:p w14:paraId="0BA81FC5" w14:textId="77777777" w:rsidR="007E1FFB" w:rsidRDefault="007E1FFB" w:rsidP="007E1FFB">
      <w:pPr>
        <w:pStyle w:val="Textoindependiente"/>
        <w:rPr>
          <w:ins w:id="2529" w:author="Microsoft Office User" w:date="2018-12-11T12:50:00Z"/>
        </w:rPr>
      </w:pPr>
      <w:ins w:id="2530" w:author="Microsoft Office User" w:date="2018-12-11T12:50:00Z">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2521"/>
        <w:r>
          <w:rPr>
            <w:rStyle w:val="Refdecomentario"/>
            <w:rFonts w:asciiTheme="minorHAnsi" w:hAnsiTheme="minorHAnsi"/>
          </w:rPr>
          <w:commentReference w:id="2521"/>
        </w:r>
      </w:ins>
    </w:p>
    <w:p w14:paraId="411B0224" w14:textId="77777777" w:rsidR="007E1FFB" w:rsidRDefault="007E1FFB">
      <w:pPr>
        <w:pStyle w:val="Textoindependiente"/>
      </w:pPr>
    </w:p>
    <w:p w14:paraId="49A82C92" w14:textId="77777777" w:rsidR="00427EDE" w:rsidRDefault="00427EDE">
      <w:pPr>
        <w:pStyle w:val="Ttulo1"/>
      </w:pPr>
      <w:bookmarkStart w:id="2531" w:name="references"/>
      <w:bookmarkEnd w:id="2531"/>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proofErr w:type="spellStart"/>
      <w:r>
        <w:t>Allport</w:t>
      </w:r>
      <w:proofErr w:type="spellEnd"/>
      <w:r>
        <w:t xml:space="preserve">,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77777777" w:rsidR="00EA382D" w:rsidRDefault="00C96047">
      <w:pPr>
        <w:pStyle w:val="Textoindependiente"/>
      </w:pPr>
      <w:r>
        <w:lastRenderedPageBreak/>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proofErr w:type="spellStart"/>
      <w:r>
        <w:t>Bagby</w:t>
      </w:r>
      <w:proofErr w:type="spellEnd"/>
      <w:r>
        <w:t xml:space="preserve">, R. M., &amp; </w:t>
      </w:r>
      <w:proofErr w:type="spellStart"/>
      <w:r>
        <w:t>Widiger</w:t>
      </w:r>
      <w:proofErr w:type="spellEnd"/>
      <w:r>
        <w:t xml:space="preserve">, T. A. (2018). 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lastRenderedPageBreak/>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633156">
        <w:rPr>
          <w:lang w:val="es-ES"/>
          <w:rPrChange w:id="2532" w:author="Microsoft Office User" w:date="2018-11-15T23:48:00Z">
            <w:rPr/>
          </w:rPrChange>
        </w:rPr>
        <w:t xml:space="preserve">Costa, P. T., &amp; </w:t>
      </w:r>
      <w:proofErr w:type="spellStart"/>
      <w:r w:rsidRPr="00633156">
        <w:rPr>
          <w:lang w:val="es-ES"/>
          <w:rPrChange w:id="2533" w:author="Microsoft Office User" w:date="2018-11-15T23:48:00Z">
            <w:rPr/>
          </w:rPrChange>
        </w:rPr>
        <w:t>McCrae</w:t>
      </w:r>
      <w:proofErr w:type="spellEnd"/>
      <w:r w:rsidRPr="00633156">
        <w:rPr>
          <w:lang w:val="es-ES"/>
          <w:rPrChange w:id="2534" w:author="Microsoft Office User" w:date="2018-11-15T23:48:00Z">
            <w:rPr/>
          </w:rPrChange>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lastRenderedPageBreak/>
        <w:t xml:space="preserve">Diener, E., Emmons, R. A., Larsen, R. J., &amp; Griffin, S. (1985). 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w:t>
        </w:r>
        <w:proofErr w:type="gramStart"/>
        <w:r>
          <w:rPr>
            <w:rStyle w:val="Hipervnculo"/>
          </w:rPr>
          <w:t>2009.00571.x</w:t>
        </w:r>
        <w:proofErr w:type="gramEnd"/>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lastRenderedPageBreak/>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t xml:space="preserve">Krueger, R. F., Derringer, J., </w:t>
      </w:r>
      <w:proofErr w:type="spellStart"/>
      <w:r>
        <w:t>Markon</w:t>
      </w:r>
      <w:proofErr w:type="spellEnd"/>
      <w:r>
        <w:t xml:space="preserve">, K. E., Watson, D., &amp; </w:t>
      </w:r>
      <w:proofErr w:type="spellStart"/>
      <w:r>
        <w:t>Skodol</w:t>
      </w:r>
      <w:proofErr w:type="spellEnd"/>
      <w:r>
        <w:t xml:space="preserve">, A. E. (2012). 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lastRenderedPageBreak/>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w:t>
        </w:r>
        <w:proofErr w:type="gramStart"/>
        <w:r>
          <w:rPr>
            <w:rStyle w:val="Hipervnculo"/>
          </w:rPr>
          <w:t>2002.01328.x</w:t>
        </w:r>
        <w:proofErr w:type="gramEnd"/>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w:t>
        </w:r>
        <w:proofErr w:type="gramStart"/>
        <w:r>
          <w:rPr>
            <w:rStyle w:val="Hipervnculo"/>
          </w:rPr>
          <w:t>B:JOYO</w:t>
        </w:r>
        <w:proofErr w:type="gramEnd"/>
        <w:r>
          <w:rPr>
            <w:rStyle w:val="Hipervnculo"/>
          </w:rPr>
          <w:t>.0000037637.20329.97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lastRenderedPageBreak/>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Default="00C96047">
      <w:pPr>
        <w:pStyle w:val="Textoindependiente"/>
      </w:pPr>
      <w:r>
        <w:t xml:space="preserve">McAdams, D. P., &amp; Pals, J. L. (2006). A new Big Five: Fundamental principles for an integrative science of personality. </w:t>
      </w:r>
      <w:r>
        <w:rPr>
          <w:i/>
        </w:rPr>
        <w:t>American Psychologist</w:t>
      </w:r>
      <w:r>
        <w:t xml:space="preserve">, </w:t>
      </w:r>
      <w:r>
        <w:rPr>
          <w:i/>
        </w:rPr>
        <w:t>61</w:t>
      </w:r>
      <w:r>
        <w:t>(3), 204–217. doi:</w:t>
      </w:r>
      <w:hyperlink r:id="rId50">
        <w:r>
          <w:rPr>
            <w:rStyle w:val="Hipervnculo"/>
          </w:rPr>
          <w:t>10.1037/0003-066X.61.3.204</w:t>
        </w:r>
      </w:hyperlink>
    </w:p>
    <w:p w14:paraId="012AD69F" w14:textId="77777777" w:rsidR="00EA382D" w:rsidRDefault="00C96047">
      <w:pPr>
        <w:pStyle w:val="Textoindependiente"/>
      </w:pPr>
      <w:r>
        <w:t xml:space="preserve">McAdams, K. K., &amp; Donnellan, M. B. (2009). 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lastRenderedPageBreak/>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t xml:space="preserve">Ones, D. S., </w:t>
      </w:r>
      <w:proofErr w:type="spellStart"/>
      <w:r>
        <w:t>Viswesvaran</w:t>
      </w:r>
      <w:proofErr w:type="spellEnd"/>
      <w:r>
        <w:t xml:space="preserve">, C., &amp; Schmidt, F. L. (2003). 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lastRenderedPageBreak/>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Default="00C96047">
      <w:pPr>
        <w:pStyle w:val="Textoindependiente"/>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3">
        <w:r>
          <w:rPr>
            <w:rStyle w:val="Hipervnculo"/>
          </w:rPr>
          <w:t>10.1111/j.1745-6916.</w:t>
        </w:r>
        <w:proofErr w:type="gramStart"/>
        <w:r>
          <w:rPr>
            <w:rStyle w:val="Hipervnculo"/>
          </w:rPr>
          <w:t>2007.00047.x</w:t>
        </w:r>
        <w:proofErr w:type="gramEnd"/>
      </w:hyperlink>
    </w:p>
    <w:p w14:paraId="0D93B414" w14:textId="77777777" w:rsidR="00EA382D" w:rsidRDefault="00C96047">
      <w:pPr>
        <w:pStyle w:val="Textoindependiente"/>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44AF6DFF" w14:textId="5167662F" w:rsidR="00EA382D" w:rsidDel="00FD6368" w:rsidRDefault="00C96047">
      <w:pPr>
        <w:pStyle w:val="Textoindependiente"/>
        <w:rPr>
          <w:del w:id="2535" w:author="Microsoft Office User" w:date="2018-12-13T14:07:00Z"/>
        </w:rPr>
      </w:pPr>
      <w:del w:id="2536" w:author="Microsoft Office User" w:date="2018-12-13T14:07:00Z">
        <w:r w:rsidDel="00FD6368">
          <w:delText xml:space="preserve">Salgado, J. F. (2002). The Big Five Personality Dimensions and Counterproductive Behaviors. </w:delText>
        </w:r>
        <w:r w:rsidDel="00FD6368">
          <w:rPr>
            <w:i/>
          </w:rPr>
          <w:delText>International Journal of Selection and Assessment</w:delText>
        </w:r>
        <w:r w:rsidDel="00FD6368">
          <w:delText xml:space="preserve">, </w:delText>
        </w:r>
        <w:r w:rsidDel="00FD6368">
          <w:rPr>
            <w:i/>
          </w:rPr>
          <w:delText>10</w:delText>
        </w:r>
        <w:r w:rsidDel="00FD6368">
          <w:delText>(1&amp;2), 117–125. doi:</w:delText>
        </w:r>
        <w:r w:rsidR="005B0EDF" w:rsidDel="00FD6368">
          <w:rPr>
            <w:rStyle w:val="Hipervnculo"/>
          </w:rPr>
          <w:fldChar w:fldCharType="begin"/>
        </w:r>
        <w:r w:rsidR="005B0EDF" w:rsidDel="00FD6368">
          <w:rPr>
            <w:rStyle w:val="Hipervnculo"/>
          </w:rPr>
          <w:delInstrText xml:space="preserve"> HYPERLINK "https://doi.org/10.1111/1468-2389.00198" \h </w:delInstrText>
        </w:r>
        <w:r w:rsidR="005B0EDF" w:rsidDel="00FD6368">
          <w:rPr>
            <w:rStyle w:val="Hipervnculo"/>
          </w:rPr>
          <w:fldChar w:fldCharType="separate"/>
        </w:r>
        <w:r w:rsidDel="00FD6368">
          <w:rPr>
            <w:rStyle w:val="Hipervnculo"/>
          </w:rPr>
          <w:delText>10.1111/1468-2389.00198</w:delText>
        </w:r>
        <w:r w:rsidR="005B0EDF" w:rsidDel="00FD6368">
          <w:rPr>
            <w:rStyle w:val="Hipervnculo"/>
          </w:rPr>
          <w:fldChar w:fldCharType="end"/>
        </w:r>
      </w:del>
    </w:p>
    <w:p w14:paraId="191BB89D" w14:textId="77777777" w:rsidR="00EA382D" w:rsidRDefault="00C96047">
      <w:pPr>
        <w:pStyle w:val="Textoindependiente"/>
      </w:pPr>
      <w:r>
        <w:t xml:space="preserve">Samuel, D. B., &amp; </w:t>
      </w:r>
      <w:proofErr w:type="spellStart"/>
      <w:r>
        <w:t>Widiger</w:t>
      </w:r>
      <w:proofErr w:type="spellEnd"/>
      <w:r>
        <w:t xml:space="preserve">, T. A. (2008). 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lastRenderedPageBreak/>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w:t>
      </w:r>
      <w:proofErr w:type="spellStart"/>
      <w:r>
        <w:t>Furr</w:t>
      </w:r>
      <w:proofErr w:type="spellEnd"/>
      <w:r>
        <w:t xml:space="preserve">,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w:t>
      </w:r>
      <w:proofErr w:type="spellStart"/>
      <w:r>
        <w:t>Furr</w:t>
      </w:r>
      <w:proofErr w:type="spellEnd"/>
      <w:r>
        <w:t xml:space="preserve">,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w:t>
      </w:r>
      <w:proofErr w:type="spellStart"/>
      <w:r>
        <w:t>Alcalay</w:t>
      </w:r>
      <w:proofErr w:type="spellEnd"/>
      <w:r>
        <w:t xml:space="preserve">,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lastRenderedPageBreak/>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t>Tupes</w:t>
      </w:r>
      <w:proofErr w:type="spellEnd"/>
      <w:r>
        <w:t xml:space="preserve">, E. C., &amp; Christal, R. E. (1961). Recurrent personality factors based on trait rating. </w:t>
      </w:r>
      <w:proofErr w:type="spellStart"/>
      <w:r>
        <w:rPr>
          <w:i/>
        </w:rPr>
        <w:t>Lackland</w:t>
      </w:r>
      <w:proofErr w:type="spellEnd"/>
      <w:r>
        <w:rPr>
          <w:i/>
        </w:rPr>
        <w:t xml:space="preserve">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lastRenderedPageBreak/>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1653F1"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633156" w:rsidRDefault="00CD3468" w:rsidP="00CD3468">
            <w:pPr>
              <w:rPr>
                <w:lang w:val="en-GB"/>
                <w:rPrChange w:id="2537" w:author="Microsoft Office User" w:date="2018-11-15T23:48:00Z">
                  <w:rPr/>
                </w:rPrChange>
              </w:rPr>
            </w:pPr>
            <w:r w:rsidRPr="00633156">
              <w:rPr>
                <w:lang w:val="en-GB"/>
                <w:rPrChange w:id="2538" w:author="Microsoft Office User" w:date="2018-11-15T23:48:00Z">
                  <w:rPr/>
                </w:rPrChange>
              </w:rPr>
              <w:t>I acknowledge others’ accomplishments.</w:t>
            </w:r>
            <w:r w:rsidRPr="00633156">
              <w:rPr>
                <w:lang w:val="en-GB"/>
                <w:rPrChange w:id="2539" w:author="Microsoft Office User" w:date="2018-11-15T23:48:00Z">
                  <w:rPr/>
                </w:rPrChange>
              </w:rPr>
              <w:br/>
              <w:t>I respect others’ feelings.</w:t>
            </w:r>
            <w:r w:rsidRPr="00633156">
              <w:rPr>
                <w:lang w:val="en-GB"/>
                <w:rPrChange w:id="2540" w:author="Microsoft Office User" w:date="2018-11-15T23:48:00Z">
                  <w:rPr/>
                </w:rPrChange>
              </w:rPr>
              <w:br/>
              <w:t>I respect others.</w:t>
            </w:r>
            <w:r w:rsidRPr="00633156">
              <w:rPr>
                <w:lang w:val="en-GB"/>
                <w:rPrChange w:id="2541" w:author="Microsoft Office User" w:date="2018-11-15T23:48:00Z">
                  <w:rPr/>
                </w:rPrChange>
              </w:rPr>
              <w:br/>
              <w:t>I am a good listener.</w:t>
            </w:r>
            <w:r w:rsidRPr="00633156">
              <w:rPr>
                <w:lang w:val="en-GB"/>
                <w:rPrChange w:id="2542" w:author="Microsoft Office User" w:date="2018-11-15T23:48:00Z">
                  <w:rPr/>
                </w:rPrChange>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633156" w:rsidRDefault="00CD3468" w:rsidP="00CD3468">
            <w:pPr>
              <w:rPr>
                <w:lang w:val="en-GB"/>
                <w:rPrChange w:id="2543"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633156">
              <w:rPr>
                <w:lang w:val="en-GB"/>
                <w:rPrChange w:id="2544" w:author="Microsoft Office User" w:date="2018-11-15T23:48:00Z">
                  <w:rPr/>
                </w:rPrChange>
              </w:rPr>
              <w:t>I speak ill of others. (-)</w:t>
            </w:r>
            <w:r w:rsidRPr="00633156">
              <w:rPr>
                <w:lang w:val="en-GB"/>
                <w:rPrChange w:id="2545" w:author="Microsoft Office User" w:date="2018-11-15T23:48:00Z">
                  <w:rPr/>
                </w:rPrChange>
              </w:rPr>
              <w:br/>
              <w:t>I insult people. (-)</w:t>
            </w:r>
            <w:r w:rsidRPr="00633156">
              <w:rPr>
                <w:lang w:val="en-GB"/>
                <w:rPrChange w:id="2546" w:author="Microsoft Office User" w:date="2018-11-15T23:48:00Z">
                  <w:rPr/>
                </w:rPrChange>
              </w:rPr>
              <w:br/>
              <w:t>I do things out of revenge. (-)</w:t>
            </w:r>
            <w:r w:rsidRPr="00633156">
              <w:rPr>
                <w:lang w:val="en-GB"/>
                <w:rPrChange w:id="2547" w:author="Microsoft Office User" w:date="2018-11-15T23:48:00Z">
                  <w:rPr/>
                </w:rPrChange>
              </w:rPr>
              <w:br/>
              <w:t>I misuse power. (-)</w:t>
            </w:r>
            <w:r w:rsidRPr="00633156">
              <w:rPr>
                <w:lang w:val="en-GB"/>
                <w:rPrChange w:id="2548" w:author="Microsoft Office User" w:date="2018-11-15T23:48:00Z">
                  <w:rPr/>
                </w:rPrChange>
              </w:rPr>
              <w:br/>
              <w:t xml:space="preserve">I try to avoid doing </w:t>
            </w:r>
            <w:proofErr w:type="spellStart"/>
            <w:r w:rsidRPr="00633156">
              <w:rPr>
                <w:lang w:val="en-GB"/>
                <w:rPrChange w:id="2549" w:author="Microsoft Office User" w:date="2018-11-15T23:48:00Z">
                  <w:rPr/>
                </w:rPrChange>
              </w:rPr>
              <w:t>favors</w:t>
            </w:r>
            <w:proofErr w:type="spellEnd"/>
            <w:r w:rsidRPr="00633156">
              <w:rPr>
                <w:lang w:val="en-GB"/>
                <w:rPrChange w:id="2550" w:author="Microsoft Office User" w:date="2018-11-15T23:48:00Z">
                  <w:rPr/>
                </w:rPrChange>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633156">
              <w:rPr>
                <w:lang w:val="en-GB"/>
                <w:rPrChange w:id="2551" w:author="Microsoft Office User" w:date="2018-11-15T23:48:00Z">
                  <w:rPr/>
                </w:rPrChange>
              </w:rPr>
              <w:t>I would like to have more power than other people. (-)</w:t>
            </w:r>
            <w:r w:rsidRPr="00633156">
              <w:rPr>
                <w:lang w:val="en-GB"/>
                <w:rPrChange w:id="2552" w:author="Microsoft Office User" w:date="2018-11-15T23:48:00Z">
                  <w:rPr/>
                </w:rPrChange>
              </w:rPr>
              <w:br/>
              <w:t>I want to control the conversation. (-)</w:t>
            </w:r>
            <w:r w:rsidRPr="00633156">
              <w:rPr>
                <w:lang w:val="en-GB"/>
                <w:rPrChange w:id="2553" w:author="Microsoft Office User" w:date="2018-11-15T23:48:00Z">
                  <w:rPr/>
                </w:rPrChange>
              </w:rPr>
              <w:br/>
              <w:t>I tend to brag about my accomplishments. (-)</w:t>
            </w:r>
            <w:r w:rsidRPr="00633156">
              <w:rPr>
                <w:lang w:val="en-GB"/>
                <w:rPrChange w:id="2554" w:author="Microsoft Office User" w:date="2018-11-15T23:48:00Z">
                  <w:rPr/>
                </w:rPrChange>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1653F1"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633156" w:rsidRDefault="00CD3468" w:rsidP="00CD3468">
            <w:pPr>
              <w:rPr>
                <w:lang w:val="en-GB"/>
                <w:rPrChange w:id="2555" w:author="Microsoft Office User" w:date="2018-11-15T23:48:00Z">
                  <w:rPr/>
                </w:rPrChange>
              </w:rPr>
            </w:pPr>
            <w:r w:rsidRPr="00633156">
              <w:rPr>
                <w:lang w:val="en-GB"/>
                <w:rPrChange w:id="2556" w:author="Microsoft Office User" w:date="2018-11-15T23:48:00Z">
                  <w:rPr/>
                </w:rPrChange>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633156" w:rsidRDefault="00CD3468" w:rsidP="00CD3468">
            <w:pPr>
              <w:rPr>
                <w:lang w:val="en-GB"/>
                <w:rPrChange w:id="2557" w:author="Microsoft Office User" w:date="2018-11-15T23:48:00Z">
                  <w:rPr/>
                </w:rPrChange>
              </w:rPr>
            </w:pPr>
            <w:r w:rsidRPr="00633156">
              <w:rPr>
                <w:lang w:val="en-GB"/>
                <w:rPrChange w:id="2558" w:author="Microsoft Office User" w:date="2018-11-15T23:48:00Z">
                  <w:rPr/>
                </w:rPrChange>
              </w:rPr>
              <w:t>I want to be liked.</w:t>
            </w:r>
            <w:r w:rsidRPr="00633156">
              <w:rPr>
                <w:lang w:val="en-GB"/>
                <w:rPrChange w:id="2559" w:author="Microsoft Office User" w:date="2018-11-15T23:48:00Z">
                  <w:rPr/>
                </w:rPrChange>
              </w:rPr>
              <w:br/>
              <w:t>I do what others want me to do.</w:t>
            </w:r>
            <w:r w:rsidRPr="00633156">
              <w:rPr>
                <w:lang w:val="en-GB"/>
                <w:rPrChange w:id="2560" w:author="Microsoft Office User" w:date="2018-11-15T23:48:00Z">
                  <w:rPr/>
                </w:rPrChange>
              </w:rPr>
              <w:br/>
              <w:t>I change myself to suit others.</w:t>
            </w:r>
            <w:r w:rsidRPr="00633156">
              <w:rPr>
                <w:lang w:val="en-GB"/>
                <w:rPrChange w:id="2561" w:author="Microsoft Office User" w:date="2018-11-15T23:48:00Z">
                  <w:rPr/>
                </w:rPrChange>
              </w:rPr>
              <w:br/>
              <w:t>I am afraid of providing criticism.</w:t>
            </w:r>
            <w:r w:rsidRPr="00633156">
              <w:rPr>
                <w:lang w:val="en-GB"/>
                <w:rPrChange w:id="2562" w:author="Microsoft Office User" w:date="2018-11-15T23:48:00Z">
                  <w:rPr/>
                </w:rPrChange>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633156" w:rsidRDefault="00CD3468" w:rsidP="00CD3468">
            <w:pPr>
              <w:rPr>
                <w:lang w:val="en-GB"/>
                <w:rPrChange w:id="2563"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633156">
              <w:rPr>
                <w:lang w:val="en-GB"/>
                <w:rPrChange w:id="2564" w:author="Microsoft Office User" w:date="2018-11-15T23:48:00Z">
                  <w:rPr/>
                </w:rPrChange>
              </w:rPr>
              <w:t>I show my sadness.</w:t>
            </w:r>
            <w:r w:rsidRPr="00633156">
              <w:rPr>
                <w:lang w:val="en-GB"/>
                <w:rPrChange w:id="2565" w:author="Microsoft Office User" w:date="2018-11-15T23:48:00Z">
                  <w:rPr/>
                </w:rPrChange>
              </w:rPr>
              <w:br/>
              <w:t>I show my fear.</w:t>
            </w:r>
            <w:r w:rsidRPr="00633156">
              <w:rPr>
                <w:lang w:val="en-GB"/>
                <w:rPrChange w:id="2566" w:author="Microsoft Office User" w:date="2018-11-15T23:48:00Z">
                  <w:rPr/>
                </w:rPrChange>
              </w:rPr>
              <w:br/>
              <w:t>I show my anger.</w:t>
            </w:r>
            <w:r w:rsidRPr="00633156">
              <w:rPr>
                <w:lang w:val="en-GB"/>
                <w:rPrChange w:id="2567" w:author="Microsoft Office User" w:date="2018-11-15T23:48:00Z">
                  <w:rPr/>
                </w:rPrChange>
              </w:rPr>
              <w:br/>
              <w:t>I tend to complain.</w:t>
            </w:r>
            <w:r w:rsidRPr="00633156">
              <w:rPr>
                <w:lang w:val="en-GB"/>
                <w:rPrChange w:id="2568" w:author="Microsoft Office User" w:date="2018-11-15T23:48:00Z">
                  <w:rPr/>
                </w:rPrChange>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r w:rsidRPr="00CD3468">
              <w:t xml:space="preserve">A6: </w:t>
            </w:r>
            <w:proofErr w:type="spellStart"/>
            <w:r w:rsidRPr="00CD3468">
              <w:t>Good</w:t>
            </w:r>
            <w:proofErr w:type="spellEnd"/>
            <w:r w:rsidRPr="00CD3468">
              <w:t xml:space="preserve"> </w:t>
            </w:r>
            <w:proofErr w:type="spellStart"/>
            <w:r w:rsidRPr="00CD3468">
              <w:t>faith</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r w:rsidRPr="00633156">
              <w:rPr>
                <w:lang w:val="en-GB"/>
                <w:rPrChange w:id="2569" w:author="Microsoft Office User" w:date="2018-11-15T23:48:00Z">
                  <w:rPr/>
                </w:rPrChange>
              </w:rPr>
              <w:t>I trust what people say.</w:t>
            </w:r>
            <w:r w:rsidRPr="00633156">
              <w:rPr>
                <w:lang w:val="en-GB"/>
                <w:rPrChange w:id="2570" w:author="Microsoft Office User" w:date="2018-11-15T23:48:00Z">
                  <w:rPr/>
                </w:rPrChange>
              </w:rPr>
              <w:br/>
              <w:t>I trust others.</w:t>
            </w:r>
            <w:r w:rsidRPr="00633156">
              <w:rPr>
                <w:lang w:val="en-GB"/>
                <w:rPrChange w:id="2571" w:author="Microsoft Office User" w:date="2018-11-15T23:48:00Z">
                  <w:rPr/>
                </w:rPrChange>
              </w:rPr>
              <w:br/>
              <w:t>I believe that others have good intentions.</w:t>
            </w:r>
            <w:r w:rsidRPr="00633156">
              <w:rPr>
                <w:lang w:val="en-GB"/>
                <w:rPrChange w:id="2572" w:author="Microsoft Office User" w:date="2018-11-15T23:48:00Z">
                  <w:rPr/>
                </w:rPrChange>
              </w:rPr>
              <w:br/>
              <w:t>I am good at working with a group.</w:t>
            </w:r>
            <w:r w:rsidRPr="00633156">
              <w:rPr>
                <w:lang w:val="en-GB"/>
                <w:rPrChange w:id="2573" w:author="Microsoft Office User" w:date="2018-11-15T23:48:00Z">
                  <w:rPr/>
                </w:rPrChange>
              </w:rPr>
              <w:br/>
              <w:t xml:space="preserve">I feel like a loser if I compromise. </w:t>
            </w:r>
            <w:r w:rsidRPr="00CD3468">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633156">
              <w:rPr>
                <w:lang w:val="en-GB"/>
                <w:rPrChange w:id="2574" w:author="Microsoft Office User" w:date="2018-11-15T23:48:00Z">
                  <w:rPr/>
                </w:rPrChange>
              </w:rPr>
              <w:t>I lie to get myself out of trouble. (-)</w:t>
            </w:r>
            <w:r w:rsidRPr="00633156">
              <w:rPr>
                <w:lang w:val="en-GB"/>
                <w:rPrChange w:id="2575" w:author="Microsoft Office User" w:date="2018-11-15T23:48:00Z">
                  <w:rPr/>
                </w:rPrChange>
              </w:rPr>
              <w:br/>
              <w:t>I respect authority.</w:t>
            </w:r>
            <w:r w:rsidRPr="00633156">
              <w:rPr>
                <w:lang w:val="en-GB"/>
                <w:rPrChange w:id="2576" w:author="Microsoft Office User" w:date="2018-11-15T23:48:00Z">
                  <w:rPr/>
                </w:rPrChange>
              </w:rPr>
              <w:br/>
              <w:t>I try to fool others. (-)</w:t>
            </w:r>
            <w:r w:rsidRPr="00633156">
              <w:rPr>
                <w:lang w:val="en-GB"/>
                <w:rPrChange w:id="2577" w:author="Microsoft Office User" w:date="2018-11-15T23:48:00Z">
                  <w:rPr/>
                </w:rPrChange>
              </w:rPr>
              <w:br/>
              <w:t>I find it easy to manipulate others. (-)</w:t>
            </w:r>
            <w:r w:rsidRPr="00633156">
              <w:rPr>
                <w:lang w:val="en-GB"/>
                <w:rPrChange w:id="2578" w:author="Microsoft Office User" w:date="2018-11-15T23:48:00Z">
                  <w:rPr/>
                </w:rPrChange>
              </w:rPr>
              <w:br/>
              <w:t xml:space="preserve">I use flattery to get ahead. </w:t>
            </w:r>
            <w:r w:rsidRPr="00CD3468">
              <w:t>(-)</w:t>
            </w:r>
          </w:p>
        </w:tc>
      </w:tr>
      <w:tr w:rsidR="00CD3468" w:rsidRPr="001653F1"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633156" w:rsidRDefault="00CD3468" w:rsidP="00CD3468">
            <w:pPr>
              <w:rPr>
                <w:lang w:val="en-GB"/>
                <w:rPrChange w:id="2579" w:author="Microsoft Office User" w:date="2018-11-15T23:48:00Z">
                  <w:rPr/>
                </w:rPrChange>
              </w:rPr>
            </w:pPr>
            <w:r w:rsidRPr="00633156">
              <w:rPr>
                <w:lang w:val="en-GB"/>
                <w:rPrChange w:id="2580" w:author="Microsoft Office User" w:date="2018-11-15T23:48:00Z">
                  <w:rPr/>
                </w:rPrChange>
              </w:rPr>
              <w:t>I think of others first.</w:t>
            </w:r>
            <w:r w:rsidRPr="00633156">
              <w:rPr>
                <w:lang w:val="en-GB"/>
                <w:rPrChange w:id="2581" w:author="Microsoft Office User" w:date="2018-11-15T23:48:00Z">
                  <w:rPr/>
                </w:rPrChange>
              </w:rPr>
              <w:br/>
              <w:t>I let other people take the credit for my work.</w:t>
            </w:r>
            <w:r w:rsidRPr="00633156">
              <w:rPr>
                <w:lang w:val="en-GB"/>
                <w:rPrChange w:id="2582" w:author="Microsoft Office User" w:date="2018-11-15T23:48:00Z">
                  <w:rPr/>
                </w:rPrChange>
              </w:rPr>
              <w:br/>
              <w:t>I try to respond with understanding when someone treats me badly.</w:t>
            </w:r>
            <w:r w:rsidRPr="00633156">
              <w:rPr>
                <w:lang w:val="en-GB"/>
                <w:rPrChange w:id="2583" w:author="Microsoft Office User" w:date="2018-11-15T23:48:00Z">
                  <w:rPr/>
                </w:rPrChange>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lastRenderedPageBreak/>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633156">
              <w:rPr>
                <w:lang w:val="en-GB"/>
                <w:rPrChange w:id="2584" w:author="Microsoft Office User" w:date="2018-11-15T23:48:00Z">
                  <w:rPr/>
                </w:rPrChange>
              </w:rPr>
              <w:t>I want to be in charge.</w:t>
            </w:r>
            <w:r w:rsidRPr="00633156">
              <w:rPr>
                <w:lang w:val="en-GB"/>
                <w:rPrChange w:id="2585" w:author="Microsoft Office User" w:date="2018-11-15T23:48:00Z">
                  <w:rPr/>
                </w:rPrChange>
              </w:rPr>
              <w:br/>
              <w:t>I try to lead others.</w:t>
            </w:r>
            <w:r w:rsidRPr="00633156">
              <w:rPr>
                <w:lang w:val="en-GB"/>
                <w:rPrChange w:id="2586" w:author="Microsoft Office User" w:date="2018-11-15T23:48:00Z">
                  <w:rPr/>
                </w:rPrChange>
              </w:rPr>
              <w:br/>
              <w:t>I demand perfection in others.</w:t>
            </w:r>
            <w:r w:rsidRPr="00633156">
              <w:rPr>
                <w:lang w:val="en-GB"/>
                <w:rPrChange w:id="2587" w:author="Microsoft Office User" w:date="2018-11-15T23:48:00Z">
                  <w:rPr/>
                </w:rPrChange>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633156">
              <w:rPr>
                <w:lang w:val="en-GB"/>
                <w:rPrChange w:id="2588" w:author="Microsoft Office User" w:date="2018-11-15T23:48:00Z">
                  <w:rPr/>
                </w:rPrChange>
              </w:rPr>
              <w:t>I give up easily. (-)</w:t>
            </w:r>
            <w:r w:rsidRPr="00633156">
              <w:rPr>
                <w:lang w:val="en-GB"/>
                <w:rPrChange w:id="2589" w:author="Microsoft Office User" w:date="2018-11-15T23:48:00Z">
                  <w:rPr/>
                </w:rPrChange>
              </w:rPr>
              <w:br/>
              <w:t>I never give up.</w:t>
            </w:r>
            <w:r w:rsidRPr="00633156">
              <w:rPr>
                <w:lang w:val="en-GB"/>
                <w:rPrChange w:id="2590" w:author="Microsoft Office User" w:date="2018-11-15T23:48:00Z">
                  <w:rPr/>
                </w:rPrChange>
              </w:rPr>
              <w:br/>
              <w:t>I am easily discouraged. (-)</w:t>
            </w:r>
            <w:r w:rsidRPr="00633156">
              <w:rPr>
                <w:lang w:val="en-GB"/>
                <w:rPrChange w:id="2591" w:author="Microsoft Office User" w:date="2018-11-15T23:48:00Z">
                  <w:rPr/>
                </w:rPrChange>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633156">
              <w:rPr>
                <w:lang w:val="en-GB"/>
                <w:rPrChange w:id="2592" w:author="Microsoft Office User" w:date="2018-11-15T23:48:00Z">
                  <w:rPr/>
                </w:rPrChange>
              </w:rPr>
              <w:t>I am easily talked into doing silly things. (-)</w:t>
            </w:r>
            <w:r w:rsidRPr="00633156">
              <w:rPr>
                <w:lang w:val="en-GB"/>
                <w:rPrChange w:id="2593" w:author="Microsoft Office User" w:date="2018-11-15T23:48:00Z">
                  <w:rPr/>
                </w:rPrChange>
              </w:rPr>
              <w:br/>
              <w:t>I rush into things. (-)</w:t>
            </w:r>
            <w:r w:rsidRPr="00633156">
              <w:rPr>
                <w:lang w:val="en-GB"/>
                <w:rPrChange w:id="2594" w:author="Microsoft Office User" w:date="2018-11-15T23:48:00Z">
                  <w:rPr/>
                </w:rPrChange>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1653F1"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633156" w:rsidRDefault="00CD3468" w:rsidP="00CD3468">
            <w:pPr>
              <w:rPr>
                <w:lang w:val="en-GB"/>
                <w:rPrChange w:id="2595" w:author="Microsoft Office User" w:date="2018-11-15T23:48:00Z">
                  <w:rPr/>
                </w:rPrChange>
              </w:rPr>
            </w:pPr>
            <w:r w:rsidRPr="00633156">
              <w:rPr>
                <w:lang w:val="en-GB"/>
                <w:rPrChange w:id="2596" w:author="Microsoft Office User" w:date="2018-11-15T23:48:00Z">
                  <w:rPr/>
                </w:rPrChange>
              </w:rPr>
              <w:t>I do things according to a plan.</w:t>
            </w:r>
            <w:r w:rsidRPr="00633156">
              <w:rPr>
                <w:lang w:val="en-GB"/>
                <w:rPrChange w:id="2597" w:author="Microsoft Office User" w:date="2018-11-15T23:48:00Z">
                  <w:rPr/>
                </w:rPrChange>
              </w:rPr>
              <w:br/>
              <w:t>I follow a schedule.</w:t>
            </w:r>
            <w:r w:rsidRPr="00633156">
              <w:rPr>
                <w:lang w:val="en-GB"/>
                <w:rPrChange w:id="2598" w:author="Microsoft Office User" w:date="2018-11-15T23:48:00Z">
                  <w:rPr/>
                </w:rPrChange>
              </w:rPr>
              <w:br/>
              <w:t>I make plans and stick to them.</w:t>
            </w:r>
            <w:r w:rsidRPr="00633156">
              <w:rPr>
                <w:lang w:val="en-GB"/>
                <w:rPrChange w:id="2599" w:author="Microsoft Office User" w:date="2018-11-15T23:48:00Z">
                  <w:rPr/>
                </w:rPrChange>
              </w:rPr>
              <w:br/>
              <w:t>I want things to proceed according to plan.</w:t>
            </w:r>
            <w:r w:rsidRPr="00633156">
              <w:rPr>
                <w:lang w:val="en-GB"/>
                <w:rPrChange w:id="2600" w:author="Microsoft Office User" w:date="2018-11-15T23:48:00Z">
                  <w:rPr/>
                </w:rPrChange>
              </w:rPr>
              <w:br/>
              <w:t>I am always prepared.</w:t>
            </w:r>
          </w:p>
        </w:tc>
      </w:tr>
      <w:tr w:rsidR="00CD3468" w:rsidRPr="001653F1"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633156" w:rsidRDefault="00CD3468" w:rsidP="00CD3468">
            <w:pPr>
              <w:rPr>
                <w:lang w:val="en-GB"/>
                <w:rPrChange w:id="2601"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633156" w:rsidRDefault="00CD3468" w:rsidP="00CD3468">
            <w:pPr>
              <w:rPr>
                <w:lang w:val="en-GB"/>
                <w:rPrChange w:id="2602" w:author="Microsoft Office User" w:date="2018-11-15T23:48:00Z">
                  <w:rPr/>
                </w:rPrChange>
              </w:rPr>
            </w:pPr>
            <w:r w:rsidRPr="00633156">
              <w:rPr>
                <w:lang w:val="en-GB"/>
                <w:rPrChange w:id="2603" w:author="Microsoft Office User" w:date="2018-11-15T23:48:00Z">
                  <w:rPr/>
                </w:rPrChange>
              </w:rPr>
              <w:t>I accomplish a lot of work.</w:t>
            </w:r>
            <w:r w:rsidRPr="00633156">
              <w:rPr>
                <w:lang w:val="en-GB"/>
                <w:rPrChange w:id="2604" w:author="Microsoft Office User" w:date="2018-11-15T23:48:00Z">
                  <w:rPr/>
                </w:rPrChange>
              </w:rPr>
              <w:br/>
              <w:t>I work hard.</w:t>
            </w:r>
            <w:r w:rsidRPr="00633156">
              <w:rPr>
                <w:lang w:val="en-GB"/>
                <w:rPrChange w:id="2605" w:author="Microsoft Office User" w:date="2018-11-15T23:48:00Z">
                  <w:rPr/>
                </w:rPrChange>
              </w:rPr>
              <w:br/>
              <w:t>I put little time and effort into my work. (-)</w:t>
            </w:r>
            <w:r w:rsidRPr="00633156">
              <w:rPr>
                <w:lang w:val="en-GB"/>
                <w:rPrChange w:id="2606" w:author="Microsoft Office User" w:date="2018-11-15T23:48:00Z">
                  <w:rPr/>
                </w:rPrChange>
              </w:rPr>
              <w:br/>
              <w:t>I am a goal-oriented person.</w:t>
            </w:r>
            <w:r w:rsidRPr="00633156">
              <w:rPr>
                <w:lang w:val="en-GB"/>
                <w:rPrChange w:id="2607" w:author="Microsoft Office User" w:date="2018-11-15T23:48:00Z">
                  <w:rPr/>
                </w:rPrChange>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633156" w:rsidRDefault="00CD3468" w:rsidP="00CD3468">
            <w:pPr>
              <w:rPr>
                <w:lang w:val="en-GB"/>
                <w:rPrChange w:id="2608"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633156">
              <w:rPr>
                <w:lang w:val="en-GB"/>
                <w:rPrChange w:id="2609" w:author="Microsoft Office User" w:date="2018-11-15T23:48:00Z">
                  <w:rPr/>
                </w:rPrChange>
              </w:rPr>
              <w:t>I choose my words with care.</w:t>
            </w:r>
            <w:r w:rsidRPr="00633156">
              <w:rPr>
                <w:lang w:val="en-GB"/>
                <w:rPrChange w:id="2610" w:author="Microsoft Office User" w:date="2018-11-15T23:48:00Z">
                  <w:rPr/>
                </w:rPrChange>
              </w:rPr>
              <w:br/>
              <w:t>I look at the facts.</w:t>
            </w:r>
            <w:r w:rsidRPr="00633156">
              <w:rPr>
                <w:lang w:val="en-GB"/>
                <w:rPrChange w:id="2611" w:author="Microsoft Office User" w:date="2018-11-15T23:48:00Z">
                  <w:rPr/>
                </w:rPrChange>
              </w:rPr>
              <w:br/>
              <w:t>I make careful choices.</w:t>
            </w:r>
            <w:r w:rsidRPr="00633156">
              <w:rPr>
                <w:lang w:val="en-GB"/>
                <w:rPrChange w:id="2612" w:author="Microsoft Office User" w:date="2018-11-15T23:48:00Z">
                  <w:rPr/>
                </w:rPrChange>
              </w:rPr>
              <w:br/>
              <w:t>I avoid mistakes.</w:t>
            </w:r>
            <w:r w:rsidRPr="00633156">
              <w:rPr>
                <w:lang w:val="en-GB"/>
                <w:rPrChange w:id="2613" w:author="Microsoft Office User" w:date="2018-11-15T23:48:00Z">
                  <w:rPr/>
                </w:rPrChange>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633156">
              <w:rPr>
                <w:lang w:val="en-GB"/>
                <w:rPrChange w:id="2614" w:author="Microsoft Office User" w:date="2018-11-15T23:48:00Z">
                  <w:rPr/>
                </w:rPrChange>
              </w:rPr>
              <w:t>I leave a mess in my room. (-)</w:t>
            </w:r>
            <w:r w:rsidRPr="00633156">
              <w:rPr>
                <w:lang w:val="en-GB"/>
                <w:rPrChange w:id="2615" w:author="Microsoft Office User" w:date="2018-11-15T23:48:00Z">
                  <w:rPr/>
                </w:rPrChange>
              </w:rPr>
              <w:br/>
              <w:t>I often forget to put things back in their proper place. (-)</w:t>
            </w:r>
            <w:r w:rsidRPr="00633156">
              <w:rPr>
                <w:lang w:val="en-GB"/>
                <w:rPrChange w:id="2616" w:author="Microsoft Office User" w:date="2018-11-15T23:48:00Z">
                  <w:rPr/>
                </w:rPrChange>
              </w:rPr>
              <w:br/>
              <w:t>I am continually losing things. (-)</w:t>
            </w:r>
            <w:r w:rsidRPr="00633156">
              <w:rPr>
                <w:lang w:val="en-GB"/>
                <w:rPrChange w:id="2617" w:author="Microsoft Office User" w:date="2018-11-15T23:48:00Z">
                  <w:rPr/>
                </w:rPrChange>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633156" w:rsidRDefault="00CD3468" w:rsidP="00CD3468">
            <w:pPr>
              <w:rPr>
                <w:lang w:val="en-GB"/>
                <w:rPrChange w:id="2618" w:author="Microsoft Office User" w:date="2018-11-15T23:48:00Z">
                  <w:rPr/>
                </w:rPrChange>
              </w:rPr>
            </w:pPr>
            <w:r w:rsidRPr="00633156">
              <w:rPr>
                <w:lang w:val="en-GB"/>
                <w:rPrChange w:id="2619" w:author="Microsoft Office User" w:date="2018-11-15T23:48:00Z">
                  <w:rPr/>
                </w:rPrChange>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r w:rsidRPr="00633156">
              <w:rPr>
                <w:lang w:val="en-GB"/>
                <w:rPrChange w:id="2620" w:author="Microsoft Office User" w:date="2018-11-15T23:48:00Z">
                  <w:rPr/>
                </w:rPrChange>
              </w:rPr>
              <w:t>I work too much.</w:t>
            </w:r>
            <w:r w:rsidRPr="00633156">
              <w:rPr>
                <w:lang w:val="en-GB"/>
                <w:rPrChange w:id="2621" w:author="Microsoft Office User" w:date="2018-11-15T23:48:00Z">
                  <w:rPr/>
                </w:rPrChange>
              </w:rPr>
              <w:br/>
              <w:t>I have extra time on my hands. (-)</w:t>
            </w:r>
            <w:r w:rsidRPr="00633156">
              <w:rPr>
                <w:lang w:val="en-GB"/>
                <w:rPrChange w:id="2622" w:author="Microsoft Office User" w:date="2018-11-15T23:48:00Z">
                  <w:rPr/>
                </w:rPrChange>
              </w:rPr>
              <w:br/>
              <w:t>I am always busy.</w:t>
            </w:r>
            <w:r w:rsidRPr="00633156">
              <w:rPr>
                <w:lang w:val="en-GB"/>
                <w:rPrChange w:id="2623" w:author="Microsoft Office User" w:date="2018-11-15T23:48:00Z">
                  <w:rPr/>
                </w:rPrChange>
              </w:rPr>
              <w:br/>
              <w:t>I have too many things to do.</w:t>
            </w:r>
            <w:r w:rsidRPr="00633156">
              <w:rPr>
                <w:lang w:val="en-GB"/>
                <w:rPrChange w:id="2624" w:author="Microsoft Office User" w:date="2018-11-15T23:48:00Z">
                  <w:rPr/>
                </w:rPrChange>
              </w:rPr>
              <w:br/>
            </w:r>
            <w:r w:rsidRPr="00CD3468">
              <w:t xml:space="preserve">I am </w:t>
            </w:r>
            <w:proofErr w:type="spellStart"/>
            <w:r w:rsidRPr="00CD3468">
              <w:t>exacting</w:t>
            </w:r>
            <w:proofErr w:type="spellEnd"/>
            <w:r w:rsidRPr="00CD3468">
              <w:t xml:space="preserve"> in </w:t>
            </w:r>
            <w:proofErr w:type="spellStart"/>
            <w:r w:rsidRPr="00CD3468">
              <w:t>my</w:t>
            </w:r>
            <w:proofErr w:type="spellEnd"/>
            <w:r w:rsidRPr="00CD3468">
              <w:t xml:space="preserve"> </w:t>
            </w:r>
            <w:proofErr w:type="spellStart"/>
            <w:r w:rsidRPr="00CD3468">
              <w:t>work</w:t>
            </w:r>
            <w:proofErr w:type="spellEnd"/>
            <w:r w:rsidRPr="00CD3468">
              <w:t>.</w:t>
            </w:r>
          </w:p>
        </w:tc>
      </w:tr>
      <w:tr w:rsidR="00CD3468" w:rsidRPr="001653F1"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633156" w:rsidRDefault="00CD3468" w:rsidP="00CD3468">
            <w:pPr>
              <w:rPr>
                <w:lang w:val="en-GB"/>
                <w:rPrChange w:id="2625" w:author="Microsoft Office User" w:date="2018-11-15T23:48:00Z">
                  <w:rPr/>
                </w:rPrChange>
              </w:rPr>
            </w:pPr>
            <w:r w:rsidRPr="00633156">
              <w:rPr>
                <w:lang w:val="en-GB"/>
                <w:rPrChange w:id="2626" w:author="Microsoft Office User" w:date="2018-11-15T23:48:00Z">
                  <w:rPr/>
                </w:rPrChange>
              </w:rPr>
              <w:t>I can manage many things at the same time.</w:t>
            </w:r>
            <w:r w:rsidRPr="00633156">
              <w:rPr>
                <w:lang w:val="en-GB"/>
                <w:rPrChange w:id="2627" w:author="Microsoft Office User" w:date="2018-11-15T23:48:00Z">
                  <w:rPr/>
                </w:rPrChange>
              </w:rPr>
              <w:br/>
              <w:t>I start tasks right away.</w:t>
            </w:r>
            <w:r w:rsidRPr="00633156">
              <w:rPr>
                <w:lang w:val="en-GB"/>
                <w:rPrChange w:id="2628" w:author="Microsoft Office User" w:date="2018-11-15T23:48:00Z">
                  <w:rPr/>
                </w:rPrChange>
              </w:rPr>
              <w:br/>
              <w:t>I can`t wait to get started on a project.</w:t>
            </w:r>
            <w:r w:rsidRPr="00633156">
              <w:rPr>
                <w:lang w:val="en-GB"/>
                <w:rPrChange w:id="2629" w:author="Microsoft Office User" w:date="2018-11-15T23:48:00Z">
                  <w:rPr/>
                </w:rPrChange>
              </w:rPr>
              <w:br/>
              <w:t>I finish tasks quickly.</w:t>
            </w:r>
            <w:r w:rsidRPr="00633156">
              <w:rPr>
                <w:lang w:val="en-GB"/>
                <w:rPrChange w:id="2630" w:author="Microsoft Office User" w:date="2018-11-15T23:48:00Z">
                  <w:rPr/>
                </w:rPrChange>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r w:rsidRPr="00633156">
              <w:rPr>
                <w:lang w:val="en-GB"/>
                <w:rPrChange w:id="2631" w:author="Microsoft Office User" w:date="2018-11-15T23:48:00Z">
                  <w:rPr/>
                </w:rPrChange>
              </w:rPr>
              <w:t>I am quiet around strangers. (-)</w:t>
            </w:r>
            <w:r w:rsidRPr="00633156">
              <w:rPr>
                <w:lang w:val="en-GB"/>
                <w:rPrChange w:id="2632" w:author="Microsoft Office User" w:date="2018-11-15T23:48:00Z">
                  <w:rPr/>
                </w:rPrChange>
              </w:rPr>
              <w:br/>
              <w:t>I start conversations.</w:t>
            </w:r>
            <w:r w:rsidRPr="00633156">
              <w:rPr>
                <w:lang w:val="en-GB"/>
                <w:rPrChange w:id="2633" w:author="Microsoft Office User" w:date="2018-11-15T23:48:00Z">
                  <w:rPr/>
                </w:rPrChange>
              </w:rPr>
              <w:br/>
              <w:t>I feel comfortable only with friends. (-)</w:t>
            </w:r>
            <w:r w:rsidRPr="00633156">
              <w:rPr>
                <w:lang w:val="en-GB"/>
                <w:rPrChange w:id="2634" w:author="Microsoft Office User" w:date="2018-11-15T23:48:00Z">
                  <w:rPr/>
                </w:rPrChange>
              </w:rPr>
              <w:br/>
              <w:t>I feel comfortable around people.</w:t>
            </w:r>
            <w:r w:rsidRPr="00633156">
              <w:rPr>
                <w:lang w:val="en-GB"/>
                <w:rPrChange w:id="2635" w:author="Microsoft Office User" w:date="2018-11-15T23:48:00Z">
                  <w:rPr/>
                </w:rPrChange>
              </w:rPr>
              <w:br/>
              <w:t xml:space="preserve">I have difficulty showing affection. </w:t>
            </w:r>
            <w:r w:rsidRPr="00CD3468">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8CE640" w14:textId="77777777" w:rsidR="00CD3468" w:rsidRPr="00633156" w:rsidRDefault="00CD3468" w:rsidP="00CD3468">
            <w:pPr>
              <w:rPr>
                <w:lang w:val="en-GB"/>
                <w:rPrChange w:id="2636" w:author="Microsoft Office User" w:date="2018-11-15T23:48:00Z">
                  <w:rPr/>
                </w:rPrChange>
              </w:rPr>
            </w:pPr>
            <w:r w:rsidRPr="00633156">
              <w:rPr>
                <w:lang w:val="en-GB"/>
                <w:rPrChange w:id="2637" w:author="Microsoft Office User" w:date="2018-11-15T23:48:00Z">
                  <w:rPr/>
                </w:rPrChange>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633156">
              <w:rPr>
                <w:lang w:val="en-GB"/>
                <w:rPrChange w:id="2638" w:author="Microsoft Office User" w:date="2018-11-15T23:48:00Z">
                  <w:rPr/>
                </w:rPrChange>
              </w:rPr>
              <w:t>I seek danger.</w:t>
            </w:r>
            <w:r w:rsidRPr="00633156">
              <w:rPr>
                <w:lang w:val="en-GB"/>
                <w:rPrChange w:id="2639" w:author="Microsoft Office User" w:date="2018-11-15T23:48:00Z">
                  <w:rPr/>
                </w:rPrChange>
              </w:rPr>
              <w:br/>
              <w:t>I enjoy being reckless.</w:t>
            </w:r>
            <w:r w:rsidRPr="00633156">
              <w:rPr>
                <w:lang w:val="en-GB"/>
                <w:rPrChange w:id="2640" w:author="Microsoft Office User" w:date="2018-11-15T23:48:00Z">
                  <w:rPr/>
                </w:rPrChange>
              </w:rPr>
              <w:br/>
              <w:t>I avoid dangerous situations. (-)</w:t>
            </w:r>
            <w:r w:rsidRPr="00633156">
              <w:rPr>
                <w:lang w:val="en-GB"/>
                <w:rPrChange w:id="2641" w:author="Microsoft Office User" w:date="2018-11-15T23:48:00Z">
                  <w:rPr/>
                </w:rPrChange>
              </w:rPr>
              <w:br/>
              <w:t>I act wild and crazy.</w:t>
            </w:r>
            <w:r w:rsidRPr="00633156">
              <w:rPr>
                <w:lang w:val="en-GB"/>
                <w:rPrChange w:id="2642" w:author="Microsoft Office User" w:date="2018-11-15T23:48:00Z">
                  <w:rPr/>
                </w:rPrChange>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633156">
              <w:rPr>
                <w:lang w:val="en-GB"/>
                <w:rPrChange w:id="2643" w:author="Microsoft Office User" w:date="2018-11-15T23:48:00Z">
                  <w:rPr/>
                </w:rPrChange>
              </w:rPr>
              <w:t>I prefer to be alone. (-)</w:t>
            </w:r>
            <w:r w:rsidRPr="00633156">
              <w:rPr>
                <w:lang w:val="en-GB"/>
                <w:rPrChange w:id="2644" w:author="Microsoft Office User" w:date="2018-11-15T23:48:00Z">
                  <w:rPr/>
                </w:rPrChange>
              </w:rPr>
              <w:br/>
              <w:t>I enjoy spending time by myself. (-)</w:t>
            </w:r>
            <w:r w:rsidRPr="00633156">
              <w:rPr>
                <w:lang w:val="en-GB"/>
                <w:rPrChange w:id="2645" w:author="Microsoft Office User" w:date="2018-11-15T23:48:00Z">
                  <w:rPr/>
                </w:rPrChange>
              </w:rPr>
              <w:br/>
              <w:t>I enjoy silence. (-)</w:t>
            </w:r>
            <w:r w:rsidRPr="00633156">
              <w:rPr>
                <w:lang w:val="en-GB"/>
                <w:rPrChange w:id="2646" w:author="Microsoft Office User" w:date="2018-11-15T23:48:00Z">
                  <w:rPr/>
                </w:rPrChange>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1653F1"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633156" w:rsidRDefault="00CD3468" w:rsidP="00CD3468">
            <w:pPr>
              <w:rPr>
                <w:lang w:val="en-GB"/>
                <w:rPrChange w:id="2647" w:author="Microsoft Office User" w:date="2018-11-15T23:48:00Z">
                  <w:rPr/>
                </w:rPrChange>
              </w:rPr>
            </w:pPr>
            <w:r w:rsidRPr="00633156">
              <w:rPr>
                <w:lang w:val="en-GB"/>
                <w:rPrChange w:id="2648" w:author="Microsoft Office User" w:date="2018-11-15T23:48:00Z">
                  <w:rPr/>
                </w:rPrChange>
              </w:rPr>
              <w:t>I look forward to each new day.</w:t>
            </w:r>
            <w:r w:rsidRPr="00633156">
              <w:rPr>
                <w:lang w:val="en-GB"/>
                <w:rPrChange w:id="2649" w:author="Microsoft Office User" w:date="2018-11-15T23:48:00Z">
                  <w:rPr/>
                </w:rPrChange>
              </w:rPr>
              <w:br/>
              <w:t>I look at the bright side of life.</w:t>
            </w:r>
            <w:r w:rsidRPr="00633156">
              <w:rPr>
                <w:lang w:val="en-GB"/>
                <w:rPrChange w:id="2650" w:author="Microsoft Office User" w:date="2018-11-15T23:48:00Z">
                  <w:rPr/>
                </w:rPrChange>
              </w:rPr>
              <w:br/>
              <w:t>I love life.</w:t>
            </w:r>
            <w:r w:rsidRPr="00633156">
              <w:rPr>
                <w:lang w:val="en-GB"/>
                <w:rPrChange w:id="2651" w:author="Microsoft Office User" w:date="2018-11-15T23:48:00Z">
                  <w:rPr/>
                </w:rPrChange>
              </w:rPr>
              <w:br/>
              <w:t>I laugh a lot.</w:t>
            </w:r>
            <w:r w:rsidRPr="00633156">
              <w:rPr>
                <w:lang w:val="en-GB"/>
                <w:rPrChange w:id="2652" w:author="Microsoft Office User" w:date="2018-11-15T23:48:00Z">
                  <w:rPr/>
                </w:rPrChange>
              </w:rPr>
              <w:br/>
              <w:t>I feel lucky most of the time.</w:t>
            </w:r>
          </w:p>
        </w:tc>
      </w:tr>
      <w:tr w:rsidR="00CD3468" w:rsidRPr="001653F1"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633156" w:rsidRDefault="00CD3468" w:rsidP="00CD3468">
            <w:pPr>
              <w:rPr>
                <w:lang w:val="en-GB"/>
                <w:rPrChange w:id="2653"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633156" w:rsidRDefault="00CD3468" w:rsidP="00CD3468">
            <w:pPr>
              <w:rPr>
                <w:lang w:val="en-GB"/>
                <w:rPrChange w:id="2654" w:author="Microsoft Office User" w:date="2018-11-15T23:48:00Z">
                  <w:rPr/>
                </w:rPrChange>
              </w:rPr>
            </w:pPr>
            <w:r w:rsidRPr="00633156">
              <w:rPr>
                <w:lang w:val="en-GB"/>
                <w:rPrChange w:id="2655" w:author="Microsoft Office User" w:date="2018-11-15T23:48:00Z">
                  <w:rPr/>
                </w:rPrChange>
              </w:rPr>
              <w:t>I automatically take charge.</w:t>
            </w:r>
            <w:r w:rsidRPr="00633156">
              <w:rPr>
                <w:lang w:val="en-GB"/>
                <w:rPrChange w:id="2656" w:author="Microsoft Office User" w:date="2018-11-15T23:48:00Z">
                  <w:rPr/>
                </w:rPrChange>
              </w:rPr>
              <w:br/>
              <w:t>I do most of the talking.</w:t>
            </w:r>
            <w:r w:rsidRPr="00633156">
              <w:rPr>
                <w:lang w:val="en-GB"/>
                <w:rPrChange w:id="2657" w:author="Microsoft Office User" w:date="2018-11-15T23:48:00Z">
                  <w:rPr/>
                </w:rPrChange>
              </w:rPr>
              <w:br/>
              <w:t>I know how to convince others.</w:t>
            </w:r>
            <w:r w:rsidRPr="00633156">
              <w:rPr>
                <w:lang w:val="en-GB"/>
                <w:rPrChange w:id="2658" w:author="Microsoft Office User" w:date="2018-11-15T23:48:00Z">
                  <w:rPr/>
                </w:rPrChange>
              </w:rPr>
              <w:br/>
              <w:t>I like having authority over others.</w:t>
            </w:r>
            <w:r w:rsidRPr="00633156">
              <w:rPr>
                <w:lang w:val="en-GB"/>
                <w:rPrChange w:id="2659" w:author="Microsoft Office User" w:date="2018-11-15T23:48:00Z">
                  <w:rPr/>
                </w:rPrChange>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633156" w:rsidRDefault="00CD3468" w:rsidP="00CD3468">
            <w:pPr>
              <w:rPr>
                <w:lang w:val="en-GB"/>
                <w:rPrChange w:id="2660"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633156">
              <w:rPr>
                <w:lang w:val="en-GB"/>
                <w:rPrChange w:id="2661" w:author="Microsoft Office User" w:date="2018-11-15T23:48:00Z">
                  <w:rPr/>
                </w:rPrChange>
              </w:rPr>
              <w:t>I talk a lot.</w:t>
            </w:r>
            <w:r w:rsidRPr="00633156">
              <w:rPr>
                <w:lang w:val="en-GB"/>
                <w:rPrChange w:id="2662" w:author="Microsoft Office User" w:date="2018-11-15T23:48:00Z">
                  <w:rPr/>
                </w:rPrChange>
              </w:rPr>
              <w:br/>
              <w:t>I like talking about myself.</w:t>
            </w:r>
            <w:r w:rsidRPr="00633156">
              <w:rPr>
                <w:lang w:val="en-GB"/>
                <w:rPrChange w:id="2663" w:author="Microsoft Office User" w:date="2018-11-15T23:48:00Z">
                  <w:rPr/>
                </w:rPrChange>
              </w:rPr>
              <w:br/>
              <w:t>I easily share my feelings with others.</w:t>
            </w:r>
            <w:r w:rsidRPr="00633156">
              <w:rPr>
                <w:lang w:val="en-GB"/>
                <w:rPrChange w:id="2664" w:author="Microsoft Office User" w:date="2018-11-15T23:48:00Z">
                  <w:rPr/>
                </w:rPrChange>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633156">
              <w:rPr>
                <w:lang w:val="en-GB"/>
                <w:rPrChange w:id="2665" w:author="Microsoft Office User" w:date="2018-11-15T23:48:00Z">
                  <w:rPr/>
                </w:rPrChange>
              </w:rPr>
              <w:t xml:space="preserve">I am known for my sense of </w:t>
            </w:r>
            <w:proofErr w:type="spellStart"/>
            <w:r w:rsidRPr="00633156">
              <w:rPr>
                <w:lang w:val="en-GB"/>
                <w:rPrChange w:id="2666" w:author="Microsoft Office User" w:date="2018-11-15T23:48:00Z">
                  <w:rPr/>
                </w:rPrChange>
              </w:rPr>
              <w:t>humor</w:t>
            </w:r>
            <w:proofErr w:type="spellEnd"/>
            <w:r w:rsidRPr="00633156">
              <w:rPr>
                <w:lang w:val="en-GB"/>
                <w:rPrChange w:id="2667" w:author="Microsoft Office User" w:date="2018-11-15T23:48:00Z">
                  <w:rPr/>
                </w:rPrChange>
              </w:rPr>
              <w:t>.</w:t>
            </w:r>
            <w:r w:rsidRPr="00633156">
              <w:rPr>
                <w:lang w:val="en-GB"/>
                <w:rPrChange w:id="2668" w:author="Microsoft Office User" w:date="2018-11-15T23:48:00Z">
                  <w:rPr/>
                </w:rPrChange>
              </w:rPr>
              <w:br/>
              <w:t xml:space="preserve">I try to add some </w:t>
            </w:r>
            <w:proofErr w:type="spellStart"/>
            <w:r w:rsidRPr="00633156">
              <w:rPr>
                <w:lang w:val="en-GB"/>
                <w:rPrChange w:id="2669" w:author="Microsoft Office User" w:date="2018-11-15T23:48:00Z">
                  <w:rPr/>
                </w:rPrChange>
              </w:rPr>
              <w:t>humor</w:t>
            </w:r>
            <w:proofErr w:type="spellEnd"/>
            <w:r w:rsidRPr="00633156">
              <w:rPr>
                <w:lang w:val="en-GB"/>
                <w:rPrChange w:id="2670" w:author="Microsoft Office User" w:date="2018-11-15T23:48:00Z">
                  <w:rPr/>
                </w:rPrChange>
              </w:rPr>
              <w:t xml:space="preserve"> to whatever I do.</w:t>
            </w:r>
            <w:r w:rsidRPr="00633156">
              <w:rPr>
                <w:lang w:val="en-GB"/>
                <w:rPrChange w:id="2671" w:author="Microsoft Office User" w:date="2018-11-15T23:48:00Z">
                  <w:rPr/>
                </w:rPrChange>
              </w:rPr>
              <w:br/>
              <w:t>I like to amuse others.</w:t>
            </w:r>
            <w:r w:rsidRPr="00633156">
              <w:rPr>
                <w:lang w:val="en-GB"/>
                <w:rPrChange w:id="2672" w:author="Microsoft Office User" w:date="2018-11-15T23:48:00Z">
                  <w:rPr/>
                </w:rPrChange>
              </w:rPr>
              <w:br/>
              <w:t>I try to tease my friends out of their gloomy moods.</w:t>
            </w:r>
            <w:r w:rsidRPr="00633156">
              <w:rPr>
                <w:lang w:val="en-GB"/>
                <w:rPrChange w:id="2673" w:author="Microsoft Office User" w:date="2018-11-15T23:48:00Z">
                  <w:rPr/>
                </w:rPrChange>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1653F1"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633156" w:rsidRDefault="00CD3468" w:rsidP="00CD3468">
            <w:pPr>
              <w:rPr>
                <w:lang w:val="en-GB"/>
                <w:rPrChange w:id="2674" w:author="Microsoft Office User" w:date="2018-11-15T23:48:00Z">
                  <w:rPr/>
                </w:rPrChange>
              </w:rPr>
            </w:pPr>
            <w:r w:rsidRPr="00633156">
              <w:rPr>
                <w:lang w:val="en-GB"/>
                <w:rPrChange w:id="2675" w:author="Microsoft Office User" w:date="2018-11-15T23:48:00Z">
                  <w:rPr/>
                </w:rPrChange>
              </w:rPr>
              <w:t>I enjoy being part of a group.</w:t>
            </w:r>
            <w:r w:rsidRPr="00633156">
              <w:rPr>
                <w:lang w:val="en-GB"/>
                <w:rPrChange w:id="2676" w:author="Microsoft Office User" w:date="2018-11-15T23:48:00Z">
                  <w:rPr/>
                </w:rPrChange>
              </w:rPr>
              <w:br/>
              <w:t>I enjoy teamwork.</w:t>
            </w:r>
            <w:r w:rsidRPr="00633156">
              <w:rPr>
                <w:lang w:val="en-GB"/>
                <w:rPrChange w:id="2677" w:author="Microsoft Office User" w:date="2018-11-15T23:48:00Z">
                  <w:rPr/>
                </w:rPrChange>
              </w:rPr>
              <w:br/>
              <w:t>I am good at planning group activities.</w:t>
            </w:r>
            <w:r w:rsidRPr="00633156">
              <w:rPr>
                <w:lang w:val="en-GB"/>
                <w:rPrChange w:id="2678" w:author="Microsoft Office User" w:date="2018-11-15T23:48:00Z">
                  <w:rPr/>
                </w:rPrChange>
              </w:rPr>
              <w:br/>
              <w:t>I would enjoy a lot of social interaction.</w:t>
            </w:r>
            <w:r w:rsidRPr="00633156">
              <w:rPr>
                <w:lang w:val="en-GB"/>
                <w:rPrChange w:id="2679" w:author="Microsoft Office User" w:date="2018-11-15T23:48:00Z">
                  <w:rPr/>
                </w:rPrChange>
              </w:rPr>
              <w:br/>
              <w:t>I am good at getting people to like me.</w:t>
            </w:r>
          </w:p>
        </w:tc>
      </w:tr>
      <w:tr w:rsidR="00CD3468" w:rsidRPr="001653F1"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633156" w:rsidRDefault="00CD3468" w:rsidP="00CD3468">
            <w:pPr>
              <w:rPr>
                <w:lang w:val="en-GB"/>
                <w:rPrChange w:id="2680"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633156" w:rsidRDefault="00CD3468" w:rsidP="00CD3468">
            <w:pPr>
              <w:rPr>
                <w:lang w:val="en-GB"/>
                <w:rPrChange w:id="2681" w:author="Microsoft Office User" w:date="2018-11-15T23:48:00Z">
                  <w:rPr/>
                </w:rPrChange>
              </w:rPr>
            </w:pPr>
            <w:r w:rsidRPr="00633156">
              <w:rPr>
                <w:lang w:val="en-GB"/>
                <w:rPrChange w:id="2682" w:author="Microsoft Office User" w:date="2018-11-15T23:48:00Z">
                  <w:rPr/>
                </w:rPrChange>
              </w:rPr>
              <w:t>I maintain high energy throughout the day.</w:t>
            </w:r>
            <w:r w:rsidRPr="00633156">
              <w:rPr>
                <w:lang w:val="en-GB"/>
                <w:rPrChange w:id="2683" w:author="Microsoft Office User" w:date="2018-11-15T23:48:00Z">
                  <w:rPr/>
                </w:rPrChange>
              </w:rPr>
              <w:br/>
              <w:t>I tire out quickly. (-)</w:t>
            </w:r>
            <w:r w:rsidRPr="00633156">
              <w:rPr>
                <w:lang w:val="en-GB"/>
                <w:rPrChange w:id="2684" w:author="Microsoft Office User" w:date="2018-11-15T23:48:00Z">
                  <w:rPr/>
                </w:rPrChange>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roofErr w:type="spellStart"/>
            <w:r w:rsidRPr="00CD3468">
              <w:lastRenderedPageBreak/>
              <w:t>Neuroticism</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633156">
              <w:rPr>
                <w:lang w:val="en-GB"/>
                <w:rPrChange w:id="2685" w:author="Microsoft Office User" w:date="2018-11-15T23:48:00Z">
                  <w:rPr/>
                </w:rPrChange>
              </w:rPr>
              <w:t>I get angry easily. (-)</w:t>
            </w:r>
            <w:r w:rsidRPr="00633156">
              <w:rPr>
                <w:lang w:val="en-GB"/>
                <w:rPrChange w:id="2686" w:author="Microsoft Office User" w:date="2018-11-15T23:48:00Z">
                  <w:rPr/>
                </w:rPrChange>
              </w:rPr>
              <w:br/>
              <w:t>I snap at people. (-)</w:t>
            </w:r>
            <w:r w:rsidRPr="00633156">
              <w:rPr>
                <w:lang w:val="en-GB"/>
                <w:rPrChange w:id="2687" w:author="Microsoft Office User" w:date="2018-11-15T23:48:00Z">
                  <w:rPr/>
                </w:rPrChange>
              </w:rPr>
              <w:br/>
              <w:t>I get annoyed at the slightest provocation. (-)</w:t>
            </w:r>
            <w:r w:rsidRPr="00633156">
              <w:rPr>
                <w:lang w:val="en-GB"/>
                <w:rPrChange w:id="2688" w:author="Microsoft Office User" w:date="2018-11-15T23:48:00Z">
                  <w:rPr/>
                </w:rPrChange>
              </w:rPr>
              <w:br/>
              <w:t>I shout or scream when I'm angry. (-)</w:t>
            </w:r>
            <w:r w:rsidRPr="00633156">
              <w:rPr>
                <w:lang w:val="en-GB"/>
                <w:rPrChange w:id="2689" w:author="Microsoft Office User" w:date="2018-11-15T23:48:00Z">
                  <w:rPr/>
                </w:rPrChange>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633156">
              <w:rPr>
                <w:lang w:val="en-GB"/>
                <w:rPrChange w:id="2690" w:author="Microsoft Office User" w:date="2018-11-15T23:48:00Z">
                  <w:rPr/>
                </w:rPrChange>
              </w:rPr>
              <w:t>I feel sad. (-)</w:t>
            </w:r>
            <w:r w:rsidRPr="00633156">
              <w:rPr>
                <w:lang w:val="en-GB"/>
                <w:rPrChange w:id="2691" w:author="Microsoft Office User" w:date="2018-11-15T23:48:00Z">
                  <w:rPr/>
                </w:rPrChange>
              </w:rPr>
              <w:br/>
              <w:t>I think my life is a failure. (-)</w:t>
            </w:r>
            <w:r w:rsidRPr="00633156">
              <w:rPr>
                <w:lang w:val="en-GB"/>
                <w:rPrChange w:id="2692" w:author="Microsoft Office User" w:date="2018-11-15T23:48:00Z">
                  <w:rPr/>
                </w:rPrChange>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633156">
              <w:rPr>
                <w:lang w:val="en-GB"/>
                <w:rPrChange w:id="2693" w:author="Microsoft Office User" w:date="2018-11-15T23:48:00Z">
                  <w:rPr/>
                </w:rPrChange>
              </w:rPr>
              <w:t>I worry a lot. (-)</w:t>
            </w:r>
            <w:r w:rsidRPr="00633156">
              <w:rPr>
                <w:lang w:val="en-GB"/>
                <w:rPrChange w:id="2694" w:author="Microsoft Office User" w:date="2018-11-15T23:48:00Z">
                  <w:rPr/>
                </w:rPrChange>
              </w:rPr>
              <w:br/>
              <w:t>I often feel tense. (-)</w:t>
            </w:r>
            <w:r w:rsidRPr="00633156">
              <w:rPr>
                <w:lang w:val="en-GB"/>
                <w:rPrChange w:id="2695" w:author="Microsoft Office User" w:date="2018-11-15T23:48:00Z">
                  <w:rPr/>
                </w:rPrChange>
              </w:rPr>
              <w:br/>
              <w:t>I am filled with doubts about things. (-)</w:t>
            </w:r>
            <w:r w:rsidRPr="00633156">
              <w:rPr>
                <w:lang w:val="en-GB"/>
                <w:rPrChange w:id="2696" w:author="Microsoft Office User" w:date="2018-11-15T23:48:00Z">
                  <w:rPr/>
                </w:rPrChange>
              </w:rPr>
              <w:br/>
              <w:t>I worry about what people think of me. (-)</w:t>
            </w:r>
            <w:r w:rsidRPr="00633156">
              <w:rPr>
                <w:lang w:val="en-GB"/>
                <w:rPrChange w:id="2697" w:author="Microsoft Office User" w:date="2018-11-15T23:48:00Z">
                  <w:rPr/>
                </w:rPrChange>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r w:rsidRPr="00CD3468">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r w:rsidRPr="00633156">
              <w:rPr>
                <w:lang w:val="en-GB"/>
                <w:rPrChange w:id="2698" w:author="Microsoft Office User" w:date="2018-11-15T23:48:00Z">
                  <w:rPr/>
                </w:rPrChange>
              </w:rPr>
              <w:t>I remain calm under pressure.</w:t>
            </w:r>
            <w:r w:rsidRPr="00633156">
              <w:rPr>
                <w:lang w:val="en-GB"/>
                <w:rPrChange w:id="2699" w:author="Microsoft Office User" w:date="2018-11-15T23:48:00Z">
                  <w:rPr/>
                </w:rPrChange>
              </w:rPr>
              <w:br/>
              <w:t>I can handle stress well.</w:t>
            </w:r>
            <w:r w:rsidRPr="00633156">
              <w:rPr>
                <w:lang w:val="en-GB"/>
                <w:rPrChange w:id="2700" w:author="Microsoft Office User" w:date="2018-11-15T23:48:00Z">
                  <w:rPr/>
                </w:rPrChange>
              </w:rPr>
              <w:br/>
              <w:t>I face danger confidently.</w:t>
            </w:r>
            <w:r w:rsidRPr="00633156">
              <w:rPr>
                <w:lang w:val="en-GB"/>
                <w:rPrChange w:id="2701" w:author="Microsoft Office User" w:date="2018-11-15T23:48:00Z">
                  <w:rPr/>
                </w:rPrChange>
              </w:rPr>
              <w:br/>
              <w:t>I readily overcome setbacks.</w:t>
            </w:r>
            <w:r w:rsidRPr="00633156">
              <w:rPr>
                <w:lang w:val="en-GB"/>
                <w:rPrChange w:id="2702" w:author="Microsoft Office User" w:date="2018-11-15T23:48:00Z">
                  <w:rPr/>
                </w:rPrChange>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633156">
              <w:rPr>
                <w:lang w:val="en-GB"/>
                <w:rPrChange w:id="2703" w:author="Microsoft Office User" w:date="2018-11-15T23:48:00Z">
                  <w:rPr/>
                </w:rPrChange>
              </w:rPr>
              <w:t>I feel it hard to get going. (-)</w:t>
            </w:r>
            <w:r w:rsidRPr="00633156">
              <w:rPr>
                <w:lang w:val="en-GB"/>
                <w:rPrChange w:id="2704" w:author="Microsoft Office User" w:date="2018-11-15T23:48:00Z">
                  <w:rPr/>
                </w:rPrChange>
              </w:rPr>
              <w:br/>
              <w:t>I hardly know where my life is going. (-)</w:t>
            </w:r>
            <w:r w:rsidRPr="00633156">
              <w:rPr>
                <w:lang w:val="en-GB"/>
                <w:rPrChange w:id="2705" w:author="Microsoft Office User" w:date="2018-11-15T23:48:00Z">
                  <w:rPr/>
                </w:rPrChange>
              </w:rPr>
              <w:br/>
              <w:t>I give up easily. (-)</w:t>
            </w:r>
            <w:r w:rsidRPr="00633156">
              <w:rPr>
                <w:lang w:val="en-GB"/>
                <w:rPrChange w:id="2706" w:author="Microsoft Office User" w:date="2018-11-15T23:48:00Z">
                  <w:rPr/>
                </w:rPrChange>
              </w:rPr>
              <w:br/>
              <w:t>I let others discourage me. (-)</w:t>
            </w:r>
            <w:r w:rsidRPr="00633156">
              <w:rPr>
                <w:lang w:val="en-GB"/>
                <w:rPrChange w:id="2707" w:author="Microsoft Office User" w:date="2018-11-15T23:48:00Z">
                  <w:rPr/>
                </w:rPrChange>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633156">
              <w:rPr>
                <w:lang w:val="en-GB"/>
                <w:rPrChange w:id="2708" w:author="Microsoft Office User" w:date="2018-11-15T23:48:00Z">
                  <w:rPr/>
                </w:rPrChange>
              </w:rPr>
              <w:t>I cry easily. (-)</w:t>
            </w:r>
            <w:r w:rsidRPr="00633156">
              <w:rPr>
                <w:lang w:val="en-GB"/>
                <w:rPrChange w:id="2709" w:author="Microsoft Office User" w:date="2018-11-15T23:48:00Z">
                  <w:rPr/>
                </w:rPrChange>
              </w:rPr>
              <w:br/>
              <w:t>I get overwhelmed by emotions. (-)</w:t>
            </w:r>
            <w:r w:rsidRPr="00633156">
              <w:rPr>
                <w:lang w:val="en-GB"/>
                <w:rPrChange w:id="2710" w:author="Microsoft Office User" w:date="2018-11-15T23:48:00Z">
                  <w:rPr/>
                </w:rPrChange>
              </w:rPr>
              <w:br/>
              <w:t>I need protection. (-)</w:t>
            </w:r>
            <w:r w:rsidRPr="00633156">
              <w:rPr>
                <w:lang w:val="en-GB"/>
                <w:rPrChange w:id="2711" w:author="Microsoft Office User" w:date="2018-11-15T23:48:00Z">
                  <w:rPr/>
                </w:rPrChange>
              </w:rPr>
              <w:br/>
              <w:t>I am easily hurt. (-)</w:t>
            </w:r>
            <w:r w:rsidRPr="00633156">
              <w:rPr>
                <w:lang w:val="en-GB"/>
                <w:rPrChange w:id="2712" w:author="Microsoft Office User" w:date="2018-11-15T23:48:00Z">
                  <w:rPr/>
                </w:rPrChange>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633156">
              <w:rPr>
                <w:lang w:val="en-GB"/>
                <w:rPrChange w:id="2713" w:author="Microsoft Office User" w:date="2018-11-15T23:48:00Z">
                  <w:rPr/>
                </w:rPrChange>
              </w:rPr>
              <w:t>I need the approval of others. (-)</w:t>
            </w:r>
            <w:r w:rsidRPr="00633156">
              <w:rPr>
                <w:lang w:val="en-GB"/>
                <w:rPrChange w:id="2714" w:author="Microsoft Office User" w:date="2018-11-15T23:48:00Z">
                  <w:rPr/>
                </w:rPrChange>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1653F1"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633156" w:rsidRDefault="00CD3468" w:rsidP="00CD3468">
            <w:pPr>
              <w:rPr>
                <w:lang w:val="en-GB"/>
                <w:rPrChange w:id="2715" w:author="Microsoft Office User" w:date="2018-11-15T23:48:00Z">
                  <w:rPr/>
                </w:rPrChange>
              </w:rPr>
            </w:pPr>
            <w:r w:rsidRPr="00633156">
              <w:rPr>
                <w:lang w:val="en-GB"/>
                <w:rPrChange w:id="2716" w:author="Microsoft Office User" w:date="2018-11-15T23:48:00Z">
                  <w:rPr/>
                </w:rPrChange>
              </w:rPr>
              <w:t>I do unexpected things.</w:t>
            </w:r>
            <w:r w:rsidRPr="00633156">
              <w:rPr>
                <w:lang w:val="en-GB"/>
                <w:rPrChange w:id="2717" w:author="Microsoft Office User" w:date="2018-11-15T23:48:00Z">
                  <w:rPr/>
                </w:rPrChange>
              </w:rPr>
              <w:br/>
              <w:t>I know that my ideas sometimes surprise people.</w:t>
            </w:r>
            <w:r w:rsidRPr="00633156">
              <w:rPr>
                <w:lang w:val="en-GB"/>
                <w:rPrChange w:id="2718" w:author="Microsoft Office User" w:date="2018-11-15T23:48:00Z">
                  <w:rPr/>
                </w:rPrChange>
              </w:rPr>
              <w:br/>
              <w:t>I pride myself on being original.</w:t>
            </w:r>
            <w:r w:rsidRPr="00633156">
              <w:rPr>
                <w:lang w:val="en-GB"/>
                <w:rPrChange w:id="2719" w:author="Microsoft Office User" w:date="2018-11-15T23:48:00Z">
                  <w:rPr/>
                </w:rPrChange>
              </w:rPr>
              <w:br/>
              <w:t>I ask questions that nobody else does.</w:t>
            </w:r>
            <w:r w:rsidRPr="00633156">
              <w:rPr>
                <w:lang w:val="en-GB"/>
                <w:rPrChange w:id="2720" w:author="Microsoft Office User" w:date="2018-11-15T23:48:00Z">
                  <w:rPr/>
                </w:rPrChange>
              </w:rPr>
              <w:br/>
              <w:t>I love to think up new ways of doing things.</w:t>
            </w:r>
          </w:p>
        </w:tc>
      </w:tr>
      <w:tr w:rsidR="00CD3468" w:rsidRPr="001653F1"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633156" w:rsidRDefault="00CD3468" w:rsidP="00CD3468">
            <w:pPr>
              <w:rPr>
                <w:lang w:val="en-GB"/>
                <w:rPrChange w:id="2721"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633156" w:rsidRDefault="00CD3468" w:rsidP="00CD3468">
            <w:pPr>
              <w:rPr>
                <w:lang w:val="en-GB"/>
                <w:rPrChange w:id="2722" w:author="Microsoft Office User" w:date="2018-11-15T23:48:00Z">
                  <w:rPr/>
                </w:rPrChange>
              </w:rPr>
            </w:pPr>
            <w:r w:rsidRPr="00633156">
              <w:rPr>
                <w:lang w:val="en-GB"/>
                <w:rPrChange w:id="2723" w:author="Microsoft Office User" w:date="2018-11-15T23:48:00Z">
                  <w:rPr/>
                </w:rPrChange>
              </w:rPr>
              <w:t>I like to visit new places.</w:t>
            </w:r>
            <w:r w:rsidRPr="00633156">
              <w:rPr>
                <w:lang w:val="en-GB"/>
                <w:rPrChange w:id="2724" w:author="Microsoft Office User" w:date="2018-11-15T23:48:00Z">
                  <w:rPr/>
                </w:rPrChange>
              </w:rPr>
              <w:br/>
              <w:t>I like to travel.</w:t>
            </w:r>
            <w:r w:rsidRPr="00633156">
              <w:rPr>
                <w:lang w:val="en-GB"/>
                <w:rPrChange w:id="2725" w:author="Microsoft Office User" w:date="2018-11-15T23:48:00Z">
                  <w:rPr/>
                </w:rPrChange>
              </w:rPr>
              <w:br/>
              <w:t>I am excited by many different activities.</w:t>
            </w:r>
            <w:r w:rsidRPr="00633156">
              <w:rPr>
                <w:lang w:val="en-GB"/>
                <w:rPrChange w:id="2726" w:author="Microsoft Office User" w:date="2018-11-15T23:48:00Z">
                  <w:rPr/>
                </w:rPrChange>
              </w:rPr>
              <w:br/>
              <w:t>I have been creative during the last year.</w:t>
            </w:r>
            <w:r w:rsidRPr="00633156">
              <w:rPr>
                <w:lang w:val="en-GB"/>
                <w:rPrChange w:id="2727" w:author="Microsoft Office User" w:date="2018-11-15T23:48:00Z">
                  <w:rPr/>
                </w:rPrChange>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633156" w:rsidRDefault="00CD3468" w:rsidP="00CD3468">
            <w:pPr>
              <w:rPr>
                <w:lang w:val="en-GB"/>
                <w:rPrChange w:id="2728"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633156">
              <w:rPr>
                <w:lang w:val="en-GB"/>
                <w:rPrChange w:id="2729" w:author="Microsoft Office User" w:date="2018-11-15T23:48:00Z">
                  <w:rPr/>
                </w:rPrChange>
              </w:rPr>
              <w:t>I am valued by my friends for my good judgment.</w:t>
            </w:r>
            <w:r w:rsidRPr="00633156">
              <w:rPr>
                <w:lang w:val="en-GB"/>
                <w:rPrChange w:id="2730" w:author="Microsoft Office User" w:date="2018-11-15T23:48:00Z">
                  <w:rPr/>
                </w:rPrChange>
              </w:rPr>
              <w:br/>
              <w:t>I am valued by others for my objectivity.</w:t>
            </w:r>
            <w:r w:rsidRPr="00633156">
              <w:rPr>
                <w:lang w:val="en-GB"/>
                <w:rPrChange w:id="2731" w:author="Microsoft Office User" w:date="2018-11-15T23:48:00Z">
                  <w:rPr/>
                </w:rPrChange>
              </w:rPr>
              <w:br/>
              <w:t>I know how to apply my knowledge.</w:t>
            </w:r>
            <w:r w:rsidRPr="00633156">
              <w:rPr>
                <w:lang w:val="en-GB"/>
                <w:rPrChange w:id="2732" w:author="Microsoft Office User" w:date="2018-11-15T23:48:00Z">
                  <w:rPr/>
                </w:rPrChange>
              </w:rPr>
              <w:br/>
              <w:t>I can see different points of view.</w:t>
            </w:r>
            <w:r w:rsidRPr="00633156">
              <w:rPr>
                <w:lang w:val="en-GB"/>
                <w:rPrChange w:id="2733" w:author="Microsoft Office User" w:date="2018-11-15T23:48:00Z">
                  <w:rPr/>
                </w:rPrChange>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1653F1"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633156" w:rsidRDefault="00CD3468" w:rsidP="00CD3468">
            <w:pPr>
              <w:rPr>
                <w:lang w:val="en-GB"/>
                <w:rPrChange w:id="2734" w:author="Microsoft Office User" w:date="2018-11-15T23:48:00Z">
                  <w:rPr/>
                </w:rPrChange>
              </w:rPr>
            </w:pPr>
            <w:r w:rsidRPr="00633156">
              <w:rPr>
                <w:lang w:val="en-GB"/>
                <w:rPrChange w:id="2735" w:author="Microsoft Office User" w:date="2018-11-15T23:48:00Z">
                  <w:rPr/>
                </w:rPrChange>
              </w:rPr>
              <w:t>I read a lot.</w:t>
            </w:r>
            <w:r w:rsidRPr="00633156">
              <w:rPr>
                <w:lang w:val="en-GB"/>
                <w:rPrChange w:id="2736" w:author="Microsoft Office User" w:date="2018-11-15T23:48:00Z">
                  <w:rPr/>
                </w:rPrChange>
              </w:rPr>
              <w:br/>
              <w:t>I like to read.</w:t>
            </w:r>
            <w:r w:rsidRPr="00633156">
              <w:rPr>
                <w:lang w:val="en-GB"/>
                <w:rPrChange w:id="2737" w:author="Microsoft Office User" w:date="2018-11-15T23:48:00Z">
                  <w:rPr/>
                </w:rPrChange>
              </w:rPr>
              <w:br/>
              <w:t>I enjoy discussing books with others.</w:t>
            </w:r>
            <w:r w:rsidRPr="00633156">
              <w:rPr>
                <w:lang w:val="en-GB"/>
                <w:rPrChange w:id="2738" w:author="Microsoft Office User" w:date="2018-11-15T23:48:00Z">
                  <w:rPr/>
                </w:rPrChange>
              </w:rPr>
              <w:br/>
              <w:t>I have read the great literary classics.</w:t>
            </w:r>
            <w:r w:rsidRPr="00633156">
              <w:rPr>
                <w:lang w:val="en-GB"/>
                <w:rPrChange w:id="2739" w:author="Microsoft Office User" w:date="2018-11-15T23:48:00Z">
                  <w:rPr/>
                </w:rPrChange>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633156" w:rsidRDefault="00CD3468" w:rsidP="00CD3468">
            <w:pPr>
              <w:rPr>
                <w:lang w:val="en-GB"/>
                <w:rPrChange w:id="2740"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r w:rsidRPr="00CD3468">
              <w:t xml:space="preserve">O5: </w:t>
            </w:r>
            <w:proofErr w:type="spellStart"/>
            <w:r w:rsidRPr="00CD3468">
              <w:t>Artistic</w:t>
            </w:r>
            <w:proofErr w:type="spellEnd"/>
            <w:r w:rsidRPr="00CD3468">
              <w:t xml:space="preserve"> </w:t>
            </w:r>
            <w:proofErr w:type="spellStart"/>
            <w:r w:rsidRPr="00CD3468">
              <w:t>interests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r w:rsidRPr="00633156">
              <w:rPr>
                <w:lang w:val="en-GB"/>
                <w:rPrChange w:id="2741" w:author="Microsoft Office User" w:date="2018-11-15T23:48:00Z">
                  <w:rPr/>
                </w:rPrChange>
              </w:rPr>
              <w:t>I appreciate all forms of art.</w:t>
            </w:r>
            <w:r w:rsidRPr="00633156">
              <w:rPr>
                <w:lang w:val="en-GB"/>
                <w:rPrChange w:id="2742" w:author="Microsoft Office User" w:date="2018-11-15T23:48:00Z">
                  <w:rPr/>
                </w:rPrChange>
              </w:rPr>
              <w:br/>
              <w:t>I like art.</w:t>
            </w:r>
            <w:r w:rsidRPr="00633156">
              <w:rPr>
                <w:lang w:val="en-GB"/>
                <w:rPrChange w:id="2743" w:author="Microsoft Office User" w:date="2018-11-15T23:48:00Z">
                  <w:rPr/>
                </w:rPrChange>
              </w:rPr>
              <w:br/>
              <w:t>I like poetry.</w:t>
            </w:r>
            <w:r w:rsidRPr="00633156">
              <w:rPr>
                <w:lang w:val="en-GB"/>
                <w:rPrChange w:id="2744" w:author="Microsoft Office User" w:date="2018-11-15T23:48:00Z">
                  <w:rPr/>
                </w:rPrChange>
              </w:rPr>
              <w:br/>
              <w:t xml:space="preserve">I seldom notice the emotional aspects of paintings and pictures. </w:t>
            </w:r>
            <w:r w:rsidRPr="00CD3468">
              <w:t>(-)</w:t>
            </w:r>
            <w:r w:rsidRPr="00CD3468">
              <w:br/>
              <w:t xml:space="preserve">I </w:t>
            </w:r>
            <w:proofErr w:type="spellStart"/>
            <w:r w:rsidRPr="00CD3468">
              <w:t>like</w:t>
            </w:r>
            <w:proofErr w:type="spellEnd"/>
            <w:r w:rsidRPr="00CD3468">
              <w:t xml:space="preserve"> to </w:t>
            </w:r>
            <w:proofErr w:type="spellStart"/>
            <w:r w:rsidRPr="00CD3468">
              <w:t>visit</w:t>
            </w:r>
            <w:proofErr w:type="spellEnd"/>
            <w:r w:rsidRPr="00CD3468">
              <w:t xml:space="preserve"> </w:t>
            </w:r>
            <w:proofErr w:type="spellStart"/>
            <w:r w:rsidRPr="00CD3468">
              <w:t>museums</w:t>
            </w:r>
            <w:proofErr w:type="spellEnd"/>
            <w:r w:rsidRPr="00CD3468">
              <w:t>.</w:t>
            </w:r>
          </w:p>
        </w:tc>
      </w:tr>
      <w:tr w:rsidR="00CD3468" w:rsidRPr="001653F1"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633156" w:rsidRDefault="00CD3468" w:rsidP="00CD3468">
            <w:pPr>
              <w:rPr>
                <w:lang w:val="en-GB"/>
                <w:rPrChange w:id="2745" w:author="Microsoft Office User" w:date="2018-11-15T23:48:00Z">
                  <w:rPr/>
                </w:rPrChange>
              </w:rPr>
            </w:pPr>
            <w:r w:rsidRPr="00633156">
              <w:rPr>
                <w:lang w:val="en-GB"/>
                <w:rPrChange w:id="2746" w:author="Microsoft Office User" w:date="2018-11-15T23:48:00Z">
                  <w:rPr/>
                </w:rPrChange>
              </w:rPr>
              <w:t xml:space="preserve">I tend to </w:t>
            </w:r>
            <w:proofErr w:type="spellStart"/>
            <w:r w:rsidRPr="00633156">
              <w:rPr>
                <w:lang w:val="en-GB"/>
                <w:rPrChange w:id="2747" w:author="Microsoft Office User" w:date="2018-11-15T23:48:00Z">
                  <w:rPr/>
                </w:rPrChange>
              </w:rPr>
              <w:t>analyze</w:t>
            </w:r>
            <w:proofErr w:type="spellEnd"/>
            <w:r w:rsidRPr="00633156">
              <w:rPr>
                <w:lang w:val="en-GB"/>
                <w:rPrChange w:id="2748" w:author="Microsoft Office User" w:date="2018-11-15T23:48:00Z">
                  <w:rPr/>
                </w:rPrChange>
              </w:rPr>
              <w:t xml:space="preserve"> things.</w:t>
            </w:r>
            <w:r w:rsidRPr="00633156">
              <w:rPr>
                <w:lang w:val="en-GB"/>
                <w:rPrChange w:id="2749" w:author="Microsoft Office User" w:date="2018-11-15T23:48:00Z">
                  <w:rPr/>
                </w:rPrChange>
              </w:rPr>
              <w:br/>
              <w:t>I like to speculate about things.</w:t>
            </w:r>
            <w:r w:rsidRPr="00633156">
              <w:rPr>
                <w:lang w:val="en-GB"/>
                <w:rPrChange w:id="2750" w:author="Microsoft Office User" w:date="2018-11-15T23:48:00Z">
                  <w:rPr/>
                </w:rPrChange>
              </w:rPr>
              <w:br/>
              <w:t>I seek explanations of things.</w:t>
            </w:r>
            <w:r w:rsidRPr="00633156">
              <w:rPr>
                <w:lang w:val="en-GB"/>
                <w:rPrChange w:id="2751" w:author="Microsoft Office User" w:date="2018-11-15T23:48:00Z">
                  <w:rPr/>
                </w:rPrChange>
              </w:rPr>
              <w:br/>
              <w:t>I love to reflect on things.</w:t>
            </w:r>
            <w:r w:rsidRPr="00633156">
              <w:rPr>
                <w:lang w:val="en-GB"/>
                <w:rPrChange w:id="2752" w:author="Microsoft Office User" w:date="2018-11-15T23:48:00Z">
                  <w:rPr/>
                </w:rPrChange>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633156" w:rsidRDefault="00CD3468" w:rsidP="00CD3468">
            <w:pPr>
              <w:rPr>
                <w:lang w:val="en-GB"/>
                <w:rPrChange w:id="2753"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r w:rsidRPr="00633156">
              <w:rPr>
                <w:lang w:val="en-GB"/>
                <w:rPrChange w:id="2754" w:author="Microsoft Office User" w:date="2018-11-15T23:48:00Z">
                  <w:rPr/>
                </w:rPrChange>
              </w:rPr>
              <w:t>I want to increase my knowledge.</w:t>
            </w:r>
            <w:r w:rsidRPr="00633156">
              <w:rPr>
                <w:lang w:val="en-GB"/>
                <w:rPrChange w:id="2755" w:author="Microsoft Office User" w:date="2018-11-15T23:48:00Z">
                  <w:rPr/>
                </w:rPrChange>
              </w:rPr>
              <w:br/>
              <w:t>I look forward to the opportunity to learn and grow.</w:t>
            </w:r>
            <w:r w:rsidRPr="00633156">
              <w:rPr>
                <w:lang w:val="en-GB"/>
                <w:rPrChange w:id="2756" w:author="Microsoft Office User" w:date="2018-11-15T23:48:00Z">
                  <w:rPr/>
                </w:rPrChange>
              </w:rPr>
              <w:br/>
              <w:t>I find the world a very interesting place.</w:t>
            </w:r>
            <w:r w:rsidRPr="00633156">
              <w:rPr>
                <w:lang w:val="en-GB"/>
                <w:rPrChange w:id="2757" w:author="Microsoft Office User" w:date="2018-11-15T23:48:00Z">
                  <w:rPr/>
                </w:rPrChange>
              </w:rPr>
              <w:br/>
              <w:t xml:space="preserve">I dislike learning. </w:t>
            </w:r>
            <w:r w:rsidRPr="00CD3468">
              <w:t>(-)</w:t>
            </w:r>
            <w:r w:rsidRPr="00CD3468">
              <w:br/>
              <w:t xml:space="preserve">I am </w:t>
            </w:r>
            <w:proofErr w:type="spellStart"/>
            <w:r w:rsidRPr="00CD3468">
              <w:t>thrilled</w:t>
            </w:r>
            <w:proofErr w:type="spellEnd"/>
            <w:r w:rsidRPr="00CD3468">
              <w:t xml:space="preserve"> </w:t>
            </w:r>
            <w:proofErr w:type="spellStart"/>
            <w:r w:rsidRPr="00CD3468">
              <w:t>when</w:t>
            </w:r>
            <w:proofErr w:type="spellEnd"/>
            <w:r w:rsidRPr="00CD3468">
              <w:t xml:space="preserve"> I </w:t>
            </w:r>
            <w:proofErr w:type="spellStart"/>
            <w:r w:rsidRPr="00CD3468">
              <w:t>learn</w:t>
            </w:r>
            <w:proofErr w:type="spellEnd"/>
            <w:r w:rsidRPr="00CD3468">
              <w:t xml:space="preserve"> </w:t>
            </w:r>
            <w:proofErr w:type="spellStart"/>
            <w:r w:rsidRPr="00CD3468">
              <w:t>something</w:t>
            </w:r>
            <w:proofErr w:type="spellEnd"/>
            <w:r w:rsidRPr="00CD3468">
              <w:t xml:space="preserve">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633156">
              <w:rPr>
                <w:lang w:val="en-GB"/>
                <w:rPrChange w:id="2758" w:author="Microsoft Office User" w:date="2018-11-15T23:48:00Z">
                  <w:rPr/>
                </w:rPrChange>
              </w:rPr>
              <w:t>I am open about my feelings.</w:t>
            </w:r>
            <w:r w:rsidRPr="00633156">
              <w:rPr>
                <w:lang w:val="en-GB"/>
                <w:rPrChange w:id="2759" w:author="Microsoft Office User" w:date="2018-11-15T23:48:00Z">
                  <w:rPr/>
                </w:rPrChange>
              </w:rPr>
              <w:br/>
              <w:t>I rarely notice my emotional reactions. (-)</w:t>
            </w:r>
            <w:r w:rsidRPr="00633156">
              <w:rPr>
                <w:lang w:val="en-GB"/>
                <w:rPrChange w:id="2760" w:author="Microsoft Office User" w:date="2018-11-15T23:48:00Z">
                  <w:rPr/>
                </w:rPrChange>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1653F1"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633156" w:rsidRDefault="00CD3468" w:rsidP="00CD3468">
            <w:pPr>
              <w:rPr>
                <w:lang w:val="en-GB"/>
                <w:rPrChange w:id="2761" w:author="Microsoft Office User" w:date="2018-11-15T23:48:00Z">
                  <w:rPr/>
                </w:rPrChange>
              </w:rPr>
            </w:pPr>
            <w:r w:rsidRPr="00633156">
              <w:rPr>
                <w:lang w:val="en-GB"/>
                <w:rPrChange w:id="2762" w:author="Microsoft Office User" w:date="2018-11-15T23:48:00Z">
                  <w:rPr/>
                </w:rPrChange>
              </w:rPr>
              <w:t>I learn quickly.</w:t>
            </w:r>
            <w:r w:rsidRPr="00633156">
              <w:rPr>
                <w:lang w:val="en-GB"/>
                <w:rPrChange w:id="2763" w:author="Microsoft Office User" w:date="2018-11-15T23:48:00Z">
                  <w:rPr/>
                </w:rPrChange>
              </w:rPr>
              <w:br/>
              <w:t>I am quick to understand things.</w:t>
            </w:r>
            <w:r w:rsidRPr="00633156">
              <w:rPr>
                <w:lang w:val="en-GB"/>
                <w:rPrChange w:id="2764" w:author="Microsoft Office User" w:date="2018-11-15T23:48:00Z">
                  <w:rPr/>
                </w:rPrChange>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Ziegler" w:date="2018-11-02T11:24:00Z" w:initials="MZ">
    <w:p w14:paraId="4EC90F50" w14:textId="60992A76" w:rsidR="0009723C" w:rsidRDefault="0009723C">
      <w:pPr>
        <w:pStyle w:val="Textocomentario"/>
      </w:pPr>
      <w:r>
        <w:rPr>
          <w:rStyle w:val="Refdecomentario"/>
        </w:rPr>
        <w:annotationRef/>
      </w:r>
      <w:r>
        <w:t>We probably will have to add a few ETS people…</w:t>
      </w:r>
    </w:p>
  </w:comment>
  <w:comment w:id="1" w:author="Microsoft Office User" w:date="2018-12-13T17:40:00Z" w:initials="MOU">
    <w:p w14:paraId="02D200E9" w14:textId="1934733B" w:rsidR="0009723C" w:rsidRDefault="0009723C">
      <w:pPr>
        <w:pStyle w:val="Textocomentario"/>
      </w:pPr>
      <w:r>
        <w:rPr>
          <w:rStyle w:val="Refdecomentario"/>
        </w:rPr>
        <w:annotationRef/>
      </w:r>
      <w:proofErr w:type="gramStart"/>
      <w:r>
        <w:t>Yes</w:t>
      </w:r>
      <w:proofErr w:type="gramEnd"/>
      <w:r>
        <w:t xml:space="preserve"> I’m aware of it. Not a problem</w:t>
      </w:r>
    </w:p>
  </w:comment>
  <w:comment w:id="10" w:author="Matthias Ziegler [2]" w:date="2018-10-11T18:13:00Z" w:initials="MZ">
    <w:p w14:paraId="47AC8FE8" w14:textId="0C6F4D6A" w:rsidR="0009723C" w:rsidRDefault="0009723C">
      <w:pPr>
        <w:pStyle w:val="Textocomentario"/>
      </w:pPr>
      <w:r>
        <w:rPr>
          <w:rStyle w:val="Refdecomentario"/>
        </w:rPr>
        <w:annotationRef/>
      </w:r>
      <w:r>
        <w:t xml:space="preserve">If you don’t mind, I would like to be the corresponding author in order to maintain an overview of where the items might go. </w:t>
      </w:r>
    </w:p>
  </w:comment>
  <w:comment w:id="11" w:author="Microsoft Office User" w:date="2018-12-13T17:40:00Z" w:initials="MOU">
    <w:p w14:paraId="135472D0" w14:textId="2873F02F" w:rsidR="0009723C" w:rsidRDefault="0009723C">
      <w:pPr>
        <w:pStyle w:val="Textocomentario"/>
      </w:pPr>
      <w:r>
        <w:rPr>
          <w:rStyle w:val="Refdecomentario"/>
        </w:rPr>
        <w:annotationRef/>
      </w:r>
      <w:r>
        <w:t xml:space="preserve">No </w:t>
      </w:r>
      <w:proofErr w:type="spellStart"/>
      <w:r>
        <w:t>prob</w:t>
      </w:r>
      <w:proofErr w:type="spellEnd"/>
    </w:p>
  </w:comment>
  <w:comment w:id="17" w:author="Microsoft Office User" w:date="2018-10-19T19:39:00Z" w:initials="MOU">
    <w:p w14:paraId="7E1C2619" w14:textId="663326CC" w:rsidR="0009723C" w:rsidRDefault="0009723C">
      <w:pPr>
        <w:pStyle w:val="Textocomentario"/>
      </w:pPr>
      <w:r>
        <w:rPr>
          <w:rStyle w:val="Refdecomentario"/>
        </w:rPr>
        <w:annotationRef/>
      </w:r>
      <w:r>
        <w:t>Not in the reference table</w:t>
      </w:r>
    </w:p>
  </w:comment>
  <w:comment w:id="18" w:author="Matthias Ziegler" w:date="2018-11-02T11:27:00Z" w:initials="MZ">
    <w:p w14:paraId="3063A30B" w14:textId="77777777" w:rsidR="0009723C" w:rsidRDefault="0009723C">
      <w:pPr>
        <w:pStyle w:val="Textocomentario"/>
        <w:rPr>
          <w:rFonts w:ascii="Helvetica" w:hAnsi="Helvetica" w:cs="Helvetica"/>
          <w:lang w:val="de-DE"/>
        </w:rPr>
      </w:pPr>
      <w:r>
        <w:rPr>
          <w:rStyle w:val="Refdecomentario"/>
        </w:rPr>
        <w:annotationRef/>
      </w:r>
      <w:r>
        <w:t xml:space="preserve">Add: </w:t>
      </w:r>
      <w:r>
        <w:rPr>
          <w:rFonts w:ascii="Helvetica" w:hAnsi="Helvetica" w:cs="Helvetica"/>
          <w:lang w:val="de-DE"/>
        </w:rPr>
        <w:t xml:space="preserve">Ziegler, M., Bensch, D., Maaß, U., Schult, V., Vogel, M., &amp; </w:t>
      </w:r>
      <w:proofErr w:type="spellStart"/>
      <w:r>
        <w:rPr>
          <w:rFonts w:ascii="Helvetica" w:hAnsi="Helvetica" w:cs="Helvetica"/>
          <w:lang w:val="de-DE"/>
        </w:rPr>
        <w:t>Bühner</w:t>
      </w:r>
      <w:proofErr w:type="spellEnd"/>
      <w:r>
        <w:rPr>
          <w:rFonts w:ascii="Helvetica" w:hAnsi="Helvetica" w:cs="Helvetica"/>
          <w:lang w:val="de-DE"/>
        </w:rPr>
        <w:t xml:space="preserve">, M. (2014). Big </w:t>
      </w:r>
      <w:proofErr w:type="spellStart"/>
      <w:r>
        <w:rPr>
          <w:rFonts w:ascii="Helvetica" w:hAnsi="Helvetica" w:cs="Helvetica"/>
          <w:lang w:val="de-DE"/>
        </w:rPr>
        <w:t>Five</w:t>
      </w:r>
      <w:proofErr w:type="spellEnd"/>
      <w:r>
        <w:rPr>
          <w:rFonts w:ascii="Helvetica" w:hAnsi="Helvetica" w:cs="Helvetica"/>
          <w:lang w:val="de-DE"/>
        </w:rPr>
        <w:t xml:space="preserve"> </w:t>
      </w:r>
      <w:proofErr w:type="spellStart"/>
      <w:r>
        <w:rPr>
          <w:rFonts w:ascii="Helvetica" w:hAnsi="Helvetica" w:cs="Helvetica"/>
          <w:lang w:val="de-DE"/>
        </w:rPr>
        <w:t>facets</w:t>
      </w:r>
      <w:proofErr w:type="spellEnd"/>
      <w:r>
        <w:rPr>
          <w:rFonts w:ascii="Helvetica" w:hAnsi="Helvetica" w:cs="Helvetica"/>
          <w:lang w:val="de-DE"/>
        </w:rPr>
        <w:t xml:space="preserve"> </w:t>
      </w:r>
      <w:proofErr w:type="spellStart"/>
      <w:r>
        <w:rPr>
          <w:rFonts w:ascii="Helvetica" w:hAnsi="Helvetica" w:cs="Helvetica"/>
          <w:lang w:val="de-DE"/>
        </w:rPr>
        <w:t>as</w:t>
      </w:r>
      <w:proofErr w:type="spellEnd"/>
      <w:r>
        <w:rPr>
          <w:rFonts w:ascii="Helvetica" w:hAnsi="Helvetica" w:cs="Helvetica"/>
          <w:lang w:val="de-DE"/>
        </w:rPr>
        <w:t xml:space="preserve"> </w:t>
      </w:r>
      <w:proofErr w:type="spellStart"/>
      <w:r>
        <w:rPr>
          <w:rFonts w:ascii="Helvetica" w:hAnsi="Helvetica" w:cs="Helvetica"/>
          <w:lang w:val="de-DE"/>
        </w:rPr>
        <w:t>predictor</w:t>
      </w:r>
      <w:proofErr w:type="spellEnd"/>
      <w:r>
        <w:rPr>
          <w:rFonts w:ascii="Helvetica" w:hAnsi="Helvetica" w:cs="Helvetica"/>
          <w:lang w:val="de-DE"/>
        </w:rPr>
        <w:t xml:space="preserve"> </w:t>
      </w:r>
      <w:proofErr w:type="spellStart"/>
      <w:r>
        <w:rPr>
          <w:rFonts w:ascii="Helvetica" w:hAnsi="Helvetica" w:cs="Helvetica"/>
          <w:lang w:val="de-DE"/>
        </w:rPr>
        <w:t>of</w:t>
      </w:r>
      <w:proofErr w:type="spellEnd"/>
      <w:r>
        <w:rPr>
          <w:rFonts w:ascii="Helvetica" w:hAnsi="Helvetica" w:cs="Helvetica"/>
          <w:lang w:val="de-DE"/>
        </w:rPr>
        <w:t xml:space="preserve"> </w:t>
      </w:r>
      <w:proofErr w:type="spellStart"/>
      <w:r>
        <w:rPr>
          <w:rFonts w:ascii="Helvetica" w:hAnsi="Helvetica" w:cs="Helvetica"/>
          <w:lang w:val="de-DE"/>
        </w:rPr>
        <w:t>job</w:t>
      </w:r>
      <w:proofErr w:type="spellEnd"/>
      <w:r>
        <w:rPr>
          <w:rFonts w:ascii="Helvetica" w:hAnsi="Helvetica" w:cs="Helvetica"/>
          <w:lang w:val="de-DE"/>
        </w:rPr>
        <w:t xml:space="preserve"> </w:t>
      </w:r>
      <w:proofErr w:type="spellStart"/>
      <w:r>
        <w:rPr>
          <w:rFonts w:ascii="Helvetica" w:hAnsi="Helvetica" w:cs="Helvetica"/>
          <w:lang w:val="de-DE"/>
        </w:rPr>
        <w:t>training</w:t>
      </w:r>
      <w:proofErr w:type="spellEnd"/>
      <w:r>
        <w:rPr>
          <w:rFonts w:ascii="Helvetica" w:hAnsi="Helvetica" w:cs="Helvetica"/>
          <w:lang w:val="de-DE"/>
        </w:rPr>
        <w:t xml:space="preserve"> </w:t>
      </w:r>
      <w:proofErr w:type="spellStart"/>
      <w:r>
        <w:rPr>
          <w:rFonts w:ascii="Helvetica" w:hAnsi="Helvetica" w:cs="Helvetica"/>
          <w:lang w:val="de-DE"/>
        </w:rPr>
        <w:t>performance</w:t>
      </w:r>
      <w:proofErr w:type="spellEnd"/>
      <w:r>
        <w:rPr>
          <w:rFonts w:ascii="Helvetica" w:hAnsi="Helvetica" w:cs="Helvetica"/>
          <w:lang w:val="de-DE"/>
        </w:rPr>
        <w:t xml:space="preserve">: The </w:t>
      </w:r>
      <w:proofErr w:type="spellStart"/>
      <w:r>
        <w:rPr>
          <w:rFonts w:ascii="Helvetica" w:hAnsi="Helvetica" w:cs="Helvetica"/>
          <w:lang w:val="de-DE"/>
        </w:rPr>
        <w:t>role</w:t>
      </w:r>
      <w:proofErr w:type="spellEnd"/>
      <w:r>
        <w:rPr>
          <w:rFonts w:ascii="Helvetica" w:hAnsi="Helvetica" w:cs="Helvetica"/>
          <w:lang w:val="de-DE"/>
        </w:rPr>
        <w:t xml:space="preserve"> </w:t>
      </w:r>
      <w:proofErr w:type="spellStart"/>
      <w:r>
        <w:rPr>
          <w:rFonts w:ascii="Helvetica" w:hAnsi="Helvetica" w:cs="Helvetica"/>
          <w:lang w:val="de-DE"/>
        </w:rPr>
        <w:t>of</w:t>
      </w:r>
      <w:proofErr w:type="spellEnd"/>
      <w:r>
        <w:rPr>
          <w:rFonts w:ascii="Helvetica" w:hAnsi="Helvetica" w:cs="Helvetica"/>
          <w:lang w:val="de-DE"/>
        </w:rPr>
        <w:t xml:space="preserve"> </w:t>
      </w:r>
      <w:proofErr w:type="spellStart"/>
      <w:r>
        <w:rPr>
          <w:rFonts w:ascii="Helvetica" w:hAnsi="Helvetica" w:cs="Helvetica"/>
          <w:lang w:val="de-DE"/>
        </w:rPr>
        <w:t>specific</w:t>
      </w:r>
      <w:proofErr w:type="spellEnd"/>
      <w:r>
        <w:rPr>
          <w:rFonts w:ascii="Helvetica" w:hAnsi="Helvetica" w:cs="Helvetica"/>
          <w:lang w:val="de-DE"/>
        </w:rPr>
        <w:t xml:space="preserve"> </w:t>
      </w:r>
      <w:proofErr w:type="spellStart"/>
      <w:r>
        <w:rPr>
          <w:rFonts w:ascii="Helvetica" w:hAnsi="Helvetica" w:cs="Helvetica"/>
          <w:lang w:val="de-DE"/>
        </w:rPr>
        <w:t>job</w:t>
      </w:r>
      <w:proofErr w:type="spellEnd"/>
      <w:r>
        <w:rPr>
          <w:rFonts w:ascii="Helvetica" w:hAnsi="Helvetica" w:cs="Helvetica"/>
          <w:lang w:val="de-DE"/>
        </w:rPr>
        <w:t xml:space="preserve"> </w:t>
      </w:r>
      <w:proofErr w:type="spellStart"/>
      <w:r>
        <w:rPr>
          <w:rFonts w:ascii="Helvetica" w:hAnsi="Helvetica" w:cs="Helvetica"/>
          <w:lang w:val="de-DE"/>
        </w:rPr>
        <w:t>demands</w:t>
      </w:r>
      <w:proofErr w:type="spellEnd"/>
      <w:r>
        <w:rPr>
          <w:rFonts w:ascii="Helvetica" w:hAnsi="Helvetica" w:cs="Helvetica"/>
          <w:lang w:val="de-DE"/>
        </w:rPr>
        <w:t xml:space="preserve">. </w:t>
      </w:r>
      <w:r>
        <w:rPr>
          <w:rFonts w:ascii="Helvetica" w:hAnsi="Helvetica" w:cs="Helvetica"/>
          <w:i/>
          <w:iCs/>
          <w:lang w:val="de-DE"/>
        </w:rPr>
        <w:t xml:space="preserve">Learning </w:t>
      </w:r>
      <w:proofErr w:type="spellStart"/>
      <w:r>
        <w:rPr>
          <w:rFonts w:ascii="Helvetica" w:hAnsi="Helvetica" w:cs="Helvetica"/>
          <w:i/>
          <w:iCs/>
          <w:lang w:val="de-DE"/>
        </w:rPr>
        <w:t>and</w:t>
      </w:r>
      <w:proofErr w:type="spellEnd"/>
      <w:r>
        <w:rPr>
          <w:rFonts w:ascii="Helvetica" w:hAnsi="Helvetica" w:cs="Helvetica"/>
          <w:i/>
          <w:iCs/>
          <w:lang w:val="de-DE"/>
        </w:rPr>
        <w:t xml:space="preserve"> </w:t>
      </w:r>
      <w:proofErr w:type="gramStart"/>
      <w:r>
        <w:rPr>
          <w:rFonts w:ascii="Helvetica" w:hAnsi="Helvetica" w:cs="Helvetica"/>
          <w:i/>
          <w:iCs/>
          <w:lang w:val="de-DE"/>
        </w:rPr>
        <w:t>Individual</w:t>
      </w:r>
      <w:proofErr w:type="gramEnd"/>
      <w:r>
        <w:rPr>
          <w:rFonts w:ascii="Helvetica" w:hAnsi="Helvetica" w:cs="Helvetica"/>
          <w:i/>
          <w:iCs/>
          <w:lang w:val="de-DE"/>
        </w:rPr>
        <w:t xml:space="preserve"> </w:t>
      </w:r>
      <w:proofErr w:type="spellStart"/>
      <w:r>
        <w:rPr>
          <w:rFonts w:ascii="Helvetica" w:hAnsi="Helvetica" w:cs="Helvetica"/>
          <w:i/>
          <w:iCs/>
          <w:lang w:val="de-DE"/>
        </w:rPr>
        <w:t>Differences</w:t>
      </w:r>
      <w:proofErr w:type="spellEnd"/>
      <w:r>
        <w:rPr>
          <w:rFonts w:ascii="Helvetica" w:hAnsi="Helvetica" w:cs="Helvetica"/>
          <w:i/>
          <w:iCs/>
          <w:lang w:val="de-DE"/>
        </w:rPr>
        <w:t>, 29</w:t>
      </w:r>
      <w:r>
        <w:rPr>
          <w:rFonts w:ascii="Helvetica" w:hAnsi="Helvetica" w:cs="Helvetica"/>
          <w:lang w:val="de-DE"/>
        </w:rPr>
        <w:t>, 1-7.</w:t>
      </w:r>
    </w:p>
    <w:p w14:paraId="41B77796" w14:textId="77777777" w:rsidR="0009723C" w:rsidRDefault="0009723C">
      <w:pPr>
        <w:pStyle w:val="Textocomentario"/>
      </w:pPr>
    </w:p>
    <w:p w14:paraId="592D7D9F" w14:textId="77777777" w:rsidR="0009723C" w:rsidRDefault="0009723C">
      <w:pPr>
        <w:pStyle w:val="Textocomentario"/>
      </w:pPr>
      <w:r>
        <w:t>AND</w:t>
      </w:r>
    </w:p>
    <w:p w14:paraId="459809F4" w14:textId="77777777" w:rsidR="0009723C" w:rsidRDefault="0009723C">
      <w:pPr>
        <w:pStyle w:val="Textocomentario"/>
      </w:pPr>
    </w:p>
    <w:p w14:paraId="6986AA58" w14:textId="6D45A2AC" w:rsidR="0009723C" w:rsidRDefault="0009723C">
      <w:pPr>
        <w:pStyle w:val="Textocomentario"/>
      </w:pPr>
      <w:r>
        <w:rPr>
          <w:rFonts w:ascii="Helvetica" w:hAnsi="Helvetica" w:cs="Helvetica"/>
          <w:lang w:val="de-DE"/>
        </w:rPr>
        <w:t xml:space="preserve">Ziegler, M., </w:t>
      </w:r>
      <w:proofErr w:type="spellStart"/>
      <w:r>
        <w:rPr>
          <w:rFonts w:ascii="Helvetica" w:hAnsi="Helvetica" w:cs="Helvetica"/>
          <w:lang w:val="de-DE"/>
        </w:rPr>
        <w:t>Danay</w:t>
      </w:r>
      <w:proofErr w:type="spellEnd"/>
      <w:r>
        <w:rPr>
          <w:rFonts w:ascii="Helvetica" w:hAnsi="Helvetica" w:cs="Helvetica"/>
          <w:lang w:val="de-DE"/>
        </w:rPr>
        <w:t xml:space="preserve">, E., </w:t>
      </w:r>
      <w:proofErr w:type="spellStart"/>
      <w:r>
        <w:rPr>
          <w:rFonts w:ascii="Helvetica" w:hAnsi="Helvetica" w:cs="Helvetica"/>
          <w:lang w:val="de-DE"/>
        </w:rPr>
        <w:t>Schölmerich</w:t>
      </w:r>
      <w:proofErr w:type="spellEnd"/>
      <w:r>
        <w:rPr>
          <w:rFonts w:ascii="Helvetica" w:hAnsi="Helvetica" w:cs="Helvetica"/>
          <w:lang w:val="de-DE"/>
        </w:rPr>
        <w:t xml:space="preserve">, F., &amp; </w:t>
      </w:r>
      <w:proofErr w:type="spellStart"/>
      <w:r>
        <w:rPr>
          <w:rFonts w:ascii="Helvetica" w:hAnsi="Helvetica" w:cs="Helvetica"/>
          <w:lang w:val="de-DE"/>
        </w:rPr>
        <w:t>Bühner</w:t>
      </w:r>
      <w:proofErr w:type="spellEnd"/>
      <w:r>
        <w:rPr>
          <w:rFonts w:ascii="Helvetica" w:hAnsi="Helvetica" w:cs="Helvetica"/>
          <w:lang w:val="de-DE"/>
        </w:rPr>
        <w:t xml:space="preserve">, M. (2010). </w:t>
      </w:r>
      <w:proofErr w:type="spellStart"/>
      <w:r>
        <w:rPr>
          <w:rFonts w:ascii="Helvetica" w:hAnsi="Helvetica" w:cs="Helvetica"/>
          <w:lang w:val="de-DE"/>
        </w:rPr>
        <w:t>Predicting</w:t>
      </w:r>
      <w:proofErr w:type="spellEnd"/>
      <w:r>
        <w:rPr>
          <w:rFonts w:ascii="Helvetica" w:hAnsi="Helvetica" w:cs="Helvetica"/>
          <w:lang w:val="de-DE"/>
        </w:rPr>
        <w:t xml:space="preserve"> </w:t>
      </w:r>
      <w:proofErr w:type="spellStart"/>
      <w:r>
        <w:rPr>
          <w:rFonts w:ascii="Helvetica" w:hAnsi="Helvetica" w:cs="Helvetica"/>
          <w:lang w:val="de-DE"/>
        </w:rPr>
        <w:t>academic</w:t>
      </w:r>
      <w:proofErr w:type="spellEnd"/>
      <w:r>
        <w:rPr>
          <w:rFonts w:ascii="Helvetica" w:hAnsi="Helvetica" w:cs="Helvetica"/>
          <w:lang w:val="de-DE"/>
        </w:rPr>
        <w:t xml:space="preserve"> </w:t>
      </w:r>
      <w:proofErr w:type="spellStart"/>
      <w:r>
        <w:rPr>
          <w:rFonts w:ascii="Helvetica" w:hAnsi="Helvetica" w:cs="Helvetica"/>
          <w:lang w:val="de-DE"/>
        </w:rPr>
        <w:t>success</w:t>
      </w:r>
      <w:proofErr w:type="spellEnd"/>
      <w:r>
        <w:rPr>
          <w:rFonts w:ascii="Helvetica" w:hAnsi="Helvetica" w:cs="Helvetica"/>
          <w:lang w:val="de-DE"/>
        </w:rPr>
        <w:t xml:space="preserve"> </w:t>
      </w:r>
      <w:proofErr w:type="spellStart"/>
      <w:r>
        <w:rPr>
          <w:rFonts w:ascii="Helvetica" w:hAnsi="Helvetica" w:cs="Helvetica"/>
          <w:lang w:val="de-DE"/>
        </w:rPr>
        <w:t>with</w:t>
      </w:r>
      <w:proofErr w:type="spellEnd"/>
      <w:r>
        <w:rPr>
          <w:rFonts w:ascii="Helvetica" w:hAnsi="Helvetica" w:cs="Helvetica"/>
          <w:lang w:val="de-DE"/>
        </w:rPr>
        <w:t xml:space="preserve"> </w:t>
      </w:r>
      <w:proofErr w:type="spellStart"/>
      <w:r>
        <w:rPr>
          <w:rFonts w:ascii="Helvetica" w:hAnsi="Helvetica" w:cs="Helvetica"/>
          <w:lang w:val="de-DE"/>
        </w:rPr>
        <w:t>the</w:t>
      </w:r>
      <w:proofErr w:type="spellEnd"/>
      <w:r>
        <w:rPr>
          <w:rFonts w:ascii="Helvetica" w:hAnsi="Helvetica" w:cs="Helvetica"/>
          <w:lang w:val="de-DE"/>
        </w:rPr>
        <w:t xml:space="preserve"> Big 5 </w:t>
      </w:r>
      <w:proofErr w:type="spellStart"/>
      <w:r>
        <w:rPr>
          <w:rFonts w:ascii="Helvetica" w:hAnsi="Helvetica" w:cs="Helvetica"/>
          <w:lang w:val="de-DE"/>
        </w:rPr>
        <w:t>rated</w:t>
      </w:r>
      <w:proofErr w:type="spellEnd"/>
      <w:r>
        <w:rPr>
          <w:rFonts w:ascii="Helvetica" w:hAnsi="Helvetica" w:cs="Helvetica"/>
          <w:lang w:val="de-DE"/>
        </w:rPr>
        <w:t xml:space="preserve"> </w:t>
      </w:r>
      <w:proofErr w:type="spellStart"/>
      <w:r>
        <w:rPr>
          <w:rFonts w:ascii="Helvetica" w:hAnsi="Helvetica" w:cs="Helvetica"/>
          <w:lang w:val="de-DE"/>
        </w:rPr>
        <w:t>from</w:t>
      </w:r>
      <w:proofErr w:type="spellEnd"/>
      <w:r>
        <w:rPr>
          <w:rFonts w:ascii="Helvetica" w:hAnsi="Helvetica" w:cs="Helvetica"/>
          <w:lang w:val="de-DE"/>
        </w:rPr>
        <w:t xml:space="preserve"> different </w:t>
      </w:r>
      <w:proofErr w:type="spellStart"/>
      <w:r>
        <w:rPr>
          <w:rFonts w:ascii="Helvetica" w:hAnsi="Helvetica" w:cs="Helvetica"/>
          <w:lang w:val="de-DE"/>
        </w:rPr>
        <w:t>points</w:t>
      </w:r>
      <w:proofErr w:type="spellEnd"/>
      <w:r>
        <w:rPr>
          <w:rFonts w:ascii="Helvetica" w:hAnsi="Helvetica" w:cs="Helvetica"/>
          <w:lang w:val="de-DE"/>
        </w:rPr>
        <w:t xml:space="preserve"> </w:t>
      </w:r>
      <w:proofErr w:type="spellStart"/>
      <w:r>
        <w:rPr>
          <w:rFonts w:ascii="Helvetica" w:hAnsi="Helvetica" w:cs="Helvetica"/>
          <w:lang w:val="de-DE"/>
        </w:rPr>
        <w:t>of</w:t>
      </w:r>
      <w:proofErr w:type="spellEnd"/>
      <w:r>
        <w:rPr>
          <w:rFonts w:ascii="Helvetica" w:hAnsi="Helvetica" w:cs="Helvetica"/>
          <w:lang w:val="de-DE"/>
        </w:rPr>
        <w:t xml:space="preserve"> </w:t>
      </w:r>
      <w:proofErr w:type="spellStart"/>
      <w:r>
        <w:rPr>
          <w:rFonts w:ascii="Helvetica" w:hAnsi="Helvetica" w:cs="Helvetica"/>
          <w:lang w:val="de-DE"/>
        </w:rPr>
        <w:t>view</w:t>
      </w:r>
      <w:proofErr w:type="spellEnd"/>
      <w:r>
        <w:rPr>
          <w:rFonts w:ascii="Helvetica" w:hAnsi="Helvetica" w:cs="Helvetica"/>
          <w:lang w:val="de-DE"/>
        </w:rPr>
        <w:t xml:space="preserve">: </w:t>
      </w:r>
      <w:proofErr w:type="spellStart"/>
      <w:r>
        <w:rPr>
          <w:rFonts w:ascii="Helvetica" w:hAnsi="Helvetica" w:cs="Helvetica"/>
          <w:lang w:val="de-DE"/>
        </w:rPr>
        <w:t>Self-rated</w:t>
      </w:r>
      <w:proofErr w:type="spellEnd"/>
      <w:r>
        <w:rPr>
          <w:rFonts w:ascii="Helvetica" w:hAnsi="Helvetica" w:cs="Helvetica"/>
          <w:lang w:val="de-DE"/>
        </w:rPr>
        <w:t xml:space="preserve">, </w:t>
      </w:r>
      <w:proofErr w:type="spellStart"/>
      <w:r>
        <w:rPr>
          <w:rFonts w:ascii="Helvetica" w:hAnsi="Helvetica" w:cs="Helvetica"/>
          <w:lang w:val="de-DE"/>
        </w:rPr>
        <w:t>other</w:t>
      </w:r>
      <w:proofErr w:type="spellEnd"/>
      <w:r>
        <w:rPr>
          <w:rFonts w:ascii="Helvetica" w:hAnsi="Helvetica" w:cs="Helvetica"/>
          <w:lang w:val="de-DE"/>
        </w:rPr>
        <w:t xml:space="preserve"> </w:t>
      </w:r>
      <w:proofErr w:type="spellStart"/>
      <w:r>
        <w:rPr>
          <w:rFonts w:ascii="Helvetica" w:hAnsi="Helvetica" w:cs="Helvetica"/>
          <w:lang w:val="de-DE"/>
        </w:rPr>
        <w:t>rated</w:t>
      </w:r>
      <w:proofErr w:type="spellEnd"/>
      <w:r>
        <w:rPr>
          <w:rFonts w:ascii="Helvetica" w:hAnsi="Helvetica" w:cs="Helvetica"/>
          <w:lang w:val="de-DE"/>
        </w:rPr>
        <w:t xml:space="preserve"> </w:t>
      </w:r>
      <w:proofErr w:type="spellStart"/>
      <w:r>
        <w:rPr>
          <w:rFonts w:ascii="Helvetica" w:hAnsi="Helvetica" w:cs="Helvetica"/>
          <w:lang w:val="de-DE"/>
        </w:rPr>
        <w:t>and</w:t>
      </w:r>
      <w:proofErr w:type="spellEnd"/>
      <w:r>
        <w:rPr>
          <w:rFonts w:ascii="Helvetica" w:hAnsi="Helvetica" w:cs="Helvetica"/>
          <w:lang w:val="de-DE"/>
        </w:rPr>
        <w:t xml:space="preserve"> </w:t>
      </w:r>
      <w:proofErr w:type="spellStart"/>
      <w:r>
        <w:rPr>
          <w:rFonts w:ascii="Helvetica" w:hAnsi="Helvetica" w:cs="Helvetica"/>
          <w:lang w:val="de-DE"/>
        </w:rPr>
        <w:t>faked</w:t>
      </w:r>
      <w:proofErr w:type="spellEnd"/>
      <w:r>
        <w:rPr>
          <w:rFonts w:ascii="Helvetica" w:hAnsi="Helvetica" w:cs="Helvetica"/>
          <w:lang w:val="de-DE"/>
        </w:rPr>
        <w:t xml:space="preserve">. </w:t>
      </w:r>
      <w:r>
        <w:rPr>
          <w:rFonts w:ascii="Helvetica" w:hAnsi="Helvetica" w:cs="Helvetica"/>
          <w:i/>
          <w:iCs/>
          <w:lang w:val="de-DE"/>
        </w:rPr>
        <w:t xml:space="preserve">European Journal </w:t>
      </w:r>
      <w:proofErr w:type="spellStart"/>
      <w:r>
        <w:rPr>
          <w:rFonts w:ascii="Helvetica" w:hAnsi="Helvetica" w:cs="Helvetica"/>
          <w:i/>
          <w:iCs/>
          <w:lang w:val="de-DE"/>
        </w:rPr>
        <w:t>of</w:t>
      </w:r>
      <w:proofErr w:type="spellEnd"/>
      <w:r>
        <w:rPr>
          <w:rFonts w:ascii="Helvetica" w:hAnsi="Helvetica" w:cs="Helvetica"/>
          <w:i/>
          <w:iCs/>
          <w:lang w:val="de-DE"/>
        </w:rPr>
        <w:t xml:space="preserve"> </w:t>
      </w:r>
      <w:proofErr w:type="spellStart"/>
      <w:r>
        <w:rPr>
          <w:rFonts w:ascii="Helvetica" w:hAnsi="Helvetica" w:cs="Helvetica"/>
          <w:i/>
          <w:iCs/>
          <w:lang w:val="de-DE"/>
        </w:rPr>
        <w:t>Personality</w:t>
      </w:r>
      <w:proofErr w:type="spellEnd"/>
      <w:r>
        <w:rPr>
          <w:rFonts w:ascii="Helvetica" w:hAnsi="Helvetica" w:cs="Helvetica"/>
          <w:i/>
          <w:iCs/>
          <w:lang w:val="de-DE"/>
        </w:rPr>
        <w:t>, 24</w:t>
      </w:r>
      <w:r>
        <w:rPr>
          <w:rFonts w:ascii="Helvetica" w:hAnsi="Helvetica" w:cs="Helvetica"/>
          <w:lang w:val="de-DE"/>
        </w:rPr>
        <w:t>, 341-355.</w:t>
      </w:r>
    </w:p>
  </w:comment>
  <w:comment w:id="22" w:author="Microsoft Office User" w:date="2018-10-19T19:39:00Z" w:initials="MOU">
    <w:p w14:paraId="4A4E39CA" w14:textId="77777777" w:rsidR="0009723C" w:rsidRDefault="0009723C" w:rsidP="00FE6A55">
      <w:pPr>
        <w:pStyle w:val="Textocomentario"/>
      </w:pPr>
      <w:r>
        <w:rPr>
          <w:rStyle w:val="Refdecomentario"/>
        </w:rPr>
        <w:annotationRef/>
      </w:r>
      <w:r>
        <w:t>Not in the reference table</w:t>
      </w:r>
    </w:p>
    <w:p w14:paraId="58AA8BB9" w14:textId="21BF278D" w:rsidR="0009723C" w:rsidRDefault="0009723C">
      <w:pPr>
        <w:pStyle w:val="Textocomentario"/>
      </w:pPr>
    </w:p>
  </w:comment>
  <w:comment w:id="21" w:author="Microsoft Office User" w:date="2018-10-19T12:40:00Z" w:initials="MOU">
    <w:p w14:paraId="16A86C37" w14:textId="564C4A74" w:rsidR="0009723C" w:rsidRDefault="0009723C">
      <w:pPr>
        <w:pStyle w:val="Textocomentario"/>
      </w:pPr>
      <w:r>
        <w:rPr>
          <w:rStyle w:val="Refdecomentario"/>
        </w:rPr>
        <w:annotationRef/>
      </w:r>
    </w:p>
  </w:comment>
  <w:comment w:id="27" w:author="Microsoft Office User" w:date="2018-12-16T17:49:00Z" w:initials="MOU">
    <w:p w14:paraId="34DF5524" w14:textId="69738E0C" w:rsidR="0009723C" w:rsidRDefault="0009723C">
      <w:pPr>
        <w:pStyle w:val="Textocomentario"/>
      </w:pPr>
      <w:r>
        <w:rPr>
          <w:rStyle w:val="Refdecomentario"/>
        </w:rPr>
        <w:annotationRef/>
      </w:r>
      <w:r>
        <w:t>Development and Validation of the Faceted Inventory of the Five-Factor Model. Watson, D., Nus, E., &amp; Wu, K., 2017. Assessment, 1-28</w:t>
      </w:r>
    </w:p>
  </w:comment>
  <w:comment w:id="256" w:author="Matthias Ziegler" w:date="2018-11-02T11:31:00Z" w:initials="MZ">
    <w:p w14:paraId="528EA177" w14:textId="01DA4726" w:rsidR="0009723C" w:rsidRDefault="0009723C">
      <w:pPr>
        <w:pStyle w:val="Textocomentario"/>
      </w:pPr>
      <w:r>
        <w:rPr>
          <w:rStyle w:val="Refdecomentario"/>
        </w:rPr>
        <w:annotationRef/>
      </w:r>
      <w:r>
        <w:t xml:space="preserve">Dots not </w:t>
      </w:r>
      <w:proofErr w:type="spellStart"/>
      <w:r>
        <w:t>commata</w:t>
      </w:r>
      <w:proofErr w:type="spellEnd"/>
    </w:p>
  </w:comment>
  <w:comment w:id="558" w:author="Matthias Ziegler" w:date="2018-11-02T11:31:00Z" w:initials="MZ">
    <w:p w14:paraId="2DE829EA" w14:textId="5EE694AF" w:rsidR="0009723C" w:rsidRDefault="0009723C">
      <w:pPr>
        <w:pStyle w:val="Textocomentario"/>
      </w:pPr>
      <w:r>
        <w:rPr>
          <w:rStyle w:val="Refdecomentario"/>
        </w:rPr>
        <w:annotationRef/>
      </w:r>
      <w:r>
        <w:t>Domains or dimensions, do not use both</w:t>
      </w:r>
    </w:p>
  </w:comment>
  <w:comment w:id="561" w:author="Matthias Ziegler" w:date="2018-11-02T11:35:00Z" w:initials="MZ">
    <w:p w14:paraId="5D252BB5" w14:textId="13DB6B7B" w:rsidR="0009723C" w:rsidRDefault="0009723C">
      <w:pPr>
        <w:pStyle w:val="Textocomentario"/>
      </w:pPr>
      <w:r>
        <w:rPr>
          <w:rStyle w:val="Refdecomentario"/>
        </w:rPr>
        <w:annotationRef/>
      </w:r>
      <w:r>
        <w:rPr>
          <w:rFonts w:ascii="Helvetica" w:hAnsi="Helvetica" w:cs="Helvetica"/>
          <w:lang w:val="de-DE"/>
        </w:rPr>
        <w:t xml:space="preserve">Ziegler, M., &amp; </w:t>
      </w:r>
      <w:proofErr w:type="spellStart"/>
      <w:r>
        <w:rPr>
          <w:rFonts w:ascii="Helvetica" w:hAnsi="Helvetica" w:cs="Helvetica"/>
          <w:lang w:val="de-DE"/>
        </w:rPr>
        <w:t>Bäckström</w:t>
      </w:r>
      <w:proofErr w:type="spellEnd"/>
      <w:r>
        <w:rPr>
          <w:rFonts w:ascii="Helvetica" w:hAnsi="Helvetica" w:cs="Helvetica"/>
          <w:lang w:val="de-DE"/>
        </w:rPr>
        <w:t xml:space="preserve">, M. (2016). 50 </w:t>
      </w:r>
      <w:proofErr w:type="spellStart"/>
      <w:r>
        <w:rPr>
          <w:rFonts w:ascii="Helvetica" w:hAnsi="Helvetica" w:cs="Helvetica"/>
          <w:lang w:val="de-DE"/>
        </w:rPr>
        <w:t>facets</w:t>
      </w:r>
      <w:proofErr w:type="spellEnd"/>
      <w:r>
        <w:rPr>
          <w:rFonts w:ascii="Helvetica" w:hAnsi="Helvetica" w:cs="Helvetica"/>
          <w:lang w:val="de-DE"/>
        </w:rPr>
        <w:t xml:space="preserve"> </w:t>
      </w:r>
      <w:proofErr w:type="spellStart"/>
      <w:r>
        <w:rPr>
          <w:rFonts w:ascii="Helvetica" w:hAnsi="Helvetica" w:cs="Helvetica"/>
          <w:lang w:val="de-DE"/>
        </w:rPr>
        <w:t>of</w:t>
      </w:r>
      <w:proofErr w:type="spellEnd"/>
      <w:r>
        <w:rPr>
          <w:rFonts w:ascii="Helvetica" w:hAnsi="Helvetica" w:cs="Helvetica"/>
          <w:lang w:val="de-DE"/>
        </w:rPr>
        <w:t xml:space="preserve"> a </w:t>
      </w:r>
      <w:proofErr w:type="spellStart"/>
      <w:r>
        <w:rPr>
          <w:rFonts w:ascii="Helvetica" w:hAnsi="Helvetica" w:cs="Helvetica"/>
          <w:lang w:val="de-DE"/>
        </w:rPr>
        <w:t>trait</w:t>
      </w:r>
      <w:proofErr w:type="spellEnd"/>
      <w:r>
        <w:rPr>
          <w:rFonts w:ascii="Helvetica" w:hAnsi="Helvetica" w:cs="Helvetica"/>
          <w:lang w:val="de-DE"/>
        </w:rPr>
        <w:t xml:space="preserve">—50 </w:t>
      </w:r>
      <w:proofErr w:type="spellStart"/>
      <w:r>
        <w:rPr>
          <w:rFonts w:ascii="Helvetica" w:hAnsi="Helvetica" w:cs="Helvetica"/>
          <w:lang w:val="de-DE"/>
        </w:rPr>
        <w:t>ways</w:t>
      </w:r>
      <w:proofErr w:type="spellEnd"/>
      <w:r>
        <w:rPr>
          <w:rFonts w:ascii="Helvetica" w:hAnsi="Helvetica" w:cs="Helvetica"/>
          <w:lang w:val="de-DE"/>
        </w:rPr>
        <w:t xml:space="preserve"> </w:t>
      </w:r>
      <w:proofErr w:type="spellStart"/>
      <w:r>
        <w:rPr>
          <w:rFonts w:ascii="Helvetica" w:hAnsi="Helvetica" w:cs="Helvetica"/>
          <w:lang w:val="de-DE"/>
        </w:rPr>
        <w:t>to</w:t>
      </w:r>
      <w:proofErr w:type="spellEnd"/>
      <w:r>
        <w:rPr>
          <w:rFonts w:ascii="Helvetica" w:hAnsi="Helvetica" w:cs="Helvetica"/>
          <w:lang w:val="de-DE"/>
        </w:rPr>
        <w:t xml:space="preserve"> </w:t>
      </w:r>
      <w:proofErr w:type="spellStart"/>
      <w:r>
        <w:rPr>
          <w:rFonts w:ascii="Helvetica" w:hAnsi="Helvetica" w:cs="Helvetica"/>
          <w:lang w:val="de-DE"/>
        </w:rPr>
        <w:t>mess</w:t>
      </w:r>
      <w:proofErr w:type="spellEnd"/>
      <w:r>
        <w:rPr>
          <w:rFonts w:ascii="Helvetica" w:hAnsi="Helvetica" w:cs="Helvetica"/>
          <w:lang w:val="de-DE"/>
        </w:rPr>
        <w:t xml:space="preserve"> </w:t>
      </w:r>
      <w:proofErr w:type="spellStart"/>
      <w:r>
        <w:rPr>
          <w:rFonts w:ascii="Helvetica" w:hAnsi="Helvetica" w:cs="Helvetica"/>
          <w:lang w:val="de-DE"/>
        </w:rPr>
        <w:t>up</w:t>
      </w:r>
      <w:proofErr w:type="spellEnd"/>
      <w:r>
        <w:rPr>
          <w:rFonts w:ascii="Helvetica" w:hAnsi="Helvetica" w:cs="Helvetica"/>
          <w:lang w:val="de-DE"/>
        </w:rPr>
        <w:t xml:space="preserve">? </w:t>
      </w:r>
      <w:r>
        <w:rPr>
          <w:rFonts w:ascii="Helvetica" w:hAnsi="Helvetica" w:cs="Helvetica"/>
          <w:i/>
          <w:iCs/>
          <w:lang w:val="de-DE"/>
        </w:rPr>
        <w:t xml:space="preserve">European Journal </w:t>
      </w:r>
      <w:proofErr w:type="spellStart"/>
      <w:r>
        <w:rPr>
          <w:rFonts w:ascii="Helvetica" w:hAnsi="Helvetica" w:cs="Helvetica"/>
          <w:i/>
          <w:iCs/>
          <w:lang w:val="de-DE"/>
        </w:rPr>
        <w:t>of</w:t>
      </w:r>
      <w:proofErr w:type="spellEnd"/>
      <w:r>
        <w:rPr>
          <w:rFonts w:ascii="Helvetica" w:hAnsi="Helvetica" w:cs="Helvetica"/>
          <w:i/>
          <w:iCs/>
          <w:lang w:val="de-DE"/>
        </w:rPr>
        <w:t xml:space="preserve"> Psychological Assessment, 32</w:t>
      </w:r>
      <w:r>
        <w:rPr>
          <w:rFonts w:ascii="Helvetica" w:hAnsi="Helvetica" w:cs="Helvetica"/>
          <w:lang w:val="de-DE"/>
        </w:rPr>
        <w:t>, 105-110.</w:t>
      </w:r>
    </w:p>
  </w:comment>
  <w:comment w:id="570" w:author="Matthias Ziegler" w:date="2018-11-02T11:37:00Z" w:initials="MZ">
    <w:p w14:paraId="5335FC32" w14:textId="77777777" w:rsidR="0009723C" w:rsidRDefault="0009723C" w:rsidP="00FC5A68">
      <w:pPr>
        <w:autoSpaceDE w:val="0"/>
        <w:autoSpaceDN w:val="0"/>
        <w:adjustRightInd w:val="0"/>
        <w:ind w:left="720" w:hanging="720"/>
        <w:rPr>
          <w:rFonts w:ascii="Helvetica" w:hAnsi="Helvetica" w:cs="Helvetica"/>
          <w:lang w:val="de-DE"/>
        </w:rPr>
      </w:pPr>
      <w:r>
        <w:rPr>
          <w:rStyle w:val="Refdecomentario"/>
        </w:rPr>
        <w:annotationRef/>
      </w:r>
      <w:r>
        <w:rPr>
          <w:rFonts w:ascii="Helvetica" w:hAnsi="Helvetica" w:cs="Helvetica"/>
          <w:lang w:val="de-DE"/>
        </w:rPr>
        <w:t xml:space="preserve">Ziegler, M., &amp; Brunner, M. (2016). Test Standards </w:t>
      </w:r>
      <w:proofErr w:type="spellStart"/>
      <w:r>
        <w:rPr>
          <w:rFonts w:ascii="Helvetica" w:hAnsi="Helvetica" w:cs="Helvetica"/>
          <w:lang w:val="de-DE"/>
        </w:rPr>
        <w:t>and</w:t>
      </w:r>
      <w:proofErr w:type="spellEnd"/>
      <w:r>
        <w:rPr>
          <w:rFonts w:ascii="Helvetica" w:hAnsi="Helvetica" w:cs="Helvetica"/>
          <w:lang w:val="de-DE"/>
        </w:rPr>
        <w:t xml:space="preserve"> </w:t>
      </w:r>
      <w:proofErr w:type="spellStart"/>
      <w:r>
        <w:rPr>
          <w:rFonts w:ascii="Helvetica" w:hAnsi="Helvetica" w:cs="Helvetica"/>
          <w:lang w:val="de-DE"/>
        </w:rPr>
        <w:t>Psychometric</w:t>
      </w:r>
      <w:proofErr w:type="spellEnd"/>
      <w:r>
        <w:rPr>
          <w:rFonts w:ascii="Helvetica" w:hAnsi="Helvetica" w:cs="Helvetica"/>
          <w:lang w:val="de-DE"/>
        </w:rPr>
        <w:t xml:space="preserve"> Modeling. In A. A. </w:t>
      </w:r>
      <w:proofErr w:type="spellStart"/>
      <w:r>
        <w:rPr>
          <w:rFonts w:ascii="Helvetica" w:hAnsi="Helvetica" w:cs="Helvetica"/>
          <w:lang w:val="de-DE"/>
        </w:rPr>
        <w:t>Lipnevich</w:t>
      </w:r>
      <w:proofErr w:type="spellEnd"/>
      <w:r>
        <w:rPr>
          <w:rFonts w:ascii="Helvetica" w:hAnsi="Helvetica" w:cs="Helvetica"/>
          <w:lang w:val="de-DE"/>
        </w:rPr>
        <w:t xml:space="preserve">, F. </w:t>
      </w:r>
      <w:proofErr w:type="spellStart"/>
      <w:r>
        <w:rPr>
          <w:rFonts w:ascii="Helvetica" w:hAnsi="Helvetica" w:cs="Helvetica"/>
          <w:lang w:val="de-DE"/>
        </w:rPr>
        <w:t>Preckel</w:t>
      </w:r>
      <w:proofErr w:type="spellEnd"/>
      <w:r>
        <w:rPr>
          <w:rFonts w:ascii="Helvetica" w:hAnsi="Helvetica" w:cs="Helvetica"/>
          <w:lang w:val="de-DE"/>
        </w:rPr>
        <w:t xml:space="preserve">, &amp; R. Roberts (Eds.), </w:t>
      </w:r>
      <w:proofErr w:type="spellStart"/>
      <w:r>
        <w:rPr>
          <w:rFonts w:ascii="Helvetica" w:hAnsi="Helvetica" w:cs="Helvetica"/>
          <w:i/>
          <w:iCs/>
          <w:lang w:val="de-DE"/>
        </w:rPr>
        <w:t>Psychosocial</w:t>
      </w:r>
      <w:proofErr w:type="spellEnd"/>
      <w:r>
        <w:rPr>
          <w:rFonts w:ascii="Helvetica" w:hAnsi="Helvetica" w:cs="Helvetica"/>
          <w:i/>
          <w:iCs/>
          <w:lang w:val="de-DE"/>
        </w:rPr>
        <w:t xml:space="preserve"> Skills </w:t>
      </w:r>
      <w:proofErr w:type="spellStart"/>
      <w:r>
        <w:rPr>
          <w:rFonts w:ascii="Helvetica" w:hAnsi="Helvetica" w:cs="Helvetica"/>
          <w:i/>
          <w:iCs/>
          <w:lang w:val="de-DE"/>
        </w:rPr>
        <w:t>and</w:t>
      </w:r>
      <w:proofErr w:type="spellEnd"/>
      <w:r>
        <w:rPr>
          <w:rFonts w:ascii="Helvetica" w:hAnsi="Helvetica" w:cs="Helvetica"/>
          <w:i/>
          <w:iCs/>
          <w:lang w:val="de-DE"/>
        </w:rPr>
        <w:t xml:space="preserve"> School Systems in </w:t>
      </w:r>
      <w:proofErr w:type="spellStart"/>
      <w:r>
        <w:rPr>
          <w:rFonts w:ascii="Helvetica" w:hAnsi="Helvetica" w:cs="Helvetica"/>
          <w:i/>
          <w:iCs/>
          <w:lang w:val="de-DE"/>
        </w:rPr>
        <w:t>the</w:t>
      </w:r>
      <w:proofErr w:type="spellEnd"/>
      <w:r>
        <w:rPr>
          <w:rFonts w:ascii="Helvetica" w:hAnsi="Helvetica" w:cs="Helvetica"/>
          <w:i/>
          <w:iCs/>
          <w:lang w:val="de-DE"/>
        </w:rPr>
        <w:t xml:space="preserve"> 21st Century</w:t>
      </w:r>
      <w:r>
        <w:rPr>
          <w:rFonts w:ascii="Helvetica" w:hAnsi="Helvetica" w:cs="Helvetica"/>
          <w:lang w:val="de-DE"/>
        </w:rPr>
        <w:t xml:space="preserve"> (pp. 29-55). Göttingen: Springer.</w:t>
      </w:r>
    </w:p>
    <w:p w14:paraId="65C32084" w14:textId="09C34D7C" w:rsidR="0009723C" w:rsidRDefault="0009723C">
      <w:pPr>
        <w:pStyle w:val="Textocomentario"/>
      </w:pPr>
    </w:p>
  </w:comment>
  <w:comment w:id="569" w:author="Microsoft Office User" w:date="2018-10-19T19:40:00Z" w:initials="MOU">
    <w:p w14:paraId="3E5A0E6C" w14:textId="77777777" w:rsidR="0009723C" w:rsidRDefault="0009723C" w:rsidP="00FE6A55">
      <w:pPr>
        <w:pStyle w:val="Textocomentario"/>
      </w:pPr>
      <w:r>
        <w:rPr>
          <w:rStyle w:val="Refdecomentario"/>
        </w:rPr>
        <w:annotationRef/>
      </w:r>
      <w:r>
        <w:t>Not in the reference table</w:t>
      </w:r>
    </w:p>
    <w:p w14:paraId="305D36EC" w14:textId="0310C40B" w:rsidR="0009723C" w:rsidRDefault="0009723C">
      <w:pPr>
        <w:pStyle w:val="Textocomentario"/>
      </w:pPr>
    </w:p>
  </w:comment>
  <w:comment w:id="580" w:author="Matthias Ziegler" w:date="2018-11-02T11:37:00Z" w:initials="MZ">
    <w:p w14:paraId="5AAB8BE8" w14:textId="4F294619" w:rsidR="0009723C" w:rsidRDefault="0009723C">
      <w:pPr>
        <w:pStyle w:val="Textocomentario"/>
      </w:pPr>
      <w:r>
        <w:rPr>
          <w:rStyle w:val="Refdecomentario"/>
        </w:rPr>
        <w:annotationRef/>
      </w:r>
      <w:r>
        <w:t xml:space="preserve">I would add a subheading here because this is the justification for our criterion variables. </w:t>
      </w:r>
    </w:p>
  </w:comment>
  <w:comment w:id="625" w:author="Microsoft Office User" w:date="2018-12-13T16:54:00Z" w:initials="MOU">
    <w:p w14:paraId="482E9B27" w14:textId="77777777" w:rsidR="0009723C" w:rsidRDefault="0009723C" w:rsidP="00271BDB">
      <w:pPr>
        <w:pStyle w:val="Textocomentario"/>
      </w:pPr>
      <w:r>
        <w:rPr>
          <w:rStyle w:val="Refdecomentario"/>
        </w:rPr>
        <w:annotationRef/>
      </w:r>
      <w:r>
        <w:t xml:space="preserve">Chen, F. F., Hayes, A., Carver, C. S., </w:t>
      </w:r>
      <w:proofErr w:type="spellStart"/>
      <w:r>
        <w:t>Laurenceau</w:t>
      </w:r>
      <w:proofErr w:type="spellEnd"/>
      <w:r>
        <w:t>, J.-P., &amp;</w:t>
      </w:r>
    </w:p>
    <w:p w14:paraId="71223D35" w14:textId="77777777" w:rsidR="0009723C" w:rsidRDefault="0009723C" w:rsidP="00271BDB">
      <w:pPr>
        <w:pStyle w:val="Textocomentario"/>
      </w:pPr>
      <w:r>
        <w:t xml:space="preserve">Zhang, Z. (2012). Modeling general and specific </w:t>
      </w:r>
      <w:proofErr w:type="spellStart"/>
      <w:r>
        <w:t>vari</w:t>
      </w:r>
      <w:proofErr w:type="spellEnd"/>
      <w:r>
        <w:t>-</w:t>
      </w:r>
    </w:p>
    <w:p w14:paraId="499306F9" w14:textId="77777777" w:rsidR="0009723C" w:rsidRDefault="0009723C" w:rsidP="00271BDB">
      <w:pPr>
        <w:pStyle w:val="Textocomentario"/>
      </w:pPr>
      <w:proofErr w:type="spellStart"/>
      <w:r>
        <w:t>ance</w:t>
      </w:r>
      <w:proofErr w:type="spellEnd"/>
      <w:r>
        <w:t xml:space="preserve"> in multifaceted constructs: A comparison of the</w:t>
      </w:r>
    </w:p>
    <w:p w14:paraId="3BA70809" w14:textId="77777777" w:rsidR="0009723C" w:rsidRDefault="0009723C" w:rsidP="00271BDB">
      <w:pPr>
        <w:pStyle w:val="Textocomentario"/>
      </w:pPr>
      <w:r>
        <w:t>bifactor model to other approaches. Journal of Person-</w:t>
      </w:r>
    </w:p>
    <w:p w14:paraId="31444304" w14:textId="77777777" w:rsidR="0009723C" w:rsidRDefault="0009723C" w:rsidP="00271BDB">
      <w:pPr>
        <w:pStyle w:val="Textocomentario"/>
      </w:pPr>
      <w:proofErr w:type="spellStart"/>
      <w:r>
        <w:t>ality</w:t>
      </w:r>
      <w:proofErr w:type="spellEnd"/>
      <w:r>
        <w:t>, 80, 219–251.</w:t>
      </w:r>
    </w:p>
    <w:p w14:paraId="7ED49426" w14:textId="77777777" w:rsidR="0009723C" w:rsidRDefault="0009723C" w:rsidP="00271BDB">
      <w:pPr>
        <w:pStyle w:val="Textocomentario"/>
      </w:pPr>
    </w:p>
    <w:p w14:paraId="265342CC" w14:textId="771377F1" w:rsidR="0009723C" w:rsidRPr="00271BDB" w:rsidRDefault="0009723C" w:rsidP="00271BDB">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605" w:author="Microsoft Office User" w:date="2018-12-13T17:37:00Z" w:initials="MOU">
    <w:p w14:paraId="155D7F58" w14:textId="2087C07D" w:rsidR="0009723C" w:rsidRDefault="0009723C">
      <w:pPr>
        <w:pStyle w:val="Textocomentario"/>
      </w:pPr>
      <w:r>
        <w:rPr>
          <w:rStyle w:val="Refdecomentario"/>
        </w:rPr>
        <w:annotationRef/>
      </w:r>
      <w:r>
        <w:t>Maybe at the top of facet predict… section?</w:t>
      </w:r>
    </w:p>
  </w:comment>
  <w:comment w:id="668" w:author="Matthias Ziegler [2]" w:date="2018-10-11T18:41:00Z" w:initials="MZ">
    <w:p w14:paraId="7A8D373C" w14:textId="77777777" w:rsidR="0009723C" w:rsidRDefault="0009723C" w:rsidP="006504A7">
      <w:pPr>
        <w:pStyle w:val="Textocomentario"/>
      </w:pPr>
      <w:r>
        <w:rPr>
          <w:rStyle w:val="Refdecomentario"/>
        </w:rPr>
        <w:annotationRef/>
      </w:r>
      <w:r>
        <w:t>As this is the strength of our study, we need to extend this part here. Remember, we argued above that we start from a broader search ground than previous attempts. We need to show this here.</w:t>
      </w:r>
    </w:p>
  </w:comment>
  <w:comment w:id="669" w:author="Microsoft Office User" w:date="2018-10-22T21:07:00Z" w:initials="MOU">
    <w:p w14:paraId="168CEB5D" w14:textId="77777777" w:rsidR="0009723C" w:rsidRDefault="0009723C" w:rsidP="006504A7">
      <w:pPr>
        <w:pStyle w:val="Textocomentario"/>
      </w:pPr>
      <w:r>
        <w:rPr>
          <w:rStyle w:val="Refdecomentario"/>
        </w:rPr>
        <w:annotationRef/>
      </w:r>
      <w:r>
        <w:t>So, as I am reading the paper, they did a broad selection of C facets. We used their selection of C and expanded to the other dimensions?</w:t>
      </w:r>
    </w:p>
  </w:comment>
  <w:comment w:id="670" w:author="Matthias Ziegler" w:date="2018-11-02T11:58:00Z" w:initials="MZ">
    <w:p w14:paraId="372E1E49" w14:textId="77777777" w:rsidR="0009723C" w:rsidRDefault="0009723C" w:rsidP="006504A7">
      <w:pPr>
        <w:pStyle w:val="Textocomentario"/>
      </w:pPr>
      <w:r>
        <w:rPr>
          <w:rStyle w:val="Refdecomentario"/>
        </w:rPr>
        <w:annotationRef/>
      </w:r>
      <w:r>
        <w:t xml:space="preserve">They only used the C data, we used all of them. The procedure is the very same. </w:t>
      </w:r>
    </w:p>
  </w:comment>
  <w:comment w:id="671" w:author="Microsoft Office User" w:date="2018-12-13T17:39:00Z" w:initials="MOU">
    <w:p w14:paraId="69AD541A" w14:textId="6AC6D96B" w:rsidR="0009723C" w:rsidRDefault="0009723C">
      <w:pPr>
        <w:pStyle w:val="Textocomentario"/>
      </w:pPr>
      <w:r>
        <w:rPr>
          <w:rStyle w:val="Refdecomentario"/>
        </w:rPr>
        <w:annotationRef/>
      </w:r>
      <w:r>
        <w:t>This is an attempt to extend this part. Further?</w:t>
      </w:r>
    </w:p>
  </w:comment>
  <w:comment w:id="705" w:author="Matthias Ziegler" w:date="2018-11-02T11:55:00Z" w:initials="MZ">
    <w:p w14:paraId="0EE58C4C" w14:textId="00777342" w:rsidR="0009723C" w:rsidRDefault="0009723C">
      <w:pPr>
        <w:pStyle w:val="Textocomentario"/>
      </w:pPr>
      <w:r>
        <w:rPr>
          <w:rStyle w:val="Refdecomentario"/>
        </w:rPr>
        <w:annotationRef/>
      </w:r>
      <w:r>
        <w:t>Please always change to scores as I have done above.</w:t>
      </w:r>
    </w:p>
  </w:comment>
  <w:comment w:id="706" w:author="Microsoft Office User" w:date="2018-12-16T17:52:00Z" w:initials="MOU">
    <w:p w14:paraId="5506814F" w14:textId="0DC22B00" w:rsidR="0009723C" w:rsidRDefault="0009723C">
      <w:pPr>
        <w:pStyle w:val="Textocomentario"/>
      </w:pPr>
      <w:r>
        <w:rPr>
          <w:rStyle w:val="Refdecomentario"/>
        </w:rPr>
        <w:annotationRef/>
      </w:r>
      <w:r>
        <w:t xml:space="preserve">I’m tempted of skipping </w:t>
      </w:r>
      <w:proofErr w:type="gramStart"/>
      <w:r>
        <w:t>this secondary hypotheses</w:t>
      </w:r>
      <w:proofErr w:type="gramEnd"/>
      <w:r>
        <w:t>. What do you think?</w:t>
      </w:r>
    </w:p>
  </w:comment>
  <w:comment w:id="709" w:author="Microsoft Office User" w:date="2018-10-09T19:09:00Z" w:initials="MOU">
    <w:p w14:paraId="2D453116" w14:textId="77777777" w:rsidR="0009723C" w:rsidRDefault="0009723C">
      <w:pPr>
        <w:pStyle w:val="Textocomentario"/>
      </w:pPr>
      <w:r>
        <w:rPr>
          <w:rStyle w:val="Refdecomentario"/>
        </w:rPr>
        <w:annotationRef/>
      </w:r>
      <w:r>
        <w:t>I have not added anything controlling for intelligence. Is it necessary? I didn’t do it mostly because I don’t know which variable to use</w:t>
      </w:r>
    </w:p>
  </w:comment>
  <w:comment w:id="710" w:author="Matthias Ziegler [2]" w:date="2018-10-11T18:38:00Z" w:initials="MZ">
    <w:p w14:paraId="0608BA43" w14:textId="50A021DA" w:rsidR="0009723C" w:rsidRDefault="0009723C">
      <w:pPr>
        <w:pStyle w:val="Textocomentario"/>
      </w:pPr>
      <w:r>
        <w:rPr>
          <w:rStyle w:val="Refdecomentario"/>
        </w:rPr>
        <w:annotationRef/>
      </w:r>
      <w:r>
        <w:t xml:space="preserve">No, leave it out. </w:t>
      </w:r>
    </w:p>
  </w:comment>
  <w:comment w:id="732" w:author="Matthias Ziegler [2]" w:date="2018-10-11T18:40:00Z" w:initials="MZ">
    <w:p w14:paraId="64564D9E" w14:textId="4FDBF892" w:rsidR="0009723C" w:rsidRDefault="0009723C">
      <w:pPr>
        <w:pStyle w:val="Textocomentario"/>
      </w:pPr>
      <w:r>
        <w:rPr>
          <w:rStyle w:val="Refdecomentario"/>
        </w:rPr>
        <w:annotationRef/>
      </w:r>
      <w:r>
        <w:t xml:space="preserve">We need to state them nonetheless. </w:t>
      </w:r>
    </w:p>
  </w:comment>
  <w:comment w:id="733" w:author="Microsoft Office User" w:date="2018-10-22T21:07:00Z" w:initials="MOU">
    <w:p w14:paraId="45424A8D" w14:textId="3EFA4061" w:rsidR="0009723C" w:rsidRDefault="0009723C">
      <w:pPr>
        <w:pStyle w:val="Textocomentario"/>
      </w:pPr>
      <w:r>
        <w:rPr>
          <w:rStyle w:val="Refdecomentario"/>
        </w:rPr>
        <w:annotationRef/>
      </w:r>
      <w:r>
        <w:t>I don’t have the info. May the ETS home reviewer?</w:t>
      </w:r>
    </w:p>
  </w:comment>
  <w:comment w:id="734" w:author="Matthias Ziegler" w:date="2018-11-02T11:58:00Z" w:initials="MZ">
    <w:p w14:paraId="5F3CB4A6" w14:textId="00B3652D" w:rsidR="0009723C" w:rsidRDefault="0009723C">
      <w:pPr>
        <w:pStyle w:val="Textocomentario"/>
      </w:pPr>
      <w:r>
        <w:rPr>
          <w:rStyle w:val="Refdecomentario"/>
        </w:rPr>
        <w:annotationRef/>
      </w:r>
      <w:r>
        <w:t xml:space="preserve">Can you check the </w:t>
      </w:r>
      <w:proofErr w:type="spellStart"/>
      <w:r>
        <w:t>MacCann</w:t>
      </w:r>
      <w:proofErr w:type="spellEnd"/>
      <w:r>
        <w:t xml:space="preserve"> paper?</w:t>
      </w:r>
    </w:p>
  </w:comment>
  <w:comment w:id="735" w:author="Microsoft Office User" w:date="2018-12-13T13:15:00Z" w:initials="MOU">
    <w:p w14:paraId="10FDEF04" w14:textId="0B9F63FD" w:rsidR="0009723C" w:rsidRDefault="0009723C">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738" w:author="Matthias Ziegler [2]" w:date="2018-10-11T18:41:00Z" w:initials="MZ">
    <w:p w14:paraId="1EBFC20D" w14:textId="7CFD725E" w:rsidR="0009723C" w:rsidRDefault="0009723C">
      <w:pPr>
        <w:pStyle w:val="Textocomentario"/>
      </w:pPr>
      <w:r>
        <w:rPr>
          <w:rStyle w:val="Refdecomentario"/>
        </w:rPr>
        <w:annotationRef/>
      </w:r>
      <w:r>
        <w:t>As this is the strength of our study, we need to extend this part here. Remember, we argued above that we start from a broader search ground than previous attempts. We need to show this here.</w:t>
      </w:r>
    </w:p>
  </w:comment>
  <w:comment w:id="739" w:author="Microsoft Office User" w:date="2018-10-22T21:07:00Z" w:initials="MOU">
    <w:p w14:paraId="081CBB56" w14:textId="0DB7483F" w:rsidR="0009723C" w:rsidRDefault="0009723C">
      <w:pPr>
        <w:pStyle w:val="Textocomentario"/>
      </w:pPr>
      <w:r>
        <w:rPr>
          <w:rStyle w:val="Refdecomentario"/>
        </w:rPr>
        <w:annotationRef/>
      </w:r>
      <w:r>
        <w:t>So, as I am reading the paper, they did a broad selection of C facets. We used their selection of C and expanded to the other dimensions?</w:t>
      </w:r>
    </w:p>
  </w:comment>
  <w:comment w:id="740" w:author="Matthias Ziegler" w:date="2018-11-02T11:58:00Z" w:initials="MZ">
    <w:p w14:paraId="1A455C29" w14:textId="2010326D" w:rsidR="0009723C" w:rsidRDefault="0009723C">
      <w:pPr>
        <w:pStyle w:val="Textocomentario"/>
      </w:pPr>
      <w:r>
        <w:rPr>
          <w:rStyle w:val="Refdecomentario"/>
        </w:rPr>
        <w:annotationRef/>
      </w:r>
      <w:r>
        <w:t xml:space="preserve">They only used the C data, we used all of them. The procedure is the very same. </w:t>
      </w:r>
    </w:p>
  </w:comment>
  <w:comment w:id="743" w:author="Microsoft Office User" w:date="2018-12-13T00:29:00Z" w:initials="MOU">
    <w:p w14:paraId="019E5CFC" w14:textId="6A859B96" w:rsidR="0009723C" w:rsidRDefault="0009723C">
      <w:pPr>
        <w:pStyle w:val="Textocomentario"/>
      </w:pPr>
      <w:r>
        <w:rPr>
          <w:rStyle w:val="Refdecomentario"/>
        </w:rPr>
        <w:annotationRef/>
      </w:r>
      <w:r>
        <w:t>ref</w:t>
      </w:r>
    </w:p>
  </w:comment>
  <w:comment w:id="761" w:author="Microsoft Office User" w:date="2018-12-16T17:54:00Z" w:initials="MOU">
    <w:p w14:paraId="631CD04B" w14:textId="285FE7F0" w:rsidR="0009723C" w:rsidRDefault="0009723C">
      <w:pPr>
        <w:pStyle w:val="Textocomentario"/>
      </w:pPr>
      <w:r>
        <w:rPr>
          <w:rStyle w:val="Refdecomentario"/>
        </w:rPr>
        <w:annotationRef/>
      </w:r>
      <w:r>
        <w:t xml:space="preserve">I guess that absences </w:t>
      </w:r>
      <w:proofErr w:type="gramStart"/>
      <w:r>
        <w:t>was</w:t>
      </w:r>
      <w:proofErr w:type="gramEnd"/>
      <w:r>
        <w:t xml:space="preserve"> part of </w:t>
      </w:r>
      <w:proofErr w:type="spellStart"/>
      <w:r>
        <w:t>MacCann</w:t>
      </w:r>
      <w:proofErr w:type="spellEnd"/>
      <w:r>
        <w:t xml:space="preserve"> Teacher ratings of student’s social behaviors. But I’m not sure.</w:t>
      </w:r>
    </w:p>
  </w:comment>
  <w:comment w:id="788" w:author="Microsoft Office User" w:date="2018-10-22T20:54:00Z" w:initials="MOU">
    <w:p w14:paraId="311EDD72" w14:textId="3D9E7EA7" w:rsidR="0009723C" w:rsidRDefault="0009723C">
      <w:pPr>
        <w:pStyle w:val="Textocomentario"/>
      </w:pPr>
      <w:r>
        <w:rPr>
          <w:rStyle w:val="Refdecomentario"/>
        </w:rPr>
        <w:annotationRef/>
      </w:r>
      <w:r>
        <w:t xml:space="preserve">As stated in the </w:t>
      </w:r>
      <w:proofErr w:type="spellStart"/>
      <w:r>
        <w:t>Mplus</w:t>
      </w:r>
      <w:proofErr w:type="spellEnd"/>
      <w:r>
        <w:t xml:space="preserve"> file, no MLR</w:t>
      </w:r>
    </w:p>
  </w:comment>
  <w:comment w:id="839" w:author="Microsoft Office User" w:date="2018-10-22T19:29:00Z" w:initials="MOU">
    <w:p w14:paraId="2EB6A84F" w14:textId="389537C1" w:rsidR="0009723C" w:rsidRDefault="0009723C">
      <w:pPr>
        <w:pStyle w:val="Textocomentario"/>
      </w:pPr>
      <w:r>
        <w:rPr>
          <w:rStyle w:val="Refdecomentario"/>
        </w:rPr>
        <w:annotationRef/>
      </w:r>
      <w:r>
        <w:t xml:space="preserve">Maybe we can present a table like in Ziegler, </w:t>
      </w:r>
      <w:proofErr w:type="spellStart"/>
      <w:r>
        <w:t>Horstmann</w:t>
      </w:r>
      <w:proofErr w:type="spellEnd"/>
      <w:r>
        <w:t>, Ziegler (in press)?</w:t>
      </w:r>
    </w:p>
  </w:comment>
  <w:comment w:id="840" w:author="Microsoft Office User" w:date="2018-10-22T19:30:00Z" w:initials="MOU">
    <w:p w14:paraId="2ECF0453" w14:textId="19A9FD31" w:rsidR="0009723C" w:rsidRDefault="0009723C">
      <w:pPr>
        <w:pStyle w:val="Textocomentario"/>
      </w:pPr>
      <w:r>
        <w:rPr>
          <w:rStyle w:val="Refdecomentario"/>
        </w:rPr>
        <w:annotationRef/>
      </w:r>
      <w:r>
        <w:t xml:space="preserve">In Ziegler, </w:t>
      </w:r>
      <w:proofErr w:type="spellStart"/>
      <w:r>
        <w:t>Horstmann</w:t>
      </w:r>
      <w:proofErr w:type="spellEnd"/>
      <w:r>
        <w:t>, Ziegler (in press) this is called Resilience. Should I change it?</w:t>
      </w:r>
    </w:p>
  </w:comment>
  <w:comment w:id="852" w:author="Microsoft Office User" w:date="2018-12-16T18:41:00Z" w:initials="MOU">
    <w:p w14:paraId="3C90BE1D" w14:textId="4747C560" w:rsidR="00A511A3" w:rsidRDefault="00A511A3">
      <w:pPr>
        <w:pStyle w:val="Textocomentario"/>
      </w:pPr>
      <w:r>
        <w:rPr>
          <w:rStyle w:val="Refdecomentario"/>
        </w:rPr>
        <w:annotationRef/>
      </w:r>
      <w:r>
        <w:t>I have to look again the analysis in case there is any mistake, some results seem so poor.</w:t>
      </w:r>
    </w:p>
  </w:comment>
  <w:comment w:id="2500" w:author="Microsoft Office User" w:date="2018-10-09T19:14:00Z" w:initials="MOU">
    <w:p w14:paraId="01F22A9F" w14:textId="77777777" w:rsidR="0009723C" w:rsidRDefault="0009723C">
      <w:pPr>
        <w:pStyle w:val="Textocomentario"/>
      </w:pPr>
      <w:r>
        <w:rPr>
          <w:rStyle w:val="Refdecomentario"/>
        </w:rPr>
        <w:annotationRef/>
      </w:r>
      <w:r>
        <w:t xml:space="preserve">Names here don’t match the facet names used before </w:t>
      </w:r>
      <w:proofErr w:type="gramStart"/>
      <w:r>
        <w:t>nor  those</w:t>
      </w:r>
      <w:proofErr w:type="gramEnd"/>
      <w:r>
        <w:t xml:space="preserve"> used in the appendix</w:t>
      </w:r>
    </w:p>
  </w:comment>
  <w:comment w:id="2501" w:author="Matthias Ziegler [2]" w:date="2018-10-11T20:29:00Z" w:initials="MZ">
    <w:p w14:paraId="67C1F30B" w14:textId="73601DFC" w:rsidR="0009723C" w:rsidRDefault="0009723C">
      <w:pPr>
        <w:pStyle w:val="Textocomentario"/>
      </w:pPr>
      <w:r>
        <w:rPr>
          <w:rStyle w:val="Refdecomentario"/>
        </w:rPr>
        <w:annotationRef/>
      </w:r>
      <w:r>
        <w:t xml:space="preserve">Then we need to synchronize the names. Use the ones from the paper Ziegler, </w:t>
      </w:r>
      <w:proofErr w:type="spellStart"/>
      <w:r>
        <w:t>Horstmann</w:t>
      </w:r>
      <w:proofErr w:type="spellEnd"/>
      <w:r>
        <w:t xml:space="preserve">, Ziegler (in </w:t>
      </w:r>
      <w:proofErr w:type="spellStart"/>
      <w:r>
        <w:t>oress</w:t>
      </w:r>
      <w:proofErr w:type="spellEnd"/>
      <w:r>
        <w:t>) Psych Ass</w:t>
      </w:r>
    </w:p>
  </w:comment>
  <w:comment w:id="2508" w:author="Matthias Ziegler [2]" w:date="2018-10-11T20:30:00Z" w:initials="MZ">
    <w:p w14:paraId="496B463B" w14:textId="19FE5FF2" w:rsidR="0009723C" w:rsidRDefault="0009723C">
      <w:pPr>
        <w:pStyle w:val="Textocomentario"/>
      </w:pPr>
      <w:r>
        <w:rPr>
          <w:rStyle w:val="Refdecomentario"/>
        </w:rPr>
        <w:annotationRef/>
      </w:r>
      <w:r>
        <w:t xml:space="preserve">Will read this later. </w:t>
      </w:r>
    </w:p>
  </w:comment>
  <w:comment w:id="2509" w:author="Microsoft Office User" w:date="2018-12-16T18:43:00Z" w:initials="MOU">
    <w:p w14:paraId="2762509F" w14:textId="44D341F3" w:rsidR="00A511A3" w:rsidRDefault="00A511A3">
      <w:pPr>
        <w:pStyle w:val="Textocomentario"/>
      </w:pPr>
      <w:r>
        <w:rPr>
          <w:rStyle w:val="Refdecomentario"/>
        </w:rPr>
        <w:annotationRef/>
      </w:r>
      <w:r>
        <w:t>It would be good to draw a sketch on how the paragraphs must be organized to put things together here.</w:t>
      </w:r>
      <w:bookmarkStart w:id="2510" w:name="_GoBack"/>
      <w:bookmarkEnd w:id="2510"/>
    </w:p>
  </w:comment>
  <w:comment w:id="2517" w:author="Microsoft Office User" w:date="2018-10-09T19:17:00Z" w:initials="MOU">
    <w:p w14:paraId="06D53A01" w14:textId="77777777" w:rsidR="0009723C" w:rsidRDefault="0009723C">
      <w:pPr>
        <w:pStyle w:val="Textocomentario"/>
      </w:pPr>
      <w:r>
        <w:rPr>
          <w:rStyle w:val="Refdecomentario"/>
        </w:rPr>
        <w:annotationRef/>
      </w:r>
    </w:p>
  </w:comment>
  <w:comment w:id="2521" w:author="Matthias Ziegler" w:date="2018-11-02T11:53:00Z" w:initials="MZ">
    <w:p w14:paraId="4BD78C00" w14:textId="77777777" w:rsidR="0009723C" w:rsidRDefault="0009723C"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90F50" w15:done="0"/>
  <w15:commentEx w15:paraId="02D200E9" w15:paraIdParent="4EC90F50" w15:done="0"/>
  <w15:commentEx w15:paraId="47AC8FE8" w15:done="0"/>
  <w15:commentEx w15:paraId="135472D0" w15:paraIdParent="47AC8FE8" w15:done="0"/>
  <w15:commentEx w15:paraId="7E1C2619" w15:done="0"/>
  <w15:commentEx w15:paraId="6986AA58" w15:done="0"/>
  <w15:commentEx w15:paraId="58AA8BB9" w15:done="0"/>
  <w15:commentEx w15:paraId="16A86C37" w15:done="0"/>
  <w15:commentEx w15:paraId="34DF5524" w15:done="0"/>
  <w15:commentEx w15:paraId="528EA177" w15:done="0"/>
  <w15:commentEx w15:paraId="2DE829EA" w15:done="0"/>
  <w15:commentEx w15:paraId="5D252BB5" w15:done="0"/>
  <w15:commentEx w15:paraId="65C32084" w15:done="0"/>
  <w15:commentEx w15:paraId="305D36EC" w15:done="0"/>
  <w15:commentEx w15:paraId="5AAB8BE8" w15:done="0"/>
  <w15:commentEx w15:paraId="265342CC" w15:done="0"/>
  <w15:commentEx w15:paraId="155D7F58" w15:done="0"/>
  <w15:commentEx w15:paraId="7A8D373C" w15:done="0"/>
  <w15:commentEx w15:paraId="168CEB5D" w15:paraIdParent="7A8D373C" w15:done="0"/>
  <w15:commentEx w15:paraId="372E1E49" w15:paraIdParent="7A8D373C" w15:done="0"/>
  <w15:commentEx w15:paraId="69AD541A" w15:paraIdParent="7A8D373C" w15:done="0"/>
  <w15:commentEx w15:paraId="0EE58C4C" w15:done="0"/>
  <w15:commentEx w15:paraId="5506814F" w15:done="0"/>
  <w15:commentEx w15:paraId="2D453116" w15:done="0"/>
  <w15:commentEx w15:paraId="0608BA43" w15:paraIdParent="2D453116" w15:done="0"/>
  <w15:commentEx w15:paraId="64564D9E" w15:done="0"/>
  <w15:commentEx w15:paraId="45424A8D" w15:paraIdParent="64564D9E" w15:done="0"/>
  <w15:commentEx w15:paraId="5F3CB4A6" w15:paraIdParent="64564D9E" w15:done="0"/>
  <w15:commentEx w15:paraId="10FDEF04" w15:paraIdParent="64564D9E" w15:done="0"/>
  <w15:commentEx w15:paraId="1EBFC20D" w15:done="0"/>
  <w15:commentEx w15:paraId="081CBB56" w15:paraIdParent="1EBFC20D" w15:done="0"/>
  <w15:commentEx w15:paraId="1A455C29" w15:paraIdParent="1EBFC20D" w15:done="0"/>
  <w15:commentEx w15:paraId="019E5CFC" w15:done="0"/>
  <w15:commentEx w15:paraId="631CD04B" w15:done="0"/>
  <w15:commentEx w15:paraId="311EDD72" w15:done="0"/>
  <w15:commentEx w15:paraId="2EB6A84F" w15:done="0"/>
  <w15:commentEx w15:paraId="2ECF0453" w15:done="0"/>
  <w15:commentEx w15:paraId="3C90BE1D" w15:done="0"/>
  <w15:commentEx w15:paraId="01F22A9F" w15:done="0"/>
  <w15:commentEx w15:paraId="67C1F30B" w15:paraIdParent="01F22A9F" w15:done="0"/>
  <w15:commentEx w15:paraId="496B463B" w15:done="0"/>
  <w15:commentEx w15:paraId="2762509F" w15:paraIdParent="496B463B" w15:done="0"/>
  <w15:commentEx w15:paraId="06D53A01" w15:done="0"/>
  <w15:commentEx w15:paraId="4BD7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90F50" w16cid:durableId="1F86B273"/>
  <w16cid:commentId w16cid:paraId="02D200E9" w16cid:durableId="1FBD1815"/>
  <w16cid:commentId w16cid:paraId="47AC8FE8" w16cid:durableId="1F6A1133"/>
  <w16cid:commentId w16cid:paraId="135472D0" w16cid:durableId="1FBD180D"/>
  <w16cid:commentId w16cid:paraId="7E1C2619" w16cid:durableId="1F74B15D"/>
  <w16cid:commentId w16cid:paraId="6986AA58" w16cid:durableId="1F86B319"/>
  <w16cid:commentId w16cid:paraId="58AA8BB9" w16cid:durableId="1F74B16E"/>
  <w16cid:commentId w16cid:paraId="16A86C37" w16cid:durableId="1F744F28"/>
  <w16cid:commentId w16cid:paraId="34DF5524" w16cid:durableId="1FC10EAD"/>
  <w16cid:commentId w16cid:paraId="528EA177" w16cid:durableId="1F86B40C"/>
  <w16cid:commentId w16cid:paraId="2DE829EA" w16cid:durableId="1F86B422"/>
  <w16cid:commentId w16cid:paraId="5D252BB5" w16cid:durableId="1F86B50A"/>
  <w16cid:commentId w16cid:paraId="65C32084" w16cid:durableId="1F86B55F"/>
  <w16cid:commentId w16cid:paraId="305D36EC" w16cid:durableId="1F74B1B2"/>
  <w16cid:commentId w16cid:paraId="5AAB8BE8" w16cid:durableId="1F86B584"/>
  <w16cid:commentId w16cid:paraId="265342CC" w16cid:durableId="1FBD0D40"/>
  <w16cid:commentId w16cid:paraId="155D7F58" w16cid:durableId="1FBD1771"/>
  <w16cid:commentId w16cid:paraId="7A8D373C" w16cid:durableId="1FBD0FE8"/>
  <w16cid:commentId w16cid:paraId="168CEB5D" w16cid:durableId="1FBD0FE7"/>
  <w16cid:commentId w16cid:paraId="372E1E49" w16cid:durableId="1FBD0FE6"/>
  <w16cid:commentId w16cid:paraId="69AD541A" w16cid:durableId="1FBD17BF"/>
  <w16cid:commentId w16cid:paraId="0EE58C4C" w16cid:durableId="1F86B9AF"/>
  <w16cid:commentId w16cid:paraId="5506814F" w16cid:durableId="1FC10F72"/>
  <w16cid:commentId w16cid:paraId="2D453116" w16cid:durableId="1F677B50"/>
  <w16cid:commentId w16cid:paraId="0608BA43" w16cid:durableId="1F6A1722"/>
  <w16cid:commentId w16cid:paraId="64564D9E" w16cid:durableId="1F6A17B1"/>
  <w16cid:commentId w16cid:paraId="45424A8D" w16cid:durableId="1F78BA83"/>
  <w16cid:commentId w16cid:paraId="5F3CB4A6" w16cid:durableId="1F86BA5D"/>
  <w16cid:commentId w16cid:paraId="10FDEF04" w16cid:durableId="1FBCD9DA"/>
  <w16cid:commentId w16cid:paraId="1EBFC20D" w16cid:durableId="1F6A17E2"/>
  <w16cid:commentId w16cid:paraId="081CBB56" w16cid:durableId="1F78BAA0"/>
  <w16cid:commentId w16cid:paraId="1A455C29" w16cid:durableId="1F86BA78"/>
  <w16cid:commentId w16cid:paraId="019E5CFC" w16cid:durableId="1FBC2655"/>
  <w16cid:commentId w16cid:paraId="631CD04B" w16cid:durableId="1FC10FC5"/>
  <w16cid:commentId w16cid:paraId="311EDD72" w16cid:durableId="1F78B78D"/>
  <w16cid:commentId w16cid:paraId="2EB6A84F" w16cid:durableId="1F78A38B"/>
  <w16cid:commentId w16cid:paraId="2ECF0453" w16cid:durableId="1F78A3C3"/>
  <w16cid:commentId w16cid:paraId="3C90BE1D" w16cid:durableId="1FC11ABE"/>
  <w16cid:commentId w16cid:paraId="01F22A9F" w16cid:durableId="1F677CB1"/>
  <w16cid:commentId w16cid:paraId="67C1F30B" w16cid:durableId="1F6A3142"/>
  <w16cid:commentId w16cid:paraId="496B463B" w16cid:durableId="1F6A317B"/>
  <w16cid:commentId w16cid:paraId="2762509F" w16cid:durableId="1FC11B3A"/>
  <w16cid:commentId w16cid:paraId="06D53A01" w16cid:durableId="1F677D2E"/>
  <w16cid:commentId w16cid:paraId="4BD78C00" w16cid:durableId="1F86B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A51C" w14:textId="77777777" w:rsidR="001C7C9C" w:rsidRDefault="001C7C9C">
      <w:r>
        <w:separator/>
      </w:r>
    </w:p>
  </w:endnote>
  <w:endnote w:type="continuationSeparator" w:id="0">
    <w:p w14:paraId="1B38B892" w14:textId="77777777" w:rsidR="001C7C9C" w:rsidRDefault="001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26171" w14:textId="77777777" w:rsidR="001C7C9C" w:rsidRDefault="001C7C9C">
      <w:r>
        <w:separator/>
      </w:r>
    </w:p>
  </w:footnote>
  <w:footnote w:type="continuationSeparator" w:id="0">
    <w:p w14:paraId="6470947B" w14:textId="77777777" w:rsidR="001C7C9C" w:rsidRDefault="001C7C9C">
      <w:r>
        <w:continuationSeparator/>
      </w:r>
    </w:p>
  </w:footnote>
  <w:footnote w:id="1">
    <w:p w14:paraId="420CA1C9" w14:textId="687925A3" w:rsidR="0009723C" w:rsidRPr="005470E4" w:rsidRDefault="0009723C">
      <w:pPr>
        <w:pStyle w:val="Textonotapie"/>
        <w:rPr>
          <w:lang w:val="de-DE"/>
        </w:rPr>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Ziegler">
    <w15:presenceInfo w15:providerId="AD" w15:userId="S::matthias.ziegler@cmsa3.onmicrosoft.com::77742e71-327e-4be7-9379-dd0211352749"/>
  </w15:person>
  <w15:person w15:author="Microsoft Office User">
    <w15:presenceInfo w15:providerId="None" w15:userId="Microsoft Office User"/>
  </w15:person>
  <w15:person w15:author="Matthias Ziegler [2]">
    <w15:presenceInfo w15:providerId="Windows Live" w15:userId="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887"/>
    <w:rsid w:val="00011C8B"/>
    <w:rsid w:val="0009723C"/>
    <w:rsid w:val="000E125A"/>
    <w:rsid w:val="00115482"/>
    <w:rsid w:val="00143933"/>
    <w:rsid w:val="00152349"/>
    <w:rsid w:val="001653F1"/>
    <w:rsid w:val="00175325"/>
    <w:rsid w:val="001C7C9C"/>
    <w:rsid w:val="001E5C12"/>
    <w:rsid w:val="00200CF7"/>
    <w:rsid w:val="0020780A"/>
    <w:rsid w:val="00227AA1"/>
    <w:rsid w:val="002446FE"/>
    <w:rsid w:val="00246C35"/>
    <w:rsid w:val="00271BDB"/>
    <w:rsid w:val="00271F23"/>
    <w:rsid w:val="0027517F"/>
    <w:rsid w:val="002900F9"/>
    <w:rsid w:val="00295452"/>
    <w:rsid w:val="002B054F"/>
    <w:rsid w:val="003325B5"/>
    <w:rsid w:val="00335A7E"/>
    <w:rsid w:val="00350777"/>
    <w:rsid w:val="00360DF3"/>
    <w:rsid w:val="00361A9D"/>
    <w:rsid w:val="00404141"/>
    <w:rsid w:val="004224BC"/>
    <w:rsid w:val="00427EDE"/>
    <w:rsid w:val="00474C94"/>
    <w:rsid w:val="00490818"/>
    <w:rsid w:val="00490AAA"/>
    <w:rsid w:val="004B5B32"/>
    <w:rsid w:val="004B6C9B"/>
    <w:rsid w:val="004E29B3"/>
    <w:rsid w:val="00510FCA"/>
    <w:rsid w:val="005470E4"/>
    <w:rsid w:val="00555F98"/>
    <w:rsid w:val="00557AEB"/>
    <w:rsid w:val="0056373E"/>
    <w:rsid w:val="0058762E"/>
    <w:rsid w:val="00590D07"/>
    <w:rsid w:val="005B0EDF"/>
    <w:rsid w:val="0062683B"/>
    <w:rsid w:val="00633156"/>
    <w:rsid w:val="00634D99"/>
    <w:rsid w:val="006504A7"/>
    <w:rsid w:val="00665169"/>
    <w:rsid w:val="00673714"/>
    <w:rsid w:val="00680080"/>
    <w:rsid w:val="00681592"/>
    <w:rsid w:val="00687A22"/>
    <w:rsid w:val="006E1B45"/>
    <w:rsid w:val="006F607D"/>
    <w:rsid w:val="00723C73"/>
    <w:rsid w:val="007258C4"/>
    <w:rsid w:val="007371E8"/>
    <w:rsid w:val="00742470"/>
    <w:rsid w:val="007752FA"/>
    <w:rsid w:val="00784D58"/>
    <w:rsid w:val="007A3D83"/>
    <w:rsid w:val="007B0AAD"/>
    <w:rsid w:val="007D4134"/>
    <w:rsid w:val="007D569E"/>
    <w:rsid w:val="007E1FFB"/>
    <w:rsid w:val="00885048"/>
    <w:rsid w:val="0088744A"/>
    <w:rsid w:val="008A476A"/>
    <w:rsid w:val="008C0F97"/>
    <w:rsid w:val="008D6863"/>
    <w:rsid w:val="008E473D"/>
    <w:rsid w:val="00905F1D"/>
    <w:rsid w:val="009246DA"/>
    <w:rsid w:val="00937F25"/>
    <w:rsid w:val="009725FD"/>
    <w:rsid w:val="00991DD4"/>
    <w:rsid w:val="00997031"/>
    <w:rsid w:val="009A4AC8"/>
    <w:rsid w:val="009E1214"/>
    <w:rsid w:val="00A2400D"/>
    <w:rsid w:val="00A511A3"/>
    <w:rsid w:val="00AB2618"/>
    <w:rsid w:val="00AB4F4D"/>
    <w:rsid w:val="00AE6C13"/>
    <w:rsid w:val="00AE7409"/>
    <w:rsid w:val="00AF741B"/>
    <w:rsid w:val="00B00289"/>
    <w:rsid w:val="00B2199A"/>
    <w:rsid w:val="00B43D5F"/>
    <w:rsid w:val="00B86B75"/>
    <w:rsid w:val="00BB13FB"/>
    <w:rsid w:val="00BC48D5"/>
    <w:rsid w:val="00BE351D"/>
    <w:rsid w:val="00BF4DEB"/>
    <w:rsid w:val="00C36279"/>
    <w:rsid w:val="00C5233A"/>
    <w:rsid w:val="00C65491"/>
    <w:rsid w:val="00C74EA2"/>
    <w:rsid w:val="00C80166"/>
    <w:rsid w:val="00C816CC"/>
    <w:rsid w:val="00C86C20"/>
    <w:rsid w:val="00C96047"/>
    <w:rsid w:val="00CD3468"/>
    <w:rsid w:val="00D3331E"/>
    <w:rsid w:val="00D600A0"/>
    <w:rsid w:val="00DA6AE7"/>
    <w:rsid w:val="00DB1AF7"/>
    <w:rsid w:val="00DD03FB"/>
    <w:rsid w:val="00E0412F"/>
    <w:rsid w:val="00E315A3"/>
    <w:rsid w:val="00E459C2"/>
    <w:rsid w:val="00E846DA"/>
    <w:rsid w:val="00EA382D"/>
    <w:rsid w:val="00ED2C20"/>
    <w:rsid w:val="00F30195"/>
    <w:rsid w:val="00F40470"/>
    <w:rsid w:val="00F50E95"/>
    <w:rsid w:val="00F7022D"/>
    <w:rsid w:val="00F72EBA"/>
    <w:rsid w:val="00FA7D71"/>
    <w:rsid w:val="00FC5A68"/>
    <w:rsid w:val="00FD6368"/>
    <w:rsid w:val="00FE6A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762E"/>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3C3842"/>
    <w:pPr>
      <w:keepNext/>
      <w:keepLines/>
      <w:spacing w:before="240" w:line="36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1272F2"/>
    <w:pPr>
      <w:keepNext/>
      <w:keepLines/>
      <w:framePr w:wrap="around" w:vAnchor="text" w:hAnchor="text" w:y="1"/>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1272F2"/>
    <w:pPr>
      <w:keepNext/>
      <w:keepLines/>
      <w:framePr w:wrap="around" w:vAnchor="text" w:hAnchor="text" w:y="1"/>
      <w:ind w:firstLine="680"/>
      <w:outlineLvl w:val="3"/>
    </w:pPr>
    <w:rPr>
      <w:rFonts w:eastAsiaTheme="majorEastAsia" w:cstheme="majorBidi"/>
      <w:b/>
      <w:bCs/>
      <w:i/>
      <w:lang w:val="en-US" w:eastAsia="en-US"/>
    </w:rPr>
  </w:style>
  <w:style w:type="paragraph" w:styleId="Ttulo5">
    <w:name w:val="heading 5"/>
    <w:basedOn w:val="Normal"/>
    <w:next w:val="Textoindependiente"/>
    <w:uiPriority w:val="9"/>
    <w:unhideWhenUsed/>
    <w:qFormat/>
    <w:rsid w:val="001272F2"/>
    <w:pPr>
      <w:keepNext/>
      <w:keepLines/>
      <w:framePr w:wrap="around" w:vAnchor="text" w:hAnchor="text" w:y="1"/>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0CF8-A3CB-4E4B-BDCA-2CE7EC9C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71</Pages>
  <Words>13974</Words>
  <Characters>76857</Characters>
  <Application>Microsoft Office Word</Application>
  <DocSecurity>0</DocSecurity>
  <Lines>640</Lines>
  <Paragraphs>181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Microsoft Office User</cp:lastModifiedBy>
  <cp:revision>15</cp:revision>
  <dcterms:created xsi:type="dcterms:W3CDTF">2018-11-02T10:30:00Z</dcterms:created>
  <dcterms:modified xsi:type="dcterms:W3CDTF">2018-12-16T17:45:00Z</dcterms:modified>
</cp:coreProperties>
</file>