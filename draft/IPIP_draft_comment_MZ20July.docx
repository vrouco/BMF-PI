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FA3" w:rsidRDefault="000F14E2">
      <w:pPr>
        <w:pStyle w:val="Titel"/>
      </w:pPr>
      <w:r>
        <w:t xml:space="preserve">A multi-faceted, open source, measure of </w:t>
      </w:r>
      <w:ins w:id="0" w:author="Matthias Ziegler" w:date="2018-07-19T17:51:00Z">
        <w:r w:rsidR="004D58FF">
          <w:t xml:space="preserve">Big Five </w:t>
        </w:r>
      </w:ins>
      <w:r>
        <w:t>personality</w:t>
      </w:r>
    </w:p>
    <w:p w:rsidR="00E50FA3" w:rsidRDefault="000F14E2">
      <w:pPr>
        <w:pStyle w:val="Heading1"/>
      </w:pPr>
      <w:bookmarkStart w:id="1" w:name="introduction"/>
      <w:r>
        <w:t>1. Introduction</w:t>
      </w:r>
      <w:bookmarkEnd w:id="1"/>
    </w:p>
    <w:p w:rsidR="00E50FA3" w:rsidRDefault="000F14E2">
      <w:pPr>
        <w:pStyle w:val="FirstParagraph"/>
      </w:pPr>
      <w:r>
        <w:t xml:space="preserve">Over the last decades, the Five Factor Model as well as the Big Five model </w:t>
      </w:r>
      <w:proofErr w:type="gramStart"/>
      <w:r>
        <w:t>have</w:t>
      </w:r>
      <w:proofErr w:type="gramEnd"/>
      <w:r>
        <w:t xml:space="preserve"> become widely accepted models for describing general attributes of personality. Often the terms are even </w:t>
      </w:r>
      <w:r>
        <w:t>used synonymously, which is why we will refer to the Big Five from here on. The Big Five is a hierarchical model which describes human individual differences in personality at the dispositional level: one of the most basic, universal, biologically-influenc</w:t>
      </w:r>
      <w:r>
        <w:t xml:space="preserve">ed and stable layers of human inter-individual differences in behavior, cognition and feeling (McAdams &amp; Pals, 2006). Its hierarchical conception is relevant to acknowledge behavior from the most specific (nuances), to the </w:t>
      </w:r>
      <w:proofErr w:type="gramStart"/>
      <w:r>
        <w:t>most broad</w:t>
      </w:r>
      <w:proofErr w:type="gramEnd"/>
      <w:r>
        <w:t xml:space="preserve"> differences in tempera</w:t>
      </w:r>
      <w:r>
        <w:t xml:space="preserve">ment and character (dimensions), through a varying number of mid-level personality characteristics called facets. Most of the research concerning criterion validity of the Big Five inventories has focused on the </w:t>
      </w:r>
      <w:proofErr w:type="spellStart"/>
      <w:r>
        <w:t>covariation</w:t>
      </w:r>
      <w:proofErr w:type="spellEnd"/>
      <w:r>
        <w:t xml:space="preserve"> between the Big Five dimensions </w:t>
      </w:r>
      <w:r>
        <w:t>and relevant external outcomes. However, specific dispositional characteristics captured on the facet level might be of extreme utility to provide more complex descriptions of individuality and to predict life outcomes to a major extent (</w:t>
      </w:r>
      <w:proofErr w:type="spellStart"/>
      <w:r>
        <w:t>Lounsbury</w:t>
      </w:r>
      <w:proofErr w:type="spellEnd"/>
      <w:r>
        <w:t xml:space="preserve">, </w:t>
      </w:r>
      <w:proofErr w:type="spellStart"/>
      <w:r>
        <w:t>Sundstr</w:t>
      </w:r>
      <w:r>
        <w:t>om</w:t>
      </w:r>
      <w:proofErr w:type="spellEnd"/>
      <w:r>
        <w:t xml:space="preserve">, Loveland, &amp; Gibson, 2002; </w:t>
      </w:r>
      <w:proofErr w:type="spellStart"/>
      <w:r>
        <w:t>Paunonen</w:t>
      </w:r>
      <w:proofErr w:type="spellEnd"/>
      <w:r>
        <w:t xml:space="preserve"> &amp; Ashton, 2001; Ziegler et al., 2014). Unfortunately, the number and nature of the facets below the Big Five </w:t>
      </w:r>
      <w:del w:id="2" w:author="Matthias Ziegler" w:date="2018-07-19T17:52:00Z">
        <w:r w:rsidDel="004D58FF">
          <w:delText xml:space="preserve">and being measured by different personality instruments </w:delText>
        </w:r>
      </w:del>
      <w:r>
        <w:t>is far from being consensual. In fact, different fac</w:t>
      </w:r>
      <w:r>
        <w:t xml:space="preserve">et level models have been proposed (XXXX). One potential reason for this could be that many facet level models were developed after a </w:t>
      </w:r>
      <w:proofErr w:type="gramStart"/>
      <w:r>
        <w:t>questionnaire</w:t>
      </w:r>
      <w:proofErr w:type="gramEnd"/>
      <w:r>
        <w:t xml:space="preserve"> version without such a level had been published. Thus, the facets were developed as an elaboration</w:t>
      </w:r>
      <w:ins w:id="3" w:author="Matthias Ziegler" w:date="2018-07-19T17:52:00Z">
        <w:r w:rsidR="004D58FF">
          <w:t xml:space="preserve"> or extension to an existing domain measure</w:t>
        </w:r>
      </w:ins>
      <w:r>
        <w:t>. While th</w:t>
      </w:r>
      <w:r>
        <w:t xml:space="preserve">is has many theoretical advantages it also has the disadvantage of potentially limiting the search space of possible facets. In this work we aim at maximizing this search space and present a personality </w:t>
      </w:r>
      <w:proofErr w:type="gramStart"/>
      <w:r>
        <w:t>questionnaire which</w:t>
      </w:r>
      <w:proofErr w:type="gramEnd"/>
      <w:r>
        <w:t xml:space="preserve"> is broad at the facet level, open</w:t>
      </w:r>
      <w:r>
        <w:t>-access, and measurement invariant across two different cultures.</w:t>
      </w:r>
    </w:p>
    <w:p w:rsidR="00E50FA3" w:rsidRDefault="000F14E2">
      <w:pPr>
        <w:pStyle w:val="Heading2"/>
      </w:pPr>
      <w:bookmarkStart w:id="4" w:name="a-short-history-of-the-big-five"/>
      <w:r>
        <w:t>1.2. A short history of the Big Five</w:t>
      </w:r>
      <w:bookmarkEnd w:id="4"/>
    </w:p>
    <w:p w:rsidR="00E50FA3" w:rsidRDefault="000F14E2">
      <w:pPr>
        <w:pStyle w:val="FirstParagraph"/>
      </w:pPr>
      <w:r>
        <w:t xml:space="preserve">Francis Galton </w:t>
      </w:r>
      <w:del w:id="5" w:author="Matthias Ziegler" w:date="2018-07-19T17:52:00Z">
        <w:r w:rsidDel="004D58FF">
          <w:delText xml:space="preserve">proposed </w:delText>
        </w:r>
      </w:del>
      <w:ins w:id="6" w:author="Matthias Ziegler" w:date="2018-07-19T17:52:00Z">
        <w:r w:rsidR="004D58FF">
          <w:t>is credited as being the one who proposed</w:t>
        </w:r>
        <w:r w:rsidR="004D58FF">
          <w:t xml:space="preserve"> </w:t>
        </w:r>
      </w:ins>
      <w:r>
        <w:t>the fundamental lexical hypothesis as a ground from where to describe interpersonal differences in personality. The hypothesis st</w:t>
      </w:r>
      <w:r>
        <w:t xml:space="preserve">ates that every apprehended characteristic in the realm of personality should have its place in the natural language, a corollary derived from this first statement is that the essential features must represent a unique word in the lexical universe of this </w:t>
      </w:r>
      <w:r>
        <w:t xml:space="preserve">language. Galton (1884) himself, and later </w:t>
      </w:r>
      <w:proofErr w:type="spellStart"/>
      <w:r>
        <w:t>Allport</w:t>
      </w:r>
      <w:proofErr w:type="spellEnd"/>
      <w:r>
        <w:t xml:space="preserve"> and </w:t>
      </w:r>
      <w:proofErr w:type="spellStart"/>
      <w:r>
        <w:t>Odbert</w:t>
      </w:r>
      <w:proofErr w:type="spellEnd"/>
      <w:r>
        <w:t xml:space="preserve"> (1936) and still later Norman (1967) used English dictionaries for a systematic collection of all </w:t>
      </w:r>
      <w:proofErr w:type="gramStart"/>
      <w:r>
        <w:t>adjectives which could be</w:t>
      </w:r>
      <w:proofErr w:type="gramEnd"/>
      <w:r>
        <w:t xml:space="preserve"> related to human personality characteristics. Using exploratory factor</w:t>
      </w:r>
      <w:r>
        <w:t xml:space="preserve"> analyses on self- and other ratings five broad factors could repeatedly be extracted from the data. These efforts were also replicated in different languages, such as in German (</w:t>
      </w:r>
      <w:proofErr w:type="spellStart"/>
      <w:proofErr w:type="gramStart"/>
      <w:r>
        <w:t>Klages</w:t>
      </w:r>
      <w:proofErr w:type="spellEnd"/>
      <w:r>
        <w:t>,…)</w:t>
      </w:r>
      <w:proofErr w:type="gramEnd"/>
      <w:r>
        <w:t>, Baumgartner,…</w:t>
      </w:r>
    </w:p>
    <w:p w:rsidR="00E50FA3" w:rsidRDefault="000F14E2">
      <w:pPr>
        <w:pStyle w:val="Textkrper"/>
      </w:pPr>
      <w:proofErr w:type="spellStart"/>
      <w:r>
        <w:t>Cattell</w:t>
      </w:r>
      <w:proofErr w:type="spellEnd"/>
      <w:r>
        <w:t xml:space="preserve"> was one of the first researchers who systema</w:t>
      </w:r>
      <w:r>
        <w:t xml:space="preserve">tically applied exploratory factor analysis in order to explore personality structure. He inspected the correlation structure of the items in the word lists of his predecessors, finding 16 </w:t>
      </w:r>
      <w:ins w:id="7" w:author="Matthias Ziegler" w:date="2018-07-19T17:53:00Z">
        <w:r w:rsidR="004D58FF">
          <w:t xml:space="preserve">oblique </w:t>
        </w:r>
      </w:ins>
      <w:r>
        <w:t xml:space="preserve">personality </w:t>
      </w:r>
      <w:del w:id="8" w:author="Matthias Ziegler" w:date="2018-07-19T17:53:00Z">
        <w:r w:rsidDel="004D58FF">
          <w:delText xml:space="preserve">oblique </w:delText>
        </w:r>
      </w:del>
      <w:r>
        <w:t xml:space="preserve">factors, including one factor specifically for </w:t>
      </w:r>
      <w:r>
        <w:t xml:space="preserve">intelligence, these factors form the 16-PF. These 16 factors were the primary factors in a hierarchical structure for </w:t>
      </w:r>
      <w:proofErr w:type="spellStart"/>
      <w:r>
        <w:t>Cattell</w:t>
      </w:r>
      <w:proofErr w:type="spellEnd"/>
      <w:r>
        <w:t xml:space="preserve"> (</w:t>
      </w:r>
      <w:proofErr w:type="spellStart"/>
      <w:r>
        <w:t>coetany</w:t>
      </w:r>
      <w:proofErr w:type="spellEnd"/>
      <w:r>
        <w:t xml:space="preserve"> to L.L. </w:t>
      </w:r>
      <w:proofErr w:type="spellStart"/>
      <w:r>
        <w:t>Thurstone</w:t>
      </w:r>
      <w:proofErr w:type="spellEnd"/>
      <w:r>
        <w:t xml:space="preserve"> and undoubtedly influenced by him). </w:t>
      </w:r>
      <w:proofErr w:type="spellStart"/>
      <w:r>
        <w:t>Cattell</w:t>
      </w:r>
      <w:proofErr w:type="spellEnd"/>
      <w:r>
        <w:t xml:space="preserve"> himself viewed personality as a hierarchical structure, con</w:t>
      </w:r>
      <w:r>
        <w:t>taining three layers (</w:t>
      </w:r>
      <w:proofErr w:type="spellStart"/>
      <w:r>
        <w:t>Cattell</w:t>
      </w:r>
      <w:proofErr w:type="spellEnd"/>
      <w:r>
        <w:t>, 1956). The second order factors resemble the Big Five dimensions (</w:t>
      </w:r>
      <w:proofErr w:type="spellStart"/>
      <w:r>
        <w:t>Digman</w:t>
      </w:r>
      <w:proofErr w:type="spellEnd"/>
      <w:r>
        <w:t>, 1990).</w:t>
      </w:r>
    </w:p>
    <w:p w:rsidR="00E50FA3" w:rsidRDefault="000F14E2">
      <w:pPr>
        <w:pStyle w:val="Textkrper"/>
      </w:pPr>
      <w:r>
        <w:t xml:space="preserve">Different researchers followed </w:t>
      </w:r>
      <w:proofErr w:type="spellStart"/>
      <w:r>
        <w:t>Cattell</w:t>
      </w:r>
      <w:proofErr w:type="spellEnd"/>
      <w:r>
        <w:t xml:space="preserve"> in the study of dispositional traits of personality. One of the most influential models was </w:t>
      </w:r>
      <w:proofErr w:type="spellStart"/>
      <w:r>
        <w:t>Eysenck‘s</w:t>
      </w:r>
      <w:proofErr w:type="spellEnd"/>
      <w:r>
        <w:t xml:space="preserve"> Big</w:t>
      </w:r>
      <w:r>
        <w:t xml:space="preserve"> Three. Grounded on a strong biological basis, </w:t>
      </w:r>
      <w:proofErr w:type="spellStart"/>
      <w:r>
        <w:t>Eysenck‘s</w:t>
      </w:r>
      <w:proofErr w:type="spellEnd"/>
      <w:r>
        <w:t xml:space="preserve"> theory supposed a link between temperament and personality. Its structural proposal concerned at first two big factors, named Neuroticism vs. Emotional stability and Extraversion vs. Introversion. Th</w:t>
      </w:r>
      <w:r>
        <w:t xml:space="preserve">ese two dimensions were later joined by a third factor that Eysenck called Psychoticism. </w:t>
      </w:r>
      <w:proofErr w:type="gramStart"/>
      <w:r>
        <w:t>This label was criticized by others who suggested that a more appropriate term would be psychopathy</w:t>
      </w:r>
      <w:proofErr w:type="gramEnd"/>
      <w:r>
        <w:t xml:space="preserve"> (</w:t>
      </w:r>
      <w:proofErr w:type="spellStart"/>
      <w:r>
        <w:t>Digman</w:t>
      </w:r>
      <w:proofErr w:type="spellEnd"/>
      <w:r>
        <w:t xml:space="preserve">, 1990). </w:t>
      </w:r>
      <w:proofErr w:type="spellStart"/>
      <w:r>
        <w:t>Eysenck‘s</w:t>
      </w:r>
      <w:proofErr w:type="spellEnd"/>
      <w:r>
        <w:t xml:space="preserve"> big two are still „alive“ today in the Bi</w:t>
      </w:r>
      <w:r>
        <w:t xml:space="preserve">g Five, and his third factor, </w:t>
      </w:r>
      <w:commentRangeStart w:id="9"/>
      <w:r>
        <w:t>psychoticism, can be operationalized as two dimensions of the Big Five: Agreeableness (</w:t>
      </w:r>
      <w:proofErr w:type="gramStart"/>
      <w:r>
        <w:t>or …)</w:t>
      </w:r>
      <w:proofErr w:type="gramEnd"/>
      <w:r>
        <w:t xml:space="preserve"> and Conscientiousness (or ….).</w:t>
      </w:r>
      <w:commentRangeEnd w:id="9"/>
      <w:r w:rsidR="004D58FF">
        <w:rPr>
          <w:rStyle w:val="Kommentarzeichen"/>
          <w:rFonts w:asciiTheme="minorHAnsi" w:hAnsiTheme="minorHAnsi"/>
        </w:rPr>
        <w:commentReference w:id="9"/>
      </w:r>
    </w:p>
    <w:p w:rsidR="00E50FA3" w:rsidRDefault="000F14E2">
      <w:pPr>
        <w:pStyle w:val="Textkrper"/>
      </w:pPr>
      <w:r>
        <w:t xml:space="preserve">A large number of studies have focused on the problem of personality structure resulting in a </w:t>
      </w:r>
      <w:proofErr w:type="gramStart"/>
      <w:r>
        <w:t>five fac</w:t>
      </w:r>
      <w:r>
        <w:t>tor</w:t>
      </w:r>
      <w:proofErr w:type="gramEnd"/>
      <w:r>
        <w:t xml:space="preserve"> solution </w:t>
      </w:r>
      <w:commentRangeStart w:id="10"/>
      <w:r>
        <w:t xml:space="preserve">(Fiske (1949); Norman (1967); </w:t>
      </w:r>
      <w:proofErr w:type="spellStart"/>
      <w:r>
        <w:t>Tupes</w:t>
      </w:r>
      <w:proofErr w:type="spellEnd"/>
      <w:r>
        <w:t xml:space="preserve"> and </w:t>
      </w:r>
      <w:proofErr w:type="spellStart"/>
      <w:r>
        <w:t>Christal</w:t>
      </w:r>
      <w:proofErr w:type="spellEnd"/>
      <w:r>
        <w:t xml:space="preserve"> (1961); </w:t>
      </w:r>
      <w:proofErr w:type="spellStart"/>
      <w:r>
        <w:t>Borgatta</w:t>
      </w:r>
      <w:proofErr w:type="spellEnd"/>
      <w:r>
        <w:t xml:space="preserve"> (1964)</w:t>
      </w:r>
      <w:commentRangeEnd w:id="10"/>
      <w:r w:rsidR="004D58FF">
        <w:rPr>
          <w:rStyle w:val="Kommentarzeichen"/>
          <w:rFonts w:asciiTheme="minorHAnsi" w:hAnsiTheme="minorHAnsi"/>
        </w:rPr>
        <w:commentReference w:id="10"/>
      </w:r>
      <w:r>
        <w:t>). Possibly the two most widely cited works relating to the foundations of the Big Five are those by Goldberg et al. (2006) and Costa and McCrae (1995). Goldberg can be se</w:t>
      </w:r>
      <w:r>
        <w:t>en as one of the first who extended research concerning the Big Five, while McRae and Costa‘s importance rests on popularizing the terminology (OCEAN) and the development of one of the most used tools to assess personality based on the Big Five: the NEO-PI</w:t>
      </w:r>
      <w:r>
        <w:t>. The Big Five dimensions are labeled as follows: I) Extraversion vs. Introversion. II) Agreeableness or Friendliness. III) Conscientiousness or Achievement or Will. IV) Emotional Stability vs. Neuroticism. V) Openness or Intellect or Culture.</w:t>
      </w:r>
    </w:p>
    <w:p w:rsidR="00E50FA3" w:rsidRDefault="000F14E2">
      <w:pPr>
        <w:pStyle w:val="Textkrper"/>
      </w:pPr>
      <w:r>
        <w:t>One of the m</w:t>
      </w:r>
      <w:r>
        <w:t xml:space="preserve">ost important features of </w:t>
      </w:r>
      <w:commentRangeStart w:id="11"/>
      <w:r>
        <w:t>the</w:t>
      </w:r>
      <w:commentRangeEnd w:id="11"/>
      <w:r w:rsidR="004D58FF">
        <w:rPr>
          <w:rStyle w:val="Kommentarzeichen"/>
          <w:rFonts w:asciiTheme="minorHAnsi" w:hAnsiTheme="minorHAnsi"/>
        </w:rPr>
        <w:commentReference w:id="11"/>
      </w:r>
      <w:r>
        <w:t xml:space="preserve"> Big Five is the fact that it could be replicated in different languages. Research is available in Japanese, Vietnamese, German, Spanish, Greek, (</w:t>
      </w:r>
      <w:commentRangeStart w:id="12"/>
      <w:r>
        <w:t>refs</w:t>
      </w:r>
      <w:commentRangeEnd w:id="12"/>
      <w:r>
        <w:commentReference w:id="12"/>
      </w:r>
      <w:r>
        <w:t>)… This finding suggests that the way human beings construe personality is</w:t>
      </w:r>
      <w:r>
        <w:t xml:space="preserve"> at some point universal and that its basic features are retained within the Big Five. Another essential characteristic relies on its hierarchical nature. The five domains are useful to retain the big picture of personality, maximize the situation consiste</w:t>
      </w:r>
      <w:r>
        <w:t xml:space="preserve">ncy and reliably assess difficult subjects such as </w:t>
      </w:r>
      <w:commentRangeStart w:id="13"/>
      <w:commentRangeStart w:id="14"/>
      <w:r>
        <w:t>children</w:t>
      </w:r>
      <w:commentRangeEnd w:id="13"/>
      <w:r>
        <w:commentReference w:id="13"/>
      </w:r>
      <w:commentRangeEnd w:id="14"/>
      <w:r w:rsidR="004D58FF">
        <w:rPr>
          <w:rStyle w:val="Kommentarzeichen"/>
          <w:rFonts w:asciiTheme="minorHAnsi" w:hAnsiTheme="minorHAnsi"/>
        </w:rPr>
        <w:commentReference w:id="14"/>
      </w:r>
      <w:r>
        <w:t>. Nonetheless, each dimension is conceptualized as a latent construct formed by more specific narrow factors called facets, which in turn are useful to depict the impact of personality character</w:t>
      </w:r>
      <w:r>
        <w:t>istics into specific behaviors and concrete life outcomes.</w:t>
      </w:r>
    </w:p>
    <w:p w:rsidR="00E50FA3" w:rsidRDefault="000F14E2">
      <w:pPr>
        <w:pStyle w:val="Textkrper"/>
      </w:pPr>
      <w:r>
        <w:t xml:space="preserve">The Big Five has proven to be a valid theoretical and empirical model to predict relevant life outcomes. Research such as </w:t>
      </w:r>
      <w:proofErr w:type="spellStart"/>
      <w:r>
        <w:t>Ozer</w:t>
      </w:r>
      <w:proofErr w:type="spellEnd"/>
      <w:r>
        <w:t xml:space="preserve"> and Benet-</w:t>
      </w:r>
      <w:proofErr w:type="spellStart"/>
      <w:r>
        <w:t>Martínez</w:t>
      </w:r>
      <w:proofErr w:type="spellEnd"/>
      <w:r>
        <w:t xml:space="preserve"> (2006) or Roberts, </w:t>
      </w:r>
      <w:proofErr w:type="spellStart"/>
      <w:r>
        <w:t>Kuncel</w:t>
      </w:r>
      <w:proofErr w:type="spellEnd"/>
      <w:r>
        <w:t xml:space="preserve">, Shiner, </w:t>
      </w:r>
      <w:proofErr w:type="spellStart"/>
      <w:r>
        <w:t>Caspi</w:t>
      </w:r>
      <w:proofErr w:type="spellEnd"/>
      <w:r>
        <w:t>, and Goldb</w:t>
      </w:r>
      <w:r>
        <w:t>erg (2007) has shown that scores for the Five Dimensions (and their related facets) are able to explain outcomes such as Academic and work performance, health, personality disorders, political attitudes and many more. The empirical findings linking Big Fiv</w:t>
      </w:r>
      <w:r>
        <w:t>e measures to life outcomes have reinforced the concurrent validity of the test scores interpretations. At the same time, the broad nature of the domains has spurned research into the more fine-grained lower order structure of facets.</w:t>
      </w:r>
    </w:p>
    <w:p w:rsidR="00E50FA3" w:rsidRDefault="000F14E2">
      <w:pPr>
        <w:pStyle w:val="Heading2"/>
      </w:pPr>
      <w:bookmarkStart w:id="15" w:name="facet-structures"/>
      <w:r>
        <w:t>1.3. Facet Structures</w:t>
      </w:r>
      <w:bookmarkEnd w:id="15"/>
    </w:p>
    <w:p w:rsidR="00E50FA3" w:rsidRDefault="000F14E2">
      <w:pPr>
        <w:pStyle w:val="FirstParagraph"/>
      </w:pPr>
      <w:r>
        <w:t>There are a number of models that include a facet structure below the five broad domains. The most widely known model is the one suggested by Costa and McCrae (1995). Other popular models have been suggested for the Big Five Inventory 2 (BFI-2; Soto &amp; Joh</w:t>
      </w:r>
      <w:r>
        <w:t>n, 2016), the IPIP (Goldberg et al., 2006), and the HEXACO model (Lee &amp; Ashton, 2016), which assumes six broad domains. Table 1 gives an overview of these different models listing their facets per domain as well as some information regarding their psy</w:t>
      </w:r>
      <w:commentRangeStart w:id="16"/>
      <w:r>
        <w:t>chome</w:t>
      </w:r>
      <w:r>
        <w:t>tric properties.</w:t>
      </w:r>
      <w:commentRangeEnd w:id="16"/>
      <w:r>
        <w:commentReference w:id="16"/>
      </w:r>
    </w:p>
    <w:p w:rsidR="00E50FA3" w:rsidRDefault="000F14E2">
      <w:pPr>
        <w:pStyle w:val="Textkrper"/>
      </w:pPr>
      <w:r>
        <w:t>&lt; Table 1 &gt;</w:t>
      </w:r>
    </w:p>
    <w:p w:rsidR="00E50FA3" w:rsidRDefault="000F14E2">
      <w:pPr>
        <w:pStyle w:val="Textkrper"/>
      </w:pPr>
      <w:commentRangeStart w:id="17"/>
      <w:commentRangeStart w:id="18"/>
      <w:r>
        <w:t xml:space="preserve">As shown in table 1, there are </w:t>
      </w:r>
      <w:del w:id="19" w:author="Matthias Ziegler" w:date="2018-07-19T17:58:00Z">
        <w:r w:rsidDel="00034B37">
          <w:delText xml:space="preserve">many </w:delText>
        </w:r>
      </w:del>
      <w:r>
        <w:t xml:space="preserve">different possibilities of facets forming the domains. However, there is still a degree of overlap </w:t>
      </w:r>
      <w:del w:id="20" w:author="Matthias Ziegler" w:date="2018-07-19T17:58:00Z">
        <w:r w:rsidDel="00034B37">
          <w:delText xml:space="preserve">on </w:delText>
        </w:r>
      </w:del>
      <w:ins w:id="21" w:author="Matthias Ziegler" w:date="2018-07-19T17:58:00Z">
        <w:r w:rsidR="00034B37">
          <w:t>between</w:t>
        </w:r>
        <w:r w:rsidR="00034B37">
          <w:t xml:space="preserve"> </w:t>
        </w:r>
      </w:ins>
      <w:r>
        <w:t>the facets covered by the different instruments. Soto and John (2009) inspected the co</w:t>
      </w:r>
      <w:r>
        <w:t xml:space="preserve">nvergences between the NEO-PI-R and the first version of the BFI, suggesting that two constructs per domain were measured at the facet level by both inventories. The constructs defined by Soto and John (2009) </w:t>
      </w:r>
      <w:proofErr w:type="gramStart"/>
      <w:r>
        <w:t>were</w:t>
      </w:r>
      <w:proofErr w:type="gramEnd"/>
      <w:r>
        <w:t>: Assertiveness and Activity for Extraversi</w:t>
      </w:r>
      <w:r>
        <w:t xml:space="preserve">on; Altruism and Compliance for Agreeableness; Order and Self-Discipline for Conscientiousness; Anxiety and Depression for Neuroticism; and Aesthetics and Ideas for Openness. The convergence holds for the four instruments listed in </w:t>
      </w:r>
      <w:ins w:id="22" w:author="Matthias Ziegler" w:date="2018-07-19T17:58:00Z">
        <w:r w:rsidR="00034B37">
          <w:t>T</w:t>
        </w:r>
      </w:ins>
      <w:del w:id="23" w:author="Matthias Ziegler" w:date="2018-07-19T17:58:00Z">
        <w:r w:rsidDel="00034B37">
          <w:delText>t</w:delText>
        </w:r>
      </w:del>
      <w:r>
        <w:t>able 1, as these ten co</w:t>
      </w:r>
      <w:r>
        <w:t xml:space="preserve">nstructs are covered within the facets for every instrument. Some of the constructs are explicitly covered at the facet level (e.g. Anxiety); meanwhile others are mainly covered </w:t>
      </w:r>
      <w:del w:id="24" w:author="Matthias Ziegler" w:date="2018-07-19T17:59:00Z">
        <w:r w:rsidDel="00034B37">
          <w:delText xml:space="preserve">though </w:delText>
        </w:r>
      </w:del>
      <w:ins w:id="25" w:author="Matthias Ziegler" w:date="2018-07-19T17:59:00Z">
        <w:r w:rsidR="00034B37">
          <w:t>by</w:t>
        </w:r>
        <w:r w:rsidR="00034B37">
          <w:t xml:space="preserve"> </w:t>
        </w:r>
      </w:ins>
      <w:r>
        <w:t>the four instruments, although sometimes implicitly (e.g. Liveliness in</w:t>
      </w:r>
      <w:r>
        <w:t xml:space="preserve"> HEXACO resembles the “core” construct Activity, present in all other instruments). The reverse is not always true, not every facet within the four instruments is covered by the constructs proposed by Soto and John (2009). As an example we find Self-Consci</w:t>
      </w:r>
      <w:r>
        <w:t>ousness, a Neuroticism facet defined by the NEO-PI-R and the IPIP-NEO-120, which is clearly tapping at a construct different from Anxiety or Depression.</w:t>
      </w:r>
      <w:commentRangeEnd w:id="17"/>
      <w:r>
        <w:commentReference w:id="17"/>
      </w:r>
      <w:commentRangeEnd w:id="18"/>
      <w:r w:rsidR="00034B37">
        <w:rPr>
          <w:rStyle w:val="Kommentarzeichen"/>
          <w:rFonts w:asciiTheme="minorHAnsi" w:hAnsiTheme="minorHAnsi"/>
        </w:rPr>
        <w:commentReference w:id="18"/>
      </w:r>
    </w:p>
    <w:p w:rsidR="00E50FA3" w:rsidRDefault="000F14E2">
      <w:pPr>
        <w:pStyle w:val="Textkrper"/>
      </w:pPr>
      <w:r>
        <w:t>The nomological network commonly assumed in Big Five questionnaires is drawn from nuances through fa</w:t>
      </w:r>
      <w:r>
        <w:t xml:space="preserve">cets to domains, from more specific to more general. Relying </w:t>
      </w:r>
      <w:ins w:id="26" w:author="Matthias Ziegler" w:date="2018-07-19T17:59:00Z">
        <w:r w:rsidR="00034B37">
          <w:t>o</w:t>
        </w:r>
      </w:ins>
      <w:del w:id="27" w:author="Matthias Ziegler" w:date="2018-07-19T17:59:00Z">
        <w:r w:rsidDel="00034B37">
          <w:delText>i</w:delText>
        </w:r>
      </w:del>
      <w:r>
        <w:t xml:space="preserve">n domains to explain and predict behavior can benefit from ease of interpretability. However, </w:t>
      </w:r>
      <w:del w:id="28" w:author="Matthias Ziegler" w:date="2018-07-19T18:00:00Z">
        <w:r w:rsidDel="00034B37">
          <w:delText xml:space="preserve">optimal </w:delText>
        </w:r>
      </w:del>
      <w:r>
        <w:t xml:space="preserve">predictions for specific contexts can be enhanced if a more specific set of traits is used. </w:t>
      </w:r>
      <w:r>
        <w:t>On the other hand, using nuances to predict behavior might yield even stronger predictive ability (</w:t>
      </w:r>
      <w:proofErr w:type="spellStart"/>
      <w:r>
        <w:t>Seeboth</w:t>
      </w:r>
      <w:proofErr w:type="spellEnd"/>
      <w:r>
        <w:t xml:space="preserve"> &amp; </w:t>
      </w:r>
      <w:proofErr w:type="spellStart"/>
      <w:r>
        <w:t>Mõttus</w:t>
      </w:r>
      <w:proofErr w:type="spellEnd"/>
      <w:r>
        <w:t>, 2018), but as the number of predictors grows the interpretations become more complex. Facets are on a middle ground between nuances and dom</w:t>
      </w:r>
      <w:r>
        <w:t>ains, in a compromise between specificity and sensitivity in the bandwidth-fidelity dilemma. This narrow aggregation both satisfies the specificity of predictions to concrete situations and environments and also enhances the ease of interpretability when s</w:t>
      </w:r>
      <w:r>
        <w:t>ummarizing individual personality characteristics</w:t>
      </w:r>
      <w:r>
        <w:t>.</w:t>
      </w:r>
    </w:p>
    <w:p w:rsidR="00E50FA3" w:rsidRDefault="000F14E2">
      <w:pPr>
        <w:pStyle w:val="Textkrper"/>
      </w:pPr>
      <w:r>
        <w:t xml:space="preserve">Furthermore, there is a large corpus of research which points towards facets as important </w:t>
      </w:r>
      <w:del w:id="29" w:author="Matthias Ziegler" w:date="2018-07-19T18:01:00Z">
        <w:r w:rsidDel="00034B37">
          <w:delText xml:space="preserve">criterion </w:delText>
        </w:r>
      </w:del>
      <w:ins w:id="30" w:author="Matthias Ziegler" w:date="2018-07-19T18:01:00Z">
        <w:r w:rsidR="00034B37">
          <w:t>life outcome</w:t>
        </w:r>
        <w:r w:rsidR="00034B37">
          <w:t xml:space="preserve"> </w:t>
        </w:r>
      </w:ins>
      <w:r>
        <w:t xml:space="preserve">predictors showing incremental validity to domains. For academic achievement, </w:t>
      </w:r>
      <w:proofErr w:type="spellStart"/>
      <w:r>
        <w:t>Paunonen</w:t>
      </w:r>
      <w:proofErr w:type="spellEnd"/>
      <w:r>
        <w:t xml:space="preserve"> and Ashton (200</w:t>
      </w:r>
      <w:r>
        <w:t xml:space="preserve">1) showed that the facets achievement motivation and intellectual curiosity increased the variance accounted for </w:t>
      </w:r>
      <w:del w:id="31" w:author="Matthias Ziegler" w:date="2018-07-19T18:01:00Z">
        <w:r w:rsidDel="00034B37">
          <w:delText xml:space="preserve">by </w:delText>
        </w:r>
      </w:del>
      <w:ins w:id="32" w:author="Matthias Ziegler" w:date="2018-07-19T18:01:00Z">
        <w:r w:rsidR="00034B37">
          <w:t>in</w:t>
        </w:r>
        <w:r w:rsidR="00034B37">
          <w:t xml:space="preserve"> </w:t>
        </w:r>
      </w:ins>
      <w:r>
        <w:t xml:space="preserve">college students’ grades, above and beyond its respective dimensions: Conscientiousness and Openness to experience. Similarly, </w:t>
      </w:r>
      <w:proofErr w:type="spellStart"/>
      <w:r>
        <w:t>Lounsbury</w:t>
      </w:r>
      <w:proofErr w:type="spellEnd"/>
      <w:r>
        <w:t xml:space="preserve"> et </w:t>
      </w:r>
      <w:r>
        <w:t xml:space="preserve">al. (2002) provided evidence regarding the facets work drive and aggression, which added an extra 12% of explained variance over the Big Five domains on 10th grade students’ GPA. Ziegler, </w:t>
      </w:r>
      <w:proofErr w:type="spellStart"/>
      <w:r>
        <w:t>Danay</w:t>
      </w:r>
      <w:proofErr w:type="spellEnd"/>
      <w:r>
        <w:t xml:space="preserve">, </w:t>
      </w:r>
      <w:proofErr w:type="spellStart"/>
      <w:r>
        <w:t>Schölmerich</w:t>
      </w:r>
      <w:proofErr w:type="spellEnd"/>
      <w:r>
        <w:t xml:space="preserve">, and Bühner (2010) showed that better </w:t>
      </w:r>
      <w:del w:id="33" w:author="Matthias Ziegler" w:date="2018-07-19T18:01:00Z">
        <w:r w:rsidDel="00034B37">
          <w:delText>performance</w:delText>
        </w:r>
        <w:r w:rsidDel="00034B37">
          <w:delText xml:space="preserve"> in </w:delText>
        </w:r>
      </w:del>
      <w:r>
        <w:t xml:space="preserve">college grades </w:t>
      </w:r>
      <w:del w:id="34" w:author="Matthias Ziegler" w:date="2018-07-19T18:01:00Z">
        <w:r w:rsidDel="00034B37">
          <w:delText xml:space="preserve">was </w:delText>
        </w:r>
      </w:del>
      <w:ins w:id="35" w:author="Matthias Ziegler" w:date="2018-07-19T18:01:00Z">
        <w:r w:rsidR="00034B37">
          <w:t>were</w:t>
        </w:r>
        <w:r w:rsidR="00034B37">
          <w:t xml:space="preserve"> </w:t>
        </w:r>
      </w:ins>
      <w:r>
        <w:t>associated with low gregariousness, excitement seeking</w:t>
      </w:r>
      <w:ins w:id="36" w:author="Matthias Ziegler" w:date="2018-07-19T18:01:00Z">
        <w:r w:rsidR="00034B37">
          <w:t>,</w:t>
        </w:r>
      </w:ins>
      <w:r>
        <w:t xml:space="preserve"> and order as well as high activity, openness to ideas</w:t>
      </w:r>
      <w:ins w:id="37" w:author="Matthias Ziegler" w:date="2018-07-19T18:01:00Z">
        <w:r w:rsidR="00034B37">
          <w:t>.</w:t>
        </w:r>
      </w:ins>
      <w:r>
        <w:t xml:space="preserve"> and openness to values. Often different facets within the same domain can have effects in opposite directions, partially can</w:t>
      </w:r>
      <w:r>
        <w:t xml:space="preserve">celing out the predictive ability when only paying attention to the domain score. This is the case for Openness to ideas vs. Openness to fantasy, as the former is related positively to academic achievement whereas the latter is related negatively (Ziegler </w:t>
      </w:r>
      <w:r>
        <w:t>et al., 2014), resulting in a potential masking effect on the ability of Openness predicting the academic achievement.</w:t>
      </w:r>
    </w:p>
    <w:p w:rsidR="00E50FA3" w:rsidRDefault="000F14E2">
      <w:pPr>
        <w:pStyle w:val="Textkrper"/>
      </w:pPr>
      <w:r>
        <w:t xml:space="preserve">As described above, facet measures often yield scores that have stronger test-criterion correlations than their respective domain scores </w:t>
      </w:r>
      <w:r>
        <w:t>(e.g., Ziegler et al., 2012</w:t>
      </w:r>
      <w:proofErr w:type="gramStart"/>
      <w:r>
        <w:t>; …)</w:t>
      </w:r>
      <w:proofErr w:type="gramEnd"/>
      <w:r>
        <w:t xml:space="preserve">. However, facet scores </w:t>
      </w:r>
      <w:proofErr w:type="gramStart"/>
      <w:r>
        <w:t>have also been shown to be related</w:t>
      </w:r>
      <w:proofErr w:type="gramEnd"/>
      <w:r>
        <w:t xml:space="preserve"> to personality disorders. Thus, the combination of a higher fidelity along with the potential clinical relevance of facet scores might open up unique advantages for c</w:t>
      </w:r>
      <w:r>
        <w:t>linical research.</w:t>
      </w:r>
    </w:p>
    <w:p w:rsidR="00E50FA3" w:rsidRDefault="000F14E2">
      <w:pPr>
        <w:pStyle w:val="Heading2"/>
      </w:pPr>
      <w:bookmarkStart w:id="38" w:name="the-big-five-and-personality-disorders"/>
      <w:r>
        <w:t>1.4. The Big Five and Personality Disorders</w:t>
      </w:r>
      <w:bookmarkEnd w:id="38"/>
    </w:p>
    <w:p w:rsidR="00E50FA3" w:rsidRDefault="000F14E2">
      <w:pPr>
        <w:pStyle w:val="FirstParagraph"/>
      </w:pPr>
      <w:r>
        <w:t>Personality disorders are steadily shifting from a categorical definition into a continua conceptualization within the clinical realm. This process is not new for personality science history, as</w:t>
      </w:r>
      <w:r>
        <w:t xml:space="preserve"> the subject itself moved from a qualitatively distinct set of definitions, called types, into a subset of continuous domains in which both normality and extreme tendencies were moving along, named traits. In fact, the new version of the Diagnostic and Sta</w:t>
      </w:r>
      <w:r>
        <w:t xml:space="preserve">tistical Manual of mental disorders, DSM- V, now proposes two different ways of assessing personality disorders: 1) A descriptive model of personality disorders in section II which mimics the former model of assessing personality disorders and; 2) A novel </w:t>
      </w:r>
      <w:r>
        <w:t xml:space="preserve">trait model that follows research on the personality scientific domain (In section III), which conceptualizes personality disorders as extreme tendencies located in the continuum of the Big Five domains and facets (American Psychiatric Association, 2013; </w:t>
      </w:r>
      <w:proofErr w:type="spellStart"/>
      <w:r>
        <w:t>W</w:t>
      </w:r>
      <w:r>
        <w:t>idiger</w:t>
      </w:r>
      <w:proofErr w:type="spellEnd"/>
      <w:r>
        <w:t xml:space="preserve"> &amp; Mullins-</w:t>
      </w:r>
      <w:proofErr w:type="spellStart"/>
      <w:r>
        <w:t>Sweatt</w:t>
      </w:r>
      <w:proofErr w:type="spellEnd"/>
      <w:r>
        <w:t>, 2009)</w:t>
      </w:r>
    </w:p>
    <w:p w:rsidR="00E50FA3" w:rsidRDefault="000F14E2">
      <w:pPr>
        <w:pStyle w:val="Textkrper"/>
      </w:pPr>
      <w:r>
        <w:t xml:space="preserve">This paradigm shift in clinical assessment of personality has led to the construction of the Personality Disorder Inventory (PID-5; Krueger, Derringer, </w:t>
      </w:r>
      <w:proofErr w:type="spellStart"/>
      <w:r>
        <w:t>Markon</w:t>
      </w:r>
      <w:proofErr w:type="spellEnd"/>
      <w:r>
        <w:t xml:space="preserve">, Watson, &amp; </w:t>
      </w:r>
      <w:proofErr w:type="spellStart"/>
      <w:r>
        <w:t>Skodol</w:t>
      </w:r>
      <w:proofErr w:type="spellEnd"/>
      <w:r>
        <w:t>, 2012), a 25-facet and five-dimension self-repor</w:t>
      </w:r>
      <w:r>
        <w:t>t inventory, with an informant-report version (</w:t>
      </w:r>
      <w:proofErr w:type="spellStart"/>
      <w:r>
        <w:t>Markon</w:t>
      </w:r>
      <w:proofErr w:type="spellEnd"/>
      <w:r>
        <w:t xml:space="preserve">, </w:t>
      </w:r>
      <w:proofErr w:type="spellStart"/>
      <w:r>
        <w:t>Quilty</w:t>
      </w:r>
      <w:proofErr w:type="spellEnd"/>
      <w:r>
        <w:t xml:space="preserve">, </w:t>
      </w:r>
      <w:proofErr w:type="spellStart"/>
      <w:r>
        <w:t>Bagby</w:t>
      </w:r>
      <w:proofErr w:type="spellEnd"/>
      <w:r>
        <w:t>, &amp; Krueger, 2013). The</w:t>
      </w:r>
      <w:ins w:id="39" w:author="Matthias Ziegler" w:date="2018-07-19T18:03:00Z">
        <w:r w:rsidR="00034B37">
          <w:t>se</w:t>
        </w:r>
      </w:ins>
      <w:r>
        <w:t xml:space="preserve"> </w:t>
      </w:r>
      <w:del w:id="40" w:author="Matthias Ziegler" w:date="2018-07-19T18:03:00Z">
        <w:r w:rsidDel="00034B37">
          <w:delText xml:space="preserve">big </w:delText>
        </w:r>
      </w:del>
      <w:r>
        <w:t xml:space="preserve">five </w:t>
      </w:r>
      <w:r>
        <w:t xml:space="preserve">dimensions mirror the Big Five domains, although with a focus on the </w:t>
      </w:r>
      <w:proofErr w:type="spellStart"/>
      <w:r>
        <w:t>maladaptative</w:t>
      </w:r>
      <w:proofErr w:type="spellEnd"/>
      <w:r>
        <w:t xml:space="preserve"> end of the continuum</w:t>
      </w:r>
      <w:proofErr w:type="gramStart"/>
      <w:r>
        <w:t>,:</w:t>
      </w:r>
      <w:proofErr w:type="gramEnd"/>
      <w:r>
        <w:t xml:space="preserve"> I) Detachment (Big Five’s introversion), II) Anta</w:t>
      </w:r>
      <w:r>
        <w:t xml:space="preserve">gonism (absence of Big Five’s Agreeableness), III) </w:t>
      </w:r>
      <w:proofErr w:type="spellStart"/>
      <w:r>
        <w:t>Disinhibition</w:t>
      </w:r>
      <w:proofErr w:type="spellEnd"/>
      <w:r>
        <w:t xml:space="preserve"> (absence of Big Five’s Conscientiousness), IV) Negative affect (Big Five’s Neuroticism) and V) Psychoticism (Absence of Big Five’s Openness). The PID-5 has shown satisfying evidences of crite</w:t>
      </w:r>
      <w:r>
        <w:t>rion validity (…summary). However, the limited number of facets on the PID-5 has already raised some concerns due to the low reliability when studying developmental phenomena of personality disorders (</w:t>
      </w:r>
      <w:proofErr w:type="spellStart"/>
      <w:r>
        <w:t>Clercq</w:t>
      </w:r>
      <w:proofErr w:type="spellEnd"/>
      <w:r>
        <w:t xml:space="preserve"> et al., 2014)`, and may also limit the capacity </w:t>
      </w:r>
      <w:r>
        <w:t>of portraying vivid personality profiles which are suitable for explanatory purposes in the clinical domain.</w:t>
      </w:r>
    </w:p>
    <w:p w:rsidR="00E50FA3" w:rsidRDefault="000F14E2">
      <w:pPr>
        <w:pStyle w:val="Textkrper"/>
      </w:pPr>
      <w:r>
        <w:t>In line with what has been stated previously for academic achievement, the examination of facets may result in an enhancement of the specificity of</w:t>
      </w:r>
      <w:r>
        <w:t xml:space="preserve"> assessment when looking at the nature of PDs (Clark, 2005; Samuel &amp; </w:t>
      </w:r>
      <w:proofErr w:type="spellStart"/>
      <w:r>
        <w:t>Widiger</w:t>
      </w:r>
      <w:proofErr w:type="spellEnd"/>
      <w:r>
        <w:t xml:space="preserve">, 2008). This improvement of specificity resulted in a predictive gain ranging from 3% to 16% when comparing facets to domains predicting PD in </w:t>
      </w:r>
      <w:del w:id="41" w:author="Matthias Ziegler" w:date="2018-07-19T18:04:00Z">
        <w:r w:rsidDel="00034B37">
          <w:delText xml:space="preserve">the </w:delText>
        </w:r>
      </w:del>
      <w:ins w:id="42" w:author="Matthias Ziegler" w:date="2018-07-19T18:04:00Z">
        <w:r w:rsidR="00034B37">
          <w:t>a study by</w:t>
        </w:r>
        <w:r w:rsidR="00034B37">
          <w:t xml:space="preserve"> </w:t>
        </w:r>
      </w:ins>
      <w:r>
        <w:t>Reynolds and Clark (2001)</w:t>
      </w:r>
      <w:del w:id="43" w:author="Matthias Ziegler" w:date="2018-07-19T18:04:00Z">
        <w:r w:rsidDel="00034B37">
          <w:delText xml:space="preserve"> study</w:delText>
        </w:r>
      </w:del>
      <w:r>
        <w:t>.</w:t>
      </w:r>
      <w:r>
        <w:t xml:space="preserve"> Furthermore, the use of facets may be of extreme utility for those PD whose personality profile is less clear at the domain level. As </w:t>
      </w:r>
      <w:proofErr w:type="spellStart"/>
      <w:r>
        <w:t>Saulsman</w:t>
      </w:r>
      <w:proofErr w:type="spellEnd"/>
      <w:r>
        <w:t xml:space="preserve"> and Page (2004) point</w:t>
      </w:r>
      <w:ins w:id="44" w:author="Matthias Ziegler" w:date="2018-07-19T18:04:00Z">
        <w:r w:rsidR="00034B37">
          <w:t>ed</w:t>
        </w:r>
      </w:ins>
      <w:r>
        <w:t xml:space="preserve"> out, Schizotypal and Obsessive-Compulsive disorders are examples of </w:t>
      </w:r>
      <w:proofErr w:type="gramStart"/>
      <w:r>
        <w:t>PD which</w:t>
      </w:r>
      <w:proofErr w:type="gramEnd"/>
      <w:r>
        <w:t xml:space="preserve"> are not well </w:t>
      </w:r>
      <w:r>
        <w:t>covered by Big Five domains. A reason for it may be found in a pattern inconsistency of facets within the same dimension or in a lack of coverage for essential characteristics of the PD. For example, aberrant cognitions are essential characteristics of sch</w:t>
      </w:r>
      <w:r>
        <w:t xml:space="preserve">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w:t>
      </w:r>
      <w:r>
        <w:t xml:space="preserve">edicting Dependent Personality Disorder, following the theoretical correspondence between PD and Big Five facets proposed by Costa Jr. and </w:t>
      </w:r>
      <w:proofErr w:type="spellStart"/>
      <w:r>
        <w:t>Widiger</w:t>
      </w:r>
      <w:proofErr w:type="spellEnd"/>
      <w:r>
        <w:t xml:space="preserve"> (1994). </w:t>
      </w:r>
      <w:commentRangeStart w:id="45"/>
      <w:r>
        <w:t>Moreover, the PID-5 has prompted the elaboration of a number of Five Factor Model Personality Disorde</w:t>
      </w:r>
      <w:r>
        <w:t>rs (FFMPD) scales to maximize the facet coverage in relation to specific PDs (</w:t>
      </w:r>
      <w:proofErr w:type="spellStart"/>
      <w:r>
        <w:t>Bagby</w:t>
      </w:r>
      <w:proofErr w:type="spellEnd"/>
      <w:r>
        <w:t xml:space="preserve"> &amp; </w:t>
      </w:r>
      <w:proofErr w:type="spellStart"/>
      <w:r>
        <w:t>Widiger</w:t>
      </w:r>
      <w:proofErr w:type="spellEnd"/>
      <w:r>
        <w:t>, 2018).</w:t>
      </w:r>
      <w:commentRangeEnd w:id="45"/>
      <w:r>
        <w:commentReference w:id="45"/>
      </w:r>
    </w:p>
    <w:p w:rsidR="00E50FA3" w:rsidRDefault="000F14E2">
      <w:pPr>
        <w:pStyle w:val="Textkrper"/>
      </w:pPr>
      <w:r>
        <w:t>Facet analysis and dedicated Big Five questionnaires have been used to solve issues like those mentioned in the last paragraph. We propose to base such</w:t>
      </w:r>
      <w:r>
        <w:t xml:space="preserve"> research on a broader facet basis. To this end we suggest a general instrument to cover a broad number of </w:t>
      </w:r>
      <w:proofErr w:type="gramStart"/>
      <w:r>
        <w:t>facets which</w:t>
      </w:r>
      <w:proofErr w:type="gramEnd"/>
      <w:r>
        <w:t xml:space="preserve"> could aim for fine grained assessments.</w:t>
      </w:r>
    </w:p>
    <w:p w:rsidR="00E50FA3" w:rsidRDefault="000F14E2">
      <w:pPr>
        <w:pStyle w:val="Heading2"/>
      </w:pPr>
      <w:bookmarkStart w:id="46" w:name="this-study"/>
      <w:r>
        <w:t xml:space="preserve">1.5. </w:t>
      </w:r>
      <w:proofErr w:type="gramStart"/>
      <w:r>
        <w:t>This</w:t>
      </w:r>
      <w:proofErr w:type="gramEnd"/>
      <w:r>
        <w:t xml:space="preserve"> study</w:t>
      </w:r>
      <w:bookmarkEnd w:id="46"/>
    </w:p>
    <w:p w:rsidR="00E50FA3" w:rsidRDefault="000F14E2">
      <w:pPr>
        <w:pStyle w:val="FirstParagraph"/>
      </w:pPr>
      <w:r>
        <w:t xml:space="preserve">We present in this paper an instrument for personality </w:t>
      </w:r>
      <w:proofErr w:type="gramStart"/>
      <w:r>
        <w:t>assessment which</w:t>
      </w:r>
      <w:proofErr w:type="gramEnd"/>
      <w:r>
        <w:t xml:space="preserve"> aims to </w:t>
      </w:r>
      <w:r>
        <w:t>cover the need for an internationally usable, open source, and differentiated measure at the facet level. Two studies are presented, for each one inspects the factor structure of the instrument in a different sample drawn from a different culture (American</w:t>
      </w:r>
      <w:r>
        <w:t xml:space="preserve"> vs. German). Measurement invariance across samples will be examined. Internal consistency and test-criterion correlations will be estimated for all scores. To sum up, the aim for this research project was to provide an instrument that can be used in non-c</w:t>
      </w:r>
      <w:r>
        <w:t xml:space="preserve">linical but also in clinical </w:t>
      </w:r>
      <w:proofErr w:type="gramStart"/>
      <w:r>
        <w:t>research which</w:t>
      </w:r>
      <w:proofErr w:type="gramEnd"/>
      <w:r>
        <w:t xml:space="preserve"> emphasizes the facet level of the Big Five.</w:t>
      </w:r>
    </w:p>
    <w:p w:rsidR="00E50FA3" w:rsidRDefault="000F14E2">
      <w:pPr>
        <w:pStyle w:val="Heading1"/>
      </w:pPr>
      <w:bookmarkStart w:id="47" w:name="methods"/>
      <w:r>
        <w:t>2. Methods</w:t>
      </w:r>
      <w:bookmarkEnd w:id="47"/>
    </w:p>
    <w:p w:rsidR="00E50FA3" w:rsidRDefault="000F14E2">
      <w:pPr>
        <w:pStyle w:val="FirstParagraph"/>
      </w:pPr>
      <w:r>
        <w:t xml:space="preserve">Two different studies are presented in this work. The first study uses a sample drawn from </w:t>
      </w:r>
      <w:del w:id="48" w:author="Matthias Ziegler" w:date="2018-07-20T15:26:00Z">
        <w:r w:rsidDel="00C14DE6">
          <w:delText>a</w:delText>
        </w:r>
      </w:del>
      <w:ins w:id="49" w:author="Matthias Ziegler" w:date="2018-07-20T15:26:00Z">
        <w:r w:rsidR="00C14DE6">
          <w:t>the</w:t>
        </w:r>
      </w:ins>
      <w:r>
        <w:t xml:space="preserve"> USA bache</w:t>
      </w:r>
      <w:del w:id="50" w:author="Matthias Ziegler" w:date="2018-07-20T15:26:00Z">
        <w:r w:rsidDel="00C14DE6">
          <w:delText>l</w:delText>
        </w:r>
      </w:del>
      <w:r>
        <w:t>lor student population. The aim was to detect and conf</w:t>
      </w:r>
      <w:r>
        <w:t xml:space="preserve">irm a </w:t>
      </w:r>
      <w:del w:id="51" w:author="Matthias Ziegler" w:date="2018-07-20T15:26:00Z">
        <w:r w:rsidDel="00C14DE6">
          <w:delText xml:space="preserve">measurement </w:delText>
        </w:r>
      </w:del>
      <w:r>
        <w:t xml:space="preserve">model that maximizes the facet space </w:t>
      </w:r>
      <w:del w:id="52" w:author="Matthias Ziegler" w:date="2018-07-20T15:26:00Z">
        <w:r w:rsidDel="00C14DE6">
          <w:delText>of the IPIP instrument</w:delText>
        </w:r>
      </w:del>
      <w:ins w:id="53" w:author="Matthias Ziegler" w:date="2018-07-20T15:26:00Z">
        <w:r w:rsidR="00C14DE6">
          <w:t>below the Big Five domains</w:t>
        </w:r>
      </w:ins>
      <w:r>
        <w:t xml:space="preserve">. </w:t>
      </w:r>
      <w:del w:id="54" w:author="Matthias Ziegler" w:date="2018-07-20T15:27:00Z">
        <w:r w:rsidDel="00C14DE6">
          <w:delText xml:space="preserve">An </w:delText>
        </w:r>
      </w:del>
      <w:r>
        <w:t>E</w:t>
      </w:r>
      <w:r>
        <w:t xml:space="preserve">xploratory </w:t>
      </w:r>
      <w:del w:id="55" w:author="Matthias Ziegler" w:date="2018-07-20T15:27:00Z">
        <w:r w:rsidDel="00C14DE6">
          <w:delText xml:space="preserve">Factor </w:delText>
        </w:r>
      </w:del>
      <w:ins w:id="56" w:author="Matthias Ziegler" w:date="2018-07-20T15:27:00Z">
        <w:r w:rsidR="00C14DE6">
          <w:t>f</w:t>
        </w:r>
        <w:r w:rsidR="00C14DE6">
          <w:t xml:space="preserve">actor </w:t>
        </w:r>
      </w:ins>
      <w:del w:id="57" w:author="Matthias Ziegler" w:date="2018-07-20T15:27:00Z">
        <w:r w:rsidDel="00C14DE6">
          <w:delText xml:space="preserve">Analysis </w:delText>
        </w:r>
      </w:del>
      <w:ins w:id="58" w:author="Matthias Ziegler" w:date="2018-07-20T15:27:00Z">
        <w:r w:rsidR="00C14DE6">
          <w:t>a</w:t>
        </w:r>
        <w:r w:rsidR="00C14DE6">
          <w:t xml:space="preserve">nalysis </w:t>
        </w:r>
      </w:ins>
      <w:r>
        <w:t xml:space="preserve">(EFA) was used to identify the number of facets per domain. </w:t>
      </w:r>
      <w:ins w:id="59" w:author="Matthias Ziegler" w:date="2018-07-20T15:27:00Z">
        <w:r w:rsidR="00C14DE6">
          <w:t xml:space="preserve">A </w:t>
        </w:r>
      </w:ins>
      <w:del w:id="60" w:author="Matthias Ziegler" w:date="2018-07-20T15:27:00Z">
        <w:r w:rsidDel="00C14DE6">
          <w:delText>A C</w:delText>
        </w:r>
      </w:del>
      <w:ins w:id="61" w:author="Matthias Ziegler" w:date="2018-07-20T15:27:00Z">
        <w:r w:rsidR="00C14DE6">
          <w:t>c</w:t>
        </w:r>
      </w:ins>
      <w:r>
        <w:t xml:space="preserve">onfirmatory </w:t>
      </w:r>
      <w:del w:id="62" w:author="Matthias Ziegler" w:date="2018-07-20T15:27:00Z">
        <w:r w:rsidDel="00C14DE6">
          <w:delText xml:space="preserve">Factor </w:delText>
        </w:r>
      </w:del>
      <w:ins w:id="63" w:author="Matthias Ziegler" w:date="2018-07-20T15:27:00Z">
        <w:r w:rsidR="00C14DE6">
          <w:t>f</w:t>
        </w:r>
        <w:r w:rsidR="00C14DE6">
          <w:t xml:space="preserve">actor </w:t>
        </w:r>
        <w:r w:rsidR="00C14DE6">
          <w:t>a</w:t>
        </w:r>
      </w:ins>
      <w:del w:id="64" w:author="Matthias Ziegler" w:date="2018-07-20T15:27:00Z">
        <w:r w:rsidDel="00C14DE6">
          <w:delText>A</w:delText>
        </w:r>
      </w:del>
      <w:r>
        <w:t xml:space="preserve">nalysis </w:t>
      </w:r>
      <w:ins w:id="65" w:author="Matthias Ziegler" w:date="2018-07-20T15:27:00Z">
        <w:r w:rsidR="00C14DE6">
          <w:t xml:space="preserve">(CFA) </w:t>
        </w:r>
      </w:ins>
      <w:r>
        <w:t xml:space="preserve">per facet was </w:t>
      </w:r>
      <w:del w:id="66" w:author="Matthias Ziegler" w:date="2018-07-20T15:27:00Z">
        <w:r w:rsidDel="00C14DE6">
          <w:delText xml:space="preserve">modelled </w:delText>
        </w:r>
      </w:del>
      <w:ins w:id="67" w:author="Matthias Ziegler" w:date="2018-07-20T15:27:00Z">
        <w:r w:rsidR="00C14DE6">
          <w:t xml:space="preserve">specified </w:t>
        </w:r>
      </w:ins>
      <w:r>
        <w:t>in order to confirm the item - f</w:t>
      </w:r>
      <w:r>
        <w:t xml:space="preserve">acet relationship. Finally, </w:t>
      </w:r>
      <w:del w:id="68" w:author="Matthias Ziegler" w:date="2018-07-20T15:27:00Z">
        <w:r w:rsidDel="00C14DE6">
          <w:delText>an E</w:delText>
        </w:r>
      </w:del>
      <w:ins w:id="69" w:author="Matthias Ziegler" w:date="2018-07-20T15:27:00Z">
        <w:r w:rsidR="00C14DE6">
          <w:t>e</w:t>
        </w:r>
      </w:ins>
      <w:r>
        <w:t xml:space="preserve">xploratory </w:t>
      </w:r>
      <w:ins w:id="70" w:author="Matthias Ziegler" w:date="2018-07-20T15:27:00Z">
        <w:r w:rsidR="00C14DE6">
          <w:t>s</w:t>
        </w:r>
      </w:ins>
      <w:del w:id="71" w:author="Matthias Ziegler" w:date="2018-07-20T15:27:00Z">
        <w:r w:rsidDel="00C14DE6">
          <w:delText>S</w:delText>
        </w:r>
      </w:del>
      <w:r>
        <w:t>truc</w:t>
      </w:r>
      <w:del w:id="72" w:author="Matthias Ziegler" w:date="2018-07-20T15:27:00Z">
        <w:r w:rsidDel="00C14DE6">
          <w:delText>u</w:delText>
        </w:r>
      </w:del>
      <w:r>
        <w:t xml:space="preserve">tural </w:t>
      </w:r>
      <w:del w:id="73" w:author="Matthias Ziegler" w:date="2018-07-20T15:27:00Z">
        <w:r w:rsidDel="00C14DE6">
          <w:delText xml:space="preserve">Equation </w:delText>
        </w:r>
      </w:del>
      <w:ins w:id="74" w:author="Matthias Ziegler" w:date="2018-07-20T15:27:00Z">
        <w:r w:rsidR="00C14DE6">
          <w:t>e</w:t>
        </w:r>
        <w:r w:rsidR="00C14DE6">
          <w:t xml:space="preserve">quation </w:t>
        </w:r>
      </w:ins>
      <w:del w:id="75" w:author="Matthias Ziegler" w:date="2018-07-20T15:27:00Z">
        <w:r w:rsidDel="00C14DE6">
          <w:delText xml:space="preserve">Model </w:delText>
        </w:r>
      </w:del>
      <w:ins w:id="76" w:author="Matthias Ziegler" w:date="2018-07-20T15:27:00Z">
        <w:r w:rsidR="00C14DE6">
          <w:t>m</w:t>
        </w:r>
        <w:r w:rsidR="00C14DE6">
          <w:t>odel</w:t>
        </w:r>
        <w:r w:rsidR="00C14DE6">
          <w:t>ing</w:t>
        </w:r>
        <w:r w:rsidR="00C14DE6">
          <w:t xml:space="preserve"> </w:t>
        </w:r>
      </w:ins>
      <w:r>
        <w:t xml:space="preserve">(ESEM) was </w:t>
      </w:r>
      <w:del w:id="77" w:author="Matthias Ziegler" w:date="2018-07-20T15:28:00Z">
        <w:r w:rsidDel="00C14DE6">
          <w:delText xml:space="preserve">fitted </w:delText>
        </w:r>
      </w:del>
      <w:ins w:id="78" w:author="Matthias Ziegler" w:date="2018-07-20T15:28:00Z">
        <w:r w:rsidR="00C14DE6">
          <w:t xml:space="preserve">applied </w:t>
        </w:r>
      </w:ins>
      <w:r>
        <w:t xml:space="preserve">to </w:t>
      </w:r>
      <w:del w:id="79" w:author="Matthias Ziegler" w:date="2018-07-20T15:28:00Z">
        <w:r w:rsidDel="00C14DE6">
          <w:delText>integrate the measurement model of the facets with the dimensions</w:delText>
        </w:r>
      </w:del>
      <w:ins w:id="80" w:author="Matthias Ziegler" w:date="2018-07-20T15:28:00Z">
        <w:r w:rsidR="00C14DE6">
          <w:t>test a full model in which the facets serve as indicators of the Big Five domains</w:t>
        </w:r>
      </w:ins>
      <w:r>
        <w:t xml:space="preserve">. </w:t>
      </w:r>
      <w:del w:id="81" w:author="Matthias Ziegler" w:date="2018-07-20T15:28:00Z">
        <w:r w:rsidDel="00C14DE6">
          <w:delText>ESEM is a novel method which allows the researcher to use Structural Equation Modelling (SEM) with</w:delText>
        </w:r>
        <w:r w:rsidDel="00C14DE6">
          <w:delText xml:space="preserve">out the need of imposing an independent cluster solution, as its common in the CFA procedure. </w:delText>
        </w:r>
      </w:del>
      <w:r>
        <w:t xml:space="preserve">ESEM has gained reputation in the personality field, where the independent cluster model may not capture the complexity of the constructs measured (Marsh et al., </w:t>
      </w:r>
      <w:r>
        <w:t>2010).</w:t>
      </w:r>
    </w:p>
    <w:p w:rsidR="00E50FA3" w:rsidRDefault="000F14E2">
      <w:pPr>
        <w:pStyle w:val="Textkrper"/>
      </w:pPr>
      <w:r>
        <w:t xml:space="preserve">The second sample </w:t>
      </w:r>
      <w:ins w:id="82" w:author="Matthias Ziegler" w:date="2018-07-20T15:28:00Z">
        <w:r w:rsidR="00C14DE6">
          <w:t xml:space="preserve">is a </w:t>
        </w:r>
      </w:ins>
      <w:ins w:id="83" w:author="Matthias Ziegler" w:date="2018-07-20T15:30:00Z">
        <w:r w:rsidR="00C14DE6">
          <w:t xml:space="preserve">sample representative </w:t>
        </w:r>
      </w:ins>
      <w:ins w:id="84" w:author="Matthias Ziegler" w:date="2018-07-20T15:31:00Z">
        <w:r w:rsidR="00C14DE6">
          <w:t>for the German speaking population of Germany, Austria, and Switzerland</w:t>
        </w:r>
      </w:ins>
      <w:del w:id="85" w:author="Matthias Ziegler" w:date="2018-07-20T15:31:00Z">
        <w:r w:rsidDel="00C14DE6">
          <w:delText>was drawn again from a graduate student population, albeit this time based in Germany</w:delText>
        </w:r>
      </w:del>
      <w:r>
        <w:t xml:space="preserve">. The aim for the second study </w:t>
      </w:r>
      <w:proofErr w:type="gramStart"/>
      <w:ins w:id="86" w:author="Matthias Ziegler" w:date="2018-07-20T15:28:00Z">
        <w:r w:rsidR="00C14DE6">
          <w:t>wa</w:t>
        </w:r>
      </w:ins>
      <w:proofErr w:type="gramEnd"/>
      <w:del w:id="87" w:author="Matthias Ziegler" w:date="2018-07-20T15:28:00Z">
        <w:r w:rsidDel="00C14DE6">
          <w:delText>i</w:delText>
        </w:r>
      </w:del>
      <w:r>
        <w:t xml:space="preserve">s to replicate the structure found in study one, plus assess the degree of measurement invariance of the proposed </w:t>
      </w:r>
      <w:r>
        <w:t>model.</w:t>
      </w:r>
    </w:p>
    <w:p w:rsidR="00E50FA3" w:rsidRDefault="000F14E2">
      <w:pPr>
        <w:pStyle w:val="Heading2"/>
      </w:pPr>
      <w:bookmarkStart w:id="88" w:name="study-1---us-american-sample"/>
      <w:r>
        <w:t>2. Study 1 - US-American Sample</w:t>
      </w:r>
      <w:bookmarkEnd w:id="88"/>
    </w:p>
    <w:p w:rsidR="00E50FA3" w:rsidRDefault="000F14E2">
      <w:pPr>
        <w:pStyle w:val="Heading3"/>
      </w:pPr>
      <w:bookmarkStart w:id="89" w:name="participants"/>
      <w:r>
        <w:t>2.1.1. Participants</w:t>
      </w:r>
      <w:bookmarkEnd w:id="89"/>
    </w:p>
    <w:p w:rsidR="00E50FA3" w:rsidRDefault="000F14E2">
      <w:pPr>
        <w:pStyle w:val="FirstParagraph"/>
      </w:pPr>
      <w:r>
        <w:t>The sample consisted of 722 American undergraduate students (59.30% male) who participated voluntarily. The mean age was 21.60 years (SD = 5.90). Students were emailed a link to a computerized asse</w:t>
      </w:r>
      <w:r>
        <w:t>ssment battery that included the IPIP items as well as several other tests not reported in this paper. The data set was randomly split</w:t>
      </w:r>
      <w:del w:id="90" w:author="Matthias Ziegler" w:date="2018-07-20T15:32:00Z">
        <w:r w:rsidDel="00C14DE6">
          <w:delText>t</w:delText>
        </w:r>
        <w:r w:rsidDel="00C14DE6">
          <w:delText>e</w:delText>
        </w:r>
        <w:r w:rsidDel="00C14DE6">
          <w:delText>d</w:delText>
        </w:r>
      </w:del>
      <w:r>
        <w:t xml:space="preserve"> in</w:t>
      </w:r>
      <w:ins w:id="91" w:author="Matthias Ziegler" w:date="2018-07-20T15:32:00Z">
        <w:r w:rsidR="00C14DE6">
          <w:t>to</w:t>
        </w:r>
      </w:ins>
      <w:r>
        <w:t xml:space="preserve"> two equally sized samples. Both samples were matched in relation to missing values, outliers and extreme values. In</w:t>
      </w:r>
      <w:r>
        <w:t xml:space="preserve"> Sample 1 the mean age was 21.80 years (SD= 6.30), in Sample 2 the mean age was 21.50 years (SD=5.60).</w:t>
      </w:r>
    </w:p>
    <w:p w:rsidR="00E50FA3" w:rsidRDefault="000F14E2">
      <w:pPr>
        <w:pStyle w:val="Heading2"/>
      </w:pPr>
      <w:bookmarkStart w:id="92" w:name="measures."/>
      <w:r>
        <w:t>2.1.2. Measures.</w:t>
      </w:r>
      <w:bookmarkEnd w:id="92"/>
    </w:p>
    <w:p w:rsidR="00E50FA3" w:rsidRDefault="00C14DE6">
      <w:pPr>
        <w:pStyle w:val="Heading3"/>
      </w:pPr>
      <w:bookmarkStart w:id="93" w:name="international-personality-item-pool-ipip"/>
      <w:ins w:id="94" w:author="Matthias Ziegler" w:date="2018-07-20T15:32:00Z">
        <w:r>
          <w:t xml:space="preserve">Items from the </w:t>
        </w:r>
      </w:ins>
      <w:r w:rsidR="000F14E2">
        <w:t>International Personality Item Pool (IPIP)</w:t>
      </w:r>
      <w:bookmarkEnd w:id="93"/>
    </w:p>
    <w:p w:rsidR="00E50FA3" w:rsidRDefault="000F14E2">
      <w:pPr>
        <w:pStyle w:val="FirstParagraph"/>
        <w:rPr>
          <w:ins w:id="95" w:author="Matthias Ziegler" w:date="2018-07-20T15:35:00Z"/>
        </w:rPr>
      </w:pPr>
      <w:r>
        <w:t xml:space="preserve">Altogether, 525 items from the </w:t>
      </w:r>
      <w:r>
        <w:rPr>
          <w:i/>
        </w:rPr>
        <w:t>International Personality Item Pool</w:t>
      </w:r>
      <w:r>
        <w:t xml:space="preserve"> (IPIP) were used to measur</w:t>
      </w:r>
      <w:r>
        <w:t xml:space="preserve">e Neuroticism, Extraversion, Openness (to experience), Agreeableness and Conscientiousness. The IPIP is an open source database of personality items, which was launched in 1996, and contains over 2000 items (Goldberg et al., 2006). Participants were asked </w:t>
      </w:r>
      <w:r>
        <w:t xml:space="preserve">to rate themselves on typical behaviors or reactions on a 5-point </w:t>
      </w:r>
      <w:proofErr w:type="spellStart"/>
      <w:r>
        <w:t>Likert</w:t>
      </w:r>
      <w:proofErr w:type="spellEnd"/>
      <w:r>
        <w:t xml:space="preserve"> scale, ranging from 1 (“Not all like me”) to 5 (“Very much like me”).</w:t>
      </w:r>
    </w:p>
    <w:p w:rsidR="00C14DE6" w:rsidRDefault="00C14DE6">
      <w:pPr>
        <w:pStyle w:val="FirstParagraph"/>
      </w:pPr>
      <w:ins w:id="96" w:author="Matthias Ziegler" w:date="2018-07-20T15:35:00Z">
        <w:r>
          <w:t xml:space="preserve">The item selection was part of a project and the procedure has been explained in detail in the appendix of a study by </w:t>
        </w:r>
      </w:ins>
      <w:r>
        <w:fldChar w:fldCharType="begin"/>
      </w:r>
      <w:r>
        <w:instrText xml:space="preserve"> ADDIN EN.CITE &lt;EndNote&gt;&lt;Cite AuthorYear="1"&gt;&lt;Author&gt;MacCann&lt;/Author&gt;&lt;Year&gt;2009&lt;/Year&gt;&lt;RecNum&gt;3504&lt;/RecNum&gt;&lt;DisplayText&gt;MacCann, Duckworth, and Roberts (2009)&lt;/DisplayText&gt;&lt;record&gt;&lt;rec-number&gt;3504&lt;/rec-number&gt;&lt;foreign-keys&gt;&lt;key app="EN" db-id="2wpaetzd2xr9x0edzr4pp55ax0swaxv5ewtr" timestamp="0"&gt;3504&lt;/key&gt;&lt;/foreign-keys&gt;&lt;ref-type name="Journal Article"&gt;17&lt;/ref-type&gt;&lt;contributors&gt;&lt;authors&gt;&lt;author&gt;MacCann, C&lt;/author&gt;&lt;author&gt;Duckworth, AL&lt;/author&gt;&lt;author&gt;Roberts, RD&lt;/author&gt;&lt;/authors&gt;&lt;/contributors&gt;&lt;titles&gt;&lt;title&gt;Empirical identification of the major facets of Conscientiousness&lt;/title&gt;&lt;secondary-title&gt;Learning and Individual Differences&lt;/secondary-title&gt;&lt;/titles&gt;&lt;periodical&gt;&lt;full-title&gt;Learning and Individual Differences&lt;/full-title&gt;&lt;/periodical&gt;&lt;pages&gt;451-458&lt;/pages&gt;&lt;volume&gt;19&lt;/volume&gt;&lt;number&gt;4&lt;/number&gt;&lt;dates&gt;&lt;year&gt;2009&lt;/year&gt;&lt;/dates&gt;&lt;publisher&gt;Elsevier&lt;/publisher&gt;&lt;urls&gt;&lt;/urls&gt;&lt;/record&gt;&lt;/Cite&gt;&lt;/EndNote&gt;</w:instrText>
      </w:r>
      <w:r>
        <w:fldChar w:fldCharType="separate"/>
      </w:r>
      <w:r>
        <w:rPr>
          <w:noProof/>
        </w:rPr>
        <w:t>MacCann, Duckworth, and Roberts (2009)</w:t>
      </w:r>
      <w:r>
        <w:fldChar w:fldCharType="end"/>
      </w:r>
      <w:ins w:id="97" w:author="Matthias Ziegler" w:date="2018-07-20T15:35:00Z">
        <w:r>
          <w:t xml:space="preserve">. That study also contains part of the sample used here. However, the current data set contains more participants. </w:t>
        </w:r>
      </w:ins>
    </w:p>
    <w:p w:rsidR="00E50FA3" w:rsidRDefault="000F14E2">
      <w:pPr>
        <w:pStyle w:val="Heading3"/>
      </w:pPr>
      <w:bookmarkStart w:id="98" w:name="satisfaction-with-life-swl"/>
      <w:r>
        <w:t>Satisfaction With Life (SWL)</w:t>
      </w:r>
      <w:bookmarkEnd w:id="98"/>
    </w:p>
    <w:p w:rsidR="00E50FA3" w:rsidRDefault="000F14E2">
      <w:pPr>
        <w:pStyle w:val="FirstParagraph"/>
      </w:pPr>
      <w:r>
        <w:t xml:space="preserve">Measured with a </w:t>
      </w:r>
      <w:proofErr w:type="gramStart"/>
      <w:r>
        <w:t>5 item</w:t>
      </w:r>
      <w:proofErr w:type="gramEnd"/>
      <w:r>
        <w:t xml:space="preserve"> composite defined in </w:t>
      </w:r>
      <w:proofErr w:type="spellStart"/>
      <w:r>
        <w:t>Diener</w:t>
      </w:r>
      <w:proofErr w:type="spellEnd"/>
      <w:r>
        <w:t>, Emmons, Larsen, and Griffin (198</w:t>
      </w:r>
      <w:r>
        <w:t>5).</w:t>
      </w:r>
    </w:p>
    <w:p w:rsidR="00E50FA3" w:rsidRDefault="000F14E2">
      <w:pPr>
        <w:pStyle w:val="Heading3"/>
      </w:pPr>
      <w:bookmarkStart w:id="99" w:name="gpa"/>
      <w:commentRangeStart w:id="100"/>
      <w:commentRangeStart w:id="101"/>
      <w:r>
        <w:t>GPA</w:t>
      </w:r>
      <w:bookmarkEnd w:id="99"/>
    </w:p>
    <w:p w:rsidR="00E50FA3" w:rsidRDefault="000F14E2">
      <w:pPr>
        <w:pStyle w:val="FirstParagraph"/>
      </w:pPr>
      <w:r>
        <w:t>Grade Point Averages measured in high school, university, and in cc.</w:t>
      </w:r>
    </w:p>
    <w:p w:rsidR="00E50FA3" w:rsidRDefault="000F14E2">
      <w:pPr>
        <w:pStyle w:val="Heading3"/>
      </w:pPr>
      <w:bookmarkStart w:id="102" w:name="sat"/>
      <w:r>
        <w:t>SAT</w:t>
      </w:r>
      <w:bookmarkEnd w:id="102"/>
    </w:p>
    <w:p w:rsidR="00E50FA3" w:rsidRDefault="000F14E2">
      <w:pPr>
        <w:pStyle w:val="Heading3"/>
      </w:pPr>
      <w:bookmarkStart w:id="103" w:name="act"/>
      <w:r>
        <w:t>ACT</w:t>
      </w:r>
      <w:bookmarkEnd w:id="103"/>
    </w:p>
    <w:p w:rsidR="00E50FA3" w:rsidRDefault="000F14E2">
      <w:pPr>
        <w:pStyle w:val="Heading3"/>
      </w:pPr>
      <w:bookmarkStart w:id="104" w:name="absences-from-class"/>
      <w:r>
        <w:t>Absences from class</w:t>
      </w:r>
      <w:bookmarkEnd w:id="104"/>
      <w:commentRangeEnd w:id="100"/>
      <w:r>
        <w:commentReference w:id="100"/>
      </w:r>
      <w:commentRangeEnd w:id="101"/>
      <w:r w:rsidR="00C14DE6">
        <w:rPr>
          <w:rStyle w:val="Kommentarzeichen"/>
          <w:rFonts w:asciiTheme="minorHAnsi" w:eastAsiaTheme="minorHAnsi" w:hAnsiTheme="minorHAnsi" w:cstheme="minorBidi"/>
          <w:b w:val="0"/>
          <w:bCs w:val="0"/>
        </w:rPr>
        <w:commentReference w:id="101"/>
      </w:r>
    </w:p>
    <w:p w:rsidR="00E50FA3" w:rsidRDefault="000F14E2">
      <w:pPr>
        <w:pStyle w:val="FirstParagraph"/>
      </w:pPr>
      <w:r>
        <w:t xml:space="preserve">As a behavioral measure absence from class was asked to report from subjects. </w:t>
      </w:r>
      <w:commentRangeStart w:id="105"/>
      <w:r>
        <w:t xml:space="preserve">ABS2 </w:t>
      </w:r>
      <w:commentRangeEnd w:id="105"/>
      <w:r w:rsidR="00323AAC">
        <w:rPr>
          <w:rStyle w:val="Kommentarzeichen"/>
          <w:rFonts w:asciiTheme="minorHAnsi" w:hAnsiTheme="minorHAnsi"/>
        </w:rPr>
        <w:commentReference w:id="105"/>
      </w:r>
      <w:r>
        <w:t>ABS4 what are the differences?</w:t>
      </w:r>
    </w:p>
    <w:p w:rsidR="00E50FA3" w:rsidRDefault="000F14E2">
      <w:pPr>
        <w:pStyle w:val="Heading2"/>
      </w:pPr>
      <w:bookmarkStart w:id="106" w:name="procedure"/>
      <w:r>
        <w:t>2.1.3. Procedure</w:t>
      </w:r>
      <w:bookmarkEnd w:id="106"/>
    </w:p>
    <w:p w:rsidR="00E50FA3" w:rsidRDefault="000F14E2">
      <w:pPr>
        <w:pStyle w:val="Heading3"/>
      </w:pPr>
      <w:bookmarkStart w:id="107" w:name="efa-with-subsample-1"/>
      <w:r>
        <w:t xml:space="preserve">EFA with </w:t>
      </w:r>
      <w:r>
        <w:t>subsample 1</w:t>
      </w:r>
      <w:bookmarkEnd w:id="107"/>
    </w:p>
    <w:p w:rsidR="00E50FA3" w:rsidRDefault="000F14E2">
      <w:pPr>
        <w:pStyle w:val="FirstParagraph"/>
      </w:pPr>
      <w:r>
        <w:t xml:space="preserve">To determine the number of possible facets per domain </w:t>
      </w:r>
      <w:proofErr w:type="spellStart"/>
      <w:r>
        <w:t>Velicer</w:t>
      </w:r>
      <w:ins w:id="108" w:author="Matthias Ziegler" w:date="2018-07-20T15:39:00Z">
        <w:r w:rsidR="00645807">
          <w:t>’s</w:t>
        </w:r>
      </w:ins>
      <w:proofErr w:type="spellEnd"/>
      <w:r>
        <w:t xml:space="preserve"> (1976) Minimum Average Partial (MAP) method and Horn</w:t>
      </w:r>
      <w:ins w:id="109" w:author="Matthias Ziegler" w:date="2018-07-20T15:39:00Z">
        <w:r w:rsidR="00645807">
          <w:t>’s</w:t>
        </w:r>
      </w:ins>
      <w:r>
        <w:t xml:space="preserve"> (1965) parallel analysis (PA) were employed for every domain. Based on these results an exploratory factor analysis was calculate</w:t>
      </w:r>
      <w:r>
        <w:t xml:space="preserve">d for each domain via </w:t>
      </w:r>
      <w:proofErr w:type="spellStart"/>
      <w:r>
        <w:t>Mplus</w:t>
      </w:r>
      <w:proofErr w:type="spellEnd"/>
      <w:r>
        <w:t xml:space="preserve"> using a </w:t>
      </w:r>
      <w:proofErr w:type="spellStart"/>
      <w:r>
        <w:t>geomin</w:t>
      </w:r>
      <w:proofErr w:type="spellEnd"/>
      <w:r>
        <w:t xml:space="preserve"> rotation (</w:t>
      </w:r>
      <w:proofErr w:type="spellStart"/>
      <w:r>
        <w:t>Quelle</w:t>
      </w:r>
      <w:proofErr w:type="spellEnd"/>
      <w:r>
        <w:t>) and a maximum likelihood estimator (</w:t>
      </w:r>
      <w:commentRangeStart w:id="110"/>
      <w:r>
        <w:t>ML</w:t>
      </w:r>
      <w:commentRangeEnd w:id="110"/>
      <w:r w:rsidR="00645807">
        <w:rPr>
          <w:rStyle w:val="Kommentarzeichen"/>
          <w:rFonts w:asciiTheme="minorHAnsi" w:hAnsiTheme="minorHAnsi"/>
        </w:rPr>
        <w:commentReference w:id="110"/>
      </w:r>
      <w:r>
        <w:t>). The decision for the preferred number of facets per domain was based partly on comparing model fits (CFI, RMSEA, SRMR). More importantly though was the in</w:t>
      </w:r>
      <w:r>
        <w:t xml:space="preserve">terpretability of the facet solution. </w:t>
      </w:r>
      <w:ins w:id="111" w:author="Matthias Ziegler" w:date="2018-07-20T15:40:00Z">
        <w:r w:rsidR="00645807">
          <w:t xml:space="preserve">To this end, </w:t>
        </w:r>
      </w:ins>
      <w:del w:id="112" w:author="Matthias Ziegler" w:date="2018-07-20T15:40:00Z">
        <w:r w:rsidDel="00645807">
          <w:delText xml:space="preserve">After all </w:delText>
        </w:r>
      </w:del>
      <w:r>
        <w:t xml:space="preserve">facet solutions </w:t>
      </w:r>
      <w:del w:id="113" w:author="Matthias Ziegler" w:date="2018-07-20T15:40:00Z">
        <w:r w:rsidDel="00645807">
          <w:delText xml:space="preserve">of </w:delText>
        </w:r>
      </w:del>
      <w:ins w:id="114" w:author="Matthias Ziegler" w:date="2018-07-20T15:40:00Z">
        <w:r w:rsidR="00645807">
          <w:t xml:space="preserve">from </w:t>
        </w:r>
      </w:ins>
      <w:r>
        <w:t>other personality measures were looked a</w:t>
      </w:r>
      <w:ins w:id="115" w:author="Matthias Ziegler" w:date="2018-07-20T15:40:00Z">
        <w:r w:rsidR="00645807">
          <w:t>nd</w:t>
        </w:r>
      </w:ins>
      <w:del w:id="116" w:author="Matthias Ziegler" w:date="2018-07-20T15:40:00Z">
        <w:r w:rsidDel="00645807">
          <w:delText>t</w:delText>
        </w:r>
      </w:del>
      <w:r>
        <w:t xml:space="preserve"> </w:t>
      </w:r>
      <w:del w:id="117" w:author="Matthias Ziegler" w:date="2018-07-20T15:40:00Z">
        <w:r w:rsidDel="00645807">
          <w:delText xml:space="preserve">to </w:delText>
        </w:r>
      </w:del>
      <w:r>
        <w:t>compare</w:t>
      </w:r>
      <w:ins w:id="118" w:author="Matthias Ziegler" w:date="2018-07-20T15:40:00Z">
        <w:r w:rsidR="00645807">
          <w:t>d</w:t>
        </w:r>
      </w:ins>
      <w:r>
        <w:t xml:space="preserve"> </w:t>
      </w:r>
      <w:del w:id="119" w:author="Matthias Ziegler" w:date="2018-07-20T15:41:00Z">
        <w:r w:rsidDel="00645807">
          <w:delText xml:space="preserve">it </w:delText>
        </w:r>
      </w:del>
      <w:r>
        <w:t xml:space="preserve">to the found facet structure. If there were important parts missing to present the domain with regards to content, new facets </w:t>
      </w:r>
      <w:del w:id="120" w:author="Matthias Ziegler" w:date="2018-07-20T15:41:00Z">
        <w:r w:rsidDel="00645807">
          <w:delText>would b</w:delText>
        </w:r>
        <w:r w:rsidDel="00645807">
          <w:delText xml:space="preserve">e </w:delText>
        </w:r>
      </w:del>
      <w:ins w:id="121" w:author="Matthias Ziegler" w:date="2018-07-20T15:41:00Z">
        <w:r w:rsidR="00645807">
          <w:t xml:space="preserve">were </w:t>
        </w:r>
      </w:ins>
      <w:r>
        <w:t>added afterwards.</w:t>
      </w:r>
    </w:p>
    <w:p w:rsidR="00E50FA3" w:rsidRDefault="000F14E2">
      <w:pPr>
        <w:pStyle w:val="Heading3"/>
      </w:pPr>
      <w:bookmarkStart w:id="122" w:name="cfa-and-esem-with-subsample-2"/>
      <w:r>
        <w:t xml:space="preserve">CFA and ESEM with subsample </w:t>
      </w:r>
      <w:ins w:id="123" w:author="Matthias Ziegler" w:date="2018-07-20T15:41:00Z">
        <w:r w:rsidR="00645807">
          <w:t>1</w:t>
        </w:r>
      </w:ins>
      <w:del w:id="124" w:author="Matthias Ziegler" w:date="2018-07-20T15:41:00Z">
        <w:r w:rsidDel="00645807">
          <w:delText>2</w:delText>
        </w:r>
      </w:del>
      <w:bookmarkEnd w:id="122"/>
    </w:p>
    <w:p w:rsidR="00E50FA3" w:rsidRDefault="000F14E2">
      <w:pPr>
        <w:pStyle w:val="FirstParagraph"/>
      </w:pPr>
      <w:r>
        <w:t xml:space="preserve">To confirm the structure of facets the EFAs delivered, multiple confirmatory factor analyses were calculated via </w:t>
      </w:r>
      <w:proofErr w:type="spellStart"/>
      <w:r>
        <w:t>Mplus</w:t>
      </w:r>
      <w:proofErr w:type="spellEnd"/>
      <w:r>
        <w:t>. In a first step measurement models were estimated for each of the facets. To obtain ba</w:t>
      </w:r>
      <w:r>
        <w:t>lance between the facets, the items were reduced to five per facet based on item content and loading pattern in a second step, afterwards the estimations for the measurement models on facet levels were repeated. For both steps estimators were WLSMV (weight</w:t>
      </w:r>
      <w:r>
        <w:t>ed least squares adjusted for means and variances). Aim was to ensure an optimal breadth and sufficient reliability. In a final model, all five domain structural models were integrated using exploratory structural equation modeling (ESEM) (</w:t>
      </w:r>
      <w:proofErr w:type="spellStart"/>
      <w:r>
        <w:t>Asparouhov</w:t>
      </w:r>
      <w:proofErr w:type="spellEnd"/>
      <w:r>
        <w:t xml:space="preserve"> &amp; </w:t>
      </w:r>
      <w:proofErr w:type="spellStart"/>
      <w:r>
        <w:t>Mut</w:t>
      </w:r>
      <w:r>
        <w:t>hén</w:t>
      </w:r>
      <w:proofErr w:type="spellEnd"/>
      <w:r>
        <w:t xml:space="preserve">, 2009). Marsh et al. (2010) could show that ESEM fits personality data better and results in substantially more differentiated factors than </w:t>
      </w:r>
      <w:del w:id="125" w:author="Matthias Ziegler" w:date="2018-07-20T15:42:00Z">
        <w:r w:rsidDel="00645807">
          <w:delText xml:space="preserve">it would using </w:delText>
        </w:r>
      </w:del>
      <w:r>
        <w:t>CFA</w:t>
      </w:r>
      <w:del w:id="126" w:author="Matthias Ziegler" w:date="2018-07-20T15:42:00Z">
        <w:r w:rsidDel="00645807">
          <w:delText>, while using an EFA measurement model with rotations in a structural equation model</w:delText>
        </w:r>
      </w:del>
      <w:r>
        <w:t>. All face</w:t>
      </w:r>
      <w:r>
        <w:t xml:space="preserve">ts were </w:t>
      </w:r>
      <w:del w:id="127" w:author="Matthias Ziegler" w:date="2018-07-20T15:42:00Z">
        <w:r w:rsidDel="00645807">
          <w:delText xml:space="preserve">able </w:delText>
        </w:r>
      </w:del>
      <w:ins w:id="128" w:author="Matthias Ziegler" w:date="2018-07-20T15:42:00Z">
        <w:r w:rsidR="00645807">
          <w:t>allowed</w:t>
        </w:r>
        <w:r w:rsidR="00645807">
          <w:t xml:space="preserve"> </w:t>
        </w:r>
      </w:ins>
      <w:r>
        <w:t>to load on all domains. If there would show up facets that do not significantly load on the intended domain, this facets would get eliminated subsequently. The estimators used were ML, factor scores</w:t>
      </w:r>
      <w:ins w:id="129" w:author="Matthias Ziegler" w:date="2018-07-20T15:42:00Z">
        <w:r w:rsidR="00645807">
          <w:t xml:space="preserve"> from the facet CFAs</w:t>
        </w:r>
      </w:ins>
      <w:r>
        <w:t xml:space="preserve"> </w:t>
      </w:r>
      <w:r>
        <w:t>were used as indicators and the rotation was</w:t>
      </w:r>
      <w:r>
        <w:t xml:space="preserve"> oblique (using </w:t>
      </w:r>
      <w:proofErr w:type="spellStart"/>
      <w:r>
        <w:t>Geomin</w:t>
      </w:r>
      <w:proofErr w:type="spellEnd"/>
      <w:r>
        <w:t xml:space="preserve">). Model fit was determined based on the </w:t>
      </w:r>
      <w:proofErr w:type="gramStart"/>
      <w:r>
        <w:t>guide</w:t>
      </w:r>
      <w:del w:id="130" w:author="Matthias Ziegler" w:date="2018-07-20T15:42:00Z">
        <w:r w:rsidDel="00645807">
          <w:delText xml:space="preserve"> </w:delText>
        </w:r>
      </w:del>
      <w:r>
        <w:t>lines</w:t>
      </w:r>
      <w:proofErr w:type="gramEnd"/>
      <w:r>
        <w:t xml:space="preserve"> by Hu and </w:t>
      </w:r>
      <w:proofErr w:type="spellStart"/>
      <w:r>
        <w:t>Bentler</w:t>
      </w:r>
      <w:proofErr w:type="spellEnd"/>
      <w:r>
        <w:t xml:space="preserve"> (1999) as well as Beauducel and </w:t>
      </w:r>
      <w:proofErr w:type="spellStart"/>
      <w:r>
        <w:t>Wittmann</w:t>
      </w:r>
      <w:proofErr w:type="spellEnd"/>
      <w:r>
        <w:t xml:space="preserve"> (2005). Consequently, to consider a good fit of a proposed model, the Comparative Fit Index (CFI) should be at or over .95</w:t>
      </w:r>
      <w:r>
        <w:t>, the standardized root mean squared residual (SRMR) smaller than .08 and the root mean square error of approximation (RMSEA) smaller than .06.</w:t>
      </w:r>
      <w:ins w:id="131" w:author="Matthias Ziegler" w:date="2018-07-20T15:48:00Z">
        <w:r w:rsidR="00C27033">
          <w:t xml:space="preserve"> For the ESEM models we compared our results with the findings by </w:t>
        </w:r>
      </w:ins>
      <w:r w:rsidR="00C27033">
        <w:fldChar w:fldCharType="begin"/>
      </w:r>
      <w:r w:rsidR="00C27033">
        <w:instrText xml:space="preserve"> ADDIN EN.CITE &lt;EndNote&gt;&lt;Cite AuthorYear="1"&gt;&lt;Author&gt;Marsh&lt;/Author&gt;&lt;Year&gt;2010&lt;/Year&gt;&lt;RecNum&gt;3846&lt;/RecNum&gt;&lt;DisplayText&gt;Marsh et al. (2010)&lt;/DisplayText&gt;&lt;record&gt;&lt;rec-number&gt;3846&lt;/rec-number&gt;&lt;foreign-keys&gt;&lt;key app="EN" db-id="2wpaetzd2xr9x0edzr4pp55ax0swaxv5ewtr" timestamp="0"&gt;3846&lt;/key&gt;&lt;/foreign-keys&gt;&lt;ref-type name="Journal Article"&gt;17&lt;/ref-type&gt;&lt;contributors&gt;&lt;authors&gt;&lt;author&gt;Marsh, Herbert W.&lt;/author&gt;&lt;author&gt;Lüdtke, Oliver&lt;/author&gt;&lt;author&gt;Muthén, Bengt&lt;/author&gt;&lt;author&gt;Asparouhov, Tihomir&lt;/author&gt;&lt;author&gt;Morin, Alexandre J. S.&lt;/author&gt;&lt;author&gt;Trautwein, Ulrich&lt;/author&gt;&lt;author&gt;Nagengast, Benjamin&lt;/author&gt;&lt;/authors&gt;&lt;/contributors&gt;&lt;titles&gt;&lt;title&gt;A New Look at the Big Five Factor Structure Through Exploratory Structural Equation Modeling&lt;/title&gt;&lt;secondary-title&gt;Psychological Assessment&lt;/secondary-title&gt;&lt;/titles&gt;&lt;periodical&gt;&lt;full-title&gt;Psychological Assessment&lt;/full-title&gt;&lt;/periodical&gt;&lt;pages&gt;471-491&lt;/pages&gt;&lt;volume&gt;22&lt;/volume&gt;&lt;number&gt;3&lt;/number&gt;&lt;keywords&gt;&lt;keyword&gt;exploratory structural equation modeling&lt;/keyword&gt;&lt;keyword&gt;factorial and measurement invariance&lt;/keyword&gt;&lt;keyword&gt;Big Five personality structure&lt;/keyword&gt;&lt;keyword&gt;differential item functioning&lt;/keyword&gt;&lt;/keywords&gt;&lt;dates&gt;&lt;year&gt;2010&lt;/year&gt;&lt;/dates&gt;&lt;isbn&gt;1040-3590&lt;/isbn&gt;&lt;urls&gt;&lt;related-urls&gt;&lt;url&gt;http://www.sciencedirect.com/science/article/B6WYX-511KPM6-1/2/da9e97bc01e112033f61510a724a05a8&lt;/url&gt;&lt;url&gt;http://psycnet.apa.org/journals/pas/22/3/471/&lt;/url&gt;&lt;/related-urls&gt;&lt;/urls&gt;&lt;electronic-resource-num&gt;DOI: 10.1037/a0019227&lt;/electronic-resource-num&gt;&lt;/record&gt;&lt;/Cite&gt;&lt;/EndNote&gt;</w:instrText>
      </w:r>
      <w:r w:rsidR="00C27033">
        <w:fldChar w:fldCharType="separate"/>
      </w:r>
      <w:r w:rsidR="00C27033">
        <w:rPr>
          <w:noProof/>
        </w:rPr>
        <w:t>Marsh et al. (2010)</w:t>
      </w:r>
      <w:r w:rsidR="00C27033">
        <w:fldChar w:fldCharType="end"/>
      </w:r>
      <w:ins w:id="132" w:author="Matthias Ziegler" w:date="2018-07-20T15:48:00Z">
        <w:r w:rsidR="00785AC5">
          <w:t>.</w:t>
        </w:r>
      </w:ins>
    </w:p>
    <w:p w:rsidR="00E50FA3" w:rsidRDefault="000F14E2">
      <w:pPr>
        <w:pStyle w:val="Heading3"/>
      </w:pPr>
      <w:bookmarkStart w:id="133" w:name="criterion-validity-evidence"/>
      <w:r>
        <w:t>Criterion validity evidence</w:t>
      </w:r>
      <w:bookmarkEnd w:id="133"/>
    </w:p>
    <w:p w:rsidR="00E50FA3" w:rsidRDefault="000F14E2">
      <w:pPr>
        <w:pStyle w:val="FirstParagraph"/>
      </w:pPr>
      <w:r>
        <w:t>To examine the nomological structure of the facets and domains to external construct</w:t>
      </w:r>
      <w:r>
        <w:t>s like life satisfaction and education, correlations and</w:t>
      </w:r>
      <w:commentRangeStart w:id="134"/>
      <w:commentRangeStart w:id="135"/>
      <w:r>
        <w:t xml:space="preserve"> multiple </w:t>
      </w:r>
      <w:proofErr w:type="gramStart"/>
      <w:r>
        <w:t>regression</w:t>
      </w:r>
      <w:commentRangeEnd w:id="134"/>
      <w:proofErr w:type="gramEnd"/>
      <w:r>
        <w:commentReference w:id="134"/>
      </w:r>
      <w:commentRangeEnd w:id="135"/>
      <w:r w:rsidR="00645807">
        <w:rPr>
          <w:rStyle w:val="Kommentarzeichen"/>
          <w:rFonts w:asciiTheme="minorHAnsi" w:hAnsiTheme="minorHAnsi"/>
        </w:rPr>
        <w:commentReference w:id="135"/>
      </w:r>
      <w:r>
        <w:t xml:space="preserve"> were computed.</w:t>
      </w:r>
    </w:p>
    <w:p w:rsidR="00E50FA3" w:rsidRDefault="000F14E2">
      <w:pPr>
        <w:pStyle w:val="Heading2"/>
      </w:pPr>
      <w:bookmarkStart w:id="136" w:name="results"/>
      <w:r>
        <w:t xml:space="preserve">2.2. </w:t>
      </w:r>
      <w:commentRangeStart w:id="137"/>
      <w:r>
        <w:t>Results</w:t>
      </w:r>
      <w:bookmarkEnd w:id="136"/>
      <w:commentRangeEnd w:id="137"/>
      <w:r w:rsidR="00645807">
        <w:rPr>
          <w:rStyle w:val="Kommentarzeichen"/>
          <w:rFonts w:asciiTheme="minorHAnsi" w:eastAsiaTheme="minorHAnsi" w:hAnsiTheme="minorHAnsi" w:cstheme="minorBidi"/>
          <w:b w:val="0"/>
          <w:bCs w:val="0"/>
        </w:rPr>
        <w:commentReference w:id="137"/>
      </w:r>
    </w:p>
    <w:p w:rsidR="00E50FA3" w:rsidRDefault="000F14E2">
      <w:pPr>
        <w:pStyle w:val="Heading3"/>
      </w:pPr>
      <w:bookmarkStart w:id="138" w:name="results-of-efa"/>
      <w:r>
        <w:t>Results of EFA</w:t>
      </w:r>
      <w:bookmarkEnd w:id="138"/>
    </w:p>
    <w:p w:rsidR="00E50FA3" w:rsidRDefault="000F14E2">
      <w:pPr>
        <w:pStyle w:val="FirstParagraph"/>
      </w:pPr>
      <w:r>
        <w:t xml:space="preserve">In </w:t>
      </w:r>
      <w:r>
        <w:rPr>
          <w:i/>
        </w:rPr>
        <w:t>Table 2</w:t>
      </w:r>
      <w:r>
        <w:t xml:space="preserve"> model fits for the chosen facet model for each domain are shown, as well as Eigenvalues and results from MAP and PA test. To ensure the homogeneity of the facets and to reduce the risk of </w:t>
      </w:r>
      <w:proofErr w:type="gramStart"/>
      <w:r>
        <w:t>cross domain</w:t>
      </w:r>
      <w:proofErr w:type="gramEnd"/>
      <w:r>
        <w:t xml:space="preserve"> loadings, items with factor loadings less than .30 wer</w:t>
      </w:r>
      <w:r>
        <w:t>e eliminated. This was only done when item content was also judged as being non-central to the domain in question (Ziegler et al., 2014).</w:t>
      </w:r>
    </w:p>
    <w:p w:rsidR="00E50FA3" w:rsidRDefault="000F14E2">
      <w:pPr>
        <w:pStyle w:val="Textkrper"/>
      </w:pPr>
      <w:r>
        <w:t xml:space="preserve">&lt; Table 2 </w:t>
      </w:r>
      <w:commentRangeStart w:id="139"/>
      <w:r>
        <w:t>here</w:t>
      </w:r>
      <w:commentRangeEnd w:id="139"/>
      <w:r w:rsidR="00645807">
        <w:rPr>
          <w:rStyle w:val="Kommentarzeichen"/>
          <w:rFonts w:asciiTheme="minorHAnsi" w:hAnsiTheme="minorHAnsi"/>
        </w:rPr>
        <w:commentReference w:id="139"/>
      </w:r>
      <w:r>
        <w:t>&gt;</w:t>
      </w:r>
    </w:p>
    <w:p w:rsidR="00E50FA3" w:rsidRDefault="000F14E2">
      <w:pPr>
        <w:pStyle w:val="Textkrper"/>
      </w:pPr>
      <w:r>
        <w:t>According to the exploratory model, Agreeableness consists of eight facets after two facets were elimi</w:t>
      </w:r>
      <w:r>
        <w:t xml:space="preserve">nated due to weakly loading and inconsistent items. The remaining facets </w:t>
      </w:r>
      <w:ins w:id="140" w:author="Matthias Ziegler" w:date="2018-07-20T15:44:00Z">
        <w:r w:rsidR="00645807">
          <w:t>we</w:t>
        </w:r>
      </w:ins>
      <w:del w:id="141" w:author="Matthias Ziegler" w:date="2018-07-20T15:44:00Z">
        <w:r w:rsidDel="00645807">
          <w:delText>a</w:delText>
        </w:r>
      </w:del>
      <w:r>
        <w:t xml:space="preserve">re named Appreciation, Integrity, Low Competitiveness, </w:t>
      </w:r>
      <w:proofErr w:type="gramStart"/>
      <w:r>
        <w:t>Readiness</w:t>
      </w:r>
      <w:proofErr w:type="gramEnd"/>
      <w:r>
        <w:t xml:space="preserve"> to Give Feedback, Search for Support, Good Faith, Genuineness</w:t>
      </w:r>
      <w:ins w:id="142" w:author="Matthias Ziegler" w:date="2018-07-20T15:44:00Z">
        <w:r w:rsidR="00645807">
          <w:t>,</w:t>
        </w:r>
      </w:ins>
      <w:r>
        <w:t xml:space="preserve"> and Altruism.</w:t>
      </w:r>
    </w:p>
    <w:p w:rsidR="00E50FA3" w:rsidRDefault="000F14E2">
      <w:pPr>
        <w:pStyle w:val="Textkrper"/>
      </w:pPr>
      <w:r>
        <w:t>Conscientiousness consists of nine facets</w:t>
      </w:r>
      <w:r>
        <w:t xml:space="preserve"> after one facet with item factor loadings less than .30 was excluded, they are: Dominance, Persistence, Self-discipline, Task planning, Goal orientation, Carefulness, Orderliness, Wish to work to capacity</w:t>
      </w:r>
      <w:ins w:id="143" w:author="Matthias Ziegler" w:date="2018-07-20T15:44:00Z">
        <w:r w:rsidR="00645807">
          <w:t>,</w:t>
        </w:r>
      </w:ins>
      <w:r>
        <w:t xml:space="preserve"> and Productivity.</w:t>
      </w:r>
    </w:p>
    <w:p w:rsidR="00E50FA3" w:rsidRDefault="000F14E2">
      <w:pPr>
        <w:pStyle w:val="Textkrper"/>
      </w:pPr>
      <w:proofErr w:type="gramStart"/>
      <w:r>
        <w:t>Extraversion is formed by nine f</w:t>
      </w:r>
      <w:r>
        <w:t>acets</w:t>
      </w:r>
      <w:proofErr w:type="gramEnd"/>
      <w:r>
        <w:t xml:space="preserve">. A new facet (Energy) was added in order to tap better the physical component of Extraversion, which was missing in the </w:t>
      </w:r>
      <w:proofErr w:type="gramStart"/>
      <w:r>
        <w:t>eight facet</w:t>
      </w:r>
      <w:proofErr w:type="gramEnd"/>
      <w:r>
        <w:t xml:space="preserve"> solution. The facets are Sociability, Readiness to take risks, Wish for affiliation, Positive attitude, Forcefulness, </w:t>
      </w:r>
      <w:r>
        <w:t>Communicativeness, Humor, Conviviality</w:t>
      </w:r>
      <w:ins w:id="144" w:author="Matthias Ziegler" w:date="2018-07-20T15:44:00Z">
        <w:r w:rsidR="00645807">
          <w:t>,</w:t>
        </w:r>
      </w:ins>
      <w:r>
        <w:t xml:space="preserve"> and Energy.</w:t>
      </w:r>
    </w:p>
    <w:p w:rsidR="00E50FA3" w:rsidRDefault="000F14E2">
      <w:pPr>
        <w:pStyle w:val="Textkrper"/>
      </w:pPr>
      <w:r>
        <w:t xml:space="preserve">Neuroticism (interpreted here as emotional stability) consists of seven facets. One facet was dropped due to poor interpretability, and was therefore not included in the subsequent analyses. The final </w:t>
      </w:r>
      <w:proofErr w:type="gramStart"/>
      <w:r>
        <w:t xml:space="preserve">set </w:t>
      </w:r>
      <w:r>
        <w:t>of facets are</w:t>
      </w:r>
      <w:proofErr w:type="gramEnd"/>
      <w:r>
        <w:t xml:space="preserve"> named Equanimity, Confidence, Carefreeness, Mental balance, Drive, Emotional robustness</w:t>
      </w:r>
      <w:ins w:id="145" w:author="Matthias Ziegler" w:date="2018-07-20T15:44:00Z">
        <w:r w:rsidR="00645807">
          <w:t>,</w:t>
        </w:r>
      </w:ins>
      <w:r>
        <w:t xml:space="preserve"> and Self-attention.</w:t>
      </w:r>
    </w:p>
    <w:p w:rsidR="00E50FA3" w:rsidRDefault="000F14E2">
      <w:pPr>
        <w:pStyle w:val="Textkrper"/>
      </w:pPr>
      <w:r>
        <w:t>Openness to experience comprises of nine facets. One facet was identified as a method factor and eliminated, because it solely contain</w:t>
      </w:r>
      <w:r>
        <w:t>ed negatively formulated items and no coherent underlying trait could be identified. Furthermore another facet (Intellect) was added, because the remaining facets lacked an intellectual content. The facets of Openness are named Creativity, Wish for variety</w:t>
      </w:r>
      <w:r>
        <w:t>, Open-mindedness, Interest in reading, Artistic interests, Wish to analyze, Willingness to learn, Sensitivity</w:t>
      </w:r>
      <w:ins w:id="146" w:author="Matthias Ziegler" w:date="2018-07-20T15:44:00Z">
        <w:r w:rsidR="00645807">
          <w:t>,</w:t>
        </w:r>
      </w:ins>
      <w:r>
        <w:t xml:space="preserve"> and Intellect.</w:t>
      </w:r>
    </w:p>
    <w:p w:rsidR="00E50FA3" w:rsidRDefault="000F14E2">
      <w:pPr>
        <w:pStyle w:val="Textkrper"/>
      </w:pPr>
      <w:r>
        <w:t>The items to each facet are listed in the appendix (A).</w:t>
      </w:r>
    </w:p>
    <w:p w:rsidR="00E50FA3" w:rsidRDefault="000F14E2">
      <w:pPr>
        <w:pStyle w:val="Heading3"/>
      </w:pPr>
      <w:bookmarkStart w:id="147" w:name="results-of-cfa-and-esem"/>
      <w:r>
        <w:t>Results of CFA and ESEM</w:t>
      </w:r>
      <w:bookmarkEnd w:id="147"/>
    </w:p>
    <w:p w:rsidR="00E50FA3" w:rsidRDefault="000F14E2">
      <w:pPr>
        <w:pStyle w:val="FirstParagraph"/>
      </w:pPr>
      <w:r>
        <w:t xml:space="preserve">All measurement models for the facets </w:t>
      </w:r>
      <w:del w:id="148" w:author="Matthias Ziegler" w:date="2018-07-20T15:45:00Z">
        <w:r w:rsidDel="00645807">
          <w:delText xml:space="preserve">were </w:delText>
        </w:r>
      </w:del>
      <w:r>
        <w:t>fit</w:t>
      </w:r>
      <w:ins w:id="149" w:author="Matthias Ziegler" w:date="2018-07-20T15:45:00Z">
        <w:r w:rsidR="00645807">
          <w:t>ted</w:t>
        </w:r>
      </w:ins>
      <w:del w:id="150" w:author="Matthias Ziegler" w:date="2018-07-20T15:45:00Z">
        <w:r w:rsidDel="00645807">
          <w:delText>t</w:delText>
        </w:r>
        <w:r w:rsidDel="00645807">
          <w:delText>i</w:delText>
        </w:r>
        <w:r w:rsidDel="00645807">
          <w:delText>n</w:delText>
        </w:r>
        <w:r w:rsidDel="00645807">
          <w:delText>g</w:delText>
        </w:r>
      </w:del>
      <w:r>
        <w:t xml:space="preserve"> well, results can be found in </w:t>
      </w:r>
      <w:r>
        <w:rPr>
          <w:i/>
        </w:rPr>
        <w:t>Table 3</w:t>
      </w:r>
      <w:r>
        <w:t>. In this table both</w:t>
      </w:r>
      <w:ins w:id="151" w:author="Matthias Ziegler" w:date="2018-07-20T15:45:00Z">
        <w:r w:rsidR="00645807">
          <w:t xml:space="preserve"> models with </w:t>
        </w:r>
        <w:proofErr w:type="gramStart"/>
        <w:r w:rsidR="00645807">
          <w:t>five</w:t>
        </w:r>
      </w:ins>
      <w:del w:id="152" w:author="Matthias Ziegler" w:date="2018-07-20T15:45:00Z">
        <w:r w:rsidDel="00645807">
          <w:delText xml:space="preserve"> </w:delText>
        </w:r>
        <w:r w:rsidDel="00645807">
          <w:delText>f</w:delText>
        </w:r>
        <w:r w:rsidDel="00645807">
          <w:delText>i</w:delText>
        </w:r>
        <w:r w:rsidDel="00645807">
          <w:delText>v</w:delText>
        </w:r>
        <w:r w:rsidDel="00645807">
          <w:delText>e</w:delText>
        </w:r>
        <w:r w:rsidDel="00645807">
          <w:delText>-</w:delText>
        </w:r>
      </w:del>
      <w:ins w:id="153" w:author="Matthias Ziegler" w:date="2018-07-20T15:45:00Z">
        <w:r w:rsidR="00645807">
          <w:t xml:space="preserve"> </w:t>
        </w:r>
      </w:ins>
      <w:r>
        <w:t>item</w:t>
      </w:r>
      <w:proofErr w:type="gramEnd"/>
      <w:del w:id="154" w:author="Matthias Ziegler" w:date="2018-07-20T15:45:00Z">
        <w:r w:rsidDel="00645807">
          <w:delText xml:space="preserve"> facet</w:delText>
        </w:r>
      </w:del>
      <w:r>
        <w:t>s</w:t>
      </w:r>
      <w:ins w:id="155" w:author="Matthias Ziegler" w:date="2018-07-20T15:45:00Z">
        <w:r w:rsidR="00645807">
          <w:t xml:space="preserve"> only and models with </w:t>
        </w:r>
      </w:ins>
      <w:del w:id="156" w:author="Matthias Ziegler" w:date="2018-07-20T15:45:00Z">
        <w:r w:rsidDel="00645807">
          <w:delText xml:space="preserve"> and multiple-</w:delText>
        </w:r>
      </w:del>
      <w:ins w:id="157" w:author="Matthias Ziegler" w:date="2018-07-20T15:45:00Z">
        <w:r w:rsidR="00645807">
          <w:t xml:space="preserve">all </w:t>
        </w:r>
      </w:ins>
      <w:r>
        <w:t>item</w:t>
      </w:r>
      <w:ins w:id="158" w:author="Matthias Ziegler" w:date="2018-07-20T15:45:00Z">
        <w:r w:rsidR="00645807">
          <w:t>s</w:t>
        </w:r>
      </w:ins>
      <w:r>
        <w:t xml:space="preserve"> </w:t>
      </w:r>
      <w:del w:id="159" w:author="Matthias Ziegler" w:date="2018-07-20T15:46:00Z">
        <w:r w:rsidDel="00645807">
          <w:delText xml:space="preserve">facets </w:delText>
        </w:r>
      </w:del>
      <w:r>
        <w:t>are presented with their respect</w:t>
      </w:r>
      <w:ins w:id="160" w:author="Matthias Ziegler" w:date="2018-07-20T15:45:00Z">
        <w:r w:rsidR="00645807">
          <w:t>i</w:t>
        </w:r>
      </w:ins>
      <w:r>
        <w:t>ve model fit</w:t>
      </w:r>
      <w:del w:id="161" w:author="Matthias Ziegler" w:date="2018-07-20T15:46:00Z">
        <w:r w:rsidDel="00645807">
          <w:delText xml:space="preserve"> measures</w:delText>
        </w:r>
      </w:del>
      <w:r>
        <w:t xml:space="preserve">. The 5-item facets normally outperform the </w:t>
      </w:r>
      <w:del w:id="162" w:author="Matthias Ziegler" w:date="2018-07-20T15:46:00Z">
        <w:r w:rsidDel="00645807">
          <w:delText xml:space="preserve">multiple-item </w:delText>
        </w:r>
      </w:del>
      <w:ins w:id="163" w:author="Matthias Ziegler" w:date="2018-07-20T15:46:00Z">
        <w:r w:rsidR="00645807">
          <w:t xml:space="preserve">models including all items </w:t>
        </w:r>
      </w:ins>
      <w:del w:id="164" w:author="Matthias Ziegler" w:date="2018-07-20T15:46:00Z">
        <w:r w:rsidDel="00645807">
          <w:delText xml:space="preserve">facet versions </w:delText>
        </w:r>
      </w:del>
      <w:r>
        <w:t>regarding model fit.</w:t>
      </w:r>
    </w:p>
    <w:p w:rsidR="00E50FA3" w:rsidRDefault="000F14E2">
      <w:pPr>
        <w:pStyle w:val="Textkrper"/>
      </w:pPr>
      <w:r>
        <w:t xml:space="preserve">&lt; Table </w:t>
      </w:r>
      <w:r>
        <w:t>3 here caption=“Model fit for each facet”)&gt;</w:t>
      </w:r>
    </w:p>
    <w:p w:rsidR="00E50FA3" w:rsidRDefault="000F14E2">
      <w:pPr>
        <w:pStyle w:val="Textkrper"/>
      </w:pPr>
      <w:r>
        <w:t xml:space="preserve">The exploratory structural equation model (ESEM) of the final model with all five domains </w:t>
      </w:r>
      <w:ins w:id="165" w:author="Matthias Ziegler" w:date="2018-07-20T15:46:00Z">
        <w:r w:rsidR="00C27033">
          <w:t xml:space="preserve">yielded an acceptable </w:t>
        </w:r>
      </w:ins>
      <w:r>
        <w:t>fit</w:t>
      </w:r>
      <w:ins w:id="166" w:author="Matthias Ziegler" w:date="2018-07-20T15:49:00Z">
        <w:r w:rsidR="00785AC5">
          <w:t xml:space="preserve"> </w:t>
        </w:r>
      </w:ins>
      <w:r w:rsidR="00785AC5">
        <w:fldChar w:fldCharType="begin"/>
      </w:r>
      <w:r w:rsidR="00785AC5">
        <w:instrText xml:space="preserve"> ADDIN EN.CITE &lt;EndNote&gt;&lt;Cite&gt;&lt;Author&gt;Marsh&lt;/Author&gt;&lt;Year&gt;2010&lt;/Year&gt;&lt;RecNum&gt;3846&lt;/RecNum&gt;&lt;DisplayText&gt;(Marsh et al., 2010)&lt;/DisplayText&gt;&lt;record&gt;&lt;rec-number&gt;3846&lt;/rec-number&gt;&lt;foreign-keys&gt;&lt;key app="EN" db-id="2wpaetzd2xr9x0edzr4pp55ax0swaxv5ewtr" timestamp="0"&gt;3846&lt;/key&gt;&lt;/foreign-keys&gt;&lt;ref-type name="Journal Article"&gt;17&lt;/ref-type&gt;&lt;contributors&gt;&lt;authors&gt;&lt;author&gt;Marsh, Herbert W.&lt;/author&gt;&lt;author&gt;Lüdtke, Oliver&lt;/author&gt;&lt;author&gt;Muthén, Bengt&lt;/author&gt;&lt;author&gt;Asparouhov, Tihomir&lt;/author&gt;&lt;author&gt;Morin, Alexandre J. S.&lt;/author&gt;&lt;author&gt;Trautwein, Ulrich&lt;/author&gt;&lt;author&gt;Nagengast, Benjamin&lt;/author&gt;&lt;/authors&gt;&lt;/contributors&gt;&lt;titles&gt;&lt;title&gt;A New Look at the Big Five Factor Structure Through Exploratory Structural Equation Modeling&lt;/title&gt;&lt;secondary-title&gt;Psychological Assessment&lt;/secondary-title&gt;&lt;/titles&gt;&lt;periodical&gt;&lt;full-title&gt;Psychological Assessment&lt;/full-title&gt;&lt;/periodical&gt;&lt;pages&gt;471-491&lt;/pages&gt;&lt;volume&gt;22&lt;/volume&gt;&lt;number&gt;3&lt;/number&gt;&lt;keywords&gt;&lt;keyword&gt;exploratory structural equation modeling&lt;/keyword&gt;&lt;keyword&gt;factorial and measurement invariance&lt;/keyword&gt;&lt;keyword&gt;Big Five personality structure&lt;/keyword&gt;&lt;keyword&gt;differential item functioning&lt;/keyword&gt;&lt;/keywords&gt;&lt;dates&gt;&lt;year&gt;2010&lt;/year&gt;&lt;/dates&gt;&lt;isbn&gt;1040-3590&lt;/isbn&gt;&lt;urls&gt;&lt;related-urls&gt;&lt;url&gt;http://www.sciencedirect.com/science/article/B6WYX-511KPM6-1/2/da9e97bc01e112033f61510a724a05a8&lt;/url&gt;&lt;url&gt;http://psycnet.apa.org/journals/pas/22/3/471/&lt;/url&gt;&lt;/related-urls&gt;&lt;/urls&gt;&lt;electronic-resource-num&gt;DOI: 10.1037/a0019227&lt;/electronic-resource-num&gt;&lt;/record&gt;&lt;/Cite&gt;&lt;/EndNote&gt;</w:instrText>
      </w:r>
      <w:r w:rsidR="00785AC5">
        <w:fldChar w:fldCharType="separate"/>
      </w:r>
      <w:r w:rsidR="00785AC5">
        <w:rPr>
          <w:noProof/>
        </w:rPr>
        <w:t>(Marsh et al., 2010)</w:t>
      </w:r>
      <w:r w:rsidR="00785AC5">
        <w:fldChar w:fldCharType="end"/>
      </w:r>
      <w:ins w:id="167" w:author="Matthias Ziegler" w:date="2018-07-20T15:49:00Z">
        <w:r w:rsidR="00785AC5">
          <w:t>:</w:t>
        </w:r>
      </w:ins>
      <w:ins w:id="168" w:author="Matthias Ziegler" w:date="2018-07-20T15:46:00Z">
        <w:r w:rsidR="00C27033">
          <w:t xml:space="preserve"> </w:t>
        </w:r>
      </w:ins>
      <w:del w:id="169" w:author="Matthias Ziegler" w:date="2018-07-20T15:46:00Z">
        <w:r w:rsidDel="00C27033">
          <w:delText>s</w:delText>
        </w:r>
        <w:r w:rsidDel="00C27033">
          <w:delText xml:space="preserve"> </w:delText>
        </w:r>
      </w:del>
      <w:del w:id="170" w:author="Matthias Ziegler" w:date="2018-07-20T15:47:00Z">
        <w:r w:rsidDel="00C27033">
          <w:delText xml:space="preserve">approximately with </w:delText>
        </w:r>
      </w:del>
      <w:commentRangeStart w:id="171"/>
      <w:r>
        <w:t>CFI = .87, RMSEA = .072, SRMR = .036</w:t>
      </w:r>
      <w:commentRangeEnd w:id="171"/>
      <w:r>
        <w:commentReference w:id="171"/>
      </w:r>
      <w:r>
        <w:t xml:space="preserve">. As you can see in </w:t>
      </w:r>
      <w:r>
        <w:rPr>
          <w:i/>
        </w:rPr>
        <w:t>Table 4</w:t>
      </w:r>
      <w:r>
        <w:t xml:space="preserve"> nearly all facets load</w:t>
      </w:r>
      <w:ins w:id="172" w:author="Matthias Ziegler" w:date="2018-07-20T15:49:00Z">
        <w:r w:rsidR="00785AC5">
          <w:t>ed</w:t>
        </w:r>
      </w:ins>
      <w:r>
        <w:t xml:space="preserve"> signific</w:t>
      </w:r>
      <w:r>
        <w:t xml:space="preserve">antly on their intended domain. Some cross loadings </w:t>
      </w:r>
      <w:del w:id="173" w:author="Matthias Ziegler" w:date="2018-07-20T15:49:00Z">
        <w:r w:rsidDel="00785AC5">
          <w:delText xml:space="preserve">can be found </w:delText>
        </w:r>
      </w:del>
      <w:ins w:id="174" w:author="Matthias Ziegler" w:date="2018-07-20T15:49:00Z">
        <w:r w:rsidR="00785AC5">
          <w:t xml:space="preserve">emerged </w:t>
        </w:r>
      </w:ins>
      <w:r>
        <w:t xml:space="preserve">as </w:t>
      </w:r>
      <w:ins w:id="175" w:author="Matthias Ziegler" w:date="2018-07-20T15:49:00Z">
        <w:r w:rsidR="00785AC5">
          <w:t xml:space="preserve">is typical </w:t>
        </w:r>
      </w:ins>
      <w:del w:id="176" w:author="Matthias Ziegler" w:date="2018-07-20T15:49:00Z">
        <w:r w:rsidDel="00785AC5">
          <w:delText xml:space="preserve">they are plausible with </w:delText>
        </w:r>
      </w:del>
      <w:ins w:id="177" w:author="Matthias Ziegler" w:date="2018-07-20T15:49:00Z">
        <w:r w:rsidR="00785AC5">
          <w:t xml:space="preserve">for </w:t>
        </w:r>
      </w:ins>
      <w:r>
        <w:t xml:space="preserve">ESEM procedures. </w:t>
      </w:r>
      <w:del w:id="178" w:author="Matthias Ziegler" w:date="2018-07-20T15:49:00Z">
        <w:r w:rsidDel="00785AC5">
          <w:delText>However, in any case the number of cross loadings is high nor unconsistent with the facet content.</w:delText>
        </w:r>
      </w:del>
    </w:p>
    <w:p w:rsidR="00E50FA3" w:rsidRDefault="000F14E2">
      <w:pPr>
        <w:pStyle w:val="Textkrper"/>
      </w:pPr>
      <w:r>
        <w:t>&lt; Table 4 here caption=“ESEM factor scores”)&gt;</w:t>
      </w:r>
    </w:p>
    <w:p w:rsidR="00E50FA3" w:rsidRDefault="000F14E2">
      <w:pPr>
        <w:pStyle w:val="Heading3"/>
      </w:pPr>
      <w:bookmarkStart w:id="179" w:name="criterion-validity-evidence-1"/>
      <w:r>
        <w:t>Cr</w:t>
      </w:r>
      <w:r>
        <w:t>iterion validity evidence</w:t>
      </w:r>
      <w:bookmarkEnd w:id="179"/>
    </w:p>
    <w:p w:rsidR="00E50FA3" w:rsidRDefault="000F14E2">
      <w:pPr>
        <w:pStyle w:val="FirstParagraph"/>
      </w:pPr>
      <w:r>
        <w:t xml:space="preserve">Bivariate correlations of the facets with the external criteria are shown in </w:t>
      </w:r>
      <w:r>
        <w:rPr>
          <w:i/>
        </w:rPr>
        <w:t>table 5</w:t>
      </w:r>
      <w:r>
        <w:t xml:space="preserve">. The facets N2 (Confidence, r = 0.53) and E4 (Positive attitude, r = 0.49) show the highest correlations with </w:t>
      </w:r>
      <w:del w:id="180" w:author="Matthias Ziegler" w:date="2018-07-20T15:49:00Z">
        <w:r w:rsidDel="00785AC5">
          <w:delText xml:space="preserve">SWL </w:delText>
        </w:r>
      </w:del>
      <w:ins w:id="181" w:author="Matthias Ziegler" w:date="2018-07-20T15:49:00Z">
        <w:r w:rsidR="00785AC5">
          <w:t xml:space="preserve">life </w:t>
        </w:r>
        <w:commentRangeStart w:id="182"/>
        <w:r w:rsidR="00785AC5">
          <w:t>satisfaction</w:t>
        </w:r>
      </w:ins>
      <w:commentRangeEnd w:id="182"/>
      <w:ins w:id="183" w:author="Matthias Ziegler" w:date="2018-07-20T15:50:00Z">
        <w:r w:rsidR="00785AC5">
          <w:rPr>
            <w:rStyle w:val="Kommentarzeichen"/>
            <w:rFonts w:asciiTheme="minorHAnsi" w:hAnsiTheme="minorHAnsi"/>
          </w:rPr>
          <w:commentReference w:id="182"/>
        </w:r>
      </w:ins>
      <w:ins w:id="185" w:author="Matthias Ziegler" w:date="2018-07-20T15:49:00Z">
        <w:r w:rsidR="00785AC5">
          <w:t xml:space="preserve"> </w:t>
        </w:r>
      </w:ins>
      <w:r>
        <w:t>respectively. The SWL scale was</w:t>
      </w:r>
      <w:r>
        <w:t xml:space="preserve"> also correlated with facets such as N4 (Mental balance, r = 0.25) and N5 (Drive, r = 0.27) in the Neuroticism / Emotional stability realm. C5 (Goal orientation, r = 0.28) and C2 (Persistence, r = 0.27) in Conscientiousness. E1 (Sociability, r = 0.26) and </w:t>
      </w:r>
      <w:r>
        <w:t xml:space="preserve">E9 (Energy, r = 0.25) in the Extraversion domain. </w:t>
      </w:r>
      <w:proofErr w:type="gramStart"/>
      <w:r>
        <w:t>O9 (Intellect, r = 0.24) and O3 (Open-mindedness, r = 0.22) in Openness and A6 (Good faith, r = 0.25) in the Agreeableness domain.</w:t>
      </w:r>
      <w:proofErr w:type="gramEnd"/>
    </w:p>
    <w:p w:rsidR="00E50FA3" w:rsidRDefault="000F14E2">
      <w:pPr>
        <w:pStyle w:val="Textkrper"/>
      </w:pPr>
      <w:r>
        <w:t>Regarding the academic performance criteria (GPA, SAT and ACT), the Opennes</w:t>
      </w:r>
      <w:r>
        <w:t xml:space="preserve">s facets O4 (Interest in reading), O6 (Wish to analyze) and O9 (Intellect) yield the most consistent correlations. Interestingly, O4 correlates directly with the reading subtests of SAT (r = 0.25) and ACT (r = 0.2) and shows a negligible relationship with </w:t>
      </w:r>
      <w:r>
        <w:t xml:space="preserve">the math (r = 0.06 / 0.08) </w:t>
      </w:r>
      <w:commentRangeStart w:id="186"/>
      <w:r>
        <w:t>subscales</w:t>
      </w:r>
      <w:commentRangeEnd w:id="186"/>
      <w:r w:rsidR="00785AC5">
        <w:rPr>
          <w:rStyle w:val="Kommentarzeichen"/>
          <w:rFonts w:asciiTheme="minorHAnsi" w:hAnsiTheme="minorHAnsi"/>
        </w:rPr>
        <w:commentReference w:id="186"/>
      </w:r>
      <w:del w:id="187" w:author="Matthias Ziegler" w:date="2018-07-20T15:50:00Z">
        <w:r w:rsidDel="00785AC5">
          <w:delText>, providing evidences for discriminant validity (maybe this for the discussion)</w:delText>
        </w:r>
      </w:del>
      <w:r>
        <w:t>.</w:t>
      </w:r>
    </w:p>
    <w:p w:rsidR="00E50FA3" w:rsidRDefault="000F14E2">
      <w:pPr>
        <w:pStyle w:val="Textkrper"/>
      </w:pPr>
      <w:r>
        <w:t>Furthermore, the global GPA scale (assuming cc is for global) correlated with several Conscientiousness and Agreeableness facets. C9 (Produ</w:t>
      </w:r>
      <w:r>
        <w:t>ctivity, r = 0.4), C5 (Goal orientation, r = 0.38) and C4 (Task planning, r = 0.35) yield the higher correlations with overall GPA respectively in the Conscientiousness domain, and A1 (Appreciation, r = 0.32) in the Agreeableness domain.</w:t>
      </w:r>
    </w:p>
    <w:p w:rsidR="00E50FA3" w:rsidRDefault="000F14E2">
      <w:pPr>
        <w:pStyle w:val="Textkrper"/>
      </w:pPr>
      <w:r>
        <w:t>Concerning the beh</w:t>
      </w:r>
      <w:r>
        <w:t>avioral criteria controlled in this study, absence from class, the meaningful correlations unsurprisingly loaded within the facets at the Conscientiousness domain. Particularly the facets C4 (Task planning, r = -0.22 / -0.26), C7 (C6: Carefulness, r = -0.2</w:t>
      </w:r>
      <w:r>
        <w:t xml:space="preserve">1 / -0.21) and C9 (Productivity, r = -0.21 / -0.24) were the most robust </w:t>
      </w:r>
      <w:commentRangeStart w:id="188"/>
      <w:r>
        <w:t>indicators</w:t>
      </w:r>
      <w:commentRangeEnd w:id="188"/>
      <w:r w:rsidR="00785AC5">
        <w:rPr>
          <w:rStyle w:val="Kommentarzeichen"/>
          <w:rFonts w:asciiTheme="minorHAnsi" w:hAnsiTheme="minorHAnsi"/>
        </w:rPr>
        <w:commentReference w:id="188"/>
      </w:r>
      <w:r>
        <w:t xml:space="preserve"> of </w:t>
      </w:r>
      <w:proofErr w:type="gramStart"/>
      <w:r>
        <w:t>this criteria</w:t>
      </w:r>
      <w:proofErr w:type="gramEnd"/>
      <w:r>
        <w:t>.</w:t>
      </w:r>
    </w:p>
    <w:p w:rsidR="00E50FA3" w:rsidRDefault="000F14E2">
      <w:pPr>
        <w:pStyle w:val="Textkrper"/>
      </w:pPr>
      <w:r>
        <w:t>&lt; Table 5 here caption=“Criterion correlations” &gt;</w:t>
      </w:r>
    </w:p>
    <w:p w:rsidR="00E50FA3" w:rsidRDefault="000F14E2">
      <w:pPr>
        <w:pStyle w:val="Heading2"/>
      </w:pPr>
      <w:bookmarkStart w:id="189" w:name="study-2-german-sample"/>
      <w:r>
        <w:t>Study 2 – German Sample</w:t>
      </w:r>
      <w:bookmarkEnd w:id="189"/>
    </w:p>
    <w:p w:rsidR="00E50FA3" w:rsidRDefault="000F14E2">
      <w:pPr>
        <w:pStyle w:val="Heading3"/>
      </w:pPr>
      <w:bookmarkStart w:id="190" w:name="participants-1"/>
      <w:r>
        <w:t>Participants</w:t>
      </w:r>
      <w:bookmarkEnd w:id="190"/>
    </w:p>
    <w:p w:rsidR="00E50FA3" w:rsidRDefault="000F14E2">
      <w:pPr>
        <w:pStyle w:val="FirstParagraph"/>
      </w:pPr>
      <w:r>
        <w:t xml:space="preserve">The representative sample consisted of 387 German speakers (49.10% </w:t>
      </w:r>
      <w:r>
        <w:t xml:space="preserve">male) with a mean age of 45.60 years (SD = 17.50). (How was the data </w:t>
      </w:r>
      <w:commentRangeStart w:id="191"/>
      <w:r>
        <w:t>collected</w:t>
      </w:r>
      <w:commentRangeEnd w:id="191"/>
      <w:r w:rsidR="00785AC5">
        <w:rPr>
          <w:rStyle w:val="Kommentarzeichen"/>
          <w:rFonts w:asciiTheme="minorHAnsi" w:hAnsiTheme="minorHAnsi"/>
        </w:rPr>
        <w:commentReference w:id="191"/>
      </w:r>
      <w:r>
        <w:t>?)</w:t>
      </w:r>
    </w:p>
    <w:p w:rsidR="00E50FA3" w:rsidRDefault="000F14E2">
      <w:pPr>
        <w:pStyle w:val="Heading3"/>
      </w:pPr>
      <w:bookmarkStart w:id="192" w:name="measures"/>
      <w:r>
        <w:t>Measures</w:t>
      </w:r>
      <w:bookmarkEnd w:id="192"/>
    </w:p>
    <w:p w:rsidR="00E50FA3" w:rsidRDefault="000F14E2">
      <w:pPr>
        <w:pStyle w:val="FirstParagraph"/>
      </w:pPr>
      <w:r>
        <w:t xml:space="preserve">The five items per facet derived from Study 1 were translated and </w:t>
      </w:r>
      <w:proofErr w:type="gramStart"/>
      <w:r>
        <w:t>back-translated</w:t>
      </w:r>
      <w:proofErr w:type="gramEnd"/>
      <w:r>
        <w:t xml:space="preserve"> by bilingual experts, creating a German version of the measure used there. The trans</w:t>
      </w:r>
      <w:r>
        <w:t xml:space="preserve">lated items can be found </w:t>
      </w:r>
      <w:ins w:id="193" w:author="Matthias Ziegler" w:date="2018-07-20T15:52:00Z">
        <w:r w:rsidR="00785AC5">
          <w:t>i</w:t>
        </w:r>
      </w:ins>
      <w:del w:id="194" w:author="Matthias Ziegler" w:date="2018-07-20T15:52:00Z">
        <w:r w:rsidDel="00785AC5">
          <w:delText>o</w:delText>
        </w:r>
      </w:del>
      <w:r>
        <w:t>n appendix B.</w:t>
      </w:r>
    </w:p>
    <w:p w:rsidR="00E50FA3" w:rsidRDefault="000F14E2">
      <w:pPr>
        <w:pStyle w:val="Heading2"/>
      </w:pPr>
      <w:bookmarkStart w:id="195" w:name="procedure-1"/>
      <w:r>
        <w:t>Procedure</w:t>
      </w:r>
      <w:bookmarkEnd w:id="195"/>
    </w:p>
    <w:p w:rsidR="00E50FA3" w:rsidRDefault="000F14E2">
      <w:pPr>
        <w:pStyle w:val="Heading3"/>
      </w:pPr>
      <w:bookmarkStart w:id="196" w:name="step-1-examining-the-structure."/>
      <w:proofErr w:type="gramStart"/>
      <w:r>
        <w:t>Step 1 – Examining the structure.</w:t>
      </w:r>
      <w:bookmarkEnd w:id="196"/>
      <w:proofErr w:type="gramEnd"/>
    </w:p>
    <w:p w:rsidR="00E50FA3" w:rsidRDefault="000F14E2">
      <w:pPr>
        <w:pStyle w:val="FirstParagraph"/>
      </w:pPr>
      <w:r>
        <w:t xml:space="preserve">To check the facet structure Study 1 delivered, multiple confirmatory factor analyses were calculated via </w:t>
      </w:r>
      <w:proofErr w:type="spellStart"/>
      <w:r>
        <w:t>Mplus</w:t>
      </w:r>
      <w:proofErr w:type="spellEnd"/>
      <w:r>
        <w:t xml:space="preserve"> following an analogue procedure to Study 1. First, </w:t>
      </w:r>
      <w:r>
        <w:t xml:space="preserve">measurement models were estimated for all facets, using WLSMV as the estimator. </w:t>
      </w:r>
      <w:moveFromRangeStart w:id="197" w:author="Matthias Ziegler" w:date="2018-07-20T15:52:00Z" w:name="move393721277"/>
      <w:moveFrom w:id="198" w:author="Matthias Ziegler" w:date="2018-07-20T15:52:00Z">
        <w:r w:rsidDel="00785AC5">
          <w:t xml:space="preserve">Model fit was determined based on the guide lines mentioned above. </w:t>
        </w:r>
      </w:moveFrom>
      <w:moveFromRangeEnd w:id="197"/>
      <w:r>
        <w:t>In a final model, all five domain structural models were integrated using ESEM.</w:t>
      </w:r>
      <w:ins w:id="199" w:author="Matthias Ziegler" w:date="2018-07-20T15:52:00Z">
        <w:r w:rsidR="00785AC5" w:rsidRPr="00785AC5">
          <w:t xml:space="preserve"> </w:t>
        </w:r>
      </w:ins>
      <w:moveToRangeStart w:id="200" w:author="Matthias Ziegler" w:date="2018-07-20T15:52:00Z" w:name="move393721277"/>
      <w:moveTo w:id="201" w:author="Matthias Ziegler" w:date="2018-07-20T15:52:00Z">
        <w:r w:rsidR="00785AC5">
          <w:t xml:space="preserve">Model fit was determined based on the </w:t>
        </w:r>
        <w:proofErr w:type="gramStart"/>
        <w:r w:rsidR="00785AC5">
          <w:t>guide lines</w:t>
        </w:r>
        <w:proofErr w:type="gramEnd"/>
        <w:r w:rsidR="00785AC5">
          <w:t xml:space="preserve"> mentioned above.</w:t>
        </w:r>
      </w:moveTo>
      <w:moveToRangeEnd w:id="200"/>
    </w:p>
    <w:p w:rsidR="00E50FA3" w:rsidRDefault="000F14E2">
      <w:pPr>
        <w:pStyle w:val="Heading3"/>
      </w:pPr>
      <w:bookmarkStart w:id="202" w:name="step-2-testing-for-measurement-invarianc"/>
      <w:r>
        <w:t>Step 2 – Testing for measurem</w:t>
      </w:r>
      <w:r>
        <w:t>ent invariance.</w:t>
      </w:r>
      <w:bookmarkEnd w:id="202"/>
    </w:p>
    <w:p w:rsidR="00E50FA3" w:rsidRDefault="000F14E2">
      <w:pPr>
        <w:pStyle w:val="FirstParagraph"/>
      </w:pPr>
      <w:r>
        <w:t xml:space="preserve">In a next step, measurement invariance between German and US samples was examined. We followed the procedure suggested by Sass (2011) and tested </w:t>
      </w:r>
      <w:proofErr w:type="spellStart"/>
      <w:r>
        <w:t>configural</w:t>
      </w:r>
      <w:proofErr w:type="spellEnd"/>
      <w:r>
        <w:t>, factorial</w:t>
      </w:r>
      <w:ins w:id="203" w:author="Matthias Ziegler" w:date="2018-07-20T15:52:00Z">
        <w:r w:rsidR="00785AC5">
          <w:t>,</w:t>
        </w:r>
      </w:ins>
      <w:r>
        <w:t xml:space="preserve"> and strong factorial invariance. The cutoffs suggested by Chen (2007) wer</w:t>
      </w:r>
      <w:r>
        <w:t xml:space="preserve">e applied to compare model fits. According to this </w:t>
      </w:r>
      <w:proofErr w:type="spellStart"/>
      <w:r>
        <w:t>configural</w:t>
      </w:r>
      <w:proofErr w:type="spellEnd"/>
      <w:r>
        <w:t xml:space="preserve"> measurement invariance can be assumed when the same item is associated with the same factor in each domain, while the factor loadings can differ. If the factor loadings of each item would not di</w:t>
      </w:r>
      <w:r>
        <w:t xml:space="preserve">ffer between the samples, factorial measurement invariance can be assumed. Strong factorial measurement invariance can be assumed when on top of that the intercepts of each item are equal. The limit to factorial measurement invariance was set </w:t>
      </w:r>
      <w:proofErr w:type="gramStart"/>
      <w:r>
        <w:t>to  CFI</w:t>
      </w:r>
      <w:proofErr w:type="gramEnd"/>
      <w:r>
        <w:t xml:space="preserve"> &lt; .01</w:t>
      </w:r>
      <w:r>
        <w:t>,  RMSEA &lt; .015 and  SRMR &lt; .03, at which the limit to strong factorial measurement invariance was set to  CFI &lt; .01,  RMSEA &lt; .015,  SRMR &lt; .01 (Chen, 2007).</w:t>
      </w:r>
    </w:p>
    <w:p w:rsidR="00E50FA3" w:rsidRDefault="000F14E2">
      <w:pPr>
        <w:pStyle w:val="Heading2"/>
      </w:pPr>
      <w:bookmarkStart w:id="204" w:name="results-1"/>
      <w:r>
        <w:t>Results</w:t>
      </w:r>
      <w:bookmarkEnd w:id="204"/>
    </w:p>
    <w:p w:rsidR="00E50FA3" w:rsidRDefault="000F14E2">
      <w:pPr>
        <w:pStyle w:val="Heading3"/>
      </w:pPr>
      <w:bookmarkStart w:id="205" w:name="results-of-cfa"/>
      <w:r>
        <w:t>Results of CFA</w:t>
      </w:r>
      <w:bookmarkEnd w:id="205"/>
    </w:p>
    <w:p w:rsidR="00E50FA3" w:rsidRDefault="000F14E2">
      <w:pPr>
        <w:pStyle w:val="FirstParagraph"/>
      </w:pPr>
      <w:r>
        <w:t>The measurement models of the American sample were replicated for the redu</w:t>
      </w:r>
      <w:r>
        <w:t xml:space="preserve">ced number of items per facet. Model fits can also be seen in </w:t>
      </w:r>
      <w:r>
        <w:rPr>
          <w:i/>
        </w:rPr>
        <w:t>Table 3</w:t>
      </w:r>
      <w:r>
        <w:t>. The ESEM with all five domains show</w:t>
      </w:r>
      <w:ins w:id="206" w:author="Matthias Ziegler" w:date="2018-07-20T15:53:00Z">
        <w:r w:rsidR="00785AC5">
          <w:t>ed</w:t>
        </w:r>
      </w:ins>
      <w:r>
        <w:t xml:space="preserve"> an approximate fit to the data with CFI = .82, RMSEA = .078, SRMR = .044. </w:t>
      </w:r>
      <w:r>
        <w:rPr>
          <w:i/>
        </w:rPr>
        <w:t>Table 6</w:t>
      </w:r>
      <w:r>
        <w:t xml:space="preserve"> shows the ESEM factor loadings for the German sample. All facets lo</w:t>
      </w:r>
      <w:r>
        <w:t>ad</w:t>
      </w:r>
      <w:ins w:id="207" w:author="Matthias Ziegler" w:date="2018-07-20T15:53:00Z">
        <w:r w:rsidR="00785AC5">
          <w:t>ed</w:t>
        </w:r>
      </w:ins>
      <w:r>
        <w:t xml:space="preserve"> significantly on their intended domain</w:t>
      </w:r>
      <w:del w:id="208" w:author="Matthias Ziegler" w:date="2018-07-20T15:53:00Z">
        <w:r w:rsidDel="00785AC5">
          <w:delText xml:space="preserve"> but can have loadings on other domains as well</w:delText>
        </w:r>
      </w:del>
      <w:r>
        <w:t>.</w:t>
      </w:r>
    </w:p>
    <w:p w:rsidR="00E50FA3" w:rsidRDefault="000F14E2">
      <w:pPr>
        <w:pStyle w:val="Textkrper"/>
      </w:pPr>
      <w:r>
        <w:t>&lt;Table 6 here &gt;</w:t>
      </w:r>
    </w:p>
    <w:p w:rsidR="00E50FA3" w:rsidRDefault="000F14E2">
      <w:pPr>
        <w:pStyle w:val="Heading3"/>
      </w:pPr>
      <w:bookmarkStart w:id="209" w:name="results-of-mi"/>
      <w:r>
        <w:t>Results of MI</w:t>
      </w:r>
      <w:bookmarkEnd w:id="209"/>
    </w:p>
    <w:p w:rsidR="00E50FA3" w:rsidRDefault="000F14E2">
      <w:pPr>
        <w:pStyle w:val="FirstParagraph"/>
      </w:pPr>
      <w:r>
        <w:t xml:space="preserve">For analyzing </w:t>
      </w:r>
      <w:del w:id="210" w:author="Matthias Ziegler" w:date="2018-07-20T15:53:00Z">
        <w:r w:rsidDel="00785AC5">
          <w:delText xml:space="preserve">the </w:delText>
        </w:r>
      </w:del>
      <w:r>
        <w:t>measurement invariance the latest facet model structure (with additional facets) was taken. The results are shown in T</w:t>
      </w:r>
      <w:r>
        <w:t xml:space="preserve">able 7. </w:t>
      </w:r>
      <w:proofErr w:type="spellStart"/>
      <w:r>
        <w:t>Configural</w:t>
      </w:r>
      <w:proofErr w:type="spellEnd"/>
      <w:r>
        <w:t xml:space="preserve"> measurement invariance </w:t>
      </w:r>
      <w:del w:id="211" w:author="Matthias Ziegler" w:date="2018-07-20T15:53:00Z">
        <w:r w:rsidDel="00785AC5">
          <w:delText xml:space="preserve">is </w:delText>
        </w:r>
      </w:del>
      <w:ins w:id="212" w:author="Matthias Ziegler" w:date="2018-07-20T15:53:00Z">
        <w:r w:rsidR="00785AC5">
          <w:t xml:space="preserve">could be shown </w:t>
        </w:r>
      </w:ins>
      <w:del w:id="213" w:author="Matthias Ziegler" w:date="2018-07-20T15:53:00Z">
        <w:r w:rsidDel="00785AC5">
          <w:delText xml:space="preserve">assumed </w:delText>
        </w:r>
      </w:del>
      <w:r>
        <w:t xml:space="preserve">for the facets Appreciation of others, Superiority/Grandiosity, Need to be liked, </w:t>
      </w:r>
      <w:proofErr w:type="spellStart"/>
      <w:r>
        <w:t>Crybabiness</w:t>
      </w:r>
      <w:proofErr w:type="spellEnd"/>
      <w:r>
        <w:t xml:space="preserve">, Manipulation, Altruism (facets of Agreeableness), Perseverance, Task Planning, Goal-orientation/Achievement </w:t>
      </w:r>
      <w:r>
        <w:t xml:space="preserve">striving, Preferred Load, Procrastination (facets of Conscientiousness), Assertiveness, Sociability/Gregariousness, Activity (facets of Extraversion), Irritability, Self-serving Attention (facets of Neuroticism), Self-attributed </w:t>
      </w:r>
      <w:proofErr w:type="spellStart"/>
      <w:r>
        <w:t>Inginuity</w:t>
      </w:r>
      <w:proofErr w:type="spellEnd"/>
      <w:r>
        <w:t>, Openness to acti</w:t>
      </w:r>
      <w:r>
        <w:t xml:space="preserve">ons and activities, </w:t>
      </w:r>
      <w:proofErr w:type="spellStart"/>
      <w:r>
        <w:t>Openmindedness</w:t>
      </w:r>
      <w:proofErr w:type="spellEnd"/>
      <w:r>
        <w:t>/</w:t>
      </w:r>
      <w:proofErr w:type="spellStart"/>
      <w:r>
        <w:t>Judgement</w:t>
      </w:r>
      <w:proofErr w:type="spellEnd"/>
      <w:r>
        <w:t>, Love of Learning, Openness to feelings and Intellect (facets of Openness).</w:t>
      </w:r>
    </w:p>
    <w:p w:rsidR="00E50FA3" w:rsidRDefault="000F14E2">
      <w:pPr>
        <w:pStyle w:val="Textkrper"/>
      </w:pPr>
      <w:r>
        <w:t xml:space="preserve">Factorial measurement invariance </w:t>
      </w:r>
      <w:del w:id="214" w:author="Matthias Ziegler" w:date="2018-07-20T15:53:00Z">
        <w:r w:rsidDel="00785AC5">
          <w:delText xml:space="preserve">is assumed </w:delText>
        </w:r>
      </w:del>
      <w:ins w:id="215" w:author="Matthias Ziegler" w:date="2018-07-20T15:53:00Z">
        <w:r w:rsidR="00785AC5">
          <w:t xml:space="preserve">could be </w:t>
        </w:r>
      </w:ins>
      <w:ins w:id="216" w:author="Matthias Ziegler" w:date="2018-07-20T15:54:00Z">
        <w:r w:rsidR="00785AC5">
          <w:t xml:space="preserve">shown </w:t>
        </w:r>
      </w:ins>
      <w:r>
        <w:t>for the facets Meanness, Trust (facets of Agreeableness); Control of others, Lack of (Self-</w:t>
      </w:r>
      <w:r>
        <w:t xml:space="preserve">) Control, Deliberation/Caution, Lack of Tidiness/Order (facets of Conscientiousness); Sensation Seeking, Reclusiveness, Emotionality, Humor (facets of Extraversion); Depression, Anxiety, Self-assuredness, </w:t>
      </w:r>
      <w:proofErr w:type="spellStart"/>
      <w:r>
        <w:t>Lethargia</w:t>
      </w:r>
      <w:proofErr w:type="spellEnd"/>
      <w:r>
        <w:t>, Sentimentality (facets of Neuroticism);</w:t>
      </w:r>
      <w:r>
        <w:t xml:space="preserve"> Openness to reading, Openness to arts and Need for cognition (facets of Openness).</w:t>
      </w:r>
    </w:p>
    <w:p w:rsidR="00E50FA3" w:rsidRDefault="000F14E2">
      <w:pPr>
        <w:pStyle w:val="Textkrper"/>
      </w:pPr>
      <w:r>
        <w:t xml:space="preserve">The only facet with strong factorial measurement invariance </w:t>
      </w:r>
      <w:proofErr w:type="gramStart"/>
      <w:ins w:id="217" w:author="Matthias Ziegler" w:date="2018-07-20T15:54:00Z">
        <w:r w:rsidR="00785AC5">
          <w:t>wa</w:t>
        </w:r>
      </w:ins>
      <w:proofErr w:type="gramEnd"/>
      <w:del w:id="218" w:author="Matthias Ziegler" w:date="2018-07-20T15:54:00Z">
        <w:r w:rsidDel="00785AC5">
          <w:delText>i</w:delText>
        </w:r>
      </w:del>
      <w:r>
        <w:t xml:space="preserve">s Shyness, a facet of </w:t>
      </w:r>
      <w:commentRangeStart w:id="219"/>
      <w:r>
        <w:t>Extraversion</w:t>
      </w:r>
      <w:commentRangeEnd w:id="219"/>
      <w:r w:rsidR="00785AC5">
        <w:rPr>
          <w:rStyle w:val="Kommentarzeichen"/>
          <w:rFonts w:asciiTheme="minorHAnsi" w:hAnsiTheme="minorHAnsi"/>
        </w:rPr>
        <w:commentReference w:id="219"/>
      </w:r>
    </w:p>
    <w:p w:rsidR="00E50FA3" w:rsidRDefault="000F14E2">
      <w:pPr>
        <w:pStyle w:val="Textkrper"/>
      </w:pPr>
      <w:r>
        <w:t>&lt;Table 7 here&gt;</w:t>
      </w:r>
    </w:p>
    <w:p w:rsidR="00E50FA3" w:rsidRDefault="000F14E2">
      <w:pPr>
        <w:pStyle w:val="Heading1"/>
      </w:pPr>
      <w:bookmarkStart w:id="220" w:name="discussion"/>
      <w:r>
        <w:t>Discussion</w:t>
      </w:r>
      <w:bookmarkEnd w:id="220"/>
    </w:p>
    <w:p w:rsidR="00E50FA3" w:rsidRDefault="000F14E2">
      <w:pPr>
        <w:pStyle w:val="FirstParagraph"/>
      </w:pPr>
      <w:r>
        <w:t>We have presented an open access instrument for pe</w:t>
      </w:r>
      <w:r>
        <w:t>rsonality assessment within the Big Five framework, which showed evidences of factorial validity in two different cultures and maximized the space set of facets encompassed. Furthermore, evidences for external criteria validity were attained</w:t>
      </w:r>
    </w:p>
    <w:p w:rsidR="00E50FA3" w:rsidRDefault="000F14E2">
      <w:pPr>
        <w:pStyle w:val="Textkrper"/>
      </w:pPr>
      <w:r>
        <w:t>We cover all t</w:t>
      </w:r>
      <w:r>
        <w:t xml:space="preserve">he “core” facets proposed by </w:t>
      </w:r>
      <w:proofErr w:type="spellStart"/>
      <w:r>
        <w:t>soto</w:t>
      </w:r>
      <w:proofErr w:type="spellEnd"/>
      <w:r>
        <w:t xml:space="preserve"> and john. We also cover all the facets proposed by the most influential Big Five measures as seen in table 1. In addition we included even more facets.</w:t>
      </w:r>
    </w:p>
    <w:p w:rsidR="00E50FA3" w:rsidRDefault="000F14E2">
      <w:pPr>
        <w:pStyle w:val="Textkrper"/>
      </w:pPr>
      <w:r>
        <w:t>The evidences for reliability and structural validity are retained. Li</w:t>
      </w:r>
      <w:r>
        <w:t>ke most of the Big Five instruments, ours could not survive to the CFA independent cluster model. Even though ESEM has been used to provide structural validity evidence of personality measures recently. Here we show that the standards for a good ESEM model</w:t>
      </w:r>
      <w:r>
        <w:t xml:space="preserve"> are met. Furthermore the structural validity is robust between two different cultures.</w:t>
      </w:r>
    </w:p>
    <w:p w:rsidR="00E50FA3" w:rsidRDefault="000F14E2">
      <w:pPr>
        <w:pStyle w:val="Textkrper"/>
      </w:pPr>
      <w:r>
        <w:t xml:space="preserve">We have collected some criterion validity evidences. Like </w:t>
      </w:r>
      <w:proofErr w:type="spellStart"/>
      <w:r>
        <w:t>bla</w:t>
      </w:r>
      <w:proofErr w:type="spellEnd"/>
      <w:r>
        <w:t xml:space="preserve"> </w:t>
      </w:r>
      <w:proofErr w:type="spellStart"/>
      <w:r>
        <w:t>bla</w:t>
      </w:r>
      <w:proofErr w:type="spellEnd"/>
      <w:r>
        <w:t xml:space="preserve"> </w:t>
      </w:r>
      <w:proofErr w:type="spellStart"/>
      <w:r>
        <w:t>bla</w:t>
      </w:r>
      <w:proofErr w:type="spellEnd"/>
      <w:r>
        <w:t>. Nonetheless the multi - facetted nature of the instrument makes forthcoming evidences for criteri</w:t>
      </w:r>
      <w:r>
        <w:t>on and predictive validity promising.</w:t>
      </w:r>
    </w:p>
    <w:p w:rsidR="00E50FA3" w:rsidRDefault="000F14E2">
      <w:pPr>
        <w:pStyle w:val="Textkrper"/>
      </w:pPr>
      <w:r>
        <w:t>One limitation is the sample used. Students are not a representative population of society and results may not be generalized.</w:t>
      </w:r>
    </w:p>
    <w:p w:rsidR="00E50FA3" w:rsidRDefault="000F14E2">
      <w:pPr>
        <w:pStyle w:val="Textkrper"/>
        <w:rPr>
          <w:ins w:id="221" w:author="Matthias Ziegler" w:date="2018-07-20T15:54:00Z"/>
        </w:rPr>
      </w:pPr>
      <w:r>
        <w:t>Future directions are to provide a tool with the subset of items for public use. Gather com</w:t>
      </w:r>
      <w:r>
        <w:t>munity sample, from more cultures and test the extent of the universality of the instrument. And use the instrument to predict important life outcomes so the links between specific behaviors and facets become richer.</w:t>
      </w:r>
    </w:p>
    <w:p w:rsidR="00785AC5" w:rsidRDefault="00785AC5">
      <w:pPr>
        <w:pStyle w:val="Textkrper"/>
        <w:rPr>
          <w:ins w:id="222" w:author="Matthias Ziegler" w:date="2018-07-20T15:54:00Z"/>
        </w:rPr>
      </w:pPr>
      <w:ins w:id="223" w:author="Matthias Ziegler" w:date="2018-07-20T15:54:00Z">
        <w:r>
          <w:t xml:space="preserve">Address lacking MI: different age? </w:t>
        </w:r>
      </w:ins>
    </w:p>
    <w:p w:rsidR="00785AC5" w:rsidRDefault="00785AC5">
      <w:pPr>
        <w:pStyle w:val="Textkrper"/>
      </w:pPr>
      <w:ins w:id="224" w:author="Matthias Ziegler" w:date="2018-07-20T15:55:00Z">
        <w:r>
          <w:t>And, we need to circle back to the clinical issue</w:t>
        </w:r>
      </w:ins>
    </w:p>
    <w:p w:rsidR="00E50FA3" w:rsidRDefault="00E50FA3">
      <w:pPr>
        <w:pStyle w:val="Textkrper"/>
      </w:pPr>
    </w:p>
    <w:p w:rsidR="00E50FA3" w:rsidRDefault="00E50FA3">
      <w:pPr>
        <w:pStyle w:val="Textkrper"/>
      </w:pPr>
    </w:p>
    <w:p w:rsidR="00E50FA3" w:rsidRDefault="00E50FA3">
      <w:pPr>
        <w:pStyle w:val="Textkrper"/>
      </w:pPr>
    </w:p>
    <w:p w:rsidR="00E50FA3" w:rsidRDefault="00E50FA3">
      <w:pPr>
        <w:pStyle w:val="Textkrper"/>
      </w:pPr>
    </w:p>
    <w:p w:rsidR="00E50FA3" w:rsidRDefault="00E50FA3">
      <w:pPr>
        <w:pStyle w:val="Textkrper"/>
      </w:pPr>
    </w:p>
    <w:p w:rsidR="00E50FA3" w:rsidRDefault="00E50FA3">
      <w:pPr>
        <w:pStyle w:val="Textkrper"/>
      </w:pPr>
    </w:p>
    <w:p w:rsidR="00E50FA3" w:rsidRDefault="00E50FA3">
      <w:pPr>
        <w:pStyle w:val="Textkrper"/>
      </w:pPr>
    </w:p>
    <w:p w:rsidR="00E50FA3" w:rsidRDefault="00E50FA3">
      <w:pPr>
        <w:pStyle w:val="Textkrper"/>
      </w:pPr>
    </w:p>
    <w:p w:rsidR="00E50FA3" w:rsidRDefault="000F14E2">
      <w:pPr>
        <w:pStyle w:val="Heading1"/>
      </w:pPr>
      <w:bookmarkStart w:id="225" w:name="references"/>
      <w:r>
        <w:t>References</w:t>
      </w:r>
      <w:bookmarkEnd w:id="225"/>
    </w:p>
    <w:p w:rsidR="00E50FA3" w:rsidRDefault="000F14E2">
      <w:pPr>
        <w:pStyle w:val="FirstParagraph"/>
      </w:pPr>
      <w:proofErr w:type="spellStart"/>
      <w:r>
        <w:t>Allport</w:t>
      </w:r>
      <w:proofErr w:type="spellEnd"/>
      <w:r>
        <w:t>, G. W., &amp;</w:t>
      </w:r>
      <w:r>
        <w:t xml:space="preserve"> </w:t>
      </w:r>
      <w:proofErr w:type="spellStart"/>
      <w:r>
        <w:t>Odbert</w:t>
      </w:r>
      <w:proofErr w:type="spellEnd"/>
      <w:r>
        <w:t xml:space="preserve">, H. S. (1936). Trait-names: A psycho-lexical study. </w:t>
      </w:r>
      <w:proofErr w:type="gramStart"/>
      <w:r>
        <w:rPr>
          <w:i/>
        </w:rPr>
        <w:t>Psychological Monographs</w:t>
      </w:r>
      <w:r>
        <w:t xml:space="preserve">, </w:t>
      </w:r>
      <w:r>
        <w:rPr>
          <w:i/>
        </w:rPr>
        <w:t>47</w:t>
      </w:r>
      <w:r>
        <w:t xml:space="preserve">(1), </w:t>
      </w:r>
      <w:proofErr w:type="spellStart"/>
      <w:r>
        <w:t>i</w:t>
      </w:r>
      <w:proofErr w:type="spellEnd"/>
      <w:r>
        <w:t>–171.</w:t>
      </w:r>
      <w:proofErr w:type="gramEnd"/>
      <w:r>
        <w:t xml:space="preserve"> </w:t>
      </w:r>
      <w:proofErr w:type="gramStart"/>
      <w:r>
        <w:t>doi</w:t>
      </w:r>
      <w:proofErr w:type="gramEnd"/>
      <w:r>
        <w:t>:</w:t>
      </w:r>
      <w:hyperlink r:id="rId6">
        <w:r>
          <w:rPr>
            <w:rStyle w:val="InternetLink"/>
          </w:rPr>
          <w:t>10.1037/h0093360</w:t>
        </w:r>
      </w:hyperlink>
      <w:bookmarkStart w:id="226" w:name="ref-AllportOdbert1936"/>
      <w:bookmarkEnd w:id="226"/>
    </w:p>
    <w:p w:rsidR="00E50FA3" w:rsidRDefault="000F14E2">
      <w:pPr>
        <w:pStyle w:val="Textkrper"/>
      </w:pPr>
      <w:proofErr w:type="gramStart"/>
      <w:r>
        <w:t>American Psychiatric Association.</w:t>
      </w:r>
      <w:proofErr w:type="gramEnd"/>
      <w:r>
        <w:t xml:space="preserve"> (2013)</w:t>
      </w:r>
      <w:proofErr w:type="gramStart"/>
      <w:r>
        <w:t xml:space="preserve">. </w:t>
      </w:r>
      <w:r>
        <w:rPr>
          <w:i/>
        </w:rPr>
        <w:t>Diagnostic and statistical manual of ment</w:t>
      </w:r>
      <w:r>
        <w:rPr>
          <w:i/>
        </w:rPr>
        <w:t>al disorders (5th ed.)</w:t>
      </w:r>
      <w:r>
        <w:t>.</w:t>
      </w:r>
      <w:bookmarkStart w:id="227" w:name="ref-APA2013"/>
      <w:bookmarkEnd w:id="227"/>
      <w:proofErr w:type="gramEnd"/>
    </w:p>
    <w:p w:rsidR="00E50FA3" w:rsidRDefault="000F14E2">
      <w:pPr>
        <w:pStyle w:val="Textkrper"/>
      </w:pPr>
      <w:proofErr w:type="spellStart"/>
      <w:proofErr w:type="gramStart"/>
      <w:r>
        <w:t>Asparouhov</w:t>
      </w:r>
      <w:proofErr w:type="spellEnd"/>
      <w:r>
        <w:t xml:space="preserve">, T., &amp; </w:t>
      </w:r>
      <w:proofErr w:type="spellStart"/>
      <w:r>
        <w:t>Muthén</w:t>
      </w:r>
      <w:proofErr w:type="spellEnd"/>
      <w:r>
        <w:t>, B. (2009).</w:t>
      </w:r>
      <w:proofErr w:type="gramEnd"/>
      <w:r>
        <w:t xml:space="preserve"> </w:t>
      </w:r>
      <w:proofErr w:type="gramStart"/>
      <w:r>
        <w:rPr>
          <w:i/>
        </w:rPr>
        <w:t>Exploratory structural equation modeling</w:t>
      </w:r>
      <w:r>
        <w:t xml:space="preserve"> (Vol. 16, pp. 397–438).</w:t>
      </w:r>
      <w:proofErr w:type="gramEnd"/>
      <w:r>
        <w:t xml:space="preserve"> </w:t>
      </w:r>
      <w:proofErr w:type="gramStart"/>
      <w:r>
        <w:t>doi</w:t>
      </w:r>
      <w:proofErr w:type="gramEnd"/>
      <w:r>
        <w:t>:</w:t>
      </w:r>
      <w:hyperlink r:id="rId7">
        <w:r>
          <w:rPr>
            <w:rStyle w:val="InternetLink"/>
          </w:rPr>
          <w:t>10.1080/10705510903008204</w:t>
        </w:r>
      </w:hyperlink>
      <w:bookmarkStart w:id="228" w:name="ref-AsparouhovMuthen2009"/>
      <w:bookmarkEnd w:id="228"/>
    </w:p>
    <w:p w:rsidR="00E50FA3" w:rsidRDefault="000F14E2">
      <w:pPr>
        <w:pStyle w:val="Textkrper"/>
      </w:pPr>
      <w:proofErr w:type="spellStart"/>
      <w:r>
        <w:t>Bagby</w:t>
      </w:r>
      <w:proofErr w:type="spellEnd"/>
      <w:r>
        <w:t xml:space="preserve">, R. M., Taylor, G. J., &amp; Parker, </w:t>
      </w:r>
      <w:r>
        <w:t xml:space="preserve">J. D. (1994). </w:t>
      </w:r>
      <w:proofErr w:type="gramStart"/>
      <w:r>
        <w:t>The twenty-item Toronto Alexithymia scale-II.</w:t>
      </w:r>
      <w:proofErr w:type="gramEnd"/>
      <w:r>
        <w:t xml:space="preserve"> </w:t>
      </w:r>
      <w:proofErr w:type="gramStart"/>
      <w:r>
        <w:t>Convergent, discriminant, and concurrent validity.</w:t>
      </w:r>
      <w:proofErr w:type="gramEnd"/>
      <w:r>
        <w:t xml:space="preserve"> </w:t>
      </w:r>
      <w:r>
        <w:rPr>
          <w:i/>
        </w:rPr>
        <w:t>Journal of Psychosomatic Research</w:t>
      </w:r>
      <w:r>
        <w:t xml:space="preserve">, </w:t>
      </w:r>
      <w:r>
        <w:rPr>
          <w:i/>
        </w:rPr>
        <w:t>38</w:t>
      </w:r>
      <w:r>
        <w:t xml:space="preserve">(1), 33–40. </w:t>
      </w:r>
      <w:proofErr w:type="gramStart"/>
      <w:r>
        <w:t>doi</w:t>
      </w:r>
      <w:proofErr w:type="gramEnd"/>
      <w:r>
        <w:t>:</w:t>
      </w:r>
      <w:hyperlink r:id="rId8">
        <w:r>
          <w:rPr>
            <w:rStyle w:val="InternetLink"/>
          </w:rPr>
          <w:t>10.1016/0022-3999(94)90006-X</w:t>
        </w:r>
      </w:hyperlink>
      <w:bookmarkStart w:id="229" w:name="ref-Bagby1994"/>
      <w:bookmarkEnd w:id="229"/>
    </w:p>
    <w:p w:rsidR="00E50FA3" w:rsidRDefault="000F14E2">
      <w:pPr>
        <w:pStyle w:val="Textkrper"/>
      </w:pPr>
      <w:proofErr w:type="spellStart"/>
      <w:r>
        <w:t>Bagby</w:t>
      </w:r>
      <w:proofErr w:type="spellEnd"/>
      <w:r>
        <w:t xml:space="preserve">, R. M., &amp; </w:t>
      </w:r>
      <w:proofErr w:type="spellStart"/>
      <w:r>
        <w:t>Widiger</w:t>
      </w:r>
      <w:proofErr w:type="spellEnd"/>
      <w:r>
        <w:t xml:space="preserve">, T. A. (2018). 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 xml:space="preserve">(1), 1–9. </w:t>
      </w:r>
      <w:proofErr w:type="gramStart"/>
      <w:r>
        <w:t>doi</w:t>
      </w:r>
      <w:proofErr w:type="gramEnd"/>
      <w:r>
        <w:t>:</w:t>
      </w:r>
      <w:hyperlink r:id="rId9">
        <w:r>
          <w:rPr>
            <w:rStyle w:val="InternetLink"/>
          </w:rPr>
          <w:t>10.1037/pas0000523</w:t>
        </w:r>
      </w:hyperlink>
      <w:bookmarkStart w:id="230" w:name="ref-Bagby2018"/>
      <w:bookmarkEnd w:id="230"/>
    </w:p>
    <w:p w:rsidR="00E50FA3" w:rsidRDefault="000F14E2">
      <w:pPr>
        <w:pStyle w:val="Textkrper"/>
      </w:pPr>
      <w:r>
        <w:t xml:space="preserve">Beauducel, A., &amp; </w:t>
      </w:r>
      <w:proofErr w:type="spellStart"/>
      <w:r>
        <w:t>Wittmann</w:t>
      </w:r>
      <w:proofErr w:type="spellEnd"/>
      <w:r>
        <w:t xml:space="preserve">, W. (2005). Simulation study on fit indices in confirmatory factor analyses based on data with slightly distorted simple structure. </w:t>
      </w:r>
      <w:r>
        <w:rPr>
          <w:i/>
        </w:rPr>
        <w:t>Structural Equation Modeling</w:t>
      </w:r>
      <w:r>
        <w:t xml:space="preserve">, </w:t>
      </w:r>
      <w:r>
        <w:rPr>
          <w:i/>
        </w:rPr>
        <w:t>12</w:t>
      </w:r>
      <w:r>
        <w:t xml:space="preserve">, 41–75. </w:t>
      </w:r>
      <w:proofErr w:type="gramStart"/>
      <w:r>
        <w:t>doi</w:t>
      </w:r>
      <w:proofErr w:type="gramEnd"/>
      <w:r>
        <w:t>:</w:t>
      </w:r>
      <w:hyperlink r:id="rId10">
        <w:r>
          <w:rPr>
            <w:rStyle w:val="InternetLink"/>
          </w:rPr>
          <w:t>10.1207/s15328007sem1201</w:t>
        </w:r>
      </w:hyperlink>
      <w:bookmarkStart w:id="231" w:name="ref-Beauducel2005"/>
      <w:bookmarkEnd w:id="231"/>
    </w:p>
    <w:p w:rsidR="00E50FA3" w:rsidRDefault="000F14E2">
      <w:pPr>
        <w:pStyle w:val="Textkrper"/>
      </w:pPr>
      <w:proofErr w:type="spellStart"/>
      <w:proofErr w:type="gramStart"/>
      <w:r>
        <w:t>Borgatta</w:t>
      </w:r>
      <w:proofErr w:type="spellEnd"/>
      <w:r>
        <w:t>, E. (1964).</w:t>
      </w:r>
      <w:proofErr w:type="gramEnd"/>
      <w:r>
        <w:t xml:space="preserve"> </w:t>
      </w:r>
      <w:proofErr w:type="gramStart"/>
      <w:r>
        <w:t>The structure of personality characteristics.</w:t>
      </w:r>
      <w:proofErr w:type="gramEnd"/>
      <w:r>
        <w:t xml:space="preserve"> </w:t>
      </w:r>
      <w:r>
        <w:rPr>
          <w:i/>
        </w:rPr>
        <w:t>Behavioral Science</w:t>
      </w:r>
      <w:r>
        <w:t xml:space="preserve">, </w:t>
      </w:r>
      <w:r>
        <w:rPr>
          <w:i/>
        </w:rPr>
        <w:t>9</w:t>
      </w:r>
      <w:r>
        <w:t xml:space="preserve">(1), 8–17. </w:t>
      </w:r>
      <w:proofErr w:type="gramStart"/>
      <w:r>
        <w:t>doi</w:t>
      </w:r>
      <w:proofErr w:type="gramEnd"/>
      <w:r>
        <w:t>:</w:t>
      </w:r>
      <w:hyperlink r:id="rId11">
        <w:r>
          <w:rPr>
            <w:rStyle w:val="InternetLink"/>
          </w:rPr>
          <w:t>10.1007/BF013581</w:t>
        </w:r>
        <w:r>
          <w:rPr>
            <w:rStyle w:val="InternetLink"/>
          </w:rPr>
          <w:t>90</w:t>
        </w:r>
      </w:hyperlink>
      <w:bookmarkStart w:id="232" w:name="ref-Borgatta1964"/>
      <w:bookmarkEnd w:id="232"/>
    </w:p>
    <w:p w:rsidR="00E50FA3" w:rsidRDefault="000F14E2">
      <w:pPr>
        <w:pStyle w:val="Textkrper"/>
      </w:pPr>
      <w:proofErr w:type="gramStart"/>
      <w:r>
        <w:t>Brick, C., &amp; Lewis, G. J. (2014).</w:t>
      </w:r>
      <w:proofErr w:type="gramEnd"/>
      <w:r>
        <w:t xml:space="preserve"> Unearthing the “Green” Personality: Core Traits Predict Environmentally Friendly Behavior. </w:t>
      </w:r>
      <w:r>
        <w:rPr>
          <w:i/>
        </w:rPr>
        <w:t>Environment and Behavior</w:t>
      </w:r>
      <w:r>
        <w:t xml:space="preserve">, </w:t>
      </w:r>
      <w:r>
        <w:rPr>
          <w:i/>
        </w:rPr>
        <w:t>48</w:t>
      </w:r>
      <w:r>
        <w:t xml:space="preserve">(5), 635–658. </w:t>
      </w:r>
      <w:proofErr w:type="gramStart"/>
      <w:r>
        <w:t>doi</w:t>
      </w:r>
      <w:proofErr w:type="gramEnd"/>
      <w:r>
        <w:t>:</w:t>
      </w:r>
      <w:hyperlink r:id="rId12">
        <w:r>
          <w:rPr>
            <w:rStyle w:val="InternetLink"/>
          </w:rPr>
          <w:t>10.1177/00139165145546</w:t>
        </w:r>
        <w:r>
          <w:rPr>
            <w:rStyle w:val="InternetLink"/>
          </w:rPr>
          <w:t>95</w:t>
        </w:r>
      </w:hyperlink>
      <w:bookmarkStart w:id="233" w:name="ref-Brick2014"/>
      <w:bookmarkEnd w:id="233"/>
    </w:p>
    <w:p w:rsidR="00E50FA3" w:rsidRDefault="000F14E2">
      <w:pPr>
        <w:pStyle w:val="Textkrper"/>
      </w:pPr>
      <w:proofErr w:type="spellStart"/>
      <w:r>
        <w:t>Cattell</w:t>
      </w:r>
      <w:proofErr w:type="spellEnd"/>
      <w:r>
        <w:t xml:space="preserve">, R. B. (1956). Second-order personality factors in the questionnaire realm. </w:t>
      </w:r>
      <w:r>
        <w:rPr>
          <w:i/>
        </w:rPr>
        <w:t>Journal of Consulting Psychology</w:t>
      </w:r>
      <w:r>
        <w:t xml:space="preserve">, </w:t>
      </w:r>
      <w:r>
        <w:rPr>
          <w:i/>
        </w:rPr>
        <w:t>20</w:t>
      </w:r>
      <w:r>
        <w:t xml:space="preserve">(6), 411–418. </w:t>
      </w:r>
      <w:proofErr w:type="gramStart"/>
      <w:r>
        <w:t>doi</w:t>
      </w:r>
      <w:proofErr w:type="gramEnd"/>
      <w:r>
        <w:t>:</w:t>
      </w:r>
      <w:hyperlink r:id="rId13">
        <w:r>
          <w:rPr>
            <w:rStyle w:val="InternetLink"/>
          </w:rPr>
          <w:t>10.1037/h0047239</w:t>
        </w:r>
      </w:hyperlink>
      <w:bookmarkStart w:id="234" w:name="ref-Cattell1956"/>
      <w:bookmarkEnd w:id="234"/>
    </w:p>
    <w:p w:rsidR="00E50FA3" w:rsidRDefault="000F14E2">
      <w:pPr>
        <w:pStyle w:val="Textkrper"/>
      </w:pPr>
      <w:proofErr w:type="gramStart"/>
      <w:r>
        <w:t>Chen, F. F. (2007).</w:t>
      </w:r>
      <w:proofErr w:type="gramEnd"/>
      <w:r>
        <w:t xml:space="preserve"> </w:t>
      </w:r>
      <w:proofErr w:type="gramStart"/>
      <w:r>
        <w:t>Sensitivity of goodness of</w:t>
      </w:r>
      <w:r>
        <w:t xml:space="preserve"> fit indexes to lack of measurement invariance.</w:t>
      </w:r>
      <w:proofErr w:type="gramEnd"/>
      <w:r>
        <w:t xml:space="preserve"> </w:t>
      </w:r>
      <w:r>
        <w:rPr>
          <w:i/>
        </w:rPr>
        <w:t>Structural Equation Modeling</w:t>
      </w:r>
      <w:r>
        <w:t xml:space="preserve">, </w:t>
      </w:r>
      <w:r>
        <w:rPr>
          <w:i/>
        </w:rPr>
        <w:t>14</w:t>
      </w:r>
      <w:r>
        <w:t xml:space="preserve">(3), 464–504. </w:t>
      </w:r>
      <w:proofErr w:type="gramStart"/>
      <w:r>
        <w:t>doi</w:t>
      </w:r>
      <w:proofErr w:type="gramEnd"/>
      <w:r>
        <w:t>:</w:t>
      </w:r>
      <w:hyperlink r:id="rId14">
        <w:r>
          <w:rPr>
            <w:rStyle w:val="InternetLink"/>
          </w:rPr>
          <w:t>10.1080/10705510701301834</w:t>
        </w:r>
      </w:hyperlink>
      <w:bookmarkStart w:id="235" w:name="ref-Chen2007"/>
      <w:bookmarkEnd w:id="235"/>
    </w:p>
    <w:p w:rsidR="00E50FA3" w:rsidRDefault="000F14E2">
      <w:pPr>
        <w:pStyle w:val="Textkrper"/>
      </w:pPr>
      <w:r>
        <w:t xml:space="preserve">Clark, L. A. (2005). </w:t>
      </w:r>
      <w:proofErr w:type="gramStart"/>
      <w:r>
        <w:t>Temperament as a unifying basis for personality an</w:t>
      </w:r>
      <w:r>
        <w:t>d psychopathology.</w:t>
      </w:r>
      <w:proofErr w:type="gramEnd"/>
      <w:r>
        <w:t xml:space="preserve"> </w:t>
      </w:r>
      <w:r>
        <w:rPr>
          <w:i/>
        </w:rPr>
        <w:t>Journal of Abnormal Psychology</w:t>
      </w:r>
      <w:r>
        <w:t xml:space="preserve">, </w:t>
      </w:r>
      <w:r>
        <w:rPr>
          <w:i/>
        </w:rPr>
        <w:t>114</w:t>
      </w:r>
      <w:r>
        <w:t xml:space="preserve">(4), 505–521. </w:t>
      </w:r>
      <w:proofErr w:type="gramStart"/>
      <w:r>
        <w:t>doi</w:t>
      </w:r>
      <w:proofErr w:type="gramEnd"/>
      <w:r>
        <w:t>:</w:t>
      </w:r>
      <w:hyperlink r:id="rId15">
        <w:r>
          <w:rPr>
            <w:rStyle w:val="InternetLink"/>
          </w:rPr>
          <w:t>10.1037/0021-843X.114.4.505</w:t>
        </w:r>
      </w:hyperlink>
      <w:bookmarkStart w:id="236" w:name="ref-Clark2005"/>
      <w:bookmarkEnd w:id="236"/>
    </w:p>
    <w:p w:rsidR="00E50FA3" w:rsidRDefault="000F14E2">
      <w:pPr>
        <w:pStyle w:val="Textkrper"/>
      </w:pPr>
      <w:proofErr w:type="gramStart"/>
      <w:r>
        <w:t>Costa, P. T., &amp; McCrae, R. R. (1995).</w:t>
      </w:r>
      <w:proofErr w:type="gramEnd"/>
      <w:r>
        <w:t xml:space="preserve"> Domains and facets: hierarchical personality assessment</w:t>
      </w:r>
      <w:r>
        <w:t xml:space="preserve"> using the revised NEO personality inventory. </w:t>
      </w:r>
      <w:r>
        <w:rPr>
          <w:i/>
        </w:rPr>
        <w:t>Journal of Personality Assessment</w:t>
      </w:r>
      <w:r>
        <w:t xml:space="preserve">, </w:t>
      </w:r>
      <w:r>
        <w:rPr>
          <w:i/>
        </w:rPr>
        <w:t>64</w:t>
      </w:r>
      <w:r>
        <w:t xml:space="preserve">(1), 21–50. </w:t>
      </w:r>
      <w:proofErr w:type="gramStart"/>
      <w:r>
        <w:t>doi</w:t>
      </w:r>
      <w:proofErr w:type="gramEnd"/>
      <w:r>
        <w:t>:</w:t>
      </w:r>
      <w:hyperlink r:id="rId16">
        <w:r>
          <w:rPr>
            <w:rStyle w:val="InternetLink"/>
          </w:rPr>
          <w:t>10.1207/s15327752jpa6401_2</w:t>
        </w:r>
      </w:hyperlink>
      <w:bookmarkStart w:id="237" w:name="ref-Costa1995"/>
      <w:bookmarkEnd w:id="237"/>
    </w:p>
    <w:p w:rsidR="00E50FA3" w:rsidRDefault="000F14E2">
      <w:pPr>
        <w:pStyle w:val="Textkrper"/>
      </w:pPr>
      <w:r>
        <w:t xml:space="preserve">Costa Jr., P. T., &amp; </w:t>
      </w:r>
      <w:proofErr w:type="spellStart"/>
      <w:r>
        <w:t>Widiger</w:t>
      </w:r>
      <w:proofErr w:type="spellEnd"/>
      <w:r>
        <w:t xml:space="preserve">, T. A. (1994). </w:t>
      </w:r>
      <w:proofErr w:type="gramStart"/>
      <w:r>
        <w:t>A description of the DSM-</w:t>
      </w:r>
      <w:r>
        <w:t>III-R and DSM-IV personality disorders with the five-factor model of personality.</w:t>
      </w:r>
      <w:proofErr w:type="gramEnd"/>
      <w:r>
        <w:t xml:space="preserve"> </w:t>
      </w:r>
      <w:r>
        <w:rPr>
          <w:i/>
        </w:rPr>
        <w:t>Personality Disorders and the Five-Factor Model of Personality</w:t>
      </w:r>
      <w:proofErr w:type="gramStart"/>
      <w:r>
        <w:rPr>
          <w:i/>
        </w:rPr>
        <w:t>.</w:t>
      </w:r>
      <w:r>
        <w:t>,</w:t>
      </w:r>
      <w:proofErr w:type="gramEnd"/>
      <w:r>
        <w:t xml:space="preserve"> (January), 41–56. </w:t>
      </w:r>
      <w:proofErr w:type="gramStart"/>
      <w:r>
        <w:t>doi</w:t>
      </w:r>
      <w:proofErr w:type="gramEnd"/>
      <w:r>
        <w:t>:</w:t>
      </w:r>
      <w:hyperlink r:id="rId17">
        <w:r>
          <w:rPr>
            <w:rStyle w:val="InternetLink"/>
          </w:rPr>
          <w:t>10.1037/10140-003</w:t>
        </w:r>
      </w:hyperlink>
      <w:bookmarkStart w:id="238" w:name="ref-Widiger1994"/>
      <w:bookmarkEnd w:id="238"/>
    </w:p>
    <w:p w:rsidR="00E50FA3" w:rsidRDefault="000F14E2">
      <w:pPr>
        <w:pStyle w:val="Textkrper"/>
      </w:pPr>
      <w:proofErr w:type="spellStart"/>
      <w:r>
        <w:t>Diener</w:t>
      </w:r>
      <w:proofErr w:type="spellEnd"/>
      <w:r>
        <w:t>, E., Emmo</w:t>
      </w:r>
      <w:r>
        <w:t xml:space="preserve">ns, R. A., Larsen, R. J., &amp; Griffin, S. (1985). </w:t>
      </w:r>
      <w:proofErr w:type="gramStart"/>
      <w:r>
        <w:t>The Satisfaction With Life Scale.</w:t>
      </w:r>
      <w:proofErr w:type="gramEnd"/>
      <w:r>
        <w:t xml:space="preserve"> </w:t>
      </w:r>
      <w:r>
        <w:rPr>
          <w:i/>
        </w:rPr>
        <w:t>Journal of Personality</w:t>
      </w:r>
      <w:r>
        <w:t xml:space="preserve">, </w:t>
      </w:r>
      <w:r>
        <w:rPr>
          <w:i/>
        </w:rPr>
        <w:t>49</w:t>
      </w:r>
      <w:r>
        <w:t xml:space="preserve">(1), 71–75. </w:t>
      </w:r>
      <w:proofErr w:type="gramStart"/>
      <w:r>
        <w:t>doi</w:t>
      </w:r>
      <w:proofErr w:type="gramEnd"/>
      <w:r>
        <w:t>:</w:t>
      </w:r>
      <w:hyperlink r:id="rId18">
        <w:r>
          <w:rPr>
            <w:rStyle w:val="InternetLink"/>
          </w:rPr>
          <w:t>10.1207/s15327752jpa4901</w:t>
        </w:r>
      </w:hyperlink>
      <w:bookmarkStart w:id="239" w:name="ref-Diener1985"/>
      <w:bookmarkEnd w:id="239"/>
    </w:p>
    <w:p w:rsidR="00E50FA3" w:rsidRDefault="000F14E2">
      <w:pPr>
        <w:pStyle w:val="Textkrper"/>
      </w:pPr>
      <w:proofErr w:type="spellStart"/>
      <w:r>
        <w:t>Digman</w:t>
      </w:r>
      <w:proofErr w:type="spellEnd"/>
      <w:r>
        <w:t>, J. M. (1990). Personality Structure: Em</w:t>
      </w:r>
      <w:r>
        <w:t xml:space="preserve">ergence of the Five-Factor Model. </w:t>
      </w:r>
      <w:r>
        <w:rPr>
          <w:i/>
        </w:rPr>
        <w:t>Annual Review of Psychology</w:t>
      </w:r>
      <w:r>
        <w:t xml:space="preserve">, </w:t>
      </w:r>
      <w:r>
        <w:rPr>
          <w:i/>
        </w:rPr>
        <w:t>41</w:t>
      </w:r>
      <w:r>
        <w:t xml:space="preserve">(1), 417–440. </w:t>
      </w:r>
      <w:proofErr w:type="gramStart"/>
      <w:r>
        <w:t>doi</w:t>
      </w:r>
      <w:proofErr w:type="gramEnd"/>
      <w:r>
        <w:t>:</w:t>
      </w:r>
      <w:hyperlink r:id="rId19">
        <w:r>
          <w:rPr>
            <w:rStyle w:val="InternetLink"/>
          </w:rPr>
          <w:t>10.1146/annurev.ps.41.020190.002221</w:t>
        </w:r>
      </w:hyperlink>
      <w:bookmarkStart w:id="240" w:name="ref-Digman1990"/>
      <w:bookmarkEnd w:id="240"/>
    </w:p>
    <w:p w:rsidR="00E50FA3" w:rsidRDefault="000F14E2">
      <w:pPr>
        <w:pStyle w:val="Textkrper"/>
      </w:pPr>
      <w:r>
        <w:t xml:space="preserve">Fiske, D. W. (1949). </w:t>
      </w:r>
      <w:proofErr w:type="gramStart"/>
      <w:r>
        <w:t>Consistency of the factorial structures of pe</w:t>
      </w:r>
      <w:r>
        <w:t>rsonality ratings from different sources.</w:t>
      </w:r>
      <w:proofErr w:type="gramEnd"/>
      <w:r>
        <w:t xml:space="preserve"> </w:t>
      </w:r>
      <w:r>
        <w:rPr>
          <w:i/>
        </w:rPr>
        <w:t>Journal of Abnormal and Social Psychology</w:t>
      </w:r>
      <w:r>
        <w:t xml:space="preserve">, </w:t>
      </w:r>
      <w:r>
        <w:rPr>
          <w:i/>
        </w:rPr>
        <w:t>44</w:t>
      </w:r>
      <w:r>
        <w:t xml:space="preserve">(3), 329–344. </w:t>
      </w:r>
      <w:proofErr w:type="gramStart"/>
      <w:r>
        <w:t>doi</w:t>
      </w:r>
      <w:proofErr w:type="gramEnd"/>
      <w:r>
        <w:t>:</w:t>
      </w:r>
      <w:hyperlink r:id="rId20">
        <w:r>
          <w:rPr>
            <w:rStyle w:val="InternetLink"/>
          </w:rPr>
          <w:t>10.1037/h0057198</w:t>
        </w:r>
      </w:hyperlink>
      <w:bookmarkStart w:id="241" w:name="ref-Fiske1949"/>
      <w:bookmarkEnd w:id="241"/>
    </w:p>
    <w:p w:rsidR="00E50FA3" w:rsidRDefault="000F14E2">
      <w:pPr>
        <w:pStyle w:val="Textkrper"/>
      </w:pPr>
      <w:r>
        <w:t xml:space="preserve">Galton, F. (1884). </w:t>
      </w:r>
      <w:proofErr w:type="gramStart"/>
      <w:r>
        <w:t>The Measurement of Character.</w:t>
      </w:r>
      <w:proofErr w:type="gramEnd"/>
      <w:r>
        <w:t xml:space="preserve"> </w:t>
      </w:r>
      <w:proofErr w:type="gramStart"/>
      <w:r>
        <w:t>doi</w:t>
      </w:r>
      <w:proofErr w:type="gramEnd"/>
      <w:r>
        <w:t>:</w:t>
      </w:r>
      <w:hyperlink r:id="rId21">
        <w:r>
          <w:rPr>
            <w:rStyle w:val="InternetLink"/>
          </w:rPr>
          <w:t>10.1037/11352-058</w:t>
        </w:r>
      </w:hyperlink>
      <w:bookmarkStart w:id="242" w:name="ref-Galton1884"/>
      <w:bookmarkEnd w:id="242"/>
    </w:p>
    <w:p w:rsidR="00E50FA3" w:rsidRDefault="000F14E2">
      <w:pPr>
        <w:pStyle w:val="Textkrper"/>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w:t>
      </w:r>
      <w:r>
        <w:rPr>
          <w:i/>
        </w:rPr>
        <w:t>rnal of Personality Disorders</w:t>
      </w:r>
      <w:r>
        <w:t xml:space="preserve">, </w:t>
      </w:r>
      <w:r>
        <w:rPr>
          <w:i/>
        </w:rPr>
        <w:t>26</w:t>
      </w:r>
      <w:r>
        <w:t xml:space="preserve">(4), 513–523. </w:t>
      </w:r>
      <w:proofErr w:type="gramStart"/>
      <w:r>
        <w:t>doi</w:t>
      </w:r>
      <w:proofErr w:type="gramEnd"/>
      <w:r>
        <w:t>:</w:t>
      </w:r>
      <w:hyperlink r:id="rId22">
        <w:r>
          <w:rPr>
            <w:rStyle w:val="InternetLink"/>
          </w:rPr>
          <w:t>10.1521/pedi.2012.26.4.513</w:t>
        </w:r>
      </w:hyperlink>
      <w:bookmarkStart w:id="243" w:name="ref-Gaughan2012"/>
      <w:bookmarkEnd w:id="243"/>
    </w:p>
    <w:p w:rsidR="00E50FA3" w:rsidRDefault="000F14E2">
      <w:pPr>
        <w:pStyle w:val="Textkrper"/>
      </w:pPr>
      <w:proofErr w:type="spellStart"/>
      <w:r>
        <w:t>Gaughan</w:t>
      </w:r>
      <w:proofErr w:type="spellEnd"/>
      <w:r>
        <w:t xml:space="preserve">, E. T., Miller, J. D., Pryor, L. R., &amp; </w:t>
      </w:r>
      <w:proofErr w:type="spellStart"/>
      <w:r>
        <w:t>Lynam</w:t>
      </w:r>
      <w:proofErr w:type="spellEnd"/>
      <w:r>
        <w:t>, D. R. (2009). Comparing two alternative measures of general pe</w:t>
      </w:r>
      <w:r>
        <w:t xml:space="preserve">rsonality in the assessment of psychopathy: A test of the NEO PI-R and the MPQ. </w:t>
      </w:r>
      <w:r>
        <w:rPr>
          <w:i/>
        </w:rPr>
        <w:t>Journal of Personality</w:t>
      </w:r>
      <w:r>
        <w:t xml:space="preserve">, </w:t>
      </w:r>
      <w:r>
        <w:rPr>
          <w:i/>
        </w:rPr>
        <w:t>77</w:t>
      </w:r>
      <w:r>
        <w:t xml:space="preserve">(4), 965–995. </w:t>
      </w:r>
      <w:proofErr w:type="gramStart"/>
      <w:r>
        <w:t>doi</w:t>
      </w:r>
      <w:proofErr w:type="gramEnd"/>
      <w:r>
        <w:t>:</w:t>
      </w:r>
      <w:hyperlink r:id="rId23">
        <w:r>
          <w:rPr>
            <w:rStyle w:val="InternetLink"/>
          </w:rPr>
          <w:t>10.1111/j.1467-6494.2009.00571.x</w:t>
        </w:r>
      </w:hyperlink>
      <w:bookmarkStart w:id="244" w:name="ref-Gaughan2009"/>
      <w:bookmarkEnd w:id="244"/>
    </w:p>
    <w:p w:rsidR="00E50FA3" w:rsidRDefault="000F14E2">
      <w:pPr>
        <w:pStyle w:val="Textkrper"/>
      </w:pPr>
      <w:r>
        <w:t>Goldberg, L. R., Johnson, J. A.</w:t>
      </w:r>
      <w:r>
        <w:t xml:space="preserve">, </w:t>
      </w:r>
      <w:proofErr w:type="spellStart"/>
      <w:r>
        <w:t>Eber</w:t>
      </w:r>
      <w:proofErr w:type="spellEnd"/>
      <w:r>
        <w:t xml:space="preserve">, H. W., Hogan, R., Ashton, M. C., </w:t>
      </w:r>
      <w:proofErr w:type="spellStart"/>
      <w:r>
        <w:t>Cloninger</w:t>
      </w:r>
      <w:proofErr w:type="spellEnd"/>
      <w:r>
        <w:t xml:space="preserve">, C. R., &amp; Gough, H. G. (2006). </w:t>
      </w:r>
      <w:proofErr w:type="gramStart"/>
      <w:r>
        <w:t>The international personality item pool and the future of public-domain personality measures.</w:t>
      </w:r>
      <w:proofErr w:type="gramEnd"/>
      <w:r>
        <w:t xml:space="preserve"> </w:t>
      </w:r>
      <w:r>
        <w:rPr>
          <w:i/>
        </w:rPr>
        <w:t>Journal of Research in Personality</w:t>
      </w:r>
      <w:r>
        <w:t xml:space="preserve">, </w:t>
      </w:r>
      <w:r>
        <w:rPr>
          <w:i/>
        </w:rPr>
        <w:t>40</w:t>
      </w:r>
      <w:r>
        <w:t xml:space="preserve">(1), 84–96. </w:t>
      </w:r>
      <w:proofErr w:type="gramStart"/>
      <w:r>
        <w:t>doi</w:t>
      </w:r>
      <w:proofErr w:type="gramEnd"/>
      <w:r>
        <w:t>:</w:t>
      </w:r>
      <w:hyperlink r:id="rId24">
        <w:r>
          <w:rPr>
            <w:rStyle w:val="InternetLink"/>
          </w:rPr>
          <w:t>10.1016/j.jrp.2005.08.007</w:t>
        </w:r>
      </w:hyperlink>
      <w:bookmarkStart w:id="245" w:name="ref-Goldberg2006"/>
      <w:bookmarkEnd w:id="245"/>
    </w:p>
    <w:p w:rsidR="00E50FA3" w:rsidRDefault="000F14E2">
      <w:pPr>
        <w:pStyle w:val="Textkrper"/>
      </w:pPr>
      <w:proofErr w:type="spellStart"/>
      <w:proofErr w:type="gramStart"/>
      <w:r>
        <w:t>Hagger</w:t>
      </w:r>
      <w:proofErr w:type="spellEnd"/>
      <w:r>
        <w:t>-Johnson, G. E., &amp; Whiteman, M. C. (2007).</w:t>
      </w:r>
      <w:proofErr w:type="gramEnd"/>
      <w:r>
        <w:t xml:space="preserve"> Conscientiousness facets and health behaviors: A latent variable modeling approach. </w:t>
      </w:r>
      <w:r>
        <w:rPr>
          <w:i/>
        </w:rPr>
        <w:t>Personality and Individual Differences</w:t>
      </w:r>
      <w:r>
        <w:t xml:space="preserve">, </w:t>
      </w:r>
      <w:r>
        <w:rPr>
          <w:i/>
        </w:rPr>
        <w:t>43</w:t>
      </w:r>
      <w:r>
        <w:t xml:space="preserve">(5), 1235–1245. </w:t>
      </w:r>
      <w:proofErr w:type="gramStart"/>
      <w:r>
        <w:t>doi</w:t>
      </w:r>
      <w:proofErr w:type="gramEnd"/>
      <w:r>
        <w:t>:</w:t>
      </w:r>
      <w:hyperlink r:id="rId25">
        <w:r>
          <w:rPr>
            <w:rStyle w:val="InternetLink"/>
          </w:rPr>
          <w:t>10.1016/j.paid.2007.03.014</w:t>
        </w:r>
      </w:hyperlink>
      <w:bookmarkStart w:id="246" w:name="ref-Hagger-Johnson2007"/>
      <w:bookmarkEnd w:id="246"/>
    </w:p>
    <w:p w:rsidR="00E50FA3" w:rsidRDefault="000F14E2">
      <w:pPr>
        <w:pStyle w:val="Textkrper"/>
      </w:pPr>
      <w:proofErr w:type="gramStart"/>
      <w:r>
        <w:t>Horn, J. L. (1965).</w:t>
      </w:r>
      <w:proofErr w:type="gramEnd"/>
      <w:r>
        <w:t xml:space="preserve"> A rationale and test for the number of factors in factor analysis. </w:t>
      </w:r>
      <w:proofErr w:type="spellStart"/>
      <w:r>
        <w:rPr>
          <w:i/>
        </w:rPr>
        <w:t>Psychometrika</w:t>
      </w:r>
      <w:proofErr w:type="spellEnd"/>
      <w:r>
        <w:t xml:space="preserve">, </w:t>
      </w:r>
      <w:r>
        <w:rPr>
          <w:i/>
        </w:rPr>
        <w:t>30</w:t>
      </w:r>
      <w:r>
        <w:t xml:space="preserve">(2), 179–185. </w:t>
      </w:r>
      <w:proofErr w:type="gramStart"/>
      <w:r>
        <w:t>doi</w:t>
      </w:r>
      <w:proofErr w:type="gramEnd"/>
      <w:r>
        <w:t>:</w:t>
      </w:r>
      <w:hyperlink r:id="rId26">
        <w:r>
          <w:rPr>
            <w:rStyle w:val="InternetLink"/>
          </w:rPr>
          <w:t>10.1007/BF02289447</w:t>
        </w:r>
      </w:hyperlink>
      <w:bookmarkStart w:id="247" w:name="ref-Horn1965"/>
      <w:bookmarkEnd w:id="247"/>
    </w:p>
    <w:p w:rsidR="00E50FA3" w:rsidRDefault="000F14E2">
      <w:pPr>
        <w:pStyle w:val="Textkrper"/>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 xml:space="preserve">(1), 1–55. </w:t>
      </w:r>
      <w:proofErr w:type="gramStart"/>
      <w:r>
        <w:t>doi</w:t>
      </w:r>
      <w:proofErr w:type="gramEnd"/>
      <w:r>
        <w:t>:</w:t>
      </w:r>
      <w:hyperlink r:id="rId27">
        <w:r>
          <w:rPr>
            <w:rStyle w:val="InternetLink"/>
          </w:rPr>
          <w:t>10.1080/10705519909540118</w:t>
        </w:r>
      </w:hyperlink>
      <w:bookmarkStart w:id="248" w:name="ref-Hu1999"/>
      <w:bookmarkEnd w:id="248"/>
    </w:p>
    <w:p w:rsidR="00E50FA3" w:rsidRDefault="000F14E2">
      <w:pPr>
        <w:pStyle w:val="Textkrper"/>
      </w:pPr>
      <w:r>
        <w:t xml:space="preserve">Krueger, R. F., Derringer, J., </w:t>
      </w:r>
      <w:proofErr w:type="spellStart"/>
      <w:r>
        <w:t>Markon</w:t>
      </w:r>
      <w:proofErr w:type="spellEnd"/>
      <w:r>
        <w:t xml:space="preserve">, K. E., Watson, D., &amp; </w:t>
      </w:r>
      <w:proofErr w:type="spellStart"/>
      <w:r>
        <w:t>Skodol</w:t>
      </w:r>
      <w:proofErr w:type="spellEnd"/>
      <w:r>
        <w:t xml:space="preserve">, A. E. (2012). Initial construction of a maladaptive personality trait model and inventory for DSM </w:t>
      </w:r>
      <w:r>
        <w:softHyphen/>
        <w:t xml:space="preserve"> 5 Initial construction of a malada</w:t>
      </w:r>
      <w:r>
        <w:t xml:space="preserve">ptive personality trait model and inventory for DSM-5. </w:t>
      </w:r>
      <w:r>
        <w:rPr>
          <w:i/>
        </w:rPr>
        <w:t>Psychological Medicine</w:t>
      </w:r>
      <w:r>
        <w:t xml:space="preserve">, </w:t>
      </w:r>
      <w:r>
        <w:rPr>
          <w:i/>
        </w:rPr>
        <w:t>42</w:t>
      </w:r>
      <w:r>
        <w:t xml:space="preserve">(09), 1872–1890. </w:t>
      </w:r>
      <w:proofErr w:type="gramStart"/>
      <w:r>
        <w:t>doi</w:t>
      </w:r>
      <w:proofErr w:type="gramEnd"/>
      <w:r>
        <w:t>:</w:t>
      </w:r>
      <w:hyperlink r:id="rId28">
        <w:r>
          <w:rPr>
            <w:rStyle w:val="InternetLink"/>
          </w:rPr>
          <w:t>10.1017/S0033291711002674</w:t>
        </w:r>
      </w:hyperlink>
      <w:bookmarkStart w:id="249" w:name="ref-Krueger2012a"/>
      <w:bookmarkEnd w:id="249"/>
    </w:p>
    <w:p w:rsidR="00E50FA3" w:rsidRDefault="000F14E2">
      <w:pPr>
        <w:pStyle w:val="Textkrper"/>
      </w:pPr>
      <w:proofErr w:type="gramStart"/>
      <w:r>
        <w:t>Lee, K., &amp; Ashton, M. C. (2016).</w:t>
      </w:r>
      <w:proofErr w:type="gramEnd"/>
      <w:r>
        <w:t xml:space="preserve"> </w:t>
      </w:r>
      <w:proofErr w:type="gramStart"/>
      <w:r>
        <w:t>Psychometric Properties of the HEX</w:t>
      </w:r>
      <w:r>
        <w:t>ACO-100.</w:t>
      </w:r>
      <w:proofErr w:type="gramEnd"/>
      <w:r>
        <w:t xml:space="preserve"> </w:t>
      </w:r>
      <w:proofErr w:type="gramStart"/>
      <w:r>
        <w:rPr>
          <w:i/>
        </w:rPr>
        <w:t>Assessment</w:t>
      </w:r>
      <w:r>
        <w:t xml:space="preserve">, </w:t>
      </w:r>
      <w:r>
        <w:rPr>
          <w:i/>
        </w:rPr>
        <w:t>1-15</w:t>
      </w:r>
      <w:r>
        <w:t>.</w:t>
      </w:r>
      <w:proofErr w:type="gramEnd"/>
      <w:r>
        <w:t xml:space="preserve"> </w:t>
      </w:r>
      <w:proofErr w:type="gramStart"/>
      <w:r>
        <w:t>doi</w:t>
      </w:r>
      <w:proofErr w:type="gramEnd"/>
      <w:r>
        <w:t>:</w:t>
      </w:r>
      <w:hyperlink r:id="rId29">
        <w:r>
          <w:rPr>
            <w:rStyle w:val="InternetLink"/>
          </w:rPr>
          <w:t>10.1177/1073191116659134</w:t>
        </w:r>
      </w:hyperlink>
      <w:bookmarkStart w:id="250" w:name="ref-Lee2016"/>
      <w:bookmarkEnd w:id="250"/>
    </w:p>
    <w:p w:rsidR="00E50FA3" w:rsidRDefault="000F14E2">
      <w:pPr>
        <w:pStyle w:val="Textkrper"/>
      </w:pPr>
      <w:proofErr w:type="gramStart"/>
      <w:r>
        <w:t xml:space="preserve">Leone, L., </w:t>
      </w:r>
      <w:proofErr w:type="spellStart"/>
      <w:r>
        <w:t>Chirumbolo</w:t>
      </w:r>
      <w:proofErr w:type="spellEnd"/>
      <w:r>
        <w:t xml:space="preserve">, A., &amp; </w:t>
      </w:r>
      <w:proofErr w:type="spellStart"/>
      <w:r>
        <w:t>Desimoni</w:t>
      </w:r>
      <w:proofErr w:type="spellEnd"/>
      <w:r>
        <w:t>, M. (2012).</w:t>
      </w:r>
      <w:proofErr w:type="gramEnd"/>
      <w:r>
        <w:t xml:space="preserve"> The impact of the HEXACO personality model in predicting socio-political attitudes: The mo</w:t>
      </w:r>
      <w:r>
        <w:t xml:space="preserve">derating role of interest in politics. </w:t>
      </w:r>
      <w:r>
        <w:rPr>
          <w:i/>
        </w:rPr>
        <w:t>Personality and Individual Differences</w:t>
      </w:r>
      <w:r>
        <w:t xml:space="preserve">, </w:t>
      </w:r>
      <w:r>
        <w:rPr>
          <w:i/>
        </w:rPr>
        <w:t>52</w:t>
      </w:r>
      <w:r>
        <w:t xml:space="preserve">(3), 416–421. </w:t>
      </w:r>
      <w:proofErr w:type="gramStart"/>
      <w:r>
        <w:t>doi</w:t>
      </w:r>
      <w:proofErr w:type="gramEnd"/>
      <w:r>
        <w:t>:</w:t>
      </w:r>
      <w:hyperlink r:id="rId30">
        <w:r>
          <w:rPr>
            <w:rStyle w:val="InternetLink"/>
          </w:rPr>
          <w:t>10.1016/j.paid.2011.10.049</w:t>
        </w:r>
      </w:hyperlink>
      <w:bookmarkStart w:id="251" w:name="ref-Leone2012"/>
      <w:bookmarkEnd w:id="251"/>
    </w:p>
    <w:p w:rsidR="00E50FA3" w:rsidRDefault="000F14E2">
      <w:pPr>
        <w:pStyle w:val="Textkrper"/>
      </w:pPr>
      <w:proofErr w:type="spellStart"/>
      <w:r>
        <w:t>Lounsbury</w:t>
      </w:r>
      <w:proofErr w:type="spellEnd"/>
      <w:r>
        <w:t xml:space="preserve">, J. W., </w:t>
      </w:r>
      <w:proofErr w:type="spellStart"/>
      <w:r>
        <w:t>Sundstrom</w:t>
      </w:r>
      <w:proofErr w:type="spellEnd"/>
      <w:r>
        <w:t>, E., Loveland, J. L., &amp;</w:t>
      </w:r>
      <w:r>
        <w:t xml:space="preserve"> Gibson, L. W. (2002). </w:t>
      </w:r>
      <w:proofErr w:type="gramStart"/>
      <w:r>
        <w:t>Broad versus narrow personality traits in predicting academic performance of adolescents.</w:t>
      </w:r>
      <w:proofErr w:type="gramEnd"/>
      <w:r>
        <w:t xml:space="preserve"> </w:t>
      </w:r>
      <w:r>
        <w:rPr>
          <w:i/>
        </w:rPr>
        <w:t>Learning and Individual Differences</w:t>
      </w:r>
      <w:r>
        <w:t xml:space="preserve">, </w:t>
      </w:r>
      <w:r>
        <w:rPr>
          <w:i/>
        </w:rPr>
        <w:t>14</w:t>
      </w:r>
      <w:r>
        <w:t xml:space="preserve">(1), 67–77. </w:t>
      </w:r>
      <w:proofErr w:type="gramStart"/>
      <w:r>
        <w:t>doi</w:t>
      </w:r>
      <w:proofErr w:type="gramEnd"/>
      <w:r>
        <w:t>:</w:t>
      </w:r>
      <w:hyperlink r:id="rId31">
        <w:r>
          <w:rPr>
            <w:rStyle w:val="InternetLink"/>
          </w:rPr>
          <w:t>10.1016/j.lindif.2003.08</w:t>
        </w:r>
        <w:r>
          <w:rPr>
            <w:rStyle w:val="InternetLink"/>
          </w:rPr>
          <w:t>.001</w:t>
        </w:r>
      </w:hyperlink>
      <w:bookmarkStart w:id="252" w:name="ref-Lounsbury2002"/>
      <w:bookmarkEnd w:id="252"/>
    </w:p>
    <w:p w:rsidR="00E50FA3" w:rsidRDefault="000F14E2">
      <w:pPr>
        <w:pStyle w:val="Textkrper"/>
      </w:pPr>
      <w:proofErr w:type="spellStart"/>
      <w:proofErr w:type="gramStart"/>
      <w:r>
        <w:t>Markon</w:t>
      </w:r>
      <w:proofErr w:type="spellEnd"/>
      <w:r>
        <w:t xml:space="preserve">, K. E., </w:t>
      </w:r>
      <w:proofErr w:type="spellStart"/>
      <w:r>
        <w:t>Quilty</w:t>
      </w:r>
      <w:proofErr w:type="spellEnd"/>
      <w:r>
        <w:t xml:space="preserve">, L. C., </w:t>
      </w:r>
      <w:proofErr w:type="spellStart"/>
      <w:r>
        <w:t>Bagby</w:t>
      </w:r>
      <w:proofErr w:type="spellEnd"/>
      <w:r>
        <w:t>, R. M., &amp; Krueger, R. F. (2013).</w:t>
      </w:r>
      <w:proofErr w:type="gramEnd"/>
      <w:r>
        <w:t xml:space="preserve"> The Development and Psychometric Properties of an Informant-Report Form of the Personality Inventory for DSM-5 (PID-5). </w:t>
      </w:r>
      <w:r>
        <w:rPr>
          <w:i/>
        </w:rPr>
        <w:t>Assessment</w:t>
      </w:r>
      <w:r>
        <w:t xml:space="preserve">, </w:t>
      </w:r>
      <w:r>
        <w:rPr>
          <w:i/>
        </w:rPr>
        <w:t>20</w:t>
      </w:r>
      <w:r>
        <w:t xml:space="preserve">(3), 370–383. </w:t>
      </w:r>
      <w:proofErr w:type="gramStart"/>
      <w:r>
        <w:t>doi</w:t>
      </w:r>
      <w:proofErr w:type="gramEnd"/>
      <w:r>
        <w:t>:</w:t>
      </w:r>
      <w:hyperlink r:id="rId32">
        <w:r>
          <w:rPr>
            <w:rStyle w:val="InternetLink"/>
          </w:rPr>
          <w:t>10.1177/1073191113486513</w:t>
        </w:r>
      </w:hyperlink>
      <w:bookmarkStart w:id="253" w:name="ref-Markon2013"/>
      <w:bookmarkEnd w:id="253"/>
    </w:p>
    <w:p w:rsidR="00E50FA3" w:rsidRDefault="000F14E2">
      <w:pPr>
        <w:pStyle w:val="Textkrper"/>
      </w:pPr>
      <w:proofErr w:type="gramStart"/>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B. (2010).</w:t>
      </w:r>
      <w:proofErr w:type="gramEnd"/>
      <w:r>
        <w:t xml:space="preserve"> A New Look at the Big Five Factor Structure Through Exploratory Structural Equation Modeling. </w:t>
      </w:r>
      <w:r>
        <w:rPr>
          <w:i/>
        </w:rPr>
        <w:t>Psychological Assessment</w:t>
      </w:r>
      <w:r>
        <w:t xml:space="preserve">, </w:t>
      </w:r>
      <w:r>
        <w:rPr>
          <w:i/>
        </w:rPr>
        <w:t>22</w:t>
      </w:r>
      <w:r>
        <w:t xml:space="preserve">(3), 471–491. </w:t>
      </w:r>
      <w:proofErr w:type="gramStart"/>
      <w:r>
        <w:t>doi</w:t>
      </w:r>
      <w:proofErr w:type="gramEnd"/>
      <w:r>
        <w:t>:</w:t>
      </w:r>
      <w:hyperlink r:id="rId33">
        <w:r>
          <w:rPr>
            <w:rStyle w:val="InternetLink"/>
          </w:rPr>
          <w:t>10.1037/a0019227</w:t>
        </w:r>
      </w:hyperlink>
      <w:bookmarkStart w:id="254" w:name="ref-Marsh2010"/>
      <w:bookmarkEnd w:id="254"/>
    </w:p>
    <w:p w:rsidR="00E50FA3" w:rsidRDefault="000F14E2">
      <w:pPr>
        <w:pStyle w:val="Textkrper"/>
      </w:pPr>
      <w:proofErr w:type="spellStart"/>
      <w:r>
        <w:t>Mcabee</w:t>
      </w:r>
      <w:proofErr w:type="spellEnd"/>
      <w:r>
        <w:t xml:space="preserve">, S. T., Oswald, F. L., &amp; Connelly, B. S. (2014). </w:t>
      </w:r>
      <w:proofErr w:type="spellStart"/>
      <w:r>
        <w:t>Bifactor</w:t>
      </w:r>
      <w:proofErr w:type="spellEnd"/>
      <w:r>
        <w:t xml:space="preserve"> Models of Personality and College Student Performance: A Broad Versus Narrow</w:t>
      </w:r>
      <w:r>
        <w:t xml:space="preserve"> View. </w:t>
      </w:r>
      <w:r>
        <w:rPr>
          <w:i/>
        </w:rPr>
        <w:t>European Journal of Personality</w:t>
      </w:r>
      <w:r>
        <w:t xml:space="preserve">, </w:t>
      </w:r>
      <w:r>
        <w:rPr>
          <w:i/>
        </w:rPr>
        <w:t>28</w:t>
      </w:r>
      <w:r>
        <w:t xml:space="preserve">(6), 604–619. </w:t>
      </w:r>
      <w:proofErr w:type="gramStart"/>
      <w:r>
        <w:t>doi</w:t>
      </w:r>
      <w:proofErr w:type="gramEnd"/>
      <w:r>
        <w:t>:</w:t>
      </w:r>
      <w:hyperlink r:id="rId34">
        <w:r>
          <w:rPr>
            <w:rStyle w:val="InternetLink"/>
          </w:rPr>
          <w:t>10.1002/per.1975</w:t>
        </w:r>
      </w:hyperlink>
      <w:bookmarkStart w:id="255" w:name="ref-Mcabee2014"/>
      <w:bookmarkEnd w:id="255"/>
    </w:p>
    <w:p w:rsidR="00E50FA3" w:rsidRDefault="000F14E2">
      <w:pPr>
        <w:pStyle w:val="Textkrper"/>
      </w:pPr>
      <w:r>
        <w:t xml:space="preserve">McAdams, D. P., &amp; Pals, J. L. (2006). A new Big Five: Fundamental principles for an integrative science of personality. </w:t>
      </w:r>
      <w:r>
        <w:rPr>
          <w:i/>
        </w:rPr>
        <w:t>America</w:t>
      </w:r>
      <w:r>
        <w:rPr>
          <w:i/>
        </w:rPr>
        <w:t>n Psychologist</w:t>
      </w:r>
      <w:r>
        <w:t xml:space="preserve">, </w:t>
      </w:r>
      <w:r>
        <w:rPr>
          <w:i/>
        </w:rPr>
        <w:t>61</w:t>
      </w:r>
      <w:r>
        <w:t xml:space="preserve">(3), 204–217. </w:t>
      </w:r>
      <w:proofErr w:type="gramStart"/>
      <w:r>
        <w:t>doi</w:t>
      </w:r>
      <w:proofErr w:type="gramEnd"/>
      <w:r>
        <w:t>:</w:t>
      </w:r>
      <w:hyperlink r:id="rId35">
        <w:r>
          <w:rPr>
            <w:rStyle w:val="InternetLink"/>
          </w:rPr>
          <w:t>10.1037/0003-066X.61.3.204</w:t>
        </w:r>
      </w:hyperlink>
      <w:bookmarkStart w:id="256" w:name="ref-McAdams2006a"/>
      <w:bookmarkEnd w:id="256"/>
    </w:p>
    <w:p w:rsidR="00E50FA3" w:rsidRDefault="000F14E2">
      <w:pPr>
        <w:pStyle w:val="Textkrper"/>
      </w:pPr>
      <w:r>
        <w:t xml:space="preserve">McAdams, K. K., &amp; </w:t>
      </w:r>
      <w:proofErr w:type="spellStart"/>
      <w:r>
        <w:t>Donnellan</w:t>
      </w:r>
      <w:proofErr w:type="spellEnd"/>
      <w:r>
        <w:t xml:space="preserve">, M. B. (2009). </w:t>
      </w:r>
      <w:proofErr w:type="gramStart"/>
      <w:r>
        <w:t>Facets of personality and drinking in first-year college students.</w:t>
      </w:r>
      <w:proofErr w:type="gramEnd"/>
      <w:r>
        <w:t xml:space="preserve"> </w:t>
      </w:r>
      <w:r>
        <w:rPr>
          <w:i/>
        </w:rPr>
        <w:t>Personality and Indiv</w:t>
      </w:r>
      <w:r>
        <w:rPr>
          <w:i/>
        </w:rPr>
        <w:t>idual Differences</w:t>
      </w:r>
      <w:r>
        <w:t xml:space="preserve">, </w:t>
      </w:r>
      <w:r>
        <w:rPr>
          <w:i/>
        </w:rPr>
        <w:t>46</w:t>
      </w:r>
      <w:r>
        <w:t xml:space="preserve">(2), 207–212. </w:t>
      </w:r>
      <w:proofErr w:type="gramStart"/>
      <w:r>
        <w:t>doi</w:t>
      </w:r>
      <w:proofErr w:type="gramEnd"/>
      <w:r>
        <w:t>:</w:t>
      </w:r>
      <w:hyperlink r:id="rId36">
        <w:r>
          <w:rPr>
            <w:rStyle w:val="InternetLink"/>
          </w:rPr>
          <w:t>10.1016/j.paid.2008.09.028</w:t>
        </w:r>
      </w:hyperlink>
      <w:bookmarkStart w:id="257" w:name="ref-McAdams2009"/>
      <w:bookmarkEnd w:id="257"/>
    </w:p>
    <w:p w:rsidR="00E50FA3" w:rsidRDefault="000F14E2">
      <w:pPr>
        <w:pStyle w:val="Textkrper"/>
      </w:pPr>
      <w:proofErr w:type="spellStart"/>
      <w:proofErr w:type="gramStart"/>
      <w:r>
        <w:t>Mccrae</w:t>
      </w:r>
      <w:proofErr w:type="spellEnd"/>
      <w:r>
        <w:t xml:space="preserve">, R. R., Kurtz, J. E., Yamagata, S., &amp; </w:t>
      </w:r>
      <w:proofErr w:type="spellStart"/>
      <w:r>
        <w:t>Terracciano</w:t>
      </w:r>
      <w:proofErr w:type="spellEnd"/>
      <w:r>
        <w:t>, A. (2011).</w:t>
      </w:r>
      <w:proofErr w:type="gramEnd"/>
      <w:r>
        <w:t xml:space="preserve"> Internal consistency, retest reliability and their implicat</w:t>
      </w:r>
      <w:r>
        <w:t xml:space="preserve">ions for personality Scale Validity. </w:t>
      </w:r>
      <w:r>
        <w:rPr>
          <w:i/>
        </w:rPr>
        <w:t>Personality and Social Psychological Bulletin</w:t>
      </w:r>
      <w:r>
        <w:t xml:space="preserve">, </w:t>
      </w:r>
      <w:r>
        <w:rPr>
          <w:i/>
        </w:rPr>
        <w:t>15</w:t>
      </w:r>
      <w:r>
        <w:t xml:space="preserve">(1), 28–50. </w:t>
      </w:r>
      <w:proofErr w:type="gramStart"/>
      <w:r>
        <w:t>doi</w:t>
      </w:r>
      <w:proofErr w:type="gramEnd"/>
      <w:r>
        <w:t>:</w:t>
      </w:r>
      <w:hyperlink r:id="rId37">
        <w:r>
          <w:rPr>
            <w:rStyle w:val="InternetLink"/>
          </w:rPr>
          <w:t>10.1177/1088868310366253.Internal</w:t>
        </w:r>
      </w:hyperlink>
      <w:bookmarkStart w:id="258" w:name="ref-Mccrae2011"/>
      <w:bookmarkEnd w:id="258"/>
    </w:p>
    <w:p w:rsidR="00E50FA3" w:rsidRDefault="000F14E2">
      <w:pPr>
        <w:pStyle w:val="Textkrper"/>
      </w:pPr>
      <w:proofErr w:type="spellStart"/>
      <w:r>
        <w:t>Noftle</w:t>
      </w:r>
      <w:proofErr w:type="spellEnd"/>
      <w:r>
        <w:t>, E. E., &amp; Shaver, P. R. (2006). Attachment d</w:t>
      </w:r>
      <w:r>
        <w:t xml:space="preserve">imensions and the big five personality traits: Associations and comparative ability to predict relationship quality. </w:t>
      </w:r>
      <w:r>
        <w:rPr>
          <w:i/>
        </w:rPr>
        <w:t>Journal of Research in Personality</w:t>
      </w:r>
      <w:r>
        <w:t xml:space="preserve">, </w:t>
      </w:r>
      <w:r>
        <w:rPr>
          <w:i/>
        </w:rPr>
        <w:t>40</w:t>
      </w:r>
      <w:r>
        <w:t xml:space="preserve">(2), 179–208. </w:t>
      </w:r>
      <w:proofErr w:type="gramStart"/>
      <w:r>
        <w:t>doi</w:t>
      </w:r>
      <w:proofErr w:type="gramEnd"/>
      <w:r>
        <w:t>:</w:t>
      </w:r>
      <w:hyperlink r:id="rId38">
        <w:r>
          <w:rPr>
            <w:rStyle w:val="InternetLink"/>
          </w:rPr>
          <w:t>10.1016/j.jrp.2004.11.</w:t>
        </w:r>
        <w:r>
          <w:rPr>
            <w:rStyle w:val="InternetLink"/>
          </w:rPr>
          <w:t>003</w:t>
        </w:r>
      </w:hyperlink>
      <w:bookmarkStart w:id="259" w:name="ref-Noftle2006"/>
      <w:bookmarkEnd w:id="259"/>
    </w:p>
    <w:p w:rsidR="00E50FA3" w:rsidRDefault="000F14E2">
      <w:pPr>
        <w:pStyle w:val="Textkrper"/>
      </w:pPr>
      <w:proofErr w:type="gramStart"/>
      <w:r>
        <w:t>Norman, W. T. (1967).</w:t>
      </w:r>
      <w:proofErr w:type="gramEnd"/>
      <w:r>
        <w:t xml:space="preserve"> 2800 Personality Trait Descriptors - Normative Operating Characteristics for a University Population, 1–279.</w:t>
      </w:r>
      <w:bookmarkStart w:id="260" w:name="ref-Norman1967"/>
      <w:bookmarkEnd w:id="260"/>
    </w:p>
    <w:p w:rsidR="00E50FA3" w:rsidRDefault="000F14E2">
      <w:pPr>
        <w:pStyle w:val="Textkrper"/>
      </w:pPr>
      <w:proofErr w:type="spellStart"/>
      <w:proofErr w:type="gramStart"/>
      <w:r>
        <w:t>Ozer</w:t>
      </w:r>
      <w:proofErr w:type="spellEnd"/>
      <w:r>
        <w:t>, D. J., &amp; Benet-</w:t>
      </w:r>
      <w:proofErr w:type="spellStart"/>
      <w:r>
        <w:t>Martínez</w:t>
      </w:r>
      <w:proofErr w:type="spellEnd"/>
      <w:r>
        <w:t>, V. (2006).</w:t>
      </w:r>
      <w:proofErr w:type="gramEnd"/>
      <w:r>
        <w:t xml:space="preserve"> </w:t>
      </w:r>
      <w:proofErr w:type="gramStart"/>
      <w:r>
        <w:t>Personality and the Prediction of Consequential Outcomes.</w:t>
      </w:r>
      <w:proofErr w:type="gramEnd"/>
      <w:r>
        <w:t xml:space="preserve"> </w:t>
      </w:r>
      <w:r>
        <w:rPr>
          <w:i/>
        </w:rPr>
        <w:t>Annual Review of Psyc</w:t>
      </w:r>
      <w:r>
        <w:rPr>
          <w:i/>
        </w:rPr>
        <w:t>hology</w:t>
      </w:r>
      <w:r>
        <w:t xml:space="preserve">, </w:t>
      </w:r>
      <w:r>
        <w:rPr>
          <w:i/>
        </w:rPr>
        <w:t>57</w:t>
      </w:r>
      <w:r>
        <w:t xml:space="preserve">(1), 401–421. </w:t>
      </w:r>
      <w:proofErr w:type="gramStart"/>
      <w:r>
        <w:t>doi</w:t>
      </w:r>
      <w:proofErr w:type="gramEnd"/>
      <w:r>
        <w:t>:</w:t>
      </w:r>
      <w:hyperlink r:id="rId39">
        <w:r>
          <w:rPr>
            <w:rStyle w:val="InternetLink"/>
          </w:rPr>
          <w:t>10.1146/annurev.psych.57.102904.190127</w:t>
        </w:r>
      </w:hyperlink>
      <w:bookmarkStart w:id="261" w:name="ref-OzerBenet2006"/>
      <w:bookmarkEnd w:id="261"/>
    </w:p>
    <w:p w:rsidR="00E50FA3" w:rsidRDefault="000F14E2">
      <w:pPr>
        <w:pStyle w:val="Textkrper"/>
      </w:pPr>
      <w:proofErr w:type="spellStart"/>
      <w:proofErr w:type="gramStart"/>
      <w:r>
        <w:t>Paunonen</w:t>
      </w:r>
      <w:proofErr w:type="spellEnd"/>
      <w:r>
        <w:t>, S. V., &amp; Ashton, M. C. (2001).</w:t>
      </w:r>
      <w:proofErr w:type="gramEnd"/>
      <w:r>
        <w:t xml:space="preserve"> </w:t>
      </w:r>
      <w:proofErr w:type="gramStart"/>
      <w:r>
        <w:t>Big Five Predictors of Academic Achievement.</w:t>
      </w:r>
      <w:proofErr w:type="gramEnd"/>
      <w:r>
        <w:t xml:space="preserve"> </w:t>
      </w:r>
      <w:r>
        <w:rPr>
          <w:i/>
        </w:rPr>
        <w:t xml:space="preserve">Journal of Research in </w:t>
      </w:r>
      <w:r>
        <w:rPr>
          <w:i/>
        </w:rPr>
        <w:t>Personality</w:t>
      </w:r>
      <w:r>
        <w:t xml:space="preserve">, </w:t>
      </w:r>
      <w:r>
        <w:rPr>
          <w:i/>
        </w:rPr>
        <w:t>35</w:t>
      </w:r>
      <w:r>
        <w:t xml:space="preserve">(1), 78–90. </w:t>
      </w:r>
      <w:proofErr w:type="gramStart"/>
      <w:r>
        <w:t>doi</w:t>
      </w:r>
      <w:proofErr w:type="gramEnd"/>
      <w:r>
        <w:t>:</w:t>
      </w:r>
      <w:hyperlink r:id="rId40">
        <w:r>
          <w:rPr>
            <w:rStyle w:val="InternetLink"/>
          </w:rPr>
          <w:t>10.1006/jrpe.2000.2309</w:t>
        </w:r>
      </w:hyperlink>
      <w:bookmarkStart w:id="262" w:name="ref-Paunonen2001"/>
      <w:bookmarkEnd w:id="262"/>
    </w:p>
    <w:p w:rsidR="00E50FA3" w:rsidRDefault="000F14E2">
      <w:pPr>
        <w:pStyle w:val="Textkrper"/>
      </w:pPr>
      <w:r>
        <w:t xml:space="preserve">Reynolds, S. K., &amp; Clark, L. A. (2001). Predicting dimensions of personality disorder from domains and facets of the Five-Factor Model. </w:t>
      </w:r>
      <w:r>
        <w:rPr>
          <w:i/>
        </w:rPr>
        <w:t xml:space="preserve">Journal </w:t>
      </w:r>
      <w:r>
        <w:rPr>
          <w:i/>
        </w:rPr>
        <w:t>of Personality</w:t>
      </w:r>
      <w:r>
        <w:t xml:space="preserve">, </w:t>
      </w:r>
      <w:r>
        <w:rPr>
          <w:i/>
        </w:rPr>
        <w:t>69</w:t>
      </w:r>
      <w:r>
        <w:t xml:space="preserve">(2), 199–222. </w:t>
      </w:r>
      <w:proofErr w:type="gramStart"/>
      <w:r>
        <w:t>doi</w:t>
      </w:r>
      <w:proofErr w:type="gramEnd"/>
      <w:r>
        <w:t>:</w:t>
      </w:r>
      <w:hyperlink r:id="rId41">
        <w:r>
          <w:rPr>
            <w:rStyle w:val="InternetLink"/>
          </w:rPr>
          <w:t>10.1111/1467-6494.00142</w:t>
        </w:r>
      </w:hyperlink>
      <w:bookmarkStart w:id="263" w:name="ref-ClarkReynolds2001"/>
      <w:bookmarkEnd w:id="263"/>
    </w:p>
    <w:p w:rsidR="00E50FA3" w:rsidRDefault="000F14E2">
      <w:pPr>
        <w:pStyle w:val="Textkrper"/>
      </w:pPr>
      <w:r>
        <w:t xml:space="preserve">Roberts, B. W., </w:t>
      </w:r>
      <w:proofErr w:type="spellStart"/>
      <w:r>
        <w:t>Kuncel</w:t>
      </w:r>
      <w:proofErr w:type="spellEnd"/>
      <w:r>
        <w:t xml:space="preserve">, N. R., Shiner, R., </w:t>
      </w:r>
      <w:proofErr w:type="spellStart"/>
      <w:r>
        <w:t>Caspi</w:t>
      </w:r>
      <w:proofErr w:type="spellEnd"/>
      <w:r>
        <w:t xml:space="preserve">, A., &amp; Goldberg, L. R. (2007). </w:t>
      </w:r>
      <w:proofErr w:type="gramStart"/>
      <w:r>
        <w:t>The Power of Personality.</w:t>
      </w:r>
      <w:proofErr w:type="gramEnd"/>
      <w:r>
        <w:t xml:space="preserve"> </w:t>
      </w:r>
      <w:r>
        <w:rPr>
          <w:i/>
        </w:rPr>
        <w:t>Perspectives on Psychological S</w:t>
      </w:r>
      <w:r>
        <w:rPr>
          <w:i/>
        </w:rPr>
        <w:t>cience</w:t>
      </w:r>
      <w:r>
        <w:t xml:space="preserve">, </w:t>
      </w:r>
      <w:r>
        <w:rPr>
          <w:i/>
        </w:rPr>
        <w:t>2</w:t>
      </w:r>
      <w:r>
        <w:t xml:space="preserve">(4), 313–345. </w:t>
      </w:r>
      <w:proofErr w:type="gramStart"/>
      <w:r>
        <w:t>doi</w:t>
      </w:r>
      <w:proofErr w:type="gramEnd"/>
      <w:r>
        <w:t>:</w:t>
      </w:r>
      <w:hyperlink r:id="rId42">
        <w:r>
          <w:rPr>
            <w:rStyle w:val="InternetLink"/>
          </w:rPr>
          <w:t>10.1111/j.1745-6916.2007.00047.x</w:t>
        </w:r>
      </w:hyperlink>
      <w:bookmarkStart w:id="264" w:name="ref-Roberts2007a"/>
      <w:bookmarkEnd w:id="264"/>
    </w:p>
    <w:p w:rsidR="00E50FA3" w:rsidRDefault="000F14E2">
      <w:pPr>
        <w:pStyle w:val="Textkrper"/>
      </w:pPr>
      <w:proofErr w:type="spellStart"/>
      <w:proofErr w:type="gramStart"/>
      <w:r>
        <w:t>Rosander</w:t>
      </w:r>
      <w:proofErr w:type="spellEnd"/>
      <w:r>
        <w:t xml:space="preserve">, P., </w:t>
      </w:r>
      <w:proofErr w:type="spellStart"/>
      <w:r>
        <w:t>Bäckström</w:t>
      </w:r>
      <w:proofErr w:type="spellEnd"/>
      <w:r>
        <w:t>, M., &amp; Stenberg, G. (2011).</w:t>
      </w:r>
      <w:proofErr w:type="gramEnd"/>
      <w:r>
        <w:t xml:space="preserve"> Personality traits and general intelligence as predictors of academic perfor</w:t>
      </w:r>
      <w:r>
        <w:t xml:space="preserve">mance: A structural equation </w:t>
      </w:r>
      <w:proofErr w:type="spellStart"/>
      <w:r>
        <w:t>modelling</w:t>
      </w:r>
      <w:proofErr w:type="spellEnd"/>
      <w:r>
        <w:t xml:space="preserve"> approach. </w:t>
      </w:r>
      <w:r>
        <w:rPr>
          <w:i/>
        </w:rPr>
        <w:t>Learning and Individual Differences</w:t>
      </w:r>
      <w:r>
        <w:t xml:space="preserve">, </w:t>
      </w:r>
      <w:r>
        <w:rPr>
          <w:i/>
        </w:rPr>
        <w:t>21</w:t>
      </w:r>
      <w:r>
        <w:t xml:space="preserve">(5), 590–596. </w:t>
      </w:r>
      <w:proofErr w:type="gramStart"/>
      <w:r>
        <w:t>doi</w:t>
      </w:r>
      <w:proofErr w:type="gramEnd"/>
      <w:r>
        <w:t>:</w:t>
      </w:r>
      <w:hyperlink r:id="rId43">
        <w:r>
          <w:rPr>
            <w:rStyle w:val="InternetLink"/>
          </w:rPr>
          <w:t>10.1016/j.lindif.2011.04.004</w:t>
        </w:r>
      </w:hyperlink>
      <w:bookmarkStart w:id="265" w:name="ref-Rosander2011"/>
      <w:bookmarkEnd w:id="265"/>
    </w:p>
    <w:p w:rsidR="00E50FA3" w:rsidRDefault="000F14E2">
      <w:pPr>
        <w:pStyle w:val="Textkrper"/>
      </w:pPr>
      <w:r>
        <w:t xml:space="preserve">Ruiz, M. A., </w:t>
      </w:r>
      <w:proofErr w:type="spellStart"/>
      <w:r>
        <w:t>Pincus</w:t>
      </w:r>
      <w:proofErr w:type="spellEnd"/>
      <w:r>
        <w:t xml:space="preserve">, A. L., &amp; Dickinson, K. A. (2003). </w:t>
      </w:r>
      <w:proofErr w:type="gramStart"/>
      <w:r>
        <w:t>NE</w:t>
      </w:r>
      <w:r>
        <w:t>O PI-R predictors of alcohol use and alcohol-related problems.</w:t>
      </w:r>
      <w:proofErr w:type="gramEnd"/>
      <w:r>
        <w:t xml:space="preserve"> </w:t>
      </w:r>
      <w:r>
        <w:rPr>
          <w:i/>
        </w:rPr>
        <w:t>Journal of Personality Assessment</w:t>
      </w:r>
      <w:r>
        <w:t xml:space="preserve">, </w:t>
      </w:r>
      <w:r>
        <w:rPr>
          <w:i/>
        </w:rPr>
        <w:t>81</w:t>
      </w:r>
      <w:r>
        <w:t xml:space="preserve">(3), 265–270. </w:t>
      </w:r>
      <w:proofErr w:type="gramStart"/>
      <w:r>
        <w:t>doi</w:t>
      </w:r>
      <w:proofErr w:type="gramEnd"/>
      <w:r>
        <w:t>:</w:t>
      </w:r>
      <w:hyperlink r:id="rId44">
        <w:r>
          <w:rPr>
            <w:rStyle w:val="InternetLink"/>
          </w:rPr>
          <w:t>10.1207/S15327752JPA8103</w:t>
        </w:r>
      </w:hyperlink>
      <w:bookmarkStart w:id="266" w:name="ref-Ruiz2003"/>
      <w:bookmarkEnd w:id="266"/>
    </w:p>
    <w:p w:rsidR="00E50FA3" w:rsidRDefault="000F14E2">
      <w:pPr>
        <w:pStyle w:val="Textkrper"/>
      </w:pPr>
      <w:r>
        <w:t xml:space="preserve">Samuel, D. B., &amp; </w:t>
      </w:r>
      <w:proofErr w:type="spellStart"/>
      <w:r>
        <w:t>Widiger</w:t>
      </w:r>
      <w:proofErr w:type="spellEnd"/>
      <w:r>
        <w:t>, T. A. (2008). A meta-analyt</w:t>
      </w:r>
      <w:r>
        <w:t xml:space="preserve">ic review of the relationships between the five-factor model and DSM-IV-TR personality disorders: A facet level analysis. </w:t>
      </w:r>
      <w:r>
        <w:rPr>
          <w:i/>
        </w:rPr>
        <w:t>Clinical Psychology Review</w:t>
      </w:r>
      <w:r>
        <w:t xml:space="preserve">, </w:t>
      </w:r>
      <w:r>
        <w:rPr>
          <w:i/>
        </w:rPr>
        <w:t>28</w:t>
      </w:r>
      <w:r>
        <w:t>(8), 1326–1342. doi:</w:t>
      </w:r>
      <w:hyperlink r:id="rId45">
        <w:r>
          <w:rPr>
            <w:rStyle w:val="InternetLink"/>
          </w:rPr>
          <w:t>10.1016/j.cpr.2008.07.0</w:t>
        </w:r>
        <w:r>
          <w:rPr>
            <w:rStyle w:val="InternetLink"/>
          </w:rPr>
          <w:t>02</w:t>
        </w:r>
      </w:hyperlink>
      <w:bookmarkStart w:id="267" w:name="ref-SamuelWidiger2008"/>
      <w:bookmarkEnd w:id="267"/>
    </w:p>
    <w:p w:rsidR="00E50FA3" w:rsidRDefault="000F14E2">
      <w:pPr>
        <w:pStyle w:val="Textkrper"/>
      </w:pPr>
      <w:proofErr w:type="gramStart"/>
      <w:r>
        <w:t>Sass, D. A. (2011).</w:t>
      </w:r>
      <w:proofErr w:type="gramEnd"/>
      <w:r>
        <w:t xml:space="preserve"> Testing measurement invariance and comparing latent factor means within a confirmatory factor analysis framework. </w:t>
      </w:r>
      <w:r>
        <w:rPr>
          <w:i/>
        </w:rPr>
        <w:t xml:space="preserve">Journal of </w:t>
      </w:r>
      <w:proofErr w:type="spellStart"/>
      <w:r>
        <w:rPr>
          <w:i/>
        </w:rPr>
        <w:t>Psychoeducational</w:t>
      </w:r>
      <w:proofErr w:type="spellEnd"/>
      <w:r>
        <w:rPr>
          <w:i/>
        </w:rPr>
        <w:t xml:space="preserve"> Assessment</w:t>
      </w:r>
      <w:r>
        <w:t xml:space="preserve">, </w:t>
      </w:r>
      <w:r>
        <w:rPr>
          <w:i/>
        </w:rPr>
        <w:t>29</w:t>
      </w:r>
      <w:r>
        <w:t xml:space="preserve">(4), 347–363. </w:t>
      </w:r>
      <w:proofErr w:type="gramStart"/>
      <w:r>
        <w:t>doi</w:t>
      </w:r>
      <w:proofErr w:type="gramEnd"/>
      <w:r>
        <w:t>:</w:t>
      </w:r>
      <w:hyperlink r:id="rId46">
        <w:r>
          <w:rPr>
            <w:rStyle w:val="InternetLink"/>
          </w:rPr>
          <w:t>10.1177/0734282911406661</w:t>
        </w:r>
      </w:hyperlink>
      <w:bookmarkStart w:id="268" w:name="ref-Sass2011"/>
      <w:bookmarkEnd w:id="268"/>
    </w:p>
    <w:p w:rsidR="00E50FA3" w:rsidRDefault="000F14E2">
      <w:pPr>
        <w:pStyle w:val="Textkrper"/>
      </w:pPr>
      <w:proofErr w:type="spellStart"/>
      <w:proofErr w:type="gramStart"/>
      <w:r>
        <w:t>Saulsman</w:t>
      </w:r>
      <w:proofErr w:type="spellEnd"/>
      <w:r>
        <w:t>, L. M., &amp; Page, A. C. (2004).</w:t>
      </w:r>
      <w:proofErr w:type="gramEnd"/>
      <w:r>
        <w:t xml:space="preserve"> The five-factor model and personality disorder empirical literature: A meta-analytic review. </w:t>
      </w:r>
      <w:r>
        <w:rPr>
          <w:i/>
        </w:rPr>
        <w:t>Clinical Psychology Review</w:t>
      </w:r>
      <w:r>
        <w:t xml:space="preserve">, </w:t>
      </w:r>
      <w:r>
        <w:rPr>
          <w:i/>
        </w:rPr>
        <w:t>23</w:t>
      </w:r>
      <w:r>
        <w:t>(8), 1055–1085. doi:</w:t>
      </w:r>
      <w:hyperlink r:id="rId47">
        <w:r>
          <w:rPr>
            <w:rStyle w:val="InternetLink"/>
          </w:rPr>
          <w:t>10.1016/j.cpr.2002.09.001</w:t>
        </w:r>
      </w:hyperlink>
      <w:bookmarkStart w:id="269" w:name="ref-SaulsmanPage2004"/>
      <w:bookmarkEnd w:id="269"/>
    </w:p>
    <w:p w:rsidR="00E50FA3" w:rsidRDefault="000F14E2">
      <w:pPr>
        <w:pStyle w:val="Textkrper"/>
      </w:pPr>
      <w:proofErr w:type="spellStart"/>
      <w:proofErr w:type="gramStart"/>
      <w:r>
        <w:t>Schimmack</w:t>
      </w:r>
      <w:proofErr w:type="spellEnd"/>
      <w:r>
        <w:t xml:space="preserve">, U., </w:t>
      </w:r>
      <w:proofErr w:type="spellStart"/>
      <w:r>
        <w:t>Furr</w:t>
      </w:r>
      <w:proofErr w:type="spellEnd"/>
      <w:r>
        <w:t>, R. M., &amp; Funder, D. C. (1999).</w:t>
      </w:r>
      <w:proofErr w:type="gramEnd"/>
      <w:r>
        <w:t xml:space="preserve"> Personality and Life </w:t>
      </w:r>
      <w:proofErr w:type="gramStart"/>
      <w:r>
        <w:t>Satisfaction :</w:t>
      </w:r>
      <w:proofErr w:type="gramEnd"/>
      <w:r>
        <w:t xml:space="preserve"> A Facet-Level Analysis, 1062–1075. </w:t>
      </w:r>
      <w:proofErr w:type="gramStart"/>
      <w:r>
        <w:t>doi</w:t>
      </w:r>
      <w:proofErr w:type="gramEnd"/>
      <w:r>
        <w:t>:</w:t>
      </w:r>
      <w:hyperlink r:id="rId48">
        <w:r>
          <w:rPr>
            <w:rStyle w:val="InternetLink"/>
          </w:rPr>
          <w:t>10.1177/0146167204264292</w:t>
        </w:r>
      </w:hyperlink>
      <w:bookmarkStart w:id="270" w:name="ref-Schimmack1999"/>
      <w:bookmarkEnd w:id="270"/>
    </w:p>
    <w:p w:rsidR="00E50FA3" w:rsidRDefault="000F14E2">
      <w:pPr>
        <w:pStyle w:val="Textkrper"/>
      </w:pPr>
      <w:proofErr w:type="spellStart"/>
      <w:r>
        <w:t>Seeb</w:t>
      </w:r>
      <w:r>
        <w:t>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proofErr w:type="gramStart"/>
      <w:r>
        <w:rPr>
          <w:i/>
        </w:rPr>
        <w:t>Journal of Personality</w:t>
      </w:r>
      <w:r>
        <w:t>.</w:t>
      </w:r>
      <w:proofErr w:type="gramEnd"/>
      <w:r>
        <w:t xml:space="preserve"> </w:t>
      </w:r>
      <w:proofErr w:type="gramStart"/>
      <w:r>
        <w:t>doi</w:t>
      </w:r>
      <w:proofErr w:type="gramEnd"/>
      <w:r>
        <w:t>:</w:t>
      </w:r>
      <w:hyperlink r:id="rId49">
        <w:r>
          <w:rPr>
            <w:rStyle w:val="InternetLink"/>
          </w:rPr>
          <w:t>10.17605/OSF.IO/U65GB</w:t>
        </w:r>
      </w:hyperlink>
      <w:bookmarkStart w:id="271" w:name="ref-Seeboth2018"/>
      <w:bookmarkEnd w:id="271"/>
    </w:p>
    <w:p w:rsidR="00E50FA3" w:rsidRDefault="000F14E2">
      <w:pPr>
        <w:pStyle w:val="Textkrper"/>
      </w:pPr>
      <w:proofErr w:type="gramStart"/>
      <w:r>
        <w:t>Shaver, P. R., &amp; Brennan, K. A. (1992).</w:t>
      </w:r>
      <w:proofErr w:type="gramEnd"/>
      <w:r>
        <w:t xml:space="preserve"> Attachment Styles and the "Big Five" Personality Traits: Their Connections With Each Other and With Romantic Relationship Outcomes. </w:t>
      </w:r>
      <w:proofErr w:type="gramStart"/>
      <w:r>
        <w:t>Society</w:t>
      </w:r>
      <w:r>
        <w:t xml:space="preserve"> for Personality; Social Psychology.</w:t>
      </w:r>
      <w:bookmarkStart w:id="272" w:name="ref-Shaver1992"/>
      <w:bookmarkEnd w:id="272"/>
      <w:proofErr w:type="gramEnd"/>
    </w:p>
    <w:p w:rsidR="00E50FA3" w:rsidRDefault="000F14E2">
      <w:pPr>
        <w:pStyle w:val="Textkrper"/>
      </w:pPr>
      <w:proofErr w:type="spellStart"/>
      <w:r>
        <w:t>Siddiqui</w:t>
      </w:r>
      <w:proofErr w:type="spellEnd"/>
      <w:r>
        <w:t xml:space="preserve">, K. (2011). Personality influences Mobile Phone usage. </w:t>
      </w:r>
      <w:r>
        <w:rPr>
          <w:i/>
        </w:rPr>
        <w:t xml:space="preserve">Interdisciplinary Journal </w:t>
      </w:r>
      <w:proofErr w:type="gramStart"/>
      <w:r>
        <w:rPr>
          <w:i/>
        </w:rPr>
        <w:t>of …</w:t>
      </w:r>
      <w:r>
        <w:t>,</w:t>
      </w:r>
      <w:proofErr w:type="gramEnd"/>
      <w:r>
        <w:t xml:space="preserve"> (1981), 554–563. Retrieved from </w:t>
      </w:r>
      <w:hyperlink r:id="rId50" w:history="1">
        <w:r>
          <w:rPr>
            <w:rStyle w:val="InternetLink"/>
          </w:rPr>
          <w:t>http://papers.ssrn.com/abstract=2468985{\%}0Ahttp://scholar.google.com/scholar?hl=en{\&amp;}btnG=Search{\&amp;}q=intitle:Personality+Influences+Mobile+Phone+Usage{\#}4</w:t>
        </w:r>
      </w:hyperlink>
      <w:bookmarkStart w:id="273" w:name="ref-Siddiqui2011"/>
      <w:bookmarkEnd w:id="273"/>
    </w:p>
    <w:p w:rsidR="00E50FA3" w:rsidRDefault="000F14E2">
      <w:pPr>
        <w:pStyle w:val="Textkrper"/>
      </w:pPr>
      <w:r>
        <w:t xml:space="preserve">Soto, </w:t>
      </w:r>
      <w:r>
        <w:t xml:space="preserve">C. J., &amp; John, O. P. (2009). Ten facet scales for the Big Five Inventory: Convergence with NEO PI-R facets, self-peer agreement, and discriminant validity. </w:t>
      </w:r>
      <w:r>
        <w:rPr>
          <w:i/>
        </w:rPr>
        <w:t>Journal of Research in Personality</w:t>
      </w:r>
      <w:r>
        <w:t xml:space="preserve">, </w:t>
      </w:r>
      <w:r>
        <w:rPr>
          <w:i/>
        </w:rPr>
        <w:t>43</w:t>
      </w:r>
      <w:r>
        <w:t xml:space="preserve">(1), 84–90. </w:t>
      </w:r>
      <w:proofErr w:type="gramStart"/>
      <w:r>
        <w:t>doi</w:t>
      </w:r>
      <w:proofErr w:type="gramEnd"/>
      <w:r>
        <w:t>:</w:t>
      </w:r>
      <w:hyperlink r:id="rId51">
        <w:r>
          <w:rPr>
            <w:rStyle w:val="InternetLink"/>
          </w:rPr>
          <w:t>10.1016/j.jrp.2008.10.002</w:t>
        </w:r>
      </w:hyperlink>
      <w:bookmarkStart w:id="274" w:name="ref-SotoJohn2009"/>
      <w:bookmarkEnd w:id="274"/>
    </w:p>
    <w:p w:rsidR="00E50FA3" w:rsidRDefault="000F14E2">
      <w:pPr>
        <w:pStyle w:val="Textkrper"/>
      </w:pPr>
      <w:r>
        <w:t xml:space="preserve">Soto, C. J., &amp; John, O. P. (2016). The Next Big Five Inventory </w:t>
      </w:r>
      <w:proofErr w:type="gramStart"/>
      <w:r>
        <w:t>( BFI</w:t>
      </w:r>
      <w:proofErr w:type="gramEnd"/>
      <w:r>
        <w:t>-2 ): Developing and Assessing a Hierarchical Model With 15 Facets to Enhance Bandwidth ... The Next Big Five Inventory ( BFI-2 ): Developing and A</w:t>
      </w:r>
      <w:r>
        <w:t xml:space="preserve">ssessing a Hierarchical Model With 15 Facets to Enhance Bandwidth , </w:t>
      </w:r>
      <w:proofErr w:type="spellStart"/>
      <w:r>
        <w:t>Fidelit</w:t>
      </w:r>
      <w:proofErr w:type="spellEnd"/>
      <w:r>
        <w:t xml:space="preserve">, </w:t>
      </w:r>
      <w:r>
        <w:rPr>
          <w:i/>
        </w:rPr>
        <w:t>113</w:t>
      </w:r>
      <w:r>
        <w:t xml:space="preserve">(June), 117–143. </w:t>
      </w:r>
      <w:proofErr w:type="gramStart"/>
      <w:r>
        <w:t>doi</w:t>
      </w:r>
      <w:proofErr w:type="gramEnd"/>
      <w:r>
        <w:t>:</w:t>
      </w:r>
      <w:hyperlink r:id="rId52">
        <w:r>
          <w:rPr>
            <w:rStyle w:val="InternetLink"/>
          </w:rPr>
          <w:t>10.1037/pspp0000096</w:t>
        </w:r>
      </w:hyperlink>
      <w:bookmarkStart w:id="275" w:name="ref-SotoJohn2016"/>
      <w:bookmarkEnd w:id="275"/>
    </w:p>
    <w:p w:rsidR="00E50FA3" w:rsidRDefault="000F14E2">
      <w:pPr>
        <w:pStyle w:val="Textkrper"/>
      </w:pPr>
      <w:proofErr w:type="spellStart"/>
      <w:r>
        <w:t>Tupes</w:t>
      </w:r>
      <w:proofErr w:type="spellEnd"/>
      <w:r>
        <w:t xml:space="preserve">, E. C., &amp; </w:t>
      </w:r>
      <w:proofErr w:type="spellStart"/>
      <w:r>
        <w:t>Christal</w:t>
      </w:r>
      <w:proofErr w:type="spellEnd"/>
      <w:r>
        <w:t xml:space="preserve">, R. E. (1961). </w:t>
      </w:r>
      <w:proofErr w:type="gramStart"/>
      <w:r>
        <w:t>Recurrent personality factors based on t</w:t>
      </w:r>
      <w:r>
        <w:t>rait rating.</w:t>
      </w:r>
      <w:proofErr w:type="gramEnd"/>
      <w:r>
        <w:t xml:space="preserve"> </w:t>
      </w:r>
      <w:proofErr w:type="spellStart"/>
      <w:r>
        <w:rPr>
          <w:i/>
        </w:rPr>
        <w:t>Lackland</w:t>
      </w:r>
      <w:proofErr w:type="spellEnd"/>
      <w:r>
        <w:rPr>
          <w:i/>
        </w:rPr>
        <w:t xml:space="preserve"> Air Force Base</w:t>
      </w:r>
      <w:r>
        <w:t xml:space="preserve">, </w:t>
      </w:r>
      <w:r>
        <w:rPr>
          <w:i/>
        </w:rPr>
        <w:t>TX: USAF</w:t>
      </w:r>
      <w:r>
        <w:t xml:space="preserve">. Retrieved from </w:t>
      </w:r>
      <w:hyperlink r:id="rId53">
        <w:r>
          <w:rPr>
            <w:rStyle w:val="InternetLink"/>
          </w:rPr>
          <w:t>https://ejwl.idm.oclc.org/login?url=ht</w:t>
        </w:r>
        <w:r>
          <w:rPr>
            <w:rStyle w:val="InternetLink"/>
          </w:rPr>
          <w:t>tp://search.ebscohost.com/login.aspx?direct=true{\&amp;}db=sih{\&amp;}AN=9208170745{\&amp;}site=</w:t>
        </w:r>
        <w:proofErr w:type="spellStart"/>
        <w:r>
          <w:rPr>
            <w:rStyle w:val="InternetLink"/>
          </w:rPr>
          <w:t>ehost</w:t>
        </w:r>
        <w:proofErr w:type="spellEnd"/>
        <w:r>
          <w:rPr>
            <w:rStyle w:val="InternetLink"/>
          </w:rPr>
          <w:t>-live</w:t>
        </w:r>
      </w:hyperlink>
      <w:bookmarkStart w:id="276" w:name="ref-TupesChristal1961"/>
      <w:bookmarkEnd w:id="276"/>
    </w:p>
    <w:p w:rsidR="00E50FA3" w:rsidRDefault="000F14E2">
      <w:pPr>
        <w:pStyle w:val="Textkrper"/>
      </w:pPr>
      <w:proofErr w:type="spellStart"/>
      <w:proofErr w:type="gramStart"/>
      <w:r>
        <w:t>Velicer</w:t>
      </w:r>
      <w:proofErr w:type="spellEnd"/>
      <w:r>
        <w:t>, W. F. (1976).</w:t>
      </w:r>
      <w:proofErr w:type="gramEnd"/>
      <w:r>
        <w:t xml:space="preserve"> Determining the number of components from the matrix of partial correlations. </w:t>
      </w:r>
      <w:proofErr w:type="spellStart"/>
      <w:proofErr w:type="gramStart"/>
      <w:r>
        <w:rPr>
          <w:i/>
        </w:rPr>
        <w:t>Psychometrika</w:t>
      </w:r>
      <w:proofErr w:type="spellEnd"/>
      <w:r>
        <w:t xml:space="preserve">, </w:t>
      </w:r>
      <w:r>
        <w:rPr>
          <w:i/>
        </w:rPr>
        <w:t>41</w:t>
      </w:r>
      <w:r>
        <w:t>(3).</w:t>
      </w:r>
      <w:bookmarkStart w:id="277" w:name="ref-Velicer1976"/>
      <w:bookmarkEnd w:id="277"/>
      <w:proofErr w:type="gramEnd"/>
    </w:p>
    <w:p w:rsidR="00E50FA3" w:rsidRDefault="000F14E2">
      <w:pPr>
        <w:pStyle w:val="Textkrper"/>
      </w:pPr>
      <w:r>
        <w:t>Wakabayashi, A., Baron-Cohen, S., &amp; Wh</w:t>
      </w:r>
      <w:r>
        <w:t xml:space="preserve">eelwright, S. (2006). Are autistic traits an independent personality dimension? </w:t>
      </w:r>
      <w:proofErr w:type="gramStart"/>
      <w:r>
        <w:t>A study of the Autism-Spectrum Quotient (AQ) and the NEO-PI-R.</w:t>
      </w:r>
      <w:proofErr w:type="gramEnd"/>
      <w:r>
        <w:t xml:space="preserve"> </w:t>
      </w:r>
      <w:r>
        <w:rPr>
          <w:i/>
        </w:rPr>
        <w:t>Personality and Individual Differences</w:t>
      </w:r>
      <w:r>
        <w:t xml:space="preserve">, </w:t>
      </w:r>
      <w:r>
        <w:rPr>
          <w:i/>
        </w:rPr>
        <w:t>41</w:t>
      </w:r>
      <w:r>
        <w:t xml:space="preserve">(5), 873–883. </w:t>
      </w:r>
      <w:proofErr w:type="gramStart"/>
      <w:r>
        <w:t>doi</w:t>
      </w:r>
      <w:proofErr w:type="gramEnd"/>
      <w:r>
        <w:t>:</w:t>
      </w:r>
      <w:hyperlink r:id="rId54">
        <w:r>
          <w:rPr>
            <w:rStyle w:val="InternetLink"/>
          </w:rPr>
          <w:t>10.1016/j.paid.2006.04.003</w:t>
        </w:r>
      </w:hyperlink>
      <w:bookmarkStart w:id="278" w:name="ref-Wakabayashi2006"/>
      <w:bookmarkEnd w:id="278"/>
    </w:p>
    <w:p w:rsidR="00E50FA3" w:rsidRDefault="000F14E2">
      <w:pPr>
        <w:pStyle w:val="Textkrper"/>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 xml:space="preserve">(1), 197–220. </w:t>
      </w:r>
      <w:proofErr w:type="gramStart"/>
      <w:r>
        <w:t>doi</w:t>
      </w:r>
      <w:proofErr w:type="gramEnd"/>
      <w:r>
        <w:t>:</w:t>
      </w:r>
      <w:hyperlink r:id="rId55">
        <w:r>
          <w:rPr>
            <w:rStyle w:val="InternetLink"/>
          </w:rPr>
          <w:t>10.1146/annurev.clinpsy.032408.153542</w:t>
        </w:r>
      </w:hyperlink>
      <w:bookmarkStart w:id="279" w:name="ref-WidigerMullins2009"/>
      <w:bookmarkEnd w:id="279"/>
    </w:p>
    <w:p w:rsidR="00E50FA3" w:rsidRDefault="000F14E2">
      <w:pPr>
        <w:pStyle w:val="Textkrper"/>
      </w:pPr>
      <w:proofErr w:type="gramStart"/>
      <w:r>
        <w:t xml:space="preserve">Ziegler, M., </w:t>
      </w:r>
      <w:proofErr w:type="spellStart"/>
      <w:r>
        <w:t>Bensch</w:t>
      </w:r>
      <w:proofErr w:type="spellEnd"/>
      <w:r>
        <w:t xml:space="preserve">, D., </w:t>
      </w:r>
      <w:proofErr w:type="spellStart"/>
      <w:r>
        <w:t>Maaß</w:t>
      </w:r>
      <w:proofErr w:type="spellEnd"/>
      <w:r>
        <w:t xml:space="preserve">, U., </w:t>
      </w:r>
      <w:proofErr w:type="spellStart"/>
      <w:r>
        <w:t>Schult</w:t>
      </w:r>
      <w:proofErr w:type="spellEnd"/>
      <w:r>
        <w:t>, V., Vogel, M., &amp; Bühner, M. (2014).</w:t>
      </w:r>
      <w:proofErr w:type="gramEnd"/>
      <w:r>
        <w:t xml:space="preserve"> Big </w:t>
      </w:r>
      <w:proofErr w:type="gramStart"/>
      <w:r>
        <w:t>Five</w:t>
      </w:r>
      <w:proofErr w:type="gramEnd"/>
      <w:r>
        <w:t xml:space="preserve"> facets as predictor of job training performance: The role of specific job demands. </w:t>
      </w:r>
      <w:r>
        <w:rPr>
          <w:i/>
        </w:rPr>
        <w:t xml:space="preserve">Learning and Individual </w:t>
      </w:r>
      <w:r>
        <w:rPr>
          <w:i/>
        </w:rPr>
        <w:t>Differences</w:t>
      </w:r>
      <w:r>
        <w:t xml:space="preserve">, </w:t>
      </w:r>
      <w:r>
        <w:rPr>
          <w:i/>
        </w:rPr>
        <w:t>29</w:t>
      </w:r>
      <w:r>
        <w:t xml:space="preserve">, 1–7. </w:t>
      </w:r>
      <w:proofErr w:type="gramStart"/>
      <w:r>
        <w:t>doi</w:t>
      </w:r>
      <w:proofErr w:type="gramEnd"/>
      <w:r>
        <w:t>:</w:t>
      </w:r>
      <w:hyperlink r:id="rId56">
        <w:r>
          <w:rPr>
            <w:rStyle w:val="InternetLink"/>
          </w:rPr>
          <w:t>10.1016/j.lindif.2013.10.008</w:t>
        </w:r>
      </w:hyperlink>
      <w:bookmarkStart w:id="280" w:name="ref-Ziegler2014"/>
      <w:bookmarkEnd w:id="280"/>
    </w:p>
    <w:p w:rsidR="00C14DE6" w:rsidRDefault="000F14E2">
      <w:pPr>
        <w:pStyle w:val="Textkrper"/>
        <w:rPr>
          <w:rStyle w:val="InternetLink"/>
        </w:rPr>
      </w:pPr>
      <w:proofErr w:type="gramStart"/>
      <w:r>
        <w:t xml:space="preserve">Ziegler, M., </w:t>
      </w:r>
      <w:proofErr w:type="spellStart"/>
      <w:r>
        <w:t>Danay</w:t>
      </w:r>
      <w:proofErr w:type="spellEnd"/>
      <w:r>
        <w:t xml:space="preserve">, E., </w:t>
      </w:r>
      <w:proofErr w:type="spellStart"/>
      <w:r>
        <w:t>Schölmerich</w:t>
      </w:r>
      <w:proofErr w:type="spellEnd"/>
      <w:r>
        <w:t>, F., &amp; Bühner, M. (2010).</w:t>
      </w:r>
      <w:proofErr w:type="gramEnd"/>
      <w:r>
        <w:t xml:space="preserve"> Predicting Academic Success with the Big 5 Rated from Different Points of V</w:t>
      </w:r>
      <w:r>
        <w:t xml:space="preserve">iew: Self-Rated, Other Rated and Faked. </w:t>
      </w:r>
      <w:r>
        <w:rPr>
          <w:i/>
        </w:rPr>
        <w:t>European Journal of Personality</w:t>
      </w:r>
      <w:r>
        <w:t xml:space="preserve">, </w:t>
      </w:r>
      <w:r>
        <w:rPr>
          <w:i/>
        </w:rPr>
        <w:t>24</w:t>
      </w:r>
      <w:r>
        <w:t xml:space="preserve">(July 2010), 341–355. </w:t>
      </w:r>
      <w:proofErr w:type="gramStart"/>
      <w:r>
        <w:t>doi</w:t>
      </w:r>
      <w:proofErr w:type="gramEnd"/>
      <w:r>
        <w:t>:</w:t>
      </w:r>
      <w:hyperlink r:id="rId57">
        <w:r>
          <w:rPr>
            <w:rStyle w:val="InternetLink"/>
          </w:rPr>
          <w:t>10.1002/per</w:t>
        </w:r>
      </w:hyperlink>
    </w:p>
    <w:p w:rsidR="00C14DE6" w:rsidRDefault="00C14DE6">
      <w:pPr>
        <w:pStyle w:val="Textkrper"/>
        <w:rPr>
          <w:rStyle w:val="InternetLink"/>
        </w:rPr>
      </w:pPr>
    </w:p>
    <w:p w:rsidR="00785AC5" w:rsidRPr="00785AC5" w:rsidRDefault="00C14DE6" w:rsidP="00785AC5">
      <w:pPr>
        <w:pStyle w:val="EndNoteBibliography"/>
        <w:spacing w:after="0"/>
        <w:ind w:left="720" w:hanging="720"/>
        <w:rPr>
          <w:noProof/>
        </w:rPr>
      </w:pPr>
      <w:r>
        <w:fldChar w:fldCharType="begin"/>
      </w:r>
      <w:r>
        <w:instrText xml:space="preserve"> ADDIN EN.REFLIST </w:instrText>
      </w:r>
      <w:r>
        <w:fldChar w:fldCharType="separate"/>
      </w:r>
      <w:r w:rsidR="00785AC5" w:rsidRPr="00785AC5">
        <w:rPr>
          <w:noProof/>
        </w:rPr>
        <w:t xml:space="preserve">MacCann, C., Duckworth, A., &amp; Roberts, R. (2009). Empirical identification of the major facets of Conscientiousness. </w:t>
      </w:r>
      <w:r w:rsidR="00785AC5" w:rsidRPr="00785AC5">
        <w:rPr>
          <w:i/>
          <w:noProof/>
        </w:rPr>
        <w:t>Learning and Individual Differences, 19</w:t>
      </w:r>
      <w:r w:rsidR="00785AC5" w:rsidRPr="00785AC5">
        <w:rPr>
          <w:noProof/>
        </w:rPr>
        <w:t xml:space="preserve">, 451-458. </w:t>
      </w:r>
    </w:p>
    <w:p w:rsidR="00785AC5" w:rsidRPr="00785AC5" w:rsidRDefault="00785AC5" w:rsidP="00785AC5">
      <w:pPr>
        <w:pStyle w:val="EndNoteBibliography"/>
        <w:ind w:left="720" w:hanging="720"/>
        <w:rPr>
          <w:noProof/>
        </w:rPr>
      </w:pPr>
      <w:r w:rsidRPr="00785AC5">
        <w:rPr>
          <w:noProof/>
        </w:rPr>
        <w:t xml:space="preserve">Marsh, H. W., Lüdtke, O., Muthén, B., Asparouhov, T., Morin, A. J. S., Trautwein, U., &amp; Nagengast, B. (2010). A New Look at the Big Five Factor Structure Through Exploratory Structural Equation Modeling. </w:t>
      </w:r>
      <w:r w:rsidRPr="00785AC5">
        <w:rPr>
          <w:i/>
          <w:noProof/>
        </w:rPr>
        <w:t>Psychological Assessment, 22</w:t>
      </w:r>
      <w:r w:rsidRPr="00785AC5">
        <w:rPr>
          <w:noProof/>
        </w:rPr>
        <w:t>, 471-491. doi:DOI: 10.1037/a0019227</w:t>
      </w:r>
    </w:p>
    <w:p w:rsidR="00E50FA3" w:rsidRDefault="00C14DE6">
      <w:pPr>
        <w:pStyle w:val="Textkrper"/>
      </w:pPr>
      <w:r>
        <w:fldChar w:fldCharType="end"/>
      </w:r>
    </w:p>
    <w:sectPr w:rsidR="00E50FA3">
      <w:pgSz w:w="12240" w:h="15840"/>
      <w:pgMar w:top="1418" w:right="1418" w:bottom="1418" w:left="1418" w:header="0" w:footer="0" w:gutter="0"/>
      <w:cols w:space="720"/>
      <w:formProt w:val="0"/>
      <w:docGrid w:linePitch="1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tthias Ziegler" w:date="2018-07-19T17:54:00Z" w:initials="MZ">
    <w:p w:rsidR="004D58FF" w:rsidRDefault="004D58FF">
      <w:pPr>
        <w:pStyle w:val="Kommentartext"/>
      </w:pPr>
      <w:r>
        <w:rPr>
          <w:rStyle w:val="Kommentarzeichen"/>
        </w:rPr>
        <w:annotationRef/>
      </w:r>
      <w:r>
        <w:t>Openness</w:t>
      </w:r>
    </w:p>
  </w:comment>
  <w:comment w:id="10" w:author="Matthias Ziegler" w:date="2018-07-19T17:55:00Z" w:initials="MZ">
    <w:p w:rsidR="004D58FF" w:rsidRDefault="004D58FF">
      <w:pPr>
        <w:pStyle w:val="Kommentartext"/>
      </w:pPr>
      <w:r>
        <w:rPr>
          <w:rStyle w:val="Kommentarzeichen"/>
        </w:rPr>
        <w:annotationRef/>
      </w:r>
      <w:r>
        <w:t xml:space="preserve">APA Style </w:t>
      </w:r>
    </w:p>
  </w:comment>
  <w:comment w:id="11" w:author="Matthias Ziegler" w:date="2018-07-19T17:56:00Z" w:initials="MZ">
    <w:p w:rsidR="004D58FF" w:rsidRDefault="004D58FF">
      <w:pPr>
        <w:pStyle w:val="Kommentartext"/>
      </w:pPr>
      <w:r>
        <w:rPr>
          <w:rStyle w:val="Kommentarzeichen"/>
        </w:rPr>
        <w:annotationRef/>
      </w:r>
      <w:r>
        <w:t xml:space="preserve">Make sure that the redundancy above is cut. </w:t>
      </w:r>
    </w:p>
  </w:comment>
  <w:comment w:id="12" w:author="Unknown Author" w:date="2018-07-12T21:51:00Z" w:initials="">
    <w:p w:rsidR="00E50FA3" w:rsidRDefault="000F14E2">
      <w:r>
        <w:rPr>
          <w:rFonts w:ascii="Liberation Serif;Times New Roma" w:eastAsia="Clear Sans" w:hAnsi="Liberation Serif;Times New Roma"/>
          <w:kern w:val="2"/>
          <w:sz w:val="20"/>
          <w:lang w:eastAsia="zh-CN" w:bidi="hi-IN"/>
        </w:rPr>
        <w:t>Go to the Handbook of personality by John to get refs for this.</w:t>
      </w:r>
    </w:p>
  </w:comment>
  <w:comment w:id="13" w:author="Unknown Author" w:date="2018-07-12T21:52:00Z" w:initials="">
    <w:p w:rsidR="00E50FA3" w:rsidRDefault="000F14E2">
      <w:r>
        <w:rPr>
          <w:rFonts w:ascii="Liberation Serif;Times New Roma" w:eastAsia="Clear Sans" w:hAnsi="Liberation Serif;Times New Roma" w:cs="Liberation Serif;Times New Roma"/>
          <w:kern w:val="2"/>
          <w:sz w:val="20"/>
          <w:lang w:eastAsia="zh-CN" w:bidi="hi-IN"/>
        </w:rPr>
        <w:t xml:space="preserve">Here I am speculating a bit. </w:t>
      </w:r>
      <w:r>
        <w:rPr>
          <w:rFonts w:ascii="Liberation Serif;Times New Roma" w:eastAsia="Clear Sans" w:hAnsi="Liberation Serif;Times New Roma" w:cs="Liberation Serif;Times New Roma"/>
          <w:kern w:val="2"/>
          <w:sz w:val="20"/>
          <w:lang w:eastAsia="zh-CN" w:bidi="hi-IN"/>
        </w:rPr>
        <w:t>There is possibly research on this but I am not aware of it yet.</w:t>
      </w:r>
    </w:p>
  </w:comment>
  <w:comment w:id="14" w:author="Matthias Ziegler" w:date="2018-07-19T17:57:00Z" w:initials="MZ">
    <w:p w:rsidR="004D58FF" w:rsidRDefault="004D58FF">
      <w:pPr>
        <w:pStyle w:val="Kommentartext"/>
      </w:pPr>
      <w:r>
        <w:rPr>
          <w:rStyle w:val="Kommentarzeichen"/>
        </w:rPr>
        <w:annotationRef/>
      </w:r>
      <w:r>
        <w:t xml:space="preserve">There is research on it. </w:t>
      </w:r>
      <w:proofErr w:type="spellStart"/>
      <w:r>
        <w:t>Asendorpf</w:t>
      </w:r>
      <w:proofErr w:type="spellEnd"/>
      <w:r>
        <w:t xml:space="preserve">, I think, used other ratings and found a Big 5 structure in children. </w:t>
      </w:r>
      <w:r w:rsidR="00034B37">
        <w:t xml:space="preserve"> Other than that look for work by Jennifer Tackett or Barbara </w:t>
      </w:r>
      <w:proofErr w:type="spellStart"/>
      <w:r w:rsidR="00034B37">
        <w:t>LeClerq</w:t>
      </w:r>
      <w:proofErr w:type="spellEnd"/>
    </w:p>
  </w:comment>
  <w:comment w:id="16" w:author="Unknown Author" w:date="2018-07-12T21:52:00Z" w:initials="">
    <w:p w:rsidR="00E50FA3" w:rsidRDefault="000F14E2">
      <w:r>
        <w:rPr>
          <w:rFonts w:ascii="Times New Roman" w:eastAsia="Times New Roman" w:hAnsi="Times New Roman" w:cs="Times New Roman"/>
          <w:lang w:val="de-DE"/>
        </w:rPr>
        <w:t xml:space="preserve">Yes, </w:t>
      </w:r>
      <w:proofErr w:type="spellStart"/>
      <w:r>
        <w:rPr>
          <w:rFonts w:ascii="Times New Roman" w:eastAsia="Times New Roman" w:hAnsi="Times New Roman" w:cs="Times New Roman"/>
          <w:lang w:val="de-DE"/>
        </w:rPr>
        <w:t>definitely</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look</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for</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overlaps</w:t>
      </w:r>
      <w:proofErr w:type="spellEnd"/>
      <w:r>
        <w:rPr>
          <w:rFonts w:ascii="Times New Roman" w:eastAsia="Times New Roman" w:hAnsi="Times New Roman" w:cs="Times New Roman"/>
          <w:lang w:val="de-DE"/>
        </w:rPr>
        <w:t xml:space="preserve">. See </w:t>
      </w:r>
      <w:proofErr w:type="spellStart"/>
      <w:r>
        <w:rPr>
          <w:rFonts w:ascii="Times New Roman" w:eastAsia="Times New Roman" w:hAnsi="Times New Roman" w:cs="Times New Roman"/>
          <w:lang w:val="de-DE"/>
        </w:rPr>
        <w:t>the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paper</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by</w:t>
      </w:r>
      <w:proofErr w:type="spellEnd"/>
      <w:r>
        <w:rPr>
          <w:rFonts w:ascii="Times New Roman" w:eastAsia="Times New Roman" w:hAnsi="Times New Roman" w:cs="Times New Roman"/>
          <w:lang w:val="de-DE"/>
        </w:rPr>
        <w:t xml:space="preserve"> Soto </w:t>
      </w:r>
      <w:proofErr w:type="spellStart"/>
      <w:r>
        <w:rPr>
          <w:rFonts w:ascii="Times New Roman" w:eastAsia="Times New Roman" w:hAnsi="Times New Roman" w:cs="Times New Roman"/>
          <w:lang w:val="de-DE"/>
        </w:rPr>
        <w:t>and</w:t>
      </w:r>
      <w:proofErr w:type="spellEnd"/>
      <w:r>
        <w:rPr>
          <w:rFonts w:ascii="Times New Roman" w:eastAsia="Times New Roman" w:hAnsi="Times New Roman" w:cs="Times New Roman"/>
          <w:lang w:val="de-DE"/>
        </w:rPr>
        <w:t xml:space="preserve"> John </w:t>
      </w:r>
      <w:proofErr w:type="spellStart"/>
      <w:r>
        <w:rPr>
          <w:rFonts w:ascii="Times New Roman" w:eastAsia="Times New Roman" w:hAnsi="Times New Roman" w:cs="Times New Roman"/>
          <w:lang w:val="de-DE"/>
        </w:rPr>
        <w:t>who</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already</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did</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this</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We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could</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mention</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this</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briefly</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and</w:t>
      </w:r>
      <w:proofErr w:type="spellEnd"/>
      <w:r>
        <w:rPr>
          <w:rFonts w:ascii="Times New Roman" w:eastAsia="Times New Roman" w:hAnsi="Times New Roman" w:cs="Times New Roman"/>
          <w:lang w:val="de-DE"/>
        </w:rPr>
        <w:t xml:space="preserve"> will </w:t>
      </w:r>
      <w:proofErr w:type="spellStart"/>
      <w:r>
        <w:rPr>
          <w:rFonts w:ascii="Times New Roman" w:eastAsia="Times New Roman" w:hAnsi="Times New Roman" w:cs="Times New Roman"/>
          <w:lang w:val="de-DE"/>
        </w:rPr>
        <w:t>have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to</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come</w:t>
      </w:r>
      <w:proofErr w:type="spellEnd"/>
      <w:r>
        <w:rPr>
          <w:rFonts w:ascii="Times New Roman" w:eastAsia="Times New Roman" w:hAnsi="Times New Roman" w:cs="Times New Roman"/>
          <w:lang w:val="de-DE"/>
        </w:rPr>
        <w:t xml:space="preserve"> back </w:t>
      </w:r>
      <w:proofErr w:type="spellStart"/>
      <w:r>
        <w:rPr>
          <w:rFonts w:ascii="Times New Roman" w:eastAsia="Times New Roman" w:hAnsi="Times New Roman" w:cs="Times New Roman"/>
          <w:lang w:val="de-DE"/>
        </w:rPr>
        <w:t>to</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it</w:t>
      </w:r>
      <w:proofErr w:type="spellEnd"/>
      <w:r>
        <w:rPr>
          <w:rFonts w:ascii="Times New Roman" w:eastAsia="Times New Roman" w:hAnsi="Times New Roman" w:cs="Times New Roman"/>
          <w:lang w:val="de-DE"/>
        </w:rPr>
        <w:t xml:space="preserve"> in </w:t>
      </w:r>
      <w:proofErr w:type="spellStart"/>
      <w:r>
        <w:rPr>
          <w:rFonts w:ascii="Times New Roman" w:eastAsia="Times New Roman" w:hAnsi="Times New Roman" w:cs="Times New Roman"/>
          <w:lang w:val="de-DE"/>
        </w:rPr>
        <w:t>the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discussion</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when</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looking</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whether</w:t>
      </w:r>
      <w:proofErr w:type="spellEnd"/>
      <w:r>
        <w:rPr>
          <w:rFonts w:ascii="Times New Roman" w:eastAsia="Times New Roman" w:hAnsi="Times New Roman" w:cs="Times New Roman"/>
          <w:lang w:val="de-DE"/>
        </w:rPr>
        <w:t xml:space="preserve"> ou</w:t>
      </w:r>
      <w:r>
        <w:rPr>
          <w:rFonts w:ascii="Times New Roman" w:eastAsia="Times New Roman" w:hAnsi="Times New Roman" w:cs="Times New Roman"/>
          <w:lang w:val="de-DE"/>
        </w:rPr>
        <w:t xml:space="preserve">t B5 also </w:t>
      </w:r>
      <w:proofErr w:type="spellStart"/>
      <w:r>
        <w:rPr>
          <w:rFonts w:ascii="Times New Roman" w:eastAsia="Times New Roman" w:hAnsi="Times New Roman" w:cs="Times New Roman"/>
          <w:lang w:val="de-DE"/>
        </w:rPr>
        <w:t>capture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the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core</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facets</w:t>
      </w:r>
      <w:proofErr w:type="spellEnd"/>
      <w:r>
        <w:rPr>
          <w:rFonts w:ascii="Times New Roman" w:eastAsia="Times New Roman" w:hAnsi="Times New Roman" w:cs="Times New Roman"/>
          <w:lang w:val="de-DE"/>
        </w:rPr>
        <w:t xml:space="preserve"> </w:t>
      </w:r>
      <w:proofErr w:type="spellStart"/>
      <w:r>
        <w:rPr>
          <w:rFonts w:ascii="Times New Roman" w:eastAsia="Times New Roman" w:hAnsi="Times New Roman" w:cs="Times New Roman"/>
          <w:lang w:val="de-DE"/>
        </w:rPr>
        <w:t>defined</w:t>
      </w:r>
      <w:proofErr w:type="spellEnd"/>
      <w:r>
        <w:rPr>
          <w:rFonts w:ascii="Times New Roman" w:eastAsia="Times New Roman" w:hAnsi="Times New Roman" w:cs="Times New Roman"/>
          <w:lang w:val="de-DE"/>
        </w:rPr>
        <w:t xml:space="preserve"> in Soto </w:t>
      </w:r>
      <w:proofErr w:type="spellStart"/>
      <w:r>
        <w:rPr>
          <w:rFonts w:ascii="Times New Roman" w:eastAsia="Times New Roman" w:hAnsi="Times New Roman" w:cs="Times New Roman"/>
          <w:lang w:val="de-DE"/>
        </w:rPr>
        <w:t>and</w:t>
      </w:r>
      <w:proofErr w:type="spellEnd"/>
      <w:r>
        <w:rPr>
          <w:rFonts w:ascii="Times New Roman" w:eastAsia="Times New Roman" w:hAnsi="Times New Roman" w:cs="Times New Roman"/>
          <w:lang w:val="de-DE"/>
        </w:rPr>
        <w:t xml:space="preserve"> John's </w:t>
      </w:r>
      <w:proofErr w:type="spellStart"/>
      <w:r>
        <w:rPr>
          <w:rFonts w:ascii="Times New Roman" w:eastAsia="Times New Roman" w:hAnsi="Times New Roman" w:cs="Times New Roman"/>
          <w:lang w:val="de-DE"/>
        </w:rPr>
        <w:t>paper</w:t>
      </w:r>
      <w:proofErr w:type="spellEnd"/>
      <w:r>
        <w:rPr>
          <w:rFonts w:ascii="Times New Roman" w:eastAsia="Times New Roman" w:hAnsi="Times New Roman" w:cs="Times New Roman"/>
          <w:lang w:val="de-DE"/>
        </w:rPr>
        <w:t xml:space="preserve">. </w:t>
      </w:r>
    </w:p>
  </w:comment>
  <w:comment w:id="17" w:author="Unknown Author" w:date="2018-07-12T21:52:00Z" w:initials="">
    <w:p w:rsidR="00E50FA3" w:rsidRDefault="000F14E2">
      <w:r>
        <w:rPr>
          <w:rFonts w:ascii="Cambria" w:hAnsi="Cambria"/>
          <w:sz w:val="20"/>
        </w:rPr>
        <w:t>This is a new paragraph commenting the table</w:t>
      </w:r>
    </w:p>
  </w:comment>
  <w:comment w:id="18" w:author="Matthias Ziegler" w:date="2018-07-19T17:59:00Z" w:initials="MZ">
    <w:p w:rsidR="00034B37" w:rsidRDefault="00034B37">
      <w:pPr>
        <w:pStyle w:val="Kommentartext"/>
      </w:pPr>
      <w:r>
        <w:rPr>
          <w:rStyle w:val="Kommentarzeichen"/>
        </w:rPr>
        <w:annotationRef/>
      </w:r>
      <w:r>
        <w:t xml:space="preserve">Great. Please also see the Soto John 2016 paper. </w:t>
      </w:r>
    </w:p>
  </w:comment>
  <w:comment w:id="45" w:author="Unknown Author" w:date="2018-07-12T21:53:00Z" w:initials="">
    <w:p w:rsidR="00E50FA3" w:rsidRDefault="000F14E2">
      <w:r>
        <w:rPr>
          <w:rFonts w:ascii="Cambria" w:hAnsi="Cambria"/>
          <w:kern w:val="2"/>
          <w:sz w:val="20"/>
          <w:lang w:eastAsia="zh-CN" w:bidi="hi-IN"/>
        </w:rPr>
        <w:t xml:space="preserve">This </w:t>
      </w:r>
      <w:r>
        <w:rPr>
          <w:rFonts w:ascii="Cambria" w:hAnsi="Cambria"/>
          <w:kern w:val="2"/>
          <w:sz w:val="20"/>
          <w:lang w:eastAsia="zh-CN" w:bidi="hi-IN"/>
        </w:rPr>
        <w:t>was a special issue that JPA made this year. I added it for the editorial board’s compliance. May need to expand this idea.</w:t>
      </w:r>
    </w:p>
    <w:p w:rsidR="00E50FA3" w:rsidRDefault="000F14E2">
      <w:r>
        <w:rPr>
          <w:rFonts w:ascii="Liberation Serif;Times New Roma" w:eastAsia="Clear Sans" w:hAnsi="Liberation Serif;Times New Roma" w:cs="Lohit Marathi"/>
          <w:kern w:val="2"/>
          <w:sz w:val="20"/>
          <w:lang w:eastAsia="zh-CN" w:bidi="hi-IN"/>
        </w:rPr>
        <w:t>http://psycnet.apa.org/record/2018-00544-001</w:t>
      </w:r>
    </w:p>
  </w:comment>
  <w:comment w:id="100" w:author="Unknown Author" w:date="2018-07-12T21:54:00Z" w:initials="">
    <w:p w:rsidR="00E50FA3" w:rsidRDefault="000F14E2">
      <w:r>
        <w:rPr>
          <w:rFonts w:ascii="Cambria" w:hAnsi="Cambria"/>
          <w:sz w:val="20"/>
        </w:rPr>
        <w:t xml:space="preserve">Need info on this. </w:t>
      </w:r>
    </w:p>
  </w:comment>
  <w:comment w:id="101" w:author="Matthias Ziegler" w:date="2018-07-20T15:38:00Z" w:initials="MZ">
    <w:p w:rsidR="00C14DE6" w:rsidRDefault="00C14DE6">
      <w:pPr>
        <w:pStyle w:val="Kommentartext"/>
      </w:pPr>
      <w:r>
        <w:rPr>
          <w:rStyle w:val="Kommentarzeichen"/>
        </w:rPr>
        <w:annotationRef/>
      </w:r>
      <w:r>
        <w:t>SAT = Scholastic Aptitude test</w:t>
      </w:r>
    </w:p>
    <w:p w:rsidR="00C14DE6" w:rsidRDefault="00C14DE6">
      <w:pPr>
        <w:pStyle w:val="Kommentartext"/>
      </w:pPr>
      <w:r>
        <w:t>ACT: American College Testing</w:t>
      </w:r>
    </w:p>
  </w:comment>
  <w:comment w:id="105" w:author="Matthias Ziegler" w:date="2018-07-20T15:39:00Z" w:initials="MZ">
    <w:p w:rsidR="00323AAC" w:rsidRDefault="00323AAC">
      <w:pPr>
        <w:pStyle w:val="Kommentartext"/>
      </w:pPr>
      <w:r>
        <w:rPr>
          <w:rStyle w:val="Kommentarzeichen"/>
        </w:rPr>
        <w:annotationRef/>
      </w:r>
      <w:r>
        <w:t xml:space="preserve">Not sure, we’ll figure it out </w:t>
      </w:r>
      <w:proofErr w:type="spellStart"/>
      <w:r>
        <w:t>laterr</w:t>
      </w:r>
      <w:proofErr w:type="spellEnd"/>
      <w:r>
        <w:t>. What about the intelligence measures?</w:t>
      </w:r>
    </w:p>
  </w:comment>
  <w:comment w:id="110" w:author="Matthias Ziegler" w:date="2018-07-20T15:40:00Z" w:initials="MZ">
    <w:p w:rsidR="00645807" w:rsidRDefault="00645807">
      <w:pPr>
        <w:pStyle w:val="Kommentartext"/>
      </w:pPr>
      <w:r>
        <w:rPr>
          <w:rStyle w:val="Kommentarzeichen"/>
        </w:rPr>
        <w:annotationRef/>
      </w:r>
      <w:r>
        <w:t>Really? I thought we used a WLSMV estimator?</w:t>
      </w:r>
    </w:p>
  </w:comment>
  <w:comment w:id="134" w:author="Unknown Author" w:date="2018-07-12T21:54:00Z" w:initials="">
    <w:p w:rsidR="00E50FA3" w:rsidRDefault="000F14E2">
      <w:r>
        <w:rPr>
          <w:rFonts w:ascii="Cambria" w:hAnsi="Cambria"/>
          <w:sz w:val="20"/>
        </w:rPr>
        <w:t xml:space="preserve">I’ve seen the regression scripts and the results are not promising. Maximum .01 R squared </w:t>
      </w:r>
    </w:p>
  </w:comment>
  <w:comment w:id="135" w:author="Matthias Ziegler" w:date="2018-07-20T15:43:00Z" w:initials="MZ">
    <w:p w:rsidR="00645807" w:rsidRDefault="00645807">
      <w:pPr>
        <w:pStyle w:val="Kommentartext"/>
      </w:pPr>
      <w:r>
        <w:rPr>
          <w:rStyle w:val="Kommentarzeichen"/>
        </w:rPr>
        <w:annotationRef/>
      </w:r>
      <w:r>
        <w:t xml:space="preserve">Have to see that as well. </w:t>
      </w:r>
    </w:p>
  </w:comment>
  <w:comment w:id="137" w:author="Matthias Ziegler" w:date="2018-07-20T15:43:00Z" w:initials="MZ">
    <w:p w:rsidR="00645807" w:rsidRDefault="00645807">
      <w:pPr>
        <w:pStyle w:val="Kommentartext"/>
      </w:pPr>
      <w:r>
        <w:rPr>
          <w:rStyle w:val="Kommentarzeichen"/>
        </w:rPr>
        <w:annotationRef/>
      </w:r>
      <w:r>
        <w:t>APA format?</w:t>
      </w:r>
    </w:p>
  </w:comment>
  <w:comment w:id="139" w:author="Matthias Ziegler" w:date="2018-07-20T15:43:00Z" w:initials="MZ">
    <w:p w:rsidR="00645807" w:rsidRDefault="00645807">
      <w:pPr>
        <w:pStyle w:val="Kommentartext"/>
      </w:pPr>
      <w:r>
        <w:rPr>
          <w:rStyle w:val="Kommentarzeichen"/>
        </w:rPr>
        <w:annotationRef/>
      </w:r>
      <w:r>
        <w:t xml:space="preserve">Just put the tables here. That eases reading. </w:t>
      </w:r>
    </w:p>
  </w:comment>
  <w:comment w:id="171" w:author="Unknown Author" w:date="2018-07-12T21:56:00Z" w:initials="">
    <w:p w:rsidR="00E50FA3" w:rsidRDefault="000F14E2">
      <w:r>
        <w:rPr>
          <w:rFonts w:ascii="Cambria" w:hAnsi="Cambria"/>
          <w:sz w:val="20"/>
        </w:rPr>
        <w:t>I am a bit worried about these fit indices, aren’t they a bit low?</w:t>
      </w:r>
    </w:p>
  </w:comment>
  <w:comment w:id="182" w:author="Matthias Ziegler" w:date="2018-07-20T15:50:00Z" w:initials="MZ">
    <w:p w:rsidR="00785AC5" w:rsidRDefault="00785AC5">
      <w:pPr>
        <w:pStyle w:val="Kommentartext"/>
      </w:pPr>
      <w:ins w:id="184" w:author="Matthias Ziegler" w:date="2018-07-20T15:50:00Z">
        <w:r>
          <w:rPr>
            <w:rStyle w:val="Kommentarzeichen"/>
          </w:rPr>
          <w:annotationRef/>
        </w:r>
      </w:ins>
      <w:r>
        <w:t xml:space="preserve">We need to look for literature and post hypotheses in the method section. </w:t>
      </w:r>
    </w:p>
  </w:comment>
  <w:comment w:id="186" w:author="Matthias Ziegler" w:date="2018-07-20T15:51:00Z" w:initials="MZ">
    <w:p w:rsidR="00785AC5" w:rsidRDefault="00785AC5">
      <w:pPr>
        <w:pStyle w:val="Kommentartext"/>
      </w:pPr>
      <w:r>
        <w:rPr>
          <w:rStyle w:val="Kommentarzeichen"/>
        </w:rPr>
        <w:annotationRef/>
      </w:r>
      <w:r>
        <w:t xml:space="preserve">Again, we need to first find literature and come up with hypotheses, at least on domain level. </w:t>
      </w:r>
    </w:p>
  </w:comment>
  <w:comment w:id="188" w:author="Matthias Ziegler" w:date="2018-07-20T15:51:00Z" w:initials="MZ">
    <w:p w:rsidR="00785AC5" w:rsidRDefault="00785AC5">
      <w:pPr>
        <w:pStyle w:val="Kommentartext"/>
      </w:pPr>
      <w:r>
        <w:rPr>
          <w:rStyle w:val="Kommentarzeichen"/>
        </w:rPr>
        <w:annotationRef/>
      </w:r>
      <w:proofErr w:type="spellStart"/>
      <w:r>
        <w:t>Baed</w:t>
      </w:r>
      <w:proofErr w:type="spellEnd"/>
      <w:r>
        <w:t xml:space="preserve"> on these </w:t>
      </w:r>
      <w:proofErr w:type="spellStart"/>
      <w:r>
        <w:t>correlaations</w:t>
      </w:r>
      <w:proofErr w:type="spellEnd"/>
      <w:r>
        <w:t xml:space="preserve">, the R2 cannot be .01. That </w:t>
      </w:r>
      <w:proofErr w:type="spellStart"/>
      <w:r>
        <w:t>miust</w:t>
      </w:r>
      <w:proofErr w:type="spellEnd"/>
      <w:r>
        <w:t xml:space="preserve"> be a mistake</w:t>
      </w:r>
      <w:proofErr w:type="gramStart"/>
      <w:r>
        <w:t>..</w:t>
      </w:r>
      <w:proofErr w:type="gramEnd"/>
    </w:p>
  </w:comment>
  <w:comment w:id="191" w:author="Matthias Ziegler" w:date="2018-07-20T15:52:00Z" w:initials="MZ">
    <w:p w:rsidR="00785AC5" w:rsidRDefault="00785AC5">
      <w:pPr>
        <w:pStyle w:val="Kommentartext"/>
      </w:pPr>
      <w:r>
        <w:rPr>
          <w:rStyle w:val="Kommentarzeichen"/>
        </w:rPr>
        <w:annotationRef/>
      </w:r>
      <w:r>
        <w:t xml:space="preserve">In a test center. </w:t>
      </w:r>
    </w:p>
  </w:comment>
  <w:comment w:id="219" w:author="Matthias Ziegler" w:date="2018-07-20T15:54:00Z" w:initials="MZ">
    <w:p w:rsidR="00785AC5" w:rsidRDefault="00785AC5">
      <w:pPr>
        <w:pStyle w:val="Kommentartext"/>
      </w:pPr>
      <w:r>
        <w:rPr>
          <w:rStyle w:val="Kommentarzeichen"/>
        </w:rPr>
        <w:annotationRef/>
      </w:r>
      <w:r>
        <w:t>Discussion: Different age structure in the sample.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2A87" w:usb1="80000000" w:usb2="00000008" w:usb3="00000000" w:csb0="000001FF" w:csb1="00000000"/>
  </w:font>
  <w:font w:name="Liberation Sans">
    <w:altName w:val="Arial"/>
    <w:charset w:val="01"/>
    <w:family w:val="swiss"/>
    <w:pitch w:val="variable"/>
  </w:font>
  <w:font w:name="Clear Sans">
    <w:panose1 w:val="00000000000000000000"/>
    <w:charset w:val="00"/>
    <w:family w:val="roman"/>
    <w:notTrueType/>
    <w:pitch w:val="default"/>
  </w:font>
  <w:font w:name="Lohit Marathi">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Liberation Serif;Times New Rom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proofState w:spelling="clean" w:grammar="clean"/>
  <w:trackRevisions/>
  <w:defaultTabStop w:val="720"/>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6th wo issu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paetzd2xr9x0edzr4pp55ax0swaxv5ewtr&quot;&gt;Endnote May 2017 2&lt;record-ids&gt;&lt;item&gt;3504&lt;/item&gt;&lt;item&gt;3846&lt;/item&gt;&lt;/record-ids&gt;&lt;/item&gt;&lt;/Libraries&gt;"/>
  </w:docVars>
  <w:rsids>
    <w:rsidRoot w:val="00E50FA3"/>
    <w:rsid w:val="00034B37"/>
    <w:rsid w:val="000F14E2"/>
    <w:rsid w:val="00323AAC"/>
    <w:rsid w:val="004D58FF"/>
    <w:rsid w:val="00645807"/>
    <w:rsid w:val="00785AC5"/>
    <w:rsid w:val="00C14DE6"/>
    <w:rsid w:val="00C27033"/>
    <w:rsid w:val="00E5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7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qFormat="1"/>
  </w:latentStyles>
  <w:style w:type="paragraph" w:default="1" w:styleId="Standard">
    <w:name w:val="Normal"/>
    <w:qFormat/>
    <w:pPr>
      <w:spacing w:after="200"/>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customStyle="1" w:styleId="Heading2">
    <w:name w:val="Heading 2"/>
    <w:basedOn w:val="Standard"/>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customStyle="1" w:styleId="Heading3">
    <w:name w:val="Heading 3"/>
    <w:basedOn w:val="Standard"/>
    <w:uiPriority w:val="9"/>
    <w:unhideWhenUsed/>
    <w:qFormat/>
    <w:rsid w:val="001272F2"/>
    <w:pPr>
      <w:keepNext/>
      <w:keepLines/>
      <w:spacing w:after="0"/>
      <w:ind w:firstLine="680"/>
      <w:outlineLvl w:val="2"/>
    </w:pPr>
    <w:rPr>
      <w:rFonts w:ascii="Times New Roman" w:eastAsiaTheme="majorEastAsia" w:hAnsi="Times New Roman" w:cstheme="majorBidi"/>
      <w:b/>
      <w:bCs/>
      <w:szCs w:val="28"/>
    </w:rPr>
  </w:style>
  <w:style w:type="paragraph" w:customStyle="1" w:styleId="Heading4">
    <w:name w:val="Heading 4"/>
    <w:basedOn w:val="Standard"/>
    <w:uiPriority w:val="9"/>
    <w:unhideWhenUsed/>
    <w:qFormat/>
    <w:rsid w:val="001272F2"/>
    <w:pPr>
      <w:keepNext/>
      <w:keepLines/>
      <w:spacing w:after="0"/>
      <w:ind w:firstLine="680"/>
      <w:outlineLvl w:val="3"/>
    </w:pPr>
    <w:rPr>
      <w:rFonts w:ascii="Times New Roman" w:eastAsiaTheme="majorEastAsia" w:hAnsi="Times New Roman" w:cstheme="majorBidi"/>
      <w:b/>
      <w:bCs/>
      <w:i/>
    </w:rPr>
  </w:style>
  <w:style w:type="paragraph" w:customStyle="1" w:styleId="Heading5">
    <w:name w:val="Heading 5"/>
    <w:basedOn w:val="Standard"/>
    <w:uiPriority w:val="9"/>
    <w:unhideWhenUsed/>
    <w:qFormat/>
    <w:rsid w:val="001272F2"/>
    <w:pPr>
      <w:keepNext/>
      <w:keepLines/>
      <w:spacing w:after="0"/>
      <w:ind w:firstLine="680"/>
      <w:outlineLvl w:val="4"/>
    </w:pPr>
    <w:rPr>
      <w:rFonts w:ascii="Times New Roman" w:eastAsiaTheme="majorEastAsia" w:hAnsi="Times New Roman" w:cstheme="majorBidi"/>
      <w:i/>
      <w:iCs/>
    </w:rPr>
  </w:style>
  <w:style w:type="paragraph" w:customStyle="1" w:styleId="Heading6">
    <w:name w:val="Heading 6"/>
    <w:basedOn w:val="Standard"/>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
    <w:qFormat/>
  </w:style>
  <w:style w:type="character" w:customStyle="1" w:styleId="VerbatimChar">
    <w:name w:val="Verbatim Char"/>
    <w:basedOn w:val="BeschriftungZeichen"/>
    <w:link w:val="SourceCode"/>
    <w:qFormat/>
    <w:rPr>
      <w:rFonts w:ascii="Consolas" w:hAnsi="Consolas"/>
      <w:sz w:val="22"/>
    </w:rPr>
  </w:style>
  <w:style w:type="character" w:customStyle="1" w:styleId="FootnoteCharacters">
    <w:name w:val="Footnote Characters"/>
    <w:basedOn w:val="BeschriftungZeiche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eichen"/>
    <w:rsid w:val="007D3543"/>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SprechblasentextZeichen">
    <w:name w:val="Sprechblasentext Zeichen"/>
    <w:basedOn w:val="Absatzstandardschriftart"/>
    <w:link w:val="Sprechblasentext"/>
    <w:qFormat/>
    <w:rsid w:val="00AC3650"/>
    <w:rPr>
      <w:rFonts w:ascii="Tahoma" w:hAnsi="Tahoma" w:cs="Tahoma"/>
      <w:sz w:val="16"/>
      <w:szCs w:val="16"/>
    </w:rPr>
  </w:style>
  <w:style w:type="character" w:customStyle="1" w:styleId="berschrift2Zchn">
    <w:name w:val="Überschrift 2 Zchn"/>
    <w:basedOn w:val="Absatzstandardschriftart"/>
    <w:uiPriority w:val="9"/>
    <w:qFormat/>
    <w:rsid w:val="00445C3D"/>
    <w:rPr>
      <w:rFonts w:ascii="Times New Roman" w:eastAsiaTheme="majorEastAsia" w:hAnsi="Times New Roman" w:cstheme="majorBidi"/>
      <w:b/>
      <w:bCs/>
      <w:szCs w:val="32"/>
    </w:rPr>
  </w:style>
  <w:style w:type="character" w:customStyle="1" w:styleId="TextkrperZeichen">
    <w:name w:val="Textkörper Zeichen"/>
    <w:basedOn w:val="Absatzstandardschriftart"/>
    <w:link w:val="Textkrper"/>
    <w:qFormat/>
    <w:rsid w:val="001272F2"/>
    <w:rPr>
      <w:rFonts w:ascii="Times New Roman" w:hAnsi="Times New Roman"/>
    </w:rPr>
  </w:style>
  <w:style w:type="character" w:customStyle="1" w:styleId="AnfhrungszeichenZeichen">
    <w:name w:val="Anführungszeichen Zeichen"/>
    <w:basedOn w:val="Absatzstandardschriftart"/>
    <w:link w:val="Anfhrungszeichen"/>
    <w:qFormat/>
    <w:rsid w:val="001272F2"/>
    <w:rPr>
      <w:rFonts w:ascii="Times New Roman" w:hAnsi="Times New Roman"/>
      <w:iCs/>
      <w:color w:val="000000" w:themeColor="text1"/>
    </w:rPr>
  </w:style>
  <w:style w:type="character" w:styleId="Seitenzahl">
    <w:name w:val="page number"/>
    <w:basedOn w:val="Absatzstandardschriftart"/>
    <w:qFormat/>
    <w:rsid w:val="001272F2"/>
    <w:rPr>
      <w:rFonts w:ascii="Times New Roman" w:hAnsi="Times New Roman"/>
      <w:sz w:val="24"/>
    </w:rPr>
  </w:style>
  <w:style w:type="character" w:customStyle="1" w:styleId="KopfzeileZchn">
    <w:name w:val="Kopfzeile Zchn"/>
    <w:basedOn w:val="Absatzstandardschriftart"/>
    <w:link w:val="Header"/>
    <w:qFormat/>
    <w:rsid w:val="001272F2"/>
    <w:rPr>
      <w:rFonts w:ascii="Times New Roman" w:hAnsi="Times New Roman"/>
    </w:rPr>
  </w:style>
  <w:style w:type="character" w:customStyle="1" w:styleId="ListLabel1">
    <w:name w:val="ListLabel 1"/>
    <w:qFormat/>
  </w:style>
  <w:style w:type="paragraph" w:customStyle="1" w:styleId="Heading">
    <w:name w:val="Heading"/>
    <w:basedOn w:val="Standard"/>
    <w:next w:val="Textkrper"/>
    <w:qFormat/>
    <w:pPr>
      <w:keepNext/>
      <w:spacing w:before="240" w:after="120"/>
    </w:pPr>
    <w:rPr>
      <w:rFonts w:ascii="Liberation Sans" w:eastAsia="Clear Sans" w:hAnsi="Liberation Sans" w:cs="Lohit Marathi"/>
      <w:sz w:val="28"/>
      <w:szCs w:val="28"/>
    </w:rPr>
  </w:style>
  <w:style w:type="paragraph" w:styleId="Textkrper">
    <w:name w:val="Body Text"/>
    <w:basedOn w:val="Standard"/>
    <w:link w:val="TextkrperZeichen"/>
    <w:qFormat/>
    <w:rsid w:val="001272F2"/>
    <w:pPr>
      <w:spacing w:before="180" w:after="240" w:line="480" w:lineRule="auto"/>
      <w:ind w:firstLine="680"/>
    </w:pPr>
    <w:rPr>
      <w:rFonts w:ascii="Times New Roman" w:hAnsi="Times New Roman"/>
    </w:rPr>
  </w:style>
  <w:style w:type="paragraph" w:styleId="Liste">
    <w:name w:val="List"/>
    <w:basedOn w:val="Textkrper"/>
    <w:rPr>
      <w:rFonts w:cs="Lohit Marathi"/>
    </w:rPr>
  </w:style>
  <w:style w:type="paragraph" w:customStyle="1" w:styleId="Caption">
    <w:name w:val="Caption"/>
    <w:basedOn w:val="Standard"/>
    <w:qFormat/>
    <w:pPr>
      <w:suppressLineNumbers/>
      <w:spacing w:before="120" w:after="120"/>
    </w:pPr>
    <w:rPr>
      <w:rFonts w:cs="Lohit Marathi"/>
      <w:i/>
      <w:iCs/>
    </w:rPr>
  </w:style>
  <w:style w:type="paragraph" w:customStyle="1" w:styleId="Index">
    <w:name w:val="Index"/>
    <w:basedOn w:val="Standard"/>
    <w:qFormat/>
    <w:pPr>
      <w:suppressLineNumbers/>
    </w:pPr>
    <w:rPr>
      <w:rFonts w:cs="Lohit Marathi"/>
    </w:rPr>
  </w:style>
  <w:style w:type="paragraph" w:customStyle="1" w:styleId="FirstParagraph">
    <w:name w:val="First Paragraph"/>
    <w:basedOn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qFormat/>
    <w:pPr>
      <w:spacing w:before="240"/>
    </w:pPr>
    <w:rPr>
      <w:sz w:val="30"/>
      <w:szCs w:val="30"/>
    </w:rPr>
  </w:style>
  <w:style w:type="paragraph" w:customStyle="1" w:styleId="Author">
    <w:name w:val="Author"/>
    <w:qFormat/>
    <w:rsid w:val="003C3842"/>
    <w:pPr>
      <w:keepNext/>
      <w:keepLines/>
      <w:spacing w:line="480" w:lineRule="auto"/>
      <w:jc w:val="center"/>
    </w:pPr>
    <w:rPr>
      <w:rFonts w:ascii="Times New Roman" w:hAnsi="Times New Roman"/>
    </w:rPr>
  </w:style>
  <w:style w:type="paragraph" w:styleId="Datum">
    <w:name w:val="Date"/>
    <w:qFormat/>
    <w:rsid w:val="001272F2"/>
    <w:pPr>
      <w:keepNext/>
      <w:keepLines/>
      <w:spacing w:line="480" w:lineRule="auto"/>
      <w:jc w:val="center"/>
    </w:pPr>
    <w:rPr>
      <w:rFonts w:ascii="Times New Roman" w:hAnsi="Times New Roman"/>
    </w:rPr>
  </w:style>
  <w:style w:type="paragraph" w:customStyle="1" w:styleId="Abstract">
    <w:name w:val="Abstract"/>
    <w:basedOn w:val="Standard"/>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customStyle="1" w:styleId="Footnote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qFormat/>
    <w:pPr>
      <w:keepNext/>
      <w:keepLines/>
      <w:spacing w:after="0"/>
    </w:pPr>
    <w:rPr>
      <w:b/>
    </w:rPr>
  </w:style>
  <w:style w:type="paragraph" w:customStyle="1" w:styleId="Definition">
    <w:name w:val="Definition"/>
    <w:basedOn w:val="Standard"/>
    <w:qFormat/>
  </w:style>
  <w:style w:type="paragraph" w:styleId="Beschriftung">
    <w:name w:val="caption"/>
    <w:basedOn w:val="Standard"/>
    <w:link w:val="BeschriftungZeichen"/>
    <w:qFormat/>
    <w:pPr>
      <w:spacing w:after="120"/>
    </w:pPr>
    <w:rPr>
      <w:i/>
    </w:rPr>
  </w:style>
  <w:style w:type="paragraph" w:customStyle="1" w:styleId="TableCaption">
    <w:name w:val="Table Caption"/>
    <w:basedOn w:val="Beschriftung"/>
    <w:qFormat/>
    <w:rsid w:val="001272F2"/>
    <w:pPr>
      <w:keepNext/>
      <w:spacing w:after="0" w:line="480" w:lineRule="auto"/>
    </w:pPr>
    <w:rPr>
      <w:rFonts w:ascii="Times New Roman" w:hAnsi="Times New Roman"/>
    </w:rPr>
  </w:style>
  <w:style w:type="paragraph" w:customStyle="1" w:styleId="ImageCaption">
    <w:name w:val="Image Caption"/>
    <w:basedOn w:val="Beschriftung"/>
    <w:qFormat/>
    <w:rsid w:val="003C3842"/>
    <w:pPr>
      <w:spacing w:line="480" w:lineRule="auto"/>
    </w:pPr>
    <w:rPr>
      <w:rFonts w:ascii="Times New Roman" w:hAnsi="Times New Roman"/>
      <w:i w:val="0"/>
    </w:rPr>
  </w:style>
  <w:style w:type="paragraph" w:customStyle="1" w:styleId="Figure">
    <w:name w:val="Figure"/>
    <w:basedOn w:val="Standard"/>
    <w:qFormat/>
  </w:style>
  <w:style w:type="paragraph" w:customStyle="1" w:styleId="FigurewithCaption">
    <w:name w:val="Figure with Caption"/>
    <w:basedOn w:val="Figure"/>
    <w:qFormat/>
    <w:pPr>
      <w:keepNext/>
    </w:pPr>
  </w:style>
  <w:style w:type="paragraph" w:styleId="Inhaltsverzeichnisberschrift">
    <w:name w:val="TOC Heading"/>
    <w:basedOn w:val="Heading1"/>
    <w:uiPriority w:val="39"/>
    <w:unhideWhenUsed/>
    <w:qFormat/>
    <w:rsid w:val="001272F2"/>
    <w:pPr>
      <w:spacing w:before="240"/>
    </w:pPr>
    <w:rPr>
      <w:bCs w:val="0"/>
    </w:rPr>
  </w:style>
  <w:style w:type="paragraph" w:customStyle="1" w:styleId="SourceCode">
    <w:name w:val="Source Code"/>
    <w:basedOn w:val="Standard"/>
    <w:link w:val="VerbatimChar"/>
    <w:qFormat/>
    <w:pPr>
      <w:shd w:val="clear" w:color="auto" w:fill="F8F8F8"/>
    </w:pPr>
  </w:style>
  <w:style w:type="paragraph" w:styleId="Sprechblasentext">
    <w:name w:val="Balloon Text"/>
    <w:basedOn w:val="Standard"/>
    <w:link w:val="SprechblasentextZeichen"/>
    <w:qFormat/>
    <w:rsid w:val="00AC3650"/>
    <w:pPr>
      <w:spacing w:after="0"/>
    </w:pPr>
    <w:rPr>
      <w:rFonts w:ascii="Tahoma" w:hAnsi="Tahoma" w:cs="Tahoma"/>
      <w:sz w:val="16"/>
      <w:szCs w:val="16"/>
    </w:rPr>
  </w:style>
  <w:style w:type="paragraph" w:styleId="Anfhrungszeichen">
    <w:name w:val="Quote"/>
    <w:basedOn w:val="Standard"/>
    <w:link w:val="AnfhrungszeichenZeichen"/>
    <w:qFormat/>
    <w:rsid w:val="001272F2"/>
    <w:pPr>
      <w:spacing w:after="0" w:line="480" w:lineRule="auto"/>
      <w:ind w:left="680"/>
    </w:pPr>
    <w:rPr>
      <w:rFonts w:ascii="Times New Roman" w:hAnsi="Times New Roman"/>
      <w:iCs/>
      <w:color w:val="000000" w:themeColor="text1"/>
    </w:rPr>
  </w:style>
  <w:style w:type="paragraph" w:customStyle="1" w:styleId="Header">
    <w:name w:val="Header"/>
    <w:basedOn w:val="Standard"/>
    <w:link w:val="KopfzeileZchn"/>
    <w:rsid w:val="001272F2"/>
    <w:pPr>
      <w:tabs>
        <w:tab w:val="center" w:pos="4703"/>
        <w:tab w:val="right" w:pos="9406"/>
      </w:tabs>
      <w:spacing w:after="0" w:line="480" w:lineRule="auto"/>
    </w:pPr>
    <w:rPr>
      <w:rFonts w:ascii="Times New Roman" w:hAnsi="Times New Roman"/>
    </w:rPr>
  </w:style>
  <w:style w:type="paragraph" w:styleId="Abbildungsverzeichnis">
    <w:name w:val="table of figures"/>
    <w:basedOn w:val="Standard"/>
    <w:qFormat/>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ellenraster">
    <w:name w:val="Table Grid"/>
    <w:basedOn w:val="NormaleTabelle"/>
    <w:rsid w:val="00740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NormaleTabelle"/>
    <w:uiPriority w:val="99"/>
    <w:rsid w:val="007407D0"/>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Kommentartext">
    <w:name w:val="annotation text"/>
    <w:basedOn w:val="Standard"/>
    <w:link w:val="KommentartextZeichen"/>
  </w:style>
  <w:style w:type="character" w:customStyle="1" w:styleId="KommentartextZeichen">
    <w:name w:val="Kommentartext Zeichen"/>
    <w:basedOn w:val="Absatzstandardschriftart"/>
    <w:link w:val="Kommentartext"/>
  </w:style>
  <w:style w:type="character" w:styleId="Kommentarzeichen">
    <w:name w:val="annotation reference"/>
    <w:basedOn w:val="Absatzstandardschriftart"/>
    <w:rPr>
      <w:sz w:val="18"/>
      <w:szCs w:val="18"/>
    </w:rPr>
  </w:style>
  <w:style w:type="paragraph" w:styleId="Kommentarthema">
    <w:name w:val="annotation subject"/>
    <w:basedOn w:val="Kommentartext"/>
    <w:next w:val="Kommentartext"/>
    <w:link w:val="KommentarthemaZeichen"/>
    <w:rsid w:val="004D58FF"/>
    <w:rPr>
      <w:b/>
      <w:bCs/>
      <w:sz w:val="20"/>
      <w:szCs w:val="20"/>
    </w:rPr>
  </w:style>
  <w:style w:type="character" w:customStyle="1" w:styleId="KommentarthemaZeichen">
    <w:name w:val="Kommentarthema Zeichen"/>
    <w:basedOn w:val="KommentartextZeichen"/>
    <w:link w:val="Kommentarthema"/>
    <w:rsid w:val="004D58FF"/>
    <w:rPr>
      <w:b/>
      <w:bCs/>
      <w:sz w:val="20"/>
      <w:szCs w:val="20"/>
    </w:rPr>
  </w:style>
  <w:style w:type="paragraph" w:customStyle="1" w:styleId="EndNoteBibliographyTitle">
    <w:name w:val="EndNote Bibliography Title"/>
    <w:basedOn w:val="Standard"/>
    <w:rsid w:val="00C14DE6"/>
    <w:pPr>
      <w:spacing w:after="0"/>
      <w:jc w:val="center"/>
    </w:pPr>
    <w:rPr>
      <w:rFonts w:ascii="Cambria" w:hAnsi="Cambria"/>
    </w:rPr>
  </w:style>
  <w:style w:type="paragraph" w:customStyle="1" w:styleId="EndNoteBibliography">
    <w:name w:val="EndNote Bibliography"/>
    <w:basedOn w:val="Standard"/>
    <w:rsid w:val="00C14DE6"/>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h0047239" TargetMode="External"/><Relationship Id="rId14" Type="http://schemas.openxmlformats.org/officeDocument/2006/relationships/hyperlink" Target="https://doi.org/10.1080/10705510701301834" TargetMode="External"/><Relationship Id="rId15" Type="http://schemas.openxmlformats.org/officeDocument/2006/relationships/hyperlink" Target="https://doi.org/10.1037/0021-843X.114.4.505" TargetMode="External"/><Relationship Id="rId16" Type="http://schemas.openxmlformats.org/officeDocument/2006/relationships/hyperlink" Target="https://doi.org/10.1207/s15327752jpa6401_2" TargetMode="External"/><Relationship Id="rId17" Type="http://schemas.openxmlformats.org/officeDocument/2006/relationships/hyperlink" Target="https://doi.org/10.1037/10140-003" TargetMode="External"/><Relationship Id="rId18" Type="http://schemas.openxmlformats.org/officeDocument/2006/relationships/hyperlink" Target="https://doi.org/10.1207/s15327752jpa4901" TargetMode="External"/><Relationship Id="rId19" Type="http://schemas.openxmlformats.org/officeDocument/2006/relationships/hyperlink" Target="https://doi.org/10.1146/annurev.ps.41.020190.002221" TargetMode="External"/><Relationship Id="rId50" Type="http://schemas.openxmlformats.org/officeDocument/2006/relationships/hyperlink" Target="http://papers.ssrn.com/abstract=2468985%7b%25%7d0Ahttp://scholar.google.com/scholar?hl=en%7b&amp;%7dbtnG=Search%7b&amp;%7dq=intitle:Personality+Influences+Mobile+Phone+Usage%7b%22%20l%20" TargetMode="External"/><Relationship Id="rId51" Type="http://schemas.openxmlformats.org/officeDocument/2006/relationships/hyperlink" Target="https://doi.org/10.1016/j.jrp.2008.10.002" TargetMode="External"/><Relationship Id="rId52" Type="http://schemas.openxmlformats.org/officeDocument/2006/relationships/hyperlink" Target="https://doi.org/10.1037/pspp0000096" TargetMode="External"/><Relationship Id="rId53" Type="http://schemas.openxmlformats.org/officeDocument/2006/relationships/hyperlink" Target="https://ejwl.idm.oclc.org/login?url=http://search.ebscohost.com/login.aspx?direct=true%7b\&amp;%7ddb=sih%7b\&amp;%7dAN=9208170745%7b\&amp;%7dsite=ehost-live" TargetMode="External"/><Relationship Id="rId54" Type="http://schemas.openxmlformats.org/officeDocument/2006/relationships/hyperlink" Target="https://doi.org/10.1016/j.paid.2006.04.003" TargetMode="External"/><Relationship Id="rId55" Type="http://schemas.openxmlformats.org/officeDocument/2006/relationships/hyperlink" Target="https://doi.org/10.1146/annurev.clinpsy.032408.153542" TargetMode="External"/><Relationship Id="rId56" Type="http://schemas.openxmlformats.org/officeDocument/2006/relationships/hyperlink" Target="https://doi.org/10.1016/j.lindif.2013.10.008" TargetMode="External"/><Relationship Id="rId57" Type="http://schemas.openxmlformats.org/officeDocument/2006/relationships/hyperlink" Target="https://doi.org/10.1002/per"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doi.org/10.1006/jrpe.2000.2309" TargetMode="External"/><Relationship Id="rId41" Type="http://schemas.openxmlformats.org/officeDocument/2006/relationships/hyperlink" Target="https://doi.org/10.1111/1467-6494.00142" TargetMode="External"/><Relationship Id="rId42" Type="http://schemas.openxmlformats.org/officeDocument/2006/relationships/hyperlink" Target="https://doi.org/10.1111/j.1745-6916.2007.00047.x" TargetMode="External"/><Relationship Id="rId43" Type="http://schemas.openxmlformats.org/officeDocument/2006/relationships/hyperlink" Target="https://doi.org/10.1016/j.lindif.2011.04.004" TargetMode="External"/><Relationship Id="rId44" Type="http://schemas.openxmlformats.org/officeDocument/2006/relationships/hyperlink" Target="https://doi.org/10.1207/S15327752JPA8103" TargetMode="External"/><Relationship Id="rId45" Type="http://schemas.openxmlformats.org/officeDocument/2006/relationships/hyperlink" Target="https://doi.org/10.1016/j.cpr.2008.07.002" TargetMode="External"/><Relationship Id="rId46" Type="http://schemas.openxmlformats.org/officeDocument/2006/relationships/hyperlink" Target="https://doi.org/10.1177/0734282911406661" TargetMode="External"/><Relationship Id="rId47" Type="http://schemas.openxmlformats.org/officeDocument/2006/relationships/hyperlink" Target="https://doi.org/10.1016/j.cpr.2002.09.001" TargetMode="External"/><Relationship Id="rId48" Type="http://schemas.openxmlformats.org/officeDocument/2006/relationships/hyperlink" Target="https://doi.org/10.1177/0146167204264292" TargetMode="External"/><Relationship Id="rId49" Type="http://schemas.openxmlformats.org/officeDocument/2006/relationships/hyperlink" Target="https://doi.org/10.17605/OSF.IO/U65GB"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doi.org/10.1037/h0093360" TargetMode="External"/><Relationship Id="rId7" Type="http://schemas.openxmlformats.org/officeDocument/2006/relationships/hyperlink" Target="https://doi.org/10.1080/10705510903008204" TargetMode="External"/><Relationship Id="rId8" Type="http://schemas.openxmlformats.org/officeDocument/2006/relationships/hyperlink" Target="https://doi.org/10.1016/0022-3999(94)90006-X" TargetMode="External"/><Relationship Id="rId9" Type="http://schemas.openxmlformats.org/officeDocument/2006/relationships/hyperlink" Target="https://doi.org/10.1037/pas0000523" TargetMode="External"/><Relationship Id="rId30" Type="http://schemas.openxmlformats.org/officeDocument/2006/relationships/hyperlink" Target="https://doi.org/10.1016/j.paid.2011.10.049" TargetMode="External"/><Relationship Id="rId31" Type="http://schemas.openxmlformats.org/officeDocument/2006/relationships/hyperlink" Target="https://doi.org/10.1016/j.lindif.2003.08.001" TargetMode="External"/><Relationship Id="rId32" Type="http://schemas.openxmlformats.org/officeDocument/2006/relationships/hyperlink" Target="https://doi.org/10.1177/1073191113486513" TargetMode="External"/><Relationship Id="rId33" Type="http://schemas.openxmlformats.org/officeDocument/2006/relationships/hyperlink" Target="https://doi.org/10.1037/a0019227" TargetMode="External"/><Relationship Id="rId34" Type="http://schemas.openxmlformats.org/officeDocument/2006/relationships/hyperlink" Target="https://doi.org/10.1002/per.1975" TargetMode="External"/><Relationship Id="rId35" Type="http://schemas.openxmlformats.org/officeDocument/2006/relationships/hyperlink" Target="https://doi.org/10.1037/0003-066X.61.3.204" TargetMode="External"/><Relationship Id="rId36" Type="http://schemas.openxmlformats.org/officeDocument/2006/relationships/hyperlink" Target="https://doi.org/10.1016/j.paid.2008.09.028" TargetMode="External"/><Relationship Id="rId37" Type="http://schemas.openxmlformats.org/officeDocument/2006/relationships/hyperlink" Target="https://doi.org/10.1177/1088868310366253.Internal" TargetMode="External"/><Relationship Id="rId38" Type="http://schemas.openxmlformats.org/officeDocument/2006/relationships/hyperlink" Target="https://doi.org/10.1016/j.jrp.2004.11.003" TargetMode="External"/><Relationship Id="rId39" Type="http://schemas.openxmlformats.org/officeDocument/2006/relationships/hyperlink" Target="https://doi.org/10.1146/annurev.psych.57.102904.190127" TargetMode="External"/><Relationship Id="rId20" Type="http://schemas.openxmlformats.org/officeDocument/2006/relationships/hyperlink" Target="https://doi.org/10.1037/h0057198" TargetMode="External"/><Relationship Id="rId21" Type="http://schemas.openxmlformats.org/officeDocument/2006/relationships/hyperlink" Target="https://doi.org/10.1037/11352-058" TargetMode="External"/><Relationship Id="rId22" Type="http://schemas.openxmlformats.org/officeDocument/2006/relationships/hyperlink" Target="https://doi.org/10.1521/pedi.2012.26.4.513" TargetMode="External"/><Relationship Id="rId23" Type="http://schemas.openxmlformats.org/officeDocument/2006/relationships/hyperlink" Target="https://doi.org/10.1111/j.1467-6494.2009.00571.x" TargetMode="External"/><Relationship Id="rId24" Type="http://schemas.openxmlformats.org/officeDocument/2006/relationships/hyperlink" Target="https://doi.org/10.1016/j.jrp.2005.08.007" TargetMode="External"/><Relationship Id="rId25" Type="http://schemas.openxmlformats.org/officeDocument/2006/relationships/hyperlink" Target="https://doi.org/10.1016/j.paid.2007.03.014" TargetMode="External"/><Relationship Id="rId26" Type="http://schemas.openxmlformats.org/officeDocument/2006/relationships/hyperlink" Target="https://doi.org/10.1007/BF02289447" TargetMode="External"/><Relationship Id="rId27" Type="http://schemas.openxmlformats.org/officeDocument/2006/relationships/hyperlink" Target="https://doi.org/10.1080/10705519909540118" TargetMode="External"/><Relationship Id="rId28" Type="http://schemas.openxmlformats.org/officeDocument/2006/relationships/hyperlink" Target="https://doi.org/10.1017/S0033291711002674" TargetMode="External"/><Relationship Id="rId29" Type="http://schemas.openxmlformats.org/officeDocument/2006/relationships/hyperlink" Target="https://doi.org/10.1177/1073191116659134" TargetMode="External"/><Relationship Id="rId10" Type="http://schemas.openxmlformats.org/officeDocument/2006/relationships/hyperlink" Target="https://doi.org/10.1207/s15328007sem1201" TargetMode="External"/><Relationship Id="rId11" Type="http://schemas.openxmlformats.org/officeDocument/2006/relationships/hyperlink" Target="https://doi.org/10.1007/BF01358190" TargetMode="External"/><Relationship Id="rId12" Type="http://schemas.openxmlformats.org/officeDocument/2006/relationships/hyperlink" Target="https://doi.org/10.1177/0013916514554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7219</Words>
  <Characters>45481</Characters>
  <Application>Microsoft Macintosh Word</Application>
  <DocSecurity>0</DocSecurity>
  <Lines>379</Lines>
  <Paragraphs>105</Paragraphs>
  <ScaleCrop>false</ScaleCrop>
  <Company/>
  <LinksUpToDate>false</LinksUpToDate>
  <CharactersWithSpaces>52595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subject/>
  <dc:creator/>
  <dc:description/>
  <cp:lastModifiedBy>Matthias Ziegler</cp:lastModifiedBy>
  <cp:revision>9</cp:revision>
  <dcterms:created xsi:type="dcterms:W3CDTF">2018-07-12T19:47:00Z</dcterms:created>
  <dcterms:modified xsi:type="dcterms:W3CDTF">2018-07-20T13:55:00Z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