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commentRangeStart w:id="0"/>
      <w:commentRangeStart w:id="1"/>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commentRangeEnd w:id="0"/>
      <w:r w:rsidR="00B36BA5">
        <w:rPr>
          <w:rStyle w:val="Refdecomentario"/>
          <w:rFonts w:asciiTheme="minorHAnsi" w:eastAsiaTheme="minorHAnsi" w:hAnsiTheme="minorHAnsi" w:cstheme="minorBidi"/>
          <w:bCs w:val="0"/>
        </w:rPr>
        <w:commentReference w:id="0"/>
      </w:r>
      <w:commentRangeEnd w:id="1"/>
      <w:r w:rsidR="007813EC">
        <w:rPr>
          <w:rStyle w:val="Refdecomentario"/>
          <w:rFonts w:asciiTheme="minorHAnsi" w:eastAsiaTheme="minorHAnsi" w:hAnsiTheme="minorHAnsi" w:cstheme="minorBidi"/>
          <w:bCs w:val="0"/>
        </w:rPr>
        <w:commentReference w:id="1"/>
      </w:r>
    </w:p>
    <w:tbl>
      <w:tblPr>
        <w:tblW w:w="5000" w:type="pct"/>
        <w:tblLook w:val="04A0" w:firstRow="1" w:lastRow="0" w:firstColumn="1" w:lastColumn="0" w:noHBand="0" w:noVBand="1"/>
      </w:tblPr>
      <w:tblGrid>
        <w:gridCol w:w="9404"/>
      </w:tblGrid>
      <w:tr w:rsidR="00EA382D" w:rsidRPr="0034077E" w14:paraId="454388FE" w14:textId="77777777">
        <w:tc>
          <w:tcPr>
            <w:tcW w:w="0" w:type="auto"/>
          </w:tcPr>
          <w:p w14:paraId="412F0E47" w14:textId="1D2A5D24" w:rsidR="00EA382D" w:rsidRPr="0034077E" w:rsidRDefault="00C96047">
            <w:pPr>
              <w:pStyle w:val="Compact"/>
              <w:jc w:val="center"/>
              <w:rPr>
                <w:rPrChange w:id="2" w:author="Victor Rouco" w:date="2020-06-30T16:07:00Z">
                  <w:rPr>
                    <w:lang w:val="es-ES"/>
                  </w:rPr>
                </w:rPrChange>
              </w:rPr>
            </w:pPr>
            <w:r w:rsidRPr="0034077E">
              <w:rPr>
                <w:rPrChange w:id="3" w:author="Victor Rouco" w:date="2020-06-30T16:07:00Z">
                  <w:rPr>
                    <w:lang w:val="es-ES"/>
                  </w:rPr>
                </w:rPrChange>
              </w:rPr>
              <w:t>Victor Rouco</w:t>
            </w:r>
            <w:r w:rsidRPr="0034077E">
              <w:rPr>
                <w:vertAlign w:val="superscript"/>
                <w:rPrChange w:id="4" w:author="Victor Rouco" w:date="2020-06-30T16:07:00Z">
                  <w:rPr>
                    <w:vertAlign w:val="superscript"/>
                    <w:lang w:val="es-ES"/>
                  </w:rPr>
                </w:rPrChange>
              </w:rPr>
              <w:t>1</w:t>
            </w:r>
            <w:del w:id="5" w:author="Victor Rouco" w:date="2020-07-06T17:06:00Z">
              <w:r w:rsidRPr="0034077E" w:rsidDel="003B1CC3">
                <w:rPr>
                  <w:vertAlign w:val="superscript"/>
                  <w:rPrChange w:id="6" w:author="Victor Rouco" w:date="2020-06-30T16:07:00Z">
                    <w:rPr>
                      <w:vertAlign w:val="superscript"/>
                      <w:lang w:val="es-ES"/>
                    </w:rPr>
                  </w:rPrChange>
                </w:rPr>
                <w:delText>,2</w:delText>
              </w:r>
            </w:del>
            <w:r w:rsidRPr="0034077E">
              <w:rPr>
                <w:rPrChange w:id="7" w:author="Victor Rouco" w:date="2020-06-30T16:07:00Z">
                  <w:rPr>
                    <w:lang w:val="es-ES"/>
                  </w:rPr>
                </w:rPrChange>
              </w:rPr>
              <w:t>, Anja Cengia</w:t>
            </w:r>
            <w:r w:rsidRPr="0034077E">
              <w:rPr>
                <w:vertAlign w:val="superscript"/>
                <w:rPrChange w:id="8" w:author="Victor Rouco" w:date="2020-06-30T16:07:00Z">
                  <w:rPr>
                    <w:vertAlign w:val="superscript"/>
                    <w:lang w:val="es-ES"/>
                  </w:rPr>
                </w:rPrChange>
              </w:rPr>
              <w:t>3</w:t>
            </w:r>
            <w:r w:rsidRPr="0034077E">
              <w:rPr>
                <w:rPrChange w:id="9" w:author="Victor Rouco" w:date="2020-06-30T16:07:00Z">
                  <w:rPr>
                    <w:lang w:val="es-ES"/>
                  </w:rPr>
                </w:rPrChange>
              </w:rPr>
              <w:t>,</w:t>
            </w:r>
            <w:r w:rsidR="001C2053" w:rsidRPr="0034077E">
              <w:rPr>
                <w:rPrChange w:id="10" w:author="Victor Rouco" w:date="2020-06-30T16:07:00Z">
                  <w:rPr>
                    <w:lang w:val="es-ES"/>
                  </w:rPr>
                </w:rPrChange>
              </w:rPr>
              <w:t xml:space="preserve"> Richard Roberts, Christoph Kemper,</w:t>
            </w:r>
            <w:r w:rsidRPr="0034077E">
              <w:rPr>
                <w:rPrChange w:id="11" w:author="Victor Rouco" w:date="2020-06-30T16:07:00Z">
                  <w:rPr>
                    <w:lang w:val="es-ES"/>
                  </w:rPr>
                </w:rPrChange>
              </w:rPr>
              <w:t xml:space="preserve"> &amp; Matthias Ziegler</w:t>
            </w:r>
            <w:r w:rsidRPr="0034077E">
              <w:rPr>
                <w:vertAlign w:val="superscript"/>
                <w:rPrChange w:id="12" w:author="Victor Rouco" w:date="2020-06-30T16:07:00Z">
                  <w:rPr>
                    <w:vertAlign w:val="superscript"/>
                    <w:lang w:val="es-ES"/>
                  </w:rPr>
                </w:rPrChange>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9B94964" w:rsidR="00EA382D" w:rsidRDefault="00C96047">
      <w:pPr>
        <w:pStyle w:val="Ttulo1"/>
      </w:pPr>
      <w:bookmarkStart w:id="13" w:name="author-note"/>
      <w:bookmarkEnd w:id="13"/>
      <w:r>
        <w:t>Author note</w:t>
      </w:r>
      <w:r w:rsidR="0011153F">
        <w:t>s</w:t>
      </w:r>
    </w:p>
    <w:p w14:paraId="4CEA5DB9" w14:textId="2007FF67" w:rsidR="00EA382D" w:rsidDel="004422AC" w:rsidRDefault="00C96047">
      <w:pPr>
        <w:pStyle w:val="FirstParagraph"/>
        <w:rPr>
          <w:del w:id="14" w:author="Victor Rouco" w:date="2020-06-30T17:10:00Z"/>
        </w:rPr>
      </w:pPr>
      <w:del w:id="15" w:author="Victor Rouco" w:date="2020-06-30T17:10:00Z">
        <w:r w:rsidDel="004422AC">
          <w:delText>Add complete departmental affiliations for each author here. Each new line herein must be indented, like this line.</w:delText>
        </w:r>
      </w:del>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588A1826" w14:textId="6DDDCE35" w:rsidR="001D2219" w:rsidRPr="001D2219" w:rsidRDefault="00C96047" w:rsidP="00C74A3D">
      <w:pPr>
        <w:pStyle w:val="Ttulo"/>
      </w:pPr>
      <w:r>
        <w:lastRenderedPageBreak/>
        <w:t>Abstract</w:t>
      </w:r>
    </w:p>
    <w:p w14:paraId="39AC1AA3" w14:textId="72D26781" w:rsidR="003873C2" w:rsidRDefault="00FF2696">
      <w:pPr>
        <w:pStyle w:val="Textoindependiente"/>
        <w:rPr>
          <w:ins w:id="16" w:author="Victor Rouco" w:date="2020-07-06T16:52:00Z"/>
        </w:rPr>
      </w:pPr>
      <w:ins w:id="17" w:author="Victor Rouco" w:date="2020-07-06T16:42:00Z">
        <w:r>
          <w:t>A novel personality inventory is presented in this ar</w:t>
        </w:r>
      </w:ins>
      <w:ins w:id="18" w:author="Victor Rouco" w:date="2020-07-06T16:43:00Z">
        <w:r>
          <w:t xml:space="preserve">ticle, named the Berlin multi-facet personality inventory. </w:t>
        </w:r>
        <w:r w:rsidR="003873C2">
          <w:t xml:space="preserve">This tool </w:t>
        </w:r>
      </w:ins>
      <w:ins w:id="19" w:author="Victor Rouco" w:date="2020-07-06T16:48:00Z">
        <w:r w:rsidR="003873C2">
          <w:t>has been developed to comprise the maximum possi</w:t>
        </w:r>
      </w:ins>
      <w:ins w:id="20" w:author="Victor Rouco" w:date="2020-07-06T16:49:00Z">
        <w:r w:rsidR="003873C2">
          <w:t>ble number of non-</w:t>
        </w:r>
        <w:proofErr w:type="spellStart"/>
        <w:r w:rsidR="003873C2">
          <w:t>redundant</w:t>
        </w:r>
        <w:proofErr w:type="spellEnd"/>
        <w:r w:rsidR="003873C2">
          <w:t xml:space="preserve"> narrow constructs</w:t>
        </w:r>
      </w:ins>
      <w:ins w:id="21" w:author="Victor Rouco" w:date="2020-07-06T16:47:00Z">
        <w:r w:rsidR="003873C2">
          <w:t xml:space="preserve"> below each of the Big Five domains. </w:t>
        </w:r>
      </w:ins>
      <w:ins w:id="22" w:author="Victor Rouco" w:date="2020-07-06T16:52:00Z">
        <w:r w:rsidR="003873C2">
          <w:t xml:space="preserve">Two versions of the same inventory </w:t>
        </w:r>
      </w:ins>
      <w:ins w:id="23" w:author="Victor Rouco" w:date="2020-07-06T16:53:00Z">
        <w:r w:rsidR="003873C2">
          <w:t>have been</w:t>
        </w:r>
      </w:ins>
      <w:ins w:id="24" w:author="Victor Rouco" w:date="2020-07-06T16:52:00Z">
        <w:r w:rsidR="003873C2">
          <w:t xml:space="preserve"> elaborated in two different languages</w:t>
        </w:r>
      </w:ins>
      <w:ins w:id="25" w:author="Victor Rouco" w:date="2020-07-06T16:56:00Z">
        <w:r w:rsidR="007260E8">
          <w:t xml:space="preserve"> (English and </w:t>
        </w:r>
      </w:ins>
      <w:ins w:id="26" w:author="Victor Rouco" w:date="2020-07-06T16:57:00Z">
        <w:r w:rsidR="007260E8">
          <w:t>German)</w:t>
        </w:r>
      </w:ins>
      <w:ins w:id="27" w:author="Victor Rouco" w:date="2020-07-06T16:52:00Z">
        <w:r w:rsidR="003873C2">
          <w:t xml:space="preserve"> </w:t>
        </w:r>
      </w:ins>
      <w:ins w:id="28" w:author="Victor Rouco" w:date="2020-07-06T16:53:00Z">
        <w:r w:rsidR="003873C2">
          <w:t xml:space="preserve">in order </w:t>
        </w:r>
      </w:ins>
      <w:ins w:id="29" w:author="Victor Rouco" w:date="2020-07-06T16:52:00Z">
        <w:r w:rsidR="003873C2">
          <w:t xml:space="preserve">to facilitate international usability. </w:t>
        </w:r>
      </w:ins>
      <w:ins w:id="30" w:author="Victor Rouco" w:date="2020-07-06T16:53:00Z">
        <w:r w:rsidR="007260E8">
          <w:t>In addition to the construction of the inventory, this</w:t>
        </w:r>
      </w:ins>
      <w:ins w:id="31" w:author="Victor Rouco" w:date="2020-07-06T16:54:00Z">
        <w:r w:rsidR="007260E8">
          <w:t xml:space="preserve"> work presents </w:t>
        </w:r>
      </w:ins>
      <w:ins w:id="32" w:author="Victor Rouco" w:date="2020-07-06T16:57:00Z">
        <w:r w:rsidR="007260E8">
          <w:t xml:space="preserve">promising </w:t>
        </w:r>
      </w:ins>
      <w:ins w:id="33" w:author="Victor Rouco" w:date="2020-07-06T16:56:00Z">
        <w:r w:rsidR="007260E8">
          <w:t xml:space="preserve">evidence of its </w:t>
        </w:r>
      </w:ins>
      <w:ins w:id="34" w:author="Victor Rouco" w:date="2020-07-06T16:54:00Z">
        <w:r w:rsidR="007260E8">
          <w:t>psychometric properties</w:t>
        </w:r>
      </w:ins>
      <w:ins w:id="35" w:author="Victor Rouco" w:date="2020-07-06T16:57:00Z">
        <w:r w:rsidR="007260E8">
          <w:t xml:space="preserve"> in two different populations across two different studies</w:t>
        </w:r>
      </w:ins>
      <w:ins w:id="36" w:author="Victor Rouco" w:date="2020-07-06T16:58:00Z">
        <w:r w:rsidR="007260E8">
          <w:t>. Th</w:t>
        </w:r>
      </w:ins>
      <w:ins w:id="37" w:author="Victor Rouco" w:date="2020-07-06T16:59:00Z">
        <w:r w:rsidR="007260E8">
          <w:t xml:space="preserve">is inventory </w:t>
        </w:r>
      </w:ins>
      <w:ins w:id="38" w:author="Victor Rouco" w:date="2020-07-06T17:02:00Z">
        <w:r w:rsidR="007260E8">
          <w:t>is freely available online.</w:t>
        </w:r>
      </w:ins>
    </w:p>
    <w:p w14:paraId="6E1005D3" w14:textId="30BC831C" w:rsidR="00EA382D" w:rsidDel="007260E8" w:rsidRDefault="00C96047">
      <w:pPr>
        <w:pStyle w:val="Textoindependiente"/>
        <w:rPr>
          <w:del w:id="39" w:author="Victor Rouco" w:date="2020-07-06T17:02:00Z"/>
        </w:rPr>
      </w:pPr>
      <w:del w:id="40" w:author="Victor Rouco" w:date="2020-06-30T16:56:00Z">
        <w:r w:rsidDel="001D2219">
          <w:delText>Enter abstract here. Each new line herein must be indented, like this line.</w:delText>
        </w:r>
      </w:del>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145FF386" w:rsidR="00EA382D" w:rsidRDefault="00C96047">
      <w:pPr>
        <w:pStyle w:val="FirstParagraph"/>
      </w:pPr>
      <w:bookmarkStart w:id="41" w:name="introduction"/>
      <w:bookmarkEnd w:id="41"/>
      <w:r>
        <w:t xml:space="preserve">Over the last decades, the Five Factor </w:t>
      </w:r>
      <w:r w:rsidR="00E64175">
        <w:t xml:space="preserve">Model </w:t>
      </w:r>
      <w:r w:rsidR="00997031">
        <w:t>(</w:t>
      </w:r>
      <w:commentRangeStart w:id="42"/>
      <w:r w:rsidR="00997031">
        <w:t xml:space="preserve">Costa &amp; McCrae, </w:t>
      </w:r>
      <w:r w:rsidR="00227AA1">
        <w:t>1992</w:t>
      </w:r>
      <w:commentRangeEnd w:id="42"/>
      <w:r w:rsidR="00FE6A55">
        <w:rPr>
          <w:rStyle w:val="Refdecomentario"/>
          <w:rFonts w:asciiTheme="minorHAnsi" w:hAnsiTheme="minorHAnsi"/>
        </w:rPr>
        <w:commentReference w:id="42"/>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43" w:name="OLE_LINK5"/>
      <w:bookmarkStart w:id="44" w:name="OLE_LINK6"/>
      <w:r>
        <w:t xml:space="preserve">layer </w:t>
      </w:r>
      <w:bookmarkEnd w:id="43"/>
      <w:bookmarkEnd w:id="44"/>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 xml:space="preserve">and relevant external outcomes. However, specific dispositional characteristics captured on the facet level might be of utility </w:t>
      </w:r>
      <w:commentRangeStart w:id="45"/>
      <w:r>
        <w:t>to</w:t>
      </w:r>
      <w:commentRangeEnd w:id="45"/>
      <w:r w:rsidR="00C72964">
        <w:rPr>
          <w:rStyle w:val="Refdecomentario"/>
          <w:rFonts w:asciiTheme="minorHAnsi" w:hAnsiTheme="minorHAnsi"/>
        </w:rPr>
        <w:commentReference w:id="45"/>
      </w:r>
      <w:r>
        <w:t xml:space="preserve">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ins w:id="46" w:author="Victor Rouco" w:date="2020-07-06T14:10:00Z">
        <w:r w:rsidR="0045179F">
          <w:t>; Kretschmar</w:t>
        </w:r>
      </w:ins>
      <w:ins w:id="47" w:author="Victor Rouco" w:date="2020-07-06T17:04:00Z">
        <w:r w:rsidR="00D16A55">
          <w:t xml:space="preserve"> et al.</w:t>
        </w:r>
      </w:ins>
      <w:ins w:id="48" w:author="Victor Rouco" w:date="2020-07-06T14:10:00Z">
        <w:r w:rsidR="0045179F">
          <w:t>, 2018</w:t>
        </w:r>
      </w:ins>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r w:rsidR="00C72964">
        <w:t xml:space="preserve">see </w:t>
      </w:r>
      <w:r w:rsidR="005C2C00">
        <w:t>Table 1</w:t>
      </w:r>
      <w:r w:rsidR="0002767F">
        <w:t>)</w:t>
      </w:r>
      <w:r>
        <w:t xml:space="preserve">. 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w:t>
      </w:r>
      <w:r>
        <w:lastRenderedPageBreak/>
        <w:t xml:space="preserve">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p>
    <w:p w14:paraId="4413FAFE" w14:textId="3865EE49" w:rsidR="00EA382D" w:rsidRDefault="00C96047" w:rsidP="002900F9">
      <w:pPr>
        <w:pStyle w:val="Ttulo2"/>
      </w:pPr>
      <w:bookmarkStart w:id="49" w:name="a-short-history-of-the-big-five"/>
      <w:bookmarkEnd w:id="49"/>
      <w:r>
        <w:t xml:space="preserve">1.2. </w:t>
      </w:r>
      <w:r w:rsidR="002900F9">
        <w:t xml:space="preserve">Different </w:t>
      </w:r>
      <w:bookmarkStart w:id="50" w:name="facet-structures"/>
      <w:bookmarkEnd w:id="50"/>
      <w:r>
        <w:t xml:space="preserve">Facet </w:t>
      </w:r>
      <w:r w:rsidR="002900F9">
        <w:t xml:space="preserve">Models </w:t>
      </w:r>
    </w:p>
    <w:p w14:paraId="6362C61C" w14:textId="316764E1"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5C2C00">
        <w:rPr>
          <w:i/>
          <w:iCs/>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51"/>
      <w:r w:rsidR="001653F1">
        <w:t xml:space="preserve">Watson, Nus, </w:t>
      </w:r>
      <w:r w:rsidR="00C72964">
        <w:t>and</w:t>
      </w:r>
      <w:r w:rsidR="001653F1">
        <w:t xml:space="preserve"> Wu (2017</w:t>
      </w:r>
      <w:commentRangeEnd w:id="51"/>
      <w:r w:rsidR="001653F1">
        <w:rPr>
          <w:rStyle w:val="Refdecomentario"/>
          <w:rFonts w:asciiTheme="minorHAnsi" w:hAnsiTheme="minorHAnsi"/>
        </w:rPr>
        <w:commentReference w:id="51"/>
      </w:r>
      <w:r w:rsidR="001653F1">
        <w:t>)</w:t>
      </w:r>
      <w:r w:rsidR="0083154C">
        <w:t xml:space="preserve">, or the </w:t>
      </w:r>
      <w:commentRangeStart w:id="52"/>
      <w:r w:rsidR="0083154C">
        <w:t xml:space="preserve">Big Five Aspect Scales by DeYoung, </w:t>
      </w:r>
      <w:proofErr w:type="spellStart"/>
      <w:r w:rsidR="0083154C">
        <w:t>Quilty</w:t>
      </w:r>
      <w:proofErr w:type="spellEnd"/>
      <w:r w:rsidR="0083154C">
        <w:t xml:space="preserve">, </w:t>
      </w:r>
      <w:r w:rsidR="00C72964">
        <w:t>and</w:t>
      </w:r>
      <w:r w:rsidR="0083154C">
        <w:t xml:space="preserve"> Peterson (2007)</w:t>
      </w:r>
      <w:commentRangeEnd w:id="52"/>
      <w:r w:rsidR="0083154C">
        <w:rPr>
          <w:rStyle w:val="Refdecomentario"/>
          <w:rFonts w:asciiTheme="minorHAnsi" w:hAnsiTheme="minorHAnsi"/>
        </w:rPr>
        <w:commentReference w:id="52"/>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34077E"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EA1FA2"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8C4F71"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45D0A4A7" w14:textId="77777777" w:rsidR="00C96047" w:rsidRPr="00DE1B96" w:rsidRDefault="00C96047" w:rsidP="00C96047">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34077E"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34077E"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34077E"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34077E"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lastRenderedPageBreak/>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34077E"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34077E"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34077E"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5307520D"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34077E"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4A209620"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Wakabayashi</w:t>
            </w:r>
            <w:proofErr w:type="spellEnd"/>
            <w:r w:rsidR="000E125A" w:rsidRPr="004935BC">
              <w:rPr>
                <w:color w:val="000000"/>
                <w:lang w:val="fr-BE"/>
              </w:rPr>
              <w:t xml:space="preserve"> et al.</w:t>
            </w:r>
            <w:r w:rsidRPr="004935BC">
              <w:rPr>
                <w:color w:val="000000"/>
                <w:lang w:val="fr-BE"/>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34077E"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34077E"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449E1103" w14:textId="77777777" w:rsidR="00C96047" w:rsidRPr="004935BC" w:rsidRDefault="00C96047" w:rsidP="00C96047">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34077E"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34077E"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34077E"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3D0A5CF2" w14:textId="724B0050" w:rsidR="000E125A" w:rsidRPr="004935BC" w:rsidRDefault="000E125A"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34077E"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34077E"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34077E"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lastRenderedPageBreak/>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34077E"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34077E"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EA1FA2"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34077E"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34077E"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34077E"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lastRenderedPageBreak/>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34077E"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34077E"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34077E"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34077E"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5575CC3B"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34077E"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34077E"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34077E"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0151C4E4"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 xml:space="preserve">Likewise, the existence of such “core” constructs was also suggested by DeYoung, </w:t>
      </w:r>
      <w:proofErr w:type="spellStart"/>
      <w:r w:rsidR="001E2BB0">
        <w:lastRenderedPageBreak/>
        <w:t>Quilty</w:t>
      </w:r>
      <w:proofErr w:type="spellEnd"/>
      <w:r w:rsidR="001E2BB0">
        <w:t xml:space="preserve">, and Peterson (2007), in what they termed aspects. </w:t>
      </w:r>
      <w:r w:rsidR="00223DCE">
        <w:t>Even though</w:t>
      </w:r>
      <w:r w:rsidR="001E2BB0">
        <w:t xml:space="preserve"> both contributions’ labels 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05CEAF70" w:rsidR="00EA382D" w:rsidRDefault="00450622">
      <w:pPr>
        <w:pStyle w:val="Textoindependiente"/>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201</w:t>
      </w:r>
      <w:ins w:id="53" w:author="Victor Rouco" w:date="2020-07-06T14:50:00Z">
        <w:r w:rsidR="00D23D7D">
          <w:t>7, page 118</w:t>
        </w:r>
      </w:ins>
      <w:del w:id="54" w:author="Victor Rouco" w:date="2020-07-06T14:50:00Z">
        <w:r w:rsidR="00C96047" w:rsidDel="00D23D7D">
          <w:delText>6</w:delText>
        </w:r>
      </w:del>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commentRangeStart w:id="55"/>
      <w:r w:rsidR="00C96047">
        <w:rPr>
          <w:i/>
        </w:rPr>
        <w:t>“can be conceptualized and assessed more broadly or more narrowly”</w:t>
      </w:r>
      <w:r w:rsidR="00C96047">
        <w:t xml:space="preserve">, </w:t>
      </w:r>
      <w:commentRangeEnd w:id="55"/>
      <w:r w:rsidR="00140102">
        <w:rPr>
          <w:rStyle w:val="Refdecomentario"/>
          <w:rFonts w:asciiTheme="minorHAnsi" w:hAnsiTheme="minorHAnsi"/>
        </w:rPr>
        <w:commentReference w:id="55"/>
      </w:r>
      <w:r w:rsidR="00C96047">
        <w:t xml:space="preserve">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72F0E34C" w:rsidR="00EA382D" w:rsidRDefault="008B1AA2">
      <w:pPr>
        <w:pStyle w:val="Textoindependiente"/>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w:t>
      </w:r>
      <w:commentRangeStart w:id="56"/>
      <w:r>
        <w:t xml:space="preserve">(Cronbach &amp; </w:t>
      </w:r>
      <w:proofErr w:type="spellStart"/>
      <w:r>
        <w:t>Mee</w:t>
      </w:r>
      <w:r w:rsidR="001C2053">
        <w:t>h</w:t>
      </w:r>
      <w:r>
        <w:t>l</w:t>
      </w:r>
      <w:proofErr w:type="spellEnd"/>
      <w:r>
        <w:t>, 1955)</w:t>
      </w:r>
      <w:commentRangeEnd w:id="56"/>
      <w:r>
        <w:rPr>
          <w:rStyle w:val="Refdecomentario"/>
          <w:rFonts w:asciiTheme="minorHAnsi" w:hAnsiTheme="minorHAnsi"/>
        </w:rPr>
        <w:commentReference w:id="56"/>
      </w:r>
      <w:r>
        <w:t xml:space="preserve">.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 xml:space="preserve">can benefit from </w:t>
      </w:r>
      <w:r w:rsidR="00C96047">
        <w:lastRenderedPageBreak/>
        <w:t>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57"/>
      <w:r w:rsidR="00253E95">
        <w:t xml:space="preserve">Ziegler &amp; Brunner, </w:t>
      </w:r>
      <w:commentRangeEnd w:id="57"/>
      <w:r w:rsidR="00253E95">
        <w:t>2016</w:t>
      </w:r>
      <w:r w:rsidR="00253E95">
        <w:rPr>
          <w:rStyle w:val="Refdecomentario"/>
          <w:rFonts w:asciiTheme="minorHAnsi" w:hAnsiTheme="minorHAnsi"/>
        </w:rPr>
        <w:commentReference w:id="57"/>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6248640C" w:rsidR="004139F0" w:rsidRDefault="00D3331E" w:rsidP="00EB78C8">
      <w:pPr>
        <w:pStyle w:val="Ttulo2"/>
      </w:pPr>
      <w:r>
        <w:t xml:space="preserve">1.3 </w:t>
      </w:r>
      <w:r w:rsidR="0056373E">
        <w:t xml:space="preserve">Facets </w:t>
      </w:r>
      <w:r w:rsidR="001C2053">
        <w:t xml:space="preserve">associated with </w:t>
      </w:r>
      <w:r w:rsidR="0056373E">
        <w:t>consequential outcomes</w:t>
      </w:r>
    </w:p>
    <w:p w14:paraId="4CB87FE3" w14:textId="4BF08BB1" w:rsidR="003D6CF6" w:rsidRPr="003D6CF6" w:rsidRDefault="003D6CF6" w:rsidP="003D6CF6">
      <w:pPr>
        <w:pStyle w:val="Textoindependiente"/>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w:t>
      </w:r>
      <w:commentRangeStart w:id="58"/>
      <w:r>
        <w:t>(Salgado, 2017; Chen, 2012</w:t>
      </w:r>
      <w:commentRangeEnd w:id="58"/>
      <w:r>
        <w:rPr>
          <w:rStyle w:val="Refdecomentario"/>
          <w:rFonts w:asciiTheme="minorHAnsi" w:hAnsiTheme="minorHAnsi"/>
        </w:rPr>
        <w:commentReference w:id="58"/>
      </w:r>
      <w:r>
        <w:t xml:space="preserve">).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65F3B025" w:rsidR="00EA382D" w:rsidRDefault="007B549A">
      <w:pPr>
        <w:pStyle w:val="Textoindependiente"/>
      </w:pPr>
      <w:r>
        <w:lastRenderedPageBreak/>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2003; </w:t>
      </w:r>
      <w:proofErr w:type="spellStart"/>
      <w:r w:rsidR="00C96047">
        <w:t>Schimmack</w:t>
      </w:r>
      <w:proofErr w:type="spellEnd"/>
      <w:r w:rsidR="00C96047">
        <w:t xml:space="preserve">, Diener, &amp; Oishi, 2002).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59" w:name="OLE_LINK13"/>
      <w:bookmarkStart w:id="60" w:name="OLE_LINK14"/>
      <w:r w:rsidR="0054068C">
        <w:t>In line with these findings</w:t>
      </w:r>
      <w:r w:rsidR="006719BE">
        <w:t xml:space="preserve">, we </w:t>
      </w:r>
      <w:r w:rsidR="0054068C">
        <w:t>hypothesize</w:t>
      </w:r>
      <w:r w:rsidR="006719BE">
        <w:t xml:space="preserve"> that</w:t>
      </w:r>
      <w:r w:rsidR="00783625">
        <w:t xml:space="preserve"> t</w:t>
      </w:r>
      <w:bookmarkEnd w:id="59"/>
      <w:bookmarkEnd w:id="60"/>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2C32C91F" w:rsidR="006504A7" w:rsidRPr="00FF5824" w:rsidRDefault="006504A7">
      <w:pPr>
        <w:pStyle w:val="Textoindependiente"/>
        <w:rPr>
          <w:b/>
        </w:rPr>
      </w:pPr>
      <w:r w:rsidRPr="00FF5824">
        <w:rPr>
          <w:b/>
        </w:rPr>
        <w:t>1.3.2 Academic Performance</w:t>
      </w:r>
    </w:p>
    <w:p w14:paraId="10300778" w14:textId="2020667D"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w:t>
      </w:r>
      <w:r>
        <w:lastRenderedPageBreak/>
        <w:t xml:space="preserve">.38).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2C69EE56"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domain 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61"/>
      <w:proofErr w:type="spellStart"/>
      <w:r w:rsidRPr="00112F15">
        <w:t>Wegge</w:t>
      </w:r>
      <w:proofErr w:type="spellEnd"/>
      <w:r w:rsidRPr="00112F15">
        <w:t xml:space="preserve"> &amp; </w:t>
      </w:r>
      <w:proofErr w:type="spellStart"/>
      <w:r w:rsidRPr="00112F15">
        <w:t>Kleinbeck</w:t>
      </w:r>
      <w:commentRangeEnd w:id="61"/>
      <w:proofErr w:type="spellEnd"/>
      <w:r>
        <w:rPr>
          <w:rStyle w:val="Refdecomentario"/>
          <w:rFonts w:asciiTheme="minorHAnsi" w:hAnsiTheme="minorHAnsi"/>
        </w:rPr>
        <w:commentReference w:id="61"/>
      </w:r>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commentRangeStart w:id="62"/>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commentRangeEnd w:id="62"/>
      <w:r w:rsidR="0075781F">
        <w:rPr>
          <w:rStyle w:val="Refdecomentario"/>
          <w:rFonts w:asciiTheme="minorHAnsi" w:hAnsiTheme="minorHAnsi"/>
        </w:rPr>
        <w:commentReference w:id="6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63"/>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63"/>
      <w:r>
        <w:rPr>
          <w:rStyle w:val="Refdecomentario"/>
          <w:rFonts w:asciiTheme="minorHAnsi" w:hAnsiTheme="minorHAnsi"/>
        </w:rPr>
        <w:commentReference w:id="63"/>
      </w:r>
      <w:r w:rsidR="00CE0A7D" w:rsidRPr="00CE0A7D">
        <w:t>(1997)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3A1C6017" w:rsidR="00EA382D" w:rsidRDefault="002A43D4">
      <w:pPr>
        <w:pStyle w:val="Ttulo2"/>
      </w:pPr>
      <w:bookmarkStart w:id="64" w:name="the-big-five-and-personality-disorders"/>
      <w:bookmarkStart w:id="65" w:name="this-study"/>
      <w:bookmarkEnd w:id="64"/>
      <w:bookmarkEnd w:id="65"/>
      <w:r>
        <w:lastRenderedPageBreak/>
        <w:t xml:space="preserve">1.4 </w:t>
      </w:r>
      <w:r w:rsidR="00C96047">
        <w:t xml:space="preserve">This </w:t>
      </w:r>
      <w:r w:rsidR="00FB0A97">
        <w:t>research</w:t>
      </w:r>
    </w:p>
    <w:p w14:paraId="091B369D" w14:textId="2EFEDE16"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7764FF">
        <w:t xml:space="preserve">,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lastRenderedPageBreak/>
        <w:t>Study 1</w:t>
      </w:r>
    </w:p>
    <w:p w14:paraId="0EE80668" w14:textId="643A6C01" w:rsidR="002A43D4" w:rsidRPr="002A43D4" w:rsidRDefault="00C96047" w:rsidP="001F650E">
      <w:pPr>
        <w:pStyle w:val="Ttulo3"/>
      </w:pPr>
      <w:bookmarkStart w:id="66" w:name="methods"/>
      <w:bookmarkEnd w:id="66"/>
      <w:r>
        <w:t>Methods</w:t>
      </w:r>
    </w:p>
    <w:p w14:paraId="3258EAE1" w14:textId="0AD9E532" w:rsidR="00AE4A9C" w:rsidRDefault="00C96047" w:rsidP="001F650E">
      <w:pPr>
        <w:pStyle w:val="Ttulo4"/>
      </w:pPr>
      <w:bookmarkStart w:id="67" w:name="study-1---us-american-sample"/>
      <w:bookmarkStart w:id="68" w:name="participants"/>
      <w:bookmarkEnd w:id="67"/>
      <w:bookmarkEnd w:id="68"/>
      <w:r>
        <w:t>Participants</w:t>
      </w:r>
    </w:p>
    <w:p w14:paraId="45FB21CE" w14:textId="0E5E1075" w:rsidR="00EA382D" w:rsidRDefault="00C96047" w:rsidP="0088744A">
      <w:pPr>
        <w:pStyle w:val="FirstParagraph"/>
        <w:ind w:firstLine="0"/>
      </w:pPr>
      <w:r>
        <w:t>Th</w:t>
      </w:r>
      <w:r w:rsidR="001A3F10">
        <w:t>is</w:t>
      </w:r>
      <w:r>
        <w:t xml:space="preserve"> sample 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items as well as several other tests not reported in this paper.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69" w:name="measures"/>
      <w:bookmarkEnd w:id="69"/>
      <w:r>
        <w:t>Measures</w:t>
      </w:r>
    </w:p>
    <w:p w14:paraId="79DDDE2C" w14:textId="564084A6" w:rsidR="00EA382D" w:rsidRDefault="00C96047" w:rsidP="00BD4C60">
      <w:pPr>
        <w:pStyle w:val="Maintext"/>
      </w:pPr>
      <w:bookmarkStart w:id="70" w:name="items-from-the-international-personality"/>
      <w:bookmarkEnd w:id="70"/>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016DCD09" w:rsidR="00EA382D" w:rsidRDefault="001A3F10">
      <w:pPr>
        <w:pStyle w:val="Textoindependiente"/>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E047FE">
        <w:t xml:space="preserve">, Duckworth, and Roberts (2009). </w:t>
      </w:r>
      <w:r w:rsidR="00C96047">
        <w:t xml:space="preserve">That study also contains part of the sample used here. However, the current data set </w:t>
      </w:r>
      <w:r w:rsidR="00AE3331">
        <w:t>includes</w:t>
      </w:r>
      <w:r w:rsidR="00C96047">
        <w:t xml:space="preserve"> more participants.</w:t>
      </w:r>
    </w:p>
    <w:p w14:paraId="5A2D327E" w14:textId="7F219BB1" w:rsidR="00BD4C60" w:rsidRDefault="00C96047" w:rsidP="00BD4C60">
      <w:pPr>
        <w:pStyle w:val="Ttulo5"/>
      </w:pPr>
      <w:bookmarkStart w:id="71" w:name="satisfaction-with-life-swl"/>
      <w:bookmarkEnd w:id="71"/>
      <w:r>
        <w:lastRenderedPageBreak/>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72" w:name="gpa"/>
      <w:bookmarkEnd w:id="72"/>
      <w:r>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t xml:space="preserve">Absences </w:t>
      </w:r>
    </w:p>
    <w:p w14:paraId="3B352082" w14:textId="33DF1601" w:rsidR="002A43D4" w:rsidRPr="002A43D4" w:rsidRDefault="00485490" w:rsidP="002A43D4">
      <w:pPr>
        <w:pStyle w:val="Textoindependiente"/>
      </w:pPr>
      <w:bookmarkStart w:id="73" w:name="sat"/>
      <w:bookmarkEnd w:id="73"/>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780A92B2" w:rsidR="00CC740D" w:rsidRPr="00CC740D" w:rsidRDefault="00C46324" w:rsidP="001F650E">
      <w:pPr>
        <w:pStyle w:val="Ttulo4"/>
      </w:pPr>
      <w:bookmarkStart w:id="74" w:name="procedure"/>
      <w:bookmarkEnd w:id="74"/>
      <w:r>
        <w:t>Statistical Analyses</w:t>
      </w:r>
    </w:p>
    <w:p w14:paraId="4F5BA524" w14:textId="01D07227" w:rsidR="002D2C41" w:rsidRDefault="002D2C41" w:rsidP="00456E3A">
      <w:pPr>
        <w:pStyle w:val="Ttulo5"/>
      </w:pPr>
      <w:bookmarkStart w:id="75" w:name="efa-with-subsample-1"/>
      <w:bookmarkEnd w:id="75"/>
      <w:r>
        <w:t>Exploratory Factor Analysis (EFA)</w:t>
      </w:r>
    </w:p>
    <w:p w14:paraId="7643B7C6" w14:textId="0BF81C62"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76"/>
      <w:r w:rsidR="00BA45DA">
        <w:t>Goldberg (2006)</w:t>
      </w:r>
      <w:commentRangeEnd w:id="76"/>
      <w:r w:rsidR="00BA45DA">
        <w:rPr>
          <w:rStyle w:val="Refdecomentario"/>
          <w:rFonts w:asciiTheme="minorHAnsi" w:hAnsiTheme="minorHAnsi"/>
        </w:rPr>
        <w:commentReference w:id="76"/>
      </w:r>
      <w:r w:rsidR="00BA45DA">
        <w:t xml:space="preserve">. </w:t>
      </w:r>
      <w:r w:rsidR="002418DA">
        <w:t xml:space="preserve">This means that a series of EFAs was run within each item group allocated to a </w:t>
      </w:r>
      <w:r w:rsidR="002418DA">
        <w:lastRenderedPageBreak/>
        <w:t xml:space="preserve">specific Big Five domain. </w:t>
      </w:r>
      <w:proofErr w:type="spellStart"/>
      <w:r w:rsidR="00BA45DA">
        <w:t>Velicer’s</w:t>
      </w:r>
      <w:proofErr w:type="spellEnd"/>
      <w:r w:rsidR="00BA45DA">
        <w:t xml:space="preserve"> (1976) Minimum Average Partial (MAP) and Horn’s (1965) Parallel Analysis (PA) methods were applied in order to guide the subsequent factor analysis. </w:t>
      </w:r>
      <w:r w:rsidR="00C96047">
        <w:t>EFA</w:t>
      </w:r>
      <w:r w:rsidR="00BA45DA">
        <w:t>s</w:t>
      </w:r>
      <w:r w:rsidR="00C96047">
        <w:t xml:space="preserve"> w</w:t>
      </w:r>
      <w:r w:rsidR="00BA45DA">
        <w:t xml:space="preserve">ere </w:t>
      </w:r>
      <w:r w:rsidR="00C96047">
        <w:t xml:space="preserve">calculated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w:t>
      </w:r>
      <w:r w:rsidR="002418DA">
        <w:t>2012</w:t>
      </w:r>
      <w:r w:rsidR="00721101">
        <w:t xml:space="preserve">)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D674D60"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w:t>
      </w:r>
      <w:r w:rsidR="005B1F1B">
        <w:t xml:space="preserve">For the domains, only McDonald’s </w:t>
      </w:r>
      <m:oMath>
        <m:r>
          <w:rPr>
            <w:rFonts w:ascii="Cambria Math" w:hAnsi="Cambria Math"/>
          </w:rPr>
          <m:t>ω</m:t>
        </m:r>
      </m:oMath>
      <w:r w:rsidR="005B1F1B">
        <w:t xml:space="preserve"> was estimated. </w:t>
      </w:r>
      <w:r>
        <w:t xml:space="preserve">The second subsample was used </w:t>
      </w:r>
      <w:r w:rsidR="004025DF">
        <w:t>to compute these statistics</w:t>
      </w:r>
      <w:r>
        <w:t>.</w:t>
      </w:r>
    </w:p>
    <w:p w14:paraId="1EEE2FAD" w14:textId="0ACD266C" w:rsidR="00EA382D" w:rsidRDefault="002D2C41" w:rsidP="00456E3A">
      <w:pPr>
        <w:pStyle w:val="Ttulo5"/>
      </w:pPr>
      <w:bookmarkStart w:id="77" w:name="cfa-and-esem-with-subsample-1"/>
      <w:bookmarkEnd w:id="77"/>
      <w:r>
        <w:t>Confirmatory Factor Analysis (</w:t>
      </w:r>
      <w:r w:rsidR="00C96047">
        <w:t>CFA</w:t>
      </w:r>
      <w:r>
        <w:t>)</w:t>
      </w:r>
    </w:p>
    <w:p w14:paraId="0D4B37EB" w14:textId="486590BA" w:rsidR="00381C95" w:rsidRDefault="0088744A" w:rsidP="002D2C41">
      <w:pPr>
        <w:pStyle w:val="Maintext"/>
      </w:pPr>
      <w:r>
        <w:t xml:space="preserve"> </w:t>
      </w:r>
      <w:r w:rsidR="00C96047">
        <w:t xml:space="preserve">To </w:t>
      </w:r>
      <w:r w:rsidR="00F15F83">
        <w:t>verify</w:t>
      </w:r>
      <w:r w:rsidR="00C96047">
        <w:t xml:space="preserve">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r w:rsidR="0066150A">
        <w:t xml:space="preserve">Model fit was determined based on </w:t>
      </w:r>
      <w:r w:rsidR="00F15F83">
        <w:t>the usual goodness-of-fit indicators</w:t>
      </w:r>
      <w:r w:rsidR="00071E57">
        <w:t xml:space="preserve">: the Cumulative Fit Index (CFI), for which a score &gt; 0.9 indicates approximate fit; the Root Mean Square of Approximation (RMSEA), for which a value </w:t>
      </w:r>
      <w:r w:rsidR="00071E57">
        <w:lastRenderedPageBreak/>
        <w:t xml:space="preserve">&lt; 0.05 indicates good fit and a value &lt; 0.6 indicates approximate fit; and the Standardized Root Mean Residual (SRMR), for which a value &lt; 0.05 indicates adequate fit. </w:t>
      </w:r>
    </w:p>
    <w:p w14:paraId="6E7A5B27" w14:textId="6AAFBCBF" w:rsidR="00356CD3" w:rsidRDefault="00356CD3" w:rsidP="00356CD3">
      <w:pPr>
        <w:pStyle w:val="Ttulo5"/>
      </w:pPr>
      <w:r>
        <w:t>Exploratory Structural Equation Modelling (ESEM)</w:t>
      </w:r>
    </w:p>
    <w:p w14:paraId="779E5E31" w14:textId="446C19E7" w:rsidR="00356CD3" w:rsidRPr="00356CD3" w:rsidRDefault="00356CD3" w:rsidP="00356CD3">
      <w:pPr>
        <w:pStyle w:val="Maintext"/>
      </w:pPr>
      <w:r>
        <w:t xml:space="preserve">In a third step with the second subsample, </w:t>
      </w:r>
      <w:r w:rsidR="00F15F83">
        <w:t xml:space="preserve">the higher order structure of the facets was tested with </w:t>
      </w:r>
      <w:r>
        <w:t>ESEM (</w:t>
      </w:r>
      <w:proofErr w:type="spellStart"/>
      <w:r>
        <w:t>Asparouhov</w:t>
      </w:r>
      <w:proofErr w:type="spellEnd"/>
      <w:r>
        <w:t xml:space="preserve"> &amp; </w:t>
      </w:r>
      <w:proofErr w:type="spellStart"/>
      <w:r>
        <w:t>Muthén</w:t>
      </w:r>
      <w:proofErr w:type="spellEnd"/>
      <w:r>
        <w:t>, 2009)</w:t>
      </w:r>
      <w:r w:rsidR="00C46324">
        <w:t xml:space="preserve"> using facet scores as indicators of the five domains</w:t>
      </w:r>
      <w:r>
        <w:t xml:space="preserve">. ESEM </w:t>
      </w:r>
      <w:r w:rsidR="00F15F83">
        <w:t xml:space="preserve">was the preferred procedure as it </w:t>
      </w:r>
      <w:r w:rsidR="00270A57">
        <w:t xml:space="preserve">allows to relax the too strict independent clusters model in which CFA is usually performed (Marsh et al., 2010), accommodating personality data more realistically. </w:t>
      </w:r>
      <w:r>
        <w:t xml:space="preserve">As a control mechanism for content-validity, we eliminated any facet with non-significant loadings from its intended domain. The ESEM </w:t>
      </w:r>
      <w:r w:rsidR="00F15F83">
        <w:t xml:space="preserve">model </w:t>
      </w:r>
      <w:r>
        <w:t xml:space="preserve">was fitted using </w:t>
      </w:r>
      <w:proofErr w:type="spellStart"/>
      <w:r>
        <w:t>geomin</w:t>
      </w:r>
      <w:proofErr w:type="spellEnd"/>
      <w:r>
        <w:t xml:space="preserve"> oblique rotation and ML estimation. </w:t>
      </w:r>
    </w:p>
    <w:p w14:paraId="5A8ED1BA" w14:textId="77777777" w:rsidR="00456E3A" w:rsidRPr="00233011" w:rsidRDefault="00456E3A" w:rsidP="00456E3A">
      <w:pPr>
        <w:pStyle w:val="Ttulo5"/>
      </w:pPr>
      <w:r>
        <w:t>Nomological network</w:t>
      </w:r>
    </w:p>
    <w:p w14:paraId="3410C19C" w14:textId="71884BE9" w:rsidR="00456E3A" w:rsidRPr="00380EA7" w:rsidRDefault="008B1AA2" w:rsidP="00456E3A">
      <w:pPr>
        <w:pStyle w:val="Maintext"/>
      </w:pPr>
      <w:r>
        <w:t xml:space="preserve">In order to examine evidence of construct validity of our proposed facet model, a nomological network linking our constructs with external outcomes </w:t>
      </w:r>
      <w:r w:rsidR="00D67715">
        <w:t>was</w:t>
      </w:r>
      <w:r>
        <w:t xml:space="preserve"> build. </w:t>
      </w:r>
      <w:r w:rsidR="00C917F2">
        <w:t xml:space="preserve">This network </w:t>
      </w:r>
      <w:r w:rsidR="00D67715">
        <w:t>was</w:t>
      </w:r>
      <w:r w:rsidR="00C917F2">
        <w:t xml:space="preserve"> constructed by examining associations with</w:t>
      </w:r>
      <w:r w:rsidR="00356CD3">
        <w:t xml:space="preserve"> </w:t>
      </w:r>
      <w:r w:rsidR="00456E3A" w:rsidRPr="00233011">
        <w:t>a set of linear models and</w:t>
      </w:r>
      <w:r w:rsidR="00C917F2">
        <w:t xml:space="preserve"> zero-order</w:t>
      </w:r>
      <w:r w:rsidR="00456E3A" w:rsidRPr="00233011">
        <w:t xml:space="preserve"> correlations</w:t>
      </w:r>
      <w:r w:rsidR="001F650E">
        <w:t>, again with subsample 2</w:t>
      </w:r>
      <w:r w:rsidR="00456E3A" w:rsidRPr="00233011">
        <w:t>. Pearson</w:t>
      </w:r>
      <w:r w:rsidR="00356CD3">
        <w:t xml:space="preserve"> </w:t>
      </w:r>
      <w:r w:rsidR="00456E3A" w:rsidRPr="00233011">
        <w:t>correlation</w:t>
      </w:r>
      <w:r w:rsidR="00456E3A">
        <w:t>s</w:t>
      </w:r>
      <w:r w:rsidR="00456E3A" w:rsidRPr="00233011">
        <w:t xml:space="preserve"> w</w:t>
      </w:r>
      <w:r w:rsidR="00456E3A">
        <w:t>ere</w:t>
      </w:r>
      <w:r w:rsidR="00456E3A" w:rsidRPr="00233011">
        <w:t xml:space="preserve"> calculated for each </w:t>
      </w:r>
      <w:r w:rsidR="00456E3A">
        <w:t>outcome</w:t>
      </w:r>
      <w:r w:rsidR="00456E3A" w:rsidRPr="00233011">
        <w:t xml:space="preserve"> with</w:t>
      </w:r>
      <w:r w:rsidR="001F650E">
        <w:t xml:space="preserve"> both</w:t>
      </w:r>
      <w:r w:rsidR="00456E3A" w:rsidRPr="00233011">
        <w:t xml:space="preserve"> facet</w:t>
      </w:r>
      <w:r w:rsidR="00456E3A">
        <w:t>s</w:t>
      </w:r>
      <w:r w:rsidR="00456E3A" w:rsidRPr="00233011">
        <w:t xml:space="preserve"> </w:t>
      </w:r>
      <w:r w:rsidR="00456E3A">
        <w:t>and</w:t>
      </w:r>
      <w:r w:rsidR="00456E3A" w:rsidRPr="00233011">
        <w:t xml:space="preserve"> </w:t>
      </w:r>
      <w:r w:rsidR="00485490">
        <w:t>domains</w:t>
      </w:r>
      <w:r w:rsidR="00456E3A">
        <w:t>’</w:t>
      </w:r>
      <w:r w:rsidR="00456E3A" w:rsidRPr="00233011">
        <w:t xml:space="preserve"> score</w:t>
      </w:r>
      <w:r w:rsidR="00456E3A">
        <w:t>s</w:t>
      </w:r>
      <w:r w:rsidR="00456E3A" w:rsidRPr="00233011">
        <w:t xml:space="preserve">. One linear model per </w:t>
      </w:r>
      <w:r w:rsidR="00456E3A">
        <w:t>domain</w:t>
      </w:r>
      <w:r w:rsidR="00456E3A" w:rsidRPr="00233011">
        <w:t xml:space="preserve"> and per criteria was fitted, using all facets </w:t>
      </w:r>
      <w:r w:rsidR="00456E3A">
        <w:t>included in</w:t>
      </w:r>
      <w:r w:rsidR="00456E3A" w:rsidRPr="00233011">
        <w:t xml:space="preserve"> the domain</w:t>
      </w:r>
      <w:r w:rsidR="00456E3A">
        <w:t>s</w:t>
      </w:r>
      <w:r w:rsidR="00456E3A" w:rsidRPr="00233011">
        <w:t xml:space="preserve"> as predictors</w:t>
      </w:r>
      <w:r w:rsidR="00356CD3">
        <w:t>, but excluding the domain sum-scores</w:t>
      </w:r>
      <w:r w:rsidR="00456E3A"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 xml:space="preserve">to represent </w:t>
      </w:r>
      <w:del w:id="78" w:author="Victor Rouco" w:date="2020-06-30T16:07:00Z">
        <w:r w:rsidR="001F650E" w:rsidDel="0034077E">
          <w:delText xml:space="preserve">predictions </w:delText>
        </w:r>
      </w:del>
      <w:ins w:id="79" w:author="Victor Rouco" w:date="2020-06-30T16:07:00Z">
        <w:r w:rsidR="0034077E">
          <w:t xml:space="preserve">associations </w:t>
        </w:r>
      </w:ins>
      <w:r w:rsidR="001F650E">
        <w:t>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34B5D66E" w:rsidR="00456E3A" w:rsidRDefault="00456E3A" w:rsidP="00456E3A">
      <w:pPr>
        <w:pStyle w:val="FirstParagraph"/>
        <w:numPr>
          <w:ilvl w:val="0"/>
          <w:numId w:val="17"/>
        </w:numPr>
      </w:pPr>
      <w:r>
        <w:lastRenderedPageBreak/>
        <w:t>H1. SWL will be predicted by</w:t>
      </w:r>
      <w:r w:rsidR="005A0A3C">
        <w:t xml:space="preserve"> facets of </w:t>
      </w:r>
      <w:del w:id="80" w:author="Victor Rouco" w:date="2020-06-30T16:07:00Z">
        <w:r w:rsidR="003216D5" w:rsidDel="0034077E">
          <w:delText>n</w:delText>
        </w:r>
        <w:r w:rsidR="005A0A3C" w:rsidDel="0034077E">
          <w:delText>euro</w:delText>
        </w:r>
        <w:r w:rsidR="00D67715" w:rsidDel="0034077E">
          <w:delText>ti</w:delText>
        </w:r>
        <w:r w:rsidR="005A0A3C" w:rsidDel="0034077E">
          <w:delText xml:space="preserve">cism </w:delText>
        </w:r>
      </w:del>
      <w:ins w:id="81" w:author="Victor Rouco" w:date="2020-06-30T16:07:00Z">
        <w:r w:rsidR="0034077E">
          <w:t xml:space="preserve">emotional stability </w:t>
        </w:r>
      </w:ins>
      <w:r w:rsidR="005A0A3C">
        <w:t xml:space="preserve">mimicking NEO-PI-R </w:t>
      </w:r>
      <w:r w:rsidR="005A0A3C" w:rsidRPr="005A0A3C">
        <w:rPr>
          <w:i/>
          <w:iCs/>
        </w:rPr>
        <w:t>depression</w:t>
      </w:r>
      <w:r w:rsidR="005A0A3C">
        <w:t xml:space="preserve">, and facets of </w:t>
      </w:r>
      <w:r w:rsidR="003216D5">
        <w:t>e</w:t>
      </w:r>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w:t>
      </w:r>
      <w:del w:id="82" w:author="Victor Rouco" w:date="2020-06-30T16:08:00Z">
        <w:r w:rsidDel="0034077E">
          <w:delText xml:space="preserve">Neuroticism </w:delText>
        </w:r>
      </w:del>
      <w:ins w:id="83" w:author="Victor Rouco" w:date="2020-06-30T16:08:00Z">
        <w:r w:rsidR="0034077E">
          <w:t xml:space="preserve">Emotional stability </w:t>
        </w:r>
      </w:ins>
      <w:r>
        <w:t xml:space="preserve">and </w:t>
      </w:r>
      <w:r w:rsidR="003216D5">
        <w:t>e</w:t>
      </w:r>
      <w:r>
        <w:t xml:space="preserve">xtraversion will be most important </w:t>
      </w:r>
      <w:r w:rsidR="00485490">
        <w:t>domains</w:t>
      </w:r>
      <w:r>
        <w:t xml:space="preserve"> </w:t>
      </w:r>
      <w:r w:rsidR="003216D5">
        <w:t>in the personality-</w:t>
      </w:r>
      <w:r>
        <w:t>SWL</w:t>
      </w:r>
      <w:r w:rsidR="003216D5">
        <w:t xml:space="preserve"> association</w:t>
      </w:r>
      <w:r>
        <w:t>.</w:t>
      </w:r>
    </w:p>
    <w:p w14:paraId="1E433D43" w14:textId="3F101E26" w:rsidR="00456E3A" w:rsidRDefault="00456E3A" w:rsidP="00456E3A">
      <w:pPr>
        <w:pStyle w:val="Compact"/>
        <w:numPr>
          <w:ilvl w:val="0"/>
          <w:numId w:val="17"/>
        </w:numPr>
      </w:pPr>
      <w:r>
        <w:t xml:space="preserve">H2. Conscientiousness will </w:t>
      </w:r>
      <w:r w:rsidR="003216D5">
        <w:t xml:space="preserve">be associated with </w:t>
      </w:r>
      <w:r>
        <w:t>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553CB904" w:rsidR="00F556BC" w:rsidRDefault="00AE4A9C" w:rsidP="00456E3A">
      <w:pPr>
        <w:pStyle w:val="Maintext"/>
      </w:pPr>
      <w:r>
        <w:t xml:space="preserve">Exploratory analysis revealed </w:t>
      </w:r>
      <w:r w:rsidR="00C46324">
        <w:t xml:space="preserve">that </w:t>
      </w:r>
      <w:r w:rsidR="0066150A">
        <w:t xml:space="preserve">the domains could be structured into </w:t>
      </w:r>
      <w:r w:rsidR="00C46324">
        <w:t xml:space="preserve">between </w:t>
      </w:r>
      <w:r>
        <w:t xml:space="preserve">eight to eleven </w:t>
      </w:r>
      <w:r w:rsidR="00C46324">
        <w:t>facets</w:t>
      </w:r>
      <w:r w:rsidR="0066150A">
        <w:t xml:space="preserve">. </w:t>
      </w:r>
      <w:r w:rsidR="00FF0FF2">
        <w:t>Model</w:t>
      </w:r>
      <w:r w:rsidR="00F556BC">
        <w:t xml:space="preserve"> fit</w:t>
      </w:r>
      <w:r w:rsidR="00FF0FF2">
        <w:t xml:space="preserve"> information for the EFA procedure are presented in </w:t>
      </w:r>
      <w:r w:rsidR="00C46324">
        <w:rPr>
          <w:i/>
          <w:iCs/>
        </w:rPr>
        <w:t>T</w:t>
      </w:r>
      <w:r w:rsidR="00FF0FF2" w:rsidRPr="00FF0FF2">
        <w:rPr>
          <w:i/>
          <w:iCs/>
        </w:rPr>
        <w:t xml:space="preserve">able </w:t>
      </w:r>
      <w:r w:rsidR="00C46324">
        <w:rPr>
          <w:i/>
          <w:iCs/>
        </w:rPr>
        <w:t>2</w:t>
      </w:r>
      <w:r w:rsidR="00FF0FF2" w:rsidRPr="00FF0FF2">
        <w:rPr>
          <w:i/>
          <w:iCs/>
        </w:rPr>
        <w:t>,</w:t>
      </w:r>
      <w:r w:rsidR="00FF0FF2">
        <w:t xml:space="preserve"> </w:t>
      </w:r>
      <w:r w:rsidR="00F556BC">
        <w:t>as well as Eigenvalues</w:t>
      </w:r>
      <w:r w:rsidR="00C46324">
        <w:t>,</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w:t>
      </w:r>
      <w:r w:rsidR="00C46324">
        <w:t xml:space="preserve">of </w:t>
      </w:r>
      <w:r w:rsidR="00F556BC">
        <w:t xml:space="preserve">less than .30 and </w:t>
      </w:r>
      <w:r w:rsidR="00FF0FF2">
        <w:t>with non-central</w:t>
      </w:r>
      <w:r w:rsidR="00F556BC">
        <w:t xml:space="preserve"> content </w:t>
      </w:r>
      <w:r w:rsidR="00FF0FF2">
        <w:t>to the domain in question were eliminated</w:t>
      </w:r>
      <w:r w:rsidR="0066150A">
        <w:t xml:space="preserve"> (John et al., </w:t>
      </w:r>
      <w:commentRangeStart w:id="84"/>
      <w:r w:rsidR="0066150A">
        <w:t>2014</w:t>
      </w:r>
      <w:commentRangeEnd w:id="84"/>
      <w:r w:rsidR="00C46324">
        <w:rPr>
          <w:rStyle w:val="Refdecomentario"/>
          <w:rFonts w:asciiTheme="minorHAnsi" w:hAnsiTheme="minorHAnsi"/>
        </w:rPr>
        <w:commentReference w:id="84"/>
      </w:r>
      <w:ins w:id="85" w:author="Victor Rouco" w:date="2020-07-06T14:29:00Z">
        <w:r w:rsidR="00AE2CBC">
          <w:t>; Ziegler, 2014</w:t>
        </w:r>
      </w:ins>
      <w:r w:rsidR="0066150A">
        <w:t>)</w:t>
      </w:r>
      <w:r w:rsidR="00FF0FF2">
        <w:t xml:space="preserve">. </w:t>
      </w:r>
    </w:p>
    <w:p w14:paraId="38BF0B92" w14:textId="65114654" w:rsidR="00F556BC" w:rsidRPr="0088744A" w:rsidRDefault="00F556BC" w:rsidP="00F556BC">
      <w:pPr>
        <w:pStyle w:val="Textoindependiente"/>
      </w:pPr>
      <w:r>
        <w:t>Table 2. EFA model fit</w:t>
      </w:r>
    </w:p>
    <w:tbl>
      <w:tblPr>
        <w:tblW w:w="10737" w:type="dxa"/>
        <w:tblInd w:w="70" w:type="dxa"/>
        <w:tblCellMar>
          <w:left w:w="70" w:type="dxa"/>
          <w:right w:w="70" w:type="dxa"/>
        </w:tblCellMar>
        <w:tblLook w:val="04A0" w:firstRow="1" w:lastRow="0" w:firstColumn="1" w:lastColumn="0" w:noHBand="0" w:noVBand="1"/>
      </w:tblPr>
      <w:tblGrid>
        <w:gridCol w:w="2765"/>
        <w:gridCol w:w="1560"/>
        <w:gridCol w:w="680"/>
        <w:gridCol w:w="994"/>
        <w:gridCol w:w="913"/>
        <w:gridCol w:w="1448"/>
        <w:gridCol w:w="1388"/>
        <w:gridCol w:w="1197"/>
      </w:tblGrid>
      <w:tr w:rsidR="00F556BC" w:rsidRPr="00297D27" w14:paraId="1D46B5A7" w14:textId="77777777" w:rsidTr="00297D27">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83154C">
            <w:pPr>
              <w:rPr>
                <w:lang w:val="en-GB"/>
              </w:rPr>
            </w:pPr>
            <w:r w:rsidRPr="00297D27">
              <w:rPr>
                <w:lang w:val="en-GB"/>
              </w:rPr>
              <w:lastRenderedPageBreak/>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83154C">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47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83154C">
            <w:r w:rsidRPr="00297D27">
              <w:t>CFI</w:t>
            </w:r>
          </w:p>
        </w:tc>
        <w:tc>
          <w:tcPr>
            <w:tcW w:w="99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83154C">
            <w:r w:rsidRPr="00297D27">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83154C">
            <w:r w:rsidRPr="00297D27">
              <w:t>SRMR</w:t>
            </w:r>
          </w:p>
        </w:tc>
        <w:tc>
          <w:tcPr>
            <w:tcW w:w="1448"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83154C">
            <w:proofErr w:type="spellStart"/>
            <w:r w:rsidRPr="00297D27">
              <w:t>Eigenvalues</w:t>
            </w:r>
            <w:proofErr w:type="spellEnd"/>
          </w:p>
        </w:tc>
        <w:tc>
          <w:tcPr>
            <w:tcW w:w="1388"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83154C">
            <w:r w:rsidRPr="00297D27">
              <w:t>MAP</w:t>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83154C">
            <w:r w:rsidRPr="00297D27">
              <w:t>PA</w:t>
            </w:r>
          </w:p>
        </w:tc>
      </w:tr>
      <w:tr w:rsidR="00F556BC" w:rsidRPr="00297D27" w14:paraId="3CC37AB9" w14:textId="77777777" w:rsidTr="00297D27">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83154C">
            <w:proofErr w:type="spellStart"/>
            <w:r w:rsidRPr="00297D27">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83154C"/>
          <w:p w14:paraId="09F66775" w14:textId="77777777" w:rsidR="00F556BC" w:rsidRPr="00297D27" w:rsidRDefault="00F556BC" w:rsidP="0083154C">
            <w:r w:rsidRPr="00297D27">
              <w:t>6477.67*** (4363)</w:t>
            </w:r>
          </w:p>
        </w:tc>
        <w:tc>
          <w:tcPr>
            <w:tcW w:w="47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83154C">
            <w:r w:rsidRPr="00297D27">
              <w:t>0.837</w:t>
            </w:r>
          </w:p>
        </w:tc>
        <w:tc>
          <w:tcPr>
            <w:tcW w:w="99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83154C">
            <w:r w:rsidRPr="00297D27">
              <w:t>0.039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83154C">
            <w:r w:rsidRPr="00297D27">
              <w:t>0.034</w:t>
            </w:r>
          </w:p>
        </w:tc>
        <w:tc>
          <w:tcPr>
            <w:tcW w:w="1448"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83154C">
            <w:r w:rsidRPr="00297D27">
              <w:t>42.99</w:t>
            </w:r>
          </w:p>
        </w:tc>
        <w:tc>
          <w:tcPr>
            <w:tcW w:w="1388"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83154C">
            <w:r w:rsidRPr="00297D27">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83154C">
            <w:r w:rsidRPr="00297D27">
              <w:t>9</w:t>
            </w:r>
          </w:p>
        </w:tc>
      </w:tr>
      <w:tr w:rsidR="00F556BC" w:rsidRPr="00297D27" w14:paraId="1A16B9CE" w14:textId="77777777" w:rsidTr="00297D27">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83154C">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83154C">
            <w:r w:rsidRPr="00297D27">
              <w:t>8377.56*** (5243)</w:t>
            </w:r>
          </w:p>
        </w:tc>
        <w:tc>
          <w:tcPr>
            <w:tcW w:w="472" w:type="dxa"/>
            <w:tcBorders>
              <w:top w:val="nil"/>
              <w:left w:val="nil"/>
              <w:bottom w:val="nil"/>
              <w:right w:val="nil"/>
            </w:tcBorders>
            <w:shd w:val="clear" w:color="auto" w:fill="auto"/>
            <w:noWrap/>
            <w:vAlign w:val="bottom"/>
            <w:hideMark/>
          </w:tcPr>
          <w:p w14:paraId="2A4AE11D" w14:textId="77777777" w:rsidR="00F556BC" w:rsidRPr="00297D27" w:rsidRDefault="00F556BC" w:rsidP="0083154C">
            <w:r w:rsidRPr="00297D27">
              <w:t>0.827</w:t>
            </w:r>
          </w:p>
        </w:tc>
        <w:tc>
          <w:tcPr>
            <w:tcW w:w="994" w:type="dxa"/>
            <w:tcBorders>
              <w:top w:val="nil"/>
              <w:left w:val="nil"/>
              <w:bottom w:val="nil"/>
              <w:right w:val="nil"/>
            </w:tcBorders>
            <w:shd w:val="clear" w:color="auto" w:fill="auto"/>
            <w:noWrap/>
            <w:vAlign w:val="bottom"/>
            <w:hideMark/>
          </w:tcPr>
          <w:p w14:paraId="15AAE9D5" w14:textId="77777777" w:rsidR="00F556BC" w:rsidRPr="00297D27" w:rsidRDefault="00F556BC" w:rsidP="0083154C">
            <w:r w:rsidRPr="00297D27">
              <w:t>0.041</w:t>
            </w:r>
          </w:p>
        </w:tc>
        <w:tc>
          <w:tcPr>
            <w:tcW w:w="913" w:type="dxa"/>
            <w:tcBorders>
              <w:top w:val="nil"/>
              <w:left w:val="nil"/>
              <w:bottom w:val="nil"/>
              <w:right w:val="nil"/>
            </w:tcBorders>
            <w:shd w:val="clear" w:color="auto" w:fill="auto"/>
            <w:noWrap/>
            <w:vAlign w:val="bottom"/>
            <w:hideMark/>
          </w:tcPr>
          <w:p w14:paraId="58D9511E"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2409C357" w14:textId="77777777" w:rsidR="00F556BC" w:rsidRPr="00297D27" w:rsidRDefault="00F556BC" w:rsidP="0083154C">
            <w:r w:rsidRPr="00297D27">
              <w:t>51.09</w:t>
            </w:r>
          </w:p>
        </w:tc>
        <w:tc>
          <w:tcPr>
            <w:tcW w:w="1388" w:type="dxa"/>
            <w:tcBorders>
              <w:top w:val="nil"/>
              <w:left w:val="nil"/>
              <w:bottom w:val="nil"/>
              <w:right w:val="nil"/>
            </w:tcBorders>
            <w:shd w:val="clear" w:color="auto" w:fill="auto"/>
            <w:noWrap/>
            <w:vAlign w:val="bottom"/>
            <w:hideMark/>
          </w:tcPr>
          <w:p w14:paraId="2597B979" w14:textId="785391CE" w:rsidR="00F556BC" w:rsidRPr="00297D27" w:rsidRDefault="007D7252" w:rsidP="0083154C">
            <w:r w:rsidRPr="00297D27">
              <w:t>12</w:t>
            </w:r>
          </w:p>
        </w:tc>
        <w:tc>
          <w:tcPr>
            <w:tcW w:w="1197" w:type="dxa"/>
            <w:tcBorders>
              <w:top w:val="nil"/>
              <w:left w:val="nil"/>
              <w:bottom w:val="nil"/>
              <w:right w:val="nil"/>
            </w:tcBorders>
            <w:shd w:val="clear" w:color="auto" w:fill="auto"/>
            <w:noWrap/>
            <w:vAlign w:val="bottom"/>
            <w:hideMark/>
          </w:tcPr>
          <w:p w14:paraId="48B31AC4" w14:textId="142AE943" w:rsidR="00F556BC" w:rsidRPr="00297D27" w:rsidRDefault="007D7252" w:rsidP="0083154C">
            <w:r w:rsidRPr="00297D27">
              <w:t>9</w:t>
            </w:r>
          </w:p>
        </w:tc>
      </w:tr>
      <w:tr w:rsidR="00F556BC" w:rsidRPr="00297D27" w14:paraId="03C54684" w14:textId="77777777" w:rsidTr="00297D27">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83154C">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83154C">
            <w:r w:rsidRPr="00297D27">
              <w:t>4643.64*** (2620)</w:t>
            </w:r>
          </w:p>
        </w:tc>
        <w:tc>
          <w:tcPr>
            <w:tcW w:w="472" w:type="dxa"/>
            <w:tcBorders>
              <w:top w:val="nil"/>
              <w:left w:val="nil"/>
              <w:bottom w:val="nil"/>
              <w:right w:val="nil"/>
            </w:tcBorders>
            <w:shd w:val="clear" w:color="auto" w:fill="auto"/>
            <w:noWrap/>
            <w:vAlign w:val="bottom"/>
            <w:hideMark/>
          </w:tcPr>
          <w:p w14:paraId="1609E2EA" w14:textId="77777777" w:rsidR="00F556BC" w:rsidRPr="00297D27" w:rsidRDefault="00F556BC" w:rsidP="0083154C">
            <w:r w:rsidRPr="00297D27">
              <w:t>0.837</w:t>
            </w:r>
          </w:p>
        </w:tc>
        <w:tc>
          <w:tcPr>
            <w:tcW w:w="994" w:type="dxa"/>
            <w:tcBorders>
              <w:top w:val="nil"/>
              <w:left w:val="nil"/>
              <w:bottom w:val="nil"/>
              <w:right w:val="nil"/>
            </w:tcBorders>
            <w:shd w:val="clear" w:color="auto" w:fill="auto"/>
            <w:noWrap/>
            <w:vAlign w:val="bottom"/>
            <w:hideMark/>
          </w:tcPr>
          <w:p w14:paraId="1452DB1D" w14:textId="77777777" w:rsidR="00F556BC" w:rsidRPr="00297D27" w:rsidRDefault="00F556BC" w:rsidP="0083154C">
            <w:r w:rsidRPr="00297D27">
              <w:t>0.046</w:t>
            </w:r>
          </w:p>
        </w:tc>
        <w:tc>
          <w:tcPr>
            <w:tcW w:w="913" w:type="dxa"/>
            <w:tcBorders>
              <w:top w:val="nil"/>
              <w:left w:val="nil"/>
              <w:bottom w:val="nil"/>
              <w:right w:val="nil"/>
            </w:tcBorders>
            <w:shd w:val="clear" w:color="auto" w:fill="auto"/>
            <w:noWrap/>
            <w:vAlign w:val="bottom"/>
            <w:hideMark/>
          </w:tcPr>
          <w:p w14:paraId="49ACB28A"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014A2B28" w14:textId="77777777" w:rsidR="00F556BC" w:rsidRPr="00297D27" w:rsidRDefault="00F556BC" w:rsidP="0083154C">
            <w:r w:rsidRPr="00297D27">
              <w:t>38.25</w:t>
            </w:r>
          </w:p>
        </w:tc>
        <w:tc>
          <w:tcPr>
            <w:tcW w:w="1388" w:type="dxa"/>
            <w:tcBorders>
              <w:top w:val="nil"/>
              <w:left w:val="nil"/>
              <w:bottom w:val="nil"/>
              <w:right w:val="nil"/>
            </w:tcBorders>
            <w:shd w:val="clear" w:color="auto" w:fill="auto"/>
            <w:noWrap/>
            <w:vAlign w:val="bottom"/>
            <w:hideMark/>
          </w:tcPr>
          <w:p w14:paraId="15665AE7" w14:textId="2DE3B7AE" w:rsidR="00F556BC" w:rsidRPr="00297D27" w:rsidRDefault="007D7252" w:rsidP="0083154C">
            <w:r w:rsidRPr="00297D27">
              <w:t>13</w:t>
            </w:r>
          </w:p>
        </w:tc>
        <w:tc>
          <w:tcPr>
            <w:tcW w:w="1197" w:type="dxa"/>
            <w:tcBorders>
              <w:top w:val="nil"/>
              <w:left w:val="nil"/>
              <w:bottom w:val="nil"/>
              <w:right w:val="nil"/>
            </w:tcBorders>
            <w:shd w:val="clear" w:color="auto" w:fill="auto"/>
            <w:noWrap/>
            <w:vAlign w:val="bottom"/>
            <w:hideMark/>
          </w:tcPr>
          <w:p w14:paraId="12B9FA55" w14:textId="2E972D90" w:rsidR="00F556BC" w:rsidRPr="00297D27" w:rsidRDefault="007D7252" w:rsidP="0083154C">
            <w:r w:rsidRPr="00297D27">
              <w:t>9</w:t>
            </w:r>
          </w:p>
        </w:tc>
      </w:tr>
      <w:tr w:rsidR="00F556BC" w:rsidRPr="00297D27" w14:paraId="0EC1CB61" w14:textId="77777777" w:rsidTr="00297D27">
        <w:trPr>
          <w:trHeight w:val="263"/>
        </w:trPr>
        <w:tc>
          <w:tcPr>
            <w:tcW w:w="2765" w:type="dxa"/>
            <w:tcBorders>
              <w:top w:val="nil"/>
              <w:left w:val="nil"/>
              <w:bottom w:val="nil"/>
              <w:right w:val="nil"/>
            </w:tcBorders>
            <w:shd w:val="clear" w:color="auto" w:fill="auto"/>
            <w:noWrap/>
            <w:vAlign w:val="bottom"/>
            <w:hideMark/>
          </w:tcPr>
          <w:p w14:paraId="422EF78E" w14:textId="672EF06A" w:rsidR="00F556BC" w:rsidRPr="00297D27" w:rsidRDefault="00F556BC" w:rsidP="0083154C">
            <w:del w:id="86" w:author="Victor Rouco" w:date="2020-06-30T16:08:00Z">
              <w:r w:rsidRPr="00297D27" w:rsidDel="0034077E">
                <w:delText xml:space="preserve">Neuroticism </w:delText>
              </w:r>
            </w:del>
            <w:proofErr w:type="spellStart"/>
            <w:ins w:id="87" w:author="Victor Rouco" w:date="2020-06-30T16:08:00Z">
              <w:r w:rsidR="0034077E">
                <w:t>Emotional</w:t>
              </w:r>
              <w:proofErr w:type="spellEnd"/>
              <w:r w:rsidR="0034077E">
                <w:t xml:space="preserve"> </w:t>
              </w:r>
              <w:proofErr w:type="spellStart"/>
              <w:r w:rsidR="0034077E">
                <w:t>stability</w:t>
              </w:r>
              <w:proofErr w:type="spellEnd"/>
              <w:r w:rsidR="0034077E" w:rsidRPr="00297D27">
                <w:t xml:space="preserve"> </w:t>
              </w:r>
            </w:ins>
            <w:r w:rsidRPr="00297D27">
              <w:t>(8)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83154C">
            <w:r w:rsidRPr="00297D27">
              <w:t>9346.97*** (5987)</w:t>
            </w:r>
          </w:p>
        </w:tc>
        <w:tc>
          <w:tcPr>
            <w:tcW w:w="472" w:type="dxa"/>
            <w:tcBorders>
              <w:top w:val="nil"/>
              <w:left w:val="nil"/>
              <w:bottom w:val="nil"/>
              <w:right w:val="nil"/>
            </w:tcBorders>
            <w:shd w:val="clear" w:color="auto" w:fill="auto"/>
            <w:noWrap/>
            <w:vAlign w:val="bottom"/>
            <w:hideMark/>
          </w:tcPr>
          <w:p w14:paraId="70EB02AA" w14:textId="77777777" w:rsidR="00F556BC" w:rsidRPr="00297D27" w:rsidRDefault="00F556BC" w:rsidP="0083154C">
            <w:r w:rsidRPr="00297D27">
              <w:t>0.836</w:t>
            </w:r>
          </w:p>
        </w:tc>
        <w:tc>
          <w:tcPr>
            <w:tcW w:w="994" w:type="dxa"/>
            <w:tcBorders>
              <w:top w:val="nil"/>
              <w:left w:val="nil"/>
              <w:bottom w:val="nil"/>
              <w:right w:val="nil"/>
            </w:tcBorders>
            <w:shd w:val="clear" w:color="auto" w:fill="auto"/>
            <w:noWrap/>
            <w:vAlign w:val="bottom"/>
            <w:hideMark/>
          </w:tcPr>
          <w:p w14:paraId="02D238E9" w14:textId="77777777" w:rsidR="00F556BC" w:rsidRPr="00297D27" w:rsidRDefault="00F556BC" w:rsidP="0083154C">
            <w:r w:rsidRPr="00297D27">
              <w:t>0.039</w:t>
            </w:r>
          </w:p>
        </w:tc>
        <w:tc>
          <w:tcPr>
            <w:tcW w:w="913" w:type="dxa"/>
            <w:tcBorders>
              <w:top w:val="nil"/>
              <w:left w:val="nil"/>
              <w:bottom w:val="nil"/>
              <w:right w:val="nil"/>
            </w:tcBorders>
            <w:shd w:val="clear" w:color="auto" w:fill="auto"/>
            <w:noWrap/>
            <w:vAlign w:val="bottom"/>
            <w:hideMark/>
          </w:tcPr>
          <w:p w14:paraId="55DDED94"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3DF023AE" w14:textId="77777777" w:rsidR="00F556BC" w:rsidRPr="00297D27" w:rsidRDefault="00F556BC" w:rsidP="0083154C">
            <w:r w:rsidRPr="00297D27">
              <w:t>53.50</w:t>
            </w:r>
          </w:p>
        </w:tc>
        <w:tc>
          <w:tcPr>
            <w:tcW w:w="1388" w:type="dxa"/>
            <w:tcBorders>
              <w:top w:val="nil"/>
              <w:left w:val="nil"/>
              <w:bottom w:val="nil"/>
              <w:right w:val="nil"/>
            </w:tcBorders>
            <w:shd w:val="clear" w:color="auto" w:fill="auto"/>
            <w:noWrap/>
            <w:vAlign w:val="bottom"/>
            <w:hideMark/>
          </w:tcPr>
          <w:p w14:paraId="40959DAE" w14:textId="6B04F1E6" w:rsidR="00F556BC" w:rsidRPr="00297D27" w:rsidRDefault="007D7252" w:rsidP="0083154C">
            <w:r w:rsidRPr="00297D27">
              <w:t>9</w:t>
            </w:r>
          </w:p>
        </w:tc>
        <w:tc>
          <w:tcPr>
            <w:tcW w:w="1197" w:type="dxa"/>
            <w:tcBorders>
              <w:top w:val="nil"/>
              <w:left w:val="nil"/>
              <w:bottom w:val="nil"/>
              <w:right w:val="nil"/>
            </w:tcBorders>
            <w:shd w:val="clear" w:color="auto" w:fill="auto"/>
            <w:noWrap/>
            <w:vAlign w:val="bottom"/>
            <w:hideMark/>
          </w:tcPr>
          <w:p w14:paraId="46CF0363" w14:textId="77777777" w:rsidR="00F556BC" w:rsidRPr="00297D27" w:rsidRDefault="00F556BC" w:rsidP="0083154C">
            <w:r w:rsidRPr="00297D27">
              <w:t>7</w:t>
            </w:r>
          </w:p>
        </w:tc>
      </w:tr>
      <w:tr w:rsidR="00F556BC" w:rsidRPr="00297D27" w14:paraId="02F2E890" w14:textId="77777777" w:rsidTr="00297D27">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83154C">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83154C">
            <w:r w:rsidRPr="00297D27">
              <w:t>8178.52*** (5142)</w:t>
            </w:r>
          </w:p>
        </w:tc>
        <w:tc>
          <w:tcPr>
            <w:tcW w:w="472" w:type="dxa"/>
            <w:tcBorders>
              <w:top w:val="nil"/>
              <w:left w:val="nil"/>
              <w:bottom w:val="nil"/>
              <w:right w:val="nil"/>
            </w:tcBorders>
            <w:shd w:val="clear" w:color="auto" w:fill="auto"/>
            <w:noWrap/>
            <w:vAlign w:val="bottom"/>
            <w:hideMark/>
          </w:tcPr>
          <w:p w14:paraId="504029FE" w14:textId="77777777" w:rsidR="00F556BC" w:rsidRPr="00297D27" w:rsidRDefault="00F556BC" w:rsidP="0083154C">
            <w:r w:rsidRPr="00297D27">
              <w:t>0.824</w:t>
            </w:r>
          </w:p>
        </w:tc>
        <w:tc>
          <w:tcPr>
            <w:tcW w:w="994" w:type="dxa"/>
            <w:tcBorders>
              <w:top w:val="nil"/>
              <w:left w:val="nil"/>
              <w:bottom w:val="nil"/>
              <w:right w:val="nil"/>
            </w:tcBorders>
            <w:shd w:val="clear" w:color="auto" w:fill="auto"/>
            <w:noWrap/>
            <w:vAlign w:val="bottom"/>
            <w:hideMark/>
          </w:tcPr>
          <w:p w14:paraId="4897D063" w14:textId="77777777" w:rsidR="00F556BC" w:rsidRPr="00297D27" w:rsidRDefault="00F556BC" w:rsidP="0083154C">
            <w:r w:rsidRPr="00297D27">
              <w:t>0.040</w:t>
            </w:r>
          </w:p>
        </w:tc>
        <w:tc>
          <w:tcPr>
            <w:tcW w:w="913" w:type="dxa"/>
            <w:tcBorders>
              <w:top w:val="nil"/>
              <w:left w:val="nil"/>
              <w:bottom w:val="nil"/>
              <w:right w:val="nil"/>
            </w:tcBorders>
            <w:shd w:val="clear" w:color="auto" w:fill="auto"/>
            <w:noWrap/>
            <w:vAlign w:val="bottom"/>
            <w:hideMark/>
          </w:tcPr>
          <w:p w14:paraId="03223B03"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533E9BC9" w14:textId="77777777" w:rsidR="00F556BC" w:rsidRPr="00297D27" w:rsidRDefault="00F556BC" w:rsidP="0083154C">
            <w:r w:rsidRPr="00297D27">
              <w:t>47.41</w:t>
            </w:r>
          </w:p>
        </w:tc>
        <w:tc>
          <w:tcPr>
            <w:tcW w:w="1388" w:type="dxa"/>
            <w:tcBorders>
              <w:top w:val="nil"/>
              <w:left w:val="nil"/>
              <w:bottom w:val="nil"/>
              <w:right w:val="nil"/>
            </w:tcBorders>
            <w:shd w:val="clear" w:color="auto" w:fill="auto"/>
            <w:noWrap/>
            <w:vAlign w:val="bottom"/>
            <w:hideMark/>
          </w:tcPr>
          <w:p w14:paraId="23EB429E" w14:textId="6A9F632C" w:rsidR="00F556BC" w:rsidRPr="00297D27" w:rsidRDefault="007D7252" w:rsidP="0083154C">
            <w:r w:rsidRPr="00297D27">
              <w:t>10</w:t>
            </w:r>
          </w:p>
        </w:tc>
        <w:tc>
          <w:tcPr>
            <w:tcW w:w="1197" w:type="dxa"/>
            <w:tcBorders>
              <w:top w:val="nil"/>
              <w:left w:val="nil"/>
              <w:bottom w:val="nil"/>
              <w:right w:val="nil"/>
            </w:tcBorders>
            <w:shd w:val="clear" w:color="auto" w:fill="auto"/>
            <w:noWrap/>
            <w:vAlign w:val="bottom"/>
            <w:hideMark/>
          </w:tcPr>
          <w:p w14:paraId="136774A7" w14:textId="77777777" w:rsidR="00F556BC" w:rsidRPr="00297D27" w:rsidRDefault="00F556BC" w:rsidP="0083154C">
            <w:r w:rsidRPr="00297D27">
              <w:t>11</w:t>
            </w:r>
          </w:p>
        </w:tc>
      </w:tr>
    </w:tbl>
    <w:p w14:paraId="3BD09123" w14:textId="77777777" w:rsidR="00F556BC" w:rsidRPr="00297D27" w:rsidRDefault="00F556BC" w:rsidP="00F556BC">
      <w:pPr>
        <w:pStyle w:val="Textoindependiente"/>
      </w:pPr>
      <w:r w:rsidRPr="00297D27">
        <w:t>Note: *** means p value &lt; 0.01.</w:t>
      </w:r>
    </w:p>
    <w:p w14:paraId="4B5CC7BB" w14:textId="77777777" w:rsidR="00F556BC" w:rsidRDefault="00F556BC" w:rsidP="00F556BC">
      <w:pPr>
        <w:pStyle w:val="Textoindependiente"/>
      </w:pPr>
    </w:p>
    <w:p w14:paraId="41671D83" w14:textId="7D2C3A4B" w:rsidR="00F556BC" w:rsidRDefault="00DC1293" w:rsidP="00F556BC">
      <w:pPr>
        <w:pStyle w:val="Textoindependiente"/>
      </w:pPr>
      <w:r>
        <w:t>Eight</w:t>
      </w:r>
      <w:r w:rsidR="00FF0FF2">
        <w:t xml:space="preserve"> facets were retained for the domain </w:t>
      </w:r>
      <w:r w:rsidR="003216D5">
        <w:t>a</w:t>
      </w:r>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r w:rsidR="00D67715">
        <w:t xml:space="preserve"> Items corresponding to these and </w:t>
      </w:r>
      <w:r w:rsidR="00071E57">
        <w:t xml:space="preserve">the </w:t>
      </w:r>
      <w:r w:rsidR="00D67715">
        <w:t xml:space="preserve">following facets can be found in the </w:t>
      </w:r>
      <w:r w:rsidR="001C2053">
        <w:t xml:space="preserve">online supplement </w:t>
      </w:r>
      <w:r w:rsidR="00D67715">
        <w:t>(link).</w:t>
      </w:r>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4C537D9" w:rsidR="00F556BC" w:rsidRDefault="00F556BC" w:rsidP="00F556BC">
      <w:pPr>
        <w:pStyle w:val="Textoindependiente"/>
      </w:pPr>
      <w:r>
        <w:t xml:space="preserve">Extraversion </w:t>
      </w:r>
      <w:r w:rsidR="00FF0FF2">
        <w:t>was</w:t>
      </w:r>
      <w:r>
        <w:t xml:space="preserve"> formed by nine facets. A new facet (</w:t>
      </w:r>
      <w:r>
        <w:rPr>
          <w:i/>
        </w:rPr>
        <w:t>Energy</w:t>
      </w:r>
      <w:r>
        <w:t xml:space="preserve">) was added in order to tap the physical component of </w:t>
      </w:r>
      <w:r w:rsidR="003216D5">
        <w:t>e</w:t>
      </w:r>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lastRenderedPageBreak/>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3CFC4930"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r w:rsidR="003216D5">
        <w:t>o</w:t>
      </w:r>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07FC3498" w:rsidR="00624FA1" w:rsidRDefault="00624FA1" w:rsidP="00624FA1">
      <w:pPr>
        <w:pStyle w:val="Maintext"/>
      </w:pPr>
      <w:r>
        <w:t xml:space="preserve">Reliability estimates for each of the facets </w:t>
      </w:r>
      <w:r w:rsidR="00C46324">
        <w:t xml:space="preserve">and all domains </w:t>
      </w:r>
      <w:r>
        <w:t xml:space="preserve">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w:t>
      </w:r>
      <w:r w:rsidR="00C46324">
        <w:rPr>
          <w:rFonts w:eastAsiaTheme="minorEastAsia"/>
        </w:rPr>
        <w:t>T</w:t>
      </w:r>
      <w:r>
        <w:rPr>
          <w:rFonts w:eastAsiaTheme="minorEastAsia"/>
        </w:rPr>
        <w:t xml:space="preserve">able </w:t>
      </w:r>
      <w:r w:rsidR="004F5F8A">
        <w:rPr>
          <w:rFonts w:eastAsiaTheme="minorEastAsia"/>
        </w:rPr>
        <w:t>3</w:t>
      </w:r>
      <w:r>
        <w:rPr>
          <w:rFonts w:eastAsiaTheme="minorEastAsia"/>
        </w:rPr>
        <w:t>)</w:t>
      </w:r>
      <w:r>
        <w:t xml:space="preserve">. 95% C.I. estimates of McDonald’s </w:t>
      </w:r>
      <m:oMath>
        <m:r>
          <w:rPr>
            <w:rFonts w:ascii="Cambria Math" w:hAnsi="Cambria Math"/>
          </w:rPr>
          <m:t>ω</m:t>
        </m:r>
      </m:oMath>
      <w:r>
        <w:t xml:space="preserve"> for the domains were: </w:t>
      </w:r>
      <w:r w:rsidR="003216D5">
        <w:t>a</w:t>
      </w:r>
      <w:r>
        <w:t>greeableness ranged from 0.8</w:t>
      </w:r>
      <w:r w:rsidR="00B545C2">
        <w:t>5</w:t>
      </w:r>
      <w:r>
        <w:t xml:space="preserve"> to 0.</w:t>
      </w:r>
      <w:r w:rsidR="00B545C2">
        <w:t>91</w:t>
      </w:r>
      <w:r>
        <w:t xml:space="preserve">, </w:t>
      </w:r>
      <w:r w:rsidR="003216D5">
        <w:t>c</w:t>
      </w:r>
      <w:r>
        <w:t>onscientiousness ranged from 0.8</w:t>
      </w:r>
      <w:r w:rsidR="00B545C2">
        <w:t>3</w:t>
      </w:r>
      <w:r>
        <w:t xml:space="preserve"> to 0.88, </w:t>
      </w:r>
      <w:r w:rsidR="003216D5">
        <w:t>o</w:t>
      </w:r>
      <w:r>
        <w:t>penness</w:t>
      </w:r>
      <m:oMath>
        <m:r>
          <w:rPr>
            <w:rFonts w:ascii="Cambria Math" w:hAnsi="Cambria Math"/>
          </w:rPr>
          <m:t xml:space="preserve"> </m:t>
        </m:r>
      </m:oMath>
      <w:r>
        <w:t>ranged from 0.</w:t>
      </w:r>
      <w:r w:rsidR="00B545C2">
        <w:t xml:space="preserve">91 </w:t>
      </w:r>
      <w:r>
        <w:t>to 0.9</w:t>
      </w:r>
      <w:r w:rsidR="00B545C2">
        <w:t>4</w:t>
      </w:r>
      <w:r>
        <w:t xml:space="preserve">, </w:t>
      </w:r>
      <w:r w:rsidR="003216D5">
        <w:t>e</w:t>
      </w:r>
      <w:r>
        <w:t xml:space="preserve">motional </w:t>
      </w:r>
      <w:r w:rsidR="003216D5">
        <w:t>s</w:t>
      </w:r>
      <w:r>
        <w:t>tability ranged from 0.</w:t>
      </w:r>
      <w:r w:rsidR="00B545C2">
        <w:t>90</w:t>
      </w:r>
      <w:r>
        <w:t xml:space="preserve"> to 0.9</w:t>
      </w:r>
      <w:r w:rsidR="00B545C2">
        <w:t>3</w:t>
      </w:r>
      <w:r>
        <w:t xml:space="preserve">, </w:t>
      </w:r>
      <w:r w:rsidR="003216D5">
        <w:t>e</w:t>
      </w:r>
      <w:r>
        <w:t>xtraversion ranged from 0.8</w:t>
      </w:r>
      <w:r w:rsidR="00B545C2">
        <w:t>9</w:t>
      </w:r>
      <w:r>
        <w:t xml:space="preserve"> to 0.9</w:t>
      </w:r>
      <w:r w:rsidR="00B545C2">
        <w:t>2</w:t>
      </w:r>
      <w:r>
        <w:t>.</w:t>
      </w:r>
      <w:r w:rsidR="0074454A">
        <w:t xml:space="preserve"> All in all, reliability coefficients were at least good (</w:t>
      </w:r>
      <m:oMath>
        <m:r>
          <w:rPr>
            <w:rFonts w:ascii="Cambria Math" w:hAnsi="Cambria Math"/>
          </w:rPr>
          <m:t>ω</m:t>
        </m:r>
      </m:oMath>
      <w:r w:rsidR="0074454A">
        <w:t xml:space="preserve">  &gt; 0.8) for all the domains</w:t>
      </w:r>
      <w:r w:rsidR="00071E57">
        <w:t>,</w:t>
      </w:r>
      <w:r w:rsidR="0074454A">
        <w:t xml:space="preserve"> and at least acceptable (</w:t>
      </w:r>
      <m:oMath>
        <m:r>
          <w:rPr>
            <w:rFonts w:ascii="Cambria Math" w:hAnsi="Cambria Math"/>
          </w:rPr>
          <m:t>ω</m:t>
        </m:r>
      </m:oMath>
      <w:r w:rsidR="0074454A">
        <w:t xml:space="preserve">  &gt; 0.7) for the majority of the facets (60%). </w:t>
      </w:r>
      <w:r w:rsidR="008231BD">
        <w:t>Only one facet had poor internal consistency (</w:t>
      </w:r>
      <w:r w:rsidR="008231BD" w:rsidRPr="005C2C00">
        <w:rPr>
          <w:i/>
          <w:iCs/>
        </w:rPr>
        <w:t>Altruism</w:t>
      </w:r>
      <w:r w:rsidR="008231BD">
        <w:t xml:space="preserve">, </w:t>
      </w:r>
      <m:oMath>
        <m:r>
          <w:rPr>
            <w:rFonts w:ascii="Cambria Math" w:hAnsi="Cambria Math"/>
          </w:rPr>
          <m:t>ω= .52)</m:t>
        </m:r>
      </m:oMath>
      <w:r w:rsidR="008231BD">
        <w:rPr>
          <w:rFonts w:eastAsiaTheme="minorEastAsia"/>
        </w:rPr>
        <w:t>.</w:t>
      </w:r>
    </w:p>
    <w:p w14:paraId="624F7411" w14:textId="12B16B88" w:rsidR="00FF0FF2" w:rsidRDefault="00F556BC" w:rsidP="00456E3A">
      <w:pPr>
        <w:pStyle w:val="Ttulo3"/>
      </w:pPr>
      <w:r>
        <w:t>CFA</w:t>
      </w:r>
    </w:p>
    <w:p w14:paraId="1C7A3B44" w14:textId="236C75D1"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w:t>
      </w:r>
      <w:r w:rsidR="00126B4A">
        <w:lastRenderedPageBreak/>
        <w:t>goodness-of-fit indices</w:t>
      </w:r>
      <w:r w:rsidR="00FE6153">
        <w:t xml:space="preserve">. The fit information of three facets was not available as these models were </w:t>
      </w:r>
      <w:r w:rsidR="005A0A3C">
        <w:t xml:space="preserve">reflected by only three indicators and therefore </w:t>
      </w:r>
      <w:r w:rsidR="00FE6153">
        <w:t xml:space="preserve">saturated </w:t>
      </w:r>
      <w:r w:rsidR="00AA2BDB">
        <w:t>(</w:t>
      </w:r>
      <w:r w:rsidR="005A0A3C" w:rsidRPr="005A0A3C">
        <w:rPr>
          <w:i/>
          <w:iCs/>
        </w:rPr>
        <w:t>energy</w:t>
      </w:r>
      <w:r w:rsidR="005A0A3C">
        <w:t xml:space="preserve">, </w:t>
      </w:r>
      <w:r w:rsidR="005A0A3C" w:rsidRPr="005A0A3C">
        <w:rPr>
          <w:i/>
          <w:iCs/>
        </w:rPr>
        <w:t>self-attention</w:t>
      </w:r>
      <w:r w:rsidR="005A0A3C">
        <w:t xml:space="preserve">, and </w:t>
      </w:r>
      <w:r w:rsidR="005A0A3C" w:rsidRPr="005A0A3C">
        <w:rPr>
          <w:i/>
          <w:iCs/>
        </w:rPr>
        <w:t>intellect</w:t>
      </w:r>
      <w:r w:rsidR="00AA2BDB">
        <w:t xml:space="preserve">). Goodness of fit estimations for each facet are available in </w:t>
      </w:r>
      <w:r w:rsidR="00C46324">
        <w:rPr>
          <w:i/>
          <w:iCs/>
        </w:rPr>
        <w:t>T</w:t>
      </w:r>
      <w:r w:rsidR="00AA2BDB" w:rsidRPr="00126B4A">
        <w:rPr>
          <w:i/>
          <w:iCs/>
        </w:rPr>
        <w:t xml:space="preserve">able </w:t>
      </w:r>
      <w:r w:rsidR="00FE6153">
        <w:rPr>
          <w:i/>
          <w:iCs/>
        </w:rPr>
        <w:t>3</w:t>
      </w:r>
      <w:r w:rsidR="00AA2BDB">
        <w:rPr>
          <w:i/>
          <w:iCs/>
        </w:rPr>
        <w:t xml:space="preserve">. </w:t>
      </w:r>
    </w:p>
    <w:p w14:paraId="73533FA8" w14:textId="7C9E18CA" w:rsidR="00F556BC" w:rsidRDefault="00624FA1" w:rsidP="00624FA1">
      <w:pPr>
        <w:pStyle w:val="Ttulo3"/>
      </w:pPr>
      <w:r>
        <w:t>ESEM</w:t>
      </w:r>
    </w:p>
    <w:p w14:paraId="012E590E" w14:textId="2178CB80" w:rsidR="00456E3A" w:rsidRDefault="004F5F8A" w:rsidP="00F876DA">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BE4F32">
        <w:t xml:space="preserve">Furthermore, two residuals were allowed to be correlated after inspection of modification indices: Emotional </w:t>
      </w:r>
      <w:r w:rsidR="0025521F">
        <w:t>s</w:t>
      </w:r>
      <w:r w:rsidR="00BE4F32">
        <w:t xml:space="preserve">tability’s facet </w:t>
      </w:r>
      <w:r w:rsidR="00BE4F32" w:rsidRPr="00BE4F32">
        <w:rPr>
          <w:i/>
          <w:iCs/>
        </w:rPr>
        <w:t>drive</w:t>
      </w:r>
      <w:r w:rsidR="00BE4F32">
        <w:t xml:space="preserve"> was correlated with </w:t>
      </w:r>
      <w:r w:rsidR="0025521F">
        <w:t>c</w:t>
      </w:r>
      <w:r w:rsidR="00BE4F32">
        <w:t xml:space="preserve">onscientiousness’ facet </w:t>
      </w:r>
      <w:r w:rsidR="00BE4F32" w:rsidRPr="00BE4F32">
        <w:rPr>
          <w:i/>
          <w:iCs/>
        </w:rPr>
        <w:t>persistence</w:t>
      </w:r>
      <w:r w:rsidR="00BE4F32">
        <w:t xml:space="preserve">, as well as </w:t>
      </w:r>
      <w:r w:rsidR="0025521F">
        <w:t>e</w:t>
      </w:r>
      <w:r w:rsidR="00BE4F32">
        <w:t xml:space="preserve">xtraversion’s facet </w:t>
      </w:r>
      <w:r w:rsidR="00BE4F32" w:rsidRPr="00BE4F32">
        <w:rPr>
          <w:i/>
          <w:iCs/>
        </w:rPr>
        <w:t>forcefulness</w:t>
      </w:r>
      <w:r w:rsidR="00BE4F32">
        <w:t xml:space="preserve"> with </w:t>
      </w:r>
      <w:r w:rsidR="0025521F">
        <w:t>c</w:t>
      </w:r>
      <w:r w:rsidR="00BE4F32">
        <w:t xml:space="preserve">onscientiousness’ facet </w:t>
      </w:r>
      <w:r w:rsidR="00BE4F32" w:rsidRPr="00BE4F32">
        <w:rPr>
          <w:i/>
          <w:iCs/>
        </w:rPr>
        <w:t>dominance</w:t>
      </w:r>
      <w:r w:rsidR="00BE4F32">
        <w:t xml:space="preserve">. The addition of these correlated residuals was consistent with the facet’s content and </w:t>
      </w:r>
      <w:commentRangeStart w:id="88"/>
      <w:r w:rsidR="00BE4F32">
        <w:t>revealed that a significant amount of specific</w:t>
      </w:r>
      <w:r w:rsidR="00C46324">
        <w:t xml:space="preserve"> but shared</w:t>
      </w:r>
      <w:r w:rsidR="00BE4F32">
        <w:t xml:space="preserve"> variance was still present in the facets</w:t>
      </w:r>
      <w:commentRangeEnd w:id="88"/>
      <w:r w:rsidR="0034077E">
        <w:rPr>
          <w:rStyle w:val="Refdecomentario"/>
          <w:rFonts w:asciiTheme="minorHAnsi" w:hAnsiTheme="minorHAnsi"/>
        </w:rPr>
        <w:commentReference w:id="88"/>
      </w:r>
      <w:r w:rsidR="00BE4F32">
        <w:t xml:space="preserve">. </w:t>
      </w:r>
      <w:r w:rsidR="00F556BC">
        <w:t xml:space="preserve">The </w:t>
      </w:r>
      <w:r w:rsidR="00FA062C">
        <w:t xml:space="preserve">resulting </w:t>
      </w:r>
      <w:r w:rsidR="00F876DA">
        <w:t>model</w:t>
      </w:r>
      <w:r w:rsidR="00F556BC">
        <w:t xml:space="preserve"> </w:t>
      </w:r>
      <w:r w:rsidR="00FA062C">
        <w:t>comprised 3</w:t>
      </w:r>
      <w:r w:rsidR="00297D27">
        <w:t>8</w:t>
      </w:r>
      <w:r w:rsidR="00FA062C">
        <w:t xml:space="preserve"> facets, all of them with significant loadings in their intended domains</w:t>
      </w:r>
      <w:r w:rsidR="00DE1B96">
        <w:t xml:space="preserve">. </w:t>
      </w:r>
      <w:r w:rsidR="00F876DA">
        <w:t>It</w:t>
      </w:r>
      <w:r w:rsidR="00FA062C">
        <w:t xml:space="preserve"> yielded </w:t>
      </w:r>
      <w:r w:rsidR="00BE4F32">
        <w:t xml:space="preserve">a </w:t>
      </w:r>
      <w:r w:rsidR="00FA062C">
        <w:t>model fit</w:t>
      </w:r>
      <w:r w:rsidR="00126B4A">
        <w:t xml:space="preserve"> </w:t>
      </w:r>
      <w:r w:rsidR="00BE4F32">
        <w:t xml:space="preserve">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E4F32">
        <w:t>(df) = 1614.8 (521), CFI = .8</w:t>
      </w:r>
      <w:r w:rsidR="00F876DA">
        <w:t>3</w:t>
      </w:r>
      <w:r w:rsidR="00BE4F32">
        <w:t>, RMSEA = .07</w:t>
      </w:r>
      <w:r w:rsidR="00F876DA">
        <w:t>4</w:t>
      </w:r>
      <w:r w:rsidR="00BE4F32">
        <w:t>, SRMR = .0</w:t>
      </w:r>
      <w:r w:rsidR="00F876DA">
        <w:t>43</w:t>
      </w:r>
      <w:r w:rsidR="00BE4F32">
        <w:t xml:space="preserve">. We consider this model fit </w:t>
      </w:r>
      <w:r w:rsidR="00C46324">
        <w:t xml:space="preserve">as sufficient to </w:t>
      </w:r>
      <w:r w:rsidR="00BE4F32">
        <w:t>approximat</w:t>
      </w:r>
      <w:r w:rsidR="00C46324">
        <w:t>e</w:t>
      </w:r>
      <w:r w:rsidR="00BE4F32">
        <w:t xml:space="preserve"> </w:t>
      </w:r>
      <w:r w:rsidR="00F876DA">
        <w:t xml:space="preserve">our data </w:t>
      </w:r>
      <w:r w:rsidR="00BE4F32">
        <w:t xml:space="preserve">according to both RMSEA and SRMS, </w:t>
      </w:r>
      <w:r w:rsidR="00F876DA">
        <w:t>which indicate</w:t>
      </w:r>
      <w:r w:rsidR="00BE4F32">
        <w:t xml:space="preserve"> that the </w:t>
      </w:r>
      <w:r w:rsidR="00F876DA">
        <w:t>size of the residuals was not substantial. The CFI value was lower than the usual cut-offs, probably due to facet specific variance which was not accounted for in the model.</w:t>
      </w:r>
      <w:r w:rsidR="00F556BC">
        <w:t xml:space="preserve"> </w:t>
      </w:r>
      <w:r w:rsidR="00FA062C">
        <w:t xml:space="preserve">The standardized loadings of the facets in their intended domain can be found in </w:t>
      </w:r>
      <w:r w:rsidR="00C46324">
        <w:rPr>
          <w:i/>
          <w:iCs/>
        </w:rPr>
        <w:t>T</w:t>
      </w:r>
      <w:r w:rsidR="00FA062C" w:rsidRPr="00FA062C">
        <w:rPr>
          <w:i/>
          <w:iCs/>
        </w:rPr>
        <w:t>able 3</w:t>
      </w:r>
      <w:r w:rsidR="00FA062C">
        <w:t xml:space="preserve">, the full factor-loading matrix of the ESEM model can be found in the supplemental materials. </w:t>
      </w:r>
      <w:r w:rsidR="00DE1B96">
        <w:t xml:space="preserve">As it is usual in ESEM procedures, some facets presented significant cross-loadings in other domains.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lastRenderedPageBreak/>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800"/>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0C24FD" w:rsidP="00807E1F">
            <w:pPr>
              <w:spacing w:line="36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807E1F">
            <w:pPr>
              <w:spacing w:line="360" w:lineRule="auto"/>
              <w:jc w:val="center"/>
              <w:rPr>
                <w:color w:val="000000"/>
              </w:rPr>
            </w:pPr>
            <w:r>
              <w:rPr>
                <w:color w:val="000000"/>
              </w:rPr>
              <w:t>-</w:t>
            </w:r>
          </w:p>
        </w:tc>
        <w:tc>
          <w:tcPr>
            <w:tcW w:w="567"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807E1F">
            <w:pPr>
              <w:spacing w:line="360" w:lineRule="auto"/>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807E1F">
            <w:pPr>
              <w:spacing w:line="36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807E1F">
            <w:pPr>
              <w:spacing w:line="360" w:lineRule="auto"/>
              <w:jc w:val="center"/>
              <w:rPr>
                <w:color w:val="000000"/>
              </w:rPr>
            </w:pPr>
            <w:r>
              <w:rPr>
                <w:color w:val="000000"/>
              </w:rPr>
              <w:t>-</w:t>
            </w:r>
          </w:p>
        </w:tc>
        <w:tc>
          <w:tcPr>
            <w:tcW w:w="567"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807E1F">
            <w:pPr>
              <w:spacing w:line="360" w:lineRule="auto"/>
              <w:jc w:val="center"/>
              <w:rPr>
                <w:color w:val="000000"/>
              </w:rPr>
            </w:pPr>
            <w:r>
              <w:rPr>
                <w:color w:val="000000"/>
              </w:rPr>
              <w:t>-</w:t>
            </w:r>
          </w:p>
        </w:tc>
        <w:tc>
          <w:tcPr>
            <w:tcW w:w="1134"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807E1F">
            <w:pPr>
              <w:spacing w:line="36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807E1F">
            <w:pPr>
              <w:spacing w:line="360" w:lineRule="auto"/>
              <w:jc w:val="center"/>
              <w:rPr>
                <w:color w:val="000000"/>
              </w:rPr>
            </w:pPr>
            <w:r>
              <w:rPr>
                <w:color w:val="000000"/>
              </w:rPr>
              <w:t>-</w:t>
            </w:r>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19569BA6"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64D34D00" w14:textId="32704D6A" w:rsidR="00072410" w:rsidRPr="00807E1F" w:rsidRDefault="008E2291" w:rsidP="00072410">
            <w:pPr>
              <w:spacing w:line="36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072410">
            <w:pPr>
              <w:spacing w:line="36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060E05D2" w14:textId="4BA7D8CA" w:rsidR="00072410" w:rsidRPr="00807E1F" w:rsidRDefault="008E2291"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tcPr>
          <w:p w14:paraId="63020767" w14:textId="01349BCC" w:rsidR="00072410" w:rsidRPr="00807E1F" w:rsidRDefault="008E2291"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072410">
            <w:pPr>
              <w:spacing w:line="360" w:lineRule="auto"/>
              <w:jc w:val="center"/>
              <w:rPr>
                <w:color w:val="000000"/>
              </w:rPr>
            </w:pPr>
            <w:r>
              <w:rPr>
                <w:color w:val="000000"/>
              </w:rPr>
              <w:t>-</w:t>
            </w:r>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4C64E08F" w:rsidR="00072410" w:rsidRPr="00807E1F" w:rsidRDefault="00072410" w:rsidP="00072410">
            <w:pPr>
              <w:spacing w:line="360" w:lineRule="auto"/>
              <w:jc w:val="center"/>
              <w:rPr>
                <w:color w:val="000000"/>
              </w:rPr>
            </w:pPr>
            <w:r w:rsidRPr="00807E1F">
              <w:rPr>
                <w:color w:val="000000"/>
              </w:rPr>
              <w:t>0.7</w:t>
            </w:r>
            <w:ins w:id="89" w:author="Victor Rouco" w:date="2020-07-03T16:09:00Z">
              <w:r w:rsidR="008464B3">
                <w:rPr>
                  <w:color w:val="000000"/>
                </w:rPr>
                <w:t>8</w:t>
              </w:r>
            </w:ins>
            <w:del w:id="90" w:author="Victor Rouco" w:date="2020-07-03T16:09:00Z">
              <w:r w:rsidRPr="00807E1F" w:rsidDel="008464B3">
                <w:rPr>
                  <w:color w:val="000000"/>
                </w:rPr>
                <w:delText>7</w:delText>
              </w:r>
            </w:del>
          </w:p>
        </w:tc>
        <w:tc>
          <w:tcPr>
            <w:tcW w:w="567" w:type="dxa"/>
            <w:tcBorders>
              <w:top w:val="nil"/>
              <w:left w:val="nil"/>
              <w:bottom w:val="nil"/>
              <w:right w:val="nil"/>
            </w:tcBorders>
            <w:shd w:val="clear" w:color="auto" w:fill="auto"/>
            <w:noWrap/>
            <w:vAlign w:val="bottom"/>
            <w:hideMark/>
          </w:tcPr>
          <w:p w14:paraId="072423C9" w14:textId="33AEA3B0" w:rsidR="00072410" w:rsidRPr="00807E1F" w:rsidRDefault="00072410" w:rsidP="00072410">
            <w:pPr>
              <w:spacing w:line="360" w:lineRule="auto"/>
              <w:jc w:val="center"/>
              <w:rPr>
                <w:color w:val="000000"/>
              </w:rPr>
            </w:pPr>
            <w:r w:rsidRPr="00807E1F">
              <w:rPr>
                <w:color w:val="000000"/>
              </w:rPr>
              <w:t>0.</w:t>
            </w:r>
            <w:ins w:id="91" w:author="Victor Rouco" w:date="2020-07-03T16:09:00Z">
              <w:r w:rsidR="008464B3">
                <w:rPr>
                  <w:color w:val="000000"/>
                </w:rPr>
                <w:t>82</w:t>
              </w:r>
            </w:ins>
            <w:del w:id="92" w:author="Victor Rouco" w:date="2020-07-03T16:09:00Z">
              <w:r w:rsidRPr="00807E1F" w:rsidDel="008464B3">
                <w:rPr>
                  <w:color w:val="000000"/>
                </w:rPr>
                <w:delText>77</w:delText>
              </w:r>
            </w:del>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044B0B58"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79858397" w14:textId="36C6D0F5" w:rsidR="00072410" w:rsidRPr="00807E1F" w:rsidRDefault="008E2291" w:rsidP="00072410">
            <w:pPr>
              <w:spacing w:line="36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072410">
            <w:pPr>
              <w:spacing w:line="36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4483DA68" w14:textId="1CC7B5A1" w:rsidR="00072410" w:rsidRPr="00807E1F" w:rsidRDefault="008E2291"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tcPr>
          <w:p w14:paraId="115EA6B8" w14:textId="348F9424" w:rsidR="00072410" w:rsidRPr="00807E1F" w:rsidRDefault="008E2291"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072410">
            <w:pPr>
              <w:spacing w:line="360" w:lineRule="auto"/>
              <w:jc w:val="center"/>
              <w:rPr>
                <w:color w:val="000000"/>
              </w:rPr>
            </w:pPr>
            <w:r>
              <w:rPr>
                <w:color w:val="000000"/>
              </w:rPr>
              <w:t>-</w:t>
            </w:r>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proofErr w:type="spellStart"/>
            <w:r w:rsidRPr="00072410">
              <w:rPr>
                <w:color w:val="000000"/>
              </w:rPr>
              <w:t>Energy</w:t>
            </w:r>
            <w:proofErr w:type="spellEnd"/>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hideMark/>
          </w:tcPr>
          <w:p w14:paraId="5FE73979" w14:textId="73B125FC" w:rsidR="00072410" w:rsidRPr="00807E1F" w:rsidRDefault="00B545C2"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hideMark/>
          </w:tcPr>
          <w:p w14:paraId="4494CF38" w14:textId="6E0B356C" w:rsidR="00072410" w:rsidRPr="00807E1F" w:rsidRDefault="00B545C2"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29359474" w:rsidR="00072410" w:rsidRDefault="00072410" w:rsidP="00072410">
            <w:pPr>
              <w:spacing w:line="360" w:lineRule="auto"/>
              <w:rPr>
                <w:color w:val="000000"/>
              </w:rPr>
            </w:pPr>
            <w:commentRangeStart w:id="93"/>
            <w:commentRangeStart w:id="94"/>
            <w:del w:id="95" w:author="Victor Rouco" w:date="2020-06-30T16:12:00Z">
              <w:r w:rsidDel="0034077E">
                <w:rPr>
                  <w:color w:val="000000"/>
                </w:rPr>
                <w:lastRenderedPageBreak/>
                <w:delText>Neuroticism</w:delText>
              </w:r>
              <w:commentRangeEnd w:id="93"/>
              <w:r w:rsidR="00B545C2" w:rsidDel="0034077E">
                <w:rPr>
                  <w:rStyle w:val="Refdecomentario"/>
                  <w:rFonts w:asciiTheme="minorHAnsi" w:eastAsiaTheme="minorHAnsi" w:hAnsiTheme="minorHAnsi" w:cstheme="minorBidi"/>
                  <w:lang w:val="en-US" w:eastAsia="en-US"/>
                </w:rPr>
                <w:commentReference w:id="93"/>
              </w:r>
              <w:commentRangeEnd w:id="94"/>
              <w:r w:rsidR="001C2053" w:rsidDel="0034077E">
                <w:rPr>
                  <w:rStyle w:val="Refdecomentario"/>
                  <w:rFonts w:asciiTheme="minorHAnsi" w:eastAsiaTheme="minorHAnsi" w:hAnsiTheme="minorHAnsi" w:cstheme="minorBidi"/>
                  <w:lang w:val="en-US" w:eastAsia="en-US"/>
                </w:rPr>
                <w:commentReference w:id="94"/>
              </w:r>
            </w:del>
            <w:proofErr w:type="spellStart"/>
            <w:ins w:id="96" w:author="Victor Rouco" w:date="2020-06-30T16:12:00Z">
              <w:r w:rsidR="0034077E">
                <w:rPr>
                  <w:color w:val="000000"/>
                </w:rPr>
                <w:t>Emotional</w:t>
              </w:r>
              <w:proofErr w:type="spellEnd"/>
              <w:r w:rsidR="0034077E">
                <w:rPr>
                  <w:color w:val="000000"/>
                </w:rPr>
                <w:t xml:space="preserve"> </w:t>
              </w:r>
              <w:proofErr w:type="spellStart"/>
              <w:r w:rsidR="0034077E">
                <w:rPr>
                  <w:color w:val="000000"/>
                </w:rPr>
                <w:t>Stability</w:t>
              </w:r>
            </w:ins>
            <w:proofErr w:type="spellEnd"/>
          </w:p>
        </w:tc>
        <w:tc>
          <w:tcPr>
            <w:tcW w:w="993" w:type="dxa"/>
            <w:tcBorders>
              <w:top w:val="nil"/>
              <w:left w:val="nil"/>
              <w:bottom w:val="nil"/>
              <w:right w:val="nil"/>
            </w:tcBorders>
            <w:shd w:val="clear" w:color="auto" w:fill="auto"/>
            <w:noWrap/>
            <w:vAlign w:val="bottom"/>
          </w:tcPr>
          <w:p w14:paraId="3B4E7EF5" w14:textId="3B90D335"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4D695651" w14:textId="48CB5536" w:rsidR="00072410" w:rsidRPr="00807E1F" w:rsidRDefault="008E2291" w:rsidP="00072410">
            <w:pPr>
              <w:spacing w:line="36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072410">
            <w:pPr>
              <w:spacing w:line="36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42067C66" w14:textId="37D6E1EA" w:rsidR="00072410" w:rsidRPr="00807E1F" w:rsidRDefault="008E2291"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tcPr>
          <w:p w14:paraId="0DDF3976" w14:textId="49A59CE8" w:rsidR="00072410" w:rsidRPr="00807E1F" w:rsidRDefault="008E2291"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072410">
            <w:pPr>
              <w:spacing w:line="360" w:lineRule="auto"/>
              <w:jc w:val="center"/>
              <w:rPr>
                <w:color w:val="000000"/>
              </w:rPr>
            </w:pPr>
            <w:r>
              <w:rPr>
                <w:color w:val="000000"/>
              </w:rPr>
              <w:t>-</w:t>
            </w:r>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hideMark/>
          </w:tcPr>
          <w:p w14:paraId="16DC37CE" w14:textId="7E4C70B6" w:rsidR="00072410" w:rsidRPr="00807E1F" w:rsidRDefault="00B545C2"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hideMark/>
          </w:tcPr>
          <w:p w14:paraId="19558FA3" w14:textId="558CF50B" w:rsidR="00072410" w:rsidRPr="00807E1F" w:rsidRDefault="00B545C2"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5BBBCB0E"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04E933B9" w14:textId="1DDF333C" w:rsidR="00072410" w:rsidRPr="00807E1F" w:rsidRDefault="008E2291" w:rsidP="00072410">
            <w:pPr>
              <w:spacing w:line="360" w:lineRule="auto"/>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072410">
            <w:pPr>
              <w:spacing w:line="36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6F4058EB" w14:textId="0E713565" w:rsidR="00072410" w:rsidRPr="00807E1F" w:rsidRDefault="008E2291"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tcPr>
          <w:p w14:paraId="12A01B75" w14:textId="281A0B7B" w:rsidR="00072410" w:rsidRPr="00807E1F" w:rsidRDefault="008E2291"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072410">
            <w:pPr>
              <w:spacing w:line="360" w:lineRule="auto"/>
              <w:jc w:val="center"/>
              <w:rPr>
                <w:color w:val="000000"/>
              </w:rPr>
            </w:pPr>
            <w:r>
              <w:rPr>
                <w:color w:val="000000"/>
              </w:rPr>
              <w:t>-</w:t>
            </w:r>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297D27" w:rsidRPr="00807E1F" w14:paraId="16D76461" w14:textId="77777777" w:rsidTr="00072410">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072410">
            <w:pPr>
              <w:spacing w:line="36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072410">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993" w:type="dxa"/>
            <w:tcBorders>
              <w:top w:val="nil"/>
              <w:left w:val="nil"/>
              <w:bottom w:val="nil"/>
              <w:right w:val="nil"/>
            </w:tcBorders>
            <w:shd w:val="clear" w:color="auto" w:fill="auto"/>
            <w:noWrap/>
            <w:vAlign w:val="bottom"/>
          </w:tcPr>
          <w:p w14:paraId="3364B983" w14:textId="70139293" w:rsidR="00297D27" w:rsidRPr="00807E1F" w:rsidRDefault="00297D27" w:rsidP="00072410">
            <w:pPr>
              <w:spacing w:line="360" w:lineRule="auto"/>
              <w:jc w:val="center"/>
              <w:rPr>
                <w:color w:val="000000"/>
              </w:rPr>
            </w:pPr>
            <w:r>
              <w:rPr>
                <w:color w:val="000000"/>
              </w:rPr>
              <w:t>0.70</w:t>
            </w:r>
          </w:p>
        </w:tc>
        <w:tc>
          <w:tcPr>
            <w:tcW w:w="567" w:type="dxa"/>
            <w:tcBorders>
              <w:top w:val="nil"/>
              <w:left w:val="nil"/>
              <w:bottom w:val="nil"/>
              <w:right w:val="nil"/>
            </w:tcBorders>
            <w:shd w:val="clear" w:color="auto" w:fill="auto"/>
            <w:noWrap/>
            <w:vAlign w:val="bottom"/>
          </w:tcPr>
          <w:p w14:paraId="3A2DB4DA" w14:textId="2AF4E85E" w:rsidR="00297D27" w:rsidRPr="00807E1F" w:rsidRDefault="00297D27" w:rsidP="00072410">
            <w:pPr>
              <w:spacing w:line="36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072410">
            <w:pPr>
              <w:spacing w:line="36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072410">
            <w:pPr>
              <w:spacing w:line="360" w:lineRule="auto"/>
              <w:jc w:val="center"/>
              <w:rPr>
                <w:color w:val="000000"/>
              </w:rPr>
            </w:pPr>
            <w:r>
              <w:rPr>
                <w:color w:val="000000"/>
              </w:rPr>
              <w:t>0.08</w:t>
            </w:r>
          </w:p>
        </w:tc>
        <w:tc>
          <w:tcPr>
            <w:tcW w:w="567" w:type="dxa"/>
            <w:tcBorders>
              <w:top w:val="nil"/>
              <w:left w:val="nil"/>
              <w:bottom w:val="nil"/>
              <w:right w:val="nil"/>
            </w:tcBorders>
            <w:shd w:val="clear" w:color="auto" w:fill="auto"/>
            <w:noWrap/>
            <w:vAlign w:val="bottom"/>
          </w:tcPr>
          <w:p w14:paraId="002819B7" w14:textId="18D54E1B" w:rsidR="00297D27" w:rsidRPr="00807E1F" w:rsidRDefault="00297D27" w:rsidP="00072410">
            <w:pPr>
              <w:spacing w:line="360" w:lineRule="auto"/>
              <w:jc w:val="center"/>
              <w:rPr>
                <w:color w:val="000000"/>
              </w:rPr>
            </w:pPr>
            <w:r>
              <w:rPr>
                <w:color w:val="000000"/>
              </w:rPr>
              <w:t>1</w:t>
            </w:r>
          </w:p>
        </w:tc>
        <w:tc>
          <w:tcPr>
            <w:tcW w:w="1134" w:type="dxa"/>
            <w:tcBorders>
              <w:top w:val="nil"/>
              <w:left w:val="nil"/>
              <w:bottom w:val="nil"/>
              <w:right w:val="nil"/>
            </w:tcBorders>
            <w:shd w:val="clear" w:color="auto" w:fill="auto"/>
            <w:noWrap/>
            <w:vAlign w:val="bottom"/>
          </w:tcPr>
          <w:p w14:paraId="1D6F3D5A" w14:textId="06A08F52" w:rsidR="00297D27" w:rsidRPr="00807E1F" w:rsidRDefault="00297D27" w:rsidP="00072410">
            <w:pPr>
              <w:spacing w:line="36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072410">
            <w:pPr>
              <w:spacing w:line="360" w:lineRule="auto"/>
              <w:jc w:val="center"/>
              <w:rPr>
                <w:color w:val="000000"/>
              </w:rPr>
            </w:pPr>
            <w:r>
              <w:rPr>
                <w:color w:val="000000"/>
              </w:rPr>
              <w:t>0.42</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hideMark/>
          </w:tcPr>
          <w:p w14:paraId="5B525A54" w14:textId="21E334DC" w:rsidR="00072410" w:rsidRPr="00807E1F" w:rsidRDefault="00B545C2"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hideMark/>
          </w:tcPr>
          <w:p w14:paraId="01601E2A" w14:textId="246F9B8A" w:rsidR="00072410" w:rsidRPr="00807E1F" w:rsidRDefault="00B545C2"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r w:rsidRPr="00807E1F">
              <w:rPr>
                <w:color w:val="000000"/>
              </w:rPr>
              <w:t>0.62</w:t>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97" w:name="criterion-validity-evidence-1"/>
      <w:bookmarkEnd w:id="97"/>
      <w:r>
        <w:t>Nomological network</w:t>
      </w:r>
    </w:p>
    <w:p w14:paraId="55B79124" w14:textId="4C048C26" w:rsidR="005B24FA" w:rsidRDefault="00241EE9" w:rsidP="00D96001">
      <w:pPr>
        <w:pStyle w:val="Maintext"/>
      </w:pPr>
      <w:r>
        <w:t>A</w:t>
      </w:r>
      <w:r w:rsidR="00C46324">
        <w:t>ssumptions from a</w:t>
      </w:r>
      <w:r>
        <w:t xml:space="preserve"> nomological network with our proposed set of facets and three external criteria </w:t>
      </w:r>
      <w:r w:rsidR="00C46324">
        <w:t xml:space="preserve">were tested </w:t>
      </w:r>
      <w:r>
        <w:t xml:space="preserve">in order to </w:t>
      </w:r>
      <w:r w:rsidR="00C46324">
        <w:t xml:space="preserve">provide </w:t>
      </w:r>
      <w:r>
        <w:t xml:space="preserve">evidence of criterion validity. </w:t>
      </w:r>
      <w:r w:rsidR="00456E3A" w:rsidRPr="00D52B1F">
        <w:rPr>
          <w:i/>
          <w:iCs/>
        </w:rPr>
        <w:t xml:space="preserve">Table </w:t>
      </w:r>
      <w:r w:rsidR="00FE5E7A" w:rsidRPr="00D52B1F">
        <w:rPr>
          <w:i/>
          <w:iCs/>
        </w:rPr>
        <w:t>4</w:t>
      </w:r>
      <w:r w:rsidR="00456E3A">
        <w:t xml:space="preserve"> summarizes </w:t>
      </w:r>
      <w:r>
        <w:t>these finding</w:t>
      </w:r>
      <w:r w:rsidR="00B26BAC">
        <w:t>s and highlights that, overall, t</w:t>
      </w:r>
      <w:r>
        <w:t xml:space="preserve">he hypotheses outlined </w:t>
      </w:r>
      <w:r w:rsidR="00270A57">
        <w:t>in the methods section</w:t>
      </w:r>
      <w:r>
        <w:t xml:space="preserve"> </w:t>
      </w:r>
      <w:r w:rsidR="00B26BAC">
        <w:t>could be accepted</w:t>
      </w:r>
      <w:r>
        <w:t xml:space="preserve">. H1 stated that </w:t>
      </w:r>
      <w:del w:id="98" w:author="Victor Rouco" w:date="2020-06-30T16:13:00Z">
        <w:r w:rsidDel="0034077E">
          <w:delText xml:space="preserve">neuroticism </w:delText>
        </w:r>
      </w:del>
      <w:ins w:id="99" w:author="Victor Rouco" w:date="2020-06-30T16:13:00Z">
        <w:r w:rsidR="0034077E">
          <w:t xml:space="preserve">emotional stability </w:t>
        </w:r>
      </w:ins>
      <w:r>
        <w:t xml:space="preserve">and extraversion </w:t>
      </w:r>
      <w:r w:rsidR="00B26BAC">
        <w:t>should</w:t>
      </w:r>
      <w:r>
        <w:t xml:space="preserve"> be the domains </w:t>
      </w:r>
      <w:r w:rsidR="00B26BAC">
        <w:t>which had</w:t>
      </w:r>
      <w:r>
        <w:t xml:space="preserve"> bigger associations with SWL. Indeed, both domains showed the highest correlations and their models accounted for the most variance explained by the predictors. At the facet level, </w:t>
      </w:r>
      <w:r w:rsidR="00463C88" w:rsidRPr="003D6CF6">
        <w:rPr>
          <w:i/>
          <w:iCs/>
        </w:rPr>
        <w:t>mental balance</w:t>
      </w:r>
      <w:r>
        <w:t xml:space="preserve"> and </w:t>
      </w:r>
      <w:r w:rsidRPr="003D6CF6">
        <w:rPr>
          <w:i/>
          <w:iCs/>
        </w:rPr>
        <w:t>positive attitude</w:t>
      </w:r>
      <w:r>
        <w:t xml:space="preserve"> (both </w:t>
      </w:r>
      <w:r w:rsidR="00D52B1F" w:rsidRPr="00297D27">
        <w:rPr>
          <w:rFonts w:cs="Times New Roman"/>
          <w:color w:val="000000"/>
        </w:rPr>
        <w:sym w:font="Symbol" w:char="F062"/>
      </w:r>
      <w:r w:rsidR="00D52B1F">
        <w:rPr>
          <w:rFonts w:cs="Times New Roman"/>
          <w:color w:val="000000"/>
        </w:rPr>
        <w:t xml:space="preserve"> </w:t>
      </w:r>
      <w:r>
        <w:t xml:space="preserve">&gt; 0.5) </w:t>
      </w:r>
      <w:r w:rsidR="0025521F">
        <w:t>were strongly associated with</w:t>
      </w:r>
      <w:r>
        <w:t xml:space="preserve"> the criterion</w:t>
      </w:r>
      <w:r w:rsidR="003D6CF6">
        <w:t>, also in line with what was hypothesized in H1</w:t>
      </w:r>
      <w:r>
        <w:t xml:space="preserve">. H2 stated that conscientiousness would </w:t>
      </w:r>
      <w:r w:rsidR="0025521F">
        <w:t xml:space="preserve">be associated </w:t>
      </w:r>
      <w:r w:rsidR="0025521F">
        <w:lastRenderedPageBreak/>
        <w:t xml:space="preserve">with </w:t>
      </w:r>
      <w:r>
        <w:t xml:space="preserve">GPA with a medium to small effect size and that openness would yield a mixed pattern of association at the facet level. Conscientiousness was, </w:t>
      </w:r>
      <w:r w:rsidR="00270A57">
        <w:t>in line with previous research</w:t>
      </w:r>
      <w:r>
        <w:t xml:space="preserve">, the domain with higher associations </w:t>
      </w:r>
      <w:r w:rsidR="005B24FA">
        <w:t xml:space="preserve">on SWL, with a correlation of </w:t>
      </w:r>
      <w:r w:rsidR="005B24FA" w:rsidRPr="00D52B1F">
        <w:rPr>
          <w:i/>
          <w:iCs/>
        </w:rPr>
        <w:t>r</w:t>
      </w:r>
      <w:r w:rsidR="005B24FA">
        <w:t xml:space="preserve"> = 0.26. Three openness facets </w:t>
      </w:r>
      <w:r w:rsidR="0025521F">
        <w:t xml:space="preserve">were </w:t>
      </w:r>
      <w:r w:rsidR="005B24FA">
        <w:t>significant</w:t>
      </w:r>
      <w:r w:rsidR="0025521F">
        <w:t>ly</w:t>
      </w:r>
      <w:r w:rsidR="005B24FA">
        <w:t xml:space="preserve"> </w:t>
      </w:r>
      <w:r w:rsidR="0025521F">
        <w:t xml:space="preserve">associated with </w:t>
      </w:r>
      <w:r w:rsidR="005B24FA">
        <w:t>the outcome</w:t>
      </w:r>
      <w:r w:rsidR="0025521F">
        <w:t>:</w:t>
      </w:r>
      <w:r w:rsidR="005B24FA">
        <w:t xml:space="preserve"> creativity </w:t>
      </w:r>
      <w:r w:rsidR="0025521F">
        <w:t xml:space="preserve">was </w:t>
      </w:r>
      <w:r w:rsidR="00B26BAC">
        <w:t>inversely</w:t>
      </w:r>
      <w:r w:rsidR="0025521F">
        <w:t xml:space="preserve"> associated</w:t>
      </w:r>
      <w:r w:rsidR="005B24FA">
        <w:t xml:space="preserve"> (</w:t>
      </w:r>
      <w:r w:rsidR="00D52B1F" w:rsidRPr="00297D27">
        <w:rPr>
          <w:rFonts w:cs="Times New Roman"/>
          <w:color w:val="000000"/>
        </w:rPr>
        <w:sym w:font="Symbol" w:char="F062"/>
      </w:r>
      <w:r w:rsidR="00D52B1F">
        <w:rPr>
          <w:rFonts w:cs="Times New Roman"/>
          <w:color w:val="000000"/>
        </w:rPr>
        <w:t xml:space="preserve"> </w:t>
      </w:r>
      <w:r w:rsidR="005B24FA">
        <w:t xml:space="preserve">= -0.14), </w:t>
      </w:r>
      <w:r w:rsidR="00B26BAC">
        <w:t>while</w:t>
      </w:r>
      <w:r w:rsidR="005B24FA">
        <w:t xml:space="preserve"> interest in reading and intellect </w:t>
      </w:r>
      <w:r w:rsidR="0025521F">
        <w:t>correlated with it</w:t>
      </w:r>
      <w:r w:rsidR="00B26BAC">
        <w:t xml:space="preserve"> </w:t>
      </w:r>
      <w:r w:rsidR="005B24FA">
        <w:t>directly (</w:t>
      </w:r>
      <w:r w:rsidR="00D52B1F" w:rsidRPr="00297D27">
        <w:rPr>
          <w:rFonts w:cs="Times New Roman"/>
          <w:color w:val="000000"/>
        </w:rPr>
        <w:sym w:font="Symbol" w:char="F062"/>
      </w:r>
      <w:r w:rsidR="005B24FA">
        <w:t xml:space="preserve"> = 0.12 and 0.17). Thus</w:t>
      </w:r>
      <w:r w:rsidR="007D49F1">
        <w:t>,</w:t>
      </w:r>
      <w:r w:rsidR="005B24FA">
        <w:t xml:space="preserve"> our nomological network showed the expected properties regarding H2. H3 stated that conscientiousness </w:t>
      </w:r>
      <w:r w:rsidR="00B26BAC">
        <w:t>should</w:t>
      </w:r>
      <w:r w:rsidR="005B24FA">
        <w:t xml:space="preserve"> be the domain </w:t>
      </w:r>
      <w:r w:rsidR="00B26BAC">
        <w:t>yielding</w:t>
      </w:r>
      <w:r w:rsidR="005B24FA">
        <w:t xml:space="preserve"> highest associations with </w:t>
      </w:r>
      <w:proofErr w:type="spellStart"/>
      <w:r w:rsidR="005B24FA">
        <w:t>abseentism</w:t>
      </w:r>
      <w:proofErr w:type="spellEnd"/>
      <w:r w:rsidR="005B24FA">
        <w:t xml:space="preserve">, and that </w:t>
      </w:r>
      <w:r w:rsidR="00B26BAC">
        <w:t>conscientiousness’</w:t>
      </w:r>
      <w:r w:rsidR="005B24FA">
        <w:t xml:space="preserve"> facets related to volitional aspects would highlight this association. Indeed, conscientiousness </w:t>
      </w:r>
      <w:r w:rsidR="00B26BAC">
        <w:t>had the</w:t>
      </w:r>
      <w:r w:rsidR="005B24FA">
        <w:t xml:space="preserve"> strongest associations </w:t>
      </w:r>
      <w:r w:rsidR="00B26BAC">
        <w:t xml:space="preserve">with </w:t>
      </w:r>
      <w:proofErr w:type="spellStart"/>
      <w:r w:rsidR="00B26BAC">
        <w:t>abseentism</w:t>
      </w:r>
      <w:proofErr w:type="spellEnd"/>
      <w:r w:rsidR="00B26BAC">
        <w:t xml:space="preserve"> (in</w:t>
      </w:r>
      <w:r w:rsidR="005B24FA">
        <w:t xml:space="preserve"> an inverse relation, </w:t>
      </w:r>
      <w:r w:rsidR="005B24FA" w:rsidRPr="00D52B1F">
        <w:rPr>
          <w:i/>
          <w:iCs/>
        </w:rPr>
        <w:t>r</w:t>
      </w:r>
      <w:r w:rsidR="005B24FA">
        <w:t xml:space="preserve">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w:t>
      </w:r>
      <w:r w:rsidR="00B26BAC">
        <w:t>significant</w:t>
      </w:r>
      <w:r w:rsidR="0025521F">
        <w:t>ly associated with</w:t>
      </w:r>
      <w:r w:rsidR="00B26BAC">
        <w:t xml:space="preserve"> </w:t>
      </w:r>
      <w:r w:rsidR="005B24FA">
        <w:t>th</w:t>
      </w:r>
      <w:r w:rsidR="00B26BAC">
        <w:t>is</w:t>
      </w:r>
      <w:r w:rsidR="005B24FA">
        <w:t xml:space="preserve"> outcome. Furthermore, H3 stated that the relation of </w:t>
      </w:r>
      <w:proofErr w:type="spellStart"/>
      <w:r w:rsidR="005B24FA">
        <w:t>abseentism</w:t>
      </w:r>
      <w:proofErr w:type="spellEnd"/>
      <w:r w:rsidR="005B24FA">
        <w:t xml:space="preserve"> with other domains will be clearer at the facet level. In this line, we have </w:t>
      </w:r>
      <w:r w:rsidR="00B26BAC">
        <w:t xml:space="preserve">only </w:t>
      </w:r>
      <w:r w:rsidR="005B24FA">
        <w:t xml:space="preserve">found modest </w:t>
      </w:r>
      <w:r w:rsidR="00B26BAC">
        <w:t xml:space="preserve">associations at the domain level, </w:t>
      </w:r>
      <w:r w:rsidR="005B24FA">
        <w:t xml:space="preserve">but some facets like </w:t>
      </w:r>
      <w:r w:rsidR="00463C88">
        <w:rPr>
          <w:i/>
          <w:iCs/>
        </w:rPr>
        <w:t>genuineness</w:t>
      </w:r>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463C88">
        <w:rPr>
          <w:i/>
          <w:iCs/>
        </w:rPr>
        <w:t>drive</w:t>
      </w:r>
      <w:r w:rsidR="005B24FA">
        <w:t xml:space="preserve"> </w:t>
      </w:r>
      <w:r w:rsidR="0025521F">
        <w:t>were</w:t>
      </w:r>
      <w:r w:rsidR="005B24FA">
        <w:t xml:space="preserve"> significantly</w:t>
      </w:r>
      <w:r w:rsidR="0025521F">
        <w:t xml:space="preserve"> associated with the outcome</w:t>
      </w:r>
      <w:r w:rsidR="005B24FA">
        <w:t>, th</w:t>
      </w:r>
      <w:r w:rsidR="00B26BAC">
        <w:t>ereby</w:t>
      </w:r>
      <w:r w:rsidR="005B24FA">
        <w:t xml:space="preserve"> confirming H3. </w:t>
      </w:r>
    </w:p>
    <w:p w14:paraId="5E51AF61" w14:textId="69A1AFB1" w:rsidR="00CD3468" w:rsidRDefault="00FE5E7A" w:rsidP="00C377B4">
      <w:pPr>
        <w:pStyle w:val="Textoindependiente"/>
      </w:pPr>
      <w:bookmarkStart w:id="100" w:name="results-of-mi"/>
      <w:bookmarkEnd w:id="100"/>
      <w:commentRangeStart w:id="101"/>
      <w:r>
        <w:t>Table</w:t>
      </w:r>
      <w:commentRangeEnd w:id="101"/>
      <w:r w:rsidR="00144611">
        <w:rPr>
          <w:rStyle w:val="Refdecomentario"/>
          <w:rFonts w:asciiTheme="minorHAnsi" w:hAnsiTheme="minorHAnsi"/>
        </w:rPr>
        <w:commentReference w:id="101"/>
      </w:r>
      <w:r>
        <w:t xml:space="preserv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297D27">
            <w:pPr>
              <w:spacing w:line="360"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297D27">
            <w:pPr>
              <w:spacing w:line="360"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297D27">
            <w:pPr>
              <w:spacing w:line="360"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297D27">
            <w:pPr>
              <w:spacing w:line="360"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297D27">
            <w:pPr>
              <w:spacing w:line="360"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297D27">
            <w:pPr>
              <w:spacing w:line="360"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297D27">
            <w:pPr>
              <w:spacing w:line="360"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FE5E7A">
            <w:pPr>
              <w:spacing w:line="360"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0C24FD"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FE5E7A">
            <w:pPr>
              <w:spacing w:line="360"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0C24FD"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FE5E7A">
            <w:pPr>
              <w:spacing w:line="360"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0C24FD"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297D27">
            <w:pPr>
              <w:spacing w:line="360"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297D27">
            <w:pPr>
              <w:spacing w:line="360"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297D27">
            <w:pPr>
              <w:spacing w:line="360"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297D27">
            <w:pPr>
              <w:spacing w:line="360"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297D27">
            <w:pPr>
              <w:spacing w:line="360"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297D27">
            <w:pPr>
              <w:spacing w:line="360"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297D27">
            <w:pPr>
              <w:spacing w:line="360"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297D27">
            <w:pPr>
              <w:spacing w:line="360"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297D27">
            <w:pPr>
              <w:spacing w:line="360"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297D27">
            <w:pPr>
              <w:spacing w:line="360"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297D27">
            <w:pPr>
              <w:spacing w:line="360"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297D27">
            <w:pPr>
              <w:spacing w:line="360"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297D27">
            <w:pPr>
              <w:spacing w:line="360"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297D27">
            <w:pPr>
              <w:spacing w:line="360"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297D27">
            <w:pPr>
              <w:spacing w:line="360"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297D27">
            <w:pPr>
              <w:spacing w:line="360"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297D27">
            <w:pPr>
              <w:spacing w:line="360"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297D27">
            <w:pPr>
              <w:spacing w:line="360"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297D27">
            <w:pPr>
              <w:spacing w:line="360"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297D27">
            <w:pPr>
              <w:spacing w:line="360"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297D27">
            <w:pPr>
              <w:spacing w:line="360"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297D27">
            <w:pPr>
              <w:spacing w:line="360"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297D27">
            <w:pPr>
              <w:spacing w:line="360"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297D27">
            <w:pPr>
              <w:spacing w:line="360"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297D27">
            <w:pPr>
              <w:spacing w:line="360"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297D27">
            <w:pPr>
              <w:spacing w:line="360"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297D27">
            <w:pPr>
              <w:spacing w:line="360"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297D27">
            <w:pPr>
              <w:spacing w:line="360"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297D27">
            <w:pPr>
              <w:spacing w:line="360"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297D27">
            <w:pPr>
              <w:spacing w:line="360"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297D27">
            <w:pPr>
              <w:spacing w:line="360"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297D27">
            <w:pPr>
              <w:spacing w:line="360"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297D27">
            <w:pPr>
              <w:spacing w:line="360"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297D27">
            <w:pPr>
              <w:spacing w:line="360"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297D27">
            <w:pPr>
              <w:spacing w:line="360"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297D27">
            <w:pPr>
              <w:spacing w:line="360"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297D27">
            <w:pPr>
              <w:spacing w:line="360"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297D27">
            <w:pPr>
              <w:spacing w:line="360"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297D27">
            <w:pPr>
              <w:spacing w:line="360"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297D27">
            <w:pPr>
              <w:spacing w:line="360"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297D27">
            <w:pPr>
              <w:spacing w:line="360"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297D27">
            <w:pPr>
              <w:spacing w:line="360"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297D27">
            <w:pPr>
              <w:spacing w:line="360"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297D27">
            <w:pPr>
              <w:spacing w:line="360"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297D27">
            <w:pPr>
              <w:spacing w:line="360"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297D27">
            <w:pPr>
              <w:spacing w:line="360"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297D27">
            <w:pPr>
              <w:spacing w:line="360"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297D27">
            <w:pPr>
              <w:spacing w:line="360"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297D27">
            <w:pPr>
              <w:spacing w:line="360"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297D27">
            <w:pPr>
              <w:spacing w:line="360"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297D27">
            <w:pPr>
              <w:spacing w:line="360"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297D27">
            <w:pPr>
              <w:spacing w:line="360"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297D27">
            <w:pPr>
              <w:spacing w:line="360"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297D27">
            <w:pPr>
              <w:spacing w:line="360"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297D27">
            <w:pPr>
              <w:spacing w:line="360"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297D27">
            <w:pPr>
              <w:spacing w:line="360"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297D27">
            <w:pPr>
              <w:spacing w:line="360"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297D27">
            <w:pPr>
              <w:spacing w:line="360"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297D27">
            <w:pPr>
              <w:spacing w:line="360"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297D27">
            <w:pPr>
              <w:spacing w:line="360"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297D27">
            <w:pPr>
              <w:spacing w:line="360"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297D27">
            <w:pPr>
              <w:spacing w:line="360"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297D27">
            <w:pPr>
              <w:spacing w:line="360"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297D27">
            <w:pPr>
              <w:spacing w:line="360"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297D27">
            <w:pPr>
              <w:spacing w:line="360"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297D27">
            <w:pPr>
              <w:spacing w:line="360"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297D27">
            <w:pPr>
              <w:spacing w:line="360"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297D27">
            <w:pPr>
              <w:spacing w:line="360"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297D27">
            <w:pPr>
              <w:spacing w:line="360"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297D27">
            <w:pPr>
              <w:spacing w:line="360"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297D27">
            <w:pPr>
              <w:spacing w:line="360"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297D27">
            <w:pPr>
              <w:spacing w:line="360"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297D27">
            <w:pPr>
              <w:spacing w:line="360"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297D27">
            <w:pPr>
              <w:spacing w:line="360"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297D27">
            <w:pPr>
              <w:spacing w:line="360"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297D27">
            <w:pPr>
              <w:spacing w:line="360"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297D27">
            <w:pPr>
              <w:spacing w:line="360"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297D27">
            <w:pPr>
              <w:spacing w:line="360"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297D27">
            <w:pPr>
              <w:spacing w:line="360"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297D27">
            <w:pPr>
              <w:spacing w:line="360"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297D27">
            <w:pPr>
              <w:spacing w:line="360"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297D27">
            <w:pPr>
              <w:spacing w:line="360"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297D27">
            <w:pPr>
              <w:spacing w:line="360"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297D27">
            <w:pPr>
              <w:spacing w:line="360"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297D27">
            <w:pPr>
              <w:spacing w:line="360"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297D27">
            <w:pPr>
              <w:spacing w:line="360"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297D27">
            <w:pPr>
              <w:spacing w:line="360"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297D27">
            <w:pPr>
              <w:spacing w:line="360"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297D27">
            <w:pPr>
              <w:spacing w:line="360"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297D27">
            <w:pPr>
              <w:spacing w:line="360"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297D27">
            <w:pPr>
              <w:spacing w:line="360"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297D27">
            <w:pPr>
              <w:spacing w:line="360"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297D27">
            <w:pPr>
              <w:spacing w:line="360"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297D27">
            <w:pPr>
              <w:spacing w:line="360"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297D27">
            <w:pPr>
              <w:spacing w:line="360"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297D27">
            <w:pPr>
              <w:spacing w:line="360"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297D27">
            <w:pPr>
              <w:spacing w:line="360"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297D27">
            <w:pPr>
              <w:spacing w:line="360"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297D27">
            <w:pPr>
              <w:spacing w:line="360"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297D27">
            <w:pPr>
              <w:spacing w:line="360"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29019721" w:rsidR="00297D27" w:rsidRPr="00297D27" w:rsidRDefault="00297D27" w:rsidP="00297D27">
            <w:pPr>
              <w:spacing w:line="360" w:lineRule="auto"/>
              <w:rPr>
                <w:color w:val="000000"/>
              </w:rPr>
            </w:pPr>
            <w:del w:id="102" w:author="Victor Rouco" w:date="2020-06-30T16:14:00Z">
              <w:r w:rsidRPr="00297D27" w:rsidDel="0034077E">
                <w:rPr>
                  <w:color w:val="000000"/>
                </w:rPr>
                <w:delText>N</w:delText>
              </w:r>
              <w:r w:rsidDel="0034077E">
                <w:rPr>
                  <w:color w:val="000000"/>
                </w:rPr>
                <w:delText>euroticism</w:delText>
              </w:r>
            </w:del>
            <w:proofErr w:type="spellStart"/>
            <w:ins w:id="103" w:author="Victor Rouco" w:date="2020-06-30T16:14:00Z">
              <w:r w:rsidR="0034077E">
                <w:rPr>
                  <w:color w:val="000000"/>
                </w:rPr>
                <w:t>Emotional</w:t>
              </w:r>
              <w:proofErr w:type="spellEnd"/>
              <w:r w:rsidR="0034077E">
                <w:rPr>
                  <w:color w:val="000000"/>
                </w:rPr>
                <w:t xml:space="preserve"> </w:t>
              </w:r>
              <w:proofErr w:type="spellStart"/>
              <w:r w:rsidR="0034077E">
                <w:rPr>
                  <w:color w:val="000000"/>
                </w:rPr>
                <w:t>stability</w:t>
              </w:r>
            </w:ins>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297D27">
            <w:pPr>
              <w:spacing w:line="360"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297D27">
            <w:pPr>
              <w:spacing w:line="360"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297D27">
            <w:pPr>
              <w:spacing w:line="360"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297D27">
            <w:pPr>
              <w:spacing w:line="360"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297D27">
            <w:pPr>
              <w:spacing w:line="360"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297D27">
            <w:pPr>
              <w:spacing w:line="360"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297D27">
            <w:pPr>
              <w:spacing w:line="360"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297D27">
            <w:pPr>
              <w:spacing w:line="360"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297D27">
            <w:pPr>
              <w:spacing w:line="360"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297D27">
            <w:pPr>
              <w:spacing w:line="360"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297D27">
            <w:pPr>
              <w:spacing w:line="360"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297D27">
            <w:pPr>
              <w:spacing w:line="360"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297D27">
            <w:pPr>
              <w:spacing w:line="360"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297D27">
            <w:pPr>
              <w:spacing w:line="360"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297D27">
            <w:pPr>
              <w:spacing w:line="360"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297D27">
            <w:pPr>
              <w:spacing w:line="360"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297D27">
            <w:pPr>
              <w:spacing w:line="360"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297D27">
            <w:pPr>
              <w:spacing w:line="360"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297D27">
            <w:pPr>
              <w:spacing w:line="360"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297D27">
            <w:pPr>
              <w:spacing w:line="360"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297D27">
            <w:pPr>
              <w:spacing w:line="360"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297D27">
            <w:pPr>
              <w:spacing w:line="360"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297D27">
            <w:pPr>
              <w:spacing w:line="360"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297D27">
            <w:pPr>
              <w:spacing w:line="360"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297D27">
            <w:pPr>
              <w:spacing w:line="360"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297D27">
            <w:pPr>
              <w:spacing w:line="360"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297D27">
            <w:pPr>
              <w:spacing w:line="360"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297D27">
            <w:pPr>
              <w:spacing w:line="360"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297D27">
            <w:pPr>
              <w:spacing w:line="360"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297D27">
            <w:pPr>
              <w:spacing w:line="360"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297D27">
            <w:pPr>
              <w:spacing w:line="360"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297D27">
            <w:pPr>
              <w:spacing w:line="360"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297D27">
            <w:pPr>
              <w:spacing w:line="360" w:lineRule="auto"/>
              <w:rPr>
                <w:color w:val="000000"/>
              </w:rPr>
            </w:pPr>
            <w:r w:rsidRPr="00297D27">
              <w:rPr>
                <w:color w:val="000000"/>
              </w:rPr>
              <w:t>0.03</w:t>
            </w:r>
          </w:p>
        </w:tc>
      </w:tr>
    </w:tbl>
    <w:p w14:paraId="25B265C7" w14:textId="7ADE0D70" w:rsidR="00DA7AD1" w:rsidRDefault="00297D27" w:rsidP="00FE5E7A">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t>Measures</w:t>
      </w:r>
    </w:p>
    <w:p w14:paraId="38D7168F" w14:textId="2E894FFB" w:rsidR="0025521F" w:rsidRDefault="009729D1">
      <w:pPr>
        <w:pStyle w:val="Textoindependient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77777777" w:rsidR="0025521F" w:rsidRDefault="004E62D9" w:rsidP="002E22F7">
      <w:pPr>
        <w:pStyle w:val="Ttulo3"/>
      </w:pPr>
      <w:r>
        <w:t>Procedure</w:t>
      </w:r>
    </w:p>
    <w:p w14:paraId="5D9EEEFC" w14:textId="2F6AB47E" w:rsidR="00087BE9" w:rsidRDefault="0074454A" w:rsidP="005C2C00">
      <w:pPr>
        <w:pStyle w:val="Textoindependiente"/>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w:t>
      </w:r>
      <w:r>
        <w:lastRenderedPageBreak/>
        <w:t xml:space="preserve">German sample. In addition, we present in this section a measurement invariance procedure used to test the equivalency of the measurement models in the two countries. </w:t>
      </w:r>
    </w:p>
    <w:p w14:paraId="2348E5B4" w14:textId="77777777" w:rsidR="004935BC" w:rsidRDefault="004935BC" w:rsidP="004935BC">
      <w:pPr>
        <w:pStyle w:val="Ttulo4"/>
      </w:pPr>
      <w:r>
        <w:t>Measurement invariance (MI) at the facet level</w:t>
      </w:r>
    </w:p>
    <w:p w14:paraId="4AE52DE7" w14:textId="03726391" w:rsidR="004E62D9" w:rsidRDefault="002418DA" w:rsidP="00D95CC4">
      <w:pPr>
        <w:pStyle w:val="Textoindependiente"/>
      </w:pPr>
      <w:r>
        <w:t xml:space="preserve">Following tests for structural validity mirroring the procedures from Study 1, </w:t>
      </w:r>
      <w:r w:rsidR="00E31B6B">
        <w:t>MI test</w:t>
      </w:r>
      <w:r>
        <w:t>s</w:t>
      </w:r>
      <w:r w:rsidR="00E31B6B">
        <w:t xml:space="preserve"> </w:t>
      </w:r>
      <w:r>
        <w:t xml:space="preserve">were </w:t>
      </w:r>
      <w:r w:rsidR="00E31B6B">
        <w:t xml:space="preserve">conducted </w:t>
      </w:r>
      <w:r>
        <w:t xml:space="preserve">for </w:t>
      </w:r>
      <w:r w:rsidR="00E31B6B">
        <w:t xml:space="preserve">each facet </w:t>
      </w:r>
      <w:r>
        <w:t>using the German and the US data</w:t>
      </w:r>
      <w:r w:rsidR="00E31B6B">
        <w:t xml:space="preserve">. Three levels of MI </w:t>
      </w:r>
      <w:r>
        <w:t>we</w:t>
      </w:r>
      <w:r w:rsidR="00E31B6B">
        <w:t>re analyzed here</w:t>
      </w:r>
      <w:r>
        <w:t xml:space="preserve">: </w:t>
      </w:r>
      <w:r w:rsidR="00E31B6B">
        <w:t>configural</w:t>
      </w:r>
      <w:r>
        <w:t>,</w:t>
      </w:r>
      <w:r w:rsidR="00E31B6B">
        <w:t xml:space="preserve"> </w:t>
      </w:r>
      <w:r w:rsidR="00CD6B0B">
        <w:t>metric</w:t>
      </w:r>
      <w:r>
        <w:t>, and</w:t>
      </w:r>
      <w:r w:rsidR="00CD6B0B">
        <w:t xml:space="preserve"> scalar invariance. </w:t>
      </w:r>
      <w:r>
        <w:t>Mo</w:t>
      </w:r>
      <w:r w:rsidR="00D95CC4">
        <w:t>d</w:t>
      </w:r>
      <w:r>
        <w:t>el comparison was based on suggestions by Chen (2005). M</w:t>
      </w:r>
      <w:r w:rsidR="00CD6B0B">
        <w:t xml:space="preserve">etric invariance </w:t>
      </w:r>
      <w:r>
        <w:t xml:space="preserve">was </w:t>
      </w:r>
      <w:r w:rsidR="00CD6B0B">
        <w:t xml:space="preserve">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w:t>
      </w:r>
      <w:r>
        <w:t xml:space="preserve"> or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w:r>
        <w:t xml:space="preserve">or </w:t>
      </w:r>
      <m:oMath>
        <m:r>
          <w:rPr>
            <w:rFonts w:ascii="Cambria Math" w:hAnsi="Cambria Math"/>
          </w:rPr>
          <m:t>Δ</m:t>
        </m:r>
      </m:oMath>
      <w:r w:rsidR="00CD6B0B" w:rsidRPr="00233011">
        <w:t xml:space="preserve"> SRMR &lt; .01</w:t>
      </w:r>
      <w:r w:rsidR="00CD6B0B">
        <w:t>.</w:t>
      </w:r>
      <w:r>
        <w:t xml:space="preserve"> MI for the full model was tested using ESEM.</w:t>
      </w:r>
      <w:r w:rsidR="00CD6B0B">
        <w:t xml:space="preserve"> </w:t>
      </w:r>
      <w:bookmarkStart w:id="104" w:name="criterion-validity-evidence"/>
      <w:bookmarkEnd w:id="104"/>
    </w:p>
    <w:p w14:paraId="566251D2" w14:textId="0EABC13B" w:rsidR="004F07CD" w:rsidRDefault="004F07CD" w:rsidP="00D95CC4">
      <w:pPr>
        <w:pStyle w:val="Textoindependiente"/>
      </w:pPr>
      <w:r>
        <w:t>In addition to full invariance tests, partial invariance was also tested at the facet level. Partial invariance was investigated by allowing a maximum of two factor loadings</w:t>
      </w:r>
      <w:r w:rsidR="00BC334A">
        <w:t xml:space="preserve"> (for metric 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7B81C23E" w14:textId="055D8CF8" w:rsidR="00936853" w:rsidRDefault="001C2053" w:rsidP="00936853">
      <w:pPr>
        <w:pStyle w:val="Textoindependiente"/>
      </w:pPr>
      <w:r>
        <w:t>C</w:t>
      </w:r>
      <w:r w:rsidR="00DE1B96">
        <w:t>onfigural invariance was found in all facet models</w:t>
      </w:r>
      <w:r w:rsidR="00651B54">
        <w:t xml:space="preserve">. </w:t>
      </w:r>
      <w:r w:rsidR="004F07CD">
        <w:t>This</w:t>
      </w:r>
      <w:r w:rsidR="00651B54">
        <w:t xml:space="preserve"> was the highest degree of invariance </w:t>
      </w:r>
      <w:r w:rsidR="00716F60">
        <w:t>obtained</w:t>
      </w:r>
      <w:r w:rsidR="004F07CD">
        <w:t xml:space="preserve"> for one facet, </w:t>
      </w:r>
      <w:r w:rsidR="004F07CD" w:rsidRPr="005C2C00">
        <w:rPr>
          <w:i/>
          <w:iCs/>
        </w:rPr>
        <w:t>Readiness to give feedback</w:t>
      </w:r>
      <w:r w:rsidR="004F07CD">
        <w:t>, a facet of agreeableness</w:t>
      </w:r>
      <w:r w:rsidR="00651B54">
        <w:t xml:space="preserve">. </w:t>
      </w:r>
      <w:r w:rsidR="00473FA0">
        <w:t>A relatively high number of facets reached partial scalar invariance (4</w:t>
      </w:r>
      <w:ins w:id="105" w:author="Victor Rouco" w:date="2020-07-03T16:15:00Z">
        <w:r w:rsidR="008464B3">
          <w:t>8</w:t>
        </w:r>
      </w:ins>
      <w:del w:id="106" w:author="Victor Rouco" w:date="2020-07-03T16:15:00Z">
        <w:r w:rsidR="00473FA0" w:rsidDel="008464B3">
          <w:delText>6</w:delText>
        </w:r>
      </w:del>
      <w:r w:rsidR="00473FA0">
        <w:t>.</w:t>
      </w:r>
      <w:ins w:id="107" w:author="Victor Rouco" w:date="2020-07-03T16:15:00Z">
        <w:r w:rsidR="008464B3">
          <w:t>9</w:t>
        </w:r>
      </w:ins>
      <w:del w:id="108" w:author="Victor Rouco" w:date="2020-07-03T16:15:00Z">
        <w:r w:rsidR="00473FA0" w:rsidDel="008464B3">
          <w:delText>5</w:delText>
        </w:r>
      </w:del>
      <w:r w:rsidR="00473FA0">
        <w:t xml:space="preserve">%) after freeing a maximum of two intercepts in their respective models. One facet reached full scalar invariance: </w:t>
      </w:r>
      <w:r w:rsidR="00473FA0" w:rsidRPr="005C2C00">
        <w:rPr>
          <w:i/>
          <w:iCs/>
        </w:rPr>
        <w:t>Sociability</w:t>
      </w:r>
      <w:r w:rsidR="00473FA0">
        <w:t xml:space="preserve">, a facet of extraversion. </w:t>
      </w:r>
      <w:r w:rsidR="00651B54">
        <w:t xml:space="preserve">Furthermore, </w:t>
      </w:r>
      <w:r w:rsidR="00BC334A">
        <w:t xml:space="preserve">the vast majority of facets showed at least partial metric invariance between both countries (97.6%) </w:t>
      </w:r>
      <w:r w:rsidR="002418DA">
        <w:t xml:space="preserve">(see Table </w:t>
      </w:r>
      <w:r w:rsidR="00320163">
        <w:t>6</w:t>
      </w:r>
      <w:r w:rsidR="002418DA">
        <w:t>)</w:t>
      </w:r>
      <w:r w:rsidR="00BC334A">
        <w:t>.</w:t>
      </w:r>
    </w:p>
    <w:p w14:paraId="20C5CDE5" w14:textId="63A98C85" w:rsidR="00651B54" w:rsidRDefault="00651B54" w:rsidP="00456E3A">
      <w:pPr>
        <w:pStyle w:val="FirstParagraph"/>
        <w:ind w:firstLine="0"/>
      </w:pPr>
      <w:r>
        <w:lastRenderedPageBreak/>
        <w:t xml:space="preserve"> </w:t>
      </w:r>
    </w:p>
    <w:p w14:paraId="088240C7" w14:textId="77777777" w:rsidR="00456E3A" w:rsidRDefault="00456E3A" w:rsidP="00936853">
      <w:pPr>
        <w:pStyle w:val="Textoindependiente"/>
        <w:ind w:firstLine="0"/>
      </w:pPr>
    </w:p>
    <w:p w14:paraId="07FBBD75" w14:textId="7A80C652" w:rsidR="00456E3A" w:rsidRDefault="00456E3A" w:rsidP="00456E3A">
      <w:pPr>
        <w:pStyle w:val="Textoindependiente"/>
      </w:pPr>
      <w:r>
        <w:t xml:space="preserve">Table 6. </w:t>
      </w:r>
      <w:r w:rsidR="00BC334A">
        <w:t>Highest degree of m</w:t>
      </w:r>
      <w:r w:rsidR="004F07CD">
        <w:t>easurement</w:t>
      </w:r>
      <w:r>
        <w:t xml:space="preserve"> invariance</w:t>
      </w:r>
      <w:r w:rsidR="00BC334A">
        <w:t xml:space="preserve"> in each facet</w:t>
      </w:r>
    </w:p>
    <w:tbl>
      <w:tblPr>
        <w:tblW w:w="11178" w:type="dxa"/>
        <w:tblInd w:w="-567" w:type="dxa"/>
        <w:tblCellMar>
          <w:left w:w="70" w:type="dxa"/>
          <w:right w:w="70" w:type="dxa"/>
        </w:tblCellMar>
        <w:tblLook w:val="04A0" w:firstRow="1" w:lastRow="0" w:firstColumn="1" w:lastColumn="0" w:noHBand="0" w:noVBand="1"/>
      </w:tblPr>
      <w:tblGrid>
        <w:gridCol w:w="1276"/>
        <w:gridCol w:w="1843"/>
        <w:gridCol w:w="2551"/>
        <w:gridCol w:w="2127"/>
        <w:gridCol w:w="2252"/>
        <w:gridCol w:w="1129"/>
      </w:tblGrid>
      <w:tr w:rsidR="00CE6DAA" w14:paraId="70D42AC3" w14:textId="77777777" w:rsidTr="005C2C00">
        <w:trPr>
          <w:trHeight w:val="323"/>
        </w:trPr>
        <w:tc>
          <w:tcPr>
            <w:tcW w:w="1276" w:type="dxa"/>
            <w:shd w:val="clear" w:color="auto" w:fill="auto"/>
            <w:noWrap/>
            <w:vAlign w:val="bottom"/>
            <w:hideMark/>
          </w:tcPr>
          <w:p w14:paraId="239F6119" w14:textId="77777777" w:rsidR="00925F20" w:rsidRDefault="00925F20">
            <w:pPr>
              <w:rPr>
                <w:rFonts w:ascii="Calibri" w:hAnsi="Calibri" w:cs="Calibri"/>
                <w:color w:val="000000"/>
              </w:rPr>
            </w:pPr>
            <w:proofErr w:type="spellStart"/>
            <w:r>
              <w:rPr>
                <w:rFonts w:ascii="Calibri" w:hAnsi="Calibri" w:cs="Calibri"/>
                <w:color w:val="000000"/>
              </w:rPr>
              <w:t>Domain</w:t>
            </w:r>
            <w:proofErr w:type="spellEnd"/>
          </w:p>
        </w:tc>
        <w:tc>
          <w:tcPr>
            <w:tcW w:w="1843" w:type="dxa"/>
            <w:shd w:val="clear" w:color="auto" w:fill="auto"/>
            <w:noWrap/>
            <w:vAlign w:val="bottom"/>
            <w:hideMark/>
          </w:tcPr>
          <w:p w14:paraId="345CD34D" w14:textId="77777777" w:rsidR="00925F20" w:rsidRDefault="00925F20">
            <w:pPr>
              <w:rPr>
                <w:rFonts w:ascii="Calibri" w:hAnsi="Calibri" w:cs="Calibri"/>
                <w:color w:val="000000"/>
              </w:rPr>
            </w:pPr>
            <w:proofErr w:type="spellStart"/>
            <w:r>
              <w:rPr>
                <w:rFonts w:ascii="Calibri" w:hAnsi="Calibri" w:cs="Calibri"/>
                <w:color w:val="000000"/>
              </w:rPr>
              <w:t>Configural</w:t>
            </w:r>
            <w:proofErr w:type="spellEnd"/>
          </w:p>
        </w:tc>
        <w:tc>
          <w:tcPr>
            <w:tcW w:w="2551" w:type="dxa"/>
            <w:shd w:val="clear" w:color="auto" w:fill="auto"/>
            <w:noWrap/>
            <w:vAlign w:val="bottom"/>
            <w:hideMark/>
          </w:tcPr>
          <w:p w14:paraId="6822F4EE" w14:textId="77777777" w:rsidR="00925F20" w:rsidRDefault="00925F20">
            <w:pPr>
              <w:rPr>
                <w:rFonts w:ascii="Calibri" w:hAnsi="Calibri" w:cs="Calibri"/>
                <w:color w:val="000000"/>
              </w:rPr>
            </w:pPr>
            <w:proofErr w:type="spellStart"/>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metric</w:t>
            </w:r>
            <w:proofErr w:type="spellEnd"/>
          </w:p>
        </w:tc>
        <w:tc>
          <w:tcPr>
            <w:tcW w:w="2127" w:type="dxa"/>
            <w:shd w:val="clear" w:color="auto" w:fill="auto"/>
            <w:noWrap/>
            <w:vAlign w:val="bottom"/>
            <w:hideMark/>
          </w:tcPr>
          <w:p w14:paraId="201B4500" w14:textId="77777777" w:rsidR="00925F20" w:rsidRDefault="00925F20">
            <w:pPr>
              <w:rPr>
                <w:rFonts w:ascii="Calibri" w:hAnsi="Calibri" w:cs="Calibri"/>
                <w:color w:val="000000"/>
              </w:rPr>
            </w:pPr>
            <w:proofErr w:type="spellStart"/>
            <w:r>
              <w:rPr>
                <w:rFonts w:ascii="Calibri" w:hAnsi="Calibri" w:cs="Calibri"/>
                <w:color w:val="000000"/>
              </w:rPr>
              <w:t>Metric</w:t>
            </w:r>
            <w:proofErr w:type="spellEnd"/>
          </w:p>
        </w:tc>
        <w:tc>
          <w:tcPr>
            <w:tcW w:w="2252" w:type="dxa"/>
            <w:shd w:val="clear" w:color="auto" w:fill="auto"/>
            <w:noWrap/>
            <w:vAlign w:val="bottom"/>
            <w:hideMark/>
          </w:tcPr>
          <w:p w14:paraId="5132D21D" w14:textId="77777777" w:rsidR="00925F20" w:rsidRDefault="00925F20">
            <w:pPr>
              <w:rPr>
                <w:rFonts w:ascii="Calibri" w:hAnsi="Calibri" w:cs="Calibri"/>
                <w:color w:val="000000"/>
              </w:rPr>
            </w:pPr>
            <w:proofErr w:type="spellStart"/>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scalar</w:t>
            </w:r>
            <w:proofErr w:type="spellEnd"/>
          </w:p>
        </w:tc>
        <w:tc>
          <w:tcPr>
            <w:tcW w:w="1129" w:type="dxa"/>
            <w:shd w:val="clear" w:color="auto" w:fill="auto"/>
            <w:noWrap/>
            <w:vAlign w:val="bottom"/>
            <w:hideMark/>
          </w:tcPr>
          <w:p w14:paraId="25B37675" w14:textId="77777777" w:rsidR="00925F20" w:rsidRDefault="00925F20">
            <w:pPr>
              <w:rPr>
                <w:rFonts w:ascii="Calibri" w:hAnsi="Calibri" w:cs="Calibri"/>
                <w:color w:val="000000"/>
              </w:rPr>
            </w:pPr>
            <w:proofErr w:type="spellStart"/>
            <w:r>
              <w:rPr>
                <w:rFonts w:ascii="Calibri" w:hAnsi="Calibri" w:cs="Calibri"/>
                <w:color w:val="000000"/>
              </w:rPr>
              <w:t>Scalar</w:t>
            </w:r>
            <w:proofErr w:type="spellEnd"/>
          </w:p>
        </w:tc>
      </w:tr>
      <w:tr w:rsidR="00CE6DAA" w14:paraId="7E5EAF95" w14:textId="77777777" w:rsidTr="00CE6DAA">
        <w:trPr>
          <w:trHeight w:val="323"/>
        </w:trPr>
        <w:tc>
          <w:tcPr>
            <w:tcW w:w="3119" w:type="dxa"/>
            <w:gridSpan w:val="2"/>
            <w:shd w:val="clear" w:color="auto" w:fill="auto"/>
            <w:noWrap/>
            <w:vAlign w:val="bottom"/>
            <w:hideMark/>
          </w:tcPr>
          <w:p w14:paraId="4A6CE99B" w14:textId="373EF4AF" w:rsidR="00CE6DAA" w:rsidRDefault="00CE6DAA">
            <w:pPr>
              <w:rPr>
                <w:sz w:val="20"/>
                <w:szCs w:val="20"/>
              </w:rPr>
            </w:pPr>
            <w:proofErr w:type="spellStart"/>
            <w:r>
              <w:rPr>
                <w:rFonts w:ascii="Calibri" w:hAnsi="Calibri" w:cs="Calibri"/>
                <w:color w:val="000000"/>
              </w:rPr>
              <w:t>Agreebleness</w:t>
            </w:r>
            <w:proofErr w:type="spellEnd"/>
          </w:p>
        </w:tc>
        <w:tc>
          <w:tcPr>
            <w:tcW w:w="2551" w:type="dxa"/>
            <w:shd w:val="clear" w:color="auto" w:fill="auto"/>
            <w:noWrap/>
            <w:vAlign w:val="bottom"/>
            <w:hideMark/>
          </w:tcPr>
          <w:p w14:paraId="4F4AC2AA" w14:textId="77777777" w:rsidR="00CE6DAA" w:rsidRDefault="00CE6DAA">
            <w:pPr>
              <w:rPr>
                <w:sz w:val="20"/>
                <w:szCs w:val="20"/>
              </w:rPr>
            </w:pPr>
          </w:p>
        </w:tc>
        <w:tc>
          <w:tcPr>
            <w:tcW w:w="2127" w:type="dxa"/>
            <w:shd w:val="clear" w:color="auto" w:fill="auto"/>
            <w:noWrap/>
            <w:vAlign w:val="bottom"/>
            <w:hideMark/>
          </w:tcPr>
          <w:p w14:paraId="021AC80E" w14:textId="77777777" w:rsidR="00CE6DAA" w:rsidRDefault="00CE6DAA">
            <w:pPr>
              <w:rPr>
                <w:sz w:val="20"/>
                <w:szCs w:val="20"/>
              </w:rPr>
            </w:pPr>
          </w:p>
        </w:tc>
        <w:tc>
          <w:tcPr>
            <w:tcW w:w="2252" w:type="dxa"/>
            <w:shd w:val="clear" w:color="auto" w:fill="auto"/>
            <w:noWrap/>
            <w:vAlign w:val="bottom"/>
            <w:hideMark/>
          </w:tcPr>
          <w:p w14:paraId="587981D3" w14:textId="77777777" w:rsidR="00CE6DAA" w:rsidRDefault="00CE6DAA">
            <w:pPr>
              <w:rPr>
                <w:sz w:val="20"/>
                <w:szCs w:val="20"/>
              </w:rPr>
            </w:pPr>
          </w:p>
        </w:tc>
        <w:tc>
          <w:tcPr>
            <w:tcW w:w="1129" w:type="dxa"/>
            <w:shd w:val="clear" w:color="auto" w:fill="auto"/>
            <w:noWrap/>
            <w:vAlign w:val="bottom"/>
            <w:hideMark/>
          </w:tcPr>
          <w:p w14:paraId="48765319" w14:textId="77777777" w:rsidR="00CE6DAA" w:rsidRDefault="00CE6DAA">
            <w:pPr>
              <w:rPr>
                <w:sz w:val="20"/>
                <w:szCs w:val="20"/>
              </w:rPr>
            </w:pPr>
          </w:p>
        </w:tc>
      </w:tr>
      <w:tr w:rsidR="00CE6DAA" w14:paraId="4B967E87" w14:textId="77777777" w:rsidTr="005C2C00">
        <w:trPr>
          <w:trHeight w:val="323"/>
        </w:trPr>
        <w:tc>
          <w:tcPr>
            <w:tcW w:w="1276" w:type="dxa"/>
            <w:shd w:val="clear" w:color="auto" w:fill="auto"/>
            <w:noWrap/>
            <w:vAlign w:val="bottom"/>
            <w:hideMark/>
          </w:tcPr>
          <w:p w14:paraId="1182EE9A" w14:textId="053DABF4" w:rsidR="00925F20" w:rsidRDefault="00925F20">
            <w:pPr>
              <w:rPr>
                <w:rFonts w:ascii="Calibri" w:hAnsi="Calibri" w:cs="Calibri"/>
                <w:color w:val="000000"/>
              </w:rPr>
            </w:pPr>
          </w:p>
        </w:tc>
        <w:tc>
          <w:tcPr>
            <w:tcW w:w="1843" w:type="dxa"/>
            <w:shd w:val="clear" w:color="auto" w:fill="auto"/>
            <w:noWrap/>
            <w:vAlign w:val="bottom"/>
            <w:hideMark/>
          </w:tcPr>
          <w:p w14:paraId="67084D01" w14:textId="77777777" w:rsidR="00925F20" w:rsidRDefault="00925F20">
            <w:pPr>
              <w:rPr>
                <w:rFonts w:ascii="Calibri" w:hAnsi="Calibri" w:cs="Calibri"/>
                <w:color w:val="000000"/>
              </w:rPr>
            </w:pPr>
            <w:proofErr w:type="spellStart"/>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feedback</w:t>
            </w:r>
            <w:proofErr w:type="spellEnd"/>
          </w:p>
        </w:tc>
        <w:tc>
          <w:tcPr>
            <w:tcW w:w="2551" w:type="dxa"/>
            <w:shd w:val="clear" w:color="auto" w:fill="auto"/>
            <w:noWrap/>
            <w:vAlign w:val="bottom"/>
            <w:hideMark/>
          </w:tcPr>
          <w:p w14:paraId="447F0F02" w14:textId="77777777" w:rsidR="00925F20" w:rsidRDefault="00925F20">
            <w:pPr>
              <w:rPr>
                <w:rFonts w:ascii="Calibri" w:hAnsi="Calibri" w:cs="Calibri"/>
                <w:color w:val="000000"/>
              </w:rPr>
            </w:pPr>
            <w:proofErr w:type="spellStart"/>
            <w:r>
              <w:rPr>
                <w:rFonts w:ascii="Calibri" w:hAnsi="Calibri" w:cs="Calibri"/>
                <w:color w:val="000000"/>
              </w:rPr>
              <w:t>Altruism</w:t>
            </w:r>
            <w:proofErr w:type="spellEnd"/>
          </w:p>
        </w:tc>
        <w:tc>
          <w:tcPr>
            <w:tcW w:w="2127" w:type="dxa"/>
            <w:shd w:val="clear" w:color="auto" w:fill="auto"/>
            <w:noWrap/>
            <w:vAlign w:val="bottom"/>
            <w:hideMark/>
          </w:tcPr>
          <w:p w14:paraId="596F8BED" w14:textId="77777777" w:rsidR="00925F20" w:rsidRDefault="00925F20">
            <w:pPr>
              <w:rPr>
                <w:rFonts w:ascii="Calibri" w:hAnsi="Calibri" w:cs="Calibri"/>
                <w:color w:val="000000"/>
              </w:rPr>
            </w:pPr>
            <w:proofErr w:type="spellStart"/>
            <w:r>
              <w:rPr>
                <w:rFonts w:ascii="Calibri" w:hAnsi="Calibri" w:cs="Calibri"/>
                <w:color w:val="000000"/>
              </w:rPr>
              <w:t>Integrity</w:t>
            </w:r>
            <w:proofErr w:type="spellEnd"/>
          </w:p>
        </w:tc>
        <w:tc>
          <w:tcPr>
            <w:tcW w:w="2252" w:type="dxa"/>
            <w:shd w:val="clear" w:color="auto" w:fill="auto"/>
            <w:noWrap/>
            <w:vAlign w:val="bottom"/>
            <w:hideMark/>
          </w:tcPr>
          <w:p w14:paraId="2757F8E3" w14:textId="77777777" w:rsidR="00925F20" w:rsidRDefault="00925F20">
            <w:pPr>
              <w:rPr>
                <w:rFonts w:ascii="Calibri" w:hAnsi="Calibri" w:cs="Calibri"/>
                <w:color w:val="000000"/>
              </w:rPr>
            </w:pPr>
            <w:proofErr w:type="spellStart"/>
            <w:r>
              <w:rPr>
                <w:rFonts w:ascii="Calibri" w:hAnsi="Calibri" w:cs="Calibri"/>
                <w:color w:val="000000"/>
              </w:rPr>
              <w:t>Search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support</w:t>
            </w:r>
            <w:proofErr w:type="spellEnd"/>
          </w:p>
        </w:tc>
        <w:tc>
          <w:tcPr>
            <w:tcW w:w="1129" w:type="dxa"/>
            <w:shd w:val="clear" w:color="auto" w:fill="auto"/>
            <w:noWrap/>
            <w:vAlign w:val="bottom"/>
            <w:hideMark/>
          </w:tcPr>
          <w:p w14:paraId="74F3E49E" w14:textId="77777777" w:rsidR="00925F20" w:rsidRDefault="00925F20">
            <w:pPr>
              <w:rPr>
                <w:rFonts w:ascii="Calibri" w:hAnsi="Calibri" w:cs="Calibri"/>
                <w:color w:val="000000"/>
              </w:rPr>
            </w:pPr>
          </w:p>
        </w:tc>
      </w:tr>
      <w:tr w:rsidR="00CE6DAA" w14:paraId="66EE2380" w14:textId="77777777" w:rsidTr="005C2C00">
        <w:trPr>
          <w:trHeight w:val="323"/>
        </w:trPr>
        <w:tc>
          <w:tcPr>
            <w:tcW w:w="1276" w:type="dxa"/>
            <w:shd w:val="clear" w:color="auto" w:fill="auto"/>
            <w:noWrap/>
            <w:vAlign w:val="bottom"/>
            <w:hideMark/>
          </w:tcPr>
          <w:p w14:paraId="6780E811" w14:textId="77777777" w:rsidR="00925F20" w:rsidRDefault="00925F20">
            <w:pPr>
              <w:rPr>
                <w:sz w:val="20"/>
                <w:szCs w:val="20"/>
              </w:rPr>
            </w:pPr>
          </w:p>
        </w:tc>
        <w:tc>
          <w:tcPr>
            <w:tcW w:w="1843" w:type="dxa"/>
            <w:shd w:val="clear" w:color="auto" w:fill="auto"/>
            <w:noWrap/>
            <w:vAlign w:val="bottom"/>
            <w:hideMark/>
          </w:tcPr>
          <w:p w14:paraId="5753CB03" w14:textId="77777777" w:rsidR="00925F20" w:rsidRDefault="00925F20">
            <w:pPr>
              <w:rPr>
                <w:sz w:val="20"/>
                <w:szCs w:val="20"/>
              </w:rPr>
            </w:pPr>
          </w:p>
        </w:tc>
        <w:tc>
          <w:tcPr>
            <w:tcW w:w="2551" w:type="dxa"/>
            <w:shd w:val="clear" w:color="auto" w:fill="auto"/>
            <w:noWrap/>
            <w:vAlign w:val="bottom"/>
            <w:hideMark/>
          </w:tcPr>
          <w:p w14:paraId="44A00F13" w14:textId="77777777" w:rsidR="00925F20" w:rsidRDefault="00925F20">
            <w:pPr>
              <w:rPr>
                <w:rFonts w:ascii="Calibri" w:hAnsi="Calibri" w:cs="Calibri"/>
                <w:color w:val="000000"/>
              </w:rPr>
            </w:pPr>
            <w:proofErr w:type="spellStart"/>
            <w:r>
              <w:rPr>
                <w:rFonts w:ascii="Calibri" w:hAnsi="Calibri" w:cs="Calibri"/>
                <w:color w:val="000000"/>
              </w:rPr>
              <w:t>Appreciation</w:t>
            </w:r>
            <w:proofErr w:type="spellEnd"/>
          </w:p>
        </w:tc>
        <w:tc>
          <w:tcPr>
            <w:tcW w:w="2127" w:type="dxa"/>
            <w:shd w:val="clear" w:color="auto" w:fill="auto"/>
            <w:noWrap/>
            <w:vAlign w:val="bottom"/>
            <w:hideMark/>
          </w:tcPr>
          <w:p w14:paraId="4B6F35B3" w14:textId="77777777" w:rsidR="00925F20" w:rsidRDefault="00925F20">
            <w:pPr>
              <w:rPr>
                <w:rFonts w:ascii="Calibri" w:hAnsi="Calibri" w:cs="Calibri"/>
                <w:color w:val="000000"/>
              </w:rPr>
            </w:pPr>
          </w:p>
        </w:tc>
        <w:tc>
          <w:tcPr>
            <w:tcW w:w="2252" w:type="dxa"/>
            <w:shd w:val="clear" w:color="auto" w:fill="auto"/>
            <w:noWrap/>
            <w:vAlign w:val="bottom"/>
            <w:hideMark/>
          </w:tcPr>
          <w:p w14:paraId="046C0027" w14:textId="77777777" w:rsidR="00925F20" w:rsidRDefault="00925F20">
            <w:pPr>
              <w:rPr>
                <w:rFonts w:ascii="Calibri" w:hAnsi="Calibri" w:cs="Calibri"/>
                <w:color w:val="000000"/>
              </w:rPr>
            </w:pPr>
            <w:proofErr w:type="spellStart"/>
            <w:r>
              <w:rPr>
                <w:rFonts w:ascii="Calibri" w:hAnsi="Calibri" w:cs="Calibri"/>
                <w:color w:val="000000"/>
              </w:rPr>
              <w:t>Good</w:t>
            </w:r>
            <w:proofErr w:type="spellEnd"/>
            <w:r>
              <w:rPr>
                <w:rFonts w:ascii="Calibri" w:hAnsi="Calibri" w:cs="Calibri"/>
                <w:color w:val="000000"/>
              </w:rPr>
              <w:t xml:space="preserve"> </w:t>
            </w:r>
            <w:proofErr w:type="spellStart"/>
            <w:r>
              <w:rPr>
                <w:rFonts w:ascii="Calibri" w:hAnsi="Calibri" w:cs="Calibri"/>
                <w:color w:val="000000"/>
              </w:rPr>
              <w:t>faith</w:t>
            </w:r>
            <w:proofErr w:type="spellEnd"/>
          </w:p>
        </w:tc>
        <w:tc>
          <w:tcPr>
            <w:tcW w:w="1129" w:type="dxa"/>
            <w:shd w:val="clear" w:color="auto" w:fill="auto"/>
            <w:noWrap/>
            <w:vAlign w:val="bottom"/>
            <w:hideMark/>
          </w:tcPr>
          <w:p w14:paraId="3E4E8FC4" w14:textId="77777777" w:rsidR="00925F20" w:rsidRDefault="00925F20">
            <w:pPr>
              <w:rPr>
                <w:rFonts w:ascii="Calibri" w:hAnsi="Calibri" w:cs="Calibri"/>
                <w:color w:val="000000"/>
              </w:rPr>
            </w:pPr>
          </w:p>
        </w:tc>
      </w:tr>
      <w:tr w:rsidR="00CE6DAA" w14:paraId="2D2ECE7B" w14:textId="77777777" w:rsidTr="005C2C00">
        <w:trPr>
          <w:trHeight w:val="323"/>
        </w:trPr>
        <w:tc>
          <w:tcPr>
            <w:tcW w:w="1276" w:type="dxa"/>
            <w:shd w:val="clear" w:color="auto" w:fill="auto"/>
            <w:noWrap/>
            <w:vAlign w:val="bottom"/>
            <w:hideMark/>
          </w:tcPr>
          <w:p w14:paraId="58D4C269" w14:textId="77777777" w:rsidR="00925F20" w:rsidRDefault="00925F20">
            <w:pPr>
              <w:rPr>
                <w:sz w:val="20"/>
                <w:szCs w:val="20"/>
              </w:rPr>
            </w:pPr>
          </w:p>
        </w:tc>
        <w:tc>
          <w:tcPr>
            <w:tcW w:w="1843" w:type="dxa"/>
            <w:shd w:val="clear" w:color="auto" w:fill="auto"/>
            <w:noWrap/>
            <w:vAlign w:val="bottom"/>
            <w:hideMark/>
          </w:tcPr>
          <w:p w14:paraId="753318F9" w14:textId="77777777" w:rsidR="00925F20" w:rsidRDefault="00925F20">
            <w:pPr>
              <w:rPr>
                <w:sz w:val="20"/>
                <w:szCs w:val="20"/>
              </w:rPr>
            </w:pPr>
          </w:p>
        </w:tc>
        <w:tc>
          <w:tcPr>
            <w:tcW w:w="2551" w:type="dxa"/>
            <w:shd w:val="clear" w:color="auto" w:fill="auto"/>
            <w:noWrap/>
            <w:vAlign w:val="bottom"/>
            <w:hideMark/>
          </w:tcPr>
          <w:p w14:paraId="4451F8B3" w14:textId="77777777" w:rsidR="00925F20" w:rsidRDefault="00925F20">
            <w:pPr>
              <w:rPr>
                <w:rFonts w:ascii="Calibri" w:hAnsi="Calibri" w:cs="Calibri"/>
                <w:color w:val="000000"/>
              </w:rPr>
            </w:pPr>
            <w:proofErr w:type="spellStart"/>
            <w:r>
              <w:rPr>
                <w:rFonts w:ascii="Calibri" w:hAnsi="Calibri" w:cs="Calibri"/>
                <w:color w:val="000000"/>
              </w:rPr>
              <w:t>Genuineness</w:t>
            </w:r>
            <w:proofErr w:type="spellEnd"/>
          </w:p>
        </w:tc>
        <w:tc>
          <w:tcPr>
            <w:tcW w:w="2127" w:type="dxa"/>
            <w:shd w:val="clear" w:color="auto" w:fill="auto"/>
            <w:noWrap/>
            <w:vAlign w:val="bottom"/>
            <w:hideMark/>
          </w:tcPr>
          <w:p w14:paraId="17BEC8C4" w14:textId="77777777" w:rsidR="00925F20" w:rsidRDefault="00925F20">
            <w:pPr>
              <w:rPr>
                <w:rFonts w:ascii="Calibri" w:hAnsi="Calibri" w:cs="Calibri"/>
                <w:color w:val="000000"/>
              </w:rPr>
            </w:pPr>
          </w:p>
        </w:tc>
        <w:tc>
          <w:tcPr>
            <w:tcW w:w="2252" w:type="dxa"/>
            <w:shd w:val="clear" w:color="auto" w:fill="auto"/>
            <w:noWrap/>
            <w:vAlign w:val="bottom"/>
            <w:hideMark/>
          </w:tcPr>
          <w:p w14:paraId="0D28C399" w14:textId="77777777" w:rsidR="00925F20" w:rsidRDefault="00925F20">
            <w:pPr>
              <w:rPr>
                <w:sz w:val="20"/>
                <w:szCs w:val="20"/>
              </w:rPr>
            </w:pPr>
          </w:p>
        </w:tc>
        <w:tc>
          <w:tcPr>
            <w:tcW w:w="1129" w:type="dxa"/>
            <w:shd w:val="clear" w:color="auto" w:fill="auto"/>
            <w:noWrap/>
            <w:vAlign w:val="bottom"/>
            <w:hideMark/>
          </w:tcPr>
          <w:p w14:paraId="6FE4877E" w14:textId="77777777" w:rsidR="00925F20" w:rsidRDefault="00925F20">
            <w:pPr>
              <w:rPr>
                <w:sz w:val="20"/>
                <w:szCs w:val="20"/>
              </w:rPr>
            </w:pPr>
          </w:p>
        </w:tc>
      </w:tr>
      <w:tr w:rsidR="00CE6DAA" w14:paraId="484086F3" w14:textId="77777777" w:rsidTr="005C2C00">
        <w:trPr>
          <w:trHeight w:val="323"/>
        </w:trPr>
        <w:tc>
          <w:tcPr>
            <w:tcW w:w="1276" w:type="dxa"/>
            <w:shd w:val="clear" w:color="auto" w:fill="auto"/>
            <w:noWrap/>
            <w:vAlign w:val="bottom"/>
            <w:hideMark/>
          </w:tcPr>
          <w:p w14:paraId="77B41920" w14:textId="77777777" w:rsidR="00925F20" w:rsidRDefault="00925F20">
            <w:pPr>
              <w:rPr>
                <w:sz w:val="20"/>
                <w:szCs w:val="20"/>
              </w:rPr>
            </w:pPr>
          </w:p>
        </w:tc>
        <w:tc>
          <w:tcPr>
            <w:tcW w:w="1843" w:type="dxa"/>
            <w:shd w:val="clear" w:color="auto" w:fill="auto"/>
            <w:noWrap/>
            <w:vAlign w:val="bottom"/>
            <w:hideMark/>
          </w:tcPr>
          <w:p w14:paraId="5334D5AA" w14:textId="77777777" w:rsidR="00925F20" w:rsidRDefault="00925F20">
            <w:pPr>
              <w:rPr>
                <w:sz w:val="20"/>
                <w:szCs w:val="20"/>
              </w:rPr>
            </w:pPr>
          </w:p>
        </w:tc>
        <w:tc>
          <w:tcPr>
            <w:tcW w:w="2551" w:type="dxa"/>
            <w:shd w:val="clear" w:color="auto" w:fill="auto"/>
            <w:noWrap/>
            <w:vAlign w:val="bottom"/>
            <w:hideMark/>
          </w:tcPr>
          <w:p w14:paraId="2CF5AA1C" w14:textId="77777777" w:rsidR="00925F20" w:rsidRDefault="00925F20">
            <w:pPr>
              <w:rPr>
                <w:rFonts w:ascii="Calibri" w:hAnsi="Calibri" w:cs="Calibri"/>
                <w:color w:val="000000"/>
              </w:rPr>
            </w:pPr>
            <w:proofErr w:type="spellStart"/>
            <w:r>
              <w:rPr>
                <w:rFonts w:ascii="Calibri" w:hAnsi="Calibri" w:cs="Calibri"/>
                <w:color w:val="000000"/>
              </w:rPr>
              <w:t>Low</w:t>
            </w:r>
            <w:proofErr w:type="spellEnd"/>
            <w:r>
              <w:rPr>
                <w:rFonts w:ascii="Calibri" w:hAnsi="Calibri" w:cs="Calibri"/>
                <w:color w:val="000000"/>
              </w:rPr>
              <w:t xml:space="preserve"> </w:t>
            </w:r>
            <w:proofErr w:type="spellStart"/>
            <w:r>
              <w:rPr>
                <w:rFonts w:ascii="Calibri" w:hAnsi="Calibri" w:cs="Calibri"/>
                <w:color w:val="000000"/>
              </w:rPr>
              <w:t>competitiveness</w:t>
            </w:r>
            <w:proofErr w:type="spellEnd"/>
          </w:p>
        </w:tc>
        <w:tc>
          <w:tcPr>
            <w:tcW w:w="2127" w:type="dxa"/>
            <w:shd w:val="clear" w:color="auto" w:fill="auto"/>
            <w:noWrap/>
            <w:vAlign w:val="bottom"/>
            <w:hideMark/>
          </w:tcPr>
          <w:p w14:paraId="678BB55B" w14:textId="77777777" w:rsidR="00925F20" w:rsidRDefault="00925F20">
            <w:pPr>
              <w:rPr>
                <w:rFonts w:ascii="Calibri" w:hAnsi="Calibri" w:cs="Calibri"/>
                <w:color w:val="000000"/>
              </w:rPr>
            </w:pPr>
          </w:p>
        </w:tc>
        <w:tc>
          <w:tcPr>
            <w:tcW w:w="2252" w:type="dxa"/>
            <w:shd w:val="clear" w:color="auto" w:fill="auto"/>
            <w:noWrap/>
            <w:vAlign w:val="bottom"/>
            <w:hideMark/>
          </w:tcPr>
          <w:p w14:paraId="75B9654F" w14:textId="77777777" w:rsidR="00925F20" w:rsidRDefault="00925F20">
            <w:pPr>
              <w:rPr>
                <w:sz w:val="20"/>
                <w:szCs w:val="20"/>
              </w:rPr>
            </w:pPr>
          </w:p>
        </w:tc>
        <w:tc>
          <w:tcPr>
            <w:tcW w:w="1129" w:type="dxa"/>
            <w:shd w:val="clear" w:color="auto" w:fill="auto"/>
            <w:noWrap/>
            <w:vAlign w:val="bottom"/>
            <w:hideMark/>
          </w:tcPr>
          <w:p w14:paraId="64706E33" w14:textId="77777777" w:rsidR="00925F20" w:rsidRDefault="00925F20">
            <w:pPr>
              <w:rPr>
                <w:sz w:val="20"/>
                <w:szCs w:val="20"/>
              </w:rPr>
            </w:pPr>
          </w:p>
        </w:tc>
      </w:tr>
      <w:tr w:rsidR="00CE6DAA" w14:paraId="25F32E6C" w14:textId="77777777" w:rsidTr="00CE6DAA">
        <w:trPr>
          <w:trHeight w:val="323"/>
        </w:trPr>
        <w:tc>
          <w:tcPr>
            <w:tcW w:w="3119" w:type="dxa"/>
            <w:gridSpan w:val="2"/>
            <w:shd w:val="clear" w:color="auto" w:fill="auto"/>
            <w:noWrap/>
            <w:vAlign w:val="bottom"/>
            <w:hideMark/>
          </w:tcPr>
          <w:p w14:paraId="22B1E591" w14:textId="56F13705" w:rsidR="00CE6DAA" w:rsidRDefault="00CE6DAA">
            <w:pPr>
              <w:rPr>
                <w:sz w:val="20"/>
                <w:szCs w:val="20"/>
              </w:rPr>
            </w:pPr>
            <w:proofErr w:type="spellStart"/>
            <w:r>
              <w:rPr>
                <w:rFonts w:ascii="Calibri" w:hAnsi="Calibri" w:cs="Calibri"/>
                <w:color w:val="000000"/>
              </w:rPr>
              <w:t>Conscientiousness</w:t>
            </w:r>
            <w:proofErr w:type="spellEnd"/>
          </w:p>
        </w:tc>
        <w:tc>
          <w:tcPr>
            <w:tcW w:w="2551" w:type="dxa"/>
            <w:shd w:val="clear" w:color="auto" w:fill="auto"/>
            <w:noWrap/>
            <w:vAlign w:val="bottom"/>
            <w:hideMark/>
          </w:tcPr>
          <w:p w14:paraId="1DC0A3CD" w14:textId="77777777" w:rsidR="00CE6DAA" w:rsidRDefault="00CE6DAA">
            <w:pPr>
              <w:rPr>
                <w:sz w:val="20"/>
                <w:szCs w:val="20"/>
              </w:rPr>
            </w:pPr>
          </w:p>
        </w:tc>
        <w:tc>
          <w:tcPr>
            <w:tcW w:w="2127" w:type="dxa"/>
            <w:shd w:val="clear" w:color="auto" w:fill="auto"/>
            <w:noWrap/>
            <w:vAlign w:val="bottom"/>
            <w:hideMark/>
          </w:tcPr>
          <w:p w14:paraId="0258A4D3" w14:textId="77777777" w:rsidR="00CE6DAA" w:rsidRDefault="00CE6DAA">
            <w:pPr>
              <w:rPr>
                <w:sz w:val="20"/>
                <w:szCs w:val="20"/>
              </w:rPr>
            </w:pPr>
          </w:p>
        </w:tc>
        <w:tc>
          <w:tcPr>
            <w:tcW w:w="2252" w:type="dxa"/>
            <w:shd w:val="clear" w:color="auto" w:fill="auto"/>
            <w:noWrap/>
            <w:vAlign w:val="bottom"/>
            <w:hideMark/>
          </w:tcPr>
          <w:p w14:paraId="1DB7F2B8" w14:textId="77777777" w:rsidR="00CE6DAA" w:rsidRDefault="00CE6DAA">
            <w:pPr>
              <w:rPr>
                <w:sz w:val="20"/>
                <w:szCs w:val="20"/>
              </w:rPr>
            </w:pPr>
          </w:p>
        </w:tc>
        <w:tc>
          <w:tcPr>
            <w:tcW w:w="1129" w:type="dxa"/>
            <w:shd w:val="clear" w:color="auto" w:fill="auto"/>
            <w:noWrap/>
            <w:vAlign w:val="bottom"/>
            <w:hideMark/>
          </w:tcPr>
          <w:p w14:paraId="34E73BF0" w14:textId="77777777" w:rsidR="00CE6DAA" w:rsidRDefault="00CE6DAA">
            <w:pPr>
              <w:rPr>
                <w:sz w:val="20"/>
                <w:szCs w:val="20"/>
              </w:rPr>
            </w:pPr>
          </w:p>
        </w:tc>
      </w:tr>
      <w:tr w:rsidR="00CE6DAA" w14:paraId="500488CA" w14:textId="77777777" w:rsidTr="005C2C00">
        <w:trPr>
          <w:trHeight w:val="323"/>
        </w:trPr>
        <w:tc>
          <w:tcPr>
            <w:tcW w:w="1276" w:type="dxa"/>
            <w:shd w:val="clear" w:color="auto" w:fill="auto"/>
            <w:noWrap/>
            <w:vAlign w:val="bottom"/>
            <w:hideMark/>
          </w:tcPr>
          <w:p w14:paraId="7D489C9A" w14:textId="7ED89EB1" w:rsidR="00925F20" w:rsidRDefault="00925F20">
            <w:pPr>
              <w:rPr>
                <w:rFonts w:ascii="Calibri" w:hAnsi="Calibri" w:cs="Calibri"/>
                <w:color w:val="000000"/>
              </w:rPr>
            </w:pPr>
          </w:p>
        </w:tc>
        <w:tc>
          <w:tcPr>
            <w:tcW w:w="1843" w:type="dxa"/>
            <w:shd w:val="clear" w:color="auto" w:fill="auto"/>
            <w:noWrap/>
            <w:vAlign w:val="bottom"/>
            <w:hideMark/>
          </w:tcPr>
          <w:p w14:paraId="65ACC910" w14:textId="77777777" w:rsidR="00925F20" w:rsidRDefault="00925F20">
            <w:pPr>
              <w:rPr>
                <w:rFonts w:ascii="Calibri" w:hAnsi="Calibri" w:cs="Calibri"/>
                <w:color w:val="000000"/>
              </w:rPr>
            </w:pPr>
          </w:p>
        </w:tc>
        <w:tc>
          <w:tcPr>
            <w:tcW w:w="2551" w:type="dxa"/>
            <w:shd w:val="clear" w:color="auto" w:fill="auto"/>
            <w:noWrap/>
            <w:vAlign w:val="bottom"/>
            <w:hideMark/>
          </w:tcPr>
          <w:p w14:paraId="30AA543D" w14:textId="77777777" w:rsidR="00925F20" w:rsidRDefault="00925F20">
            <w:pPr>
              <w:rPr>
                <w:rFonts w:ascii="Calibri" w:hAnsi="Calibri" w:cs="Calibri"/>
                <w:color w:val="000000"/>
              </w:rPr>
            </w:pPr>
            <w:proofErr w:type="spellStart"/>
            <w:r>
              <w:rPr>
                <w:rFonts w:ascii="Calibri" w:hAnsi="Calibri" w:cs="Calibri"/>
                <w:color w:val="000000"/>
              </w:rPr>
              <w:t>Dominance</w:t>
            </w:r>
            <w:proofErr w:type="spellEnd"/>
          </w:p>
        </w:tc>
        <w:tc>
          <w:tcPr>
            <w:tcW w:w="2127" w:type="dxa"/>
            <w:shd w:val="clear" w:color="auto" w:fill="auto"/>
            <w:noWrap/>
            <w:vAlign w:val="bottom"/>
            <w:hideMark/>
          </w:tcPr>
          <w:p w14:paraId="116E7171" w14:textId="77777777" w:rsidR="00925F20" w:rsidRDefault="00925F20">
            <w:pPr>
              <w:rPr>
                <w:rFonts w:ascii="Calibri" w:hAnsi="Calibri" w:cs="Calibri"/>
                <w:color w:val="000000"/>
              </w:rPr>
            </w:pPr>
            <w:proofErr w:type="spellStart"/>
            <w:r>
              <w:rPr>
                <w:rFonts w:ascii="Calibri" w:hAnsi="Calibri" w:cs="Calibri"/>
                <w:color w:val="000000"/>
              </w:rPr>
              <w:t>Self</w:t>
            </w:r>
            <w:proofErr w:type="spellEnd"/>
            <w:r>
              <w:rPr>
                <w:rFonts w:ascii="Calibri" w:hAnsi="Calibri" w:cs="Calibri"/>
                <w:color w:val="000000"/>
              </w:rPr>
              <w:t>-discipline</w:t>
            </w:r>
          </w:p>
        </w:tc>
        <w:tc>
          <w:tcPr>
            <w:tcW w:w="2252" w:type="dxa"/>
            <w:shd w:val="clear" w:color="auto" w:fill="auto"/>
            <w:noWrap/>
            <w:vAlign w:val="bottom"/>
            <w:hideMark/>
          </w:tcPr>
          <w:p w14:paraId="5502C840" w14:textId="77777777" w:rsidR="00925F20" w:rsidRDefault="00925F20">
            <w:pPr>
              <w:rPr>
                <w:rFonts w:ascii="Calibri" w:hAnsi="Calibri" w:cs="Calibri"/>
                <w:color w:val="000000"/>
              </w:rPr>
            </w:pPr>
            <w:proofErr w:type="spellStart"/>
            <w:r>
              <w:rPr>
                <w:rFonts w:ascii="Calibri" w:hAnsi="Calibri" w:cs="Calibri"/>
                <w:color w:val="000000"/>
              </w:rPr>
              <w:t>Carefulness</w:t>
            </w:r>
            <w:proofErr w:type="spellEnd"/>
          </w:p>
        </w:tc>
        <w:tc>
          <w:tcPr>
            <w:tcW w:w="1129" w:type="dxa"/>
            <w:shd w:val="clear" w:color="auto" w:fill="auto"/>
            <w:noWrap/>
            <w:vAlign w:val="bottom"/>
            <w:hideMark/>
          </w:tcPr>
          <w:p w14:paraId="66C93509" w14:textId="77777777" w:rsidR="00925F20" w:rsidRDefault="00925F20">
            <w:pPr>
              <w:rPr>
                <w:rFonts w:ascii="Calibri" w:hAnsi="Calibri" w:cs="Calibri"/>
                <w:color w:val="000000"/>
              </w:rPr>
            </w:pPr>
          </w:p>
        </w:tc>
      </w:tr>
      <w:tr w:rsidR="00CE6DAA" w14:paraId="2F4F305F" w14:textId="77777777" w:rsidTr="005C2C00">
        <w:trPr>
          <w:trHeight w:val="323"/>
        </w:trPr>
        <w:tc>
          <w:tcPr>
            <w:tcW w:w="1276" w:type="dxa"/>
            <w:shd w:val="clear" w:color="auto" w:fill="auto"/>
            <w:noWrap/>
            <w:vAlign w:val="bottom"/>
            <w:hideMark/>
          </w:tcPr>
          <w:p w14:paraId="59008426" w14:textId="77777777" w:rsidR="00925F20" w:rsidRDefault="00925F20">
            <w:pPr>
              <w:rPr>
                <w:sz w:val="20"/>
                <w:szCs w:val="20"/>
              </w:rPr>
            </w:pPr>
          </w:p>
        </w:tc>
        <w:tc>
          <w:tcPr>
            <w:tcW w:w="1843" w:type="dxa"/>
            <w:shd w:val="clear" w:color="auto" w:fill="auto"/>
            <w:noWrap/>
            <w:vAlign w:val="bottom"/>
            <w:hideMark/>
          </w:tcPr>
          <w:p w14:paraId="03DA8CAF" w14:textId="77777777" w:rsidR="00925F20" w:rsidRDefault="00925F20">
            <w:pPr>
              <w:rPr>
                <w:sz w:val="20"/>
                <w:szCs w:val="20"/>
              </w:rPr>
            </w:pPr>
          </w:p>
        </w:tc>
        <w:tc>
          <w:tcPr>
            <w:tcW w:w="2551" w:type="dxa"/>
            <w:shd w:val="clear" w:color="auto" w:fill="auto"/>
            <w:noWrap/>
            <w:vAlign w:val="bottom"/>
            <w:hideMark/>
          </w:tcPr>
          <w:p w14:paraId="7253D81C" w14:textId="1D25D9D7" w:rsidR="00925F20" w:rsidRDefault="008464B3">
            <w:pPr>
              <w:rPr>
                <w:rFonts w:ascii="Calibri" w:hAnsi="Calibri" w:cs="Calibri"/>
                <w:color w:val="000000"/>
              </w:rPr>
            </w:pPr>
            <w:proofErr w:type="spellStart"/>
            <w:ins w:id="109" w:author="Victor Rouco" w:date="2020-07-03T16:13:00Z">
              <w:r>
                <w:rPr>
                  <w:rFonts w:ascii="Calibri" w:hAnsi="Calibri" w:cs="Calibri"/>
                  <w:color w:val="000000"/>
                </w:rPr>
                <w:t>Productivity</w:t>
              </w:r>
              <w:proofErr w:type="spellEnd"/>
              <w:r w:rsidDel="008464B3">
                <w:rPr>
                  <w:rFonts w:ascii="Calibri" w:hAnsi="Calibri" w:cs="Calibri"/>
                  <w:color w:val="000000"/>
                </w:rPr>
                <w:t xml:space="preserve"> </w:t>
              </w:r>
            </w:ins>
            <w:del w:id="110" w:author="Victor Rouco" w:date="2020-07-03T16:13:00Z">
              <w:r w:rsidR="00925F20" w:rsidDel="008464B3">
                <w:rPr>
                  <w:rFonts w:ascii="Calibri" w:hAnsi="Calibri" w:cs="Calibri"/>
                  <w:color w:val="000000"/>
                </w:rPr>
                <w:delText>Goal orientation</w:delText>
              </w:r>
            </w:del>
          </w:p>
        </w:tc>
        <w:tc>
          <w:tcPr>
            <w:tcW w:w="2127" w:type="dxa"/>
            <w:shd w:val="clear" w:color="auto" w:fill="auto"/>
            <w:noWrap/>
            <w:vAlign w:val="bottom"/>
            <w:hideMark/>
          </w:tcPr>
          <w:p w14:paraId="15968F67" w14:textId="77777777" w:rsidR="00925F20" w:rsidRDefault="00925F20">
            <w:pPr>
              <w:rPr>
                <w:rFonts w:ascii="Calibri" w:hAnsi="Calibri" w:cs="Calibri"/>
                <w:color w:val="000000"/>
              </w:rPr>
            </w:pPr>
          </w:p>
        </w:tc>
        <w:tc>
          <w:tcPr>
            <w:tcW w:w="2252" w:type="dxa"/>
            <w:shd w:val="clear" w:color="auto" w:fill="auto"/>
            <w:noWrap/>
            <w:vAlign w:val="bottom"/>
            <w:hideMark/>
          </w:tcPr>
          <w:p w14:paraId="4C08252E" w14:textId="77777777" w:rsidR="00925F20" w:rsidRDefault="00925F20">
            <w:pPr>
              <w:rPr>
                <w:rFonts w:ascii="Calibri" w:hAnsi="Calibri" w:cs="Calibri"/>
                <w:color w:val="000000"/>
              </w:rPr>
            </w:pPr>
            <w:proofErr w:type="spellStart"/>
            <w:r>
              <w:rPr>
                <w:rFonts w:ascii="Calibri" w:hAnsi="Calibri" w:cs="Calibri"/>
                <w:color w:val="000000"/>
              </w:rPr>
              <w:t>Self</w:t>
            </w:r>
            <w:proofErr w:type="spellEnd"/>
            <w:r>
              <w:rPr>
                <w:rFonts w:ascii="Calibri" w:hAnsi="Calibri" w:cs="Calibri"/>
                <w:color w:val="000000"/>
              </w:rPr>
              <w:t>-discipline</w:t>
            </w:r>
          </w:p>
        </w:tc>
        <w:tc>
          <w:tcPr>
            <w:tcW w:w="1129" w:type="dxa"/>
            <w:shd w:val="clear" w:color="auto" w:fill="auto"/>
            <w:noWrap/>
            <w:vAlign w:val="bottom"/>
            <w:hideMark/>
          </w:tcPr>
          <w:p w14:paraId="6F87297A" w14:textId="77777777" w:rsidR="00925F20" w:rsidRDefault="00925F20">
            <w:pPr>
              <w:rPr>
                <w:rFonts w:ascii="Calibri" w:hAnsi="Calibri" w:cs="Calibri"/>
                <w:color w:val="000000"/>
              </w:rPr>
            </w:pPr>
          </w:p>
        </w:tc>
      </w:tr>
      <w:tr w:rsidR="00CE6DAA" w14:paraId="02E3AEA2" w14:textId="77777777" w:rsidTr="005C2C00">
        <w:trPr>
          <w:trHeight w:val="323"/>
        </w:trPr>
        <w:tc>
          <w:tcPr>
            <w:tcW w:w="1276" w:type="dxa"/>
            <w:shd w:val="clear" w:color="auto" w:fill="auto"/>
            <w:noWrap/>
            <w:vAlign w:val="bottom"/>
            <w:hideMark/>
          </w:tcPr>
          <w:p w14:paraId="0BFF7A84" w14:textId="77777777" w:rsidR="00925F20" w:rsidRDefault="00925F20">
            <w:pPr>
              <w:rPr>
                <w:sz w:val="20"/>
                <w:szCs w:val="20"/>
              </w:rPr>
            </w:pPr>
          </w:p>
        </w:tc>
        <w:tc>
          <w:tcPr>
            <w:tcW w:w="1843" w:type="dxa"/>
            <w:shd w:val="clear" w:color="auto" w:fill="auto"/>
            <w:noWrap/>
            <w:vAlign w:val="bottom"/>
            <w:hideMark/>
          </w:tcPr>
          <w:p w14:paraId="630BD0CC" w14:textId="77777777" w:rsidR="00925F20" w:rsidRDefault="00925F20">
            <w:pPr>
              <w:rPr>
                <w:sz w:val="20"/>
                <w:szCs w:val="20"/>
              </w:rPr>
            </w:pPr>
          </w:p>
        </w:tc>
        <w:tc>
          <w:tcPr>
            <w:tcW w:w="2551" w:type="dxa"/>
            <w:shd w:val="clear" w:color="auto" w:fill="auto"/>
            <w:noWrap/>
            <w:vAlign w:val="bottom"/>
            <w:hideMark/>
          </w:tcPr>
          <w:p w14:paraId="575620D0" w14:textId="6EA4ADBA" w:rsidR="00925F20" w:rsidRDefault="008464B3">
            <w:pPr>
              <w:rPr>
                <w:rFonts w:ascii="Calibri" w:hAnsi="Calibri" w:cs="Calibri"/>
                <w:color w:val="000000"/>
              </w:rPr>
            </w:pPr>
            <w:proofErr w:type="spellStart"/>
            <w:ins w:id="111" w:author="Victor Rouco" w:date="2020-07-03T16:14:00Z">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ins>
            <w:proofErr w:type="spellEnd"/>
            <w:del w:id="112" w:author="Victor Rouco" w:date="2020-07-03T16:14:00Z">
              <w:r w:rsidR="00925F20" w:rsidDel="008464B3">
                <w:rPr>
                  <w:rFonts w:ascii="Calibri" w:hAnsi="Calibri" w:cs="Calibri"/>
                  <w:color w:val="000000"/>
                </w:rPr>
                <w:delText>Productivity</w:delText>
              </w:r>
            </w:del>
          </w:p>
        </w:tc>
        <w:tc>
          <w:tcPr>
            <w:tcW w:w="2127" w:type="dxa"/>
            <w:shd w:val="clear" w:color="auto" w:fill="auto"/>
            <w:noWrap/>
            <w:vAlign w:val="bottom"/>
            <w:hideMark/>
          </w:tcPr>
          <w:p w14:paraId="1E35AB53" w14:textId="77777777" w:rsidR="00925F20" w:rsidRDefault="00925F20">
            <w:pPr>
              <w:rPr>
                <w:rFonts w:ascii="Calibri" w:hAnsi="Calibri" w:cs="Calibri"/>
                <w:color w:val="000000"/>
              </w:rPr>
            </w:pPr>
          </w:p>
        </w:tc>
        <w:tc>
          <w:tcPr>
            <w:tcW w:w="2252" w:type="dxa"/>
            <w:shd w:val="clear" w:color="auto" w:fill="auto"/>
            <w:noWrap/>
            <w:vAlign w:val="bottom"/>
            <w:hideMark/>
          </w:tcPr>
          <w:p w14:paraId="0BFA47E0" w14:textId="77777777" w:rsidR="00925F20" w:rsidRDefault="00925F20">
            <w:pPr>
              <w:rPr>
                <w:rFonts w:ascii="Calibri" w:hAnsi="Calibri" w:cs="Calibri"/>
                <w:color w:val="000000"/>
              </w:rPr>
            </w:pPr>
            <w:proofErr w:type="spellStart"/>
            <w:r>
              <w:rPr>
                <w:rFonts w:ascii="Calibri" w:hAnsi="Calibri" w:cs="Calibri"/>
                <w:color w:val="000000"/>
              </w:rPr>
              <w:t>Orderliness</w:t>
            </w:r>
            <w:proofErr w:type="spellEnd"/>
          </w:p>
        </w:tc>
        <w:tc>
          <w:tcPr>
            <w:tcW w:w="1129" w:type="dxa"/>
            <w:shd w:val="clear" w:color="auto" w:fill="auto"/>
            <w:noWrap/>
            <w:vAlign w:val="bottom"/>
            <w:hideMark/>
          </w:tcPr>
          <w:p w14:paraId="1BA4231C" w14:textId="77777777" w:rsidR="00925F20" w:rsidRDefault="00925F20">
            <w:pPr>
              <w:rPr>
                <w:rFonts w:ascii="Calibri" w:hAnsi="Calibri" w:cs="Calibri"/>
                <w:color w:val="000000"/>
              </w:rPr>
            </w:pPr>
          </w:p>
        </w:tc>
      </w:tr>
      <w:tr w:rsidR="00CE6DAA" w14:paraId="0E87A4DA" w14:textId="77777777" w:rsidTr="005C2C00">
        <w:trPr>
          <w:trHeight w:val="323"/>
        </w:trPr>
        <w:tc>
          <w:tcPr>
            <w:tcW w:w="1276" w:type="dxa"/>
            <w:shd w:val="clear" w:color="auto" w:fill="auto"/>
            <w:noWrap/>
            <w:vAlign w:val="bottom"/>
            <w:hideMark/>
          </w:tcPr>
          <w:p w14:paraId="73AF3EEF" w14:textId="77777777" w:rsidR="00925F20" w:rsidRDefault="00925F20">
            <w:pPr>
              <w:rPr>
                <w:sz w:val="20"/>
                <w:szCs w:val="20"/>
              </w:rPr>
            </w:pPr>
          </w:p>
        </w:tc>
        <w:tc>
          <w:tcPr>
            <w:tcW w:w="1843" w:type="dxa"/>
            <w:shd w:val="clear" w:color="auto" w:fill="auto"/>
            <w:noWrap/>
            <w:vAlign w:val="bottom"/>
            <w:hideMark/>
          </w:tcPr>
          <w:p w14:paraId="250E5EF9" w14:textId="77777777" w:rsidR="00925F20" w:rsidRDefault="00925F20">
            <w:pPr>
              <w:rPr>
                <w:sz w:val="20"/>
                <w:szCs w:val="20"/>
              </w:rPr>
            </w:pPr>
          </w:p>
        </w:tc>
        <w:tc>
          <w:tcPr>
            <w:tcW w:w="2551" w:type="dxa"/>
            <w:shd w:val="clear" w:color="auto" w:fill="auto"/>
            <w:noWrap/>
            <w:vAlign w:val="bottom"/>
            <w:hideMark/>
          </w:tcPr>
          <w:p w14:paraId="335E4283" w14:textId="47ECAF9A" w:rsidR="00925F20" w:rsidRDefault="00925F20">
            <w:pPr>
              <w:rPr>
                <w:rFonts w:ascii="Calibri" w:hAnsi="Calibri" w:cs="Calibri"/>
                <w:color w:val="000000"/>
              </w:rPr>
            </w:pPr>
            <w:del w:id="113" w:author="Victor Rouco" w:date="2020-07-03T16:14:00Z">
              <w:r w:rsidDel="008464B3">
                <w:rPr>
                  <w:rFonts w:ascii="Calibri" w:hAnsi="Calibri" w:cs="Calibri"/>
                  <w:color w:val="000000"/>
                </w:rPr>
                <w:delText>Task planning</w:delText>
              </w:r>
            </w:del>
          </w:p>
        </w:tc>
        <w:tc>
          <w:tcPr>
            <w:tcW w:w="2127" w:type="dxa"/>
            <w:shd w:val="clear" w:color="auto" w:fill="auto"/>
            <w:noWrap/>
            <w:vAlign w:val="bottom"/>
            <w:hideMark/>
          </w:tcPr>
          <w:p w14:paraId="422A5D14" w14:textId="77777777" w:rsidR="00925F20" w:rsidRDefault="00925F20">
            <w:pPr>
              <w:rPr>
                <w:rFonts w:ascii="Calibri" w:hAnsi="Calibri" w:cs="Calibri"/>
                <w:color w:val="000000"/>
              </w:rPr>
            </w:pPr>
          </w:p>
        </w:tc>
        <w:tc>
          <w:tcPr>
            <w:tcW w:w="2252" w:type="dxa"/>
            <w:shd w:val="clear" w:color="auto" w:fill="auto"/>
            <w:noWrap/>
            <w:vAlign w:val="bottom"/>
            <w:hideMark/>
          </w:tcPr>
          <w:p w14:paraId="6E4198A9" w14:textId="77777777" w:rsidR="00925F20" w:rsidRDefault="00925F20">
            <w:pPr>
              <w:rPr>
                <w:rFonts w:ascii="Calibri" w:hAnsi="Calibri" w:cs="Calibri"/>
                <w:color w:val="000000"/>
              </w:rPr>
            </w:pPr>
            <w:proofErr w:type="spellStart"/>
            <w:r>
              <w:rPr>
                <w:rFonts w:ascii="Calibri" w:hAnsi="Calibri" w:cs="Calibri"/>
                <w:color w:val="000000"/>
              </w:rPr>
              <w:t>Persistence</w:t>
            </w:r>
            <w:proofErr w:type="spellEnd"/>
          </w:p>
        </w:tc>
        <w:tc>
          <w:tcPr>
            <w:tcW w:w="1129" w:type="dxa"/>
            <w:shd w:val="clear" w:color="auto" w:fill="auto"/>
            <w:noWrap/>
            <w:vAlign w:val="bottom"/>
            <w:hideMark/>
          </w:tcPr>
          <w:p w14:paraId="658A87C6" w14:textId="77777777" w:rsidR="00925F20" w:rsidRDefault="00925F20">
            <w:pPr>
              <w:rPr>
                <w:rFonts w:ascii="Calibri" w:hAnsi="Calibri" w:cs="Calibri"/>
                <w:color w:val="000000"/>
              </w:rPr>
            </w:pPr>
          </w:p>
        </w:tc>
      </w:tr>
      <w:tr w:rsidR="00CE6DAA" w14:paraId="64AA9FB2" w14:textId="77777777" w:rsidTr="005C2C00">
        <w:trPr>
          <w:trHeight w:val="323"/>
        </w:trPr>
        <w:tc>
          <w:tcPr>
            <w:tcW w:w="1276" w:type="dxa"/>
            <w:shd w:val="clear" w:color="auto" w:fill="auto"/>
            <w:noWrap/>
            <w:vAlign w:val="bottom"/>
            <w:hideMark/>
          </w:tcPr>
          <w:p w14:paraId="04CC0495" w14:textId="77777777" w:rsidR="00925F20" w:rsidRDefault="00925F20">
            <w:pPr>
              <w:rPr>
                <w:sz w:val="20"/>
                <w:szCs w:val="20"/>
              </w:rPr>
            </w:pPr>
          </w:p>
        </w:tc>
        <w:tc>
          <w:tcPr>
            <w:tcW w:w="1843" w:type="dxa"/>
            <w:shd w:val="clear" w:color="auto" w:fill="auto"/>
            <w:noWrap/>
            <w:vAlign w:val="bottom"/>
            <w:hideMark/>
          </w:tcPr>
          <w:p w14:paraId="21D88340" w14:textId="77777777" w:rsidR="00925F20" w:rsidRDefault="00925F20">
            <w:pPr>
              <w:rPr>
                <w:sz w:val="20"/>
                <w:szCs w:val="20"/>
              </w:rPr>
            </w:pPr>
          </w:p>
        </w:tc>
        <w:tc>
          <w:tcPr>
            <w:tcW w:w="2551" w:type="dxa"/>
            <w:shd w:val="clear" w:color="auto" w:fill="auto"/>
            <w:noWrap/>
            <w:vAlign w:val="bottom"/>
            <w:hideMark/>
          </w:tcPr>
          <w:p w14:paraId="0A2FEDCB" w14:textId="77777777" w:rsidR="00925F20" w:rsidRDefault="00925F20">
            <w:pPr>
              <w:rPr>
                <w:sz w:val="20"/>
                <w:szCs w:val="20"/>
              </w:rPr>
            </w:pPr>
          </w:p>
        </w:tc>
        <w:tc>
          <w:tcPr>
            <w:tcW w:w="2127" w:type="dxa"/>
            <w:shd w:val="clear" w:color="auto" w:fill="auto"/>
            <w:noWrap/>
            <w:vAlign w:val="bottom"/>
            <w:hideMark/>
          </w:tcPr>
          <w:p w14:paraId="6BC2396B" w14:textId="77777777" w:rsidR="00925F20" w:rsidRDefault="00925F20">
            <w:pPr>
              <w:rPr>
                <w:sz w:val="20"/>
                <w:szCs w:val="20"/>
              </w:rPr>
            </w:pPr>
          </w:p>
        </w:tc>
        <w:tc>
          <w:tcPr>
            <w:tcW w:w="2252" w:type="dxa"/>
            <w:shd w:val="clear" w:color="auto" w:fill="auto"/>
            <w:noWrap/>
            <w:vAlign w:val="bottom"/>
            <w:hideMark/>
          </w:tcPr>
          <w:p w14:paraId="4DDD82CA" w14:textId="77777777" w:rsidR="00925F20" w:rsidRDefault="00925F20">
            <w:pPr>
              <w:rPr>
                <w:ins w:id="114" w:author="Victor Rouco" w:date="2020-07-03T16:13:00Z"/>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p>
          <w:p w14:paraId="1521B250" w14:textId="61B2D715" w:rsidR="008464B3" w:rsidRDefault="008464B3">
            <w:pPr>
              <w:rPr>
                <w:rFonts w:ascii="Calibri" w:hAnsi="Calibri" w:cs="Calibri"/>
                <w:color w:val="000000"/>
              </w:rPr>
            </w:pPr>
            <w:proofErr w:type="spellStart"/>
            <w:ins w:id="115" w:author="Victor Rouco" w:date="2020-07-03T16:13:00Z">
              <w:r>
                <w:rPr>
                  <w:rFonts w:ascii="Calibri" w:hAnsi="Calibri" w:cs="Calibri"/>
                  <w:color w:val="000000"/>
                </w:rPr>
                <w:t>Goal</w:t>
              </w:r>
              <w:proofErr w:type="spellEnd"/>
              <w:r>
                <w:rPr>
                  <w:rFonts w:ascii="Calibri" w:hAnsi="Calibri" w:cs="Calibri"/>
                  <w:color w:val="000000"/>
                </w:rPr>
                <w:t xml:space="preserve"> </w:t>
              </w:r>
              <w:proofErr w:type="spellStart"/>
              <w:r>
                <w:rPr>
                  <w:rFonts w:ascii="Calibri" w:hAnsi="Calibri" w:cs="Calibri"/>
                  <w:color w:val="000000"/>
                </w:rPr>
                <w:t>orientation</w:t>
              </w:r>
            </w:ins>
            <w:proofErr w:type="spellEnd"/>
          </w:p>
        </w:tc>
        <w:tc>
          <w:tcPr>
            <w:tcW w:w="1129" w:type="dxa"/>
            <w:shd w:val="clear" w:color="auto" w:fill="auto"/>
            <w:noWrap/>
            <w:vAlign w:val="bottom"/>
            <w:hideMark/>
          </w:tcPr>
          <w:p w14:paraId="48C26507" w14:textId="77777777" w:rsidR="00925F20" w:rsidRDefault="00925F20">
            <w:pPr>
              <w:rPr>
                <w:rFonts w:ascii="Calibri" w:hAnsi="Calibri" w:cs="Calibri"/>
                <w:color w:val="000000"/>
              </w:rPr>
            </w:pPr>
          </w:p>
        </w:tc>
      </w:tr>
      <w:tr w:rsidR="00CE6DAA" w14:paraId="2EA66058" w14:textId="77777777" w:rsidTr="00CE6DAA">
        <w:trPr>
          <w:trHeight w:val="323"/>
        </w:trPr>
        <w:tc>
          <w:tcPr>
            <w:tcW w:w="3119" w:type="dxa"/>
            <w:gridSpan w:val="2"/>
            <w:shd w:val="clear" w:color="auto" w:fill="auto"/>
            <w:noWrap/>
            <w:vAlign w:val="bottom"/>
            <w:hideMark/>
          </w:tcPr>
          <w:p w14:paraId="7E2EACAE" w14:textId="38B92ADC" w:rsidR="00CE6DAA" w:rsidRDefault="00CE6DAA">
            <w:pPr>
              <w:rPr>
                <w:sz w:val="20"/>
                <w:szCs w:val="20"/>
              </w:rPr>
            </w:pPr>
            <w:proofErr w:type="spellStart"/>
            <w:r>
              <w:rPr>
                <w:rFonts w:ascii="Calibri" w:hAnsi="Calibri" w:cs="Calibri"/>
                <w:color w:val="000000"/>
              </w:rPr>
              <w:t>Extraversion</w:t>
            </w:r>
            <w:proofErr w:type="spellEnd"/>
          </w:p>
        </w:tc>
        <w:tc>
          <w:tcPr>
            <w:tcW w:w="2551" w:type="dxa"/>
            <w:shd w:val="clear" w:color="auto" w:fill="auto"/>
            <w:noWrap/>
            <w:vAlign w:val="bottom"/>
            <w:hideMark/>
          </w:tcPr>
          <w:p w14:paraId="5FA38705" w14:textId="77777777" w:rsidR="00CE6DAA" w:rsidRDefault="00CE6DAA">
            <w:pPr>
              <w:rPr>
                <w:sz w:val="20"/>
                <w:szCs w:val="20"/>
              </w:rPr>
            </w:pPr>
          </w:p>
        </w:tc>
        <w:tc>
          <w:tcPr>
            <w:tcW w:w="2127" w:type="dxa"/>
            <w:shd w:val="clear" w:color="auto" w:fill="auto"/>
            <w:noWrap/>
            <w:vAlign w:val="bottom"/>
            <w:hideMark/>
          </w:tcPr>
          <w:p w14:paraId="1F7FC148" w14:textId="77777777" w:rsidR="00CE6DAA" w:rsidRDefault="00CE6DAA">
            <w:pPr>
              <w:rPr>
                <w:sz w:val="20"/>
                <w:szCs w:val="20"/>
              </w:rPr>
            </w:pPr>
          </w:p>
        </w:tc>
        <w:tc>
          <w:tcPr>
            <w:tcW w:w="2252" w:type="dxa"/>
            <w:shd w:val="clear" w:color="auto" w:fill="auto"/>
            <w:noWrap/>
            <w:vAlign w:val="bottom"/>
            <w:hideMark/>
          </w:tcPr>
          <w:p w14:paraId="0326A14E" w14:textId="77777777" w:rsidR="00CE6DAA" w:rsidRDefault="00CE6DAA">
            <w:pPr>
              <w:rPr>
                <w:sz w:val="20"/>
                <w:szCs w:val="20"/>
              </w:rPr>
            </w:pPr>
          </w:p>
        </w:tc>
        <w:tc>
          <w:tcPr>
            <w:tcW w:w="1129" w:type="dxa"/>
            <w:shd w:val="clear" w:color="auto" w:fill="auto"/>
            <w:noWrap/>
            <w:vAlign w:val="bottom"/>
            <w:hideMark/>
          </w:tcPr>
          <w:p w14:paraId="7C06DF03" w14:textId="77777777" w:rsidR="00CE6DAA" w:rsidRDefault="00CE6DAA">
            <w:pPr>
              <w:rPr>
                <w:sz w:val="20"/>
                <w:szCs w:val="20"/>
              </w:rPr>
            </w:pPr>
          </w:p>
        </w:tc>
      </w:tr>
      <w:tr w:rsidR="00CE6DAA" w14:paraId="609F4BA9" w14:textId="77777777" w:rsidTr="005C2C00">
        <w:trPr>
          <w:trHeight w:val="323"/>
        </w:trPr>
        <w:tc>
          <w:tcPr>
            <w:tcW w:w="1276" w:type="dxa"/>
            <w:shd w:val="clear" w:color="auto" w:fill="auto"/>
            <w:noWrap/>
            <w:vAlign w:val="bottom"/>
            <w:hideMark/>
          </w:tcPr>
          <w:p w14:paraId="3FCAC9E3" w14:textId="32AE1C4E" w:rsidR="00925F20" w:rsidRDefault="00925F20">
            <w:pPr>
              <w:rPr>
                <w:rFonts w:ascii="Calibri" w:hAnsi="Calibri" w:cs="Calibri"/>
                <w:color w:val="000000"/>
              </w:rPr>
            </w:pPr>
          </w:p>
        </w:tc>
        <w:tc>
          <w:tcPr>
            <w:tcW w:w="1843" w:type="dxa"/>
            <w:shd w:val="clear" w:color="auto" w:fill="auto"/>
            <w:noWrap/>
            <w:vAlign w:val="bottom"/>
            <w:hideMark/>
          </w:tcPr>
          <w:p w14:paraId="61AFF2F6" w14:textId="77777777" w:rsidR="00925F20" w:rsidRDefault="00925F20">
            <w:pPr>
              <w:rPr>
                <w:rFonts w:ascii="Calibri" w:hAnsi="Calibri" w:cs="Calibri"/>
                <w:color w:val="000000"/>
              </w:rPr>
            </w:pPr>
          </w:p>
        </w:tc>
        <w:tc>
          <w:tcPr>
            <w:tcW w:w="2551" w:type="dxa"/>
            <w:shd w:val="clear" w:color="auto" w:fill="auto"/>
            <w:noWrap/>
            <w:vAlign w:val="bottom"/>
            <w:hideMark/>
          </w:tcPr>
          <w:p w14:paraId="3608BDFB" w14:textId="77777777" w:rsidR="00925F20" w:rsidRDefault="00925F20">
            <w:pPr>
              <w:rPr>
                <w:rFonts w:ascii="Calibri" w:hAnsi="Calibri" w:cs="Calibri"/>
                <w:color w:val="000000"/>
              </w:rPr>
            </w:pPr>
            <w:proofErr w:type="spellStart"/>
            <w:r>
              <w:rPr>
                <w:rFonts w:ascii="Calibri" w:hAnsi="Calibri" w:cs="Calibri"/>
                <w:color w:val="000000"/>
              </w:rPr>
              <w:t>Forcefulness</w:t>
            </w:r>
            <w:proofErr w:type="spellEnd"/>
          </w:p>
        </w:tc>
        <w:tc>
          <w:tcPr>
            <w:tcW w:w="2127" w:type="dxa"/>
            <w:shd w:val="clear" w:color="auto" w:fill="auto"/>
            <w:noWrap/>
            <w:vAlign w:val="bottom"/>
            <w:hideMark/>
          </w:tcPr>
          <w:p w14:paraId="086D0E45" w14:textId="77777777" w:rsidR="00925F20" w:rsidRDefault="00925F20">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affiliation</w:t>
            </w:r>
            <w:proofErr w:type="spellEnd"/>
          </w:p>
        </w:tc>
        <w:tc>
          <w:tcPr>
            <w:tcW w:w="2252" w:type="dxa"/>
            <w:shd w:val="clear" w:color="auto" w:fill="auto"/>
            <w:noWrap/>
            <w:vAlign w:val="bottom"/>
            <w:hideMark/>
          </w:tcPr>
          <w:p w14:paraId="5AC91680" w14:textId="77777777" w:rsidR="00925F20" w:rsidRDefault="00925F20">
            <w:pPr>
              <w:rPr>
                <w:rFonts w:ascii="Calibri" w:hAnsi="Calibri" w:cs="Calibri"/>
                <w:color w:val="000000"/>
              </w:rPr>
            </w:pPr>
            <w:proofErr w:type="spellStart"/>
            <w:r>
              <w:rPr>
                <w:rFonts w:ascii="Calibri" w:hAnsi="Calibri" w:cs="Calibri"/>
                <w:color w:val="000000"/>
              </w:rPr>
              <w:t>Energy</w:t>
            </w:r>
            <w:proofErr w:type="spellEnd"/>
          </w:p>
        </w:tc>
        <w:tc>
          <w:tcPr>
            <w:tcW w:w="1129" w:type="dxa"/>
            <w:shd w:val="clear" w:color="auto" w:fill="auto"/>
            <w:noWrap/>
            <w:vAlign w:val="bottom"/>
            <w:hideMark/>
          </w:tcPr>
          <w:p w14:paraId="6F71177F" w14:textId="77777777" w:rsidR="00925F20" w:rsidRDefault="00925F20">
            <w:pPr>
              <w:rPr>
                <w:rFonts w:ascii="Calibri" w:hAnsi="Calibri" w:cs="Calibri"/>
                <w:color w:val="000000"/>
              </w:rPr>
            </w:pPr>
            <w:proofErr w:type="spellStart"/>
            <w:r>
              <w:rPr>
                <w:rFonts w:ascii="Calibri" w:hAnsi="Calibri" w:cs="Calibri"/>
                <w:color w:val="000000"/>
              </w:rPr>
              <w:t>Sociability</w:t>
            </w:r>
            <w:proofErr w:type="spellEnd"/>
          </w:p>
        </w:tc>
      </w:tr>
      <w:tr w:rsidR="00CE6DAA" w14:paraId="64E678FF" w14:textId="77777777" w:rsidTr="005C2C00">
        <w:trPr>
          <w:trHeight w:val="323"/>
        </w:trPr>
        <w:tc>
          <w:tcPr>
            <w:tcW w:w="1276" w:type="dxa"/>
            <w:shd w:val="clear" w:color="auto" w:fill="auto"/>
            <w:noWrap/>
            <w:vAlign w:val="bottom"/>
            <w:hideMark/>
          </w:tcPr>
          <w:p w14:paraId="5A267B38" w14:textId="77777777" w:rsidR="00925F20" w:rsidRDefault="00925F20">
            <w:pPr>
              <w:rPr>
                <w:rFonts w:ascii="Calibri" w:hAnsi="Calibri" w:cs="Calibri"/>
                <w:color w:val="000000"/>
              </w:rPr>
            </w:pPr>
          </w:p>
        </w:tc>
        <w:tc>
          <w:tcPr>
            <w:tcW w:w="1843" w:type="dxa"/>
            <w:shd w:val="clear" w:color="auto" w:fill="auto"/>
            <w:noWrap/>
            <w:vAlign w:val="bottom"/>
            <w:hideMark/>
          </w:tcPr>
          <w:p w14:paraId="1151F19B" w14:textId="77777777" w:rsidR="00925F20" w:rsidRDefault="00925F20">
            <w:pPr>
              <w:rPr>
                <w:sz w:val="20"/>
                <w:szCs w:val="20"/>
              </w:rPr>
            </w:pPr>
          </w:p>
        </w:tc>
        <w:tc>
          <w:tcPr>
            <w:tcW w:w="2551" w:type="dxa"/>
            <w:shd w:val="clear" w:color="auto" w:fill="auto"/>
            <w:noWrap/>
            <w:vAlign w:val="bottom"/>
            <w:hideMark/>
          </w:tcPr>
          <w:p w14:paraId="0FAE8E1E" w14:textId="77777777" w:rsidR="00925F20" w:rsidRDefault="00925F20">
            <w:pPr>
              <w:rPr>
                <w:rFonts w:ascii="Calibri" w:hAnsi="Calibri" w:cs="Calibri"/>
                <w:color w:val="000000"/>
              </w:rPr>
            </w:pPr>
            <w:proofErr w:type="spellStart"/>
            <w:r>
              <w:rPr>
                <w:rFonts w:ascii="Calibri" w:hAnsi="Calibri" w:cs="Calibri"/>
                <w:color w:val="000000"/>
              </w:rPr>
              <w:t>Comunicativeness</w:t>
            </w:r>
            <w:proofErr w:type="spellEnd"/>
          </w:p>
        </w:tc>
        <w:tc>
          <w:tcPr>
            <w:tcW w:w="2127" w:type="dxa"/>
            <w:shd w:val="clear" w:color="auto" w:fill="auto"/>
            <w:noWrap/>
            <w:vAlign w:val="bottom"/>
            <w:hideMark/>
          </w:tcPr>
          <w:p w14:paraId="368EE154" w14:textId="77777777" w:rsidR="00925F20" w:rsidRDefault="00925F20">
            <w:pPr>
              <w:rPr>
                <w:rFonts w:ascii="Calibri" w:hAnsi="Calibri" w:cs="Calibri"/>
                <w:color w:val="000000"/>
              </w:rPr>
            </w:pPr>
          </w:p>
        </w:tc>
        <w:tc>
          <w:tcPr>
            <w:tcW w:w="2252" w:type="dxa"/>
            <w:shd w:val="clear" w:color="auto" w:fill="auto"/>
            <w:noWrap/>
            <w:vAlign w:val="bottom"/>
            <w:hideMark/>
          </w:tcPr>
          <w:p w14:paraId="2267117C" w14:textId="77777777" w:rsidR="00925F20" w:rsidRDefault="00925F20">
            <w:pPr>
              <w:rPr>
                <w:rFonts w:ascii="Calibri" w:hAnsi="Calibri" w:cs="Calibri"/>
                <w:color w:val="000000"/>
              </w:rPr>
            </w:pPr>
            <w:r>
              <w:rPr>
                <w:rFonts w:ascii="Calibri" w:hAnsi="Calibri" w:cs="Calibri"/>
                <w:color w:val="000000"/>
              </w:rPr>
              <w:t>Humor</w:t>
            </w:r>
          </w:p>
        </w:tc>
        <w:tc>
          <w:tcPr>
            <w:tcW w:w="1129" w:type="dxa"/>
            <w:shd w:val="clear" w:color="auto" w:fill="auto"/>
            <w:noWrap/>
            <w:vAlign w:val="bottom"/>
            <w:hideMark/>
          </w:tcPr>
          <w:p w14:paraId="67167DD6" w14:textId="77777777" w:rsidR="00925F20" w:rsidRDefault="00925F20">
            <w:pPr>
              <w:rPr>
                <w:rFonts w:ascii="Calibri" w:hAnsi="Calibri" w:cs="Calibri"/>
                <w:color w:val="000000"/>
              </w:rPr>
            </w:pPr>
          </w:p>
        </w:tc>
      </w:tr>
      <w:tr w:rsidR="00CE6DAA" w14:paraId="661E88D4" w14:textId="77777777" w:rsidTr="005C2C00">
        <w:trPr>
          <w:trHeight w:val="323"/>
        </w:trPr>
        <w:tc>
          <w:tcPr>
            <w:tcW w:w="1276" w:type="dxa"/>
            <w:shd w:val="clear" w:color="auto" w:fill="auto"/>
            <w:noWrap/>
            <w:vAlign w:val="bottom"/>
            <w:hideMark/>
          </w:tcPr>
          <w:p w14:paraId="78BCAAF2" w14:textId="77777777" w:rsidR="00925F20" w:rsidRDefault="00925F20">
            <w:pPr>
              <w:rPr>
                <w:sz w:val="20"/>
                <w:szCs w:val="20"/>
              </w:rPr>
            </w:pPr>
          </w:p>
        </w:tc>
        <w:tc>
          <w:tcPr>
            <w:tcW w:w="1843" w:type="dxa"/>
            <w:shd w:val="clear" w:color="auto" w:fill="auto"/>
            <w:noWrap/>
            <w:vAlign w:val="bottom"/>
            <w:hideMark/>
          </w:tcPr>
          <w:p w14:paraId="78F6FDB9" w14:textId="77777777" w:rsidR="00925F20" w:rsidRDefault="00925F20">
            <w:pPr>
              <w:rPr>
                <w:sz w:val="20"/>
                <w:szCs w:val="20"/>
              </w:rPr>
            </w:pPr>
          </w:p>
        </w:tc>
        <w:tc>
          <w:tcPr>
            <w:tcW w:w="2551" w:type="dxa"/>
            <w:shd w:val="clear" w:color="auto" w:fill="auto"/>
            <w:noWrap/>
            <w:vAlign w:val="bottom"/>
            <w:hideMark/>
          </w:tcPr>
          <w:p w14:paraId="36708D21" w14:textId="77777777" w:rsidR="00925F20" w:rsidRDefault="00925F20">
            <w:pPr>
              <w:rPr>
                <w:rFonts w:ascii="Calibri" w:hAnsi="Calibri" w:cs="Calibri"/>
                <w:color w:val="000000"/>
              </w:rPr>
            </w:pPr>
            <w:proofErr w:type="spellStart"/>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take</w:t>
            </w:r>
            <w:proofErr w:type="spellEnd"/>
            <w:r>
              <w:rPr>
                <w:rFonts w:ascii="Calibri" w:hAnsi="Calibri" w:cs="Calibri"/>
                <w:color w:val="000000"/>
              </w:rPr>
              <w:t xml:space="preserve"> </w:t>
            </w:r>
            <w:proofErr w:type="spellStart"/>
            <w:r>
              <w:rPr>
                <w:rFonts w:ascii="Calibri" w:hAnsi="Calibri" w:cs="Calibri"/>
                <w:color w:val="000000"/>
              </w:rPr>
              <w:t>risks</w:t>
            </w:r>
            <w:proofErr w:type="spellEnd"/>
          </w:p>
        </w:tc>
        <w:tc>
          <w:tcPr>
            <w:tcW w:w="2127" w:type="dxa"/>
            <w:shd w:val="clear" w:color="auto" w:fill="auto"/>
            <w:noWrap/>
            <w:vAlign w:val="bottom"/>
            <w:hideMark/>
          </w:tcPr>
          <w:p w14:paraId="16E30C9F" w14:textId="77777777" w:rsidR="00925F20" w:rsidRDefault="00925F20">
            <w:pPr>
              <w:rPr>
                <w:rFonts w:ascii="Calibri" w:hAnsi="Calibri" w:cs="Calibri"/>
                <w:color w:val="000000"/>
              </w:rPr>
            </w:pPr>
          </w:p>
        </w:tc>
        <w:tc>
          <w:tcPr>
            <w:tcW w:w="2252" w:type="dxa"/>
            <w:shd w:val="clear" w:color="auto" w:fill="auto"/>
            <w:noWrap/>
            <w:vAlign w:val="bottom"/>
            <w:hideMark/>
          </w:tcPr>
          <w:p w14:paraId="1F67FD3D" w14:textId="77777777" w:rsidR="00925F20" w:rsidRDefault="00925F20">
            <w:pPr>
              <w:rPr>
                <w:rFonts w:ascii="Calibri" w:hAnsi="Calibri" w:cs="Calibri"/>
                <w:color w:val="000000"/>
              </w:rPr>
            </w:pPr>
            <w:r>
              <w:rPr>
                <w:rFonts w:ascii="Calibri" w:hAnsi="Calibri" w:cs="Calibri"/>
                <w:color w:val="000000"/>
              </w:rPr>
              <w:t xml:space="preserve">Positive </w:t>
            </w:r>
            <w:proofErr w:type="spellStart"/>
            <w:r>
              <w:rPr>
                <w:rFonts w:ascii="Calibri" w:hAnsi="Calibri" w:cs="Calibri"/>
                <w:color w:val="000000"/>
              </w:rPr>
              <w:t>attitude</w:t>
            </w:r>
            <w:proofErr w:type="spellEnd"/>
          </w:p>
        </w:tc>
        <w:tc>
          <w:tcPr>
            <w:tcW w:w="1129" w:type="dxa"/>
            <w:shd w:val="clear" w:color="auto" w:fill="auto"/>
            <w:noWrap/>
            <w:vAlign w:val="bottom"/>
            <w:hideMark/>
          </w:tcPr>
          <w:p w14:paraId="736ADFF4" w14:textId="77777777" w:rsidR="00925F20" w:rsidRDefault="00925F20">
            <w:pPr>
              <w:rPr>
                <w:rFonts w:ascii="Calibri" w:hAnsi="Calibri" w:cs="Calibri"/>
                <w:color w:val="000000"/>
              </w:rPr>
            </w:pPr>
          </w:p>
        </w:tc>
      </w:tr>
      <w:tr w:rsidR="00CE6DAA" w14:paraId="1411AA6E" w14:textId="77777777" w:rsidTr="005C2C00">
        <w:trPr>
          <w:trHeight w:val="323"/>
        </w:trPr>
        <w:tc>
          <w:tcPr>
            <w:tcW w:w="1276" w:type="dxa"/>
            <w:shd w:val="clear" w:color="auto" w:fill="auto"/>
            <w:noWrap/>
            <w:vAlign w:val="bottom"/>
            <w:hideMark/>
          </w:tcPr>
          <w:p w14:paraId="3C740A27" w14:textId="77777777" w:rsidR="00925F20" w:rsidRDefault="00925F20">
            <w:pPr>
              <w:rPr>
                <w:sz w:val="20"/>
                <w:szCs w:val="20"/>
              </w:rPr>
            </w:pPr>
          </w:p>
        </w:tc>
        <w:tc>
          <w:tcPr>
            <w:tcW w:w="1843" w:type="dxa"/>
            <w:shd w:val="clear" w:color="auto" w:fill="auto"/>
            <w:noWrap/>
            <w:vAlign w:val="bottom"/>
            <w:hideMark/>
          </w:tcPr>
          <w:p w14:paraId="4AB64B8A" w14:textId="77777777" w:rsidR="00925F20" w:rsidRDefault="00925F20">
            <w:pPr>
              <w:rPr>
                <w:sz w:val="20"/>
                <w:szCs w:val="20"/>
              </w:rPr>
            </w:pPr>
          </w:p>
        </w:tc>
        <w:tc>
          <w:tcPr>
            <w:tcW w:w="2551" w:type="dxa"/>
            <w:shd w:val="clear" w:color="auto" w:fill="auto"/>
            <w:noWrap/>
            <w:vAlign w:val="bottom"/>
            <w:hideMark/>
          </w:tcPr>
          <w:p w14:paraId="4E7CD103" w14:textId="77777777" w:rsidR="00925F20" w:rsidRDefault="00925F20">
            <w:pPr>
              <w:rPr>
                <w:sz w:val="20"/>
                <w:szCs w:val="20"/>
              </w:rPr>
            </w:pPr>
          </w:p>
        </w:tc>
        <w:tc>
          <w:tcPr>
            <w:tcW w:w="2127" w:type="dxa"/>
            <w:shd w:val="clear" w:color="auto" w:fill="auto"/>
            <w:noWrap/>
            <w:vAlign w:val="bottom"/>
            <w:hideMark/>
          </w:tcPr>
          <w:p w14:paraId="256B3ECD" w14:textId="77777777" w:rsidR="00925F20" w:rsidRDefault="00925F20">
            <w:pPr>
              <w:rPr>
                <w:sz w:val="20"/>
                <w:szCs w:val="20"/>
              </w:rPr>
            </w:pPr>
          </w:p>
        </w:tc>
        <w:tc>
          <w:tcPr>
            <w:tcW w:w="2252" w:type="dxa"/>
            <w:shd w:val="clear" w:color="auto" w:fill="auto"/>
            <w:noWrap/>
            <w:vAlign w:val="bottom"/>
            <w:hideMark/>
          </w:tcPr>
          <w:p w14:paraId="1E5508BB" w14:textId="77777777" w:rsidR="00925F20" w:rsidRDefault="00925F20">
            <w:pPr>
              <w:rPr>
                <w:rFonts w:ascii="Calibri" w:hAnsi="Calibri" w:cs="Calibri"/>
                <w:color w:val="000000"/>
              </w:rPr>
            </w:pPr>
            <w:proofErr w:type="spellStart"/>
            <w:r>
              <w:rPr>
                <w:rFonts w:ascii="Calibri" w:hAnsi="Calibri" w:cs="Calibri"/>
                <w:color w:val="000000"/>
              </w:rPr>
              <w:t>Conviviality</w:t>
            </w:r>
            <w:proofErr w:type="spellEnd"/>
          </w:p>
        </w:tc>
        <w:tc>
          <w:tcPr>
            <w:tcW w:w="1129" w:type="dxa"/>
            <w:shd w:val="clear" w:color="auto" w:fill="auto"/>
            <w:noWrap/>
            <w:vAlign w:val="bottom"/>
            <w:hideMark/>
          </w:tcPr>
          <w:p w14:paraId="3F3CA1A2" w14:textId="77777777" w:rsidR="00925F20" w:rsidRDefault="00925F20">
            <w:pPr>
              <w:rPr>
                <w:rFonts w:ascii="Calibri" w:hAnsi="Calibri" w:cs="Calibri"/>
                <w:color w:val="000000"/>
              </w:rPr>
            </w:pPr>
          </w:p>
        </w:tc>
      </w:tr>
      <w:tr w:rsidR="00CE6DAA" w14:paraId="6DD39B26" w14:textId="77777777" w:rsidTr="00CE6DAA">
        <w:trPr>
          <w:trHeight w:val="323"/>
        </w:trPr>
        <w:tc>
          <w:tcPr>
            <w:tcW w:w="3119" w:type="dxa"/>
            <w:gridSpan w:val="2"/>
            <w:shd w:val="clear" w:color="auto" w:fill="auto"/>
            <w:noWrap/>
            <w:vAlign w:val="bottom"/>
            <w:hideMark/>
          </w:tcPr>
          <w:p w14:paraId="6FE65B42" w14:textId="035B0F04" w:rsidR="00CE6DAA" w:rsidRDefault="00CE6DAA">
            <w:pPr>
              <w:rPr>
                <w:sz w:val="20"/>
                <w:szCs w:val="20"/>
              </w:rPr>
            </w:pPr>
            <w:proofErr w:type="spellStart"/>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Stability</w:t>
            </w:r>
            <w:proofErr w:type="spellEnd"/>
          </w:p>
        </w:tc>
        <w:tc>
          <w:tcPr>
            <w:tcW w:w="2551" w:type="dxa"/>
            <w:shd w:val="clear" w:color="auto" w:fill="auto"/>
            <w:noWrap/>
            <w:vAlign w:val="bottom"/>
            <w:hideMark/>
          </w:tcPr>
          <w:p w14:paraId="7347DA86" w14:textId="77777777" w:rsidR="00CE6DAA" w:rsidRDefault="00CE6DAA">
            <w:pPr>
              <w:rPr>
                <w:sz w:val="20"/>
                <w:szCs w:val="20"/>
              </w:rPr>
            </w:pPr>
          </w:p>
        </w:tc>
        <w:tc>
          <w:tcPr>
            <w:tcW w:w="2127" w:type="dxa"/>
            <w:shd w:val="clear" w:color="auto" w:fill="auto"/>
            <w:noWrap/>
            <w:vAlign w:val="bottom"/>
            <w:hideMark/>
          </w:tcPr>
          <w:p w14:paraId="26974815" w14:textId="77777777" w:rsidR="00CE6DAA" w:rsidRDefault="00CE6DAA">
            <w:pPr>
              <w:rPr>
                <w:sz w:val="20"/>
                <w:szCs w:val="20"/>
              </w:rPr>
            </w:pPr>
          </w:p>
        </w:tc>
        <w:tc>
          <w:tcPr>
            <w:tcW w:w="2252" w:type="dxa"/>
            <w:shd w:val="clear" w:color="auto" w:fill="auto"/>
            <w:noWrap/>
            <w:vAlign w:val="bottom"/>
            <w:hideMark/>
          </w:tcPr>
          <w:p w14:paraId="14B51BC8" w14:textId="77777777" w:rsidR="00CE6DAA" w:rsidRDefault="00CE6DAA">
            <w:pPr>
              <w:rPr>
                <w:sz w:val="20"/>
                <w:szCs w:val="20"/>
              </w:rPr>
            </w:pPr>
          </w:p>
        </w:tc>
        <w:tc>
          <w:tcPr>
            <w:tcW w:w="1129" w:type="dxa"/>
            <w:shd w:val="clear" w:color="auto" w:fill="auto"/>
            <w:noWrap/>
            <w:vAlign w:val="bottom"/>
            <w:hideMark/>
          </w:tcPr>
          <w:p w14:paraId="02F78C72" w14:textId="77777777" w:rsidR="00CE6DAA" w:rsidRDefault="00CE6DAA">
            <w:pPr>
              <w:rPr>
                <w:sz w:val="20"/>
                <w:szCs w:val="20"/>
              </w:rPr>
            </w:pPr>
          </w:p>
        </w:tc>
      </w:tr>
      <w:tr w:rsidR="00CE6DAA" w14:paraId="1F41BF4B" w14:textId="77777777" w:rsidTr="005C2C00">
        <w:trPr>
          <w:trHeight w:val="323"/>
        </w:trPr>
        <w:tc>
          <w:tcPr>
            <w:tcW w:w="1276" w:type="dxa"/>
            <w:shd w:val="clear" w:color="auto" w:fill="auto"/>
            <w:noWrap/>
            <w:vAlign w:val="bottom"/>
            <w:hideMark/>
          </w:tcPr>
          <w:p w14:paraId="69F3E150" w14:textId="575BD116" w:rsidR="00925F20" w:rsidRDefault="00925F20">
            <w:pPr>
              <w:rPr>
                <w:rFonts w:ascii="Calibri" w:hAnsi="Calibri" w:cs="Calibri"/>
                <w:color w:val="000000"/>
              </w:rPr>
            </w:pPr>
          </w:p>
        </w:tc>
        <w:tc>
          <w:tcPr>
            <w:tcW w:w="1843" w:type="dxa"/>
            <w:shd w:val="clear" w:color="auto" w:fill="auto"/>
            <w:noWrap/>
            <w:vAlign w:val="bottom"/>
            <w:hideMark/>
          </w:tcPr>
          <w:p w14:paraId="4C17A92E" w14:textId="77777777" w:rsidR="00925F20" w:rsidRDefault="00925F20">
            <w:pPr>
              <w:rPr>
                <w:rFonts w:ascii="Calibri" w:hAnsi="Calibri" w:cs="Calibri"/>
                <w:color w:val="000000"/>
              </w:rPr>
            </w:pPr>
          </w:p>
        </w:tc>
        <w:tc>
          <w:tcPr>
            <w:tcW w:w="2551" w:type="dxa"/>
            <w:shd w:val="clear" w:color="auto" w:fill="auto"/>
            <w:noWrap/>
            <w:vAlign w:val="bottom"/>
            <w:hideMark/>
          </w:tcPr>
          <w:p w14:paraId="42C231DD" w14:textId="77777777" w:rsidR="00925F20" w:rsidRDefault="00925F20">
            <w:pPr>
              <w:rPr>
                <w:rFonts w:ascii="Calibri" w:hAnsi="Calibri" w:cs="Calibri"/>
                <w:color w:val="000000"/>
              </w:rPr>
            </w:pPr>
            <w:proofErr w:type="spellStart"/>
            <w:r>
              <w:rPr>
                <w:rFonts w:ascii="Calibri" w:hAnsi="Calibri" w:cs="Calibri"/>
                <w:color w:val="000000"/>
              </w:rPr>
              <w:t>Equanimity</w:t>
            </w:r>
            <w:proofErr w:type="spellEnd"/>
          </w:p>
        </w:tc>
        <w:tc>
          <w:tcPr>
            <w:tcW w:w="2127" w:type="dxa"/>
            <w:shd w:val="clear" w:color="auto" w:fill="auto"/>
            <w:noWrap/>
            <w:vAlign w:val="bottom"/>
            <w:hideMark/>
          </w:tcPr>
          <w:p w14:paraId="2EFFB132" w14:textId="77777777" w:rsidR="00925F20" w:rsidRDefault="00925F20">
            <w:pPr>
              <w:rPr>
                <w:rFonts w:ascii="Calibri" w:hAnsi="Calibri" w:cs="Calibri"/>
                <w:color w:val="000000"/>
              </w:rPr>
            </w:pPr>
            <w:r>
              <w:rPr>
                <w:rFonts w:ascii="Calibri" w:hAnsi="Calibri" w:cs="Calibri"/>
                <w:color w:val="000000"/>
              </w:rPr>
              <w:t>Mental balance</w:t>
            </w:r>
          </w:p>
        </w:tc>
        <w:tc>
          <w:tcPr>
            <w:tcW w:w="2252" w:type="dxa"/>
            <w:shd w:val="clear" w:color="auto" w:fill="auto"/>
            <w:noWrap/>
            <w:vAlign w:val="bottom"/>
            <w:hideMark/>
          </w:tcPr>
          <w:p w14:paraId="223D90B3" w14:textId="77777777" w:rsidR="00925F20" w:rsidRDefault="00925F20">
            <w:pPr>
              <w:rPr>
                <w:rFonts w:ascii="Calibri" w:hAnsi="Calibri" w:cs="Calibri"/>
                <w:color w:val="000000"/>
              </w:rPr>
            </w:pPr>
            <w:proofErr w:type="spellStart"/>
            <w:r>
              <w:rPr>
                <w:rFonts w:ascii="Calibri" w:hAnsi="Calibri" w:cs="Calibri"/>
                <w:color w:val="000000"/>
              </w:rPr>
              <w:t>Carefreeness</w:t>
            </w:r>
            <w:proofErr w:type="spellEnd"/>
          </w:p>
        </w:tc>
        <w:tc>
          <w:tcPr>
            <w:tcW w:w="1129" w:type="dxa"/>
            <w:shd w:val="clear" w:color="auto" w:fill="auto"/>
            <w:noWrap/>
            <w:vAlign w:val="bottom"/>
            <w:hideMark/>
          </w:tcPr>
          <w:p w14:paraId="2EE4EC15" w14:textId="77777777" w:rsidR="00925F20" w:rsidRDefault="00925F20">
            <w:pPr>
              <w:rPr>
                <w:rFonts w:ascii="Calibri" w:hAnsi="Calibri" w:cs="Calibri"/>
                <w:color w:val="000000"/>
              </w:rPr>
            </w:pPr>
          </w:p>
        </w:tc>
      </w:tr>
      <w:tr w:rsidR="00CE6DAA" w14:paraId="1B4E0955" w14:textId="77777777" w:rsidTr="005C2C00">
        <w:trPr>
          <w:trHeight w:val="323"/>
        </w:trPr>
        <w:tc>
          <w:tcPr>
            <w:tcW w:w="1276" w:type="dxa"/>
            <w:shd w:val="clear" w:color="auto" w:fill="auto"/>
            <w:noWrap/>
            <w:vAlign w:val="bottom"/>
            <w:hideMark/>
          </w:tcPr>
          <w:p w14:paraId="385455AC" w14:textId="77777777" w:rsidR="00925F20" w:rsidRDefault="00925F20">
            <w:pPr>
              <w:rPr>
                <w:sz w:val="20"/>
                <w:szCs w:val="20"/>
              </w:rPr>
            </w:pPr>
          </w:p>
        </w:tc>
        <w:tc>
          <w:tcPr>
            <w:tcW w:w="1843" w:type="dxa"/>
            <w:shd w:val="clear" w:color="auto" w:fill="auto"/>
            <w:noWrap/>
            <w:vAlign w:val="bottom"/>
            <w:hideMark/>
          </w:tcPr>
          <w:p w14:paraId="16676E85" w14:textId="77777777" w:rsidR="00925F20" w:rsidRDefault="00925F20">
            <w:pPr>
              <w:rPr>
                <w:sz w:val="20"/>
                <w:szCs w:val="20"/>
              </w:rPr>
            </w:pPr>
          </w:p>
        </w:tc>
        <w:tc>
          <w:tcPr>
            <w:tcW w:w="2551" w:type="dxa"/>
            <w:shd w:val="clear" w:color="auto" w:fill="auto"/>
            <w:noWrap/>
            <w:vAlign w:val="bottom"/>
            <w:hideMark/>
          </w:tcPr>
          <w:p w14:paraId="19079F4A" w14:textId="77777777" w:rsidR="00925F20" w:rsidRDefault="00925F20">
            <w:pPr>
              <w:rPr>
                <w:rFonts w:ascii="Calibri" w:hAnsi="Calibri" w:cs="Calibri"/>
                <w:color w:val="000000"/>
              </w:rPr>
            </w:pPr>
            <w:proofErr w:type="spellStart"/>
            <w:r>
              <w:rPr>
                <w:rFonts w:ascii="Calibri" w:hAnsi="Calibri" w:cs="Calibri"/>
                <w:color w:val="000000"/>
              </w:rPr>
              <w:t>Confidence</w:t>
            </w:r>
            <w:proofErr w:type="spellEnd"/>
          </w:p>
        </w:tc>
        <w:tc>
          <w:tcPr>
            <w:tcW w:w="2127" w:type="dxa"/>
            <w:shd w:val="clear" w:color="auto" w:fill="auto"/>
            <w:noWrap/>
            <w:vAlign w:val="bottom"/>
            <w:hideMark/>
          </w:tcPr>
          <w:p w14:paraId="54768B7C" w14:textId="77777777" w:rsidR="00925F20" w:rsidRDefault="00925F20">
            <w:pPr>
              <w:rPr>
                <w:rFonts w:ascii="Calibri" w:hAnsi="Calibri" w:cs="Calibri"/>
                <w:color w:val="000000"/>
              </w:rPr>
            </w:pPr>
          </w:p>
        </w:tc>
        <w:tc>
          <w:tcPr>
            <w:tcW w:w="2252" w:type="dxa"/>
            <w:shd w:val="clear" w:color="auto" w:fill="auto"/>
            <w:noWrap/>
            <w:vAlign w:val="bottom"/>
            <w:hideMark/>
          </w:tcPr>
          <w:p w14:paraId="62D1F753" w14:textId="77777777" w:rsidR="00925F20" w:rsidRDefault="00925F20">
            <w:pPr>
              <w:rPr>
                <w:rFonts w:ascii="Calibri" w:hAnsi="Calibri" w:cs="Calibri"/>
                <w:color w:val="000000"/>
              </w:rPr>
            </w:pPr>
            <w:r>
              <w:rPr>
                <w:rFonts w:ascii="Calibri" w:hAnsi="Calibri" w:cs="Calibri"/>
                <w:color w:val="000000"/>
              </w:rPr>
              <w:t>Drive</w:t>
            </w:r>
          </w:p>
        </w:tc>
        <w:tc>
          <w:tcPr>
            <w:tcW w:w="1129" w:type="dxa"/>
            <w:shd w:val="clear" w:color="auto" w:fill="auto"/>
            <w:noWrap/>
            <w:vAlign w:val="bottom"/>
            <w:hideMark/>
          </w:tcPr>
          <w:p w14:paraId="2C0A1ED8" w14:textId="77777777" w:rsidR="00925F20" w:rsidRDefault="00925F20">
            <w:pPr>
              <w:rPr>
                <w:rFonts w:ascii="Calibri" w:hAnsi="Calibri" w:cs="Calibri"/>
                <w:color w:val="000000"/>
              </w:rPr>
            </w:pPr>
          </w:p>
        </w:tc>
      </w:tr>
      <w:tr w:rsidR="00CE6DAA" w14:paraId="56573241" w14:textId="77777777" w:rsidTr="005C2C00">
        <w:trPr>
          <w:trHeight w:val="323"/>
        </w:trPr>
        <w:tc>
          <w:tcPr>
            <w:tcW w:w="1276" w:type="dxa"/>
            <w:shd w:val="clear" w:color="auto" w:fill="auto"/>
            <w:noWrap/>
            <w:vAlign w:val="bottom"/>
            <w:hideMark/>
          </w:tcPr>
          <w:p w14:paraId="1BC8B296" w14:textId="77777777" w:rsidR="00925F20" w:rsidRDefault="00925F20">
            <w:pPr>
              <w:rPr>
                <w:sz w:val="20"/>
                <w:szCs w:val="20"/>
              </w:rPr>
            </w:pPr>
          </w:p>
        </w:tc>
        <w:tc>
          <w:tcPr>
            <w:tcW w:w="1843" w:type="dxa"/>
            <w:shd w:val="clear" w:color="auto" w:fill="auto"/>
            <w:noWrap/>
            <w:vAlign w:val="bottom"/>
            <w:hideMark/>
          </w:tcPr>
          <w:p w14:paraId="7D77DA83" w14:textId="77777777" w:rsidR="00925F20" w:rsidRDefault="00925F20">
            <w:pPr>
              <w:rPr>
                <w:sz w:val="20"/>
                <w:szCs w:val="20"/>
              </w:rPr>
            </w:pPr>
          </w:p>
        </w:tc>
        <w:tc>
          <w:tcPr>
            <w:tcW w:w="2551" w:type="dxa"/>
            <w:shd w:val="clear" w:color="auto" w:fill="auto"/>
            <w:noWrap/>
            <w:vAlign w:val="bottom"/>
            <w:hideMark/>
          </w:tcPr>
          <w:p w14:paraId="7A06D25E" w14:textId="77777777" w:rsidR="00925F20" w:rsidRDefault="00925F20">
            <w:pPr>
              <w:rPr>
                <w:sz w:val="20"/>
                <w:szCs w:val="20"/>
              </w:rPr>
            </w:pPr>
          </w:p>
        </w:tc>
        <w:tc>
          <w:tcPr>
            <w:tcW w:w="2127" w:type="dxa"/>
            <w:shd w:val="clear" w:color="auto" w:fill="auto"/>
            <w:noWrap/>
            <w:vAlign w:val="bottom"/>
            <w:hideMark/>
          </w:tcPr>
          <w:p w14:paraId="72C146DF" w14:textId="77777777" w:rsidR="00925F20" w:rsidRDefault="00925F20">
            <w:pPr>
              <w:rPr>
                <w:sz w:val="20"/>
                <w:szCs w:val="20"/>
              </w:rPr>
            </w:pPr>
          </w:p>
        </w:tc>
        <w:tc>
          <w:tcPr>
            <w:tcW w:w="2252" w:type="dxa"/>
            <w:shd w:val="clear" w:color="auto" w:fill="auto"/>
            <w:noWrap/>
            <w:vAlign w:val="bottom"/>
            <w:hideMark/>
          </w:tcPr>
          <w:p w14:paraId="7BC8DA69" w14:textId="77777777" w:rsidR="00925F20" w:rsidRDefault="00925F20">
            <w:pPr>
              <w:rPr>
                <w:rFonts w:ascii="Calibri" w:hAnsi="Calibri" w:cs="Calibri"/>
                <w:color w:val="000000"/>
              </w:rPr>
            </w:pPr>
            <w:proofErr w:type="spellStart"/>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robustness</w:t>
            </w:r>
            <w:proofErr w:type="spellEnd"/>
          </w:p>
        </w:tc>
        <w:tc>
          <w:tcPr>
            <w:tcW w:w="1129" w:type="dxa"/>
            <w:shd w:val="clear" w:color="auto" w:fill="auto"/>
            <w:noWrap/>
            <w:vAlign w:val="bottom"/>
            <w:hideMark/>
          </w:tcPr>
          <w:p w14:paraId="636FE2A8" w14:textId="77777777" w:rsidR="00925F20" w:rsidRDefault="00925F20">
            <w:pPr>
              <w:rPr>
                <w:rFonts w:ascii="Calibri" w:hAnsi="Calibri" w:cs="Calibri"/>
                <w:color w:val="000000"/>
              </w:rPr>
            </w:pPr>
          </w:p>
        </w:tc>
      </w:tr>
      <w:tr w:rsidR="00CE6DAA" w14:paraId="7EEF66DB" w14:textId="77777777" w:rsidTr="005C2C00">
        <w:trPr>
          <w:trHeight w:val="323"/>
        </w:trPr>
        <w:tc>
          <w:tcPr>
            <w:tcW w:w="1276" w:type="dxa"/>
            <w:shd w:val="clear" w:color="auto" w:fill="auto"/>
            <w:noWrap/>
            <w:vAlign w:val="bottom"/>
            <w:hideMark/>
          </w:tcPr>
          <w:p w14:paraId="6A2FBEAD" w14:textId="77777777" w:rsidR="00925F20" w:rsidRDefault="00925F20">
            <w:pPr>
              <w:rPr>
                <w:sz w:val="20"/>
                <w:szCs w:val="20"/>
              </w:rPr>
            </w:pPr>
          </w:p>
        </w:tc>
        <w:tc>
          <w:tcPr>
            <w:tcW w:w="1843" w:type="dxa"/>
            <w:shd w:val="clear" w:color="auto" w:fill="auto"/>
            <w:noWrap/>
            <w:vAlign w:val="bottom"/>
            <w:hideMark/>
          </w:tcPr>
          <w:p w14:paraId="44B2F599" w14:textId="77777777" w:rsidR="00925F20" w:rsidRDefault="00925F20">
            <w:pPr>
              <w:rPr>
                <w:sz w:val="20"/>
                <w:szCs w:val="20"/>
              </w:rPr>
            </w:pPr>
          </w:p>
        </w:tc>
        <w:tc>
          <w:tcPr>
            <w:tcW w:w="2551" w:type="dxa"/>
            <w:shd w:val="clear" w:color="auto" w:fill="auto"/>
            <w:noWrap/>
            <w:vAlign w:val="bottom"/>
            <w:hideMark/>
          </w:tcPr>
          <w:p w14:paraId="2084C700" w14:textId="77777777" w:rsidR="00925F20" w:rsidRDefault="00925F20">
            <w:pPr>
              <w:rPr>
                <w:sz w:val="20"/>
                <w:szCs w:val="20"/>
              </w:rPr>
            </w:pPr>
          </w:p>
        </w:tc>
        <w:tc>
          <w:tcPr>
            <w:tcW w:w="2127" w:type="dxa"/>
            <w:shd w:val="clear" w:color="auto" w:fill="auto"/>
            <w:noWrap/>
            <w:vAlign w:val="bottom"/>
            <w:hideMark/>
          </w:tcPr>
          <w:p w14:paraId="20D30B5E" w14:textId="77777777" w:rsidR="00925F20" w:rsidRDefault="00925F20">
            <w:pPr>
              <w:rPr>
                <w:sz w:val="20"/>
                <w:szCs w:val="20"/>
              </w:rPr>
            </w:pPr>
          </w:p>
        </w:tc>
        <w:tc>
          <w:tcPr>
            <w:tcW w:w="2252" w:type="dxa"/>
            <w:shd w:val="clear" w:color="auto" w:fill="auto"/>
            <w:noWrap/>
            <w:vAlign w:val="bottom"/>
            <w:hideMark/>
          </w:tcPr>
          <w:p w14:paraId="5B67C9BF" w14:textId="77777777" w:rsidR="00925F20" w:rsidRDefault="00925F20">
            <w:pPr>
              <w:rPr>
                <w:rFonts w:ascii="Calibri" w:hAnsi="Calibri" w:cs="Calibri"/>
                <w:color w:val="000000"/>
              </w:rPr>
            </w:pPr>
            <w:proofErr w:type="spellStart"/>
            <w:r>
              <w:rPr>
                <w:rFonts w:ascii="Calibri" w:hAnsi="Calibri" w:cs="Calibri"/>
                <w:color w:val="000000"/>
              </w:rPr>
              <w:t>Self-attention</w:t>
            </w:r>
            <w:proofErr w:type="spellEnd"/>
          </w:p>
        </w:tc>
        <w:tc>
          <w:tcPr>
            <w:tcW w:w="1129" w:type="dxa"/>
            <w:shd w:val="clear" w:color="auto" w:fill="auto"/>
            <w:noWrap/>
            <w:vAlign w:val="bottom"/>
            <w:hideMark/>
          </w:tcPr>
          <w:p w14:paraId="37B391DC" w14:textId="77777777" w:rsidR="00925F20" w:rsidRDefault="00925F20">
            <w:pPr>
              <w:rPr>
                <w:rFonts w:ascii="Calibri" w:hAnsi="Calibri" w:cs="Calibri"/>
                <w:color w:val="000000"/>
              </w:rPr>
            </w:pPr>
          </w:p>
        </w:tc>
      </w:tr>
      <w:tr w:rsidR="00CE6DAA" w14:paraId="7657F2BA" w14:textId="77777777" w:rsidTr="00CE6DAA">
        <w:trPr>
          <w:trHeight w:val="323"/>
        </w:trPr>
        <w:tc>
          <w:tcPr>
            <w:tcW w:w="3119" w:type="dxa"/>
            <w:gridSpan w:val="2"/>
            <w:shd w:val="clear" w:color="auto" w:fill="auto"/>
            <w:noWrap/>
            <w:vAlign w:val="bottom"/>
            <w:hideMark/>
          </w:tcPr>
          <w:p w14:paraId="493417EF" w14:textId="30535E9F" w:rsidR="00CE6DAA" w:rsidRDefault="00CE6DAA">
            <w:pPr>
              <w:rPr>
                <w:sz w:val="20"/>
                <w:szCs w:val="20"/>
              </w:rPr>
            </w:pPr>
            <w:proofErr w:type="spellStart"/>
            <w:r>
              <w:rPr>
                <w:rFonts w:ascii="Calibri" w:hAnsi="Calibri" w:cs="Calibri"/>
                <w:color w:val="000000"/>
              </w:rPr>
              <w:t>Openness</w:t>
            </w:r>
            <w:proofErr w:type="spellEnd"/>
          </w:p>
        </w:tc>
        <w:tc>
          <w:tcPr>
            <w:tcW w:w="2551" w:type="dxa"/>
            <w:shd w:val="clear" w:color="auto" w:fill="auto"/>
            <w:noWrap/>
            <w:vAlign w:val="bottom"/>
            <w:hideMark/>
          </w:tcPr>
          <w:p w14:paraId="6E86FC98" w14:textId="77777777" w:rsidR="00CE6DAA" w:rsidRDefault="00CE6DAA">
            <w:pPr>
              <w:rPr>
                <w:sz w:val="20"/>
                <w:szCs w:val="20"/>
              </w:rPr>
            </w:pPr>
          </w:p>
        </w:tc>
        <w:tc>
          <w:tcPr>
            <w:tcW w:w="2127" w:type="dxa"/>
            <w:shd w:val="clear" w:color="auto" w:fill="auto"/>
            <w:noWrap/>
            <w:vAlign w:val="bottom"/>
            <w:hideMark/>
          </w:tcPr>
          <w:p w14:paraId="4B954C14" w14:textId="77777777" w:rsidR="00CE6DAA" w:rsidRDefault="00CE6DAA">
            <w:pPr>
              <w:rPr>
                <w:sz w:val="20"/>
                <w:szCs w:val="20"/>
              </w:rPr>
            </w:pPr>
          </w:p>
        </w:tc>
        <w:tc>
          <w:tcPr>
            <w:tcW w:w="2252" w:type="dxa"/>
            <w:shd w:val="clear" w:color="auto" w:fill="auto"/>
            <w:noWrap/>
            <w:vAlign w:val="bottom"/>
            <w:hideMark/>
          </w:tcPr>
          <w:p w14:paraId="399474A8" w14:textId="77777777" w:rsidR="00CE6DAA" w:rsidRDefault="00CE6DAA">
            <w:pPr>
              <w:rPr>
                <w:sz w:val="20"/>
                <w:szCs w:val="20"/>
              </w:rPr>
            </w:pPr>
          </w:p>
        </w:tc>
        <w:tc>
          <w:tcPr>
            <w:tcW w:w="1129" w:type="dxa"/>
            <w:shd w:val="clear" w:color="auto" w:fill="auto"/>
            <w:noWrap/>
            <w:vAlign w:val="bottom"/>
            <w:hideMark/>
          </w:tcPr>
          <w:p w14:paraId="0F4C1F42" w14:textId="77777777" w:rsidR="00CE6DAA" w:rsidRDefault="00CE6DAA">
            <w:pPr>
              <w:rPr>
                <w:sz w:val="20"/>
                <w:szCs w:val="20"/>
              </w:rPr>
            </w:pPr>
          </w:p>
        </w:tc>
      </w:tr>
      <w:tr w:rsidR="00CE6DAA" w14:paraId="7F11501D" w14:textId="77777777" w:rsidTr="005C2C00">
        <w:trPr>
          <w:trHeight w:val="323"/>
        </w:trPr>
        <w:tc>
          <w:tcPr>
            <w:tcW w:w="1276" w:type="dxa"/>
            <w:shd w:val="clear" w:color="auto" w:fill="auto"/>
            <w:noWrap/>
            <w:vAlign w:val="bottom"/>
            <w:hideMark/>
          </w:tcPr>
          <w:p w14:paraId="2707BBEA" w14:textId="0961C511" w:rsidR="00925F20" w:rsidRDefault="00925F20">
            <w:pPr>
              <w:rPr>
                <w:rFonts w:ascii="Calibri" w:hAnsi="Calibri" w:cs="Calibri"/>
                <w:color w:val="000000"/>
              </w:rPr>
            </w:pPr>
          </w:p>
        </w:tc>
        <w:tc>
          <w:tcPr>
            <w:tcW w:w="1843" w:type="dxa"/>
            <w:shd w:val="clear" w:color="auto" w:fill="auto"/>
            <w:noWrap/>
            <w:vAlign w:val="bottom"/>
            <w:hideMark/>
          </w:tcPr>
          <w:p w14:paraId="6EC0BAAD" w14:textId="77777777" w:rsidR="00925F20" w:rsidRDefault="00925F20">
            <w:pPr>
              <w:rPr>
                <w:rFonts w:ascii="Calibri" w:hAnsi="Calibri" w:cs="Calibri"/>
                <w:color w:val="000000"/>
              </w:rPr>
            </w:pPr>
          </w:p>
        </w:tc>
        <w:tc>
          <w:tcPr>
            <w:tcW w:w="2551" w:type="dxa"/>
            <w:shd w:val="clear" w:color="auto" w:fill="auto"/>
            <w:noWrap/>
            <w:vAlign w:val="bottom"/>
            <w:hideMark/>
          </w:tcPr>
          <w:p w14:paraId="72C6614D" w14:textId="77777777" w:rsidR="00925F20" w:rsidRDefault="00925F20">
            <w:pPr>
              <w:rPr>
                <w:rFonts w:ascii="Calibri" w:hAnsi="Calibri" w:cs="Calibri"/>
                <w:color w:val="000000"/>
              </w:rPr>
            </w:pPr>
            <w:proofErr w:type="spellStart"/>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p>
        </w:tc>
        <w:tc>
          <w:tcPr>
            <w:tcW w:w="2127" w:type="dxa"/>
            <w:shd w:val="clear" w:color="auto" w:fill="auto"/>
            <w:noWrap/>
            <w:vAlign w:val="bottom"/>
            <w:hideMark/>
          </w:tcPr>
          <w:p w14:paraId="3F8FBAE3" w14:textId="77777777" w:rsidR="00925F20" w:rsidRDefault="00925F20">
            <w:pPr>
              <w:rPr>
                <w:rFonts w:ascii="Calibri" w:hAnsi="Calibri" w:cs="Calibri"/>
                <w:color w:val="000000"/>
              </w:rPr>
            </w:pPr>
            <w:proofErr w:type="spellStart"/>
            <w:r>
              <w:rPr>
                <w:rFonts w:ascii="Calibri" w:hAnsi="Calibri" w:cs="Calibri"/>
                <w:color w:val="000000"/>
              </w:rPr>
              <w:t>Artistic</w:t>
            </w:r>
            <w:proofErr w:type="spellEnd"/>
            <w:r>
              <w:rPr>
                <w:rFonts w:ascii="Calibri" w:hAnsi="Calibri" w:cs="Calibri"/>
                <w:color w:val="000000"/>
              </w:rPr>
              <w:t xml:space="preserve"> </w:t>
            </w:r>
            <w:proofErr w:type="spellStart"/>
            <w:r>
              <w:rPr>
                <w:rFonts w:ascii="Calibri" w:hAnsi="Calibri" w:cs="Calibri"/>
                <w:color w:val="000000"/>
              </w:rPr>
              <w:t>interests</w:t>
            </w:r>
            <w:proofErr w:type="spellEnd"/>
          </w:p>
        </w:tc>
        <w:tc>
          <w:tcPr>
            <w:tcW w:w="2252" w:type="dxa"/>
            <w:shd w:val="clear" w:color="auto" w:fill="auto"/>
            <w:noWrap/>
            <w:vAlign w:val="bottom"/>
            <w:hideMark/>
          </w:tcPr>
          <w:p w14:paraId="0801704F" w14:textId="77777777" w:rsidR="00925F20" w:rsidRDefault="00925F20">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p>
        </w:tc>
        <w:tc>
          <w:tcPr>
            <w:tcW w:w="1129" w:type="dxa"/>
            <w:shd w:val="clear" w:color="auto" w:fill="auto"/>
            <w:noWrap/>
            <w:vAlign w:val="bottom"/>
            <w:hideMark/>
          </w:tcPr>
          <w:p w14:paraId="3A3E3202" w14:textId="77777777" w:rsidR="00925F20" w:rsidRDefault="00925F20">
            <w:pPr>
              <w:rPr>
                <w:rFonts w:ascii="Calibri" w:hAnsi="Calibri" w:cs="Calibri"/>
                <w:color w:val="000000"/>
              </w:rPr>
            </w:pPr>
          </w:p>
        </w:tc>
      </w:tr>
      <w:tr w:rsidR="00CE6DAA" w14:paraId="4BA0E4A7" w14:textId="77777777" w:rsidTr="005C2C00">
        <w:trPr>
          <w:trHeight w:val="323"/>
        </w:trPr>
        <w:tc>
          <w:tcPr>
            <w:tcW w:w="1276" w:type="dxa"/>
            <w:shd w:val="clear" w:color="auto" w:fill="auto"/>
            <w:noWrap/>
            <w:vAlign w:val="bottom"/>
            <w:hideMark/>
          </w:tcPr>
          <w:p w14:paraId="563B5D1F" w14:textId="77777777" w:rsidR="00925F20" w:rsidRDefault="00925F20">
            <w:pPr>
              <w:rPr>
                <w:sz w:val="20"/>
                <w:szCs w:val="20"/>
              </w:rPr>
            </w:pPr>
          </w:p>
        </w:tc>
        <w:tc>
          <w:tcPr>
            <w:tcW w:w="1843" w:type="dxa"/>
            <w:shd w:val="clear" w:color="auto" w:fill="auto"/>
            <w:noWrap/>
            <w:vAlign w:val="bottom"/>
            <w:hideMark/>
          </w:tcPr>
          <w:p w14:paraId="3E706061" w14:textId="77777777" w:rsidR="00925F20" w:rsidRDefault="00925F20">
            <w:pPr>
              <w:rPr>
                <w:sz w:val="20"/>
                <w:szCs w:val="20"/>
              </w:rPr>
            </w:pPr>
          </w:p>
        </w:tc>
        <w:tc>
          <w:tcPr>
            <w:tcW w:w="2551" w:type="dxa"/>
            <w:shd w:val="clear" w:color="auto" w:fill="auto"/>
            <w:noWrap/>
            <w:vAlign w:val="bottom"/>
            <w:hideMark/>
          </w:tcPr>
          <w:p w14:paraId="782E3536" w14:textId="77777777" w:rsidR="00925F20" w:rsidRDefault="00925F20">
            <w:pPr>
              <w:rPr>
                <w:rFonts w:ascii="Calibri" w:hAnsi="Calibri" w:cs="Calibri"/>
                <w:color w:val="000000"/>
              </w:rPr>
            </w:pPr>
            <w:r>
              <w:rPr>
                <w:rFonts w:ascii="Calibri" w:hAnsi="Calibri" w:cs="Calibri"/>
                <w:color w:val="000000"/>
              </w:rPr>
              <w:t>Open-</w:t>
            </w:r>
            <w:proofErr w:type="spellStart"/>
            <w:r>
              <w:rPr>
                <w:rFonts w:ascii="Calibri" w:hAnsi="Calibri" w:cs="Calibri"/>
                <w:color w:val="000000"/>
              </w:rPr>
              <w:t>mindedness</w:t>
            </w:r>
            <w:proofErr w:type="spellEnd"/>
          </w:p>
        </w:tc>
        <w:tc>
          <w:tcPr>
            <w:tcW w:w="2127" w:type="dxa"/>
            <w:shd w:val="clear" w:color="auto" w:fill="auto"/>
            <w:noWrap/>
            <w:vAlign w:val="bottom"/>
            <w:hideMark/>
          </w:tcPr>
          <w:p w14:paraId="1FBC5FDD" w14:textId="77777777" w:rsidR="00925F20" w:rsidRDefault="00925F20">
            <w:pPr>
              <w:rPr>
                <w:rFonts w:ascii="Calibri" w:hAnsi="Calibri" w:cs="Calibri"/>
                <w:color w:val="000000"/>
              </w:rPr>
            </w:pPr>
            <w:proofErr w:type="spellStart"/>
            <w:r>
              <w:rPr>
                <w:rFonts w:ascii="Calibri" w:hAnsi="Calibri" w:cs="Calibri"/>
                <w:color w:val="000000"/>
              </w:rPr>
              <w:t>Creativity</w:t>
            </w:r>
            <w:proofErr w:type="spellEnd"/>
          </w:p>
        </w:tc>
        <w:tc>
          <w:tcPr>
            <w:tcW w:w="2252" w:type="dxa"/>
            <w:shd w:val="clear" w:color="auto" w:fill="auto"/>
            <w:noWrap/>
            <w:vAlign w:val="bottom"/>
            <w:hideMark/>
          </w:tcPr>
          <w:p w14:paraId="18B675E2" w14:textId="77777777" w:rsidR="00925F20" w:rsidRDefault="00925F20">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p>
        </w:tc>
        <w:tc>
          <w:tcPr>
            <w:tcW w:w="1129" w:type="dxa"/>
            <w:shd w:val="clear" w:color="auto" w:fill="auto"/>
            <w:noWrap/>
            <w:vAlign w:val="bottom"/>
            <w:hideMark/>
          </w:tcPr>
          <w:p w14:paraId="2AD5155A" w14:textId="77777777" w:rsidR="00925F20" w:rsidRDefault="00925F20">
            <w:pPr>
              <w:rPr>
                <w:rFonts w:ascii="Calibri" w:hAnsi="Calibri" w:cs="Calibri"/>
                <w:color w:val="000000"/>
              </w:rPr>
            </w:pPr>
          </w:p>
        </w:tc>
      </w:tr>
      <w:tr w:rsidR="00CE6DAA" w14:paraId="133A6165" w14:textId="77777777" w:rsidTr="005C2C00">
        <w:trPr>
          <w:trHeight w:val="323"/>
        </w:trPr>
        <w:tc>
          <w:tcPr>
            <w:tcW w:w="1276" w:type="dxa"/>
            <w:shd w:val="clear" w:color="auto" w:fill="auto"/>
            <w:noWrap/>
            <w:vAlign w:val="bottom"/>
            <w:hideMark/>
          </w:tcPr>
          <w:p w14:paraId="7670B507" w14:textId="77777777" w:rsidR="00925F20" w:rsidRDefault="00925F20">
            <w:pPr>
              <w:rPr>
                <w:sz w:val="20"/>
                <w:szCs w:val="20"/>
              </w:rPr>
            </w:pPr>
          </w:p>
        </w:tc>
        <w:tc>
          <w:tcPr>
            <w:tcW w:w="1843" w:type="dxa"/>
            <w:shd w:val="clear" w:color="auto" w:fill="auto"/>
            <w:noWrap/>
            <w:vAlign w:val="bottom"/>
            <w:hideMark/>
          </w:tcPr>
          <w:p w14:paraId="5CDDCFFE" w14:textId="77777777" w:rsidR="00925F20" w:rsidRDefault="00925F20">
            <w:pPr>
              <w:rPr>
                <w:sz w:val="20"/>
                <w:szCs w:val="20"/>
              </w:rPr>
            </w:pPr>
          </w:p>
        </w:tc>
        <w:tc>
          <w:tcPr>
            <w:tcW w:w="2551" w:type="dxa"/>
            <w:shd w:val="clear" w:color="auto" w:fill="auto"/>
            <w:noWrap/>
            <w:vAlign w:val="bottom"/>
            <w:hideMark/>
          </w:tcPr>
          <w:p w14:paraId="44812641" w14:textId="77777777" w:rsidR="00925F20" w:rsidRDefault="00925F20">
            <w:pPr>
              <w:rPr>
                <w:rFonts w:ascii="Calibri" w:hAnsi="Calibri" w:cs="Calibri"/>
                <w:color w:val="000000"/>
              </w:rPr>
            </w:pPr>
            <w:proofErr w:type="spellStart"/>
            <w:r>
              <w:rPr>
                <w:rFonts w:ascii="Calibri" w:hAnsi="Calibri" w:cs="Calibri"/>
                <w:color w:val="000000"/>
              </w:rPr>
              <w:t>Sensitivity</w:t>
            </w:r>
            <w:proofErr w:type="spellEnd"/>
          </w:p>
        </w:tc>
        <w:tc>
          <w:tcPr>
            <w:tcW w:w="2127" w:type="dxa"/>
            <w:shd w:val="clear" w:color="auto" w:fill="auto"/>
            <w:noWrap/>
            <w:vAlign w:val="bottom"/>
            <w:hideMark/>
          </w:tcPr>
          <w:p w14:paraId="29A5636E" w14:textId="77777777" w:rsidR="00925F20" w:rsidRDefault="00925F20">
            <w:pPr>
              <w:rPr>
                <w:rFonts w:ascii="Calibri" w:hAnsi="Calibri" w:cs="Calibri"/>
                <w:color w:val="000000"/>
              </w:rPr>
            </w:pPr>
          </w:p>
        </w:tc>
        <w:tc>
          <w:tcPr>
            <w:tcW w:w="2252" w:type="dxa"/>
            <w:shd w:val="clear" w:color="auto" w:fill="auto"/>
            <w:noWrap/>
            <w:vAlign w:val="bottom"/>
            <w:hideMark/>
          </w:tcPr>
          <w:p w14:paraId="48E4484E" w14:textId="77777777" w:rsidR="00925F20" w:rsidRDefault="00925F20">
            <w:pPr>
              <w:rPr>
                <w:rFonts w:ascii="Calibri" w:hAnsi="Calibri" w:cs="Calibri"/>
                <w:color w:val="000000"/>
              </w:rPr>
            </w:pPr>
            <w:proofErr w:type="spellStart"/>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p>
        </w:tc>
        <w:tc>
          <w:tcPr>
            <w:tcW w:w="1129" w:type="dxa"/>
            <w:shd w:val="clear" w:color="auto" w:fill="auto"/>
            <w:noWrap/>
            <w:vAlign w:val="bottom"/>
            <w:hideMark/>
          </w:tcPr>
          <w:p w14:paraId="78B6ADE7" w14:textId="77777777" w:rsidR="00925F20" w:rsidRDefault="00925F20">
            <w:pPr>
              <w:rPr>
                <w:rFonts w:ascii="Calibri" w:hAnsi="Calibri" w:cs="Calibri"/>
                <w:color w:val="000000"/>
              </w:rPr>
            </w:pPr>
          </w:p>
        </w:tc>
      </w:tr>
      <w:tr w:rsidR="00CE6DAA" w14:paraId="72516067" w14:textId="77777777" w:rsidTr="005C2C00">
        <w:trPr>
          <w:trHeight w:val="323"/>
        </w:trPr>
        <w:tc>
          <w:tcPr>
            <w:tcW w:w="1276" w:type="dxa"/>
            <w:shd w:val="clear" w:color="auto" w:fill="auto"/>
            <w:noWrap/>
            <w:vAlign w:val="bottom"/>
            <w:hideMark/>
          </w:tcPr>
          <w:p w14:paraId="41B71783" w14:textId="77777777" w:rsidR="00925F20" w:rsidRDefault="00925F20">
            <w:pPr>
              <w:rPr>
                <w:sz w:val="20"/>
                <w:szCs w:val="20"/>
              </w:rPr>
            </w:pPr>
          </w:p>
        </w:tc>
        <w:tc>
          <w:tcPr>
            <w:tcW w:w="1843" w:type="dxa"/>
            <w:shd w:val="clear" w:color="auto" w:fill="auto"/>
            <w:noWrap/>
            <w:vAlign w:val="bottom"/>
            <w:hideMark/>
          </w:tcPr>
          <w:p w14:paraId="280DE2CB" w14:textId="77777777" w:rsidR="00925F20" w:rsidRDefault="00925F20">
            <w:pPr>
              <w:rPr>
                <w:sz w:val="20"/>
                <w:szCs w:val="20"/>
              </w:rPr>
            </w:pPr>
          </w:p>
        </w:tc>
        <w:tc>
          <w:tcPr>
            <w:tcW w:w="2551" w:type="dxa"/>
            <w:shd w:val="clear" w:color="auto" w:fill="auto"/>
            <w:noWrap/>
            <w:vAlign w:val="bottom"/>
            <w:hideMark/>
          </w:tcPr>
          <w:p w14:paraId="37C2564B" w14:textId="77777777" w:rsidR="00925F20" w:rsidRDefault="00925F20">
            <w:pPr>
              <w:rPr>
                <w:sz w:val="20"/>
                <w:szCs w:val="20"/>
              </w:rPr>
            </w:pPr>
          </w:p>
        </w:tc>
        <w:tc>
          <w:tcPr>
            <w:tcW w:w="2127" w:type="dxa"/>
            <w:shd w:val="clear" w:color="auto" w:fill="auto"/>
            <w:noWrap/>
            <w:vAlign w:val="bottom"/>
            <w:hideMark/>
          </w:tcPr>
          <w:p w14:paraId="35755F34" w14:textId="77777777" w:rsidR="00925F20" w:rsidRDefault="00925F20">
            <w:pPr>
              <w:rPr>
                <w:sz w:val="20"/>
                <w:szCs w:val="20"/>
              </w:rPr>
            </w:pPr>
          </w:p>
        </w:tc>
        <w:tc>
          <w:tcPr>
            <w:tcW w:w="2252" w:type="dxa"/>
            <w:shd w:val="clear" w:color="auto" w:fill="auto"/>
            <w:noWrap/>
            <w:vAlign w:val="bottom"/>
            <w:hideMark/>
          </w:tcPr>
          <w:p w14:paraId="72D20D34" w14:textId="77777777" w:rsidR="00925F20" w:rsidRDefault="00925F20">
            <w:pPr>
              <w:rPr>
                <w:rFonts w:ascii="Calibri" w:hAnsi="Calibri" w:cs="Calibri"/>
                <w:color w:val="000000"/>
              </w:rPr>
            </w:pPr>
            <w:proofErr w:type="spellStart"/>
            <w:r>
              <w:rPr>
                <w:rFonts w:ascii="Calibri" w:hAnsi="Calibri" w:cs="Calibri"/>
                <w:color w:val="000000"/>
              </w:rPr>
              <w:t>Intellect</w:t>
            </w:r>
            <w:proofErr w:type="spellEnd"/>
          </w:p>
        </w:tc>
        <w:tc>
          <w:tcPr>
            <w:tcW w:w="1129" w:type="dxa"/>
            <w:shd w:val="clear" w:color="auto" w:fill="auto"/>
            <w:noWrap/>
            <w:vAlign w:val="bottom"/>
            <w:hideMark/>
          </w:tcPr>
          <w:p w14:paraId="7F517062" w14:textId="77777777" w:rsidR="00925F20" w:rsidRDefault="00925F20">
            <w:pPr>
              <w:rPr>
                <w:rFonts w:ascii="Calibri" w:hAnsi="Calibri" w:cs="Calibri"/>
                <w:color w:val="000000"/>
              </w:rPr>
            </w:pPr>
          </w:p>
        </w:tc>
      </w:tr>
    </w:tbl>
    <w:p w14:paraId="5F9FD698" w14:textId="77777777" w:rsidR="00456E3A" w:rsidRDefault="00456E3A" w:rsidP="00456E3A">
      <w:pPr>
        <w:pStyle w:val="Textoindependiente"/>
      </w:pPr>
    </w:p>
    <w:tbl>
      <w:tblPr>
        <w:tblW w:w="11360" w:type="dxa"/>
        <w:tblCellMar>
          <w:left w:w="0" w:type="dxa"/>
          <w:right w:w="0" w:type="dxa"/>
        </w:tblCellMar>
        <w:tblLook w:val="04A0" w:firstRow="1" w:lastRow="0" w:firstColumn="1" w:lastColumn="0" w:noHBand="0" w:noVBand="1"/>
      </w:tblPr>
      <w:tblGrid>
        <w:gridCol w:w="2160"/>
        <w:gridCol w:w="3020"/>
        <w:gridCol w:w="2380"/>
        <w:gridCol w:w="2500"/>
        <w:gridCol w:w="1300"/>
      </w:tblGrid>
      <w:tr w:rsidR="0094544B" w:rsidDel="0034077E" w14:paraId="34B902FF" w14:textId="264A5503" w:rsidTr="0094544B">
        <w:trPr>
          <w:trHeight w:val="320"/>
          <w:del w:id="116" w:author="Victor Rouco" w:date="2020-06-30T16:16:00Z"/>
        </w:trPr>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938A3F" w14:textId="1AF61668" w:rsidR="0094544B" w:rsidDel="0034077E" w:rsidRDefault="0094544B" w:rsidP="0094544B">
            <w:pPr>
              <w:rPr>
                <w:del w:id="117" w:author="Victor Rouco" w:date="2020-06-30T16:16:00Z"/>
                <w:rFonts w:ascii="Calibri" w:hAnsi="Calibri" w:cs="Calibri"/>
                <w:color w:val="000000"/>
              </w:rPr>
            </w:pPr>
            <w:del w:id="118" w:author="Victor Rouco" w:date="2020-06-30T16:16:00Z">
              <w:r w:rsidDel="0034077E">
                <w:rPr>
                  <w:rFonts w:ascii="Calibri" w:hAnsi="Calibri" w:cs="Calibri"/>
                  <w:color w:val="000000"/>
                </w:rPr>
                <w:delText>Domain</w:delText>
              </w:r>
            </w:del>
          </w:p>
        </w:tc>
        <w:tc>
          <w:tcPr>
            <w:tcW w:w="3020" w:type="dxa"/>
            <w:tcBorders>
              <w:top w:val="nil"/>
              <w:left w:val="nil"/>
              <w:bottom w:val="nil"/>
              <w:right w:val="nil"/>
            </w:tcBorders>
            <w:shd w:val="clear" w:color="auto" w:fill="auto"/>
            <w:noWrap/>
            <w:tcMar>
              <w:top w:w="15" w:type="dxa"/>
              <w:left w:w="15" w:type="dxa"/>
              <w:bottom w:w="0" w:type="dxa"/>
              <w:right w:w="15" w:type="dxa"/>
            </w:tcMar>
            <w:vAlign w:val="bottom"/>
            <w:hideMark/>
          </w:tcPr>
          <w:p w14:paraId="1F2B4671" w14:textId="6EB631F6" w:rsidR="0094544B" w:rsidDel="0034077E" w:rsidRDefault="0094544B" w:rsidP="0094544B">
            <w:pPr>
              <w:rPr>
                <w:del w:id="119" w:author="Victor Rouco" w:date="2020-06-30T16:16:00Z"/>
                <w:rFonts w:ascii="Calibri" w:hAnsi="Calibri" w:cs="Calibri"/>
                <w:color w:val="000000"/>
              </w:rPr>
            </w:pPr>
            <w:del w:id="120" w:author="Victor Rouco" w:date="2020-06-30T16:16:00Z">
              <w:r w:rsidDel="0034077E">
                <w:rPr>
                  <w:rFonts w:ascii="Calibri" w:hAnsi="Calibri" w:cs="Calibri"/>
                  <w:color w:val="000000"/>
                </w:rPr>
                <w:delText>Configural</w:delText>
              </w:r>
            </w:del>
          </w:p>
        </w:tc>
        <w:tc>
          <w:tcPr>
            <w:tcW w:w="23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3A0F54" w14:textId="5CBE2908" w:rsidR="0094544B" w:rsidDel="0034077E" w:rsidRDefault="0094544B" w:rsidP="0094544B">
            <w:pPr>
              <w:rPr>
                <w:del w:id="121" w:author="Victor Rouco" w:date="2020-06-30T16:16:00Z"/>
                <w:rFonts w:ascii="Calibri" w:hAnsi="Calibri" w:cs="Calibri"/>
                <w:color w:val="000000"/>
              </w:rPr>
            </w:pPr>
            <w:del w:id="122" w:author="Victor Rouco" w:date="2020-06-30T16:16:00Z">
              <w:r w:rsidDel="0034077E">
                <w:rPr>
                  <w:rFonts w:ascii="Calibri" w:hAnsi="Calibri" w:cs="Calibri"/>
                  <w:color w:val="000000"/>
                </w:rPr>
                <w:delText>Metric</w:delText>
              </w:r>
            </w:del>
          </w:p>
        </w:tc>
        <w:tc>
          <w:tcPr>
            <w:tcW w:w="2500" w:type="dxa"/>
            <w:tcBorders>
              <w:top w:val="nil"/>
              <w:left w:val="nil"/>
              <w:bottom w:val="nil"/>
              <w:right w:val="nil"/>
            </w:tcBorders>
            <w:shd w:val="clear" w:color="auto" w:fill="auto"/>
            <w:noWrap/>
            <w:tcMar>
              <w:top w:w="15" w:type="dxa"/>
              <w:left w:w="15" w:type="dxa"/>
              <w:bottom w:w="0" w:type="dxa"/>
              <w:right w:w="15" w:type="dxa"/>
            </w:tcMar>
            <w:vAlign w:val="bottom"/>
            <w:hideMark/>
          </w:tcPr>
          <w:p w14:paraId="006ADECA" w14:textId="54E3786C" w:rsidR="0094544B" w:rsidDel="0034077E" w:rsidRDefault="0094544B" w:rsidP="0094544B">
            <w:pPr>
              <w:rPr>
                <w:del w:id="123" w:author="Victor Rouco" w:date="2020-06-30T16:16:00Z"/>
                <w:rFonts w:ascii="Calibri" w:hAnsi="Calibri" w:cs="Calibri"/>
                <w:color w:val="000000"/>
              </w:rPr>
            </w:pPr>
            <w:del w:id="124" w:author="Victor Rouco" w:date="2020-06-30T16:16:00Z">
              <w:r w:rsidDel="0034077E">
                <w:rPr>
                  <w:rFonts w:ascii="Calibri" w:hAnsi="Calibri" w:cs="Calibri"/>
                  <w:color w:val="000000"/>
                </w:rPr>
                <w:delText>Partial metric</w:delText>
              </w:r>
            </w:del>
          </w:p>
        </w:tc>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1EF1939F" w14:textId="66535755" w:rsidR="0094544B" w:rsidDel="0034077E" w:rsidRDefault="0094544B" w:rsidP="0094544B">
            <w:pPr>
              <w:rPr>
                <w:del w:id="125" w:author="Victor Rouco" w:date="2020-06-30T16:16:00Z"/>
                <w:rFonts w:ascii="Calibri" w:hAnsi="Calibri" w:cs="Calibri"/>
                <w:color w:val="000000"/>
              </w:rPr>
            </w:pPr>
            <w:del w:id="126" w:author="Victor Rouco" w:date="2020-06-30T16:16:00Z">
              <w:r w:rsidDel="0034077E">
                <w:rPr>
                  <w:rFonts w:ascii="Calibri" w:hAnsi="Calibri" w:cs="Calibri"/>
                  <w:color w:val="000000"/>
                </w:rPr>
                <w:delText>Scalar</w:delText>
              </w:r>
            </w:del>
          </w:p>
        </w:tc>
      </w:tr>
      <w:tr w:rsidR="0094544B" w:rsidDel="0034077E" w14:paraId="4A43BD06" w14:textId="193CEBF7" w:rsidTr="0094544B">
        <w:trPr>
          <w:trHeight w:val="320"/>
          <w:del w:id="127"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B4B383" w14:textId="0CAC149B" w:rsidR="0094544B" w:rsidDel="0034077E" w:rsidRDefault="0094544B" w:rsidP="0094544B">
            <w:pPr>
              <w:rPr>
                <w:del w:id="128" w:author="Victor Rouco" w:date="2020-06-30T16:16: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5773A2" w14:textId="409F40D8" w:rsidR="0094544B" w:rsidDel="0034077E" w:rsidRDefault="0094544B" w:rsidP="0094544B">
            <w:pPr>
              <w:rPr>
                <w:del w:id="129"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FBD123" w14:textId="388783B3" w:rsidR="0094544B" w:rsidDel="0034077E" w:rsidRDefault="0094544B" w:rsidP="0094544B">
            <w:pPr>
              <w:rPr>
                <w:del w:id="130"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9309E7" w14:textId="41D42CB7" w:rsidR="0094544B" w:rsidDel="0034077E" w:rsidRDefault="0094544B" w:rsidP="0094544B">
            <w:pPr>
              <w:rPr>
                <w:del w:id="131"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EFA2C1" w14:textId="03C43549" w:rsidR="0094544B" w:rsidDel="0034077E" w:rsidRDefault="0094544B" w:rsidP="0094544B">
            <w:pPr>
              <w:rPr>
                <w:del w:id="132" w:author="Victor Rouco" w:date="2020-06-30T16:16:00Z"/>
                <w:sz w:val="20"/>
                <w:szCs w:val="20"/>
              </w:rPr>
            </w:pPr>
          </w:p>
        </w:tc>
      </w:tr>
      <w:tr w:rsidR="0094544B" w:rsidDel="0034077E" w14:paraId="3C0165E9" w14:textId="48E062F9" w:rsidTr="0094544B">
        <w:trPr>
          <w:trHeight w:val="320"/>
          <w:del w:id="133"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B77336" w14:textId="008A13ED" w:rsidR="0094544B" w:rsidDel="0034077E" w:rsidRDefault="0094544B" w:rsidP="0094544B">
            <w:pPr>
              <w:rPr>
                <w:del w:id="134" w:author="Victor Rouco" w:date="2020-06-30T16:16:00Z"/>
                <w:rFonts w:ascii="Calibri" w:hAnsi="Calibri" w:cs="Calibri"/>
                <w:color w:val="000000"/>
              </w:rPr>
            </w:pPr>
            <w:del w:id="135" w:author="Victor Rouco" w:date="2020-06-30T16:16:00Z">
              <w:r w:rsidDel="0034077E">
                <w:rPr>
                  <w:rFonts w:ascii="Calibri" w:hAnsi="Calibri" w:cs="Calibri"/>
                  <w:color w:val="000000"/>
                </w:rPr>
                <w:delText>Agreebleness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CBA4E6" w14:textId="2AFC1933" w:rsidR="0094544B" w:rsidDel="0034077E" w:rsidRDefault="0094544B" w:rsidP="0094544B">
            <w:pPr>
              <w:rPr>
                <w:del w:id="136" w:author="Victor Rouco" w:date="2020-06-30T16:16:00Z"/>
                <w:rFonts w:ascii="Calibri" w:hAnsi="Calibri" w:cs="Calibri"/>
                <w:color w:val="000000"/>
              </w:rPr>
            </w:pPr>
            <w:del w:id="137" w:author="Victor Rouco" w:date="2020-06-30T16:16:00Z">
              <w:r w:rsidDel="0034077E">
                <w:rPr>
                  <w:rFonts w:ascii="Calibri" w:hAnsi="Calibri" w:cs="Calibri"/>
                  <w:color w:val="000000"/>
                </w:rPr>
                <w:delText>Readiness to give feedback</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81F3EE" w14:textId="01912FBB" w:rsidR="0094544B" w:rsidDel="0034077E" w:rsidRDefault="0094544B" w:rsidP="0094544B">
            <w:pPr>
              <w:rPr>
                <w:del w:id="138" w:author="Victor Rouco" w:date="2020-06-30T16:16:00Z"/>
                <w:rFonts w:ascii="Calibri" w:hAnsi="Calibri" w:cs="Calibri"/>
                <w:color w:val="000000"/>
              </w:rPr>
            </w:pPr>
            <w:del w:id="139" w:author="Victor Rouco" w:date="2020-06-30T16:16:00Z">
              <w:r w:rsidDel="0034077E">
                <w:rPr>
                  <w:rFonts w:ascii="Calibri" w:hAnsi="Calibri" w:cs="Calibri"/>
                  <w:color w:val="000000"/>
                </w:rPr>
                <w:delText>Integrity</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77CC46" w14:textId="7E905B04" w:rsidR="0094544B" w:rsidDel="0034077E" w:rsidRDefault="0094544B" w:rsidP="0094544B">
            <w:pPr>
              <w:rPr>
                <w:del w:id="140" w:author="Victor Rouco" w:date="2020-06-30T16:16:00Z"/>
                <w:rFonts w:ascii="Calibri" w:hAnsi="Calibri" w:cs="Calibri"/>
                <w:color w:val="000000"/>
              </w:rPr>
            </w:pPr>
            <w:del w:id="141" w:author="Victor Rouco" w:date="2020-06-30T16:16:00Z">
              <w:r w:rsidDel="0034077E">
                <w:rPr>
                  <w:rFonts w:ascii="Calibri" w:hAnsi="Calibri" w:cs="Calibri"/>
                  <w:color w:val="000000"/>
                </w:rPr>
                <w:delText>Altruism</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E478F7" w14:textId="03009853" w:rsidR="0094544B" w:rsidDel="0034077E" w:rsidRDefault="0094544B" w:rsidP="0094544B">
            <w:pPr>
              <w:rPr>
                <w:del w:id="142" w:author="Victor Rouco" w:date="2020-06-30T16:16:00Z"/>
                <w:rFonts w:ascii="Calibri" w:hAnsi="Calibri" w:cs="Calibri"/>
                <w:color w:val="000000"/>
              </w:rPr>
            </w:pPr>
          </w:p>
        </w:tc>
      </w:tr>
      <w:tr w:rsidR="0094544B" w:rsidDel="0034077E" w14:paraId="2867434C" w14:textId="57E56406" w:rsidTr="0094544B">
        <w:trPr>
          <w:trHeight w:val="320"/>
          <w:del w:id="143"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AF6EBE" w14:textId="6341B47D" w:rsidR="0094544B" w:rsidDel="0034077E" w:rsidRDefault="0094544B" w:rsidP="0094544B">
            <w:pPr>
              <w:rPr>
                <w:del w:id="144"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38335C" w14:textId="6AB5FB92" w:rsidR="0094544B" w:rsidDel="0034077E" w:rsidRDefault="0094544B" w:rsidP="0094544B">
            <w:pPr>
              <w:rPr>
                <w:del w:id="145"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171D13" w14:textId="090052BD" w:rsidR="0094544B" w:rsidDel="0034077E" w:rsidRDefault="0094544B" w:rsidP="0094544B">
            <w:pPr>
              <w:rPr>
                <w:del w:id="146" w:author="Victor Rouco" w:date="2020-06-30T16:16:00Z"/>
                <w:rFonts w:ascii="Calibri" w:hAnsi="Calibri" w:cs="Calibri"/>
                <w:color w:val="000000"/>
              </w:rPr>
            </w:pPr>
            <w:del w:id="147" w:author="Victor Rouco" w:date="2020-06-30T16:16:00Z">
              <w:r w:rsidDel="0034077E">
                <w:rPr>
                  <w:rFonts w:ascii="Calibri" w:hAnsi="Calibri" w:cs="Calibri"/>
                  <w:color w:val="000000"/>
                </w:rPr>
                <w:delText>Good faith</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C334C5" w14:textId="0BA7A064" w:rsidR="0094544B" w:rsidDel="0034077E" w:rsidRDefault="0094544B" w:rsidP="0094544B">
            <w:pPr>
              <w:rPr>
                <w:del w:id="148" w:author="Victor Rouco" w:date="2020-06-30T16:16:00Z"/>
                <w:rFonts w:ascii="Calibri" w:hAnsi="Calibri" w:cs="Calibri"/>
                <w:color w:val="000000"/>
              </w:rPr>
            </w:pPr>
            <w:del w:id="149" w:author="Victor Rouco" w:date="2020-06-30T16:16:00Z">
              <w:r w:rsidDel="0034077E">
                <w:rPr>
                  <w:rFonts w:ascii="Calibri" w:hAnsi="Calibri" w:cs="Calibri"/>
                  <w:color w:val="000000"/>
                </w:rPr>
                <w:delText>Appreciation</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C65B9" w14:textId="38C0CF81" w:rsidR="0094544B" w:rsidDel="0034077E" w:rsidRDefault="0094544B" w:rsidP="0094544B">
            <w:pPr>
              <w:rPr>
                <w:del w:id="150" w:author="Victor Rouco" w:date="2020-06-30T16:16:00Z"/>
                <w:rFonts w:ascii="Calibri" w:hAnsi="Calibri" w:cs="Calibri"/>
                <w:color w:val="000000"/>
              </w:rPr>
            </w:pPr>
          </w:p>
        </w:tc>
      </w:tr>
      <w:tr w:rsidR="0094544B" w:rsidDel="0034077E" w14:paraId="7D2BBFA7" w14:textId="211FBDBC" w:rsidTr="0094544B">
        <w:trPr>
          <w:trHeight w:val="320"/>
          <w:del w:id="151"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D9354" w14:textId="163B240E" w:rsidR="0094544B" w:rsidDel="0034077E" w:rsidRDefault="0094544B" w:rsidP="0094544B">
            <w:pPr>
              <w:rPr>
                <w:del w:id="152"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9B363" w14:textId="75E2F9CF" w:rsidR="0094544B" w:rsidDel="0034077E" w:rsidRDefault="0094544B" w:rsidP="0094544B">
            <w:pPr>
              <w:rPr>
                <w:del w:id="153"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43CDCE" w14:textId="1F967A67" w:rsidR="0094544B" w:rsidDel="0034077E" w:rsidRDefault="0094544B" w:rsidP="0094544B">
            <w:pPr>
              <w:rPr>
                <w:del w:id="154"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3B46F5" w14:textId="1134929E" w:rsidR="0094544B" w:rsidDel="0034077E" w:rsidRDefault="0094544B" w:rsidP="0094544B">
            <w:pPr>
              <w:rPr>
                <w:del w:id="155" w:author="Victor Rouco" w:date="2020-06-30T16:16:00Z"/>
                <w:rFonts w:ascii="Calibri" w:hAnsi="Calibri" w:cs="Calibri"/>
                <w:color w:val="000000"/>
              </w:rPr>
            </w:pPr>
            <w:del w:id="156" w:author="Victor Rouco" w:date="2020-06-30T16:16:00Z">
              <w:r w:rsidDel="0034077E">
                <w:rPr>
                  <w:rFonts w:ascii="Calibri" w:hAnsi="Calibri" w:cs="Calibri"/>
                  <w:color w:val="000000"/>
                </w:rPr>
                <w:delText>Search for support</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1DE6CB" w14:textId="28E981A7" w:rsidR="0094544B" w:rsidDel="0034077E" w:rsidRDefault="0094544B" w:rsidP="0094544B">
            <w:pPr>
              <w:rPr>
                <w:del w:id="157" w:author="Victor Rouco" w:date="2020-06-30T16:16:00Z"/>
                <w:rFonts w:ascii="Calibri" w:hAnsi="Calibri" w:cs="Calibri"/>
                <w:color w:val="000000"/>
              </w:rPr>
            </w:pPr>
          </w:p>
        </w:tc>
      </w:tr>
      <w:tr w:rsidR="0094544B" w:rsidDel="0034077E" w14:paraId="1262E8D0" w14:textId="54812E0B" w:rsidTr="0094544B">
        <w:trPr>
          <w:trHeight w:val="320"/>
          <w:del w:id="158"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645591" w14:textId="59BE9582" w:rsidR="0094544B" w:rsidDel="0034077E" w:rsidRDefault="0094544B" w:rsidP="0094544B">
            <w:pPr>
              <w:rPr>
                <w:del w:id="159"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3364BB" w14:textId="7F7A8F9D" w:rsidR="0094544B" w:rsidDel="0034077E" w:rsidRDefault="0094544B" w:rsidP="0094544B">
            <w:pPr>
              <w:rPr>
                <w:del w:id="160"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AC3799" w14:textId="1BE46FC0" w:rsidR="0094544B" w:rsidDel="0034077E" w:rsidRDefault="0094544B" w:rsidP="0094544B">
            <w:pPr>
              <w:rPr>
                <w:del w:id="161"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DD9E01" w14:textId="007B86F3" w:rsidR="0094544B" w:rsidDel="0034077E" w:rsidRDefault="0094544B" w:rsidP="0094544B">
            <w:pPr>
              <w:rPr>
                <w:del w:id="162" w:author="Victor Rouco" w:date="2020-06-30T16:16:00Z"/>
                <w:rFonts w:ascii="Calibri" w:hAnsi="Calibri" w:cs="Calibri"/>
                <w:color w:val="000000"/>
              </w:rPr>
            </w:pPr>
            <w:del w:id="163" w:author="Victor Rouco" w:date="2020-06-30T16:16:00Z">
              <w:r w:rsidDel="0034077E">
                <w:rPr>
                  <w:rFonts w:ascii="Calibri" w:hAnsi="Calibri" w:cs="Calibri"/>
                  <w:color w:val="000000"/>
                </w:rPr>
                <w:delText>Genuineness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0379C3" w14:textId="1DF4D44C" w:rsidR="0094544B" w:rsidDel="0034077E" w:rsidRDefault="0094544B" w:rsidP="0094544B">
            <w:pPr>
              <w:rPr>
                <w:del w:id="164" w:author="Victor Rouco" w:date="2020-06-30T16:16:00Z"/>
                <w:rFonts w:ascii="Calibri" w:hAnsi="Calibri" w:cs="Calibri"/>
                <w:color w:val="000000"/>
              </w:rPr>
            </w:pPr>
          </w:p>
        </w:tc>
      </w:tr>
      <w:tr w:rsidR="0094544B" w:rsidDel="0034077E" w14:paraId="010938E2" w14:textId="5DC71DA8" w:rsidTr="0094544B">
        <w:trPr>
          <w:trHeight w:val="320"/>
          <w:del w:id="165"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8A2529" w14:textId="7AD03771" w:rsidR="0094544B" w:rsidDel="0034077E" w:rsidRDefault="0094544B" w:rsidP="0094544B">
            <w:pPr>
              <w:rPr>
                <w:del w:id="166"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C09F8B" w14:textId="20EBF1AC" w:rsidR="0094544B" w:rsidDel="0034077E" w:rsidRDefault="0094544B" w:rsidP="0094544B">
            <w:pPr>
              <w:rPr>
                <w:del w:id="167"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53E89" w14:textId="16A324A2" w:rsidR="0094544B" w:rsidDel="0034077E" w:rsidRDefault="0094544B" w:rsidP="0094544B">
            <w:pPr>
              <w:rPr>
                <w:del w:id="168"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2CD998" w14:textId="0C6E6EBA" w:rsidR="0094544B" w:rsidDel="0034077E" w:rsidRDefault="0094544B" w:rsidP="0094544B">
            <w:pPr>
              <w:rPr>
                <w:del w:id="169" w:author="Victor Rouco" w:date="2020-06-30T16:16:00Z"/>
                <w:rFonts w:ascii="Calibri" w:hAnsi="Calibri" w:cs="Calibri"/>
                <w:color w:val="000000"/>
              </w:rPr>
            </w:pPr>
            <w:del w:id="170" w:author="Victor Rouco" w:date="2020-06-30T16:16:00Z">
              <w:r w:rsidDel="0034077E">
                <w:rPr>
                  <w:rFonts w:ascii="Calibri" w:hAnsi="Calibri" w:cs="Calibri"/>
                  <w:color w:val="000000"/>
                </w:rPr>
                <w:delText>Low competitiveness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49586" w14:textId="039A9EB4" w:rsidR="0094544B" w:rsidDel="0034077E" w:rsidRDefault="0094544B" w:rsidP="0094544B">
            <w:pPr>
              <w:rPr>
                <w:del w:id="171" w:author="Victor Rouco" w:date="2020-06-30T16:16:00Z"/>
                <w:rFonts w:ascii="Calibri" w:hAnsi="Calibri" w:cs="Calibri"/>
                <w:color w:val="000000"/>
              </w:rPr>
            </w:pPr>
          </w:p>
        </w:tc>
      </w:tr>
      <w:tr w:rsidR="0094544B" w:rsidDel="0034077E" w14:paraId="542B2EED" w14:textId="049A6D2D" w:rsidTr="0094544B">
        <w:trPr>
          <w:trHeight w:val="320"/>
          <w:del w:id="172"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D7EBAD" w14:textId="3AC98DB3" w:rsidR="0094544B" w:rsidDel="0034077E" w:rsidRDefault="0094544B" w:rsidP="0094544B">
            <w:pPr>
              <w:rPr>
                <w:del w:id="173"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7920D1" w14:textId="614DD36F" w:rsidR="0094544B" w:rsidDel="0034077E" w:rsidRDefault="0094544B" w:rsidP="0094544B">
            <w:pPr>
              <w:rPr>
                <w:del w:id="174"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ECD67C" w14:textId="01B52723" w:rsidR="0094544B" w:rsidDel="0034077E" w:rsidRDefault="0094544B" w:rsidP="0094544B">
            <w:pPr>
              <w:rPr>
                <w:del w:id="175"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CFD62" w14:textId="1DAB2D14" w:rsidR="0094544B" w:rsidDel="0034077E" w:rsidRDefault="0094544B" w:rsidP="0094544B">
            <w:pPr>
              <w:rPr>
                <w:del w:id="176"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C16421" w14:textId="4AED170F" w:rsidR="0094544B" w:rsidDel="0034077E" w:rsidRDefault="0094544B" w:rsidP="0094544B">
            <w:pPr>
              <w:rPr>
                <w:del w:id="177" w:author="Victor Rouco" w:date="2020-06-30T16:16:00Z"/>
                <w:sz w:val="20"/>
                <w:szCs w:val="20"/>
              </w:rPr>
            </w:pPr>
          </w:p>
        </w:tc>
      </w:tr>
      <w:tr w:rsidR="0094544B" w:rsidDel="0034077E" w14:paraId="6C11C4AC" w14:textId="04B22BA6" w:rsidTr="0094544B">
        <w:trPr>
          <w:trHeight w:val="320"/>
          <w:del w:id="178"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B40FAB" w14:textId="4409315D" w:rsidR="0094544B" w:rsidDel="0034077E" w:rsidRDefault="0094544B" w:rsidP="0094544B">
            <w:pPr>
              <w:rPr>
                <w:del w:id="179" w:author="Victor Rouco" w:date="2020-06-30T16:16:00Z"/>
                <w:rFonts w:ascii="Calibri" w:hAnsi="Calibri" w:cs="Calibri"/>
                <w:color w:val="000000"/>
              </w:rPr>
            </w:pPr>
            <w:del w:id="180" w:author="Victor Rouco" w:date="2020-06-30T16:16:00Z">
              <w:r w:rsidDel="0034077E">
                <w:rPr>
                  <w:rFonts w:ascii="Calibri" w:hAnsi="Calibri" w:cs="Calibri"/>
                  <w:color w:val="000000"/>
                </w:rPr>
                <w:delText>Conscientiousness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C9D73A" w14:textId="2FB78DC9" w:rsidR="0094544B" w:rsidDel="0034077E" w:rsidRDefault="0094544B" w:rsidP="0094544B">
            <w:pPr>
              <w:rPr>
                <w:del w:id="181" w:author="Victor Rouco" w:date="2020-06-30T16:16: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52D08B" w14:textId="04192168" w:rsidR="0094544B" w:rsidDel="0034077E" w:rsidRDefault="0094544B" w:rsidP="0094544B">
            <w:pPr>
              <w:rPr>
                <w:del w:id="182" w:author="Victor Rouco" w:date="2020-06-30T16:16:00Z"/>
                <w:rFonts w:ascii="Calibri" w:hAnsi="Calibri" w:cs="Calibri"/>
                <w:color w:val="000000"/>
              </w:rPr>
            </w:pPr>
            <w:del w:id="183" w:author="Victor Rouco" w:date="2020-06-30T16:16:00Z">
              <w:r w:rsidDel="0034077E">
                <w:rPr>
                  <w:rFonts w:ascii="Calibri" w:hAnsi="Calibri" w:cs="Calibri"/>
                  <w:color w:val="000000"/>
                </w:rPr>
                <w:delText>Carefulness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743BA" w14:textId="08AD61C9" w:rsidR="0094544B" w:rsidDel="0034077E" w:rsidRDefault="0094544B" w:rsidP="0094544B">
            <w:pPr>
              <w:rPr>
                <w:del w:id="184" w:author="Victor Rouco" w:date="2020-06-30T16:16:00Z"/>
                <w:rFonts w:ascii="Calibri" w:hAnsi="Calibri" w:cs="Calibri"/>
                <w:color w:val="000000"/>
              </w:rPr>
            </w:pPr>
            <w:del w:id="185" w:author="Victor Rouco" w:date="2020-06-30T16:16:00Z">
              <w:r w:rsidDel="0034077E">
                <w:rPr>
                  <w:rFonts w:ascii="Calibri" w:hAnsi="Calibri" w:cs="Calibri"/>
                  <w:color w:val="000000"/>
                </w:rPr>
                <w:delText>Dominance</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8E319A" w14:textId="7E8D102B" w:rsidR="0094544B" w:rsidDel="0034077E" w:rsidRDefault="0094544B" w:rsidP="0094544B">
            <w:pPr>
              <w:rPr>
                <w:del w:id="186" w:author="Victor Rouco" w:date="2020-06-30T16:16:00Z"/>
                <w:rFonts w:ascii="Calibri" w:hAnsi="Calibri" w:cs="Calibri"/>
                <w:color w:val="000000"/>
              </w:rPr>
            </w:pPr>
          </w:p>
        </w:tc>
      </w:tr>
      <w:tr w:rsidR="0094544B" w:rsidDel="0034077E" w14:paraId="320F0C2A" w14:textId="46F794C8" w:rsidTr="0094544B">
        <w:trPr>
          <w:trHeight w:val="320"/>
          <w:del w:id="187"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2F1A0" w14:textId="424133AE" w:rsidR="0094544B" w:rsidDel="0034077E" w:rsidRDefault="0094544B" w:rsidP="0094544B">
            <w:pPr>
              <w:rPr>
                <w:del w:id="188"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EC3368" w14:textId="5A6872C6" w:rsidR="0094544B" w:rsidDel="0034077E" w:rsidRDefault="0094544B" w:rsidP="0094544B">
            <w:pPr>
              <w:rPr>
                <w:del w:id="189"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D0408" w14:textId="738B3BF0" w:rsidR="0094544B" w:rsidDel="0034077E" w:rsidRDefault="0094544B" w:rsidP="0094544B">
            <w:pPr>
              <w:rPr>
                <w:del w:id="190" w:author="Victor Rouco" w:date="2020-06-30T16:16:00Z"/>
                <w:rFonts w:ascii="Calibri" w:hAnsi="Calibri" w:cs="Calibri"/>
                <w:color w:val="000000"/>
              </w:rPr>
            </w:pPr>
            <w:del w:id="191" w:author="Victor Rouco" w:date="2020-06-30T16:16:00Z">
              <w:r w:rsidDel="0034077E">
                <w:rPr>
                  <w:rFonts w:ascii="Calibri" w:hAnsi="Calibri" w:cs="Calibri"/>
                  <w:color w:val="000000"/>
                </w:rPr>
                <w:delText>Self-discipline</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1097D2" w14:textId="45BDFB1D" w:rsidR="0094544B" w:rsidDel="0034077E" w:rsidRDefault="0094544B" w:rsidP="0094544B">
            <w:pPr>
              <w:rPr>
                <w:del w:id="192" w:author="Victor Rouco" w:date="2020-06-30T16:16:00Z"/>
                <w:rFonts w:ascii="Calibri" w:hAnsi="Calibri" w:cs="Calibri"/>
                <w:color w:val="000000"/>
              </w:rPr>
            </w:pPr>
            <w:del w:id="193" w:author="Victor Rouco" w:date="2020-06-30T16:16:00Z">
              <w:r w:rsidDel="0034077E">
                <w:rPr>
                  <w:rFonts w:ascii="Calibri" w:hAnsi="Calibri" w:cs="Calibri"/>
                  <w:color w:val="000000"/>
                </w:rPr>
                <w:delText>Goal orientation</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9D493A" w14:textId="24575F81" w:rsidR="0094544B" w:rsidDel="0034077E" w:rsidRDefault="0094544B" w:rsidP="0094544B">
            <w:pPr>
              <w:rPr>
                <w:del w:id="194" w:author="Victor Rouco" w:date="2020-06-30T16:16:00Z"/>
                <w:rFonts w:ascii="Calibri" w:hAnsi="Calibri" w:cs="Calibri"/>
                <w:color w:val="000000"/>
              </w:rPr>
            </w:pPr>
          </w:p>
        </w:tc>
      </w:tr>
      <w:tr w:rsidR="0094544B" w:rsidDel="0034077E" w14:paraId="323B3E26" w14:textId="6542E8AA" w:rsidTr="0094544B">
        <w:trPr>
          <w:trHeight w:val="320"/>
          <w:del w:id="195"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5275C9" w14:textId="231389FC" w:rsidR="0094544B" w:rsidDel="0034077E" w:rsidRDefault="0094544B" w:rsidP="0094544B">
            <w:pPr>
              <w:rPr>
                <w:del w:id="196"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7D6149" w14:textId="3FA14D68" w:rsidR="0094544B" w:rsidDel="0034077E" w:rsidRDefault="0094544B" w:rsidP="0094544B">
            <w:pPr>
              <w:rPr>
                <w:del w:id="197"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09E902" w14:textId="2B071238" w:rsidR="0094544B" w:rsidDel="0034077E" w:rsidRDefault="0094544B" w:rsidP="0094544B">
            <w:pPr>
              <w:rPr>
                <w:del w:id="198" w:author="Victor Rouco" w:date="2020-06-30T16:16:00Z"/>
                <w:rFonts w:ascii="Calibri" w:hAnsi="Calibri" w:cs="Calibri"/>
                <w:color w:val="000000"/>
              </w:rPr>
            </w:pPr>
            <w:del w:id="199" w:author="Victor Rouco" w:date="2020-06-30T16:16:00Z">
              <w:r w:rsidDel="0034077E">
                <w:rPr>
                  <w:rFonts w:ascii="Calibri" w:hAnsi="Calibri" w:cs="Calibri"/>
                  <w:color w:val="000000"/>
                </w:rPr>
                <w:delText>Wish to work</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3CFA79" w14:textId="079FE735" w:rsidR="0094544B" w:rsidDel="0034077E" w:rsidRDefault="0094544B" w:rsidP="0094544B">
            <w:pPr>
              <w:rPr>
                <w:del w:id="200" w:author="Victor Rouco" w:date="2020-06-30T16:16:00Z"/>
                <w:rFonts w:ascii="Calibri" w:hAnsi="Calibri" w:cs="Calibri"/>
                <w:color w:val="000000"/>
              </w:rPr>
            </w:pPr>
            <w:del w:id="201" w:author="Victor Rouco" w:date="2020-06-30T16:16:00Z">
              <w:r w:rsidDel="0034077E">
                <w:rPr>
                  <w:rFonts w:ascii="Calibri" w:hAnsi="Calibri" w:cs="Calibri"/>
                  <w:color w:val="000000"/>
                </w:rPr>
                <w:delText>Orderliness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61BA78" w14:textId="1C7590DB" w:rsidR="0094544B" w:rsidDel="0034077E" w:rsidRDefault="0094544B" w:rsidP="0094544B">
            <w:pPr>
              <w:rPr>
                <w:del w:id="202" w:author="Victor Rouco" w:date="2020-06-30T16:16:00Z"/>
                <w:rFonts w:ascii="Calibri" w:hAnsi="Calibri" w:cs="Calibri"/>
                <w:color w:val="000000"/>
              </w:rPr>
            </w:pPr>
          </w:p>
        </w:tc>
      </w:tr>
      <w:tr w:rsidR="0094544B" w:rsidDel="0034077E" w14:paraId="1EABBCFB" w14:textId="0FB46800" w:rsidTr="0094544B">
        <w:trPr>
          <w:trHeight w:val="320"/>
          <w:del w:id="203"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CC0642" w14:textId="52E4AA0F" w:rsidR="0094544B" w:rsidDel="0034077E" w:rsidRDefault="0094544B" w:rsidP="0094544B">
            <w:pPr>
              <w:rPr>
                <w:del w:id="204"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18CC46" w14:textId="295CD54C" w:rsidR="0094544B" w:rsidDel="0034077E" w:rsidRDefault="0094544B" w:rsidP="0094544B">
            <w:pPr>
              <w:rPr>
                <w:del w:id="205"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61590C" w14:textId="696F81E6" w:rsidR="0094544B" w:rsidDel="0034077E" w:rsidRDefault="0094544B" w:rsidP="0094544B">
            <w:pPr>
              <w:rPr>
                <w:del w:id="206"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A1DD00" w14:textId="5E7443D3" w:rsidR="0094544B" w:rsidDel="0034077E" w:rsidRDefault="0094544B" w:rsidP="0094544B">
            <w:pPr>
              <w:rPr>
                <w:del w:id="207" w:author="Victor Rouco" w:date="2020-06-30T16:16:00Z"/>
                <w:rFonts w:ascii="Calibri" w:hAnsi="Calibri" w:cs="Calibri"/>
                <w:color w:val="000000"/>
              </w:rPr>
            </w:pPr>
            <w:del w:id="208" w:author="Victor Rouco" w:date="2020-06-30T16:16:00Z">
              <w:r w:rsidDel="0034077E">
                <w:rPr>
                  <w:rFonts w:ascii="Calibri" w:hAnsi="Calibri" w:cs="Calibri"/>
                  <w:color w:val="000000"/>
                </w:rPr>
                <w:delText>Persistence</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3952" w14:textId="2D5ACE98" w:rsidR="0094544B" w:rsidDel="0034077E" w:rsidRDefault="0094544B" w:rsidP="0094544B">
            <w:pPr>
              <w:rPr>
                <w:del w:id="209" w:author="Victor Rouco" w:date="2020-06-30T16:16:00Z"/>
                <w:rFonts w:ascii="Calibri" w:hAnsi="Calibri" w:cs="Calibri"/>
                <w:color w:val="000000"/>
              </w:rPr>
            </w:pPr>
          </w:p>
        </w:tc>
      </w:tr>
      <w:tr w:rsidR="0094544B" w:rsidDel="0034077E" w14:paraId="395A06F9" w14:textId="56F91D4B" w:rsidTr="0094544B">
        <w:trPr>
          <w:trHeight w:val="320"/>
          <w:del w:id="210"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7DB9E2" w14:textId="1706861E" w:rsidR="0094544B" w:rsidDel="0034077E" w:rsidRDefault="0094544B" w:rsidP="0094544B">
            <w:pPr>
              <w:rPr>
                <w:del w:id="211"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50DEA2" w14:textId="7053F6A0" w:rsidR="0094544B" w:rsidDel="0034077E" w:rsidRDefault="0094544B" w:rsidP="0094544B">
            <w:pPr>
              <w:rPr>
                <w:del w:id="212"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79A3ED" w14:textId="60294E23" w:rsidR="0094544B" w:rsidDel="0034077E" w:rsidRDefault="0094544B" w:rsidP="0094544B">
            <w:pPr>
              <w:rPr>
                <w:del w:id="213"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281FB" w14:textId="51C78991" w:rsidR="0094544B" w:rsidDel="0034077E" w:rsidRDefault="0094544B" w:rsidP="0094544B">
            <w:pPr>
              <w:rPr>
                <w:del w:id="214" w:author="Victor Rouco" w:date="2020-06-30T16:16:00Z"/>
                <w:rFonts w:ascii="Calibri" w:hAnsi="Calibri" w:cs="Calibri"/>
                <w:color w:val="000000"/>
              </w:rPr>
            </w:pPr>
            <w:del w:id="215" w:author="Victor Rouco" w:date="2020-06-30T16:16:00Z">
              <w:r w:rsidDel="0034077E">
                <w:rPr>
                  <w:rFonts w:ascii="Calibri" w:hAnsi="Calibri" w:cs="Calibri"/>
                  <w:color w:val="000000"/>
                </w:rPr>
                <w:delText>Productivity</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14D94" w14:textId="6EF5638D" w:rsidR="0094544B" w:rsidDel="0034077E" w:rsidRDefault="0094544B" w:rsidP="0094544B">
            <w:pPr>
              <w:rPr>
                <w:del w:id="216" w:author="Victor Rouco" w:date="2020-06-30T16:16:00Z"/>
                <w:rFonts w:ascii="Calibri" w:hAnsi="Calibri" w:cs="Calibri"/>
                <w:color w:val="000000"/>
              </w:rPr>
            </w:pPr>
          </w:p>
        </w:tc>
      </w:tr>
      <w:tr w:rsidR="0094544B" w:rsidDel="0034077E" w14:paraId="1885D484" w14:textId="1563B980" w:rsidTr="0094544B">
        <w:trPr>
          <w:trHeight w:val="320"/>
          <w:del w:id="217"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A60FD" w14:textId="2DE5B6DD" w:rsidR="0094544B" w:rsidDel="0034077E" w:rsidRDefault="0094544B" w:rsidP="0094544B">
            <w:pPr>
              <w:rPr>
                <w:del w:id="218"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79E47" w14:textId="60A51659" w:rsidR="0094544B" w:rsidDel="0034077E" w:rsidRDefault="0094544B" w:rsidP="0094544B">
            <w:pPr>
              <w:rPr>
                <w:del w:id="219"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7FF7DD" w14:textId="38573AE9" w:rsidR="0094544B" w:rsidDel="0034077E" w:rsidRDefault="0094544B" w:rsidP="0094544B">
            <w:pPr>
              <w:rPr>
                <w:del w:id="220"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54AC9B" w14:textId="78F49AD5" w:rsidR="0094544B" w:rsidDel="0034077E" w:rsidRDefault="0094544B" w:rsidP="0094544B">
            <w:pPr>
              <w:rPr>
                <w:del w:id="221" w:author="Victor Rouco" w:date="2020-06-30T16:16:00Z"/>
                <w:rFonts w:ascii="Calibri" w:hAnsi="Calibri" w:cs="Calibri"/>
                <w:color w:val="000000"/>
              </w:rPr>
            </w:pPr>
            <w:del w:id="222" w:author="Victor Rouco" w:date="2020-06-30T16:16:00Z">
              <w:r w:rsidDel="0034077E">
                <w:rPr>
                  <w:rFonts w:ascii="Calibri" w:hAnsi="Calibri" w:cs="Calibri"/>
                  <w:color w:val="000000"/>
                </w:rPr>
                <w:delText>Task planning</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6E8F8C" w14:textId="5AE4C4EE" w:rsidR="0094544B" w:rsidDel="0034077E" w:rsidRDefault="0094544B" w:rsidP="0094544B">
            <w:pPr>
              <w:rPr>
                <w:del w:id="223" w:author="Victor Rouco" w:date="2020-06-30T16:16:00Z"/>
                <w:rFonts w:ascii="Calibri" w:hAnsi="Calibri" w:cs="Calibri"/>
                <w:color w:val="000000"/>
              </w:rPr>
            </w:pPr>
          </w:p>
        </w:tc>
      </w:tr>
      <w:tr w:rsidR="0094544B" w:rsidDel="0034077E" w14:paraId="61726F92" w14:textId="159B9A3D" w:rsidTr="0094544B">
        <w:trPr>
          <w:trHeight w:val="320"/>
          <w:del w:id="224"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367995" w14:textId="2DD03194" w:rsidR="0094544B" w:rsidDel="0034077E" w:rsidRDefault="0094544B" w:rsidP="0094544B">
            <w:pPr>
              <w:rPr>
                <w:del w:id="225"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E33AB9" w14:textId="270AB895" w:rsidR="0094544B" w:rsidDel="0034077E" w:rsidRDefault="0094544B" w:rsidP="0094544B">
            <w:pPr>
              <w:rPr>
                <w:del w:id="226"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508CC6" w14:textId="61580059" w:rsidR="0094544B" w:rsidDel="0034077E" w:rsidRDefault="0094544B" w:rsidP="0094544B">
            <w:pPr>
              <w:rPr>
                <w:del w:id="227"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3538EF" w14:textId="08123678" w:rsidR="0094544B" w:rsidDel="0034077E" w:rsidRDefault="0094544B" w:rsidP="0094544B">
            <w:pPr>
              <w:rPr>
                <w:del w:id="228"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D611B7" w14:textId="3DC04ECB" w:rsidR="0094544B" w:rsidDel="0034077E" w:rsidRDefault="0094544B" w:rsidP="0094544B">
            <w:pPr>
              <w:rPr>
                <w:del w:id="229" w:author="Victor Rouco" w:date="2020-06-30T16:16:00Z"/>
                <w:sz w:val="20"/>
                <w:szCs w:val="20"/>
              </w:rPr>
            </w:pPr>
          </w:p>
        </w:tc>
      </w:tr>
      <w:tr w:rsidR="0094544B" w:rsidDel="0034077E" w14:paraId="56D21D9F" w14:textId="3DC2BB8F" w:rsidTr="0094544B">
        <w:trPr>
          <w:trHeight w:val="320"/>
          <w:del w:id="230"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2F28EC" w14:textId="70D6019D" w:rsidR="0094544B" w:rsidDel="0034077E" w:rsidRDefault="0094544B" w:rsidP="0094544B">
            <w:pPr>
              <w:rPr>
                <w:del w:id="231" w:author="Victor Rouco" w:date="2020-06-30T16:16:00Z"/>
                <w:rFonts w:ascii="Calibri" w:hAnsi="Calibri" w:cs="Calibri"/>
                <w:color w:val="000000"/>
              </w:rPr>
            </w:pPr>
            <w:del w:id="232" w:author="Victor Rouco" w:date="2020-06-30T16:16:00Z">
              <w:r w:rsidDel="0034077E">
                <w:rPr>
                  <w:rFonts w:ascii="Calibri" w:hAnsi="Calibri" w:cs="Calibri"/>
                  <w:color w:val="000000"/>
                </w:rPr>
                <w:delText>Extraversion</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41F3B9" w14:textId="5D08D1E1" w:rsidR="0094544B" w:rsidDel="0034077E" w:rsidRDefault="0094544B" w:rsidP="0094544B">
            <w:pPr>
              <w:rPr>
                <w:del w:id="233" w:author="Victor Rouco" w:date="2020-06-30T16:16: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FE223" w14:textId="6376324C" w:rsidR="0094544B" w:rsidDel="0034077E" w:rsidRDefault="0094544B" w:rsidP="0094544B">
            <w:pPr>
              <w:rPr>
                <w:del w:id="234" w:author="Victor Rouco" w:date="2020-06-30T16:16:00Z"/>
                <w:rFonts w:ascii="Calibri" w:hAnsi="Calibri" w:cs="Calibri"/>
                <w:color w:val="000000"/>
              </w:rPr>
            </w:pPr>
            <w:del w:id="235" w:author="Victor Rouco" w:date="2020-06-30T16:16:00Z">
              <w:r w:rsidDel="0034077E">
                <w:rPr>
                  <w:rFonts w:ascii="Calibri" w:hAnsi="Calibri" w:cs="Calibri"/>
                  <w:color w:val="000000"/>
                </w:rPr>
                <w:delText>Humor</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034224" w14:textId="3535B280" w:rsidR="0094544B" w:rsidDel="0034077E" w:rsidRDefault="0094544B" w:rsidP="0094544B">
            <w:pPr>
              <w:rPr>
                <w:del w:id="236" w:author="Victor Rouco" w:date="2020-06-30T16:16:00Z"/>
                <w:rFonts w:ascii="Calibri" w:hAnsi="Calibri" w:cs="Calibri"/>
                <w:color w:val="000000"/>
              </w:rPr>
            </w:pPr>
            <w:del w:id="237" w:author="Victor Rouco" w:date="2020-06-30T16:16:00Z">
              <w:r w:rsidDel="0034077E">
                <w:rPr>
                  <w:rFonts w:ascii="Calibri" w:hAnsi="Calibri" w:cs="Calibri"/>
                  <w:color w:val="000000"/>
                </w:rPr>
                <w:delText>Energy</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0D285C" w14:textId="70C4822C" w:rsidR="0094544B" w:rsidDel="0034077E" w:rsidRDefault="0094544B" w:rsidP="0094544B">
            <w:pPr>
              <w:rPr>
                <w:del w:id="238" w:author="Victor Rouco" w:date="2020-06-30T16:16:00Z"/>
                <w:rFonts w:ascii="Calibri" w:hAnsi="Calibri" w:cs="Calibri"/>
                <w:color w:val="000000"/>
              </w:rPr>
            </w:pPr>
            <w:del w:id="239" w:author="Victor Rouco" w:date="2020-06-30T16:16:00Z">
              <w:r w:rsidDel="0034077E">
                <w:rPr>
                  <w:rFonts w:ascii="Calibri" w:hAnsi="Calibri" w:cs="Calibri"/>
                  <w:color w:val="000000"/>
                </w:rPr>
                <w:delText>Sociability</w:delText>
              </w:r>
            </w:del>
          </w:p>
        </w:tc>
      </w:tr>
      <w:tr w:rsidR="0094544B" w:rsidDel="0034077E" w14:paraId="468E15AD" w14:textId="0558747C" w:rsidTr="0094544B">
        <w:trPr>
          <w:trHeight w:val="320"/>
          <w:del w:id="240"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C7528C" w14:textId="72A2343D" w:rsidR="0094544B" w:rsidDel="0034077E" w:rsidRDefault="0094544B" w:rsidP="0094544B">
            <w:pPr>
              <w:rPr>
                <w:del w:id="241" w:author="Victor Rouco" w:date="2020-06-30T16:16: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B6B361" w14:textId="53BAF973" w:rsidR="0094544B" w:rsidDel="0034077E" w:rsidRDefault="0094544B" w:rsidP="0094544B">
            <w:pPr>
              <w:rPr>
                <w:del w:id="242"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0C6702" w14:textId="7E8176A6" w:rsidR="0094544B" w:rsidDel="0034077E" w:rsidRDefault="0094544B" w:rsidP="0094544B">
            <w:pPr>
              <w:rPr>
                <w:del w:id="243" w:author="Victor Rouco" w:date="2020-06-30T16:16:00Z"/>
                <w:rFonts w:ascii="Calibri" w:hAnsi="Calibri" w:cs="Calibri"/>
                <w:color w:val="000000"/>
              </w:rPr>
            </w:pPr>
            <w:del w:id="244" w:author="Victor Rouco" w:date="2020-06-30T16:16:00Z">
              <w:r w:rsidDel="0034077E">
                <w:rPr>
                  <w:rFonts w:ascii="Calibri" w:hAnsi="Calibri" w:cs="Calibri"/>
                  <w:color w:val="000000"/>
                </w:rPr>
                <w:delText>Positive attitude</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D8783E" w14:textId="077C2346" w:rsidR="0094544B" w:rsidDel="0034077E" w:rsidRDefault="0094544B" w:rsidP="0094544B">
            <w:pPr>
              <w:rPr>
                <w:del w:id="245" w:author="Victor Rouco" w:date="2020-06-30T16:16:00Z"/>
                <w:rFonts w:ascii="Calibri" w:hAnsi="Calibri" w:cs="Calibri"/>
                <w:color w:val="000000"/>
              </w:rPr>
            </w:pPr>
            <w:del w:id="246" w:author="Victor Rouco" w:date="2020-06-30T16:16:00Z">
              <w:r w:rsidDel="0034077E">
                <w:rPr>
                  <w:rFonts w:ascii="Calibri" w:hAnsi="Calibri" w:cs="Calibri"/>
                  <w:color w:val="000000"/>
                </w:rPr>
                <w:delText>Forcefulness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89A510" w14:textId="4061DC97" w:rsidR="0094544B" w:rsidDel="0034077E" w:rsidRDefault="0094544B" w:rsidP="0094544B">
            <w:pPr>
              <w:rPr>
                <w:del w:id="247" w:author="Victor Rouco" w:date="2020-06-30T16:16:00Z"/>
                <w:rFonts w:ascii="Calibri" w:hAnsi="Calibri" w:cs="Calibri"/>
                <w:color w:val="000000"/>
              </w:rPr>
            </w:pPr>
          </w:p>
        </w:tc>
      </w:tr>
      <w:tr w:rsidR="0094544B" w:rsidDel="0034077E" w14:paraId="5CD240F3" w14:textId="25F0B52C" w:rsidTr="0094544B">
        <w:trPr>
          <w:trHeight w:val="320"/>
          <w:del w:id="248"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E276E5" w14:textId="2D79748B" w:rsidR="0094544B" w:rsidDel="0034077E" w:rsidRDefault="0094544B" w:rsidP="0094544B">
            <w:pPr>
              <w:rPr>
                <w:del w:id="249"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F8225B" w14:textId="2778B484" w:rsidR="0094544B" w:rsidDel="0034077E" w:rsidRDefault="0094544B" w:rsidP="0094544B">
            <w:pPr>
              <w:rPr>
                <w:del w:id="250"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4ADDDE" w14:textId="31AC8FEA" w:rsidR="0094544B" w:rsidDel="0034077E" w:rsidRDefault="0094544B" w:rsidP="0094544B">
            <w:pPr>
              <w:rPr>
                <w:del w:id="251" w:author="Victor Rouco" w:date="2020-06-30T16:16:00Z"/>
                <w:rFonts w:ascii="Calibri" w:hAnsi="Calibri" w:cs="Calibri"/>
                <w:color w:val="000000"/>
              </w:rPr>
            </w:pPr>
            <w:del w:id="252" w:author="Victor Rouco" w:date="2020-06-30T16:16:00Z">
              <w:r w:rsidDel="0034077E">
                <w:rPr>
                  <w:rFonts w:ascii="Calibri" w:hAnsi="Calibri" w:cs="Calibri"/>
                  <w:color w:val="000000"/>
                </w:rPr>
                <w:delText>Wish for affiliation</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E5B33" w14:textId="2E49CC0D" w:rsidR="0094544B" w:rsidDel="0034077E" w:rsidRDefault="0094544B" w:rsidP="0094544B">
            <w:pPr>
              <w:rPr>
                <w:del w:id="253" w:author="Victor Rouco" w:date="2020-06-30T16:16:00Z"/>
                <w:rFonts w:ascii="Calibri" w:hAnsi="Calibri" w:cs="Calibri"/>
                <w:color w:val="000000"/>
              </w:rPr>
            </w:pPr>
            <w:del w:id="254" w:author="Victor Rouco" w:date="2020-06-30T16:16:00Z">
              <w:r w:rsidDel="0034077E">
                <w:rPr>
                  <w:rFonts w:ascii="Calibri" w:hAnsi="Calibri" w:cs="Calibri"/>
                  <w:color w:val="000000"/>
                </w:rPr>
                <w:delText>Comunicativeness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6D8D4B" w14:textId="6025D1DB" w:rsidR="0094544B" w:rsidDel="0034077E" w:rsidRDefault="0094544B" w:rsidP="0094544B">
            <w:pPr>
              <w:rPr>
                <w:del w:id="255" w:author="Victor Rouco" w:date="2020-06-30T16:16:00Z"/>
                <w:rFonts w:ascii="Calibri" w:hAnsi="Calibri" w:cs="Calibri"/>
                <w:color w:val="000000"/>
              </w:rPr>
            </w:pPr>
          </w:p>
        </w:tc>
      </w:tr>
      <w:tr w:rsidR="0094544B" w:rsidDel="0034077E" w14:paraId="227D1B32" w14:textId="56378A3E" w:rsidTr="0094544B">
        <w:trPr>
          <w:trHeight w:val="320"/>
          <w:del w:id="256"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1287CB" w14:textId="1E632111" w:rsidR="0094544B" w:rsidDel="0034077E" w:rsidRDefault="0094544B" w:rsidP="0094544B">
            <w:pPr>
              <w:rPr>
                <w:del w:id="257"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01E3C" w14:textId="5BF858F9" w:rsidR="0094544B" w:rsidDel="0034077E" w:rsidRDefault="0094544B" w:rsidP="0094544B">
            <w:pPr>
              <w:rPr>
                <w:del w:id="258"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C4B312" w14:textId="617A3374" w:rsidR="0094544B" w:rsidDel="0034077E" w:rsidRDefault="0094544B" w:rsidP="0094544B">
            <w:pPr>
              <w:rPr>
                <w:del w:id="259"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69A1F" w14:textId="41BC4F82" w:rsidR="0094544B" w:rsidDel="0034077E" w:rsidRDefault="0094544B" w:rsidP="0094544B">
            <w:pPr>
              <w:rPr>
                <w:del w:id="260" w:author="Victor Rouco" w:date="2020-06-30T16:16:00Z"/>
                <w:rFonts w:ascii="Calibri" w:hAnsi="Calibri" w:cs="Calibri"/>
                <w:color w:val="000000"/>
              </w:rPr>
            </w:pPr>
            <w:del w:id="261" w:author="Victor Rouco" w:date="2020-06-30T16:16:00Z">
              <w:r w:rsidDel="0034077E">
                <w:rPr>
                  <w:rFonts w:ascii="Calibri" w:hAnsi="Calibri" w:cs="Calibri"/>
                  <w:color w:val="000000"/>
                </w:rPr>
                <w:delText>Readiness to take risks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237646" w14:textId="70430584" w:rsidR="0094544B" w:rsidDel="0034077E" w:rsidRDefault="0094544B" w:rsidP="0094544B">
            <w:pPr>
              <w:rPr>
                <w:del w:id="262" w:author="Victor Rouco" w:date="2020-06-30T16:16:00Z"/>
                <w:rFonts w:ascii="Calibri" w:hAnsi="Calibri" w:cs="Calibri"/>
                <w:color w:val="000000"/>
              </w:rPr>
            </w:pPr>
          </w:p>
        </w:tc>
      </w:tr>
      <w:tr w:rsidR="0094544B" w:rsidDel="0034077E" w14:paraId="1DFBF61B" w14:textId="394CE62D" w:rsidTr="0094544B">
        <w:trPr>
          <w:trHeight w:val="320"/>
          <w:del w:id="263"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8916BF" w14:textId="2BBF5EF1" w:rsidR="0094544B" w:rsidDel="0034077E" w:rsidRDefault="0094544B" w:rsidP="0094544B">
            <w:pPr>
              <w:rPr>
                <w:del w:id="264"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3A5F1A" w14:textId="67AA0509" w:rsidR="0094544B" w:rsidDel="0034077E" w:rsidRDefault="0094544B" w:rsidP="0094544B">
            <w:pPr>
              <w:rPr>
                <w:del w:id="265"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5F2762" w14:textId="00902109" w:rsidR="0094544B" w:rsidDel="0034077E" w:rsidRDefault="0094544B" w:rsidP="0094544B">
            <w:pPr>
              <w:rPr>
                <w:del w:id="266"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76CA9E" w14:textId="7D001CA7" w:rsidR="0094544B" w:rsidDel="0034077E" w:rsidRDefault="0094544B" w:rsidP="0094544B">
            <w:pPr>
              <w:rPr>
                <w:del w:id="267" w:author="Victor Rouco" w:date="2020-06-30T16:16:00Z"/>
                <w:rFonts w:ascii="Calibri" w:hAnsi="Calibri" w:cs="Calibri"/>
                <w:color w:val="000000"/>
              </w:rPr>
            </w:pPr>
            <w:del w:id="268" w:author="Victor Rouco" w:date="2020-06-30T16:16:00Z">
              <w:r w:rsidDel="0034077E">
                <w:rPr>
                  <w:rFonts w:ascii="Calibri" w:hAnsi="Calibri" w:cs="Calibri"/>
                  <w:color w:val="000000"/>
                </w:rPr>
                <w:delText>Conviviality</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7FE85" w14:textId="085829EC" w:rsidR="0094544B" w:rsidDel="0034077E" w:rsidRDefault="0094544B" w:rsidP="0094544B">
            <w:pPr>
              <w:rPr>
                <w:del w:id="269" w:author="Victor Rouco" w:date="2020-06-30T16:16:00Z"/>
                <w:rFonts w:ascii="Calibri" w:hAnsi="Calibri" w:cs="Calibri"/>
                <w:color w:val="000000"/>
              </w:rPr>
            </w:pPr>
          </w:p>
        </w:tc>
      </w:tr>
      <w:tr w:rsidR="0094544B" w:rsidDel="0034077E" w14:paraId="4AB3F892" w14:textId="5B185277" w:rsidTr="0094544B">
        <w:trPr>
          <w:trHeight w:val="320"/>
          <w:del w:id="270"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D2FB7" w14:textId="562722F7" w:rsidR="0094544B" w:rsidDel="0034077E" w:rsidRDefault="0094544B" w:rsidP="0094544B">
            <w:pPr>
              <w:rPr>
                <w:del w:id="271"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BC6B62" w14:textId="367536AC" w:rsidR="0094544B" w:rsidDel="0034077E" w:rsidRDefault="0094544B" w:rsidP="0094544B">
            <w:pPr>
              <w:rPr>
                <w:del w:id="272"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70314B" w14:textId="49BF2F43" w:rsidR="0094544B" w:rsidDel="0034077E" w:rsidRDefault="0094544B" w:rsidP="0094544B">
            <w:pPr>
              <w:rPr>
                <w:del w:id="273"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1FE7E8" w14:textId="468501D2" w:rsidR="0094544B" w:rsidDel="0034077E" w:rsidRDefault="0094544B" w:rsidP="0094544B">
            <w:pPr>
              <w:rPr>
                <w:del w:id="274"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108B12" w14:textId="77A39F04" w:rsidR="0094544B" w:rsidDel="0034077E" w:rsidRDefault="0094544B" w:rsidP="0094544B">
            <w:pPr>
              <w:rPr>
                <w:del w:id="275" w:author="Victor Rouco" w:date="2020-06-30T16:16:00Z"/>
                <w:sz w:val="20"/>
                <w:szCs w:val="20"/>
              </w:rPr>
            </w:pPr>
          </w:p>
        </w:tc>
      </w:tr>
      <w:tr w:rsidR="0094544B" w:rsidDel="0034077E" w14:paraId="4F4C2E5B" w14:textId="1023E80E" w:rsidTr="0094544B">
        <w:trPr>
          <w:trHeight w:val="320"/>
          <w:del w:id="276"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53DA5E" w14:textId="2C4FF386" w:rsidR="0094544B" w:rsidDel="0034077E" w:rsidRDefault="0094544B" w:rsidP="0094544B">
            <w:pPr>
              <w:rPr>
                <w:del w:id="277" w:author="Victor Rouco" w:date="2020-06-30T16:16:00Z"/>
                <w:rFonts w:ascii="Calibri" w:hAnsi="Calibri" w:cs="Calibri"/>
                <w:color w:val="000000"/>
              </w:rPr>
            </w:pPr>
            <w:del w:id="278" w:author="Victor Rouco" w:date="2020-06-30T16:16:00Z">
              <w:r w:rsidDel="0034077E">
                <w:rPr>
                  <w:rFonts w:ascii="Calibri" w:hAnsi="Calibri" w:cs="Calibri"/>
                  <w:color w:val="000000"/>
                </w:rPr>
                <w:delText>Emotional Stability</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D467B" w14:textId="123E1933" w:rsidR="0094544B" w:rsidDel="0034077E" w:rsidRDefault="0094544B" w:rsidP="0094544B">
            <w:pPr>
              <w:rPr>
                <w:del w:id="279" w:author="Victor Rouco" w:date="2020-06-30T16:16: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B599C1" w14:textId="497268A1" w:rsidR="0094544B" w:rsidDel="0034077E" w:rsidRDefault="0094544B" w:rsidP="0094544B">
            <w:pPr>
              <w:rPr>
                <w:del w:id="280" w:author="Victor Rouco" w:date="2020-06-30T16:16:00Z"/>
                <w:rFonts w:ascii="Calibri" w:hAnsi="Calibri" w:cs="Calibri"/>
                <w:color w:val="000000"/>
              </w:rPr>
            </w:pPr>
            <w:del w:id="281" w:author="Victor Rouco" w:date="2020-06-30T16:16:00Z">
              <w:r w:rsidDel="0034077E">
                <w:rPr>
                  <w:rFonts w:ascii="Calibri" w:hAnsi="Calibri" w:cs="Calibri"/>
                  <w:color w:val="000000"/>
                </w:rPr>
                <w:delText>Mental balance</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83603" w14:textId="2E4B61AC" w:rsidR="0094544B" w:rsidDel="0034077E" w:rsidRDefault="0094544B" w:rsidP="0094544B">
            <w:pPr>
              <w:rPr>
                <w:del w:id="282" w:author="Victor Rouco" w:date="2020-06-30T16:16:00Z"/>
                <w:rFonts w:ascii="Calibri" w:hAnsi="Calibri" w:cs="Calibri"/>
                <w:color w:val="000000"/>
              </w:rPr>
            </w:pPr>
            <w:del w:id="283" w:author="Victor Rouco" w:date="2020-06-30T16:16:00Z">
              <w:r w:rsidDel="0034077E">
                <w:rPr>
                  <w:rFonts w:ascii="Calibri" w:hAnsi="Calibri" w:cs="Calibri"/>
                  <w:color w:val="000000"/>
                </w:rPr>
                <w:delText>Carefreeness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9CF411" w14:textId="1CEECC64" w:rsidR="0094544B" w:rsidDel="0034077E" w:rsidRDefault="0094544B" w:rsidP="0094544B">
            <w:pPr>
              <w:rPr>
                <w:del w:id="284" w:author="Victor Rouco" w:date="2020-06-30T16:16:00Z"/>
                <w:rFonts w:ascii="Calibri" w:hAnsi="Calibri" w:cs="Calibri"/>
                <w:color w:val="000000"/>
              </w:rPr>
            </w:pPr>
          </w:p>
        </w:tc>
      </w:tr>
      <w:tr w:rsidR="0094544B" w:rsidDel="0034077E" w14:paraId="44C74D8C" w14:textId="75F02AC2" w:rsidTr="0094544B">
        <w:trPr>
          <w:trHeight w:val="320"/>
          <w:del w:id="285"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B2E67" w14:textId="4C8A1EC0" w:rsidR="0094544B" w:rsidDel="0034077E" w:rsidRDefault="0094544B" w:rsidP="0094544B">
            <w:pPr>
              <w:rPr>
                <w:del w:id="286"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4FFAFD" w14:textId="69CA9865" w:rsidR="0094544B" w:rsidDel="0034077E" w:rsidRDefault="0094544B" w:rsidP="0094544B">
            <w:pPr>
              <w:rPr>
                <w:del w:id="287"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5C8004" w14:textId="282ABDFE" w:rsidR="0094544B" w:rsidDel="0034077E" w:rsidRDefault="0094544B" w:rsidP="0094544B">
            <w:pPr>
              <w:rPr>
                <w:del w:id="288" w:author="Victor Rouco" w:date="2020-06-30T16:16:00Z"/>
                <w:rFonts w:ascii="Calibri" w:hAnsi="Calibri" w:cs="Calibri"/>
                <w:color w:val="000000"/>
              </w:rPr>
            </w:pPr>
            <w:del w:id="289" w:author="Victor Rouco" w:date="2020-06-30T16:16:00Z">
              <w:r w:rsidDel="0034077E">
                <w:rPr>
                  <w:rFonts w:ascii="Calibri" w:hAnsi="Calibri" w:cs="Calibri"/>
                  <w:color w:val="000000"/>
                </w:rPr>
                <w:delText>Drive</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1DEE" w14:textId="207E4998" w:rsidR="0094544B" w:rsidDel="0034077E" w:rsidRDefault="0094544B" w:rsidP="0094544B">
            <w:pPr>
              <w:rPr>
                <w:del w:id="290" w:author="Victor Rouco" w:date="2020-06-30T16:16:00Z"/>
                <w:rFonts w:ascii="Calibri" w:hAnsi="Calibri" w:cs="Calibri"/>
                <w:color w:val="000000"/>
              </w:rPr>
            </w:pPr>
            <w:del w:id="291" w:author="Victor Rouco" w:date="2020-06-30T16:16:00Z">
              <w:r w:rsidDel="0034077E">
                <w:rPr>
                  <w:rFonts w:ascii="Calibri" w:hAnsi="Calibri" w:cs="Calibri"/>
                  <w:color w:val="000000"/>
                </w:rPr>
                <w:delText>Equanimity</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90EC56" w14:textId="27DA1F51" w:rsidR="0094544B" w:rsidDel="0034077E" w:rsidRDefault="0094544B" w:rsidP="0094544B">
            <w:pPr>
              <w:rPr>
                <w:del w:id="292" w:author="Victor Rouco" w:date="2020-06-30T16:16:00Z"/>
                <w:rFonts w:ascii="Calibri" w:hAnsi="Calibri" w:cs="Calibri"/>
                <w:color w:val="000000"/>
              </w:rPr>
            </w:pPr>
          </w:p>
        </w:tc>
      </w:tr>
      <w:tr w:rsidR="0094544B" w:rsidDel="0034077E" w14:paraId="437FD18F" w14:textId="1C315E1C" w:rsidTr="0094544B">
        <w:trPr>
          <w:trHeight w:val="320"/>
          <w:del w:id="293"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6D771" w14:textId="19A5477F" w:rsidR="0094544B" w:rsidDel="0034077E" w:rsidRDefault="0094544B" w:rsidP="0094544B">
            <w:pPr>
              <w:rPr>
                <w:del w:id="294"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B3CCE4" w14:textId="74B47FB7" w:rsidR="0094544B" w:rsidDel="0034077E" w:rsidRDefault="0094544B" w:rsidP="0094544B">
            <w:pPr>
              <w:rPr>
                <w:del w:id="295"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7FB34" w14:textId="1DC9195B" w:rsidR="0094544B" w:rsidDel="0034077E" w:rsidRDefault="0094544B" w:rsidP="0094544B">
            <w:pPr>
              <w:rPr>
                <w:del w:id="296" w:author="Victor Rouco" w:date="2020-06-30T16:16:00Z"/>
                <w:rFonts w:ascii="Calibri" w:hAnsi="Calibri" w:cs="Calibri"/>
                <w:color w:val="000000"/>
              </w:rPr>
            </w:pPr>
            <w:del w:id="297" w:author="Victor Rouco" w:date="2020-06-30T16:16:00Z">
              <w:r w:rsidDel="0034077E">
                <w:rPr>
                  <w:rFonts w:ascii="Calibri" w:hAnsi="Calibri" w:cs="Calibri"/>
                  <w:color w:val="000000"/>
                </w:rPr>
                <w:delText>Emotional robustness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FCD275" w14:textId="5EBECDB5" w:rsidR="0094544B" w:rsidDel="0034077E" w:rsidRDefault="0094544B" w:rsidP="0094544B">
            <w:pPr>
              <w:rPr>
                <w:del w:id="298" w:author="Victor Rouco" w:date="2020-06-30T16:16:00Z"/>
                <w:rFonts w:ascii="Calibri" w:hAnsi="Calibri" w:cs="Calibri"/>
                <w:color w:val="000000"/>
              </w:rPr>
            </w:pPr>
            <w:del w:id="299" w:author="Victor Rouco" w:date="2020-06-30T16:16:00Z">
              <w:r w:rsidDel="0034077E">
                <w:rPr>
                  <w:rFonts w:ascii="Calibri" w:hAnsi="Calibri" w:cs="Calibri"/>
                  <w:color w:val="000000"/>
                </w:rPr>
                <w:delText>Confidence</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2A0CE" w14:textId="58E6755D" w:rsidR="0094544B" w:rsidDel="0034077E" w:rsidRDefault="0094544B" w:rsidP="0094544B">
            <w:pPr>
              <w:rPr>
                <w:del w:id="300" w:author="Victor Rouco" w:date="2020-06-30T16:16:00Z"/>
                <w:rFonts w:ascii="Calibri" w:hAnsi="Calibri" w:cs="Calibri"/>
                <w:color w:val="000000"/>
              </w:rPr>
            </w:pPr>
          </w:p>
        </w:tc>
      </w:tr>
      <w:tr w:rsidR="0094544B" w:rsidDel="0034077E" w14:paraId="64898978" w14:textId="0BEE4C8B" w:rsidTr="0094544B">
        <w:trPr>
          <w:trHeight w:val="320"/>
          <w:del w:id="301"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722CF" w14:textId="2CF40C2C" w:rsidR="0094544B" w:rsidDel="0034077E" w:rsidRDefault="0094544B" w:rsidP="0094544B">
            <w:pPr>
              <w:rPr>
                <w:del w:id="302"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1F1A18" w14:textId="2983D013" w:rsidR="0094544B" w:rsidDel="0034077E" w:rsidRDefault="0094544B" w:rsidP="0094544B">
            <w:pPr>
              <w:rPr>
                <w:del w:id="303"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38DBB8" w14:textId="40D22572" w:rsidR="0094544B" w:rsidDel="0034077E" w:rsidRDefault="0094544B" w:rsidP="0094544B">
            <w:pPr>
              <w:rPr>
                <w:del w:id="304"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51E2E1" w14:textId="0A677ECF" w:rsidR="0094544B" w:rsidDel="0034077E" w:rsidRDefault="0094544B" w:rsidP="0094544B">
            <w:pPr>
              <w:rPr>
                <w:del w:id="305" w:author="Victor Rouco" w:date="2020-06-30T16:16:00Z"/>
                <w:rFonts w:ascii="Calibri" w:hAnsi="Calibri" w:cs="Calibri"/>
                <w:color w:val="000000"/>
              </w:rPr>
            </w:pPr>
            <w:del w:id="306" w:author="Victor Rouco" w:date="2020-06-30T16:16:00Z">
              <w:r w:rsidDel="0034077E">
                <w:rPr>
                  <w:rFonts w:ascii="Calibri" w:hAnsi="Calibri" w:cs="Calibri"/>
                  <w:color w:val="000000"/>
                </w:rPr>
                <w:delText>Self-attention</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79C50F" w14:textId="3F787A08" w:rsidR="0094544B" w:rsidDel="0034077E" w:rsidRDefault="0094544B" w:rsidP="0094544B">
            <w:pPr>
              <w:rPr>
                <w:del w:id="307" w:author="Victor Rouco" w:date="2020-06-30T16:16:00Z"/>
                <w:rFonts w:ascii="Calibri" w:hAnsi="Calibri" w:cs="Calibri"/>
                <w:color w:val="000000"/>
              </w:rPr>
            </w:pPr>
          </w:p>
        </w:tc>
      </w:tr>
      <w:tr w:rsidR="0094544B" w:rsidDel="0034077E" w14:paraId="329205D2" w14:textId="09E47D42" w:rsidTr="0094544B">
        <w:trPr>
          <w:trHeight w:val="320"/>
          <w:del w:id="308"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6BA334" w14:textId="4FFB167C" w:rsidR="0094544B" w:rsidDel="0034077E" w:rsidRDefault="0094544B" w:rsidP="0094544B">
            <w:pPr>
              <w:rPr>
                <w:del w:id="309"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60B6DE" w14:textId="6E9A7068" w:rsidR="0094544B" w:rsidDel="0034077E" w:rsidRDefault="0094544B" w:rsidP="0094544B">
            <w:pPr>
              <w:rPr>
                <w:del w:id="310"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54263D" w14:textId="35D72C0F" w:rsidR="0094544B" w:rsidDel="0034077E" w:rsidRDefault="0094544B" w:rsidP="0094544B">
            <w:pPr>
              <w:rPr>
                <w:del w:id="311"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B9F7E" w14:textId="1AC2130B" w:rsidR="0094544B" w:rsidDel="0034077E" w:rsidRDefault="0094544B" w:rsidP="0094544B">
            <w:pPr>
              <w:rPr>
                <w:del w:id="312"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327A7E" w14:textId="22614D70" w:rsidR="0094544B" w:rsidDel="0034077E" w:rsidRDefault="0094544B" w:rsidP="0094544B">
            <w:pPr>
              <w:rPr>
                <w:del w:id="313" w:author="Victor Rouco" w:date="2020-06-30T16:16:00Z"/>
                <w:sz w:val="20"/>
                <w:szCs w:val="20"/>
              </w:rPr>
            </w:pPr>
          </w:p>
        </w:tc>
      </w:tr>
      <w:tr w:rsidR="0094544B" w:rsidDel="0034077E" w14:paraId="7548DC83" w14:textId="11E594E6" w:rsidTr="0094544B">
        <w:trPr>
          <w:trHeight w:val="320"/>
          <w:del w:id="314"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61F29" w14:textId="06BF390C" w:rsidR="0094544B" w:rsidDel="0034077E" w:rsidRDefault="0094544B" w:rsidP="0094544B">
            <w:pPr>
              <w:rPr>
                <w:del w:id="315" w:author="Victor Rouco" w:date="2020-06-30T16:16:00Z"/>
                <w:rFonts w:ascii="Calibri" w:hAnsi="Calibri" w:cs="Calibri"/>
                <w:color w:val="000000"/>
              </w:rPr>
            </w:pPr>
            <w:del w:id="316" w:author="Victor Rouco" w:date="2020-06-30T16:16:00Z">
              <w:r w:rsidDel="0034077E">
                <w:rPr>
                  <w:rFonts w:ascii="Calibri" w:hAnsi="Calibri" w:cs="Calibri"/>
                  <w:color w:val="000000"/>
                </w:rPr>
                <w:delText>Openness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162184" w14:textId="70FC2B51" w:rsidR="0094544B" w:rsidDel="0034077E" w:rsidRDefault="0094544B" w:rsidP="0094544B">
            <w:pPr>
              <w:rPr>
                <w:del w:id="317" w:author="Victor Rouco" w:date="2020-06-30T16:16: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109295" w14:textId="23977EDC" w:rsidR="0094544B" w:rsidDel="0034077E" w:rsidRDefault="0094544B" w:rsidP="0094544B">
            <w:pPr>
              <w:rPr>
                <w:del w:id="318" w:author="Victor Rouco" w:date="2020-06-30T16:16:00Z"/>
                <w:rFonts w:ascii="Calibri" w:hAnsi="Calibri" w:cs="Calibri"/>
                <w:color w:val="000000"/>
              </w:rPr>
            </w:pPr>
            <w:del w:id="319" w:author="Victor Rouco" w:date="2020-06-30T16:16:00Z">
              <w:r w:rsidDel="0034077E">
                <w:rPr>
                  <w:rFonts w:ascii="Calibri" w:hAnsi="Calibri" w:cs="Calibri"/>
                  <w:color w:val="000000"/>
                </w:rPr>
                <w:delText>Wish to analyze</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41880" w14:textId="11B91D71" w:rsidR="0094544B" w:rsidDel="0034077E" w:rsidRDefault="0094544B" w:rsidP="0094544B">
            <w:pPr>
              <w:rPr>
                <w:del w:id="320" w:author="Victor Rouco" w:date="2020-06-30T16:16:00Z"/>
                <w:rFonts w:ascii="Calibri" w:hAnsi="Calibri" w:cs="Calibri"/>
                <w:color w:val="000000"/>
              </w:rPr>
            </w:pPr>
            <w:del w:id="321" w:author="Victor Rouco" w:date="2020-06-30T16:16:00Z">
              <w:r w:rsidDel="0034077E">
                <w:rPr>
                  <w:rFonts w:ascii="Calibri" w:hAnsi="Calibri" w:cs="Calibri"/>
                  <w:color w:val="000000"/>
                </w:rPr>
                <w:delText>Willingness to learn</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BCAD16" w14:textId="05AB2636" w:rsidR="0094544B" w:rsidDel="0034077E" w:rsidRDefault="0094544B" w:rsidP="0094544B">
            <w:pPr>
              <w:rPr>
                <w:del w:id="322" w:author="Victor Rouco" w:date="2020-06-30T16:16:00Z"/>
                <w:rFonts w:ascii="Calibri" w:hAnsi="Calibri" w:cs="Calibri"/>
                <w:color w:val="000000"/>
              </w:rPr>
            </w:pPr>
          </w:p>
        </w:tc>
      </w:tr>
      <w:tr w:rsidR="0094544B" w:rsidDel="0034077E" w14:paraId="5C8A344E" w14:textId="35A207D7" w:rsidTr="0094544B">
        <w:trPr>
          <w:trHeight w:val="320"/>
          <w:del w:id="323"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407E49" w14:textId="2F8E06A2" w:rsidR="0094544B" w:rsidDel="0034077E" w:rsidRDefault="0094544B" w:rsidP="0094544B">
            <w:pPr>
              <w:rPr>
                <w:del w:id="324"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397130" w14:textId="76A14ED6" w:rsidR="0094544B" w:rsidDel="0034077E" w:rsidRDefault="0094544B" w:rsidP="0094544B">
            <w:pPr>
              <w:rPr>
                <w:del w:id="325"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820E5" w14:textId="192FD6A1" w:rsidR="0094544B" w:rsidDel="0034077E" w:rsidRDefault="0094544B" w:rsidP="0094544B">
            <w:pPr>
              <w:rPr>
                <w:del w:id="326" w:author="Victor Rouco" w:date="2020-06-30T16:16:00Z"/>
                <w:rFonts w:ascii="Calibri" w:hAnsi="Calibri" w:cs="Calibri"/>
                <w:color w:val="000000"/>
              </w:rPr>
            </w:pPr>
            <w:del w:id="327" w:author="Victor Rouco" w:date="2020-06-30T16:16:00Z">
              <w:r w:rsidDel="0034077E">
                <w:rPr>
                  <w:rFonts w:ascii="Calibri" w:hAnsi="Calibri" w:cs="Calibri"/>
                  <w:color w:val="000000"/>
                </w:rPr>
                <w:delText>Artistic interests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D2BE98" w14:textId="349072F1" w:rsidR="0094544B" w:rsidDel="0034077E" w:rsidRDefault="0094544B" w:rsidP="0094544B">
            <w:pPr>
              <w:rPr>
                <w:del w:id="328" w:author="Victor Rouco" w:date="2020-06-30T16:16:00Z"/>
                <w:rFonts w:ascii="Calibri" w:hAnsi="Calibri" w:cs="Calibri"/>
                <w:color w:val="000000"/>
              </w:rPr>
            </w:pPr>
            <w:del w:id="329" w:author="Victor Rouco" w:date="2020-06-30T16:16:00Z">
              <w:r w:rsidDel="0034077E">
                <w:rPr>
                  <w:rFonts w:ascii="Calibri" w:hAnsi="Calibri" w:cs="Calibri"/>
                  <w:color w:val="000000"/>
                </w:rPr>
                <w:delText>Open-mindedness</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E6990C" w14:textId="249650AF" w:rsidR="0094544B" w:rsidDel="0034077E" w:rsidRDefault="0094544B" w:rsidP="0094544B">
            <w:pPr>
              <w:rPr>
                <w:del w:id="330" w:author="Victor Rouco" w:date="2020-06-30T16:16:00Z"/>
                <w:rFonts w:ascii="Calibri" w:hAnsi="Calibri" w:cs="Calibri"/>
                <w:color w:val="000000"/>
              </w:rPr>
            </w:pPr>
          </w:p>
        </w:tc>
      </w:tr>
      <w:tr w:rsidR="0094544B" w:rsidDel="0034077E" w14:paraId="2F763204" w14:textId="1A86346F" w:rsidTr="0094544B">
        <w:trPr>
          <w:trHeight w:val="320"/>
          <w:del w:id="331"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057119" w14:textId="24139AC6" w:rsidR="0094544B" w:rsidDel="0034077E" w:rsidRDefault="0094544B" w:rsidP="0094544B">
            <w:pPr>
              <w:rPr>
                <w:del w:id="332"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D0A0FB" w14:textId="1F256557" w:rsidR="0094544B" w:rsidDel="0034077E" w:rsidRDefault="0094544B" w:rsidP="0094544B">
            <w:pPr>
              <w:rPr>
                <w:del w:id="333"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BC68F2" w14:textId="30FD4673" w:rsidR="0094544B" w:rsidDel="0034077E" w:rsidRDefault="0094544B" w:rsidP="0094544B">
            <w:pPr>
              <w:rPr>
                <w:del w:id="334" w:author="Victor Rouco" w:date="2020-06-30T16:16:00Z"/>
                <w:rFonts w:ascii="Calibri" w:hAnsi="Calibri" w:cs="Calibri"/>
                <w:color w:val="000000"/>
              </w:rPr>
            </w:pPr>
            <w:del w:id="335" w:author="Victor Rouco" w:date="2020-06-30T16:16:00Z">
              <w:r w:rsidDel="0034077E">
                <w:rPr>
                  <w:rFonts w:ascii="Calibri" w:hAnsi="Calibri" w:cs="Calibri"/>
                  <w:color w:val="000000"/>
                </w:rPr>
                <w:delText>Interest in reading</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12C263" w14:textId="15AF44A1" w:rsidR="0094544B" w:rsidDel="0034077E" w:rsidRDefault="0094544B" w:rsidP="0094544B">
            <w:pPr>
              <w:rPr>
                <w:del w:id="336" w:author="Victor Rouco" w:date="2020-06-30T16:16:00Z"/>
                <w:rFonts w:ascii="Calibri" w:hAnsi="Calibri" w:cs="Calibri"/>
                <w:color w:val="000000"/>
              </w:rPr>
            </w:pPr>
            <w:del w:id="337" w:author="Victor Rouco" w:date="2020-06-30T16:16:00Z">
              <w:r w:rsidDel="0034077E">
                <w:rPr>
                  <w:rFonts w:ascii="Calibri" w:hAnsi="Calibri" w:cs="Calibri"/>
                  <w:color w:val="000000"/>
                </w:rPr>
                <w:delText>Wish for variety</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B82BD4" w14:textId="7FE8A170" w:rsidR="0094544B" w:rsidDel="0034077E" w:rsidRDefault="0094544B" w:rsidP="0094544B">
            <w:pPr>
              <w:rPr>
                <w:del w:id="338" w:author="Victor Rouco" w:date="2020-06-30T16:16:00Z"/>
                <w:rFonts w:ascii="Calibri" w:hAnsi="Calibri" w:cs="Calibri"/>
                <w:color w:val="000000"/>
              </w:rPr>
            </w:pPr>
          </w:p>
        </w:tc>
      </w:tr>
      <w:tr w:rsidR="0094544B" w:rsidDel="0034077E" w14:paraId="10996A3B" w14:textId="394B4BC5" w:rsidTr="0094544B">
        <w:trPr>
          <w:trHeight w:val="320"/>
          <w:del w:id="339"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69A0A9" w14:textId="29964BC9" w:rsidR="0094544B" w:rsidDel="0034077E" w:rsidRDefault="0094544B" w:rsidP="0094544B">
            <w:pPr>
              <w:rPr>
                <w:del w:id="340"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457219" w14:textId="05E6201C" w:rsidR="0094544B" w:rsidDel="0034077E" w:rsidRDefault="0094544B" w:rsidP="0094544B">
            <w:pPr>
              <w:rPr>
                <w:del w:id="341"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3708D7" w14:textId="5AC6B544" w:rsidR="0094544B" w:rsidDel="0034077E" w:rsidRDefault="0094544B" w:rsidP="0094544B">
            <w:pPr>
              <w:rPr>
                <w:del w:id="342" w:author="Victor Rouco" w:date="2020-06-30T16:16:00Z"/>
                <w:rFonts w:ascii="Calibri" w:hAnsi="Calibri" w:cs="Calibri"/>
                <w:color w:val="000000"/>
              </w:rPr>
            </w:pPr>
            <w:del w:id="343" w:author="Victor Rouco" w:date="2020-06-30T16:16:00Z">
              <w:r w:rsidDel="0034077E">
                <w:rPr>
                  <w:rFonts w:ascii="Calibri" w:hAnsi="Calibri" w:cs="Calibri"/>
                  <w:color w:val="000000"/>
                </w:rPr>
                <w:delText>Creativity</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5AFF31" w14:textId="6616BD55" w:rsidR="0094544B" w:rsidDel="0034077E" w:rsidRDefault="0094544B" w:rsidP="0094544B">
            <w:pPr>
              <w:rPr>
                <w:del w:id="344" w:author="Victor Rouco" w:date="2020-06-30T16:16:00Z"/>
                <w:rFonts w:ascii="Calibri" w:hAnsi="Calibri" w:cs="Calibri"/>
                <w:color w:val="000000"/>
              </w:rPr>
            </w:pPr>
            <w:del w:id="345" w:author="Victor Rouco" w:date="2020-06-30T16:16:00Z">
              <w:r w:rsidDel="0034077E">
                <w:rPr>
                  <w:rFonts w:ascii="Calibri" w:hAnsi="Calibri" w:cs="Calibri"/>
                  <w:color w:val="000000"/>
                </w:rPr>
                <w:delText>Sensitivity</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FCC189" w14:textId="116A6257" w:rsidR="0094544B" w:rsidDel="0034077E" w:rsidRDefault="0094544B" w:rsidP="0094544B">
            <w:pPr>
              <w:rPr>
                <w:del w:id="346" w:author="Victor Rouco" w:date="2020-06-30T16:16:00Z"/>
                <w:rFonts w:ascii="Calibri" w:hAnsi="Calibri" w:cs="Calibri"/>
                <w:color w:val="000000"/>
              </w:rPr>
            </w:pPr>
          </w:p>
        </w:tc>
      </w:tr>
      <w:tr w:rsidR="0094544B" w:rsidDel="0034077E" w14:paraId="52AEFB77" w14:textId="6E3ECDBD" w:rsidTr="0094544B">
        <w:trPr>
          <w:trHeight w:val="320"/>
          <w:del w:id="347" w:author="Victor Rouco" w:date="2020-06-30T16:16: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8D1B85" w14:textId="18A685D5" w:rsidR="0094544B" w:rsidDel="0034077E" w:rsidRDefault="0094544B" w:rsidP="0094544B">
            <w:pPr>
              <w:rPr>
                <w:del w:id="348"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659F1A" w14:textId="4768F7DF" w:rsidR="0094544B" w:rsidDel="0034077E" w:rsidRDefault="0094544B" w:rsidP="0094544B">
            <w:pPr>
              <w:rPr>
                <w:del w:id="349"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55D7F" w14:textId="20FA0865" w:rsidR="0094544B" w:rsidDel="0034077E" w:rsidRDefault="0094544B" w:rsidP="0094544B">
            <w:pPr>
              <w:rPr>
                <w:del w:id="350" w:author="Victor Rouco" w:date="2020-06-30T16:16: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309BB1" w14:textId="0D038894" w:rsidR="0094544B" w:rsidDel="0034077E" w:rsidRDefault="0094544B" w:rsidP="0094544B">
            <w:pPr>
              <w:rPr>
                <w:del w:id="351" w:author="Victor Rouco" w:date="2020-06-30T16:16:00Z"/>
                <w:rFonts w:ascii="Calibri" w:hAnsi="Calibri" w:cs="Calibri"/>
                <w:color w:val="000000"/>
              </w:rPr>
            </w:pPr>
            <w:del w:id="352" w:author="Victor Rouco" w:date="2020-06-30T16:16:00Z">
              <w:r w:rsidDel="0034077E">
                <w:rPr>
                  <w:rFonts w:ascii="Calibri" w:hAnsi="Calibri" w:cs="Calibri"/>
                  <w:color w:val="000000"/>
                </w:rPr>
                <w:delText>Intellect</w:delText>
              </w:r>
            </w:del>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1A4E0" w14:textId="5B9B41F9" w:rsidR="0094544B" w:rsidDel="0034077E" w:rsidRDefault="0094544B" w:rsidP="0094544B">
            <w:pPr>
              <w:rPr>
                <w:del w:id="353" w:author="Victor Rouco" w:date="2020-06-30T16:16:00Z"/>
                <w:rFonts w:ascii="Calibri" w:hAnsi="Calibri" w:cs="Calibri"/>
                <w:color w:val="000000"/>
              </w:rPr>
            </w:pPr>
          </w:p>
        </w:tc>
      </w:tr>
    </w:tbl>
    <w:p w14:paraId="78FE4566" w14:textId="38703447" w:rsidR="002B3E9C" w:rsidRPr="002B3E9C" w:rsidRDefault="0094544B">
      <w:pPr>
        <w:pStyle w:val="Textoindependiente"/>
        <w:rPr>
          <w:ins w:id="354" w:author="Victor Rouco" w:date="2020-07-03T13:00:00Z"/>
        </w:rPr>
      </w:pPr>
      <w:r w:rsidDel="0094544B">
        <w:rPr>
          <w:rFonts w:ascii="Arial" w:hAnsi="Arial" w:cs="Arial"/>
          <w:sz w:val="20"/>
          <w:szCs w:val="20"/>
        </w:rPr>
        <w:lastRenderedPageBreak/>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the </w:t>
      </w:r>
      <w:del w:id="355" w:author="Victor Rouco" w:date="2020-06-30T16:16:00Z">
        <w:r w:rsidR="002A4D5B" w:rsidDel="0034077E">
          <w:delText xml:space="preserve">osf </w:delText>
        </w:r>
      </w:del>
      <w:ins w:id="356" w:author="Victor Rouco" w:date="2020-06-30T16:16:00Z">
        <w:r w:rsidR="0034077E">
          <w:t xml:space="preserve">online </w:t>
        </w:r>
      </w:ins>
      <w:r w:rsidR="002A4D5B">
        <w:t xml:space="preserve">repository of this project (link here). </w:t>
      </w:r>
      <w:ins w:id="357" w:author="Victor Rouco" w:date="2020-07-03T13:00:00Z">
        <w:r w:rsidR="002B3E9C">
          <w:t xml:space="preserve">As a general trend, </w:t>
        </w:r>
      </w:ins>
      <w:ins w:id="358" w:author="Victor Rouco" w:date="2020-07-03T13:01:00Z">
        <w:r w:rsidR="002B3E9C">
          <w:t>non-invariant factor loadings of extraversion are larger in the USA sample than in the German sample</w:t>
        </w:r>
      </w:ins>
      <w:ins w:id="359" w:author="Victor Rouco" w:date="2020-07-03T13:02:00Z">
        <w:r w:rsidR="002B3E9C">
          <w:t xml:space="preserve">, as well as positive factor loadings of openness. </w:t>
        </w:r>
      </w:ins>
      <w:ins w:id="360" w:author="Victor Rouco" w:date="2020-07-03T16:28:00Z">
        <w:r w:rsidR="00831A56">
          <w:t>Conversely</w:t>
        </w:r>
      </w:ins>
      <w:ins w:id="361" w:author="Victor Rouco" w:date="2020-07-03T13:02:00Z">
        <w:r w:rsidR="002B3E9C">
          <w:t>,</w:t>
        </w:r>
      </w:ins>
      <w:ins w:id="362" w:author="Victor Rouco" w:date="2020-07-03T16:28:00Z">
        <w:r w:rsidR="00831A56">
          <w:t xml:space="preserve"> </w:t>
        </w:r>
      </w:ins>
      <w:ins w:id="363" w:author="Victor Rouco" w:date="2020-07-03T13:02:00Z">
        <w:r w:rsidR="002B3E9C">
          <w:t xml:space="preserve">negative factor loadings of openness are bigger in the </w:t>
        </w:r>
      </w:ins>
      <w:ins w:id="364" w:author="Victor Rouco" w:date="2020-07-03T13:04:00Z">
        <w:r w:rsidR="002B3E9C">
          <w:t>G</w:t>
        </w:r>
      </w:ins>
      <w:ins w:id="365" w:author="Victor Rouco" w:date="2020-07-03T13:02:00Z">
        <w:r w:rsidR="002B3E9C">
          <w:t>erman sample</w:t>
        </w:r>
      </w:ins>
      <w:ins w:id="366" w:author="Victor Rouco" w:date="2020-07-03T13:04:00Z">
        <w:r w:rsidR="002B3E9C">
          <w:t xml:space="preserve">. Some freed factor loadings </w:t>
        </w:r>
      </w:ins>
      <w:ins w:id="367" w:author="Victor Rouco" w:date="2020-07-03T13:05:00Z">
        <w:r w:rsidR="002B3E9C">
          <w:t xml:space="preserve">seem to </w:t>
        </w:r>
      </w:ins>
      <w:ins w:id="368" w:author="Victor Rouco" w:date="2020-07-03T16:29:00Z">
        <w:r w:rsidR="00831A56">
          <w:t>deviate</w:t>
        </w:r>
      </w:ins>
      <w:ins w:id="369" w:author="Victor Rouco" w:date="2020-07-03T13:05:00Z">
        <w:r w:rsidR="002B3E9C">
          <w:t xml:space="preserve"> </w:t>
        </w:r>
      </w:ins>
      <w:ins w:id="370" w:author="Victor Rouco" w:date="2020-07-03T16:29:00Z">
        <w:r w:rsidR="00831A56">
          <w:t>due to</w:t>
        </w:r>
      </w:ins>
      <w:ins w:id="371" w:author="Victor Rouco" w:date="2020-07-03T13:05:00Z">
        <w:r w:rsidR="002B3E9C">
          <w:t xml:space="preserve"> age differences between samples, as “I resist authority”, an indicator of </w:t>
        </w:r>
      </w:ins>
      <w:ins w:id="372" w:author="Victor Rouco" w:date="2020-07-03T13:06:00Z">
        <w:r w:rsidR="002B3E9C" w:rsidRPr="002B3E9C">
          <w:rPr>
            <w:i/>
            <w:iCs/>
            <w:rPrChange w:id="373" w:author="Victor Rouco" w:date="2020-07-03T13:06:00Z">
              <w:rPr/>
            </w:rPrChange>
          </w:rPr>
          <w:t>D</w:t>
        </w:r>
      </w:ins>
      <w:ins w:id="374" w:author="Victor Rouco" w:date="2020-07-03T13:05:00Z">
        <w:r w:rsidR="002B3E9C" w:rsidRPr="002B3E9C">
          <w:rPr>
            <w:i/>
            <w:iCs/>
            <w:rPrChange w:id="375" w:author="Victor Rouco" w:date="2020-07-03T13:06:00Z">
              <w:rPr/>
            </w:rPrChange>
          </w:rPr>
          <w:t>ominance</w:t>
        </w:r>
        <w:r w:rsidR="002B3E9C">
          <w:t>, and “I a</w:t>
        </w:r>
      </w:ins>
      <w:ins w:id="376" w:author="Victor Rouco" w:date="2020-07-03T13:06:00Z">
        <w:r w:rsidR="002B3E9C">
          <w:t xml:space="preserve">m easily discouraged”, an indicator of </w:t>
        </w:r>
        <w:r w:rsidR="002B3E9C" w:rsidRPr="002B3E9C">
          <w:rPr>
            <w:i/>
            <w:iCs/>
            <w:rPrChange w:id="377" w:author="Victor Rouco" w:date="2020-07-03T13:06:00Z">
              <w:rPr/>
            </w:rPrChange>
          </w:rPr>
          <w:t>Persistence</w:t>
        </w:r>
        <w:r w:rsidR="002B3E9C">
          <w:t xml:space="preserve">, both yielding higher factor loadings in the younger sample (i.e. our German sample). </w:t>
        </w:r>
      </w:ins>
      <w:ins w:id="378" w:author="Victor Rouco" w:date="2020-07-03T13:09:00Z">
        <w:r w:rsidR="002B3E9C">
          <w:t xml:space="preserve">At the scalar level, most non-invariant </w:t>
        </w:r>
      </w:ins>
      <w:ins w:id="379" w:author="Victor Rouco" w:date="2020-07-03T13:11:00Z">
        <w:r w:rsidR="007920F8">
          <w:t>parameters</w:t>
        </w:r>
      </w:ins>
      <w:ins w:id="380" w:author="Victor Rouco" w:date="2020-07-03T13:09:00Z">
        <w:r w:rsidR="002B3E9C">
          <w:t xml:space="preserve"> of </w:t>
        </w:r>
      </w:ins>
      <w:ins w:id="381" w:author="Victor Rouco" w:date="2020-07-03T13:10:00Z">
        <w:r w:rsidR="002B3E9C">
          <w:t>conscientiousness</w:t>
        </w:r>
      </w:ins>
      <w:ins w:id="382" w:author="Victor Rouco" w:date="2020-07-03T13:11:00Z">
        <w:r w:rsidR="007920F8">
          <w:t>’</w:t>
        </w:r>
      </w:ins>
      <w:ins w:id="383" w:author="Victor Rouco" w:date="2020-07-03T13:10:00Z">
        <w:r w:rsidR="002B3E9C">
          <w:t xml:space="preserve"> facets </w:t>
        </w:r>
        <w:r w:rsidR="007920F8">
          <w:t xml:space="preserve">show higher </w:t>
        </w:r>
      </w:ins>
      <w:ins w:id="384" w:author="Victor Rouco" w:date="2020-07-03T13:11:00Z">
        <w:r w:rsidR="007920F8">
          <w:t>intercepts</w:t>
        </w:r>
      </w:ins>
      <w:ins w:id="385" w:author="Victor Rouco" w:date="2020-07-03T13:10:00Z">
        <w:r w:rsidR="007920F8">
          <w:t xml:space="preserve"> for Germans, excepting those of </w:t>
        </w:r>
        <w:r w:rsidR="007920F8" w:rsidRPr="007920F8">
          <w:rPr>
            <w:i/>
            <w:iCs/>
            <w:rPrChange w:id="386" w:author="Victor Rouco" w:date="2020-07-03T13:11:00Z">
              <w:rPr/>
            </w:rPrChange>
          </w:rPr>
          <w:t>Persistence</w:t>
        </w:r>
      </w:ins>
      <w:ins w:id="387" w:author="Victor Rouco" w:date="2020-07-03T13:11:00Z">
        <w:r w:rsidR="007920F8">
          <w:t>, which are higher in the American sample</w:t>
        </w:r>
      </w:ins>
      <w:ins w:id="388" w:author="Victor Rouco" w:date="2020-07-03T13:15:00Z">
        <w:r w:rsidR="007920F8">
          <w:t>.</w:t>
        </w:r>
      </w:ins>
      <w:ins w:id="389" w:author="Victor Rouco" w:date="2020-07-03T13:12:00Z">
        <w:r w:rsidR="007920F8">
          <w:t xml:space="preserve"> </w:t>
        </w:r>
      </w:ins>
      <w:ins w:id="390" w:author="Victor Rouco" w:date="2020-07-03T13:15:00Z">
        <w:r w:rsidR="007920F8">
          <w:t xml:space="preserve">Nonetheless, </w:t>
        </w:r>
        <w:r w:rsidR="007920F8" w:rsidRPr="007920F8">
          <w:rPr>
            <w:i/>
            <w:iCs/>
            <w:rPrChange w:id="391" w:author="Victor Rouco" w:date="2020-07-03T13:16:00Z">
              <w:rPr/>
            </w:rPrChange>
          </w:rPr>
          <w:t>Persistence</w:t>
        </w:r>
        <w:r w:rsidR="007920F8">
          <w:t xml:space="preserve"> indicators may be </w:t>
        </w:r>
      </w:ins>
      <w:ins w:id="392" w:author="Victor Rouco" w:date="2020-07-03T13:16:00Z">
        <w:r w:rsidR="007920F8">
          <w:t>higher in the American sample due to age differences</w:t>
        </w:r>
      </w:ins>
      <w:ins w:id="393" w:author="Victor Rouco" w:date="2020-07-03T13:12:00Z">
        <w:r w:rsidR="007920F8">
          <w:t xml:space="preserve"> (</w:t>
        </w:r>
      </w:ins>
      <w:ins w:id="394" w:author="Victor Rouco" w:date="2020-07-03T13:13:00Z">
        <w:r w:rsidR="007920F8">
          <w:t>“I like to take my time” and “I never give up”</w:t>
        </w:r>
      </w:ins>
      <w:ins w:id="395" w:author="Victor Rouco" w:date="2020-07-06T13:46:00Z">
        <w:r w:rsidR="00F403B5">
          <w:t xml:space="preserve"> are examples of items belonging to this facet</w:t>
        </w:r>
      </w:ins>
      <w:ins w:id="396" w:author="Victor Rouco" w:date="2020-07-03T13:13:00Z">
        <w:r w:rsidR="007920F8">
          <w:t xml:space="preserve">). </w:t>
        </w:r>
      </w:ins>
      <w:ins w:id="397" w:author="Victor Rouco" w:date="2020-07-03T13:18:00Z">
        <w:r w:rsidR="007920F8">
          <w:t xml:space="preserve">In fact, many of the non-scalar indicators may be best understood by </w:t>
        </w:r>
      </w:ins>
      <w:ins w:id="398" w:author="Victor Rouco" w:date="2020-07-03T13:21:00Z">
        <w:r w:rsidR="00F2638A">
          <w:t>the effect of age than that of culture</w:t>
        </w:r>
      </w:ins>
      <w:ins w:id="399" w:author="Victor Rouco" w:date="2020-07-03T16:30:00Z">
        <w:r w:rsidR="002A0E6F">
          <w:t xml:space="preserve">, especially those that differ the most; for instance: </w:t>
        </w:r>
      </w:ins>
      <w:ins w:id="400" w:author="Victor Rouco" w:date="2020-07-03T13:19:00Z">
        <w:r w:rsidR="007920F8">
          <w:t xml:space="preserve">“I act impulsively when something is bothering me”, “I am easily talked into doing silly things”, </w:t>
        </w:r>
      </w:ins>
      <w:ins w:id="401" w:author="Victor Rouco" w:date="2020-07-03T13:20:00Z">
        <w:r w:rsidR="007920F8">
          <w:t>“I get overwhelmed by emotions”</w:t>
        </w:r>
      </w:ins>
      <w:ins w:id="402" w:author="Victor Rouco" w:date="2020-07-03T13:21:00Z">
        <w:r w:rsidR="00F2638A">
          <w:t>, all of the</w:t>
        </w:r>
      </w:ins>
      <w:ins w:id="403" w:author="Victor Rouco" w:date="2020-07-03T13:22:00Z">
        <w:r w:rsidR="00F2638A">
          <w:t>se</w:t>
        </w:r>
      </w:ins>
      <w:ins w:id="404" w:author="Victor Rouco" w:date="2020-07-03T13:21:00Z">
        <w:r w:rsidR="00F2638A">
          <w:t xml:space="preserve"> </w:t>
        </w:r>
      </w:ins>
      <w:ins w:id="405" w:author="Victor Rouco" w:date="2020-07-03T13:22:00Z">
        <w:r w:rsidR="00F2638A">
          <w:t>yielding higher intercepts in the younger group.</w:t>
        </w:r>
      </w:ins>
    </w:p>
    <w:p w14:paraId="23FDECAE" w14:textId="541F7693" w:rsidR="00991DD4" w:rsidDel="00F2638A" w:rsidRDefault="002A4D5B">
      <w:pPr>
        <w:pStyle w:val="Textoindependiente"/>
        <w:rPr>
          <w:del w:id="406" w:author="Victor Rouco" w:date="2020-07-03T13:22:00Z"/>
        </w:rPr>
      </w:pPr>
      <w:del w:id="407" w:author="Victor Rouco" w:date="2020-07-03T13:22:00Z">
        <w:r w:rsidDel="00F2638A">
          <w:delText xml:space="preserve">Examples of items allowed to differ in metric invariance tests are: “I respect others” from the facet </w:delText>
        </w:r>
        <w:r w:rsidDel="00F2638A">
          <w:rPr>
            <w:i/>
            <w:iCs/>
          </w:rPr>
          <w:delText>Appreciation</w:delText>
        </w:r>
        <w:r w:rsidDel="00F2638A">
          <w:delText xml:space="preserve">; and “I resist authority” as well as “I try to outdo others” from the facet </w:delText>
        </w:r>
        <w:r w:rsidDel="00F2638A">
          <w:rPr>
            <w:i/>
            <w:iCs/>
          </w:rPr>
          <w:delText>Dominance</w:delText>
        </w:r>
        <w:r w:rsidDel="00F2638A">
          <w:delText xml:space="preserve">. Examples of items allowed to differ in scalar invariance tests are: “I misuse power” from the facet </w:delText>
        </w:r>
        <w:r w:rsidRPr="007C628A" w:rsidDel="00F2638A">
          <w:rPr>
            <w:i/>
            <w:iCs/>
          </w:rPr>
          <w:delText>Integrity</w:delText>
        </w:r>
        <w:r w:rsidDel="00F2638A">
          <w:delText xml:space="preserve">; and “I like to take my time” as well as “I never give up” from the facet </w:delText>
        </w:r>
        <w:commentRangeStart w:id="408"/>
        <w:r w:rsidRPr="007C628A" w:rsidDel="00F2638A">
          <w:rPr>
            <w:i/>
            <w:iCs/>
          </w:rPr>
          <w:delText>Persistence</w:delText>
        </w:r>
        <w:commentRangeEnd w:id="408"/>
        <w:r w:rsidR="001C2053" w:rsidDel="00F2638A">
          <w:rPr>
            <w:rStyle w:val="Refdecomentario"/>
            <w:rFonts w:asciiTheme="minorHAnsi" w:hAnsiTheme="minorHAnsi"/>
          </w:rPr>
          <w:commentReference w:id="408"/>
        </w:r>
        <w:r w:rsidDel="00F2638A">
          <w:delText>.</w:delText>
        </w:r>
      </w:del>
    </w:p>
    <w:p w14:paraId="72F0F221" w14:textId="6D491FC9" w:rsidR="0024281A" w:rsidRDefault="0024281A">
      <w:pPr>
        <w:pStyle w:val="Textoindependiente"/>
      </w:pPr>
      <w:commentRangeStart w:id="409"/>
      <w:commentRangeStart w:id="410"/>
      <w:r>
        <w:t>Metric non-invariant items</w:t>
      </w:r>
      <w:commentRangeEnd w:id="409"/>
      <w:r>
        <w:rPr>
          <w:rStyle w:val="Refdecomentario"/>
          <w:rFonts w:asciiTheme="minorHAnsi" w:hAnsiTheme="minorHAnsi"/>
        </w:rPr>
        <w:commentReference w:id="409"/>
      </w:r>
      <w:commentRangeEnd w:id="410"/>
      <w:r w:rsidR="001C2053">
        <w:rPr>
          <w:rStyle w:val="Refdecomentario"/>
          <w:rFonts w:asciiTheme="minorHAnsi" w:hAnsiTheme="minorHAnsi"/>
        </w:rPr>
        <w:commentReference w:id="410"/>
      </w:r>
    </w:p>
    <w:tbl>
      <w:tblPr>
        <w:tblW w:w="9639" w:type="dxa"/>
        <w:tblCellMar>
          <w:left w:w="70" w:type="dxa"/>
          <w:right w:w="70" w:type="dxa"/>
        </w:tblCellMar>
        <w:tblLook w:val="04A0" w:firstRow="1" w:lastRow="0" w:firstColumn="1" w:lastColumn="0" w:noHBand="0" w:noVBand="1"/>
      </w:tblPr>
      <w:tblGrid>
        <w:gridCol w:w="2099"/>
        <w:gridCol w:w="1087"/>
        <w:gridCol w:w="3569"/>
        <w:gridCol w:w="1528"/>
        <w:gridCol w:w="1447"/>
      </w:tblGrid>
      <w:tr w:rsidR="008464B3" w:rsidRPr="008464B3" w14:paraId="325E8DB2" w14:textId="77777777" w:rsidTr="008464B3">
        <w:trPr>
          <w:trHeight w:val="320"/>
        </w:trPr>
        <w:tc>
          <w:tcPr>
            <w:tcW w:w="2037" w:type="dxa"/>
            <w:tcBorders>
              <w:top w:val="nil"/>
              <w:left w:val="nil"/>
              <w:bottom w:val="nil"/>
              <w:right w:val="nil"/>
            </w:tcBorders>
            <w:shd w:val="clear" w:color="auto" w:fill="auto"/>
            <w:noWrap/>
            <w:vAlign w:val="bottom"/>
            <w:hideMark/>
          </w:tcPr>
          <w:p w14:paraId="39BDE657"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facet</w:t>
            </w:r>
            <w:proofErr w:type="spellEnd"/>
          </w:p>
        </w:tc>
        <w:tc>
          <w:tcPr>
            <w:tcW w:w="1058" w:type="dxa"/>
            <w:tcBorders>
              <w:top w:val="nil"/>
              <w:left w:val="nil"/>
              <w:bottom w:val="nil"/>
              <w:right w:val="nil"/>
            </w:tcBorders>
            <w:shd w:val="clear" w:color="auto" w:fill="auto"/>
            <w:noWrap/>
            <w:vAlign w:val="bottom"/>
            <w:hideMark/>
          </w:tcPr>
          <w:p w14:paraId="453A75B7"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item</w:t>
            </w:r>
            <w:proofErr w:type="spellEnd"/>
          </w:p>
        </w:tc>
        <w:tc>
          <w:tcPr>
            <w:tcW w:w="3569" w:type="dxa"/>
            <w:tcBorders>
              <w:top w:val="nil"/>
              <w:left w:val="nil"/>
              <w:bottom w:val="nil"/>
              <w:right w:val="nil"/>
            </w:tcBorders>
            <w:shd w:val="clear" w:color="auto" w:fill="auto"/>
            <w:noWrap/>
            <w:vAlign w:val="bottom"/>
            <w:hideMark/>
          </w:tcPr>
          <w:p w14:paraId="6EC2D82D"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labels</w:t>
            </w:r>
            <w:proofErr w:type="spellEnd"/>
          </w:p>
        </w:tc>
        <w:tc>
          <w:tcPr>
            <w:tcW w:w="1528" w:type="dxa"/>
            <w:tcBorders>
              <w:top w:val="nil"/>
              <w:left w:val="nil"/>
              <w:bottom w:val="nil"/>
              <w:right w:val="nil"/>
            </w:tcBorders>
            <w:shd w:val="clear" w:color="auto" w:fill="auto"/>
            <w:noWrap/>
            <w:vAlign w:val="bottom"/>
            <w:hideMark/>
          </w:tcPr>
          <w:p w14:paraId="43EC295D"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lambda.usa</w:t>
            </w:r>
            <w:proofErr w:type="spellEnd"/>
          </w:p>
        </w:tc>
        <w:tc>
          <w:tcPr>
            <w:tcW w:w="1447" w:type="dxa"/>
            <w:tcBorders>
              <w:top w:val="nil"/>
              <w:left w:val="nil"/>
              <w:bottom w:val="nil"/>
              <w:right w:val="nil"/>
            </w:tcBorders>
            <w:shd w:val="clear" w:color="auto" w:fill="auto"/>
            <w:noWrap/>
            <w:vAlign w:val="bottom"/>
            <w:hideMark/>
          </w:tcPr>
          <w:p w14:paraId="55FBA7BB"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lambda.ger</w:t>
            </w:r>
            <w:proofErr w:type="spellEnd"/>
          </w:p>
        </w:tc>
      </w:tr>
      <w:tr w:rsidR="008464B3" w:rsidRPr="008464B3" w14:paraId="08D6BB9C" w14:textId="77777777" w:rsidTr="008464B3">
        <w:trPr>
          <w:trHeight w:val="320"/>
        </w:trPr>
        <w:tc>
          <w:tcPr>
            <w:tcW w:w="2037" w:type="dxa"/>
            <w:tcBorders>
              <w:top w:val="nil"/>
              <w:left w:val="nil"/>
              <w:bottom w:val="nil"/>
              <w:right w:val="nil"/>
            </w:tcBorders>
            <w:shd w:val="clear" w:color="auto" w:fill="auto"/>
            <w:noWrap/>
            <w:vAlign w:val="bottom"/>
            <w:hideMark/>
          </w:tcPr>
          <w:p w14:paraId="706EBA8E"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Altruism</w:t>
            </w:r>
            <w:proofErr w:type="spellEnd"/>
          </w:p>
        </w:tc>
        <w:tc>
          <w:tcPr>
            <w:tcW w:w="1058" w:type="dxa"/>
            <w:tcBorders>
              <w:top w:val="nil"/>
              <w:left w:val="nil"/>
              <w:bottom w:val="nil"/>
              <w:right w:val="nil"/>
            </w:tcBorders>
            <w:shd w:val="clear" w:color="auto" w:fill="auto"/>
            <w:noWrap/>
            <w:vAlign w:val="bottom"/>
            <w:hideMark/>
          </w:tcPr>
          <w:p w14:paraId="62F7D212" w14:textId="77777777" w:rsidR="008464B3" w:rsidRPr="008464B3" w:rsidRDefault="008464B3" w:rsidP="008464B3">
            <w:pPr>
              <w:rPr>
                <w:rFonts w:ascii="Calibri" w:hAnsi="Calibri" w:cs="Calibri"/>
                <w:color w:val="000000"/>
              </w:rPr>
            </w:pPr>
            <w:r w:rsidRPr="008464B3">
              <w:rPr>
                <w:rFonts w:ascii="Calibri" w:hAnsi="Calibri" w:cs="Calibri"/>
                <w:color w:val="000000"/>
              </w:rPr>
              <w:t>agree75</w:t>
            </w:r>
          </w:p>
        </w:tc>
        <w:tc>
          <w:tcPr>
            <w:tcW w:w="3569" w:type="dxa"/>
            <w:tcBorders>
              <w:top w:val="nil"/>
              <w:left w:val="nil"/>
              <w:bottom w:val="nil"/>
              <w:right w:val="nil"/>
            </w:tcBorders>
            <w:shd w:val="clear" w:color="auto" w:fill="auto"/>
            <w:noWrap/>
            <w:vAlign w:val="bottom"/>
            <w:hideMark/>
          </w:tcPr>
          <w:p w14:paraId="5842D960"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return extra change when a cashier makes a mistake.</w:t>
            </w:r>
          </w:p>
        </w:tc>
        <w:tc>
          <w:tcPr>
            <w:tcW w:w="1528" w:type="dxa"/>
            <w:tcBorders>
              <w:top w:val="nil"/>
              <w:left w:val="nil"/>
              <w:bottom w:val="nil"/>
              <w:right w:val="nil"/>
            </w:tcBorders>
            <w:shd w:val="clear" w:color="auto" w:fill="auto"/>
            <w:noWrap/>
            <w:vAlign w:val="bottom"/>
            <w:hideMark/>
          </w:tcPr>
          <w:p w14:paraId="179A13BD" w14:textId="77777777" w:rsidR="008464B3" w:rsidRPr="008464B3" w:rsidRDefault="008464B3" w:rsidP="008464B3">
            <w:pPr>
              <w:rPr>
                <w:rFonts w:ascii="Calibri" w:hAnsi="Calibri" w:cs="Calibri"/>
                <w:color w:val="000000"/>
              </w:rPr>
            </w:pPr>
            <w:r w:rsidRPr="008464B3">
              <w:rPr>
                <w:rFonts w:ascii="Calibri" w:hAnsi="Calibri" w:cs="Calibri"/>
                <w:color w:val="000000"/>
              </w:rPr>
              <w:t>1.32 (0.29)</w:t>
            </w:r>
          </w:p>
        </w:tc>
        <w:tc>
          <w:tcPr>
            <w:tcW w:w="1447" w:type="dxa"/>
            <w:tcBorders>
              <w:top w:val="nil"/>
              <w:left w:val="nil"/>
              <w:bottom w:val="nil"/>
              <w:right w:val="nil"/>
            </w:tcBorders>
            <w:shd w:val="clear" w:color="auto" w:fill="auto"/>
            <w:noWrap/>
            <w:vAlign w:val="bottom"/>
            <w:hideMark/>
          </w:tcPr>
          <w:p w14:paraId="0CF407AA" w14:textId="77777777" w:rsidR="008464B3" w:rsidRPr="008464B3" w:rsidRDefault="008464B3" w:rsidP="008464B3">
            <w:pPr>
              <w:rPr>
                <w:rFonts w:ascii="Calibri" w:hAnsi="Calibri" w:cs="Calibri"/>
                <w:color w:val="000000"/>
              </w:rPr>
            </w:pPr>
            <w:r w:rsidRPr="008464B3">
              <w:rPr>
                <w:rFonts w:ascii="Calibri" w:hAnsi="Calibri" w:cs="Calibri"/>
                <w:color w:val="000000"/>
              </w:rPr>
              <w:t>0.58 (0.19)</w:t>
            </w:r>
          </w:p>
        </w:tc>
      </w:tr>
      <w:tr w:rsidR="008464B3" w:rsidRPr="008464B3" w14:paraId="284D9B72" w14:textId="77777777" w:rsidTr="008464B3">
        <w:trPr>
          <w:trHeight w:val="320"/>
        </w:trPr>
        <w:tc>
          <w:tcPr>
            <w:tcW w:w="2037" w:type="dxa"/>
            <w:tcBorders>
              <w:top w:val="nil"/>
              <w:left w:val="nil"/>
              <w:bottom w:val="nil"/>
              <w:right w:val="nil"/>
            </w:tcBorders>
            <w:shd w:val="clear" w:color="auto" w:fill="auto"/>
            <w:noWrap/>
            <w:vAlign w:val="bottom"/>
            <w:hideMark/>
          </w:tcPr>
          <w:p w14:paraId="30E801A6"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Appreciation</w:t>
            </w:r>
            <w:proofErr w:type="spellEnd"/>
          </w:p>
        </w:tc>
        <w:tc>
          <w:tcPr>
            <w:tcW w:w="1058" w:type="dxa"/>
            <w:tcBorders>
              <w:top w:val="nil"/>
              <w:left w:val="nil"/>
              <w:bottom w:val="nil"/>
              <w:right w:val="nil"/>
            </w:tcBorders>
            <w:shd w:val="clear" w:color="auto" w:fill="auto"/>
            <w:noWrap/>
            <w:vAlign w:val="bottom"/>
            <w:hideMark/>
          </w:tcPr>
          <w:p w14:paraId="4F941D10" w14:textId="77777777" w:rsidR="008464B3" w:rsidRPr="008464B3" w:rsidRDefault="008464B3" w:rsidP="008464B3">
            <w:pPr>
              <w:rPr>
                <w:rFonts w:ascii="Calibri" w:hAnsi="Calibri" w:cs="Calibri"/>
                <w:color w:val="000000"/>
              </w:rPr>
            </w:pPr>
            <w:r w:rsidRPr="008464B3">
              <w:rPr>
                <w:rFonts w:ascii="Calibri" w:hAnsi="Calibri" w:cs="Calibri"/>
                <w:color w:val="000000"/>
              </w:rPr>
              <w:t>agree73</w:t>
            </w:r>
          </w:p>
        </w:tc>
        <w:tc>
          <w:tcPr>
            <w:tcW w:w="3569" w:type="dxa"/>
            <w:tcBorders>
              <w:top w:val="nil"/>
              <w:left w:val="nil"/>
              <w:bottom w:val="nil"/>
              <w:right w:val="nil"/>
            </w:tcBorders>
            <w:shd w:val="clear" w:color="auto" w:fill="auto"/>
            <w:noWrap/>
            <w:vAlign w:val="bottom"/>
            <w:hideMark/>
          </w:tcPr>
          <w:p w14:paraId="002BCDE7"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respect</w:t>
            </w:r>
            <w:proofErr w:type="spellEnd"/>
            <w:r w:rsidRPr="008464B3">
              <w:rPr>
                <w:rFonts w:ascii="Calibri" w:hAnsi="Calibri" w:cs="Calibri"/>
                <w:color w:val="000000"/>
              </w:rPr>
              <w:t xml:space="preserve"> </w:t>
            </w:r>
            <w:proofErr w:type="spellStart"/>
            <w:r w:rsidRPr="008464B3">
              <w:rPr>
                <w:rFonts w:ascii="Calibri" w:hAnsi="Calibri" w:cs="Calibri"/>
                <w:color w:val="000000"/>
              </w:rPr>
              <w:t>others</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2B86B74A" w14:textId="77777777" w:rsidR="008464B3" w:rsidRPr="008464B3" w:rsidRDefault="008464B3" w:rsidP="008464B3">
            <w:pPr>
              <w:rPr>
                <w:rFonts w:ascii="Calibri" w:hAnsi="Calibri" w:cs="Calibri"/>
                <w:color w:val="000000"/>
              </w:rPr>
            </w:pPr>
            <w:r w:rsidRPr="008464B3">
              <w:rPr>
                <w:rFonts w:ascii="Calibri" w:hAnsi="Calibri" w:cs="Calibri"/>
                <w:color w:val="000000"/>
              </w:rPr>
              <w:t>1.02 (0.11)</w:t>
            </w:r>
          </w:p>
        </w:tc>
        <w:tc>
          <w:tcPr>
            <w:tcW w:w="1447" w:type="dxa"/>
            <w:tcBorders>
              <w:top w:val="nil"/>
              <w:left w:val="nil"/>
              <w:bottom w:val="nil"/>
              <w:right w:val="nil"/>
            </w:tcBorders>
            <w:shd w:val="clear" w:color="auto" w:fill="auto"/>
            <w:noWrap/>
            <w:vAlign w:val="bottom"/>
            <w:hideMark/>
          </w:tcPr>
          <w:p w14:paraId="6A325757" w14:textId="77777777" w:rsidR="008464B3" w:rsidRPr="008464B3" w:rsidRDefault="008464B3" w:rsidP="008464B3">
            <w:pPr>
              <w:rPr>
                <w:rFonts w:ascii="Calibri" w:hAnsi="Calibri" w:cs="Calibri"/>
                <w:color w:val="000000"/>
              </w:rPr>
            </w:pPr>
            <w:r w:rsidRPr="008464B3">
              <w:rPr>
                <w:rFonts w:ascii="Calibri" w:hAnsi="Calibri" w:cs="Calibri"/>
                <w:color w:val="000000"/>
              </w:rPr>
              <w:t>1.43 (0.17)</w:t>
            </w:r>
          </w:p>
        </w:tc>
      </w:tr>
      <w:tr w:rsidR="008464B3" w:rsidRPr="008464B3" w14:paraId="19FFE732" w14:textId="77777777" w:rsidTr="008464B3">
        <w:trPr>
          <w:trHeight w:val="320"/>
        </w:trPr>
        <w:tc>
          <w:tcPr>
            <w:tcW w:w="2037" w:type="dxa"/>
            <w:tcBorders>
              <w:top w:val="nil"/>
              <w:left w:val="nil"/>
              <w:bottom w:val="nil"/>
              <w:right w:val="nil"/>
            </w:tcBorders>
            <w:shd w:val="clear" w:color="auto" w:fill="auto"/>
            <w:noWrap/>
            <w:vAlign w:val="bottom"/>
            <w:hideMark/>
          </w:tcPr>
          <w:p w14:paraId="44511B09"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Genuineness</w:t>
            </w:r>
            <w:proofErr w:type="spellEnd"/>
          </w:p>
        </w:tc>
        <w:tc>
          <w:tcPr>
            <w:tcW w:w="1058" w:type="dxa"/>
            <w:tcBorders>
              <w:top w:val="nil"/>
              <w:left w:val="nil"/>
              <w:bottom w:val="nil"/>
              <w:right w:val="nil"/>
            </w:tcBorders>
            <w:shd w:val="clear" w:color="auto" w:fill="auto"/>
            <w:noWrap/>
            <w:vAlign w:val="bottom"/>
            <w:hideMark/>
          </w:tcPr>
          <w:p w14:paraId="76871211" w14:textId="77777777" w:rsidR="008464B3" w:rsidRPr="008464B3" w:rsidRDefault="008464B3" w:rsidP="008464B3">
            <w:pPr>
              <w:rPr>
                <w:rFonts w:ascii="Calibri" w:hAnsi="Calibri" w:cs="Calibri"/>
                <w:color w:val="000000"/>
              </w:rPr>
            </w:pPr>
            <w:r w:rsidRPr="008464B3">
              <w:rPr>
                <w:rFonts w:ascii="Calibri" w:hAnsi="Calibri" w:cs="Calibri"/>
                <w:color w:val="000000"/>
              </w:rPr>
              <w:t>agree43</w:t>
            </w:r>
          </w:p>
        </w:tc>
        <w:tc>
          <w:tcPr>
            <w:tcW w:w="3569" w:type="dxa"/>
            <w:tcBorders>
              <w:top w:val="nil"/>
              <w:left w:val="nil"/>
              <w:bottom w:val="nil"/>
              <w:right w:val="nil"/>
            </w:tcBorders>
            <w:shd w:val="clear" w:color="auto" w:fill="auto"/>
            <w:noWrap/>
            <w:vAlign w:val="bottom"/>
            <w:hideMark/>
          </w:tcPr>
          <w:p w14:paraId="36CD024C"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find it easy to manipulate others.</w:t>
            </w:r>
          </w:p>
        </w:tc>
        <w:tc>
          <w:tcPr>
            <w:tcW w:w="1528" w:type="dxa"/>
            <w:tcBorders>
              <w:top w:val="nil"/>
              <w:left w:val="nil"/>
              <w:bottom w:val="nil"/>
              <w:right w:val="nil"/>
            </w:tcBorders>
            <w:shd w:val="clear" w:color="auto" w:fill="auto"/>
            <w:noWrap/>
            <w:vAlign w:val="bottom"/>
            <w:hideMark/>
          </w:tcPr>
          <w:p w14:paraId="71DDFBA4" w14:textId="77777777" w:rsidR="008464B3" w:rsidRPr="008464B3" w:rsidRDefault="008464B3" w:rsidP="008464B3">
            <w:pPr>
              <w:rPr>
                <w:rFonts w:ascii="Calibri" w:hAnsi="Calibri" w:cs="Calibri"/>
                <w:color w:val="000000"/>
              </w:rPr>
            </w:pPr>
            <w:r w:rsidRPr="008464B3">
              <w:rPr>
                <w:rFonts w:ascii="Calibri" w:hAnsi="Calibri" w:cs="Calibri"/>
                <w:color w:val="000000"/>
              </w:rPr>
              <w:t>0.95 (0.13)</w:t>
            </w:r>
          </w:p>
        </w:tc>
        <w:tc>
          <w:tcPr>
            <w:tcW w:w="1447" w:type="dxa"/>
            <w:tcBorders>
              <w:top w:val="nil"/>
              <w:left w:val="nil"/>
              <w:bottom w:val="nil"/>
              <w:right w:val="nil"/>
            </w:tcBorders>
            <w:shd w:val="clear" w:color="auto" w:fill="auto"/>
            <w:noWrap/>
            <w:vAlign w:val="bottom"/>
            <w:hideMark/>
          </w:tcPr>
          <w:p w14:paraId="6C0BC134" w14:textId="77777777" w:rsidR="008464B3" w:rsidRPr="008464B3" w:rsidRDefault="008464B3" w:rsidP="008464B3">
            <w:pPr>
              <w:rPr>
                <w:rFonts w:ascii="Calibri" w:hAnsi="Calibri" w:cs="Calibri"/>
                <w:color w:val="000000"/>
              </w:rPr>
            </w:pPr>
            <w:r w:rsidRPr="008464B3">
              <w:rPr>
                <w:rFonts w:ascii="Calibri" w:hAnsi="Calibri" w:cs="Calibri"/>
                <w:color w:val="000000"/>
              </w:rPr>
              <w:t>1.13 (0.13)</w:t>
            </w:r>
          </w:p>
        </w:tc>
      </w:tr>
      <w:tr w:rsidR="008464B3" w:rsidRPr="008464B3" w14:paraId="5A4973A4" w14:textId="77777777" w:rsidTr="008464B3">
        <w:trPr>
          <w:trHeight w:val="320"/>
        </w:trPr>
        <w:tc>
          <w:tcPr>
            <w:tcW w:w="2037" w:type="dxa"/>
            <w:tcBorders>
              <w:top w:val="nil"/>
              <w:left w:val="nil"/>
              <w:bottom w:val="nil"/>
              <w:right w:val="nil"/>
            </w:tcBorders>
            <w:shd w:val="clear" w:color="auto" w:fill="auto"/>
            <w:noWrap/>
            <w:vAlign w:val="bottom"/>
            <w:hideMark/>
          </w:tcPr>
          <w:p w14:paraId="09553405"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Genuineness</w:t>
            </w:r>
            <w:proofErr w:type="spellEnd"/>
          </w:p>
        </w:tc>
        <w:tc>
          <w:tcPr>
            <w:tcW w:w="1058" w:type="dxa"/>
            <w:tcBorders>
              <w:top w:val="nil"/>
              <w:left w:val="nil"/>
              <w:bottom w:val="nil"/>
              <w:right w:val="nil"/>
            </w:tcBorders>
            <w:shd w:val="clear" w:color="auto" w:fill="auto"/>
            <w:noWrap/>
            <w:vAlign w:val="bottom"/>
            <w:hideMark/>
          </w:tcPr>
          <w:p w14:paraId="24B968E7" w14:textId="77777777" w:rsidR="008464B3" w:rsidRPr="008464B3" w:rsidRDefault="008464B3" w:rsidP="008464B3">
            <w:pPr>
              <w:rPr>
                <w:rFonts w:ascii="Calibri" w:hAnsi="Calibri" w:cs="Calibri"/>
                <w:color w:val="000000"/>
              </w:rPr>
            </w:pPr>
            <w:r w:rsidRPr="008464B3">
              <w:rPr>
                <w:rFonts w:ascii="Calibri" w:hAnsi="Calibri" w:cs="Calibri"/>
                <w:color w:val="000000"/>
              </w:rPr>
              <w:t>agree71</w:t>
            </w:r>
          </w:p>
        </w:tc>
        <w:tc>
          <w:tcPr>
            <w:tcW w:w="3569" w:type="dxa"/>
            <w:tcBorders>
              <w:top w:val="nil"/>
              <w:left w:val="nil"/>
              <w:bottom w:val="nil"/>
              <w:right w:val="nil"/>
            </w:tcBorders>
            <w:shd w:val="clear" w:color="auto" w:fill="auto"/>
            <w:noWrap/>
            <w:vAlign w:val="bottom"/>
            <w:hideMark/>
          </w:tcPr>
          <w:p w14:paraId="77FA2B86"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respect</w:t>
            </w:r>
            <w:proofErr w:type="spellEnd"/>
            <w:r w:rsidRPr="008464B3">
              <w:rPr>
                <w:rFonts w:ascii="Calibri" w:hAnsi="Calibri" w:cs="Calibri"/>
                <w:color w:val="000000"/>
              </w:rPr>
              <w:t xml:space="preserve"> </w:t>
            </w:r>
            <w:proofErr w:type="spellStart"/>
            <w:r w:rsidRPr="008464B3">
              <w:rPr>
                <w:rFonts w:ascii="Calibri" w:hAnsi="Calibri" w:cs="Calibri"/>
                <w:color w:val="000000"/>
              </w:rPr>
              <w:t>authority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5364AA11" w14:textId="77777777" w:rsidR="008464B3" w:rsidRPr="008464B3" w:rsidRDefault="008464B3" w:rsidP="008464B3">
            <w:pPr>
              <w:rPr>
                <w:rFonts w:ascii="Calibri" w:hAnsi="Calibri" w:cs="Calibri"/>
                <w:color w:val="000000"/>
              </w:rPr>
            </w:pPr>
            <w:r w:rsidRPr="008464B3">
              <w:rPr>
                <w:rFonts w:ascii="Calibri" w:hAnsi="Calibri" w:cs="Calibri"/>
                <w:color w:val="000000"/>
              </w:rPr>
              <w:t>-0.52 (0.1)</w:t>
            </w:r>
          </w:p>
        </w:tc>
        <w:tc>
          <w:tcPr>
            <w:tcW w:w="1447" w:type="dxa"/>
            <w:tcBorders>
              <w:top w:val="nil"/>
              <w:left w:val="nil"/>
              <w:bottom w:val="nil"/>
              <w:right w:val="nil"/>
            </w:tcBorders>
            <w:shd w:val="clear" w:color="auto" w:fill="auto"/>
            <w:noWrap/>
            <w:vAlign w:val="bottom"/>
            <w:hideMark/>
          </w:tcPr>
          <w:p w14:paraId="57DD27B7" w14:textId="77777777" w:rsidR="008464B3" w:rsidRPr="008464B3" w:rsidRDefault="008464B3" w:rsidP="008464B3">
            <w:pPr>
              <w:rPr>
                <w:rFonts w:ascii="Calibri" w:hAnsi="Calibri" w:cs="Calibri"/>
                <w:color w:val="000000"/>
              </w:rPr>
            </w:pPr>
            <w:r w:rsidRPr="008464B3">
              <w:rPr>
                <w:rFonts w:ascii="Calibri" w:hAnsi="Calibri" w:cs="Calibri"/>
                <w:color w:val="000000"/>
              </w:rPr>
              <w:t>-0.18 (0.09)</w:t>
            </w:r>
          </w:p>
        </w:tc>
      </w:tr>
      <w:tr w:rsidR="008464B3" w:rsidRPr="008464B3" w14:paraId="367567EF" w14:textId="77777777" w:rsidTr="008464B3">
        <w:trPr>
          <w:trHeight w:val="320"/>
        </w:trPr>
        <w:tc>
          <w:tcPr>
            <w:tcW w:w="2037" w:type="dxa"/>
            <w:tcBorders>
              <w:top w:val="nil"/>
              <w:left w:val="nil"/>
              <w:bottom w:val="nil"/>
              <w:right w:val="nil"/>
            </w:tcBorders>
            <w:shd w:val="clear" w:color="auto" w:fill="auto"/>
            <w:noWrap/>
            <w:vAlign w:val="bottom"/>
            <w:hideMark/>
          </w:tcPr>
          <w:p w14:paraId="4EE64474"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lastRenderedPageBreak/>
              <w:t>Low</w:t>
            </w:r>
            <w:proofErr w:type="spellEnd"/>
            <w:r w:rsidRPr="008464B3">
              <w:rPr>
                <w:rFonts w:ascii="Calibri" w:hAnsi="Calibri" w:cs="Calibri"/>
                <w:color w:val="000000"/>
              </w:rPr>
              <w:t xml:space="preserve"> </w:t>
            </w:r>
            <w:proofErr w:type="spellStart"/>
            <w:r w:rsidRPr="008464B3">
              <w:rPr>
                <w:rFonts w:ascii="Calibri" w:hAnsi="Calibri" w:cs="Calibri"/>
                <w:color w:val="000000"/>
              </w:rPr>
              <w:t>competitiveness</w:t>
            </w:r>
            <w:proofErr w:type="spellEnd"/>
          </w:p>
        </w:tc>
        <w:tc>
          <w:tcPr>
            <w:tcW w:w="1058" w:type="dxa"/>
            <w:tcBorders>
              <w:top w:val="nil"/>
              <w:left w:val="nil"/>
              <w:bottom w:val="nil"/>
              <w:right w:val="nil"/>
            </w:tcBorders>
            <w:shd w:val="clear" w:color="auto" w:fill="auto"/>
            <w:noWrap/>
            <w:vAlign w:val="bottom"/>
            <w:hideMark/>
          </w:tcPr>
          <w:p w14:paraId="72DCE2DD" w14:textId="77777777" w:rsidR="008464B3" w:rsidRPr="008464B3" w:rsidRDefault="008464B3" w:rsidP="008464B3">
            <w:pPr>
              <w:rPr>
                <w:rFonts w:ascii="Calibri" w:hAnsi="Calibri" w:cs="Calibri"/>
                <w:color w:val="000000"/>
              </w:rPr>
            </w:pPr>
            <w:r w:rsidRPr="008464B3">
              <w:rPr>
                <w:rFonts w:ascii="Calibri" w:hAnsi="Calibri" w:cs="Calibri"/>
                <w:color w:val="000000"/>
              </w:rPr>
              <w:t>agree77</w:t>
            </w:r>
          </w:p>
        </w:tc>
        <w:tc>
          <w:tcPr>
            <w:tcW w:w="3569" w:type="dxa"/>
            <w:tcBorders>
              <w:top w:val="nil"/>
              <w:left w:val="nil"/>
              <w:bottom w:val="nil"/>
              <w:right w:val="nil"/>
            </w:tcBorders>
            <w:shd w:val="clear" w:color="auto" w:fill="auto"/>
            <w:noWrap/>
            <w:vAlign w:val="bottom"/>
            <w:hideMark/>
          </w:tcPr>
          <w:p w14:paraId="1EF8387D"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see other people as my competitors.</w:t>
            </w:r>
          </w:p>
        </w:tc>
        <w:tc>
          <w:tcPr>
            <w:tcW w:w="1528" w:type="dxa"/>
            <w:tcBorders>
              <w:top w:val="nil"/>
              <w:left w:val="nil"/>
              <w:bottom w:val="nil"/>
              <w:right w:val="nil"/>
            </w:tcBorders>
            <w:shd w:val="clear" w:color="auto" w:fill="auto"/>
            <w:noWrap/>
            <w:vAlign w:val="bottom"/>
            <w:hideMark/>
          </w:tcPr>
          <w:p w14:paraId="339BE528" w14:textId="77777777" w:rsidR="008464B3" w:rsidRPr="008464B3" w:rsidRDefault="008464B3" w:rsidP="008464B3">
            <w:pPr>
              <w:rPr>
                <w:rFonts w:ascii="Calibri" w:hAnsi="Calibri" w:cs="Calibri"/>
                <w:color w:val="000000"/>
              </w:rPr>
            </w:pPr>
            <w:r w:rsidRPr="008464B3">
              <w:rPr>
                <w:rFonts w:ascii="Calibri" w:hAnsi="Calibri" w:cs="Calibri"/>
                <w:color w:val="000000"/>
              </w:rPr>
              <w:t>0.89 (0.09)</w:t>
            </w:r>
          </w:p>
        </w:tc>
        <w:tc>
          <w:tcPr>
            <w:tcW w:w="1447" w:type="dxa"/>
            <w:tcBorders>
              <w:top w:val="nil"/>
              <w:left w:val="nil"/>
              <w:bottom w:val="nil"/>
              <w:right w:val="nil"/>
            </w:tcBorders>
            <w:shd w:val="clear" w:color="auto" w:fill="auto"/>
            <w:noWrap/>
            <w:vAlign w:val="bottom"/>
            <w:hideMark/>
          </w:tcPr>
          <w:p w14:paraId="7EB30FE3" w14:textId="77777777" w:rsidR="008464B3" w:rsidRPr="008464B3" w:rsidRDefault="008464B3" w:rsidP="008464B3">
            <w:pPr>
              <w:rPr>
                <w:rFonts w:ascii="Calibri" w:hAnsi="Calibri" w:cs="Calibri"/>
                <w:color w:val="000000"/>
              </w:rPr>
            </w:pPr>
            <w:r w:rsidRPr="008464B3">
              <w:rPr>
                <w:rFonts w:ascii="Calibri" w:hAnsi="Calibri" w:cs="Calibri"/>
                <w:color w:val="000000"/>
              </w:rPr>
              <w:t>0.69 (0.09)</w:t>
            </w:r>
          </w:p>
        </w:tc>
      </w:tr>
      <w:tr w:rsidR="008464B3" w:rsidRPr="008464B3" w14:paraId="1E04B44F" w14:textId="77777777" w:rsidTr="008464B3">
        <w:trPr>
          <w:trHeight w:val="320"/>
        </w:trPr>
        <w:tc>
          <w:tcPr>
            <w:tcW w:w="2037" w:type="dxa"/>
            <w:tcBorders>
              <w:top w:val="nil"/>
              <w:left w:val="nil"/>
              <w:bottom w:val="nil"/>
              <w:right w:val="nil"/>
            </w:tcBorders>
            <w:shd w:val="clear" w:color="auto" w:fill="auto"/>
            <w:noWrap/>
            <w:vAlign w:val="bottom"/>
            <w:hideMark/>
          </w:tcPr>
          <w:p w14:paraId="51210807"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Low</w:t>
            </w:r>
            <w:proofErr w:type="spellEnd"/>
            <w:r w:rsidRPr="008464B3">
              <w:rPr>
                <w:rFonts w:ascii="Calibri" w:hAnsi="Calibri" w:cs="Calibri"/>
                <w:color w:val="000000"/>
              </w:rPr>
              <w:t xml:space="preserve"> </w:t>
            </w:r>
            <w:proofErr w:type="spellStart"/>
            <w:r w:rsidRPr="008464B3">
              <w:rPr>
                <w:rFonts w:ascii="Calibri" w:hAnsi="Calibri" w:cs="Calibri"/>
                <w:color w:val="000000"/>
              </w:rPr>
              <w:t>competitiveness</w:t>
            </w:r>
            <w:proofErr w:type="spellEnd"/>
          </w:p>
        </w:tc>
        <w:tc>
          <w:tcPr>
            <w:tcW w:w="1058" w:type="dxa"/>
            <w:tcBorders>
              <w:top w:val="nil"/>
              <w:left w:val="nil"/>
              <w:bottom w:val="nil"/>
              <w:right w:val="nil"/>
            </w:tcBorders>
            <w:shd w:val="clear" w:color="auto" w:fill="auto"/>
            <w:noWrap/>
            <w:vAlign w:val="bottom"/>
            <w:hideMark/>
          </w:tcPr>
          <w:p w14:paraId="7B3DC3F7" w14:textId="77777777" w:rsidR="008464B3" w:rsidRPr="008464B3" w:rsidRDefault="008464B3" w:rsidP="008464B3">
            <w:pPr>
              <w:rPr>
                <w:rFonts w:ascii="Calibri" w:hAnsi="Calibri" w:cs="Calibri"/>
                <w:color w:val="000000"/>
              </w:rPr>
            </w:pPr>
            <w:r w:rsidRPr="008464B3">
              <w:rPr>
                <w:rFonts w:ascii="Calibri" w:hAnsi="Calibri" w:cs="Calibri"/>
                <w:color w:val="000000"/>
              </w:rPr>
              <w:t>agree91</w:t>
            </w:r>
          </w:p>
        </w:tc>
        <w:tc>
          <w:tcPr>
            <w:tcW w:w="3569" w:type="dxa"/>
            <w:tcBorders>
              <w:top w:val="nil"/>
              <w:left w:val="nil"/>
              <w:bottom w:val="nil"/>
              <w:right w:val="nil"/>
            </w:tcBorders>
            <w:shd w:val="clear" w:color="auto" w:fill="auto"/>
            <w:noWrap/>
            <w:vAlign w:val="bottom"/>
            <w:hideMark/>
          </w:tcPr>
          <w:p w14:paraId="0B93C941"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tend to brag about my accomplishments.</w:t>
            </w:r>
          </w:p>
        </w:tc>
        <w:tc>
          <w:tcPr>
            <w:tcW w:w="1528" w:type="dxa"/>
            <w:tcBorders>
              <w:top w:val="nil"/>
              <w:left w:val="nil"/>
              <w:bottom w:val="nil"/>
              <w:right w:val="nil"/>
            </w:tcBorders>
            <w:shd w:val="clear" w:color="auto" w:fill="auto"/>
            <w:noWrap/>
            <w:vAlign w:val="bottom"/>
            <w:hideMark/>
          </w:tcPr>
          <w:p w14:paraId="3F9C7318" w14:textId="77777777" w:rsidR="008464B3" w:rsidRPr="008464B3" w:rsidRDefault="008464B3" w:rsidP="008464B3">
            <w:pPr>
              <w:rPr>
                <w:rFonts w:ascii="Calibri" w:hAnsi="Calibri" w:cs="Calibri"/>
                <w:color w:val="000000"/>
              </w:rPr>
            </w:pPr>
            <w:r w:rsidRPr="008464B3">
              <w:rPr>
                <w:rFonts w:ascii="Calibri" w:hAnsi="Calibri" w:cs="Calibri"/>
                <w:color w:val="000000"/>
              </w:rPr>
              <w:t>0.63 (0.09)</w:t>
            </w:r>
          </w:p>
        </w:tc>
        <w:tc>
          <w:tcPr>
            <w:tcW w:w="1447" w:type="dxa"/>
            <w:tcBorders>
              <w:top w:val="nil"/>
              <w:left w:val="nil"/>
              <w:bottom w:val="nil"/>
              <w:right w:val="nil"/>
            </w:tcBorders>
            <w:shd w:val="clear" w:color="auto" w:fill="auto"/>
            <w:noWrap/>
            <w:vAlign w:val="bottom"/>
            <w:hideMark/>
          </w:tcPr>
          <w:p w14:paraId="6FF82733" w14:textId="77777777" w:rsidR="008464B3" w:rsidRPr="008464B3" w:rsidRDefault="008464B3" w:rsidP="008464B3">
            <w:pPr>
              <w:rPr>
                <w:rFonts w:ascii="Calibri" w:hAnsi="Calibri" w:cs="Calibri"/>
                <w:color w:val="000000"/>
              </w:rPr>
            </w:pPr>
            <w:r w:rsidRPr="008464B3">
              <w:rPr>
                <w:rFonts w:ascii="Calibri" w:hAnsi="Calibri" w:cs="Calibri"/>
                <w:color w:val="000000"/>
              </w:rPr>
              <w:t>0.98 (0.11)</w:t>
            </w:r>
          </w:p>
        </w:tc>
      </w:tr>
      <w:tr w:rsidR="008464B3" w:rsidRPr="008464B3" w14:paraId="323C35ED" w14:textId="77777777" w:rsidTr="008464B3">
        <w:trPr>
          <w:trHeight w:val="320"/>
        </w:trPr>
        <w:tc>
          <w:tcPr>
            <w:tcW w:w="2037" w:type="dxa"/>
            <w:tcBorders>
              <w:top w:val="nil"/>
              <w:left w:val="nil"/>
              <w:bottom w:val="nil"/>
              <w:right w:val="nil"/>
            </w:tcBorders>
            <w:shd w:val="clear" w:color="auto" w:fill="auto"/>
            <w:noWrap/>
            <w:vAlign w:val="bottom"/>
            <w:hideMark/>
          </w:tcPr>
          <w:p w14:paraId="3585FA04"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Search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Support</w:t>
            </w:r>
            <w:proofErr w:type="spellEnd"/>
          </w:p>
        </w:tc>
        <w:tc>
          <w:tcPr>
            <w:tcW w:w="1058" w:type="dxa"/>
            <w:tcBorders>
              <w:top w:val="nil"/>
              <w:left w:val="nil"/>
              <w:bottom w:val="nil"/>
              <w:right w:val="nil"/>
            </w:tcBorders>
            <w:shd w:val="clear" w:color="auto" w:fill="auto"/>
            <w:noWrap/>
            <w:vAlign w:val="bottom"/>
            <w:hideMark/>
          </w:tcPr>
          <w:p w14:paraId="6FD53195" w14:textId="77777777" w:rsidR="008464B3" w:rsidRPr="008464B3" w:rsidRDefault="008464B3" w:rsidP="008464B3">
            <w:pPr>
              <w:rPr>
                <w:rFonts w:ascii="Calibri" w:hAnsi="Calibri" w:cs="Calibri"/>
                <w:color w:val="000000"/>
              </w:rPr>
            </w:pPr>
            <w:r w:rsidRPr="008464B3">
              <w:rPr>
                <w:rFonts w:ascii="Calibri" w:hAnsi="Calibri" w:cs="Calibri"/>
                <w:color w:val="000000"/>
              </w:rPr>
              <w:t>agree80</w:t>
            </w:r>
          </w:p>
        </w:tc>
        <w:tc>
          <w:tcPr>
            <w:tcW w:w="3569" w:type="dxa"/>
            <w:tcBorders>
              <w:top w:val="nil"/>
              <w:left w:val="nil"/>
              <w:bottom w:val="nil"/>
              <w:right w:val="nil"/>
            </w:tcBorders>
            <w:shd w:val="clear" w:color="auto" w:fill="auto"/>
            <w:noWrap/>
            <w:vAlign w:val="bottom"/>
            <w:hideMark/>
          </w:tcPr>
          <w:p w14:paraId="60DC21EE"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w:t>
            </w:r>
            <w:proofErr w:type="gramStart"/>
            <w:r w:rsidRPr="008464B3">
              <w:rPr>
                <w:rFonts w:ascii="Calibri" w:hAnsi="Calibri" w:cs="Calibri"/>
                <w:color w:val="000000"/>
              </w:rPr>
              <w:t>show</w:t>
            </w:r>
            <w:proofErr w:type="gramEnd"/>
            <w:r w:rsidRPr="008464B3">
              <w:rPr>
                <w:rFonts w:ascii="Calibri" w:hAnsi="Calibri" w:cs="Calibri"/>
                <w:color w:val="000000"/>
              </w:rPr>
              <w:t xml:space="preserve"> </w:t>
            </w:r>
            <w:proofErr w:type="spellStart"/>
            <w:r w:rsidRPr="008464B3">
              <w:rPr>
                <w:rFonts w:ascii="Calibri" w:hAnsi="Calibri" w:cs="Calibri"/>
                <w:color w:val="000000"/>
              </w:rPr>
              <w:t>my</w:t>
            </w:r>
            <w:proofErr w:type="spellEnd"/>
            <w:r w:rsidRPr="008464B3">
              <w:rPr>
                <w:rFonts w:ascii="Calibri" w:hAnsi="Calibri" w:cs="Calibri"/>
                <w:color w:val="000000"/>
              </w:rPr>
              <w:t xml:space="preserve"> </w:t>
            </w:r>
            <w:proofErr w:type="spellStart"/>
            <w:r w:rsidRPr="008464B3">
              <w:rPr>
                <w:rFonts w:ascii="Calibri" w:hAnsi="Calibri" w:cs="Calibri"/>
                <w:color w:val="000000"/>
              </w:rPr>
              <w:t>fear</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780E8A97" w14:textId="77777777" w:rsidR="008464B3" w:rsidRPr="008464B3" w:rsidRDefault="008464B3" w:rsidP="008464B3">
            <w:pPr>
              <w:rPr>
                <w:rFonts w:ascii="Calibri" w:hAnsi="Calibri" w:cs="Calibri"/>
                <w:color w:val="000000"/>
              </w:rPr>
            </w:pPr>
            <w:r w:rsidRPr="008464B3">
              <w:rPr>
                <w:rFonts w:ascii="Calibri" w:hAnsi="Calibri" w:cs="Calibri"/>
                <w:color w:val="000000"/>
              </w:rPr>
              <w:t>0.77 (0.12)</w:t>
            </w:r>
          </w:p>
        </w:tc>
        <w:tc>
          <w:tcPr>
            <w:tcW w:w="1447" w:type="dxa"/>
            <w:tcBorders>
              <w:top w:val="nil"/>
              <w:left w:val="nil"/>
              <w:bottom w:val="nil"/>
              <w:right w:val="nil"/>
            </w:tcBorders>
            <w:shd w:val="clear" w:color="auto" w:fill="auto"/>
            <w:noWrap/>
            <w:vAlign w:val="bottom"/>
            <w:hideMark/>
          </w:tcPr>
          <w:p w14:paraId="60E7A89B" w14:textId="77777777" w:rsidR="008464B3" w:rsidRPr="008464B3" w:rsidRDefault="008464B3" w:rsidP="008464B3">
            <w:pPr>
              <w:rPr>
                <w:rFonts w:ascii="Calibri" w:hAnsi="Calibri" w:cs="Calibri"/>
                <w:color w:val="000000"/>
              </w:rPr>
            </w:pPr>
            <w:r w:rsidRPr="008464B3">
              <w:rPr>
                <w:rFonts w:ascii="Calibri" w:hAnsi="Calibri" w:cs="Calibri"/>
                <w:color w:val="000000"/>
              </w:rPr>
              <w:t>1.19 (0.14)</w:t>
            </w:r>
          </w:p>
        </w:tc>
      </w:tr>
      <w:tr w:rsidR="008464B3" w:rsidRPr="008464B3" w14:paraId="3630DD17" w14:textId="77777777" w:rsidTr="008464B3">
        <w:trPr>
          <w:trHeight w:val="320"/>
        </w:trPr>
        <w:tc>
          <w:tcPr>
            <w:tcW w:w="2037" w:type="dxa"/>
            <w:tcBorders>
              <w:top w:val="nil"/>
              <w:left w:val="nil"/>
              <w:bottom w:val="nil"/>
              <w:right w:val="nil"/>
            </w:tcBorders>
            <w:shd w:val="clear" w:color="auto" w:fill="auto"/>
            <w:noWrap/>
            <w:vAlign w:val="bottom"/>
            <w:hideMark/>
          </w:tcPr>
          <w:p w14:paraId="4AED82FD"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Search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Support</w:t>
            </w:r>
            <w:proofErr w:type="spellEnd"/>
          </w:p>
        </w:tc>
        <w:tc>
          <w:tcPr>
            <w:tcW w:w="1058" w:type="dxa"/>
            <w:tcBorders>
              <w:top w:val="nil"/>
              <w:left w:val="nil"/>
              <w:bottom w:val="nil"/>
              <w:right w:val="nil"/>
            </w:tcBorders>
            <w:shd w:val="clear" w:color="auto" w:fill="auto"/>
            <w:noWrap/>
            <w:vAlign w:val="bottom"/>
            <w:hideMark/>
          </w:tcPr>
          <w:p w14:paraId="14C6FF1A" w14:textId="77777777" w:rsidR="008464B3" w:rsidRPr="008464B3" w:rsidRDefault="008464B3" w:rsidP="008464B3">
            <w:pPr>
              <w:rPr>
                <w:rFonts w:ascii="Calibri" w:hAnsi="Calibri" w:cs="Calibri"/>
                <w:color w:val="000000"/>
              </w:rPr>
            </w:pPr>
            <w:r w:rsidRPr="008464B3">
              <w:rPr>
                <w:rFonts w:ascii="Calibri" w:hAnsi="Calibri" w:cs="Calibri"/>
                <w:color w:val="000000"/>
              </w:rPr>
              <w:t>agree92</w:t>
            </w:r>
          </w:p>
        </w:tc>
        <w:tc>
          <w:tcPr>
            <w:tcW w:w="3569" w:type="dxa"/>
            <w:tcBorders>
              <w:top w:val="nil"/>
              <w:left w:val="nil"/>
              <w:bottom w:val="nil"/>
              <w:right w:val="nil"/>
            </w:tcBorders>
            <w:shd w:val="clear" w:color="auto" w:fill="auto"/>
            <w:noWrap/>
            <w:vAlign w:val="bottom"/>
            <w:hideMark/>
          </w:tcPr>
          <w:p w14:paraId="31353E18"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tend</w:t>
            </w:r>
            <w:proofErr w:type="spellEnd"/>
            <w:r w:rsidRPr="008464B3">
              <w:rPr>
                <w:rFonts w:ascii="Calibri" w:hAnsi="Calibri" w:cs="Calibri"/>
                <w:color w:val="000000"/>
              </w:rPr>
              <w:t xml:space="preserve"> to </w:t>
            </w:r>
            <w:proofErr w:type="spellStart"/>
            <w:r w:rsidRPr="008464B3">
              <w:rPr>
                <w:rFonts w:ascii="Calibri" w:hAnsi="Calibri" w:cs="Calibri"/>
                <w:color w:val="000000"/>
              </w:rPr>
              <w:t>complain</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629BFAA7" w14:textId="77777777" w:rsidR="008464B3" w:rsidRPr="008464B3" w:rsidRDefault="008464B3" w:rsidP="008464B3">
            <w:pPr>
              <w:rPr>
                <w:rFonts w:ascii="Calibri" w:hAnsi="Calibri" w:cs="Calibri"/>
                <w:color w:val="000000"/>
              </w:rPr>
            </w:pPr>
            <w:r w:rsidRPr="008464B3">
              <w:rPr>
                <w:rFonts w:ascii="Calibri" w:hAnsi="Calibri" w:cs="Calibri"/>
                <w:color w:val="000000"/>
              </w:rPr>
              <w:t>0.62 (0.14)</w:t>
            </w:r>
          </w:p>
        </w:tc>
        <w:tc>
          <w:tcPr>
            <w:tcW w:w="1447" w:type="dxa"/>
            <w:tcBorders>
              <w:top w:val="nil"/>
              <w:left w:val="nil"/>
              <w:bottom w:val="nil"/>
              <w:right w:val="nil"/>
            </w:tcBorders>
            <w:shd w:val="clear" w:color="auto" w:fill="auto"/>
            <w:noWrap/>
            <w:vAlign w:val="bottom"/>
            <w:hideMark/>
          </w:tcPr>
          <w:p w14:paraId="14EBD401" w14:textId="77777777" w:rsidR="008464B3" w:rsidRPr="008464B3" w:rsidRDefault="008464B3" w:rsidP="008464B3">
            <w:pPr>
              <w:rPr>
                <w:rFonts w:ascii="Calibri" w:hAnsi="Calibri" w:cs="Calibri"/>
                <w:color w:val="000000"/>
              </w:rPr>
            </w:pPr>
            <w:r w:rsidRPr="008464B3">
              <w:rPr>
                <w:rFonts w:ascii="Calibri" w:hAnsi="Calibri" w:cs="Calibri"/>
                <w:color w:val="000000"/>
              </w:rPr>
              <w:t>0.37 (0.16)</w:t>
            </w:r>
          </w:p>
        </w:tc>
      </w:tr>
      <w:tr w:rsidR="008464B3" w:rsidRPr="008464B3" w14:paraId="70BAE0B2" w14:textId="77777777" w:rsidTr="008464B3">
        <w:trPr>
          <w:trHeight w:val="320"/>
        </w:trPr>
        <w:tc>
          <w:tcPr>
            <w:tcW w:w="2037" w:type="dxa"/>
            <w:tcBorders>
              <w:top w:val="nil"/>
              <w:left w:val="nil"/>
              <w:bottom w:val="nil"/>
              <w:right w:val="nil"/>
            </w:tcBorders>
            <w:shd w:val="clear" w:color="auto" w:fill="auto"/>
            <w:noWrap/>
            <w:vAlign w:val="bottom"/>
            <w:hideMark/>
          </w:tcPr>
          <w:p w14:paraId="0B9E9413"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Dominance</w:t>
            </w:r>
            <w:proofErr w:type="spellEnd"/>
          </w:p>
        </w:tc>
        <w:tc>
          <w:tcPr>
            <w:tcW w:w="1058" w:type="dxa"/>
            <w:tcBorders>
              <w:top w:val="nil"/>
              <w:left w:val="nil"/>
              <w:bottom w:val="nil"/>
              <w:right w:val="nil"/>
            </w:tcBorders>
            <w:shd w:val="clear" w:color="auto" w:fill="auto"/>
            <w:noWrap/>
            <w:vAlign w:val="bottom"/>
            <w:hideMark/>
          </w:tcPr>
          <w:p w14:paraId="5DA352C6" w14:textId="77777777" w:rsidR="008464B3" w:rsidRPr="008464B3" w:rsidRDefault="008464B3" w:rsidP="008464B3">
            <w:pPr>
              <w:rPr>
                <w:rFonts w:ascii="Calibri" w:hAnsi="Calibri" w:cs="Calibri"/>
                <w:color w:val="000000"/>
              </w:rPr>
            </w:pPr>
            <w:r w:rsidRPr="008464B3">
              <w:rPr>
                <w:rFonts w:ascii="Calibri" w:hAnsi="Calibri" w:cs="Calibri"/>
                <w:color w:val="000000"/>
              </w:rPr>
              <w:t>con106</w:t>
            </w:r>
          </w:p>
        </w:tc>
        <w:tc>
          <w:tcPr>
            <w:tcW w:w="3569" w:type="dxa"/>
            <w:tcBorders>
              <w:top w:val="nil"/>
              <w:left w:val="nil"/>
              <w:bottom w:val="nil"/>
              <w:right w:val="nil"/>
            </w:tcBorders>
            <w:shd w:val="clear" w:color="auto" w:fill="auto"/>
            <w:noWrap/>
            <w:vAlign w:val="bottom"/>
            <w:hideMark/>
          </w:tcPr>
          <w:p w14:paraId="5DAB66C5"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try to outdo others.</w:t>
            </w:r>
          </w:p>
        </w:tc>
        <w:tc>
          <w:tcPr>
            <w:tcW w:w="1528" w:type="dxa"/>
            <w:tcBorders>
              <w:top w:val="nil"/>
              <w:left w:val="nil"/>
              <w:bottom w:val="nil"/>
              <w:right w:val="nil"/>
            </w:tcBorders>
            <w:shd w:val="clear" w:color="auto" w:fill="auto"/>
            <w:noWrap/>
            <w:vAlign w:val="bottom"/>
            <w:hideMark/>
          </w:tcPr>
          <w:p w14:paraId="1392828A" w14:textId="77777777" w:rsidR="008464B3" w:rsidRPr="008464B3" w:rsidRDefault="008464B3" w:rsidP="008464B3">
            <w:pPr>
              <w:rPr>
                <w:rFonts w:ascii="Calibri" w:hAnsi="Calibri" w:cs="Calibri"/>
                <w:color w:val="000000"/>
              </w:rPr>
            </w:pPr>
            <w:r w:rsidRPr="008464B3">
              <w:rPr>
                <w:rFonts w:ascii="Calibri" w:hAnsi="Calibri" w:cs="Calibri"/>
                <w:color w:val="000000"/>
              </w:rPr>
              <w:t>0.65 (0.1)</w:t>
            </w:r>
          </w:p>
        </w:tc>
        <w:tc>
          <w:tcPr>
            <w:tcW w:w="1447" w:type="dxa"/>
            <w:tcBorders>
              <w:top w:val="nil"/>
              <w:left w:val="nil"/>
              <w:bottom w:val="nil"/>
              <w:right w:val="nil"/>
            </w:tcBorders>
            <w:shd w:val="clear" w:color="auto" w:fill="auto"/>
            <w:noWrap/>
            <w:vAlign w:val="bottom"/>
            <w:hideMark/>
          </w:tcPr>
          <w:p w14:paraId="76A69BFB" w14:textId="77777777" w:rsidR="008464B3" w:rsidRPr="008464B3" w:rsidRDefault="008464B3" w:rsidP="008464B3">
            <w:pPr>
              <w:rPr>
                <w:rFonts w:ascii="Calibri" w:hAnsi="Calibri" w:cs="Calibri"/>
                <w:color w:val="000000"/>
              </w:rPr>
            </w:pPr>
            <w:r w:rsidRPr="008464B3">
              <w:rPr>
                <w:rFonts w:ascii="Calibri" w:hAnsi="Calibri" w:cs="Calibri"/>
                <w:color w:val="000000"/>
              </w:rPr>
              <w:t>0.31 (0.06)</w:t>
            </w:r>
          </w:p>
        </w:tc>
      </w:tr>
      <w:tr w:rsidR="008464B3" w:rsidRPr="008464B3" w14:paraId="6C8543BE" w14:textId="77777777" w:rsidTr="008464B3">
        <w:trPr>
          <w:trHeight w:val="320"/>
        </w:trPr>
        <w:tc>
          <w:tcPr>
            <w:tcW w:w="2037" w:type="dxa"/>
            <w:tcBorders>
              <w:top w:val="nil"/>
              <w:left w:val="nil"/>
              <w:bottom w:val="nil"/>
              <w:right w:val="nil"/>
            </w:tcBorders>
            <w:shd w:val="clear" w:color="auto" w:fill="auto"/>
            <w:noWrap/>
            <w:vAlign w:val="bottom"/>
            <w:hideMark/>
          </w:tcPr>
          <w:p w14:paraId="4C4AF7E3"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Dominance</w:t>
            </w:r>
            <w:proofErr w:type="spellEnd"/>
          </w:p>
        </w:tc>
        <w:tc>
          <w:tcPr>
            <w:tcW w:w="1058" w:type="dxa"/>
            <w:tcBorders>
              <w:top w:val="nil"/>
              <w:left w:val="nil"/>
              <w:bottom w:val="nil"/>
              <w:right w:val="nil"/>
            </w:tcBorders>
            <w:shd w:val="clear" w:color="auto" w:fill="auto"/>
            <w:noWrap/>
            <w:vAlign w:val="bottom"/>
            <w:hideMark/>
          </w:tcPr>
          <w:p w14:paraId="7314969B" w14:textId="77777777" w:rsidR="008464B3" w:rsidRPr="008464B3" w:rsidRDefault="008464B3" w:rsidP="008464B3">
            <w:pPr>
              <w:rPr>
                <w:rFonts w:ascii="Calibri" w:hAnsi="Calibri" w:cs="Calibri"/>
                <w:color w:val="000000"/>
              </w:rPr>
            </w:pPr>
            <w:r w:rsidRPr="008464B3">
              <w:rPr>
                <w:rFonts w:ascii="Calibri" w:hAnsi="Calibri" w:cs="Calibri"/>
                <w:color w:val="000000"/>
              </w:rPr>
              <w:t>con93</w:t>
            </w:r>
          </w:p>
        </w:tc>
        <w:tc>
          <w:tcPr>
            <w:tcW w:w="3569" w:type="dxa"/>
            <w:tcBorders>
              <w:top w:val="nil"/>
              <w:left w:val="nil"/>
              <w:bottom w:val="nil"/>
              <w:right w:val="nil"/>
            </w:tcBorders>
            <w:shd w:val="clear" w:color="auto" w:fill="auto"/>
            <w:noWrap/>
            <w:vAlign w:val="bottom"/>
            <w:hideMark/>
          </w:tcPr>
          <w:p w14:paraId="77E29BA9"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resist</w:t>
            </w:r>
            <w:proofErr w:type="spellEnd"/>
            <w:r w:rsidRPr="008464B3">
              <w:rPr>
                <w:rFonts w:ascii="Calibri" w:hAnsi="Calibri" w:cs="Calibri"/>
                <w:color w:val="000000"/>
              </w:rPr>
              <w:t xml:space="preserve"> </w:t>
            </w:r>
            <w:proofErr w:type="spellStart"/>
            <w:r w:rsidRPr="008464B3">
              <w:rPr>
                <w:rFonts w:ascii="Calibri" w:hAnsi="Calibri" w:cs="Calibri"/>
                <w:color w:val="000000"/>
              </w:rPr>
              <w:t>authority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4B7A9D34" w14:textId="77777777" w:rsidR="008464B3" w:rsidRPr="008464B3" w:rsidRDefault="008464B3" w:rsidP="008464B3">
            <w:pPr>
              <w:rPr>
                <w:rFonts w:ascii="Calibri" w:hAnsi="Calibri" w:cs="Calibri"/>
                <w:color w:val="000000"/>
              </w:rPr>
            </w:pPr>
            <w:r w:rsidRPr="008464B3">
              <w:rPr>
                <w:rFonts w:ascii="Calibri" w:hAnsi="Calibri" w:cs="Calibri"/>
                <w:color w:val="000000"/>
              </w:rPr>
              <w:t>0.19 (0.09)</w:t>
            </w:r>
          </w:p>
        </w:tc>
        <w:tc>
          <w:tcPr>
            <w:tcW w:w="1447" w:type="dxa"/>
            <w:tcBorders>
              <w:top w:val="nil"/>
              <w:left w:val="nil"/>
              <w:bottom w:val="nil"/>
              <w:right w:val="nil"/>
            </w:tcBorders>
            <w:shd w:val="clear" w:color="auto" w:fill="auto"/>
            <w:noWrap/>
            <w:vAlign w:val="bottom"/>
            <w:hideMark/>
          </w:tcPr>
          <w:p w14:paraId="39EDA2A4" w14:textId="77777777" w:rsidR="008464B3" w:rsidRPr="008464B3" w:rsidRDefault="008464B3" w:rsidP="008464B3">
            <w:pPr>
              <w:rPr>
                <w:rFonts w:ascii="Calibri" w:hAnsi="Calibri" w:cs="Calibri"/>
                <w:color w:val="000000"/>
              </w:rPr>
            </w:pPr>
            <w:r w:rsidRPr="008464B3">
              <w:rPr>
                <w:rFonts w:ascii="Calibri" w:hAnsi="Calibri" w:cs="Calibri"/>
                <w:color w:val="000000"/>
              </w:rPr>
              <w:t>0.59 (0.06)</w:t>
            </w:r>
          </w:p>
        </w:tc>
      </w:tr>
      <w:tr w:rsidR="008464B3" w:rsidRPr="008464B3" w14:paraId="651D017E" w14:textId="77777777" w:rsidTr="008464B3">
        <w:trPr>
          <w:trHeight w:val="320"/>
        </w:trPr>
        <w:tc>
          <w:tcPr>
            <w:tcW w:w="2037" w:type="dxa"/>
            <w:tcBorders>
              <w:top w:val="nil"/>
              <w:left w:val="nil"/>
              <w:bottom w:val="nil"/>
              <w:right w:val="nil"/>
            </w:tcBorders>
            <w:shd w:val="clear" w:color="auto" w:fill="auto"/>
            <w:noWrap/>
            <w:vAlign w:val="bottom"/>
            <w:hideMark/>
          </w:tcPr>
          <w:p w14:paraId="4F84CBE1"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Goal</w:t>
            </w:r>
            <w:proofErr w:type="spellEnd"/>
            <w:r w:rsidRPr="008464B3">
              <w:rPr>
                <w:rFonts w:ascii="Calibri" w:hAnsi="Calibri" w:cs="Calibri"/>
                <w:color w:val="000000"/>
              </w:rPr>
              <w:t xml:space="preserve"> </w:t>
            </w:r>
            <w:proofErr w:type="spellStart"/>
            <w:r w:rsidRPr="008464B3">
              <w:rPr>
                <w:rFonts w:ascii="Calibri" w:hAnsi="Calibri" w:cs="Calibri"/>
                <w:color w:val="000000"/>
              </w:rPr>
              <w:t>orientation</w:t>
            </w:r>
            <w:proofErr w:type="spellEnd"/>
          </w:p>
        </w:tc>
        <w:tc>
          <w:tcPr>
            <w:tcW w:w="1058" w:type="dxa"/>
            <w:tcBorders>
              <w:top w:val="nil"/>
              <w:left w:val="nil"/>
              <w:bottom w:val="nil"/>
              <w:right w:val="nil"/>
            </w:tcBorders>
            <w:shd w:val="clear" w:color="auto" w:fill="auto"/>
            <w:noWrap/>
            <w:vAlign w:val="bottom"/>
            <w:hideMark/>
          </w:tcPr>
          <w:p w14:paraId="348E5A52" w14:textId="77777777" w:rsidR="008464B3" w:rsidRPr="008464B3" w:rsidRDefault="008464B3" w:rsidP="008464B3">
            <w:pPr>
              <w:rPr>
                <w:rFonts w:ascii="Calibri" w:hAnsi="Calibri" w:cs="Calibri"/>
                <w:color w:val="000000"/>
              </w:rPr>
            </w:pPr>
            <w:r w:rsidRPr="008464B3">
              <w:rPr>
                <w:rFonts w:ascii="Calibri" w:hAnsi="Calibri" w:cs="Calibri"/>
                <w:color w:val="000000"/>
              </w:rPr>
              <w:t>con4</w:t>
            </w:r>
          </w:p>
        </w:tc>
        <w:tc>
          <w:tcPr>
            <w:tcW w:w="3569" w:type="dxa"/>
            <w:tcBorders>
              <w:top w:val="nil"/>
              <w:left w:val="nil"/>
              <w:bottom w:val="nil"/>
              <w:right w:val="nil"/>
            </w:tcBorders>
            <w:shd w:val="clear" w:color="auto" w:fill="auto"/>
            <w:noWrap/>
            <w:vAlign w:val="bottom"/>
            <w:hideMark/>
          </w:tcPr>
          <w:p w14:paraId="542BBEA0"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am a goal-oriented person.</w:t>
            </w:r>
          </w:p>
        </w:tc>
        <w:tc>
          <w:tcPr>
            <w:tcW w:w="1528" w:type="dxa"/>
            <w:tcBorders>
              <w:top w:val="nil"/>
              <w:left w:val="nil"/>
              <w:bottom w:val="nil"/>
              <w:right w:val="nil"/>
            </w:tcBorders>
            <w:shd w:val="clear" w:color="auto" w:fill="auto"/>
            <w:noWrap/>
            <w:vAlign w:val="bottom"/>
            <w:hideMark/>
          </w:tcPr>
          <w:p w14:paraId="2D3CDADD" w14:textId="77777777" w:rsidR="008464B3" w:rsidRPr="008464B3" w:rsidRDefault="008464B3" w:rsidP="008464B3">
            <w:pPr>
              <w:rPr>
                <w:rFonts w:ascii="Calibri" w:hAnsi="Calibri" w:cs="Calibri"/>
                <w:color w:val="000000"/>
              </w:rPr>
            </w:pPr>
            <w:r w:rsidRPr="008464B3">
              <w:rPr>
                <w:rFonts w:ascii="Calibri" w:hAnsi="Calibri" w:cs="Calibri"/>
                <w:color w:val="000000"/>
              </w:rPr>
              <w:t>1.01 (0.09)</w:t>
            </w:r>
          </w:p>
        </w:tc>
        <w:tc>
          <w:tcPr>
            <w:tcW w:w="1447" w:type="dxa"/>
            <w:tcBorders>
              <w:top w:val="nil"/>
              <w:left w:val="nil"/>
              <w:bottom w:val="nil"/>
              <w:right w:val="nil"/>
            </w:tcBorders>
            <w:shd w:val="clear" w:color="auto" w:fill="auto"/>
            <w:noWrap/>
            <w:vAlign w:val="bottom"/>
            <w:hideMark/>
          </w:tcPr>
          <w:p w14:paraId="12A528DA" w14:textId="77777777" w:rsidR="008464B3" w:rsidRPr="008464B3" w:rsidRDefault="008464B3" w:rsidP="008464B3">
            <w:pPr>
              <w:rPr>
                <w:rFonts w:ascii="Calibri" w:hAnsi="Calibri" w:cs="Calibri"/>
                <w:color w:val="000000"/>
              </w:rPr>
            </w:pPr>
            <w:r w:rsidRPr="008464B3">
              <w:rPr>
                <w:rFonts w:ascii="Calibri" w:hAnsi="Calibri" w:cs="Calibri"/>
                <w:color w:val="000000"/>
              </w:rPr>
              <w:t>0.77 (0.1)</w:t>
            </w:r>
          </w:p>
        </w:tc>
      </w:tr>
      <w:tr w:rsidR="008464B3" w:rsidRPr="008464B3" w14:paraId="0D720657" w14:textId="77777777" w:rsidTr="008464B3">
        <w:trPr>
          <w:trHeight w:val="320"/>
        </w:trPr>
        <w:tc>
          <w:tcPr>
            <w:tcW w:w="2037" w:type="dxa"/>
            <w:tcBorders>
              <w:top w:val="nil"/>
              <w:left w:val="nil"/>
              <w:bottom w:val="nil"/>
              <w:right w:val="nil"/>
            </w:tcBorders>
            <w:shd w:val="clear" w:color="auto" w:fill="auto"/>
            <w:noWrap/>
            <w:vAlign w:val="bottom"/>
            <w:hideMark/>
          </w:tcPr>
          <w:p w14:paraId="24CF37DC"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Orderliness</w:t>
            </w:r>
            <w:proofErr w:type="spellEnd"/>
          </w:p>
        </w:tc>
        <w:tc>
          <w:tcPr>
            <w:tcW w:w="1058" w:type="dxa"/>
            <w:tcBorders>
              <w:top w:val="nil"/>
              <w:left w:val="nil"/>
              <w:bottom w:val="nil"/>
              <w:right w:val="nil"/>
            </w:tcBorders>
            <w:shd w:val="clear" w:color="auto" w:fill="auto"/>
            <w:noWrap/>
            <w:vAlign w:val="bottom"/>
            <w:hideMark/>
          </w:tcPr>
          <w:p w14:paraId="3C9EBAC7" w14:textId="77777777" w:rsidR="008464B3" w:rsidRPr="008464B3" w:rsidRDefault="008464B3" w:rsidP="008464B3">
            <w:pPr>
              <w:rPr>
                <w:rFonts w:ascii="Calibri" w:hAnsi="Calibri" w:cs="Calibri"/>
                <w:color w:val="000000"/>
              </w:rPr>
            </w:pPr>
            <w:r w:rsidRPr="008464B3">
              <w:rPr>
                <w:rFonts w:ascii="Calibri" w:hAnsi="Calibri" w:cs="Calibri"/>
                <w:color w:val="000000"/>
              </w:rPr>
              <w:t>con71</w:t>
            </w:r>
          </w:p>
        </w:tc>
        <w:tc>
          <w:tcPr>
            <w:tcW w:w="3569" w:type="dxa"/>
            <w:tcBorders>
              <w:top w:val="nil"/>
              <w:left w:val="nil"/>
              <w:bottom w:val="nil"/>
              <w:right w:val="nil"/>
            </w:tcBorders>
            <w:shd w:val="clear" w:color="auto" w:fill="auto"/>
            <w:noWrap/>
            <w:vAlign w:val="bottom"/>
            <w:hideMark/>
          </w:tcPr>
          <w:p w14:paraId="3070458D"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make a mess of things.</w:t>
            </w:r>
          </w:p>
        </w:tc>
        <w:tc>
          <w:tcPr>
            <w:tcW w:w="1528" w:type="dxa"/>
            <w:tcBorders>
              <w:top w:val="nil"/>
              <w:left w:val="nil"/>
              <w:bottom w:val="nil"/>
              <w:right w:val="nil"/>
            </w:tcBorders>
            <w:shd w:val="clear" w:color="auto" w:fill="auto"/>
            <w:noWrap/>
            <w:vAlign w:val="bottom"/>
            <w:hideMark/>
          </w:tcPr>
          <w:p w14:paraId="5E290338" w14:textId="77777777" w:rsidR="008464B3" w:rsidRPr="008464B3" w:rsidRDefault="008464B3" w:rsidP="008464B3">
            <w:pPr>
              <w:rPr>
                <w:rFonts w:ascii="Calibri" w:hAnsi="Calibri" w:cs="Calibri"/>
                <w:color w:val="000000"/>
              </w:rPr>
            </w:pPr>
            <w:r w:rsidRPr="008464B3">
              <w:rPr>
                <w:rFonts w:ascii="Calibri" w:hAnsi="Calibri" w:cs="Calibri"/>
                <w:color w:val="000000"/>
              </w:rPr>
              <w:t>0.73 (0.08)</w:t>
            </w:r>
          </w:p>
        </w:tc>
        <w:tc>
          <w:tcPr>
            <w:tcW w:w="1447" w:type="dxa"/>
            <w:tcBorders>
              <w:top w:val="nil"/>
              <w:left w:val="nil"/>
              <w:bottom w:val="nil"/>
              <w:right w:val="nil"/>
            </w:tcBorders>
            <w:shd w:val="clear" w:color="auto" w:fill="auto"/>
            <w:noWrap/>
            <w:vAlign w:val="bottom"/>
            <w:hideMark/>
          </w:tcPr>
          <w:p w14:paraId="666D62BE" w14:textId="77777777" w:rsidR="008464B3" w:rsidRPr="008464B3" w:rsidRDefault="008464B3" w:rsidP="008464B3">
            <w:pPr>
              <w:rPr>
                <w:rFonts w:ascii="Calibri" w:hAnsi="Calibri" w:cs="Calibri"/>
                <w:color w:val="000000"/>
              </w:rPr>
            </w:pPr>
            <w:r w:rsidRPr="008464B3">
              <w:rPr>
                <w:rFonts w:ascii="Calibri" w:hAnsi="Calibri" w:cs="Calibri"/>
                <w:color w:val="000000"/>
              </w:rPr>
              <w:t>0.99 (0.07)</w:t>
            </w:r>
          </w:p>
        </w:tc>
      </w:tr>
      <w:tr w:rsidR="008464B3" w:rsidRPr="008464B3" w14:paraId="2EC6EE59" w14:textId="77777777" w:rsidTr="008464B3">
        <w:trPr>
          <w:trHeight w:val="320"/>
        </w:trPr>
        <w:tc>
          <w:tcPr>
            <w:tcW w:w="2037" w:type="dxa"/>
            <w:tcBorders>
              <w:top w:val="nil"/>
              <w:left w:val="nil"/>
              <w:bottom w:val="nil"/>
              <w:right w:val="nil"/>
            </w:tcBorders>
            <w:shd w:val="clear" w:color="auto" w:fill="auto"/>
            <w:noWrap/>
            <w:vAlign w:val="bottom"/>
            <w:hideMark/>
          </w:tcPr>
          <w:p w14:paraId="6A69FFFC"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Persistence</w:t>
            </w:r>
            <w:proofErr w:type="spellEnd"/>
          </w:p>
        </w:tc>
        <w:tc>
          <w:tcPr>
            <w:tcW w:w="1058" w:type="dxa"/>
            <w:tcBorders>
              <w:top w:val="nil"/>
              <w:left w:val="nil"/>
              <w:bottom w:val="nil"/>
              <w:right w:val="nil"/>
            </w:tcBorders>
            <w:shd w:val="clear" w:color="auto" w:fill="auto"/>
            <w:noWrap/>
            <w:vAlign w:val="bottom"/>
            <w:hideMark/>
          </w:tcPr>
          <w:p w14:paraId="7F8E5237" w14:textId="77777777" w:rsidR="008464B3" w:rsidRPr="008464B3" w:rsidRDefault="008464B3" w:rsidP="008464B3">
            <w:pPr>
              <w:rPr>
                <w:rFonts w:ascii="Calibri" w:hAnsi="Calibri" w:cs="Calibri"/>
                <w:color w:val="000000"/>
              </w:rPr>
            </w:pPr>
            <w:r w:rsidRPr="008464B3">
              <w:rPr>
                <w:rFonts w:ascii="Calibri" w:hAnsi="Calibri" w:cs="Calibri"/>
                <w:color w:val="000000"/>
              </w:rPr>
              <w:t>con66</w:t>
            </w:r>
          </w:p>
        </w:tc>
        <w:tc>
          <w:tcPr>
            <w:tcW w:w="3569" w:type="dxa"/>
            <w:tcBorders>
              <w:top w:val="nil"/>
              <w:left w:val="nil"/>
              <w:bottom w:val="nil"/>
              <w:right w:val="nil"/>
            </w:tcBorders>
            <w:shd w:val="clear" w:color="auto" w:fill="auto"/>
            <w:noWrap/>
            <w:vAlign w:val="bottom"/>
            <w:hideMark/>
          </w:tcPr>
          <w:p w14:paraId="11F508DC"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like to take my time.</w:t>
            </w:r>
          </w:p>
        </w:tc>
        <w:tc>
          <w:tcPr>
            <w:tcW w:w="1528" w:type="dxa"/>
            <w:tcBorders>
              <w:top w:val="nil"/>
              <w:left w:val="nil"/>
              <w:bottom w:val="nil"/>
              <w:right w:val="nil"/>
            </w:tcBorders>
            <w:shd w:val="clear" w:color="auto" w:fill="auto"/>
            <w:noWrap/>
            <w:vAlign w:val="bottom"/>
            <w:hideMark/>
          </w:tcPr>
          <w:p w14:paraId="0061A396" w14:textId="77777777" w:rsidR="008464B3" w:rsidRPr="008464B3" w:rsidRDefault="008464B3" w:rsidP="008464B3">
            <w:pPr>
              <w:rPr>
                <w:rFonts w:ascii="Calibri" w:hAnsi="Calibri" w:cs="Calibri"/>
                <w:color w:val="000000"/>
              </w:rPr>
            </w:pPr>
            <w:r w:rsidRPr="008464B3">
              <w:rPr>
                <w:rFonts w:ascii="Calibri" w:hAnsi="Calibri" w:cs="Calibri"/>
                <w:color w:val="000000"/>
              </w:rPr>
              <w:t>-0.09 (0.07)</w:t>
            </w:r>
          </w:p>
        </w:tc>
        <w:tc>
          <w:tcPr>
            <w:tcW w:w="1447" w:type="dxa"/>
            <w:tcBorders>
              <w:top w:val="nil"/>
              <w:left w:val="nil"/>
              <w:bottom w:val="nil"/>
              <w:right w:val="nil"/>
            </w:tcBorders>
            <w:shd w:val="clear" w:color="auto" w:fill="auto"/>
            <w:noWrap/>
            <w:vAlign w:val="bottom"/>
            <w:hideMark/>
          </w:tcPr>
          <w:p w14:paraId="3CCD65CB" w14:textId="77777777" w:rsidR="008464B3" w:rsidRPr="008464B3" w:rsidRDefault="008464B3" w:rsidP="008464B3">
            <w:pPr>
              <w:rPr>
                <w:rFonts w:ascii="Calibri" w:hAnsi="Calibri" w:cs="Calibri"/>
                <w:color w:val="000000"/>
              </w:rPr>
            </w:pPr>
            <w:r w:rsidRPr="008464B3">
              <w:rPr>
                <w:rFonts w:ascii="Calibri" w:hAnsi="Calibri" w:cs="Calibri"/>
                <w:color w:val="000000"/>
              </w:rPr>
              <w:t>0.31 (0.09)</w:t>
            </w:r>
          </w:p>
        </w:tc>
      </w:tr>
      <w:tr w:rsidR="008464B3" w:rsidRPr="008464B3" w14:paraId="4FDD6DB9" w14:textId="77777777" w:rsidTr="008464B3">
        <w:trPr>
          <w:trHeight w:val="320"/>
        </w:trPr>
        <w:tc>
          <w:tcPr>
            <w:tcW w:w="2037" w:type="dxa"/>
            <w:tcBorders>
              <w:top w:val="nil"/>
              <w:left w:val="nil"/>
              <w:bottom w:val="nil"/>
              <w:right w:val="nil"/>
            </w:tcBorders>
            <w:shd w:val="clear" w:color="auto" w:fill="auto"/>
            <w:noWrap/>
            <w:vAlign w:val="bottom"/>
            <w:hideMark/>
          </w:tcPr>
          <w:p w14:paraId="20B286C7"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Persistence</w:t>
            </w:r>
            <w:proofErr w:type="spellEnd"/>
          </w:p>
        </w:tc>
        <w:tc>
          <w:tcPr>
            <w:tcW w:w="1058" w:type="dxa"/>
            <w:tcBorders>
              <w:top w:val="nil"/>
              <w:left w:val="nil"/>
              <w:bottom w:val="nil"/>
              <w:right w:val="nil"/>
            </w:tcBorders>
            <w:shd w:val="clear" w:color="auto" w:fill="auto"/>
            <w:noWrap/>
            <w:vAlign w:val="bottom"/>
            <w:hideMark/>
          </w:tcPr>
          <w:p w14:paraId="7BE94DD7" w14:textId="77777777" w:rsidR="008464B3" w:rsidRPr="008464B3" w:rsidRDefault="008464B3" w:rsidP="008464B3">
            <w:pPr>
              <w:rPr>
                <w:rFonts w:ascii="Calibri" w:hAnsi="Calibri" w:cs="Calibri"/>
                <w:color w:val="000000"/>
              </w:rPr>
            </w:pPr>
            <w:r w:rsidRPr="008464B3">
              <w:rPr>
                <w:rFonts w:ascii="Calibri" w:hAnsi="Calibri" w:cs="Calibri"/>
                <w:color w:val="000000"/>
              </w:rPr>
              <w:t>con8</w:t>
            </w:r>
          </w:p>
        </w:tc>
        <w:tc>
          <w:tcPr>
            <w:tcW w:w="3569" w:type="dxa"/>
            <w:tcBorders>
              <w:top w:val="nil"/>
              <w:left w:val="nil"/>
              <w:bottom w:val="nil"/>
              <w:right w:val="nil"/>
            </w:tcBorders>
            <w:shd w:val="clear" w:color="auto" w:fill="auto"/>
            <w:noWrap/>
            <w:vAlign w:val="bottom"/>
            <w:hideMark/>
          </w:tcPr>
          <w:p w14:paraId="405C313C"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am </w:t>
            </w:r>
            <w:proofErr w:type="spellStart"/>
            <w:r w:rsidRPr="008464B3">
              <w:rPr>
                <w:rFonts w:ascii="Calibri" w:hAnsi="Calibri" w:cs="Calibri"/>
                <w:color w:val="000000"/>
              </w:rPr>
              <w:t>easily</w:t>
            </w:r>
            <w:proofErr w:type="spellEnd"/>
            <w:r w:rsidRPr="008464B3">
              <w:rPr>
                <w:rFonts w:ascii="Calibri" w:hAnsi="Calibri" w:cs="Calibri"/>
                <w:color w:val="000000"/>
              </w:rPr>
              <w:t xml:space="preserve"> </w:t>
            </w:r>
            <w:proofErr w:type="spellStart"/>
            <w:r w:rsidRPr="008464B3">
              <w:rPr>
                <w:rFonts w:ascii="Calibri" w:hAnsi="Calibri" w:cs="Calibri"/>
                <w:color w:val="000000"/>
              </w:rPr>
              <w:t>discouraged</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2BD995A7" w14:textId="77777777" w:rsidR="008464B3" w:rsidRPr="008464B3" w:rsidRDefault="008464B3" w:rsidP="008464B3">
            <w:pPr>
              <w:rPr>
                <w:rFonts w:ascii="Calibri" w:hAnsi="Calibri" w:cs="Calibri"/>
                <w:color w:val="000000"/>
              </w:rPr>
            </w:pPr>
            <w:r w:rsidRPr="008464B3">
              <w:rPr>
                <w:rFonts w:ascii="Calibri" w:hAnsi="Calibri" w:cs="Calibri"/>
                <w:color w:val="000000"/>
              </w:rPr>
              <w:t>0.51 (0.09)</w:t>
            </w:r>
          </w:p>
        </w:tc>
        <w:tc>
          <w:tcPr>
            <w:tcW w:w="1447" w:type="dxa"/>
            <w:tcBorders>
              <w:top w:val="nil"/>
              <w:left w:val="nil"/>
              <w:bottom w:val="nil"/>
              <w:right w:val="nil"/>
            </w:tcBorders>
            <w:shd w:val="clear" w:color="auto" w:fill="auto"/>
            <w:noWrap/>
            <w:vAlign w:val="bottom"/>
            <w:hideMark/>
          </w:tcPr>
          <w:p w14:paraId="554EECC0" w14:textId="77777777" w:rsidR="008464B3" w:rsidRPr="008464B3" w:rsidRDefault="008464B3" w:rsidP="008464B3">
            <w:pPr>
              <w:rPr>
                <w:rFonts w:ascii="Calibri" w:hAnsi="Calibri" w:cs="Calibri"/>
                <w:color w:val="000000"/>
              </w:rPr>
            </w:pPr>
            <w:r w:rsidRPr="008464B3">
              <w:rPr>
                <w:rFonts w:ascii="Calibri" w:hAnsi="Calibri" w:cs="Calibri"/>
                <w:color w:val="000000"/>
              </w:rPr>
              <w:t>0.92 (0.1)</w:t>
            </w:r>
          </w:p>
        </w:tc>
      </w:tr>
      <w:tr w:rsidR="008464B3" w:rsidRPr="008464B3" w14:paraId="077F0978" w14:textId="77777777" w:rsidTr="008464B3">
        <w:trPr>
          <w:trHeight w:val="320"/>
        </w:trPr>
        <w:tc>
          <w:tcPr>
            <w:tcW w:w="2037" w:type="dxa"/>
            <w:tcBorders>
              <w:top w:val="nil"/>
              <w:left w:val="nil"/>
              <w:bottom w:val="nil"/>
              <w:right w:val="nil"/>
            </w:tcBorders>
            <w:shd w:val="clear" w:color="auto" w:fill="auto"/>
            <w:noWrap/>
            <w:vAlign w:val="bottom"/>
            <w:hideMark/>
          </w:tcPr>
          <w:p w14:paraId="7CC7223A"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Productivity</w:t>
            </w:r>
            <w:proofErr w:type="spellEnd"/>
          </w:p>
        </w:tc>
        <w:tc>
          <w:tcPr>
            <w:tcW w:w="1058" w:type="dxa"/>
            <w:tcBorders>
              <w:top w:val="nil"/>
              <w:left w:val="nil"/>
              <w:bottom w:val="nil"/>
              <w:right w:val="nil"/>
            </w:tcBorders>
            <w:shd w:val="clear" w:color="auto" w:fill="auto"/>
            <w:noWrap/>
            <w:vAlign w:val="bottom"/>
            <w:hideMark/>
          </w:tcPr>
          <w:p w14:paraId="7E790AF8" w14:textId="77777777" w:rsidR="008464B3" w:rsidRPr="008464B3" w:rsidRDefault="008464B3" w:rsidP="008464B3">
            <w:pPr>
              <w:rPr>
                <w:rFonts w:ascii="Calibri" w:hAnsi="Calibri" w:cs="Calibri"/>
                <w:color w:val="000000"/>
              </w:rPr>
            </w:pPr>
            <w:r w:rsidRPr="008464B3">
              <w:rPr>
                <w:rFonts w:ascii="Calibri" w:hAnsi="Calibri" w:cs="Calibri"/>
                <w:color w:val="000000"/>
              </w:rPr>
              <w:t>con97</w:t>
            </w:r>
          </w:p>
        </w:tc>
        <w:tc>
          <w:tcPr>
            <w:tcW w:w="3569" w:type="dxa"/>
            <w:tcBorders>
              <w:top w:val="nil"/>
              <w:left w:val="nil"/>
              <w:bottom w:val="nil"/>
              <w:right w:val="nil"/>
            </w:tcBorders>
            <w:shd w:val="clear" w:color="auto" w:fill="auto"/>
            <w:noWrap/>
            <w:vAlign w:val="bottom"/>
            <w:hideMark/>
          </w:tcPr>
          <w:p w14:paraId="04A6CEB3"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start tasks right away.</w:t>
            </w:r>
          </w:p>
        </w:tc>
        <w:tc>
          <w:tcPr>
            <w:tcW w:w="1528" w:type="dxa"/>
            <w:tcBorders>
              <w:top w:val="nil"/>
              <w:left w:val="nil"/>
              <w:bottom w:val="nil"/>
              <w:right w:val="nil"/>
            </w:tcBorders>
            <w:shd w:val="clear" w:color="auto" w:fill="auto"/>
            <w:noWrap/>
            <w:vAlign w:val="bottom"/>
            <w:hideMark/>
          </w:tcPr>
          <w:p w14:paraId="0E544D39" w14:textId="77777777" w:rsidR="008464B3" w:rsidRPr="008464B3" w:rsidRDefault="008464B3" w:rsidP="008464B3">
            <w:pPr>
              <w:rPr>
                <w:rFonts w:ascii="Calibri" w:hAnsi="Calibri" w:cs="Calibri"/>
                <w:color w:val="000000"/>
              </w:rPr>
            </w:pPr>
            <w:r w:rsidRPr="008464B3">
              <w:rPr>
                <w:rFonts w:ascii="Calibri" w:hAnsi="Calibri" w:cs="Calibri"/>
                <w:color w:val="000000"/>
              </w:rPr>
              <w:t>1.13 (0.23)</w:t>
            </w:r>
          </w:p>
        </w:tc>
        <w:tc>
          <w:tcPr>
            <w:tcW w:w="1447" w:type="dxa"/>
            <w:tcBorders>
              <w:top w:val="nil"/>
              <w:left w:val="nil"/>
              <w:bottom w:val="nil"/>
              <w:right w:val="nil"/>
            </w:tcBorders>
            <w:shd w:val="clear" w:color="auto" w:fill="auto"/>
            <w:noWrap/>
            <w:vAlign w:val="bottom"/>
            <w:hideMark/>
          </w:tcPr>
          <w:p w14:paraId="53232CEB" w14:textId="77777777" w:rsidR="008464B3" w:rsidRPr="008464B3" w:rsidRDefault="008464B3" w:rsidP="008464B3">
            <w:pPr>
              <w:rPr>
                <w:rFonts w:ascii="Calibri" w:hAnsi="Calibri" w:cs="Calibri"/>
                <w:color w:val="000000"/>
              </w:rPr>
            </w:pPr>
            <w:r w:rsidRPr="008464B3">
              <w:rPr>
                <w:rFonts w:ascii="Calibri" w:hAnsi="Calibri" w:cs="Calibri"/>
                <w:color w:val="000000"/>
              </w:rPr>
              <w:t>1.68 (0.25)</w:t>
            </w:r>
          </w:p>
        </w:tc>
      </w:tr>
      <w:tr w:rsidR="008464B3" w:rsidRPr="008464B3" w14:paraId="7CF7AACB" w14:textId="77777777" w:rsidTr="008464B3">
        <w:trPr>
          <w:trHeight w:val="320"/>
        </w:trPr>
        <w:tc>
          <w:tcPr>
            <w:tcW w:w="2037" w:type="dxa"/>
            <w:tcBorders>
              <w:top w:val="nil"/>
              <w:left w:val="nil"/>
              <w:bottom w:val="nil"/>
              <w:right w:val="nil"/>
            </w:tcBorders>
            <w:shd w:val="clear" w:color="auto" w:fill="auto"/>
            <w:noWrap/>
            <w:vAlign w:val="bottom"/>
            <w:hideMark/>
          </w:tcPr>
          <w:p w14:paraId="2F9AE8C2"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Task</w:t>
            </w:r>
            <w:proofErr w:type="spellEnd"/>
            <w:r w:rsidRPr="008464B3">
              <w:rPr>
                <w:rFonts w:ascii="Calibri" w:hAnsi="Calibri" w:cs="Calibri"/>
                <w:color w:val="000000"/>
              </w:rPr>
              <w:t xml:space="preserve"> </w:t>
            </w:r>
            <w:proofErr w:type="spellStart"/>
            <w:r w:rsidRPr="008464B3">
              <w:rPr>
                <w:rFonts w:ascii="Calibri" w:hAnsi="Calibri" w:cs="Calibri"/>
                <w:color w:val="000000"/>
              </w:rPr>
              <w:t>planning</w:t>
            </w:r>
            <w:proofErr w:type="spellEnd"/>
          </w:p>
        </w:tc>
        <w:tc>
          <w:tcPr>
            <w:tcW w:w="1058" w:type="dxa"/>
            <w:tcBorders>
              <w:top w:val="nil"/>
              <w:left w:val="nil"/>
              <w:bottom w:val="nil"/>
              <w:right w:val="nil"/>
            </w:tcBorders>
            <w:shd w:val="clear" w:color="auto" w:fill="auto"/>
            <w:noWrap/>
            <w:vAlign w:val="bottom"/>
            <w:hideMark/>
          </w:tcPr>
          <w:p w14:paraId="64E01BBD" w14:textId="77777777" w:rsidR="008464B3" w:rsidRPr="008464B3" w:rsidRDefault="008464B3" w:rsidP="008464B3">
            <w:pPr>
              <w:rPr>
                <w:rFonts w:ascii="Calibri" w:hAnsi="Calibri" w:cs="Calibri"/>
                <w:color w:val="000000"/>
              </w:rPr>
            </w:pPr>
            <w:r w:rsidRPr="008464B3">
              <w:rPr>
                <w:rFonts w:ascii="Calibri" w:hAnsi="Calibri" w:cs="Calibri"/>
                <w:color w:val="000000"/>
              </w:rPr>
              <w:t>con6</w:t>
            </w:r>
          </w:p>
        </w:tc>
        <w:tc>
          <w:tcPr>
            <w:tcW w:w="3569" w:type="dxa"/>
            <w:tcBorders>
              <w:top w:val="nil"/>
              <w:left w:val="nil"/>
              <w:bottom w:val="nil"/>
              <w:right w:val="nil"/>
            </w:tcBorders>
            <w:shd w:val="clear" w:color="auto" w:fill="auto"/>
            <w:noWrap/>
            <w:vAlign w:val="bottom"/>
            <w:hideMark/>
          </w:tcPr>
          <w:p w14:paraId="04950385"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am </w:t>
            </w:r>
            <w:proofErr w:type="spellStart"/>
            <w:r w:rsidRPr="008464B3">
              <w:rPr>
                <w:rFonts w:ascii="Calibri" w:hAnsi="Calibri" w:cs="Calibri"/>
                <w:color w:val="000000"/>
              </w:rPr>
              <w:t>always</w:t>
            </w:r>
            <w:proofErr w:type="spellEnd"/>
            <w:r w:rsidRPr="008464B3">
              <w:rPr>
                <w:rFonts w:ascii="Calibri" w:hAnsi="Calibri" w:cs="Calibri"/>
                <w:color w:val="000000"/>
              </w:rPr>
              <w:t xml:space="preserve"> </w:t>
            </w:r>
            <w:proofErr w:type="spellStart"/>
            <w:r w:rsidRPr="008464B3">
              <w:rPr>
                <w:rFonts w:ascii="Calibri" w:hAnsi="Calibri" w:cs="Calibri"/>
                <w:color w:val="000000"/>
              </w:rPr>
              <w:t>prepared</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63B4C155" w14:textId="77777777" w:rsidR="008464B3" w:rsidRPr="008464B3" w:rsidRDefault="008464B3" w:rsidP="008464B3">
            <w:pPr>
              <w:rPr>
                <w:rFonts w:ascii="Calibri" w:hAnsi="Calibri" w:cs="Calibri"/>
                <w:color w:val="000000"/>
              </w:rPr>
            </w:pPr>
            <w:r w:rsidRPr="008464B3">
              <w:rPr>
                <w:rFonts w:ascii="Calibri" w:hAnsi="Calibri" w:cs="Calibri"/>
                <w:color w:val="000000"/>
              </w:rPr>
              <w:t>0.77 (0.09)</w:t>
            </w:r>
          </w:p>
        </w:tc>
        <w:tc>
          <w:tcPr>
            <w:tcW w:w="1447" w:type="dxa"/>
            <w:tcBorders>
              <w:top w:val="nil"/>
              <w:left w:val="nil"/>
              <w:bottom w:val="nil"/>
              <w:right w:val="nil"/>
            </w:tcBorders>
            <w:shd w:val="clear" w:color="auto" w:fill="auto"/>
            <w:noWrap/>
            <w:vAlign w:val="bottom"/>
            <w:hideMark/>
          </w:tcPr>
          <w:p w14:paraId="2869C6AD" w14:textId="77777777" w:rsidR="008464B3" w:rsidRPr="008464B3" w:rsidRDefault="008464B3" w:rsidP="008464B3">
            <w:pPr>
              <w:rPr>
                <w:rFonts w:ascii="Calibri" w:hAnsi="Calibri" w:cs="Calibri"/>
                <w:color w:val="000000"/>
              </w:rPr>
            </w:pPr>
            <w:r w:rsidRPr="008464B3">
              <w:rPr>
                <w:rFonts w:ascii="Calibri" w:hAnsi="Calibri" w:cs="Calibri"/>
                <w:color w:val="000000"/>
              </w:rPr>
              <w:t>0.44 (0.06)</w:t>
            </w:r>
          </w:p>
        </w:tc>
      </w:tr>
      <w:tr w:rsidR="008464B3" w:rsidRPr="008464B3" w14:paraId="58D147C8" w14:textId="77777777" w:rsidTr="008464B3">
        <w:trPr>
          <w:trHeight w:val="320"/>
        </w:trPr>
        <w:tc>
          <w:tcPr>
            <w:tcW w:w="2037" w:type="dxa"/>
            <w:tcBorders>
              <w:top w:val="nil"/>
              <w:left w:val="nil"/>
              <w:bottom w:val="nil"/>
              <w:right w:val="nil"/>
            </w:tcBorders>
            <w:shd w:val="clear" w:color="auto" w:fill="auto"/>
            <w:noWrap/>
            <w:vAlign w:val="bottom"/>
            <w:hideMark/>
          </w:tcPr>
          <w:p w14:paraId="446026AE"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Communicativeness</w:t>
            </w:r>
            <w:proofErr w:type="spellEnd"/>
          </w:p>
        </w:tc>
        <w:tc>
          <w:tcPr>
            <w:tcW w:w="1058" w:type="dxa"/>
            <w:tcBorders>
              <w:top w:val="nil"/>
              <w:left w:val="nil"/>
              <w:bottom w:val="nil"/>
              <w:right w:val="nil"/>
            </w:tcBorders>
            <w:shd w:val="clear" w:color="auto" w:fill="auto"/>
            <w:noWrap/>
            <w:vAlign w:val="bottom"/>
            <w:hideMark/>
          </w:tcPr>
          <w:p w14:paraId="37B8C1A5" w14:textId="77777777" w:rsidR="008464B3" w:rsidRPr="008464B3" w:rsidRDefault="008464B3" w:rsidP="008464B3">
            <w:pPr>
              <w:rPr>
                <w:rFonts w:ascii="Calibri" w:hAnsi="Calibri" w:cs="Calibri"/>
                <w:color w:val="000000"/>
              </w:rPr>
            </w:pPr>
            <w:r w:rsidRPr="008464B3">
              <w:rPr>
                <w:rFonts w:ascii="Calibri" w:hAnsi="Calibri" w:cs="Calibri"/>
                <w:color w:val="000000"/>
              </w:rPr>
              <w:t>extra84</w:t>
            </w:r>
          </w:p>
        </w:tc>
        <w:tc>
          <w:tcPr>
            <w:tcW w:w="3569" w:type="dxa"/>
            <w:tcBorders>
              <w:top w:val="nil"/>
              <w:left w:val="nil"/>
              <w:bottom w:val="nil"/>
              <w:right w:val="nil"/>
            </w:tcBorders>
            <w:shd w:val="clear" w:color="auto" w:fill="auto"/>
            <w:noWrap/>
            <w:vAlign w:val="bottom"/>
            <w:hideMark/>
          </w:tcPr>
          <w:p w14:paraId="45E9A804"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disclose my intimate thoughts.</w:t>
            </w:r>
          </w:p>
        </w:tc>
        <w:tc>
          <w:tcPr>
            <w:tcW w:w="1528" w:type="dxa"/>
            <w:tcBorders>
              <w:top w:val="nil"/>
              <w:left w:val="nil"/>
              <w:bottom w:val="nil"/>
              <w:right w:val="nil"/>
            </w:tcBorders>
            <w:shd w:val="clear" w:color="auto" w:fill="auto"/>
            <w:noWrap/>
            <w:vAlign w:val="bottom"/>
            <w:hideMark/>
          </w:tcPr>
          <w:p w14:paraId="2FDF6976" w14:textId="77777777" w:rsidR="008464B3" w:rsidRPr="008464B3" w:rsidRDefault="008464B3" w:rsidP="008464B3">
            <w:pPr>
              <w:rPr>
                <w:rFonts w:ascii="Calibri" w:hAnsi="Calibri" w:cs="Calibri"/>
                <w:color w:val="000000"/>
              </w:rPr>
            </w:pPr>
            <w:r w:rsidRPr="008464B3">
              <w:rPr>
                <w:rFonts w:ascii="Calibri" w:hAnsi="Calibri" w:cs="Calibri"/>
                <w:color w:val="000000"/>
              </w:rPr>
              <w:t>0.28 (0.08)</w:t>
            </w:r>
          </w:p>
        </w:tc>
        <w:tc>
          <w:tcPr>
            <w:tcW w:w="1447" w:type="dxa"/>
            <w:tcBorders>
              <w:top w:val="nil"/>
              <w:left w:val="nil"/>
              <w:bottom w:val="nil"/>
              <w:right w:val="nil"/>
            </w:tcBorders>
            <w:shd w:val="clear" w:color="auto" w:fill="auto"/>
            <w:noWrap/>
            <w:vAlign w:val="bottom"/>
            <w:hideMark/>
          </w:tcPr>
          <w:p w14:paraId="28DD9CB3" w14:textId="77777777" w:rsidR="008464B3" w:rsidRPr="008464B3" w:rsidRDefault="008464B3" w:rsidP="008464B3">
            <w:pPr>
              <w:rPr>
                <w:rFonts w:ascii="Calibri" w:hAnsi="Calibri" w:cs="Calibri"/>
                <w:color w:val="000000"/>
              </w:rPr>
            </w:pPr>
            <w:r w:rsidRPr="008464B3">
              <w:rPr>
                <w:rFonts w:ascii="Calibri" w:hAnsi="Calibri" w:cs="Calibri"/>
                <w:color w:val="000000"/>
              </w:rPr>
              <w:t>0.76 (0.05)</w:t>
            </w:r>
          </w:p>
        </w:tc>
      </w:tr>
      <w:tr w:rsidR="008464B3" w:rsidRPr="008464B3" w14:paraId="68A042E9" w14:textId="77777777" w:rsidTr="008464B3">
        <w:trPr>
          <w:trHeight w:val="320"/>
        </w:trPr>
        <w:tc>
          <w:tcPr>
            <w:tcW w:w="2037" w:type="dxa"/>
            <w:tcBorders>
              <w:top w:val="nil"/>
              <w:left w:val="nil"/>
              <w:bottom w:val="nil"/>
              <w:right w:val="nil"/>
            </w:tcBorders>
            <w:shd w:val="clear" w:color="auto" w:fill="auto"/>
            <w:noWrap/>
            <w:vAlign w:val="bottom"/>
            <w:hideMark/>
          </w:tcPr>
          <w:p w14:paraId="6FBBABCE"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Conviviality</w:t>
            </w:r>
            <w:proofErr w:type="spellEnd"/>
          </w:p>
        </w:tc>
        <w:tc>
          <w:tcPr>
            <w:tcW w:w="1058" w:type="dxa"/>
            <w:tcBorders>
              <w:top w:val="nil"/>
              <w:left w:val="nil"/>
              <w:bottom w:val="nil"/>
              <w:right w:val="nil"/>
            </w:tcBorders>
            <w:shd w:val="clear" w:color="auto" w:fill="auto"/>
            <w:noWrap/>
            <w:vAlign w:val="bottom"/>
            <w:hideMark/>
          </w:tcPr>
          <w:p w14:paraId="0DBAEA1C" w14:textId="77777777" w:rsidR="008464B3" w:rsidRPr="008464B3" w:rsidRDefault="008464B3" w:rsidP="008464B3">
            <w:pPr>
              <w:rPr>
                <w:rFonts w:ascii="Calibri" w:hAnsi="Calibri" w:cs="Calibri"/>
                <w:color w:val="000000"/>
              </w:rPr>
            </w:pPr>
            <w:r w:rsidRPr="008464B3">
              <w:rPr>
                <w:rFonts w:ascii="Calibri" w:hAnsi="Calibri" w:cs="Calibri"/>
                <w:color w:val="000000"/>
              </w:rPr>
              <w:t>extra28</w:t>
            </w:r>
          </w:p>
        </w:tc>
        <w:tc>
          <w:tcPr>
            <w:tcW w:w="3569" w:type="dxa"/>
            <w:tcBorders>
              <w:top w:val="nil"/>
              <w:left w:val="nil"/>
              <w:bottom w:val="nil"/>
              <w:right w:val="nil"/>
            </w:tcBorders>
            <w:shd w:val="clear" w:color="auto" w:fill="auto"/>
            <w:noWrap/>
            <w:vAlign w:val="bottom"/>
            <w:hideMark/>
          </w:tcPr>
          <w:p w14:paraId="56B3F9C7"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am good at getting people to like me.</w:t>
            </w:r>
          </w:p>
        </w:tc>
        <w:tc>
          <w:tcPr>
            <w:tcW w:w="1528" w:type="dxa"/>
            <w:tcBorders>
              <w:top w:val="nil"/>
              <w:left w:val="nil"/>
              <w:bottom w:val="nil"/>
              <w:right w:val="nil"/>
            </w:tcBorders>
            <w:shd w:val="clear" w:color="auto" w:fill="auto"/>
            <w:noWrap/>
            <w:vAlign w:val="bottom"/>
            <w:hideMark/>
          </w:tcPr>
          <w:p w14:paraId="51823DAE" w14:textId="77777777" w:rsidR="008464B3" w:rsidRPr="008464B3" w:rsidRDefault="008464B3" w:rsidP="008464B3">
            <w:pPr>
              <w:rPr>
                <w:rFonts w:ascii="Calibri" w:hAnsi="Calibri" w:cs="Calibri"/>
                <w:color w:val="000000"/>
              </w:rPr>
            </w:pPr>
            <w:r w:rsidRPr="008464B3">
              <w:rPr>
                <w:rFonts w:ascii="Calibri" w:hAnsi="Calibri" w:cs="Calibri"/>
                <w:color w:val="000000"/>
              </w:rPr>
              <w:t>0.67 (0.12)</w:t>
            </w:r>
          </w:p>
        </w:tc>
        <w:tc>
          <w:tcPr>
            <w:tcW w:w="1447" w:type="dxa"/>
            <w:tcBorders>
              <w:top w:val="nil"/>
              <w:left w:val="nil"/>
              <w:bottom w:val="nil"/>
              <w:right w:val="nil"/>
            </w:tcBorders>
            <w:shd w:val="clear" w:color="auto" w:fill="auto"/>
            <w:noWrap/>
            <w:vAlign w:val="bottom"/>
            <w:hideMark/>
          </w:tcPr>
          <w:p w14:paraId="0C8515C1" w14:textId="77777777" w:rsidR="008464B3" w:rsidRPr="008464B3" w:rsidRDefault="008464B3" w:rsidP="008464B3">
            <w:pPr>
              <w:rPr>
                <w:rFonts w:ascii="Calibri" w:hAnsi="Calibri" w:cs="Calibri"/>
                <w:color w:val="000000"/>
              </w:rPr>
            </w:pPr>
            <w:r w:rsidRPr="008464B3">
              <w:rPr>
                <w:rFonts w:ascii="Calibri" w:hAnsi="Calibri" w:cs="Calibri"/>
                <w:color w:val="000000"/>
              </w:rPr>
              <w:t>0.22 (0.07)</w:t>
            </w:r>
          </w:p>
        </w:tc>
      </w:tr>
      <w:tr w:rsidR="008464B3" w:rsidRPr="008464B3" w14:paraId="61EA4BC7" w14:textId="77777777" w:rsidTr="008464B3">
        <w:trPr>
          <w:trHeight w:val="320"/>
        </w:trPr>
        <w:tc>
          <w:tcPr>
            <w:tcW w:w="2037" w:type="dxa"/>
            <w:tcBorders>
              <w:top w:val="nil"/>
              <w:left w:val="nil"/>
              <w:bottom w:val="nil"/>
              <w:right w:val="nil"/>
            </w:tcBorders>
            <w:shd w:val="clear" w:color="auto" w:fill="auto"/>
            <w:noWrap/>
            <w:vAlign w:val="bottom"/>
            <w:hideMark/>
          </w:tcPr>
          <w:p w14:paraId="6733CE84"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Conviviality</w:t>
            </w:r>
            <w:proofErr w:type="spellEnd"/>
          </w:p>
        </w:tc>
        <w:tc>
          <w:tcPr>
            <w:tcW w:w="1058" w:type="dxa"/>
            <w:tcBorders>
              <w:top w:val="nil"/>
              <w:left w:val="nil"/>
              <w:bottom w:val="nil"/>
              <w:right w:val="nil"/>
            </w:tcBorders>
            <w:shd w:val="clear" w:color="auto" w:fill="auto"/>
            <w:noWrap/>
            <w:vAlign w:val="bottom"/>
            <w:hideMark/>
          </w:tcPr>
          <w:p w14:paraId="4986910B" w14:textId="77777777" w:rsidR="008464B3" w:rsidRPr="008464B3" w:rsidRDefault="008464B3" w:rsidP="008464B3">
            <w:pPr>
              <w:rPr>
                <w:rFonts w:ascii="Calibri" w:hAnsi="Calibri" w:cs="Calibri"/>
                <w:color w:val="000000"/>
              </w:rPr>
            </w:pPr>
            <w:r w:rsidRPr="008464B3">
              <w:rPr>
                <w:rFonts w:ascii="Calibri" w:hAnsi="Calibri" w:cs="Calibri"/>
                <w:color w:val="000000"/>
              </w:rPr>
              <w:t>extra341</w:t>
            </w:r>
          </w:p>
        </w:tc>
        <w:tc>
          <w:tcPr>
            <w:tcW w:w="3569" w:type="dxa"/>
            <w:tcBorders>
              <w:top w:val="nil"/>
              <w:left w:val="nil"/>
              <w:bottom w:val="nil"/>
              <w:right w:val="nil"/>
            </w:tcBorders>
            <w:shd w:val="clear" w:color="auto" w:fill="auto"/>
            <w:noWrap/>
            <w:vAlign w:val="bottom"/>
            <w:hideMark/>
          </w:tcPr>
          <w:p w14:paraId="4A772CD6"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would enjoy a lot of social interaction.</w:t>
            </w:r>
          </w:p>
        </w:tc>
        <w:tc>
          <w:tcPr>
            <w:tcW w:w="1528" w:type="dxa"/>
            <w:tcBorders>
              <w:top w:val="nil"/>
              <w:left w:val="nil"/>
              <w:bottom w:val="nil"/>
              <w:right w:val="nil"/>
            </w:tcBorders>
            <w:shd w:val="clear" w:color="auto" w:fill="auto"/>
            <w:noWrap/>
            <w:vAlign w:val="bottom"/>
            <w:hideMark/>
          </w:tcPr>
          <w:p w14:paraId="58FFDF6A" w14:textId="77777777" w:rsidR="008464B3" w:rsidRPr="008464B3" w:rsidRDefault="008464B3" w:rsidP="008464B3">
            <w:pPr>
              <w:rPr>
                <w:rFonts w:ascii="Calibri" w:hAnsi="Calibri" w:cs="Calibri"/>
                <w:color w:val="000000"/>
              </w:rPr>
            </w:pPr>
            <w:r w:rsidRPr="008464B3">
              <w:rPr>
                <w:rFonts w:ascii="Calibri" w:hAnsi="Calibri" w:cs="Calibri"/>
                <w:color w:val="000000"/>
              </w:rPr>
              <w:t>1.18 (0.16)</w:t>
            </w:r>
          </w:p>
        </w:tc>
        <w:tc>
          <w:tcPr>
            <w:tcW w:w="1447" w:type="dxa"/>
            <w:tcBorders>
              <w:top w:val="nil"/>
              <w:left w:val="nil"/>
              <w:bottom w:val="nil"/>
              <w:right w:val="nil"/>
            </w:tcBorders>
            <w:shd w:val="clear" w:color="auto" w:fill="auto"/>
            <w:noWrap/>
            <w:vAlign w:val="bottom"/>
            <w:hideMark/>
          </w:tcPr>
          <w:p w14:paraId="6B2ABEE5" w14:textId="77777777" w:rsidR="008464B3" w:rsidRPr="008464B3" w:rsidRDefault="008464B3" w:rsidP="008464B3">
            <w:pPr>
              <w:rPr>
                <w:rFonts w:ascii="Calibri" w:hAnsi="Calibri" w:cs="Calibri"/>
                <w:color w:val="000000"/>
              </w:rPr>
            </w:pPr>
            <w:r w:rsidRPr="008464B3">
              <w:rPr>
                <w:rFonts w:ascii="Calibri" w:hAnsi="Calibri" w:cs="Calibri"/>
                <w:color w:val="000000"/>
              </w:rPr>
              <w:t>0.52 (0.08)</w:t>
            </w:r>
          </w:p>
        </w:tc>
      </w:tr>
      <w:tr w:rsidR="008464B3" w:rsidRPr="008464B3" w14:paraId="0738E9A7" w14:textId="77777777" w:rsidTr="008464B3">
        <w:trPr>
          <w:trHeight w:val="320"/>
        </w:trPr>
        <w:tc>
          <w:tcPr>
            <w:tcW w:w="2037" w:type="dxa"/>
            <w:tcBorders>
              <w:top w:val="nil"/>
              <w:left w:val="nil"/>
              <w:bottom w:val="nil"/>
              <w:right w:val="nil"/>
            </w:tcBorders>
            <w:shd w:val="clear" w:color="auto" w:fill="auto"/>
            <w:noWrap/>
            <w:vAlign w:val="bottom"/>
            <w:hideMark/>
          </w:tcPr>
          <w:p w14:paraId="746A0368"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Energy</w:t>
            </w:r>
            <w:proofErr w:type="spellEnd"/>
          </w:p>
        </w:tc>
        <w:tc>
          <w:tcPr>
            <w:tcW w:w="1058" w:type="dxa"/>
            <w:tcBorders>
              <w:top w:val="nil"/>
              <w:left w:val="nil"/>
              <w:bottom w:val="nil"/>
              <w:right w:val="nil"/>
            </w:tcBorders>
            <w:shd w:val="clear" w:color="auto" w:fill="auto"/>
            <w:noWrap/>
            <w:vAlign w:val="bottom"/>
            <w:hideMark/>
          </w:tcPr>
          <w:p w14:paraId="22119F20" w14:textId="77777777" w:rsidR="008464B3" w:rsidRPr="008464B3" w:rsidRDefault="008464B3" w:rsidP="008464B3">
            <w:pPr>
              <w:rPr>
                <w:rFonts w:ascii="Calibri" w:hAnsi="Calibri" w:cs="Calibri"/>
                <w:color w:val="000000"/>
              </w:rPr>
            </w:pPr>
            <w:r w:rsidRPr="008464B3">
              <w:rPr>
                <w:rFonts w:ascii="Calibri" w:hAnsi="Calibri" w:cs="Calibri"/>
                <w:color w:val="000000"/>
              </w:rPr>
              <w:t>extra49</w:t>
            </w:r>
          </w:p>
        </w:tc>
        <w:tc>
          <w:tcPr>
            <w:tcW w:w="3569" w:type="dxa"/>
            <w:tcBorders>
              <w:top w:val="nil"/>
              <w:left w:val="nil"/>
              <w:bottom w:val="nil"/>
              <w:right w:val="nil"/>
            </w:tcBorders>
            <w:shd w:val="clear" w:color="auto" w:fill="auto"/>
            <w:noWrap/>
            <w:vAlign w:val="bottom"/>
            <w:hideMark/>
          </w:tcPr>
          <w:p w14:paraId="1912494C"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am usually active and full of energy.</w:t>
            </w:r>
          </w:p>
        </w:tc>
        <w:tc>
          <w:tcPr>
            <w:tcW w:w="1528" w:type="dxa"/>
            <w:tcBorders>
              <w:top w:val="nil"/>
              <w:left w:val="nil"/>
              <w:bottom w:val="nil"/>
              <w:right w:val="nil"/>
            </w:tcBorders>
            <w:shd w:val="clear" w:color="auto" w:fill="auto"/>
            <w:noWrap/>
            <w:vAlign w:val="bottom"/>
            <w:hideMark/>
          </w:tcPr>
          <w:p w14:paraId="6D92A4B3" w14:textId="77777777" w:rsidR="008464B3" w:rsidRPr="008464B3" w:rsidRDefault="008464B3" w:rsidP="008464B3">
            <w:pPr>
              <w:rPr>
                <w:rFonts w:ascii="Calibri" w:hAnsi="Calibri" w:cs="Calibri"/>
                <w:color w:val="000000"/>
              </w:rPr>
            </w:pPr>
            <w:r w:rsidRPr="008464B3">
              <w:rPr>
                <w:rFonts w:ascii="Calibri" w:hAnsi="Calibri" w:cs="Calibri"/>
                <w:color w:val="000000"/>
              </w:rPr>
              <w:t>1.06 (0.15)</w:t>
            </w:r>
          </w:p>
        </w:tc>
        <w:tc>
          <w:tcPr>
            <w:tcW w:w="1447" w:type="dxa"/>
            <w:tcBorders>
              <w:top w:val="nil"/>
              <w:left w:val="nil"/>
              <w:bottom w:val="nil"/>
              <w:right w:val="nil"/>
            </w:tcBorders>
            <w:shd w:val="clear" w:color="auto" w:fill="auto"/>
            <w:noWrap/>
            <w:vAlign w:val="bottom"/>
            <w:hideMark/>
          </w:tcPr>
          <w:p w14:paraId="2DC55ACB" w14:textId="77777777" w:rsidR="008464B3" w:rsidRPr="008464B3" w:rsidRDefault="008464B3" w:rsidP="008464B3">
            <w:pPr>
              <w:rPr>
                <w:rFonts w:ascii="Calibri" w:hAnsi="Calibri" w:cs="Calibri"/>
                <w:color w:val="000000"/>
              </w:rPr>
            </w:pPr>
            <w:r w:rsidRPr="008464B3">
              <w:rPr>
                <w:rFonts w:ascii="Calibri" w:hAnsi="Calibri" w:cs="Calibri"/>
                <w:color w:val="000000"/>
              </w:rPr>
              <w:t>0.75 (0.1)</w:t>
            </w:r>
          </w:p>
        </w:tc>
      </w:tr>
      <w:tr w:rsidR="008464B3" w:rsidRPr="008464B3" w14:paraId="6567792A" w14:textId="77777777" w:rsidTr="008464B3">
        <w:trPr>
          <w:trHeight w:val="320"/>
        </w:trPr>
        <w:tc>
          <w:tcPr>
            <w:tcW w:w="2037" w:type="dxa"/>
            <w:tcBorders>
              <w:top w:val="nil"/>
              <w:left w:val="nil"/>
              <w:bottom w:val="nil"/>
              <w:right w:val="nil"/>
            </w:tcBorders>
            <w:shd w:val="clear" w:color="auto" w:fill="auto"/>
            <w:noWrap/>
            <w:vAlign w:val="bottom"/>
            <w:hideMark/>
          </w:tcPr>
          <w:p w14:paraId="2D685F38"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Forcefulness</w:t>
            </w:r>
            <w:proofErr w:type="spellEnd"/>
          </w:p>
        </w:tc>
        <w:tc>
          <w:tcPr>
            <w:tcW w:w="1058" w:type="dxa"/>
            <w:tcBorders>
              <w:top w:val="nil"/>
              <w:left w:val="nil"/>
              <w:bottom w:val="nil"/>
              <w:right w:val="nil"/>
            </w:tcBorders>
            <w:shd w:val="clear" w:color="auto" w:fill="auto"/>
            <w:noWrap/>
            <w:vAlign w:val="bottom"/>
            <w:hideMark/>
          </w:tcPr>
          <w:p w14:paraId="1819BFFD" w14:textId="77777777" w:rsidR="008464B3" w:rsidRPr="008464B3" w:rsidRDefault="008464B3" w:rsidP="008464B3">
            <w:pPr>
              <w:rPr>
                <w:rFonts w:ascii="Calibri" w:hAnsi="Calibri" w:cs="Calibri"/>
                <w:color w:val="000000"/>
              </w:rPr>
            </w:pPr>
            <w:r w:rsidRPr="008464B3">
              <w:rPr>
                <w:rFonts w:ascii="Calibri" w:hAnsi="Calibri" w:cs="Calibri"/>
                <w:color w:val="000000"/>
              </w:rPr>
              <w:t>extra80</w:t>
            </w:r>
          </w:p>
        </w:tc>
        <w:tc>
          <w:tcPr>
            <w:tcW w:w="3569" w:type="dxa"/>
            <w:tcBorders>
              <w:top w:val="nil"/>
              <w:left w:val="nil"/>
              <w:bottom w:val="nil"/>
              <w:right w:val="nil"/>
            </w:tcBorders>
            <w:shd w:val="clear" w:color="auto" w:fill="auto"/>
            <w:noWrap/>
            <w:vAlign w:val="bottom"/>
            <w:hideMark/>
          </w:tcPr>
          <w:p w14:paraId="2EE6FBD1"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challenge others` points of view.</w:t>
            </w:r>
          </w:p>
        </w:tc>
        <w:tc>
          <w:tcPr>
            <w:tcW w:w="1528" w:type="dxa"/>
            <w:tcBorders>
              <w:top w:val="nil"/>
              <w:left w:val="nil"/>
              <w:bottom w:val="nil"/>
              <w:right w:val="nil"/>
            </w:tcBorders>
            <w:shd w:val="clear" w:color="auto" w:fill="auto"/>
            <w:noWrap/>
            <w:vAlign w:val="bottom"/>
            <w:hideMark/>
          </w:tcPr>
          <w:p w14:paraId="6E574F86" w14:textId="77777777" w:rsidR="008464B3" w:rsidRPr="008464B3" w:rsidRDefault="008464B3" w:rsidP="008464B3">
            <w:pPr>
              <w:rPr>
                <w:rFonts w:ascii="Calibri" w:hAnsi="Calibri" w:cs="Calibri"/>
                <w:color w:val="000000"/>
              </w:rPr>
            </w:pPr>
            <w:r w:rsidRPr="008464B3">
              <w:rPr>
                <w:rFonts w:ascii="Calibri" w:hAnsi="Calibri" w:cs="Calibri"/>
                <w:color w:val="000000"/>
              </w:rPr>
              <w:t>0.82 (0.11)</w:t>
            </w:r>
          </w:p>
        </w:tc>
        <w:tc>
          <w:tcPr>
            <w:tcW w:w="1447" w:type="dxa"/>
            <w:tcBorders>
              <w:top w:val="nil"/>
              <w:left w:val="nil"/>
              <w:bottom w:val="nil"/>
              <w:right w:val="nil"/>
            </w:tcBorders>
            <w:shd w:val="clear" w:color="auto" w:fill="auto"/>
            <w:noWrap/>
            <w:vAlign w:val="bottom"/>
            <w:hideMark/>
          </w:tcPr>
          <w:p w14:paraId="2692B647" w14:textId="77777777" w:rsidR="008464B3" w:rsidRPr="008464B3" w:rsidRDefault="008464B3" w:rsidP="008464B3">
            <w:pPr>
              <w:rPr>
                <w:rFonts w:ascii="Calibri" w:hAnsi="Calibri" w:cs="Calibri"/>
                <w:color w:val="000000"/>
              </w:rPr>
            </w:pPr>
            <w:r w:rsidRPr="008464B3">
              <w:rPr>
                <w:rFonts w:ascii="Calibri" w:hAnsi="Calibri" w:cs="Calibri"/>
                <w:color w:val="000000"/>
              </w:rPr>
              <w:t>0.24 (0.08)</w:t>
            </w:r>
          </w:p>
        </w:tc>
      </w:tr>
      <w:tr w:rsidR="008464B3" w:rsidRPr="008464B3" w14:paraId="0B459405" w14:textId="77777777" w:rsidTr="008464B3">
        <w:trPr>
          <w:trHeight w:val="320"/>
        </w:trPr>
        <w:tc>
          <w:tcPr>
            <w:tcW w:w="2037" w:type="dxa"/>
            <w:tcBorders>
              <w:top w:val="nil"/>
              <w:left w:val="nil"/>
              <w:bottom w:val="nil"/>
              <w:right w:val="nil"/>
            </w:tcBorders>
            <w:shd w:val="clear" w:color="auto" w:fill="auto"/>
            <w:noWrap/>
            <w:vAlign w:val="bottom"/>
            <w:hideMark/>
          </w:tcPr>
          <w:p w14:paraId="4DA02303"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Readiness</w:t>
            </w:r>
            <w:proofErr w:type="spellEnd"/>
            <w:r w:rsidRPr="008464B3">
              <w:rPr>
                <w:rFonts w:ascii="Calibri" w:hAnsi="Calibri" w:cs="Calibri"/>
                <w:color w:val="000000"/>
              </w:rPr>
              <w:t xml:space="preserve"> to </w:t>
            </w:r>
            <w:proofErr w:type="spellStart"/>
            <w:r w:rsidRPr="008464B3">
              <w:rPr>
                <w:rFonts w:ascii="Calibri" w:hAnsi="Calibri" w:cs="Calibri"/>
                <w:color w:val="000000"/>
              </w:rPr>
              <w:t>take</w:t>
            </w:r>
            <w:proofErr w:type="spellEnd"/>
            <w:r w:rsidRPr="008464B3">
              <w:rPr>
                <w:rFonts w:ascii="Calibri" w:hAnsi="Calibri" w:cs="Calibri"/>
                <w:color w:val="000000"/>
              </w:rPr>
              <w:t xml:space="preserve"> </w:t>
            </w:r>
            <w:proofErr w:type="spellStart"/>
            <w:r w:rsidRPr="008464B3">
              <w:rPr>
                <w:rFonts w:ascii="Calibri" w:hAnsi="Calibri" w:cs="Calibri"/>
                <w:color w:val="000000"/>
              </w:rPr>
              <w:t>risks</w:t>
            </w:r>
            <w:proofErr w:type="spellEnd"/>
          </w:p>
        </w:tc>
        <w:tc>
          <w:tcPr>
            <w:tcW w:w="1058" w:type="dxa"/>
            <w:tcBorders>
              <w:top w:val="nil"/>
              <w:left w:val="nil"/>
              <w:bottom w:val="nil"/>
              <w:right w:val="nil"/>
            </w:tcBorders>
            <w:shd w:val="clear" w:color="auto" w:fill="auto"/>
            <w:noWrap/>
            <w:vAlign w:val="bottom"/>
            <w:hideMark/>
          </w:tcPr>
          <w:p w14:paraId="136C135E" w14:textId="77777777" w:rsidR="008464B3" w:rsidRPr="008464B3" w:rsidRDefault="008464B3" w:rsidP="008464B3">
            <w:pPr>
              <w:rPr>
                <w:rFonts w:ascii="Calibri" w:hAnsi="Calibri" w:cs="Calibri"/>
                <w:color w:val="000000"/>
              </w:rPr>
            </w:pPr>
            <w:r w:rsidRPr="008464B3">
              <w:rPr>
                <w:rFonts w:ascii="Calibri" w:hAnsi="Calibri" w:cs="Calibri"/>
                <w:color w:val="000000"/>
              </w:rPr>
              <w:t>extra60</w:t>
            </w:r>
          </w:p>
        </w:tc>
        <w:tc>
          <w:tcPr>
            <w:tcW w:w="3569" w:type="dxa"/>
            <w:tcBorders>
              <w:top w:val="nil"/>
              <w:left w:val="nil"/>
              <w:bottom w:val="nil"/>
              <w:right w:val="nil"/>
            </w:tcBorders>
            <w:shd w:val="clear" w:color="auto" w:fill="auto"/>
            <w:noWrap/>
            <w:vAlign w:val="bottom"/>
            <w:hideMark/>
          </w:tcPr>
          <w:p w14:paraId="342FB87E"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avoid</w:t>
            </w:r>
            <w:proofErr w:type="spellEnd"/>
            <w:r w:rsidRPr="008464B3">
              <w:rPr>
                <w:rFonts w:ascii="Calibri" w:hAnsi="Calibri" w:cs="Calibri"/>
                <w:color w:val="000000"/>
              </w:rPr>
              <w:t xml:space="preserve"> </w:t>
            </w:r>
            <w:proofErr w:type="spellStart"/>
            <w:r w:rsidRPr="008464B3">
              <w:rPr>
                <w:rFonts w:ascii="Calibri" w:hAnsi="Calibri" w:cs="Calibri"/>
                <w:color w:val="000000"/>
              </w:rPr>
              <w:t>dangerous</w:t>
            </w:r>
            <w:proofErr w:type="spellEnd"/>
            <w:r w:rsidRPr="008464B3">
              <w:rPr>
                <w:rFonts w:ascii="Calibri" w:hAnsi="Calibri" w:cs="Calibri"/>
                <w:color w:val="000000"/>
              </w:rPr>
              <w:t xml:space="preserve"> </w:t>
            </w:r>
            <w:proofErr w:type="spellStart"/>
            <w:r w:rsidRPr="008464B3">
              <w:rPr>
                <w:rFonts w:ascii="Calibri" w:hAnsi="Calibri" w:cs="Calibri"/>
                <w:color w:val="000000"/>
              </w:rPr>
              <w:t>situations</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25C58E38" w14:textId="77777777" w:rsidR="008464B3" w:rsidRPr="008464B3" w:rsidRDefault="008464B3" w:rsidP="008464B3">
            <w:pPr>
              <w:rPr>
                <w:rFonts w:ascii="Calibri" w:hAnsi="Calibri" w:cs="Calibri"/>
                <w:color w:val="000000"/>
              </w:rPr>
            </w:pPr>
            <w:r w:rsidRPr="008464B3">
              <w:rPr>
                <w:rFonts w:ascii="Calibri" w:hAnsi="Calibri" w:cs="Calibri"/>
                <w:color w:val="000000"/>
              </w:rPr>
              <w:t>-0.88 (0.08)</w:t>
            </w:r>
          </w:p>
        </w:tc>
        <w:tc>
          <w:tcPr>
            <w:tcW w:w="1447" w:type="dxa"/>
            <w:tcBorders>
              <w:top w:val="nil"/>
              <w:left w:val="nil"/>
              <w:bottom w:val="nil"/>
              <w:right w:val="nil"/>
            </w:tcBorders>
            <w:shd w:val="clear" w:color="auto" w:fill="auto"/>
            <w:noWrap/>
            <w:vAlign w:val="bottom"/>
            <w:hideMark/>
          </w:tcPr>
          <w:p w14:paraId="26EDC905" w14:textId="77777777" w:rsidR="008464B3" w:rsidRPr="008464B3" w:rsidRDefault="008464B3" w:rsidP="008464B3">
            <w:pPr>
              <w:rPr>
                <w:rFonts w:ascii="Calibri" w:hAnsi="Calibri" w:cs="Calibri"/>
                <w:color w:val="000000"/>
              </w:rPr>
            </w:pPr>
            <w:r w:rsidRPr="008464B3">
              <w:rPr>
                <w:rFonts w:ascii="Calibri" w:hAnsi="Calibri" w:cs="Calibri"/>
                <w:color w:val="000000"/>
              </w:rPr>
              <w:t>-0.64 (0.08)</w:t>
            </w:r>
          </w:p>
        </w:tc>
      </w:tr>
      <w:tr w:rsidR="008464B3" w:rsidRPr="008464B3" w14:paraId="5E4D70B8" w14:textId="77777777" w:rsidTr="008464B3">
        <w:trPr>
          <w:trHeight w:val="320"/>
        </w:trPr>
        <w:tc>
          <w:tcPr>
            <w:tcW w:w="2037" w:type="dxa"/>
            <w:tcBorders>
              <w:top w:val="nil"/>
              <w:left w:val="nil"/>
              <w:bottom w:val="nil"/>
              <w:right w:val="nil"/>
            </w:tcBorders>
            <w:shd w:val="clear" w:color="auto" w:fill="auto"/>
            <w:noWrap/>
            <w:vAlign w:val="bottom"/>
            <w:hideMark/>
          </w:tcPr>
          <w:p w14:paraId="074C3712"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Sociability</w:t>
            </w:r>
            <w:proofErr w:type="spellEnd"/>
          </w:p>
        </w:tc>
        <w:tc>
          <w:tcPr>
            <w:tcW w:w="1058" w:type="dxa"/>
            <w:tcBorders>
              <w:top w:val="nil"/>
              <w:left w:val="nil"/>
              <w:bottom w:val="nil"/>
              <w:right w:val="nil"/>
            </w:tcBorders>
            <w:shd w:val="clear" w:color="auto" w:fill="auto"/>
            <w:noWrap/>
            <w:vAlign w:val="bottom"/>
            <w:hideMark/>
          </w:tcPr>
          <w:p w14:paraId="11E96A4F" w14:textId="77777777" w:rsidR="008464B3" w:rsidRPr="008464B3" w:rsidRDefault="008464B3" w:rsidP="008464B3">
            <w:pPr>
              <w:rPr>
                <w:rFonts w:ascii="Calibri" w:hAnsi="Calibri" w:cs="Calibri"/>
                <w:color w:val="000000"/>
              </w:rPr>
            </w:pPr>
            <w:r w:rsidRPr="008464B3">
              <w:rPr>
                <w:rFonts w:ascii="Calibri" w:hAnsi="Calibri" w:cs="Calibri"/>
                <w:color w:val="000000"/>
              </w:rPr>
              <w:t>extra124</w:t>
            </w:r>
          </w:p>
        </w:tc>
        <w:tc>
          <w:tcPr>
            <w:tcW w:w="3569" w:type="dxa"/>
            <w:tcBorders>
              <w:top w:val="nil"/>
              <w:left w:val="nil"/>
              <w:bottom w:val="nil"/>
              <w:right w:val="nil"/>
            </w:tcBorders>
            <w:shd w:val="clear" w:color="auto" w:fill="auto"/>
            <w:noWrap/>
            <w:vAlign w:val="bottom"/>
            <w:hideMark/>
          </w:tcPr>
          <w:p w14:paraId="42A01817"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feel comfortable around people.</w:t>
            </w:r>
          </w:p>
        </w:tc>
        <w:tc>
          <w:tcPr>
            <w:tcW w:w="1528" w:type="dxa"/>
            <w:tcBorders>
              <w:top w:val="nil"/>
              <w:left w:val="nil"/>
              <w:bottom w:val="nil"/>
              <w:right w:val="nil"/>
            </w:tcBorders>
            <w:shd w:val="clear" w:color="auto" w:fill="auto"/>
            <w:noWrap/>
            <w:vAlign w:val="bottom"/>
            <w:hideMark/>
          </w:tcPr>
          <w:p w14:paraId="12C8F776" w14:textId="77777777" w:rsidR="008464B3" w:rsidRPr="008464B3" w:rsidRDefault="008464B3" w:rsidP="008464B3">
            <w:pPr>
              <w:rPr>
                <w:rFonts w:ascii="Calibri" w:hAnsi="Calibri" w:cs="Calibri"/>
                <w:color w:val="000000"/>
              </w:rPr>
            </w:pPr>
            <w:r w:rsidRPr="008464B3">
              <w:rPr>
                <w:rFonts w:ascii="Calibri" w:hAnsi="Calibri" w:cs="Calibri"/>
                <w:color w:val="000000"/>
              </w:rPr>
              <w:t>-1 (0.11)</w:t>
            </w:r>
          </w:p>
        </w:tc>
        <w:tc>
          <w:tcPr>
            <w:tcW w:w="1447" w:type="dxa"/>
            <w:tcBorders>
              <w:top w:val="nil"/>
              <w:left w:val="nil"/>
              <w:bottom w:val="nil"/>
              <w:right w:val="nil"/>
            </w:tcBorders>
            <w:shd w:val="clear" w:color="auto" w:fill="auto"/>
            <w:noWrap/>
            <w:vAlign w:val="bottom"/>
            <w:hideMark/>
          </w:tcPr>
          <w:p w14:paraId="42CA19D2" w14:textId="77777777" w:rsidR="008464B3" w:rsidRPr="008464B3" w:rsidRDefault="008464B3" w:rsidP="008464B3">
            <w:pPr>
              <w:rPr>
                <w:rFonts w:ascii="Calibri" w:hAnsi="Calibri" w:cs="Calibri"/>
                <w:color w:val="000000"/>
              </w:rPr>
            </w:pPr>
            <w:r w:rsidRPr="008464B3">
              <w:rPr>
                <w:rFonts w:ascii="Calibri" w:hAnsi="Calibri" w:cs="Calibri"/>
                <w:color w:val="000000"/>
              </w:rPr>
              <w:t>-0.7 (0.08)</w:t>
            </w:r>
          </w:p>
        </w:tc>
      </w:tr>
      <w:tr w:rsidR="008464B3" w:rsidRPr="008464B3" w14:paraId="2FB1FE3D" w14:textId="77777777" w:rsidTr="008464B3">
        <w:trPr>
          <w:trHeight w:val="320"/>
        </w:trPr>
        <w:tc>
          <w:tcPr>
            <w:tcW w:w="2037" w:type="dxa"/>
            <w:tcBorders>
              <w:top w:val="nil"/>
              <w:left w:val="nil"/>
              <w:bottom w:val="nil"/>
              <w:right w:val="nil"/>
            </w:tcBorders>
            <w:shd w:val="clear" w:color="auto" w:fill="auto"/>
            <w:noWrap/>
            <w:vAlign w:val="bottom"/>
            <w:hideMark/>
          </w:tcPr>
          <w:p w14:paraId="5BEA1E1B"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Carefreeness</w:t>
            </w:r>
            <w:proofErr w:type="spellEnd"/>
          </w:p>
        </w:tc>
        <w:tc>
          <w:tcPr>
            <w:tcW w:w="1058" w:type="dxa"/>
            <w:tcBorders>
              <w:top w:val="nil"/>
              <w:left w:val="nil"/>
              <w:bottom w:val="nil"/>
              <w:right w:val="nil"/>
            </w:tcBorders>
            <w:shd w:val="clear" w:color="auto" w:fill="auto"/>
            <w:noWrap/>
            <w:vAlign w:val="bottom"/>
            <w:hideMark/>
          </w:tcPr>
          <w:p w14:paraId="3F91D4CA" w14:textId="77777777" w:rsidR="008464B3" w:rsidRPr="008464B3" w:rsidRDefault="008464B3" w:rsidP="008464B3">
            <w:pPr>
              <w:rPr>
                <w:rFonts w:ascii="Calibri" w:hAnsi="Calibri" w:cs="Calibri"/>
                <w:color w:val="000000"/>
              </w:rPr>
            </w:pPr>
            <w:r w:rsidRPr="008464B3">
              <w:rPr>
                <w:rFonts w:ascii="Calibri" w:hAnsi="Calibri" w:cs="Calibri"/>
                <w:color w:val="000000"/>
              </w:rPr>
              <w:t>neuro29</w:t>
            </w:r>
          </w:p>
        </w:tc>
        <w:tc>
          <w:tcPr>
            <w:tcW w:w="3569" w:type="dxa"/>
            <w:tcBorders>
              <w:top w:val="nil"/>
              <w:left w:val="nil"/>
              <w:bottom w:val="nil"/>
              <w:right w:val="nil"/>
            </w:tcBorders>
            <w:shd w:val="clear" w:color="auto" w:fill="auto"/>
            <w:noWrap/>
            <w:vAlign w:val="bottom"/>
            <w:hideMark/>
          </w:tcPr>
          <w:p w14:paraId="589D2133"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am filled with doubts about things.</w:t>
            </w:r>
          </w:p>
        </w:tc>
        <w:tc>
          <w:tcPr>
            <w:tcW w:w="1528" w:type="dxa"/>
            <w:tcBorders>
              <w:top w:val="nil"/>
              <w:left w:val="nil"/>
              <w:bottom w:val="nil"/>
              <w:right w:val="nil"/>
            </w:tcBorders>
            <w:shd w:val="clear" w:color="auto" w:fill="auto"/>
            <w:noWrap/>
            <w:vAlign w:val="bottom"/>
            <w:hideMark/>
          </w:tcPr>
          <w:p w14:paraId="1F0F76DF" w14:textId="77777777" w:rsidR="008464B3" w:rsidRPr="008464B3" w:rsidRDefault="008464B3" w:rsidP="008464B3">
            <w:pPr>
              <w:rPr>
                <w:rFonts w:ascii="Calibri" w:hAnsi="Calibri" w:cs="Calibri"/>
                <w:color w:val="000000"/>
              </w:rPr>
            </w:pPr>
            <w:r w:rsidRPr="008464B3">
              <w:rPr>
                <w:rFonts w:ascii="Calibri" w:hAnsi="Calibri" w:cs="Calibri"/>
                <w:color w:val="000000"/>
              </w:rPr>
              <w:t>0.72 (0.09)</w:t>
            </w:r>
          </w:p>
        </w:tc>
        <w:tc>
          <w:tcPr>
            <w:tcW w:w="1447" w:type="dxa"/>
            <w:tcBorders>
              <w:top w:val="nil"/>
              <w:left w:val="nil"/>
              <w:bottom w:val="nil"/>
              <w:right w:val="nil"/>
            </w:tcBorders>
            <w:shd w:val="clear" w:color="auto" w:fill="auto"/>
            <w:noWrap/>
            <w:vAlign w:val="bottom"/>
            <w:hideMark/>
          </w:tcPr>
          <w:p w14:paraId="2F501E95" w14:textId="77777777" w:rsidR="008464B3" w:rsidRPr="008464B3" w:rsidRDefault="008464B3" w:rsidP="008464B3">
            <w:pPr>
              <w:rPr>
                <w:rFonts w:ascii="Calibri" w:hAnsi="Calibri" w:cs="Calibri"/>
                <w:color w:val="000000"/>
              </w:rPr>
            </w:pPr>
            <w:r w:rsidRPr="008464B3">
              <w:rPr>
                <w:rFonts w:ascii="Calibri" w:hAnsi="Calibri" w:cs="Calibri"/>
                <w:color w:val="000000"/>
              </w:rPr>
              <w:t>0.98 (0.08)</w:t>
            </w:r>
          </w:p>
        </w:tc>
      </w:tr>
      <w:tr w:rsidR="008464B3" w:rsidRPr="008464B3" w14:paraId="16C6CEAD" w14:textId="77777777" w:rsidTr="008464B3">
        <w:trPr>
          <w:trHeight w:val="320"/>
        </w:trPr>
        <w:tc>
          <w:tcPr>
            <w:tcW w:w="2037" w:type="dxa"/>
            <w:tcBorders>
              <w:top w:val="nil"/>
              <w:left w:val="nil"/>
              <w:bottom w:val="nil"/>
              <w:right w:val="nil"/>
            </w:tcBorders>
            <w:shd w:val="clear" w:color="auto" w:fill="auto"/>
            <w:noWrap/>
            <w:vAlign w:val="bottom"/>
            <w:hideMark/>
          </w:tcPr>
          <w:p w14:paraId="5A734845"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Confidence</w:t>
            </w:r>
            <w:proofErr w:type="spellEnd"/>
          </w:p>
        </w:tc>
        <w:tc>
          <w:tcPr>
            <w:tcW w:w="1058" w:type="dxa"/>
            <w:tcBorders>
              <w:top w:val="nil"/>
              <w:left w:val="nil"/>
              <w:bottom w:val="nil"/>
              <w:right w:val="nil"/>
            </w:tcBorders>
            <w:shd w:val="clear" w:color="auto" w:fill="auto"/>
            <w:noWrap/>
            <w:vAlign w:val="bottom"/>
            <w:hideMark/>
          </w:tcPr>
          <w:p w14:paraId="13A85E4E" w14:textId="77777777" w:rsidR="008464B3" w:rsidRPr="008464B3" w:rsidRDefault="008464B3" w:rsidP="008464B3">
            <w:pPr>
              <w:rPr>
                <w:rFonts w:ascii="Calibri" w:hAnsi="Calibri" w:cs="Calibri"/>
                <w:color w:val="000000"/>
              </w:rPr>
            </w:pPr>
            <w:r w:rsidRPr="008464B3">
              <w:rPr>
                <w:rFonts w:ascii="Calibri" w:hAnsi="Calibri" w:cs="Calibri"/>
                <w:color w:val="000000"/>
              </w:rPr>
              <w:t>neuro54</w:t>
            </w:r>
          </w:p>
        </w:tc>
        <w:tc>
          <w:tcPr>
            <w:tcW w:w="3569" w:type="dxa"/>
            <w:tcBorders>
              <w:top w:val="nil"/>
              <w:left w:val="nil"/>
              <w:bottom w:val="nil"/>
              <w:right w:val="nil"/>
            </w:tcBorders>
            <w:shd w:val="clear" w:color="auto" w:fill="auto"/>
            <w:noWrap/>
            <w:vAlign w:val="bottom"/>
            <w:hideMark/>
          </w:tcPr>
          <w:p w14:paraId="3D3684A4"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face</w:t>
            </w:r>
            <w:proofErr w:type="spellEnd"/>
            <w:r w:rsidRPr="008464B3">
              <w:rPr>
                <w:rFonts w:ascii="Calibri" w:hAnsi="Calibri" w:cs="Calibri"/>
                <w:color w:val="000000"/>
              </w:rPr>
              <w:t xml:space="preserve"> </w:t>
            </w:r>
            <w:proofErr w:type="spellStart"/>
            <w:r w:rsidRPr="008464B3">
              <w:rPr>
                <w:rFonts w:ascii="Calibri" w:hAnsi="Calibri" w:cs="Calibri"/>
                <w:color w:val="000000"/>
              </w:rPr>
              <w:t>danger</w:t>
            </w:r>
            <w:proofErr w:type="spellEnd"/>
            <w:r w:rsidRPr="008464B3">
              <w:rPr>
                <w:rFonts w:ascii="Calibri" w:hAnsi="Calibri" w:cs="Calibri"/>
                <w:color w:val="000000"/>
              </w:rPr>
              <w:t xml:space="preserve"> </w:t>
            </w:r>
            <w:proofErr w:type="spellStart"/>
            <w:r w:rsidRPr="008464B3">
              <w:rPr>
                <w:rFonts w:ascii="Calibri" w:hAnsi="Calibri" w:cs="Calibri"/>
                <w:color w:val="000000"/>
              </w:rPr>
              <w:t>confidently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6F8B6B28" w14:textId="77777777" w:rsidR="008464B3" w:rsidRPr="008464B3" w:rsidRDefault="008464B3" w:rsidP="008464B3">
            <w:pPr>
              <w:rPr>
                <w:rFonts w:ascii="Calibri" w:hAnsi="Calibri" w:cs="Calibri"/>
                <w:color w:val="000000"/>
              </w:rPr>
            </w:pPr>
            <w:r w:rsidRPr="008464B3">
              <w:rPr>
                <w:rFonts w:ascii="Calibri" w:hAnsi="Calibri" w:cs="Calibri"/>
                <w:color w:val="000000"/>
              </w:rPr>
              <w:t>0.86 (0.1)</w:t>
            </w:r>
          </w:p>
        </w:tc>
        <w:tc>
          <w:tcPr>
            <w:tcW w:w="1447" w:type="dxa"/>
            <w:tcBorders>
              <w:top w:val="nil"/>
              <w:left w:val="nil"/>
              <w:bottom w:val="nil"/>
              <w:right w:val="nil"/>
            </w:tcBorders>
            <w:shd w:val="clear" w:color="auto" w:fill="auto"/>
            <w:noWrap/>
            <w:vAlign w:val="bottom"/>
            <w:hideMark/>
          </w:tcPr>
          <w:p w14:paraId="529AC6BB" w14:textId="77777777" w:rsidR="008464B3" w:rsidRPr="008464B3" w:rsidRDefault="008464B3" w:rsidP="008464B3">
            <w:pPr>
              <w:rPr>
                <w:rFonts w:ascii="Calibri" w:hAnsi="Calibri" w:cs="Calibri"/>
                <w:color w:val="000000"/>
              </w:rPr>
            </w:pPr>
            <w:r w:rsidRPr="008464B3">
              <w:rPr>
                <w:rFonts w:ascii="Calibri" w:hAnsi="Calibri" w:cs="Calibri"/>
                <w:color w:val="000000"/>
              </w:rPr>
              <w:t>0.59 (0.09)</w:t>
            </w:r>
          </w:p>
        </w:tc>
      </w:tr>
      <w:tr w:rsidR="008464B3" w:rsidRPr="008464B3" w14:paraId="6145026F" w14:textId="77777777" w:rsidTr="008464B3">
        <w:trPr>
          <w:trHeight w:val="320"/>
        </w:trPr>
        <w:tc>
          <w:tcPr>
            <w:tcW w:w="2037" w:type="dxa"/>
            <w:tcBorders>
              <w:top w:val="nil"/>
              <w:left w:val="nil"/>
              <w:bottom w:val="nil"/>
              <w:right w:val="nil"/>
            </w:tcBorders>
            <w:shd w:val="clear" w:color="auto" w:fill="auto"/>
            <w:noWrap/>
            <w:vAlign w:val="bottom"/>
            <w:hideMark/>
          </w:tcPr>
          <w:p w14:paraId="63F3750C"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Equanimity</w:t>
            </w:r>
            <w:proofErr w:type="spellEnd"/>
          </w:p>
        </w:tc>
        <w:tc>
          <w:tcPr>
            <w:tcW w:w="1058" w:type="dxa"/>
            <w:tcBorders>
              <w:top w:val="nil"/>
              <w:left w:val="nil"/>
              <w:bottom w:val="nil"/>
              <w:right w:val="nil"/>
            </w:tcBorders>
            <w:shd w:val="clear" w:color="auto" w:fill="auto"/>
            <w:noWrap/>
            <w:vAlign w:val="bottom"/>
            <w:hideMark/>
          </w:tcPr>
          <w:p w14:paraId="0DDE4207" w14:textId="77777777" w:rsidR="008464B3" w:rsidRPr="008464B3" w:rsidRDefault="008464B3" w:rsidP="008464B3">
            <w:pPr>
              <w:rPr>
                <w:rFonts w:ascii="Calibri" w:hAnsi="Calibri" w:cs="Calibri"/>
                <w:color w:val="000000"/>
              </w:rPr>
            </w:pPr>
            <w:r w:rsidRPr="008464B3">
              <w:rPr>
                <w:rFonts w:ascii="Calibri" w:hAnsi="Calibri" w:cs="Calibri"/>
                <w:color w:val="000000"/>
              </w:rPr>
              <w:t>neuro147</w:t>
            </w:r>
          </w:p>
        </w:tc>
        <w:tc>
          <w:tcPr>
            <w:tcW w:w="3569" w:type="dxa"/>
            <w:tcBorders>
              <w:top w:val="nil"/>
              <w:left w:val="nil"/>
              <w:bottom w:val="nil"/>
              <w:right w:val="nil"/>
            </w:tcBorders>
            <w:shd w:val="clear" w:color="auto" w:fill="auto"/>
            <w:noWrap/>
            <w:vAlign w:val="bottom"/>
            <w:hideMark/>
          </w:tcPr>
          <w:p w14:paraId="2297B2E7"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snap</w:t>
            </w:r>
            <w:proofErr w:type="spellEnd"/>
            <w:r w:rsidRPr="008464B3">
              <w:rPr>
                <w:rFonts w:ascii="Calibri" w:hAnsi="Calibri" w:cs="Calibri"/>
                <w:color w:val="000000"/>
              </w:rPr>
              <w:t xml:space="preserve"> at </w:t>
            </w:r>
            <w:proofErr w:type="spellStart"/>
            <w:r w:rsidRPr="008464B3">
              <w:rPr>
                <w:rFonts w:ascii="Calibri" w:hAnsi="Calibri" w:cs="Calibri"/>
                <w:color w:val="000000"/>
              </w:rPr>
              <w:t>people</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30B70FC7" w14:textId="77777777" w:rsidR="008464B3" w:rsidRPr="008464B3" w:rsidRDefault="008464B3" w:rsidP="008464B3">
            <w:pPr>
              <w:rPr>
                <w:rFonts w:ascii="Calibri" w:hAnsi="Calibri" w:cs="Calibri"/>
                <w:color w:val="000000"/>
              </w:rPr>
            </w:pPr>
            <w:r w:rsidRPr="008464B3">
              <w:rPr>
                <w:rFonts w:ascii="Calibri" w:hAnsi="Calibri" w:cs="Calibri"/>
                <w:color w:val="000000"/>
              </w:rPr>
              <w:t>0.83 (0.09)</w:t>
            </w:r>
          </w:p>
        </w:tc>
        <w:tc>
          <w:tcPr>
            <w:tcW w:w="1447" w:type="dxa"/>
            <w:tcBorders>
              <w:top w:val="nil"/>
              <w:left w:val="nil"/>
              <w:bottom w:val="nil"/>
              <w:right w:val="nil"/>
            </w:tcBorders>
            <w:shd w:val="clear" w:color="auto" w:fill="auto"/>
            <w:noWrap/>
            <w:vAlign w:val="bottom"/>
            <w:hideMark/>
          </w:tcPr>
          <w:p w14:paraId="79E5002F" w14:textId="77777777" w:rsidR="008464B3" w:rsidRPr="008464B3" w:rsidRDefault="008464B3" w:rsidP="008464B3">
            <w:pPr>
              <w:rPr>
                <w:rFonts w:ascii="Calibri" w:hAnsi="Calibri" w:cs="Calibri"/>
                <w:color w:val="000000"/>
              </w:rPr>
            </w:pPr>
            <w:r w:rsidRPr="008464B3">
              <w:rPr>
                <w:rFonts w:ascii="Calibri" w:hAnsi="Calibri" w:cs="Calibri"/>
                <w:color w:val="000000"/>
              </w:rPr>
              <w:t>0.48 (0.07)</w:t>
            </w:r>
          </w:p>
        </w:tc>
      </w:tr>
      <w:tr w:rsidR="008464B3" w:rsidRPr="008464B3" w14:paraId="417382EF" w14:textId="77777777" w:rsidTr="008464B3">
        <w:trPr>
          <w:trHeight w:val="320"/>
        </w:trPr>
        <w:tc>
          <w:tcPr>
            <w:tcW w:w="2037" w:type="dxa"/>
            <w:tcBorders>
              <w:top w:val="nil"/>
              <w:left w:val="nil"/>
              <w:bottom w:val="nil"/>
              <w:right w:val="nil"/>
            </w:tcBorders>
            <w:shd w:val="clear" w:color="auto" w:fill="auto"/>
            <w:noWrap/>
            <w:vAlign w:val="bottom"/>
            <w:hideMark/>
          </w:tcPr>
          <w:p w14:paraId="2F7B43CD"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Self-attention</w:t>
            </w:r>
            <w:proofErr w:type="spellEnd"/>
          </w:p>
        </w:tc>
        <w:tc>
          <w:tcPr>
            <w:tcW w:w="1058" w:type="dxa"/>
            <w:tcBorders>
              <w:top w:val="nil"/>
              <w:left w:val="nil"/>
              <w:bottom w:val="nil"/>
              <w:right w:val="nil"/>
            </w:tcBorders>
            <w:shd w:val="clear" w:color="auto" w:fill="auto"/>
            <w:noWrap/>
            <w:vAlign w:val="bottom"/>
            <w:hideMark/>
          </w:tcPr>
          <w:p w14:paraId="26E4E365" w14:textId="77777777" w:rsidR="008464B3" w:rsidRPr="008464B3" w:rsidRDefault="008464B3" w:rsidP="008464B3">
            <w:pPr>
              <w:rPr>
                <w:rFonts w:ascii="Calibri" w:hAnsi="Calibri" w:cs="Calibri"/>
                <w:color w:val="000000"/>
              </w:rPr>
            </w:pPr>
            <w:r w:rsidRPr="008464B3">
              <w:rPr>
                <w:rFonts w:ascii="Calibri" w:hAnsi="Calibri" w:cs="Calibri"/>
                <w:color w:val="000000"/>
              </w:rPr>
              <w:t>neuro32</w:t>
            </w:r>
          </w:p>
        </w:tc>
        <w:tc>
          <w:tcPr>
            <w:tcW w:w="3569" w:type="dxa"/>
            <w:tcBorders>
              <w:top w:val="nil"/>
              <w:left w:val="nil"/>
              <w:bottom w:val="nil"/>
              <w:right w:val="nil"/>
            </w:tcBorders>
            <w:shd w:val="clear" w:color="auto" w:fill="auto"/>
            <w:noWrap/>
            <w:vAlign w:val="bottom"/>
            <w:hideMark/>
          </w:tcPr>
          <w:p w14:paraId="35F45DF4"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am preoccupied with myself.</w:t>
            </w:r>
          </w:p>
        </w:tc>
        <w:tc>
          <w:tcPr>
            <w:tcW w:w="1528" w:type="dxa"/>
            <w:tcBorders>
              <w:top w:val="nil"/>
              <w:left w:val="nil"/>
              <w:bottom w:val="nil"/>
              <w:right w:val="nil"/>
            </w:tcBorders>
            <w:shd w:val="clear" w:color="auto" w:fill="auto"/>
            <w:noWrap/>
            <w:vAlign w:val="bottom"/>
            <w:hideMark/>
          </w:tcPr>
          <w:p w14:paraId="7AC51F52" w14:textId="77777777" w:rsidR="008464B3" w:rsidRPr="008464B3" w:rsidRDefault="008464B3" w:rsidP="008464B3">
            <w:pPr>
              <w:rPr>
                <w:rFonts w:ascii="Calibri" w:hAnsi="Calibri" w:cs="Calibri"/>
                <w:color w:val="000000"/>
              </w:rPr>
            </w:pPr>
            <w:r w:rsidRPr="008464B3">
              <w:rPr>
                <w:rFonts w:ascii="Calibri" w:hAnsi="Calibri" w:cs="Calibri"/>
                <w:color w:val="000000"/>
              </w:rPr>
              <w:t>0.36 (0.14)</w:t>
            </w:r>
          </w:p>
        </w:tc>
        <w:tc>
          <w:tcPr>
            <w:tcW w:w="1447" w:type="dxa"/>
            <w:tcBorders>
              <w:top w:val="nil"/>
              <w:left w:val="nil"/>
              <w:bottom w:val="nil"/>
              <w:right w:val="nil"/>
            </w:tcBorders>
            <w:shd w:val="clear" w:color="auto" w:fill="auto"/>
            <w:noWrap/>
            <w:vAlign w:val="bottom"/>
            <w:hideMark/>
          </w:tcPr>
          <w:p w14:paraId="774F8A24" w14:textId="77777777" w:rsidR="008464B3" w:rsidRPr="008464B3" w:rsidRDefault="008464B3" w:rsidP="008464B3">
            <w:pPr>
              <w:rPr>
                <w:rFonts w:ascii="Calibri" w:hAnsi="Calibri" w:cs="Calibri"/>
                <w:color w:val="000000"/>
              </w:rPr>
            </w:pPr>
            <w:r w:rsidRPr="008464B3">
              <w:rPr>
                <w:rFonts w:ascii="Calibri" w:hAnsi="Calibri" w:cs="Calibri"/>
                <w:color w:val="000000"/>
              </w:rPr>
              <w:t>0.99 (0.2)</w:t>
            </w:r>
          </w:p>
        </w:tc>
      </w:tr>
      <w:tr w:rsidR="008464B3" w:rsidRPr="008464B3" w14:paraId="7C2637F6" w14:textId="77777777" w:rsidTr="008464B3">
        <w:trPr>
          <w:trHeight w:val="320"/>
        </w:trPr>
        <w:tc>
          <w:tcPr>
            <w:tcW w:w="2037" w:type="dxa"/>
            <w:tcBorders>
              <w:top w:val="nil"/>
              <w:left w:val="nil"/>
              <w:bottom w:val="nil"/>
              <w:right w:val="nil"/>
            </w:tcBorders>
            <w:shd w:val="clear" w:color="auto" w:fill="auto"/>
            <w:noWrap/>
            <w:vAlign w:val="bottom"/>
            <w:hideMark/>
          </w:tcPr>
          <w:p w14:paraId="0772EE68"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Self-attention</w:t>
            </w:r>
            <w:proofErr w:type="spellEnd"/>
          </w:p>
        </w:tc>
        <w:tc>
          <w:tcPr>
            <w:tcW w:w="1058" w:type="dxa"/>
            <w:tcBorders>
              <w:top w:val="nil"/>
              <w:left w:val="nil"/>
              <w:bottom w:val="nil"/>
              <w:right w:val="nil"/>
            </w:tcBorders>
            <w:shd w:val="clear" w:color="auto" w:fill="auto"/>
            <w:noWrap/>
            <w:vAlign w:val="bottom"/>
            <w:hideMark/>
          </w:tcPr>
          <w:p w14:paraId="5F30CE9E" w14:textId="77777777" w:rsidR="008464B3" w:rsidRPr="008464B3" w:rsidRDefault="008464B3" w:rsidP="008464B3">
            <w:pPr>
              <w:rPr>
                <w:rFonts w:ascii="Calibri" w:hAnsi="Calibri" w:cs="Calibri"/>
                <w:color w:val="000000"/>
              </w:rPr>
            </w:pPr>
            <w:r w:rsidRPr="008464B3">
              <w:rPr>
                <w:rFonts w:ascii="Calibri" w:hAnsi="Calibri" w:cs="Calibri"/>
                <w:color w:val="000000"/>
              </w:rPr>
              <w:t>neuro69</w:t>
            </w:r>
          </w:p>
        </w:tc>
        <w:tc>
          <w:tcPr>
            <w:tcW w:w="3569" w:type="dxa"/>
            <w:tcBorders>
              <w:top w:val="nil"/>
              <w:left w:val="nil"/>
              <w:bottom w:val="nil"/>
              <w:right w:val="nil"/>
            </w:tcBorders>
            <w:shd w:val="clear" w:color="auto" w:fill="auto"/>
            <w:noWrap/>
            <w:vAlign w:val="bottom"/>
            <w:hideMark/>
          </w:tcPr>
          <w:p w14:paraId="6E735E22"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feel</w:t>
            </w:r>
            <w:proofErr w:type="spellEnd"/>
            <w:r w:rsidRPr="008464B3">
              <w:rPr>
                <w:rFonts w:ascii="Calibri" w:hAnsi="Calibri" w:cs="Calibri"/>
                <w:color w:val="000000"/>
              </w:rPr>
              <w:t xml:space="preserve"> </w:t>
            </w:r>
            <w:proofErr w:type="spellStart"/>
            <w:r w:rsidRPr="008464B3">
              <w:rPr>
                <w:rFonts w:ascii="Calibri" w:hAnsi="Calibri" w:cs="Calibri"/>
                <w:color w:val="000000"/>
              </w:rPr>
              <w:t>threatened</w:t>
            </w:r>
            <w:proofErr w:type="spellEnd"/>
            <w:r w:rsidRPr="008464B3">
              <w:rPr>
                <w:rFonts w:ascii="Calibri" w:hAnsi="Calibri" w:cs="Calibri"/>
                <w:color w:val="000000"/>
              </w:rPr>
              <w:t xml:space="preserve"> </w:t>
            </w:r>
            <w:proofErr w:type="spellStart"/>
            <w:r w:rsidRPr="008464B3">
              <w:rPr>
                <w:rFonts w:ascii="Calibri" w:hAnsi="Calibri" w:cs="Calibri"/>
                <w:color w:val="000000"/>
              </w:rPr>
              <w:t>easily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5AEF3D47" w14:textId="77777777" w:rsidR="008464B3" w:rsidRPr="008464B3" w:rsidRDefault="008464B3" w:rsidP="008464B3">
            <w:pPr>
              <w:rPr>
                <w:rFonts w:ascii="Calibri" w:hAnsi="Calibri" w:cs="Calibri"/>
                <w:color w:val="000000"/>
              </w:rPr>
            </w:pPr>
            <w:r w:rsidRPr="008464B3">
              <w:rPr>
                <w:rFonts w:ascii="Calibri" w:hAnsi="Calibri" w:cs="Calibri"/>
                <w:color w:val="000000"/>
              </w:rPr>
              <w:t>0.73 (0.29)</w:t>
            </w:r>
          </w:p>
        </w:tc>
        <w:tc>
          <w:tcPr>
            <w:tcW w:w="1447" w:type="dxa"/>
            <w:tcBorders>
              <w:top w:val="nil"/>
              <w:left w:val="nil"/>
              <w:bottom w:val="nil"/>
              <w:right w:val="nil"/>
            </w:tcBorders>
            <w:shd w:val="clear" w:color="auto" w:fill="auto"/>
            <w:noWrap/>
            <w:vAlign w:val="bottom"/>
            <w:hideMark/>
          </w:tcPr>
          <w:p w14:paraId="270EC19C" w14:textId="77777777" w:rsidR="008464B3" w:rsidRPr="008464B3" w:rsidRDefault="008464B3" w:rsidP="008464B3">
            <w:pPr>
              <w:rPr>
                <w:rFonts w:ascii="Calibri" w:hAnsi="Calibri" w:cs="Calibri"/>
                <w:color w:val="000000"/>
              </w:rPr>
            </w:pPr>
            <w:r w:rsidRPr="008464B3">
              <w:rPr>
                <w:rFonts w:ascii="Calibri" w:hAnsi="Calibri" w:cs="Calibri"/>
                <w:color w:val="000000"/>
              </w:rPr>
              <w:t>1.43 (0.4)</w:t>
            </w:r>
          </w:p>
        </w:tc>
      </w:tr>
      <w:tr w:rsidR="008464B3" w:rsidRPr="008464B3" w14:paraId="6B3BDA61" w14:textId="77777777" w:rsidTr="008464B3">
        <w:trPr>
          <w:trHeight w:val="320"/>
        </w:trPr>
        <w:tc>
          <w:tcPr>
            <w:tcW w:w="2037" w:type="dxa"/>
            <w:tcBorders>
              <w:top w:val="nil"/>
              <w:left w:val="nil"/>
              <w:bottom w:val="nil"/>
              <w:right w:val="nil"/>
            </w:tcBorders>
            <w:shd w:val="clear" w:color="auto" w:fill="auto"/>
            <w:noWrap/>
            <w:vAlign w:val="bottom"/>
            <w:hideMark/>
          </w:tcPr>
          <w:p w14:paraId="613DE4B5"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Intellect</w:t>
            </w:r>
            <w:proofErr w:type="spellEnd"/>
          </w:p>
        </w:tc>
        <w:tc>
          <w:tcPr>
            <w:tcW w:w="1058" w:type="dxa"/>
            <w:tcBorders>
              <w:top w:val="nil"/>
              <w:left w:val="nil"/>
              <w:bottom w:val="nil"/>
              <w:right w:val="nil"/>
            </w:tcBorders>
            <w:shd w:val="clear" w:color="auto" w:fill="auto"/>
            <w:noWrap/>
            <w:vAlign w:val="bottom"/>
            <w:hideMark/>
          </w:tcPr>
          <w:p w14:paraId="1E7BD5D6" w14:textId="77777777" w:rsidR="008464B3" w:rsidRPr="008464B3" w:rsidRDefault="008464B3" w:rsidP="008464B3">
            <w:pPr>
              <w:rPr>
                <w:rFonts w:ascii="Calibri" w:hAnsi="Calibri" w:cs="Calibri"/>
                <w:color w:val="000000"/>
              </w:rPr>
            </w:pPr>
            <w:r w:rsidRPr="008464B3">
              <w:rPr>
                <w:rFonts w:ascii="Calibri" w:hAnsi="Calibri" w:cs="Calibri"/>
                <w:color w:val="000000"/>
              </w:rPr>
              <w:t>open30</w:t>
            </w:r>
          </w:p>
        </w:tc>
        <w:tc>
          <w:tcPr>
            <w:tcW w:w="3569" w:type="dxa"/>
            <w:tcBorders>
              <w:top w:val="nil"/>
              <w:left w:val="nil"/>
              <w:bottom w:val="nil"/>
              <w:right w:val="nil"/>
            </w:tcBorders>
            <w:shd w:val="clear" w:color="auto" w:fill="auto"/>
            <w:noWrap/>
            <w:vAlign w:val="bottom"/>
            <w:hideMark/>
          </w:tcPr>
          <w:p w14:paraId="0FC743AB"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can handle a lot of information.</w:t>
            </w:r>
          </w:p>
        </w:tc>
        <w:tc>
          <w:tcPr>
            <w:tcW w:w="1528" w:type="dxa"/>
            <w:tcBorders>
              <w:top w:val="nil"/>
              <w:left w:val="nil"/>
              <w:bottom w:val="nil"/>
              <w:right w:val="nil"/>
            </w:tcBorders>
            <w:shd w:val="clear" w:color="auto" w:fill="auto"/>
            <w:noWrap/>
            <w:vAlign w:val="bottom"/>
            <w:hideMark/>
          </w:tcPr>
          <w:p w14:paraId="6A7BB130" w14:textId="77777777" w:rsidR="008464B3" w:rsidRPr="008464B3" w:rsidRDefault="008464B3" w:rsidP="008464B3">
            <w:pPr>
              <w:rPr>
                <w:rFonts w:ascii="Calibri" w:hAnsi="Calibri" w:cs="Calibri"/>
                <w:color w:val="000000"/>
              </w:rPr>
            </w:pPr>
            <w:r w:rsidRPr="008464B3">
              <w:rPr>
                <w:rFonts w:ascii="Calibri" w:hAnsi="Calibri" w:cs="Calibri"/>
                <w:color w:val="000000"/>
              </w:rPr>
              <w:t>0.86 (0.08)</w:t>
            </w:r>
          </w:p>
        </w:tc>
        <w:tc>
          <w:tcPr>
            <w:tcW w:w="1447" w:type="dxa"/>
            <w:tcBorders>
              <w:top w:val="nil"/>
              <w:left w:val="nil"/>
              <w:bottom w:val="nil"/>
              <w:right w:val="nil"/>
            </w:tcBorders>
            <w:shd w:val="clear" w:color="auto" w:fill="auto"/>
            <w:noWrap/>
            <w:vAlign w:val="bottom"/>
            <w:hideMark/>
          </w:tcPr>
          <w:p w14:paraId="264975E0" w14:textId="77777777" w:rsidR="008464B3" w:rsidRPr="008464B3" w:rsidRDefault="008464B3" w:rsidP="008464B3">
            <w:pPr>
              <w:rPr>
                <w:rFonts w:ascii="Calibri" w:hAnsi="Calibri" w:cs="Calibri"/>
                <w:color w:val="000000"/>
              </w:rPr>
            </w:pPr>
            <w:r w:rsidRPr="008464B3">
              <w:rPr>
                <w:rFonts w:ascii="Calibri" w:hAnsi="Calibri" w:cs="Calibri"/>
                <w:color w:val="000000"/>
              </w:rPr>
              <w:t>0.55 (0.05)</w:t>
            </w:r>
          </w:p>
        </w:tc>
      </w:tr>
      <w:tr w:rsidR="008464B3" w:rsidRPr="008464B3" w14:paraId="773434CC" w14:textId="77777777" w:rsidTr="008464B3">
        <w:trPr>
          <w:trHeight w:val="320"/>
        </w:trPr>
        <w:tc>
          <w:tcPr>
            <w:tcW w:w="2037" w:type="dxa"/>
            <w:tcBorders>
              <w:top w:val="nil"/>
              <w:left w:val="nil"/>
              <w:bottom w:val="nil"/>
              <w:right w:val="nil"/>
            </w:tcBorders>
            <w:shd w:val="clear" w:color="auto" w:fill="auto"/>
            <w:noWrap/>
            <w:vAlign w:val="bottom"/>
            <w:hideMark/>
          </w:tcPr>
          <w:p w14:paraId="7235AA6E" w14:textId="77777777" w:rsidR="008464B3" w:rsidRPr="008464B3" w:rsidRDefault="008464B3" w:rsidP="008464B3">
            <w:pPr>
              <w:rPr>
                <w:rFonts w:ascii="Calibri" w:hAnsi="Calibri" w:cs="Calibri"/>
                <w:color w:val="000000"/>
              </w:rPr>
            </w:pPr>
            <w:r w:rsidRPr="008464B3">
              <w:rPr>
                <w:rFonts w:ascii="Calibri" w:hAnsi="Calibri" w:cs="Calibri"/>
                <w:color w:val="000000"/>
              </w:rPr>
              <w:t>Open-</w:t>
            </w:r>
            <w:proofErr w:type="spellStart"/>
            <w:r w:rsidRPr="008464B3">
              <w:rPr>
                <w:rFonts w:ascii="Calibri" w:hAnsi="Calibri" w:cs="Calibri"/>
                <w:color w:val="000000"/>
              </w:rPr>
              <w:t>mindedness</w:t>
            </w:r>
            <w:proofErr w:type="spellEnd"/>
          </w:p>
        </w:tc>
        <w:tc>
          <w:tcPr>
            <w:tcW w:w="1058" w:type="dxa"/>
            <w:tcBorders>
              <w:top w:val="nil"/>
              <w:left w:val="nil"/>
              <w:bottom w:val="nil"/>
              <w:right w:val="nil"/>
            </w:tcBorders>
            <w:shd w:val="clear" w:color="auto" w:fill="auto"/>
            <w:noWrap/>
            <w:vAlign w:val="bottom"/>
            <w:hideMark/>
          </w:tcPr>
          <w:p w14:paraId="0FD82D15" w14:textId="77777777" w:rsidR="008464B3" w:rsidRPr="008464B3" w:rsidRDefault="008464B3" w:rsidP="008464B3">
            <w:pPr>
              <w:rPr>
                <w:rFonts w:ascii="Calibri" w:hAnsi="Calibri" w:cs="Calibri"/>
                <w:color w:val="000000"/>
              </w:rPr>
            </w:pPr>
            <w:r w:rsidRPr="008464B3">
              <w:rPr>
                <w:rFonts w:ascii="Calibri" w:hAnsi="Calibri" w:cs="Calibri"/>
                <w:color w:val="000000"/>
              </w:rPr>
              <w:t>open35</w:t>
            </w:r>
          </w:p>
        </w:tc>
        <w:tc>
          <w:tcPr>
            <w:tcW w:w="3569" w:type="dxa"/>
            <w:tcBorders>
              <w:top w:val="nil"/>
              <w:left w:val="nil"/>
              <w:bottom w:val="nil"/>
              <w:right w:val="nil"/>
            </w:tcBorders>
            <w:shd w:val="clear" w:color="auto" w:fill="auto"/>
            <w:noWrap/>
            <w:vAlign w:val="bottom"/>
            <w:hideMark/>
          </w:tcPr>
          <w:p w14:paraId="7346407D"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come up with alternatives.</w:t>
            </w:r>
          </w:p>
        </w:tc>
        <w:tc>
          <w:tcPr>
            <w:tcW w:w="1528" w:type="dxa"/>
            <w:tcBorders>
              <w:top w:val="nil"/>
              <w:left w:val="nil"/>
              <w:bottom w:val="nil"/>
              <w:right w:val="nil"/>
            </w:tcBorders>
            <w:shd w:val="clear" w:color="auto" w:fill="auto"/>
            <w:noWrap/>
            <w:vAlign w:val="bottom"/>
            <w:hideMark/>
          </w:tcPr>
          <w:p w14:paraId="6924EEA6" w14:textId="77777777" w:rsidR="008464B3" w:rsidRPr="008464B3" w:rsidRDefault="008464B3" w:rsidP="008464B3">
            <w:pPr>
              <w:rPr>
                <w:rFonts w:ascii="Calibri" w:hAnsi="Calibri" w:cs="Calibri"/>
                <w:color w:val="000000"/>
              </w:rPr>
            </w:pPr>
            <w:r w:rsidRPr="008464B3">
              <w:rPr>
                <w:rFonts w:ascii="Calibri" w:hAnsi="Calibri" w:cs="Calibri"/>
                <w:color w:val="000000"/>
              </w:rPr>
              <w:t>0.95 (0.12)</w:t>
            </w:r>
          </w:p>
        </w:tc>
        <w:tc>
          <w:tcPr>
            <w:tcW w:w="1447" w:type="dxa"/>
            <w:tcBorders>
              <w:top w:val="nil"/>
              <w:left w:val="nil"/>
              <w:bottom w:val="nil"/>
              <w:right w:val="nil"/>
            </w:tcBorders>
            <w:shd w:val="clear" w:color="auto" w:fill="auto"/>
            <w:noWrap/>
            <w:vAlign w:val="bottom"/>
            <w:hideMark/>
          </w:tcPr>
          <w:p w14:paraId="48E43E3B" w14:textId="77777777" w:rsidR="008464B3" w:rsidRPr="008464B3" w:rsidRDefault="008464B3" w:rsidP="008464B3">
            <w:pPr>
              <w:rPr>
                <w:rFonts w:ascii="Calibri" w:hAnsi="Calibri" w:cs="Calibri"/>
                <w:color w:val="000000"/>
              </w:rPr>
            </w:pPr>
            <w:r w:rsidRPr="008464B3">
              <w:rPr>
                <w:rFonts w:ascii="Calibri" w:hAnsi="Calibri" w:cs="Calibri"/>
                <w:color w:val="000000"/>
              </w:rPr>
              <w:t>0.59 (0.15)</w:t>
            </w:r>
          </w:p>
        </w:tc>
      </w:tr>
      <w:tr w:rsidR="008464B3" w:rsidRPr="008464B3" w14:paraId="6527605A" w14:textId="77777777" w:rsidTr="008464B3">
        <w:trPr>
          <w:trHeight w:val="320"/>
        </w:trPr>
        <w:tc>
          <w:tcPr>
            <w:tcW w:w="2037" w:type="dxa"/>
            <w:tcBorders>
              <w:top w:val="nil"/>
              <w:left w:val="nil"/>
              <w:bottom w:val="nil"/>
              <w:right w:val="nil"/>
            </w:tcBorders>
            <w:shd w:val="clear" w:color="auto" w:fill="auto"/>
            <w:noWrap/>
            <w:vAlign w:val="bottom"/>
            <w:hideMark/>
          </w:tcPr>
          <w:p w14:paraId="28DA6E5F" w14:textId="77777777" w:rsidR="008464B3" w:rsidRPr="008464B3" w:rsidRDefault="008464B3" w:rsidP="008464B3">
            <w:pPr>
              <w:rPr>
                <w:rFonts w:ascii="Calibri" w:hAnsi="Calibri" w:cs="Calibri"/>
                <w:color w:val="000000"/>
              </w:rPr>
            </w:pPr>
            <w:r w:rsidRPr="008464B3">
              <w:rPr>
                <w:rFonts w:ascii="Calibri" w:hAnsi="Calibri" w:cs="Calibri"/>
                <w:color w:val="000000"/>
              </w:rPr>
              <w:t>Open-</w:t>
            </w:r>
            <w:proofErr w:type="spellStart"/>
            <w:r w:rsidRPr="008464B3">
              <w:rPr>
                <w:rFonts w:ascii="Calibri" w:hAnsi="Calibri" w:cs="Calibri"/>
                <w:color w:val="000000"/>
              </w:rPr>
              <w:t>mindedness</w:t>
            </w:r>
            <w:proofErr w:type="spellEnd"/>
          </w:p>
        </w:tc>
        <w:tc>
          <w:tcPr>
            <w:tcW w:w="1058" w:type="dxa"/>
            <w:tcBorders>
              <w:top w:val="nil"/>
              <w:left w:val="nil"/>
              <w:bottom w:val="nil"/>
              <w:right w:val="nil"/>
            </w:tcBorders>
            <w:shd w:val="clear" w:color="auto" w:fill="auto"/>
            <w:noWrap/>
            <w:vAlign w:val="bottom"/>
            <w:hideMark/>
          </w:tcPr>
          <w:p w14:paraId="5EC8FA84" w14:textId="77777777" w:rsidR="008464B3" w:rsidRPr="008464B3" w:rsidRDefault="008464B3" w:rsidP="008464B3">
            <w:pPr>
              <w:rPr>
                <w:rFonts w:ascii="Calibri" w:hAnsi="Calibri" w:cs="Calibri"/>
                <w:color w:val="000000"/>
              </w:rPr>
            </w:pPr>
            <w:r w:rsidRPr="008464B3">
              <w:rPr>
                <w:rFonts w:ascii="Calibri" w:hAnsi="Calibri" w:cs="Calibri"/>
                <w:color w:val="000000"/>
              </w:rPr>
              <w:t>open77</w:t>
            </w:r>
          </w:p>
        </w:tc>
        <w:tc>
          <w:tcPr>
            <w:tcW w:w="3569" w:type="dxa"/>
            <w:tcBorders>
              <w:top w:val="nil"/>
              <w:left w:val="nil"/>
              <w:bottom w:val="nil"/>
              <w:right w:val="nil"/>
            </w:tcBorders>
            <w:shd w:val="clear" w:color="auto" w:fill="auto"/>
            <w:noWrap/>
            <w:vAlign w:val="bottom"/>
            <w:hideMark/>
          </w:tcPr>
          <w:p w14:paraId="5F3F8925"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know how to apply my knowledge.</w:t>
            </w:r>
          </w:p>
        </w:tc>
        <w:tc>
          <w:tcPr>
            <w:tcW w:w="1528" w:type="dxa"/>
            <w:tcBorders>
              <w:top w:val="nil"/>
              <w:left w:val="nil"/>
              <w:bottom w:val="nil"/>
              <w:right w:val="nil"/>
            </w:tcBorders>
            <w:shd w:val="clear" w:color="auto" w:fill="auto"/>
            <w:noWrap/>
            <w:vAlign w:val="bottom"/>
            <w:hideMark/>
          </w:tcPr>
          <w:p w14:paraId="237D3F90" w14:textId="77777777" w:rsidR="008464B3" w:rsidRPr="008464B3" w:rsidRDefault="008464B3" w:rsidP="008464B3">
            <w:pPr>
              <w:rPr>
                <w:rFonts w:ascii="Calibri" w:hAnsi="Calibri" w:cs="Calibri"/>
                <w:color w:val="000000"/>
              </w:rPr>
            </w:pPr>
            <w:r w:rsidRPr="008464B3">
              <w:rPr>
                <w:rFonts w:ascii="Calibri" w:hAnsi="Calibri" w:cs="Calibri"/>
                <w:color w:val="000000"/>
              </w:rPr>
              <w:t>0.91 (0.11)</w:t>
            </w:r>
          </w:p>
        </w:tc>
        <w:tc>
          <w:tcPr>
            <w:tcW w:w="1447" w:type="dxa"/>
            <w:tcBorders>
              <w:top w:val="nil"/>
              <w:left w:val="nil"/>
              <w:bottom w:val="nil"/>
              <w:right w:val="nil"/>
            </w:tcBorders>
            <w:shd w:val="clear" w:color="auto" w:fill="auto"/>
            <w:noWrap/>
            <w:vAlign w:val="bottom"/>
            <w:hideMark/>
          </w:tcPr>
          <w:p w14:paraId="16FC391A" w14:textId="77777777" w:rsidR="008464B3" w:rsidRPr="008464B3" w:rsidRDefault="008464B3" w:rsidP="008464B3">
            <w:pPr>
              <w:rPr>
                <w:rFonts w:ascii="Calibri" w:hAnsi="Calibri" w:cs="Calibri"/>
                <w:color w:val="000000"/>
              </w:rPr>
            </w:pPr>
            <w:r w:rsidRPr="008464B3">
              <w:rPr>
                <w:rFonts w:ascii="Calibri" w:hAnsi="Calibri" w:cs="Calibri"/>
                <w:color w:val="000000"/>
              </w:rPr>
              <w:t>0.45 (0.14)</w:t>
            </w:r>
          </w:p>
        </w:tc>
      </w:tr>
      <w:tr w:rsidR="008464B3" w:rsidRPr="008464B3" w14:paraId="2A15BDF1" w14:textId="77777777" w:rsidTr="008464B3">
        <w:trPr>
          <w:trHeight w:val="320"/>
        </w:trPr>
        <w:tc>
          <w:tcPr>
            <w:tcW w:w="2037" w:type="dxa"/>
            <w:tcBorders>
              <w:top w:val="nil"/>
              <w:left w:val="nil"/>
              <w:bottom w:val="nil"/>
              <w:right w:val="nil"/>
            </w:tcBorders>
            <w:shd w:val="clear" w:color="auto" w:fill="auto"/>
            <w:noWrap/>
            <w:vAlign w:val="bottom"/>
            <w:hideMark/>
          </w:tcPr>
          <w:p w14:paraId="32A84898"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Sensitivity</w:t>
            </w:r>
            <w:proofErr w:type="spellEnd"/>
          </w:p>
        </w:tc>
        <w:tc>
          <w:tcPr>
            <w:tcW w:w="1058" w:type="dxa"/>
            <w:tcBorders>
              <w:top w:val="nil"/>
              <w:left w:val="nil"/>
              <w:bottom w:val="nil"/>
              <w:right w:val="nil"/>
            </w:tcBorders>
            <w:shd w:val="clear" w:color="auto" w:fill="auto"/>
            <w:noWrap/>
            <w:vAlign w:val="bottom"/>
            <w:hideMark/>
          </w:tcPr>
          <w:p w14:paraId="7CF5B845" w14:textId="77777777" w:rsidR="008464B3" w:rsidRPr="008464B3" w:rsidRDefault="008464B3" w:rsidP="008464B3">
            <w:pPr>
              <w:rPr>
                <w:rFonts w:ascii="Calibri" w:hAnsi="Calibri" w:cs="Calibri"/>
                <w:color w:val="000000"/>
              </w:rPr>
            </w:pPr>
            <w:r w:rsidRPr="008464B3">
              <w:rPr>
                <w:rFonts w:ascii="Calibri" w:hAnsi="Calibri" w:cs="Calibri"/>
                <w:color w:val="000000"/>
              </w:rPr>
              <w:t>open114</w:t>
            </w:r>
          </w:p>
        </w:tc>
        <w:tc>
          <w:tcPr>
            <w:tcW w:w="3569" w:type="dxa"/>
            <w:tcBorders>
              <w:top w:val="nil"/>
              <w:left w:val="nil"/>
              <w:bottom w:val="nil"/>
              <w:right w:val="nil"/>
            </w:tcBorders>
            <w:shd w:val="clear" w:color="auto" w:fill="auto"/>
            <w:noWrap/>
            <w:vAlign w:val="bottom"/>
            <w:hideMark/>
          </w:tcPr>
          <w:p w14:paraId="79AB3316"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rarely notice my emotional reactions.</w:t>
            </w:r>
          </w:p>
        </w:tc>
        <w:tc>
          <w:tcPr>
            <w:tcW w:w="1528" w:type="dxa"/>
            <w:tcBorders>
              <w:top w:val="nil"/>
              <w:left w:val="nil"/>
              <w:bottom w:val="nil"/>
              <w:right w:val="nil"/>
            </w:tcBorders>
            <w:shd w:val="clear" w:color="auto" w:fill="auto"/>
            <w:noWrap/>
            <w:vAlign w:val="bottom"/>
            <w:hideMark/>
          </w:tcPr>
          <w:p w14:paraId="37D3D54B" w14:textId="77777777" w:rsidR="008464B3" w:rsidRPr="008464B3" w:rsidRDefault="008464B3" w:rsidP="008464B3">
            <w:pPr>
              <w:rPr>
                <w:rFonts w:ascii="Calibri" w:hAnsi="Calibri" w:cs="Calibri"/>
                <w:color w:val="000000"/>
              </w:rPr>
            </w:pPr>
            <w:r w:rsidRPr="008464B3">
              <w:rPr>
                <w:rFonts w:ascii="Calibri" w:hAnsi="Calibri" w:cs="Calibri"/>
                <w:color w:val="000000"/>
              </w:rPr>
              <w:t>-0.14 (0.07)</w:t>
            </w:r>
          </w:p>
        </w:tc>
        <w:tc>
          <w:tcPr>
            <w:tcW w:w="1447" w:type="dxa"/>
            <w:tcBorders>
              <w:top w:val="nil"/>
              <w:left w:val="nil"/>
              <w:bottom w:val="nil"/>
              <w:right w:val="nil"/>
            </w:tcBorders>
            <w:shd w:val="clear" w:color="auto" w:fill="auto"/>
            <w:noWrap/>
            <w:vAlign w:val="bottom"/>
            <w:hideMark/>
          </w:tcPr>
          <w:p w14:paraId="54AA734A" w14:textId="77777777" w:rsidR="008464B3" w:rsidRPr="008464B3" w:rsidRDefault="008464B3" w:rsidP="008464B3">
            <w:pPr>
              <w:rPr>
                <w:rFonts w:ascii="Calibri" w:hAnsi="Calibri" w:cs="Calibri"/>
                <w:color w:val="000000"/>
              </w:rPr>
            </w:pPr>
            <w:r w:rsidRPr="008464B3">
              <w:rPr>
                <w:rFonts w:ascii="Calibri" w:hAnsi="Calibri" w:cs="Calibri"/>
                <w:color w:val="000000"/>
              </w:rPr>
              <w:t>-0.41 (0.08)</w:t>
            </w:r>
          </w:p>
        </w:tc>
      </w:tr>
      <w:tr w:rsidR="008464B3" w:rsidRPr="008464B3" w14:paraId="340F9622" w14:textId="77777777" w:rsidTr="008464B3">
        <w:trPr>
          <w:trHeight w:val="320"/>
        </w:trPr>
        <w:tc>
          <w:tcPr>
            <w:tcW w:w="2037" w:type="dxa"/>
            <w:tcBorders>
              <w:top w:val="nil"/>
              <w:left w:val="nil"/>
              <w:bottom w:val="nil"/>
              <w:right w:val="nil"/>
            </w:tcBorders>
            <w:shd w:val="clear" w:color="auto" w:fill="auto"/>
            <w:noWrap/>
            <w:vAlign w:val="bottom"/>
            <w:hideMark/>
          </w:tcPr>
          <w:p w14:paraId="1F249B26"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Willingness</w:t>
            </w:r>
            <w:proofErr w:type="spellEnd"/>
            <w:r w:rsidRPr="008464B3">
              <w:rPr>
                <w:rFonts w:ascii="Calibri" w:hAnsi="Calibri" w:cs="Calibri"/>
                <w:color w:val="000000"/>
              </w:rPr>
              <w:t xml:space="preserve"> to </w:t>
            </w:r>
            <w:proofErr w:type="spellStart"/>
            <w:r w:rsidRPr="008464B3">
              <w:rPr>
                <w:rFonts w:ascii="Calibri" w:hAnsi="Calibri" w:cs="Calibri"/>
                <w:color w:val="000000"/>
              </w:rPr>
              <w:t>learn</w:t>
            </w:r>
            <w:proofErr w:type="spellEnd"/>
          </w:p>
        </w:tc>
        <w:tc>
          <w:tcPr>
            <w:tcW w:w="1058" w:type="dxa"/>
            <w:tcBorders>
              <w:top w:val="nil"/>
              <w:left w:val="nil"/>
              <w:bottom w:val="nil"/>
              <w:right w:val="nil"/>
            </w:tcBorders>
            <w:shd w:val="clear" w:color="auto" w:fill="auto"/>
            <w:noWrap/>
            <w:vAlign w:val="bottom"/>
            <w:hideMark/>
          </w:tcPr>
          <w:p w14:paraId="5A60B70D" w14:textId="77777777" w:rsidR="008464B3" w:rsidRPr="008464B3" w:rsidRDefault="008464B3" w:rsidP="008464B3">
            <w:pPr>
              <w:rPr>
                <w:rFonts w:ascii="Calibri" w:hAnsi="Calibri" w:cs="Calibri"/>
                <w:color w:val="000000"/>
              </w:rPr>
            </w:pPr>
            <w:r w:rsidRPr="008464B3">
              <w:rPr>
                <w:rFonts w:ascii="Calibri" w:hAnsi="Calibri" w:cs="Calibri"/>
                <w:color w:val="000000"/>
              </w:rPr>
              <w:t>open40</w:t>
            </w:r>
          </w:p>
        </w:tc>
        <w:tc>
          <w:tcPr>
            <w:tcW w:w="3569" w:type="dxa"/>
            <w:tcBorders>
              <w:top w:val="nil"/>
              <w:left w:val="nil"/>
              <w:bottom w:val="nil"/>
              <w:right w:val="nil"/>
            </w:tcBorders>
            <w:shd w:val="clear" w:color="auto" w:fill="auto"/>
            <w:noWrap/>
            <w:vAlign w:val="bottom"/>
            <w:hideMark/>
          </w:tcPr>
          <w:p w14:paraId="4B5B5B0B" w14:textId="77777777" w:rsidR="008464B3" w:rsidRPr="008464B3" w:rsidRDefault="008464B3" w:rsidP="008464B3">
            <w:pPr>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dislike</w:t>
            </w:r>
            <w:proofErr w:type="spellEnd"/>
            <w:r w:rsidRPr="008464B3">
              <w:rPr>
                <w:rFonts w:ascii="Calibri" w:hAnsi="Calibri" w:cs="Calibri"/>
                <w:color w:val="000000"/>
              </w:rPr>
              <w:t xml:space="preserve"> </w:t>
            </w:r>
            <w:proofErr w:type="spellStart"/>
            <w:r w:rsidRPr="008464B3">
              <w:rPr>
                <w:rFonts w:ascii="Calibri" w:hAnsi="Calibri" w:cs="Calibri"/>
                <w:color w:val="000000"/>
              </w:rPr>
              <w:t>learning</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0AC08F5D" w14:textId="77777777" w:rsidR="008464B3" w:rsidRPr="008464B3" w:rsidRDefault="008464B3" w:rsidP="008464B3">
            <w:pPr>
              <w:rPr>
                <w:rFonts w:ascii="Calibri" w:hAnsi="Calibri" w:cs="Calibri"/>
                <w:color w:val="000000"/>
              </w:rPr>
            </w:pPr>
            <w:r w:rsidRPr="008464B3">
              <w:rPr>
                <w:rFonts w:ascii="Calibri" w:hAnsi="Calibri" w:cs="Calibri"/>
                <w:color w:val="000000"/>
              </w:rPr>
              <w:t>-0.75 (0.09)</w:t>
            </w:r>
          </w:p>
        </w:tc>
        <w:tc>
          <w:tcPr>
            <w:tcW w:w="1447" w:type="dxa"/>
            <w:tcBorders>
              <w:top w:val="nil"/>
              <w:left w:val="nil"/>
              <w:bottom w:val="nil"/>
              <w:right w:val="nil"/>
            </w:tcBorders>
            <w:shd w:val="clear" w:color="auto" w:fill="auto"/>
            <w:noWrap/>
            <w:vAlign w:val="bottom"/>
            <w:hideMark/>
          </w:tcPr>
          <w:p w14:paraId="18489883" w14:textId="77777777" w:rsidR="008464B3" w:rsidRPr="008464B3" w:rsidRDefault="008464B3" w:rsidP="008464B3">
            <w:pPr>
              <w:rPr>
                <w:rFonts w:ascii="Calibri" w:hAnsi="Calibri" w:cs="Calibri"/>
                <w:color w:val="000000"/>
              </w:rPr>
            </w:pPr>
            <w:r w:rsidRPr="008464B3">
              <w:rPr>
                <w:rFonts w:ascii="Calibri" w:hAnsi="Calibri" w:cs="Calibri"/>
                <w:color w:val="000000"/>
              </w:rPr>
              <w:t>-1.15 (0.09)</w:t>
            </w:r>
          </w:p>
        </w:tc>
      </w:tr>
      <w:tr w:rsidR="008464B3" w:rsidRPr="008464B3" w14:paraId="66997198" w14:textId="77777777" w:rsidTr="008464B3">
        <w:trPr>
          <w:trHeight w:val="320"/>
        </w:trPr>
        <w:tc>
          <w:tcPr>
            <w:tcW w:w="2037" w:type="dxa"/>
            <w:tcBorders>
              <w:top w:val="nil"/>
              <w:left w:val="nil"/>
              <w:bottom w:val="nil"/>
              <w:right w:val="nil"/>
            </w:tcBorders>
            <w:shd w:val="clear" w:color="auto" w:fill="auto"/>
            <w:noWrap/>
            <w:vAlign w:val="bottom"/>
            <w:hideMark/>
          </w:tcPr>
          <w:p w14:paraId="54FF6733" w14:textId="77777777" w:rsidR="008464B3" w:rsidRPr="008464B3" w:rsidRDefault="008464B3" w:rsidP="008464B3">
            <w:pPr>
              <w:rPr>
                <w:rFonts w:ascii="Calibri" w:hAnsi="Calibri" w:cs="Calibri"/>
                <w:color w:val="000000"/>
              </w:rPr>
            </w:pPr>
            <w:proofErr w:type="spellStart"/>
            <w:r w:rsidRPr="008464B3">
              <w:rPr>
                <w:rFonts w:ascii="Calibri" w:hAnsi="Calibri" w:cs="Calibri"/>
                <w:color w:val="000000"/>
              </w:rPr>
              <w:t>Wish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variety</w:t>
            </w:r>
            <w:proofErr w:type="spellEnd"/>
          </w:p>
        </w:tc>
        <w:tc>
          <w:tcPr>
            <w:tcW w:w="1058" w:type="dxa"/>
            <w:tcBorders>
              <w:top w:val="nil"/>
              <w:left w:val="nil"/>
              <w:bottom w:val="nil"/>
              <w:right w:val="nil"/>
            </w:tcBorders>
            <w:shd w:val="clear" w:color="auto" w:fill="auto"/>
            <w:noWrap/>
            <w:vAlign w:val="bottom"/>
            <w:hideMark/>
          </w:tcPr>
          <w:p w14:paraId="6526E8FD" w14:textId="77777777" w:rsidR="008464B3" w:rsidRPr="008464B3" w:rsidRDefault="008464B3" w:rsidP="008464B3">
            <w:pPr>
              <w:rPr>
                <w:rFonts w:ascii="Calibri" w:hAnsi="Calibri" w:cs="Calibri"/>
                <w:color w:val="000000"/>
              </w:rPr>
            </w:pPr>
            <w:r w:rsidRPr="008464B3">
              <w:rPr>
                <w:rFonts w:ascii="Calibri" w:hAnsi="Calibri" w:cs="Calibri"/>
                <w:color w:val="000000"/>
              </w:rPr>
              <w:t>open71</w:t>
            </w:r>
          </w:p>
        </w:tc>
        <w:tc>
          <w:tcPr>
            <w:tcW w:w="3569" w:type="dxa"/>
            <w:tcBorders>
              <w:top w:val="nil"/>
              <w:left w:val="nil"/>
              <w:bottom w:val="nil"/>
              <w:right w:val="nil"/>
            </w:tcBorders>
            <w:shd w:val="clear" w:color="auto" w:fill="auto"/>
            <w:noWrap/>
            <w:vAlign w:val="bottom"/>
            <w:hideMark/>
          </w:tcPr>
          <w:p w14:paraId="20C52D78" w14:textId="77777777" w:rsidR="008464B3" w:rsidRPr="008464B3" w:rsidRDefault="008464B3" w:rsidP="008464B3">
            <w:pPr>
              <w:rPr>
                <w:rFonts w:ascii="Calibri" w:hAnsi="Calibri" w:cs="Calibri"/>
                <w:color w:val="000000"/>
                <w:lang w:val="en-US"/>
              </w:rPr>
            </w:pPr>
            <w:r w:rsidRPr="008464B3">
              <w:rPr>
                <w:rFonts w:ascii="Calibri" w:hAnsi="Calibri" w:cs="Calibri"/>
                <w:color w:val="000000"/>
                <w:lang w:val="en-US"/>
              </w:rPr>
              <w:t>I have been creative during the last year.</w:t>
            </w:r>
          </w:p>
        </w:tc>
        <w:tc>
          <w:tcPr>
            <w:tcW w:w="1528" w:type="dxa"/>
            <w:tcBorders>
              <w:top w:val="nil"/>
              <w:left w:val="nil"/>
              <w:bottom w:val="nil"/>
              <w:right w:val="nil"/>
            </w:tcBorders>
            <w:shd w:val="clear" w:color="auto" w:fill="auto"/>
            <w:noWrap/>
            <w:vAlign w:val="bottom"/>
            <w:hideMark/>
          </w:tcPr>
          <w:p w14:paraId="476E1C3A" w14:textId="77777777" w:rsidR="008464B3" w:rsidRPr="008464B3" w:rsidRDefault="008464B3" w:rsidP="008464B3">
            <w:pPr>
              <w:rPr>
                <w:rFonts w:ascii="Calibri" w:hAnsi="Calibri" w:cs="Calibri"/>
                <w:color w:val="000000"/>
              </w:rPr>
            </w:pPr>
            <w:r w:rsidRPr="008464B3">
              <w:rPr>
                <w:rFonts w:ascii="Calibri" w:hAnsi="Calibri" w:cs="Calibri"/>
                <w:color w:val="000000"/>
              </w:rPr>
              <w:t>0.65 (0.09)</w:t>
            </w:r>
          </w:p>
        </w:tc>
        <w:tc>
          <w:tcPr>
            <w:tcW w:w="1447" w:type="dxa"/>
            <w:tcBorders>
              <w:top w:val="nil"/>
              <w:left w:val="nil"/>
              <w:bottom w:val="nil"/>
              <w:right w:val="nil"/>
            </w:tcBorders>
            <w:shd w:val="clear" w:color="auto" w:fill="auto"/>
            <w:noWrap/>
            <w:vAlign w:val="bottom"/>
            <w:hideMark/>
          </w:tcPr>
          <w:p w14:paraId="663DA96C" w14:textId="77777777" w:rsidR="008464B3" w:rsidRPr="008464B3" w:rsidRDefault="008464B3" w:rsidP="008464B3">
            <w:pPr>
              <w:rPr>
                <w:rFonts w:ascii="Calibri" w:hAnsi="Calibri" w:cs="Calibri"/>
                <w:color w:val="000000"/>
              </w:rPr>
            </w:pPr>
            <w:r w:rsidRPr="008464B3">
              <w:rPr>
                <w:rFonts w:ascii="Calibri" w:hAnsi="Calibri" w:cs="Calibri"/>
                <w:color w:val="000000"/>
              </w:rPr>
              <w:t>0.32 (0.08)</w:t>
            </w:r>
          </w:p>
        </w:tc>
      </w:tr>
    </w:tbl>
    <w:p w14:paraId="3960ED18" w14:textId="34367423" w:rsidR="00E66DBD" w:rsidRDefault="00E66DBD">
      <w:pPr>
        <w:pStyle w:val="Textoindependiente"/>
      </w:pPr>
    </w:p>
    <w:p w14:paraId="281241F3" w14:textId="64BCA3B2" w:rsidR="0024281A" w:rsidRDefault="0024281A">
      <w:pPr>
        <w:pStyle w:val="Textoindependiente"/>
      </w:pPr>
      <w:r>
        <w:lastRenderedPageBreak/>
        <w:t>Scalar non-invariant items</w:t>
      </w:r>
    </w:p>
    <w:tbl>
      <w:tblPr>
        <w:tblW w:w="9923" w:type="dxa"/>
        <w:tblCellMar>
          <w:left w:w="70" w:type="dxa"/>
          <w:right w:w="70" w:type="dxa"/>
        </w:tblCellMar>
        <w:tblLook w:val="04A0" w:firstRow="1" w:lastRow="0" w:firstColumn="1" w:lastColumn="0" w:noHBand="0" w:noVBand="1"/>
      </w:tblPr>
      <w:tblGrid>
        <w:gridCol w:w="2041"/>
        <w:gridCol w:w="1088"/>
        <w:gridCol w:w="3534"/>
        <w:gridCol w:w="1653"/>
        <w:gridCol w:w="1607"/>
      </w:tblGrid>
      <w:tr w:rsidR="00831A56" w:rsidRPr="00831A56" w14:paraId="3DBAADE3" w14:textId="77777777" w:rsidTr="00831A56">
        <w:trPr>
          <w:trHeight w:val="320"/>
        </w:trPr>
        <w:tc>
          <w:tcPr>
            <w:tcW w:w="2041" w:type="dxa"/>
            <w:tcBorders>
              <w:top w:val="nil"/>
              <w:left w:val="nil"/>
              <w:bottom w:val="nil"/>
              <w:right w:val="nil"/>
            </w:tcBorders>
            <w:shd w:val="clear" w:color="auto" w:fill="auto"/>
            <w:noWrap/>
            <w:vAlign w:val="bottom"/>
            <w:hideMark/>
          </w:tcPr>
          <w:p w14:paraId="27FBB613"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facet</w:t>
            </w:r>
            <w:proofErr w:type="spellEnd"/>
          </w:p>
        </w:tc>
        <w:tc>
          <w:tcPr>
            <w:tcW w:w="1088" w:type="dxa"/>
            <w:tcBorders>
              <w:top w:val="nil"/>
              <w:left w:val="nil"/>
              <w:bottom w:val="nil"/>
              <w:right w:val="nil"/>
            </w:tcBorders>
            <w:shd w:val="clear" w:color="auto" w:fill="auto"/>
            <w:noWrap/>
            <w:vAlign w:val="bottom"/>
            <w:hideMark/>
          </w:tcPr>
          <w:p w14:paraId="7E84CCEB"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item</w:t>
            </w:r>
            <w:proofErr w:type="spellEnd"/>
          </w:p>
        </w:tc>
        <w:tc>
          <w:tcPr>
            <w:tcW w:w="3534" w:type="dxa"/>
            <w:tcBorders>
              <w:top w:val="nil"/>
              <w:left w:val="nil"/>
              <w:bottom w:val="nil"/>
              <w:right w:val="nil"/>
            </w:tcBorders>
            <w:shd w:val="clear" w:color="auto" w:fill="auto"/>
            <w:noWrap/>
            <w:vAlign w:val="bottom"/>
            <w:hideMark/>
          </w:tcPr>
          <w:p w14:paraId="47B6414A"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labels</w:t>
            </w:r>
            <w:proofErr w:type="spellEnd"/>
          </w:p>
        </w:tc>
        <w:tc>
          <w:tcPr>
            <w:tcW w:w="1653" w:type="dxa"/>
            <w:tcBorders>
              <w:top w:val="nil"/>
              <w:left w:val="nil"/>
              <w:bottom w:val="nil"/>
              <w:right w:val="nil"/>
            </w:tcBorders>
            <w:shd w:val="clear" w:color="auto" w:fill="auto"/>
            <w:noWrap/>
            <w:vAlign w:val="bottom"/>
            <w:hideMark/>
          </w:tcPr>
          <w:p w14:paraId="35F39FB5"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tau.usa</w:t>
            </w:r>
            <w:proofErr w:type="spellEnd"/>
          </w:p>
        </w:tc>
        <w:tc>
          <w:tcPr>
            <w:tcW w:w="1607" w:type="dxa"/>
            <w:tcBorders>
              <w:top w:val="nil"/>
              <w:left w:val="nil"/>
              <w:bottom w:val="nil"/>
              <w:right w:val="nil"/>
            </w:tcBorders>
            <w:shd w:val="clear" w:color="auto" w:fill="auto"/>
            <w:noWrap/>
            <w:vAlign w:val="bottom"/>
            <w:hideMark/>
          </w:tcPr>
          <w:p w14:paraId="5E42A4D7"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tau.ger</w:t>
            </w:r>
            <w:proofErr w:type="spellEnd"/>
          </w:p>
        </w:tc>
      </w:tr>
      <w:tr w:rsidR="00831A56" w:rsidRPr="00831A56" w14:paraId="5F336D40" w14:textId="77777777" w:rsidTr="00831A56">
        <w:trPr>
          <w:trHeight w:val="320"/>
        </w:trPr>
        <w:tc>
          <w:tcPr>
            <w:tcW w:w="2041" w:type="dxa"/>
            <w:tcBorders>
              <w:top w:val="nil"/>
              <w:left w:val="nil"/>
              <w:bottom w:val="nil"/>
              <w:right w:val="nil"/>
            </w:tcBorders>
            <w:shd w:val="clear" w:color="auto" w:fill="auto"/>
            <w:noWrap/>
            <w:vAlign w:val="bottom"/>
            <w:hideMark/>
          </w:tcPr>
          <w:p w14:paraId="3DADB8E1"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Good</w:t>
            </w:r>
            <w:proofErr w:type="spellEnd"/>
            <w:r w:rsidRPr="00831A56">
              <w:rPr>
                <w:rFonts w:ascii="Calibri" w:hAnsi="Calibri" w:cs="Calibri"/>
                <w:color w:val="000000"/>
              </w:rPr>
              <w:t xml:space="preserve"> </w:t>
            </w:r>
            <w:proofErr w:type="spellStart"/>
            <w:r w:rsidRPr="00831A56">
              <w:rPr>
                <w:rFonts w:ascii="Calibri" w:hAnsi="Calibri" w:cs="Calibri"/>
                <w:color w:val="000000"/>
              </w:rPr>
              <w:t>Fatih</w:t>
            </w:r>
            <w:proofErr w:type="spellEnd"/>
          </w:p>
        </w:tc>
        <w:tc>
          <w:tcPr>
            <w:tcW w:w="1088" w:type="dxa"/>
            <w:tcBorders>
              <w:top w:val="nil"/>
              <w:left w:val="nil"/>
              <w:bottom w:val="nil"/>
              <w:right w:val="nil"/>
            </w:tcBorders>
            <w:shd w:val="clear" w:color="auto" w:fill="auto"/>
            <w:noWrap/>
            <w:vAlign w:val="bottom"/>
            <w:hideMark/>
          </w:tcPr>
          <w:p w14:paraId="4C9A5A4B" w14:textId="77777777" w:rsidR="00831A56" w:rsidRPr="00831A56" w:rsidRDefault="00831A56" w:rsidP="00831A56">
            <w:pPr>
              <w:rPr>
                <w:rFonts w:ascii="Calibri" w:hAnsi="Calibri" w:cs="Calibri"/>
                <w:color w:val="000000"/>
              </w:rPr>
            </w:pPr>
            <w:r w:rsidRPr="00831A56">
              <w:rPr>
                <w:rFonts w:ascii="Calibri" w:hAnsi="Calibri" w:cs="Calibri"/>
                <w:color w:val="000000"/>
              </w:rPr>
              <w:t>agree13</w:t>
            </w:r>
          </w:p>
        </w:tc>
        <w:tc>
          <w:tcPr>
            <w:tcW w:w="3534" w:type="dxa"/>
            <w:tcBorders>
              <w:top w:val="nil"/>
              <w:left w:val="nil"/>
              <w:bottom w:val="nil"/>
              <w:right w:val="nil"/>
            </w:tcBorders>
            <w:shd w:val="clear" w:color="auto" w:fill="auto"/>
            <w:noWrap/>
            <w:vAlign w:val="bottom"/>
            <w:hideMark/>
          </w:tcPr>
          <w:p w14:paraId="5886BED2"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am good at working with a group.</w:t>
            </w:r>
          </w:p>
        </w:tc>
        <w:tc>
          <w:tcPr>
            <w:tcW w:w="1653" w:type="dxa"/>
            <w:tcBorders>
              <w:top w:val="nil"/>
              <w:left w:val="nil"/>
              <w:bottom w:val="nil"/>
              <w:right w:val="nil"/>
            </w:tcBorders>
            <w:shd w:val="clear" w:color="auto" w:fill="auto"/>
            <w:noWrap/>
            <w:vAlign w:val="bottom"/>
            <w:hideMark/>
          </w:tcPr>
          <w:p w14:paraId="44535462" w14:textId="77777777" w:rsidR="00831A56" w:rsidRPr="00831A56" w:rsidRDefault="00831A56" w:rsidP="00831A56">
            <w:pPr>
              <w:rPr>
                <w:rFonts w:ascii="Calibri" w:hAnsi="Calibri" w:cs="Calibri"/>
                <w:color w:val="000000"/>
              </w:rPr>
            </w:pPr>
            <w:r w:rsidRPr="00831A56">
              <w:rPr>
                <w:rFonts w:ascii="Calibri" w:hAnsi="Calibri" w:cs="Calibri"/>
                <w:color w:val="000000"/>
              </w:rPr>
              <w:t>2.75 (0.05)</w:t>
            </w:r>
          </w:p>
        </w:tc>
        <w:tc>
          <w:tcPr>
            <w:tcW w:w="1607" w:type="dxa"/>
            <w:tcBorders>
              <w:top w:val="nil"/>
              <w:left w:val="nil"/>
              <w:bottom w:val="nil"/>
              <w:right w:val="nil"/>
            </w:tcBorders>
            <w:shd w:val="clear" w:color="auto" w:fill="auto"/>
            <w:noWrap/>
            <w:vAlign w:val="bottom"/>
            <w:hideMark/>
          </w:tcPr>
          <w:p w14:paraId="4BD90220" w14:textId="77777777" w:rsidR="00831A56" w:rsidRPr="00831A56" w:rsidRDefault="00831A56" w:rsidP="00831A56">
            <w:pPr>
              <w:rPr>
                <w:rFonts w:ascii="Calibri" w:hAnsi="Calibri" w:cs="Calibri"/>
                <w:color w:val="000000"/>
              </w:rPr>
            </w:pPr>
            <w:r w:rsidRPr="00831A56">
              <w:rPr>
                <w:rFonts w:ascii="Calibri" w:hAnsi="Calibri" w:cs="Calibri"/>
                <w:color w:val="000000"/>
              </w:rPr>
              <w:t>2.52 (0.05)</w:t>
            </w:r>
          </w:p>
        </w:tc>
      </w:tr>
      <w:tr w:rsidR="00831A56" w:rsidRPr="00831A56" w14:paraId="19280729" w14:textId="77777777" w:rsidTr="00831A56">
        <w:trPr>
          <w:trHeight w:val="320"/>
        </w:trPr>
        <w:tc>
          <w:tcPr>
            <w:tcW w:w="2041" w:type="dxa"/>
            <w:tcBorders>
              <w:top w:val="nil"/>
              <w:left w:val="nil"/>
              <w:bottom w:val="nil"/>
              <w:right w:val="nil"/>
            </w:tcBorders>
            <w:shd w:val="clear" w:color="auto" w:fill="auto"/>
            <w:noWrap/>
            <w:vAlign w:val="bottom"/>
            <w:hideMark/>
          </w:tcPr>
          <w:p w14:paraId="52F3121B"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Good</w:t>
            </w:r>
            <w:proofErr w:type="spellEnd"/>
            <w:r w:rsidRPr="00831A56">
              <w:rPr>
                <w:rFonts w:ascii="Calibri" w:hAnsi="Calibri" w:cs="Calibri"/>
                <w:color w:val="000000"/>
              </w:rPr>
              <w:t xml:space="preserve"> </w:t>
            </w:r>
            <w:proofErr w:type="spellStart"/>
            <w:r w:rsidRPr="00831A56">
              <w:rPr>
                <w:rFonts w:ascii="Calibri" w:hAnsi="Calibri" w:cs="Calibri"/>
                <w:color w:val="000000"/>
              </w:rPr>
              <w:t>Fatih</w:t>
            </w:r>
            <w:proofErr w:type="spellEnd"/>
          </w:p>
        </w:tc>
        <w:tc>
          <w:tcPr>
            <w:tcW w:w="1088" w:type="dxa"/>
            <w:tcBorders>
              <w:top w:val="nil"/>
              <w:left w:val="nil"/>
              <w:bottom w:val="nil"/>
              <w:right w:val="nil"/>
            </w:tcBorders>
            <w:shd w:val="clear" w:color="auto" w:fill="auto"/>
            <w:noWrap/>
            <w:vAlign w:val="bottom"/>
            <w:hideMark/>
          </w:tcPr>
          <w:p w14:paraId="520A7830" w14:textId="77777777" w:rsidR="00831A56" w:rsidRPr="00831A56" w:rsidRDefault="00831A56" w:rsidP="00831A56">
            <w:pPr>
              <w:rPr>
                <w:rFonts w:ascii="Calibri" w:hAnsi="Calibri" w:cs="Calibri"/>
                <w:color w:val="000000"/>
              </w:rPr>
            </w:pPr>
            <w:r w:rsidRPr="00831A56">
              <w:rPr>
                <w:rFonts w:ascii="Calibri" w:hAnsi="Calibri" w:cs="Calibri"/>
                <w:color w:val="000000"/>
              </w:rPr>
              <w:t>agree97</w:t>
            </w:r>
          </w:p>
        </w:tc>
        <w:tc>
          <w:tcPr>
            <w:tcW w:w="3534" w:type="dxa"/>
            <w:tcBorders>
              <w:top w:val="nil"/>
              <w:left w:val="nil"/>
              <w:bottom w:val="nil"/>
              <w:right w:val="nil"/>
            </w:tcBorders>
            <w:shd w:val="clear" w:color="auto" w:fill="auto"/>
            <w:noWrap/>
            <w:vAlign w:val="bottom"/>
            <w:hideMark/>
          </w:tcPr>
          <w:p w14:paraId="76B1B63B"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trust what people say.</w:t>
            </w:r>
          </w:p>
        </w:tc>
        <w:tc>
          <w:tcPr>
            <w:tcW w:w="1653" w:type="dxa"/>
            <w:tcBorders>
              <w:top w:val="nil"/>
              <w:left w:val="nil"/>
              <w:bottom w:val="nil"/>
              <w:right w:val="nil"/>
            </w:tcBorders>
            <w:shd w:val="clear" w:color="auto" w:fill="auto"/>
            <w:noWrap/>
            <w:vAlign w:val="bottom"/>
            <w:hideMark/>
          </w:tcPr>
          <w:p w14:paraId="1AA8EBBF" w14:textId="77777777" w:rsidR="00831A56" w:rsidRPr="00831A56" w:rsidRDefault="00831A56" w:rsidP="00831A56">
            <w:pPr>
              <w:rPr>
                <w:rFonts w:ascii="Calibri" w:hAnsi="Calibri" w:cs="Calibri"/>
                <w:color w:val="000000"/>
              </w:rPr>
            </w:pPr>
            <w:r w:rsidRPr="00831A56">
              <w:rPr>
                <w:rFonts w:ascii="Calibri" w:hAnsi="Calibri" w:cs="Calibri"/>
                <w:color w:val="000000"/>
              </w:rPr>
              <w:t>2.27 (0.05)</w:t>
            </w:r>
          </w:p>
        </w:tc>
        <w:tc>
          <w:tcPr>
            <w:tcW w:w="1607" w:type="dxa"/>
            <w:tcBorders>
              <w:top w:val="nil"/>
              <w:left w:val="nil"/>
              <w:bottom w:val="nil"/>
              <w:right w:val="nil"/>
            </w:tcBorders>
            <w:shd w:val="clear" w:color="auto" w:fill="auto"/>
            <w:noWrap/>
            <w:vAlign w:val="bottom"/>
            <w:hideMark/>
          </w:tcPr>
          <w:p w14:paraId="5D68D108" w14:textId="77777777" w:rsidR="00831A56" w:rsidRPr="00831A56" w:rsidRDefault="00831A56" w:rsidP="00831A56">
            <w:pPr>
              <w:rPr>
                <w:rFonts w:ascii="Calibri" w:hAnsi="Calibri" w:cs="Calibri"/>
                <w:color w:val="000000"/>
              </w:rPr>
            </w:pPr>
            <w:r w:rsidRPr="00831A56">
              <w:rPr>
                <w:rFonts w:ascii="Calibri" w:hAnsi="Calibri" w:cs="Calibri"/>
                <w:color w:val="000000"/>
              </w:rPr>
              <w:t>2.08 (0.06)</w:t>
            </w:r>
          </w:p>
        </w:tc>
      </w:tr>
      <w:tr w:rsidR="00831A56" w:rsidRPr="00831A56" w14:paraId="1F62F78C" w14:textId="77777777" w:rsidTr="00831A56">
        <w:trPr>
          <w:trHeight w:val="320"/>
        </w:trPr>
        <w:tc>
          <w:tcPr>
            <w:tcW w:w="2041" w:type="dxa"/>
            <w:tcBorders>
              <w:top w:val="nil"/>
              <w:left w:val="nil"/>
              <w:bottom w:val="nil"/>
              <w:right w:val="nil"/>
            </w:tcBorders>
            <w:shd w:val="clear" w:color="auto" w:fill="auto"/>
            <w:noWrap/>
            <w:vAlign w:val="bottom"/>
            <w:hideMark/>
          </w:tcPr>
          <w:p w14:paraId="2FA76EE9"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Integrity</w:t>
            </w:r>
            <w:proofErr w:type="spellEnd"/>
          </w:p>
        </w:tc>
        <w:tc>
          <w:tcPr>
            <w:tcW w:w="1088" w:type="dxa"/>
            <w:tcBorders>
              <w:top w:val="nil"/>
              <w:left w:val="nil"/>
              <w:bottom w:val="nil"/>
              <w:right w:val="nil"/>
            </w:tcBorders>
            <w:shd w:val="clear" w:color="auto" w:fill="auto"/>
            <w:noWrap/>
            <w:vAlign w:val="bottom"/>
            <w:hideMark/>
          </w:tcPr>
          <w:p w14:paraId="4556B144" w14:textId="77777777" w:rsidR="00831A56" w:rsidRPr="00831A56" w:rsidRDefault="00831A56" w:rsidP="00831A56">
            <w:pPr>
              <w:rPr>
                <w:rFonts w:ascii="Calibri" w:hAnsi="Calibri" w:cs="Calibri"/>
                <w:color w:val="000000"/>
              </w:rPr>
            </w:pPr>
            <w:r w:rsidRPr="00831A56">
              <w:rPr>
                <w:rFonts w:ascii="Calibri" w:hAnsi="Calibri" w:cs="Calibri"/>
                <w:color w:val="000000"/>
              </w:rPr>
              <w:t>agree67</w:t>
            </w:r>
          </w:p>
        </w:tc>
        <w:tc>
          <w:tcPr>
            <w:tcW w:w="3534" w:type="dxa"/>
            <w:tcBorders>
              <w:top w:val="nil"/>
              <w:left w:val="nil"/>
              <w:bottom w:val="nil"/>
              <w:right w:val="nil"/>
            </w:tcBorders>
            <w:shd w:val="clear" w:color="auto" w:fill="auto"/>
            <w:noWrap/>
            <w:vAlign w:val="bottom"/>
            <w:hideMark/>
          </w:tcPr>
          <w:p w14:paraId="29DB68A1"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misuse</w:t>
            </w:r>
            <w:proofErr w:type="spellEnd"/>
            <w:r w:rsidRPr="00831A56">
              <w:rPr>
                <w:rFonts w:ascii="Calibri" w:hAnsi="Calibri" w:cs="Calibri"/>
                <w:color w:val="000000"/>
              </w:rPr>
              <w:t xml:space="preserve"> </w:t>
            </w:r>
            <w:proofErr w:type="spellStart"/>
            <w:r w:rsidRPr="00831A56">
              <w:rPr>
                <w:rFonts w:ascii="Calibri" w:hAnsi="Calibri" w:cs="Calibri"/>
                <w:color w:val="000000"/>
              </w:rPr>
              <w:t>power</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6149A3AE" w14:textId="77777777" w:rsidR="00831A56" w:rsidRPr="00831A56" w:rsidRDefault="00831A56" w:rsidP="00831A56">
            <w:pPr>
              <w:rPr>
                <w:rFonts w:ascii="Calibri" w:hAnsi="Calibri" w:cs="Calibri"/>
                <w:color w:val="000000"/>
              </w:rPr>
            </w:pPr>
            <w:r w:rsidRPr="00831A56">
              <w:rPr>
                <w:rFonts w:ascii="Calibri" w:hAnsi="Calibri" w:cs="Calibri"/>
                <w:color w:val="000000"/>
              </w:rPr>
              <w:t>0.91 (0.05)</w:t>
            </w:r>
          </w:p>
        </w:tc>
        <w:tc>
          <w:tcPr>
            <w:tcW w:w="1607" w:type="dxa"/>
            <w:tcBorders>
              <w:top w:val="nil"/>
              <w:left w:val="nil"/>
              <w:bottom w:val="nil"/>
              <w:right w:val="nil"/>
            </w:tcBorders>
            <w:shd w:val="clear" w:color="auto" w:fill="auto"/>
            <w:noWrap/>
            <w:vAlign w:val="bottom"/>
            <w:hideMark/>
          </w:tcPr>
          <w:p w14:paraId="61193714" w14:textId="77777777" w:rsidR="00831A56" w:rsidRPr="00831A56" w:rsidRDefault="00831A56" w:rsidP="00831A56">
            <w:pPr>
              <w:rPr>
                <w:rFonts w:ascii="Calibri" w:hAnsi="Calibri" w:cs="Calibri"/>
                <w:color w:val="000000"/>
              </w:rPr>
            </w:pPr>
            <w:r w:rsidRPr="00831A56">
              <w:rPr>
                <w:rFonts w:ascii="Calibri" w:hAnsi="Calibri" w:cs="Calibri"/>
                <w:color w:val="000000"/>
              </w:rPr>
              <w:t>0.67 (0.05)</w:t>
            </w:r>
          </w:p>
        </w:tc>
      </w:tr>
      <w:tr w:rsidR="00831A56" w:rsidRPr="00831A56" w14:paraId="167421D6" w14:textId="77777777" w:rsidTr="00831A56">
        <w:trPr>
          <w:trHeight w:val="320"/>
        </w:trPr>
        <w:tc>
          <w:tcPr>
            <w:tcW w:w="2041" w:type="dxa"/>
            <w:tcBorders>
              <w:top w:val="nil"/>
              <w:left w:val="nil"/>
              <w:bottom w:val="nil"/>
              <w:right w:val="nil"/>
            </w:tcBorders>
            <w:shd w:val="clear" w:color="auto" w:fill="auto"/>
            <w:noWrap/>
            <w:vAlign w:val="bottom"/>
            <w:hideMark/>
          </w:tcPr>
          <w:p w14:paraId="32BF844F"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Search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Support</w:t>
            </w:r>
            <w:proofErr w:type="spellEnd"/>
          </w:p>
        </w:tc>
        <w:tc>
          <w:tcPr>
            <w:tcW w:w="1088" w:type="dxa"/>
            <w:tcBorders>
              <w:top w:val="nil"/>
              <w:left w:val="nil"/>
              <w:bottom w:val="nil"/>
              <w:right w:val="nil"/>
            </w:tcBorders>
            <w:shd w:val="clear" w:color="auto" w:fill="auto"/>
            <w:noWrap/>
            <w:vAlign w:val="bottom"/>
            <w:hideMark/>
          </w:tcPr>
          <w:p w14:paraId="7843AB5B" w14:textId="77777777" w:rsidR="00831A56" w:rsidRPr="00831A56" w:rsidRDefault="00831A56" w:rsidP="00831A56">
            <w:pPr>
              <w:rPr>
                <w:rFonts w:ascii="Calibri" w:hAnsi="Calibri" w:cs="Calibri"/>
                <w:color w:val="000000"/>
              </w:rPr>
            </w:pPr>
            <w:r w:rsidRPr="00831A56">
              <w:rPr>
                <w:rFonts w:ascii="Calibri" w:hAnsi="Calibri" w:cs="Calibri"/>
                <w:color w:val="000000"/>
              </w:rPr>
              <w:t>agree83</w:t>
            </w:r>
          </w:p>
        </w:tc>
        <w:tc>
          <w:tcPr>
            <w:tcW w:w="3534" w:type="dxa"/>
            <w:tcBorders>
              <w:top w:val="nil"/>
              <w:left w:val="nil"/>
              <w:bottom w:val="nil"/>
              <w:right w:val="nil"/>
            </w:tcBorders>
            <w:shd w:val="clear" w:color="auto" w:fill="auto"/>
            <w:noWrap/>
            <w:vAlign w:val="bottom"/>
            <w:hideMark/>
          </w:tcPr>
          <w:p w14:paraId="5711A809"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gramStart"/>
            <w:r w:rsidRPr="00831A56">
              <w:rPr>
                <w:rFonts w:ascii="Calibri" w:hAnsi="Calibri" w:cs="Calibri"/>
                <w:color w:val="000000"/>
              </w:rPr>
              <w:t>show</w:t>
            </w:r>
            <w:proofErr w:type="gramEnd"/>
            <w:r w:rsidRPr="00831A56">
              <w:rPr>
                <w:rFonts w:ascii="Calibri" w:hAnsi="Calibri" w:cs="Calibri"/>
                <w:color w:val="000000"/>
              </w:rPr>
              <w:t xml:space="preserve"> </w:t>
            </w:r>
            <w:proofErr w:type="spellStart"/>
            <w:r w:rsidRPr="00831A56">
              <w:rPr>
                <w:rFonts w:ascii="Calibri" w:hAnsi="Calibri" w:cs="Calibri"/>
                <w:color w:val="000000"/>
              </w:rPr>
              <w:t>my</w:t>
            </w:r>
            <w:proofErr w:type="spellEnd"/>
            <w:r w:rsidRPr="00831A56">
              <w:rPr>
                <w:rFonts w:ascii="Calibri" w:hAnsi="Calibri" w:cs="Calibri"/>
                <w:color w:val="000000"/>
              </w:rPr>
              <w:t xml:space="preserve"> </w:t>
            </w:r>
            <w:proofErr w:type="spellStart"/>
            <w:r w:rsidRPr="00831A56">
              <w:rPr>
                <w:rFonts w:ascii="Calibri" w:hAnsi="Calibri" w:cs="Calibri"/>
                <w:color w:val="000000"/>
              </w:rPr>
              <w:t>sadness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B684359" w14:textId="77777777" w:rsidR="00831A56" w:rsidRPr="00831A56" w:rsidRDefault="00831A56" w:rsidP="00831A56">
            <w:pPr>
              <w:rPr>
                <w:rFonts w:ascii="Calibri" w:hAnsi="Calibri" w:cs="Calibri"/>
                <w:color w:val="000000"/>
              </w:rPr>
            </w:pPr>
            <w:r w:rsidRPr="00831A56">
              <w:rPr>
                <w:rFonts w:ascii="Calibri" w:hAnsi="Calibri" w:cs="Calibri"/>
                <w:color w:val="000000"/>
              </w:rPr>
              <w:t>1.62 (0.06)</w:t>
            </w:r>
          </w:p>
        </w:tc>
        <w:tc>
          <w:tcPr>
            <w:tcW w:w="1607" w:type="dxa"/>
            <w:tcBorders>
              <w:top w:val="nil"/>
              <w:left w:val="nil"/>
              <w:bottom w:val="nil"/>
              <w:right w:val="nil"/>
            </w:tcBorders>
            <w:shd w:val="clear" w:color="auto" w:fill="auto"/>
            <w:noWrap/>
            <w:vAlign w:val="bottom"/>
            <w:hideMark/>
          </w:tcPr>
          <w:p w14:paraId="49ECA49E" w14:textId="77777777" w:rsidR="00831A56" w:rsidRPr="00831A56" w:rsidRDefault="00831A56" w:rsidP="00831A56">
            <w:pPr>
              <w:rPr>
                <w:rFonts w:ascii="Calibri" w:hAnsi="Calibri" w:cs="Calibri"/>
                <w:color w:val="000000"/>
              </w:rPr>
            </w:pPr>
            <w:r w:rsidRPr="00831A56">
              <w:rPr>
                <w:rFonts w:ascii="Calibri" w:hAnsi="Calibri" w:cs="Calibri"/>
                <w:color w:val="000000"/>
              </w:rPr>
              <w:t>2 (0.09)</w:t>
            </w:r>
          </w:p>
        </w:tc>
      </w:tr>
      <w:tr w:rsidR="00831A56" w:rsidRPr="00831A56" w14:paraId="79F099AB" w14:textId="77777777" w:rsidTr="00831A56">
        <w:trPr>
          <w:trHeight w:val="320"/>
        </w:trPr>
        <w:tc>
          <w:tcPr>
            <w:tcW w:w="2041" w:type="dxa"/>
            <w:tcBorders>
              <w:top w:val="nil"/>
              <w:left w:val="nil"/>
              <w:bottom w:val="nil"/>
              <w:right w:val="nil"/>
            </w:tcBorders>
            <w:shd w:val="clear" w:color="auto" w:fill="auto"/>
            <w:noWrap/>
            <w:vAlign w:val="bottom"/>
            <w:hideMark/>
          </w:tcPr>
          <w:p w14:paraId="0042B975"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Carefulness</w:t>
            </w:r>
            <w:proofErr w:type="spellEnd"/>
          </w:p>
        </w:tc>
        <w:tc>
          <w:tcPr>
            <w:tcW w:w="1088" w:type="dxa"/>
            <w:tcBorders>
              <w:top w:val="nil"/>
              <w:left w:val="nil"/>
              <w:bottom w:val="nil"/>
              <w:right w:val="nil"/>
            </w:tcBorders>
            <w:shd w:val="clear" w:color="auto" w:fill="auto"/>
            <w:noWrap/>
            <w:vAlign w:val="bottom"/>
            <w:hideMark/>
          </w:tcPr>
          <w:p w14:paraId="1AD15F26" w14:textId="77777777" w:rsidR="00831A56" w:rsidRPr="00831A56" w:rsidRDefault="00831A56" w:rsidP="00831A56">
            <w:pPr>
              <w:rPr>
                <w:rFonts w:ascii="Calibri" w:hAnsi="Calibri" w:cs="Calibri"/>
                <w:color w:val="000000"/>
              </w:rPr>
            </w:pPr>
            <w:r w:rsidRPr="00831A56">
              <w:rPr>
                <w:rFonts w:ascii="Calibri" w:hAnsi="Calibri" w:cs="Calibri"/>
                <w:color w:val="000000"/>
              </w:rPr>
              <w:t>con102</w:t>
            </w:r>
          </w:p>
        </w:tc>
        <w:tc>
          <w:tcPr>
            <w:tcW w:w="3534" w:type="dxa"/>
            <w:tcBorders>
              <w:top w:val="nil"/>
              <w:left w:val="nil"/>
              <w:bottom w:val="nil"/>
              <w:right w:val="nil"/>
            </w:tcBorders>
            <w:shd w:val="clear" w:color="auto" w:fill="auto"/>
            <w:noWrap/>
            <w:vAlign w:val="bottom"/>
            <w:hideMark/>
          </w:tcPr>
          <w:p w14:paraId="6D3BFDA2"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take</w:t>
            </w:r>
            <w:proofErr w:type="spellEnd"/>
            <w:r w:rsidRPr="00831A56">
              <w:rPr>
                <w:rFonts w:ascii="Calibri" w:hAnsi="Calibri" w:cs="Calibri"/>
                <w:color w:val="000000"/>
              </w:rPr>
              <w:t xml:space="preserve"> </w:t>
            </w:r>
            <w:proofErr w:type="spellStart"/>
            <w:r w:rsidRPr="00831A56">
              <w:rPr>
                <w:rFonts w:ascii="Calibri" w:hAnsi="Calibri" w:cs="Calibri"/>
                <w:color w:val="000000"/>
              </w:rPr>
              <w:t>precautions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17E2D5C" w14:textId="77777777" w:rsidR="00831A56" w:rsidRPr="00831A56" w:rsidRDefault="00831A56" w:rsidP="00831A56">
            <w:pPr>
              <w:rPr>
                <w:rFonts w:ascii="Calibri" w:hAnsi="Calibri" w:cs="Calibri"/>
                <w:color w:val="000000"/>
              </w:rPr>
            </w:pPr>
            <w:r w:rsidRPr="00831A56">
              <w:rPr>
                <w:rFonts w:ascii="Calibri" w:hAnsi="Calibri" w:cs="Calibri"/>
                <w:color w:val="000000"/>
              </w:rPr>
              <w:t>2.4 (0.05)</w:t>
            </w:r>
          </w:p>
        </w:tc>
        <w:tc>
          <w:tcPr>
            <w:tcW w:w="1607" w:type="dxa"/>
            <w:tcBorders>
              <w:top w:val="nil"/>
              <w:left w:val="nil"/>
              <w:bottom w:val="nil"/>
              <w:right w:val="nil"/>
            </w:tcBorders>
            <w:shd w:val="clear" w:color="auto" w:fill="auto"/>
            <w:noWrap/>
            <w:vAlign w:val="bottom"/>
            <w:hideMark/>
          </w:tcPr>
          <w:p w14:paraId="509EDF7D" w14:textId="77777777" w:rsidR="00831A56" w:rsidRPr="00831A56" w:rsidRDefault="00831A56" w:rsidP="00831A56">
            <w:pPr>
              <w:rPr>
                <w:rFonts w:ascii="Calibri" w:hAnsi="Calibri" w:cs="Calibri"/>
                <w:color w:val="000000"/>
              </w:rPr>
            </w:pPr>
            <w:r w:rsidRPr="00831A56">
              <w:rPr>
                <w:rFonts w:ascii="Calibri" w:hAnsi="Calibri" w:cs="Calibri"/>
                <w:color w:val="000000"/>
              </w:rPr>
              <w:t>2.65 (0.05)</w:t>
            </w:r>
          </w:p>
        </w:tc>
      </w:tr>
      <w:tr w:rsidR="00831A56" w:rsidRPr="00831A56" w14:paraId="527100CC" w14:textId="77777777" w:rsidTr="00831A56">
        <w:trPr>
          <w:trHeight w:val="320"/>
        </w:trPr>
        <w:tc>
          <w:tcPr>
            <w:tcW w:w="2041" w:type="dxa"/>
            <w:tcBorders>
              <w:top w:val="nil"/>
              <w:left w:val="nil"/>
              <w:bottom w:val="nil"/>
              <w:right w:val="nil"/>
            </w:tcBorders>
            <w:shd w:val="clear" w:color="auto" w:fill="auto"/>
            <w:noWrap/>
            <w:vAlign w:val="bottom"/>
            <w:hideMark/>
          </w:tcPr>
          <w:p w14:paraId="1E443E78"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Carefulness</w:t>
            </w:r>
            <w:proofErr w:type="spellEnd"/>
          </w:p>
        </w:tc>
        <w:tc>
          <w:tcPr>
            <w:tcW w:w="1088" w:type="dxa"/>
            <w:tcBorders>
              <w:top w:val="nil"/>
              <w:left w:val="nil"/>
              <w:bottom w:val="nil"/>
              <w:right w:val="nil"/>
            </w:tcBorders>
            <w:shd w:val="clear" w:color="auto" w:fill="auto"/>
            <w:noWrap/>
            <w:vAlign w:val="bottom"/>
            <w:hideMark/>
          </w:tcPr>
          <w:p w14:paraId="3B1D331F" w14:textId="77777777" w:rsidR="00831A56" w:rsidRPr="00831A56" w:rsidRDefault="00831A56" w:rsidP="00831A56">
            <w:pPr>
              <w:rPr>
                <w:rFonts w:ascii="Calibri" w:hAnsi="Calibri" w:cs="Calibri"/>
                <w:color w:val="000000"/>
              </w:rPr>
            </w:pPr>
            <w:r w:rsidRPr="00831A56">
              <w:rPr>
                <w:rFonts w:ascii="Calibri" w:hAnsi="Calibri" w:cs="Calibri"/>
                <w:color w:val="000000"/>
              </w:rPr>
              <w:t>con15</w:t>
            </w:r>
          </w:p>
        </w:tc>
        <w:tc>
          <w:tcPr>
            <w:tcW w:w="3534" w:type="dxa"/>
            <w:tcBorders>
              <w:top w:val="nil"/>
              <w:left w:val="nil"/>
              <w:bottom w:val="nil"/>
              <w:right w:val="nil"/>
            </w:tcBorders>
            <w:shd w:val="clear" w:color="auto" w:fill="auto"/>
            <w:noWrap/>
            <w:vAlign w:val="bottom"/>
            <w:hideMark/>
          </w:tcPr>
          <w:p w14:paraId="6A3F0892"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avoid</w:t>
            </w:r>
            <w:proofErr w:type="spellEnd"/>
            <w:r w:rsidRPr="00831A56">
              <w:rPr>
                <w:rFonts w:ascii="Calibri" w:hAnsi="Calibri" w:cs="Calibri"/>
                <w:color w:val="000000"/>
              </w:rPr>
              <w:t xml:space="preserve"> </w:t>
            </w:r>
            <w:proofErr w:type="spellStart"/>
            <w:r w:rsidRPr="00831A56">
              <w:rPr>
                <w:rFonts w:ascii="Calibri" w:hAnsi="Calibri" w:cs="Calibri"/>
                <w:color w:val="000000"/>
              </w:rPr>
              <w:t>mistakes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0F38C0DA" w14:textId="77777777" w:rsidR="00831A56" w:rsidRPr="00831A56" w:rsidRDefault="00831A56" w:rsidP="00831A56">
            <w:pPr>
              <w:rPr>
                <w:rFonts w:ascii="Calibri" w:hAnsi="Calibri" w:cs="Calibri"/>
                <w:color w:val="000000"/>
              </w:rPr>
            </w:pPr>
            <w:r w:rsidRPr="00831A56">
              <w:rPr>
                <w:rFonts w:ascii="Calibri" w:hAnsi="Calibri" w:cs="Calibri"/>
                <w:color w:val="000000"/>
              </w:rPr>
              <w:t>2.22 (0.05)</w:t>
            </w:r>
          </w:p>
        </w:tc>
        <w:tc>
          <w:tcPr>
            <w:tcW w:w="1607" w:type="dxa"/>
            <w:tcBorders>
              <w:top w:val="nil"/>
              <w:left w:val="nil"/>
              <w:bottom w:val="nil"/>
              <w:right w:val="nil"/>
            </w:tcBorders>
            <w:shd w:val="clear" w:color="auto" w:fill="auto"/>
            <w:noWrap/>
            <w:vAlign w:val="bottom"/>
            <w:hideMark/>
          </w:tcPr>
          <w:p w14:paraId="0F4B2FAF" w14:textId="77777777" w:rsidR="00831A56" w:rsidRPr="00831A56" w:rsidRDefault="00831A56" w:rsidP="00831A56">
            <w:pPr>
              <w:rPr>
                <w:rFonts w:ascii="Calibri" w:hAnsi="Calibri" w:cs="Calibri"/>
                <w:color w:val="000000"/>
              </w:rPr>
            </w:pPr>
            <w:r w:rsidRPr="00831A56">
              <w:rPr>
                <w:rFonts w:ascii="Calibri" w:hAnsi="Calibri" w:cs="Calibri"/>
                <w:color w:val="000000"/>
              </w:rPr>
              <w:t>2.5 (0.05)</w:t>
            </w:r>
          </w:p>
        </w:tc>
      </w:tr>
      <w:tr w:rsidR="00831A56" w:rsidRPr="00831A56" w14:paraId="3A773210" w14:textId="77777777" w:rsidTr="00831A56">
        <w:trPr>
          <w:trHeight w:val="320"/>
        </w:trPr>
        <w:tc>
          <w:tcPr>
            <w:tcW w:w="2041" w:type="dxa"/>
            <w:tcBorders>
              <w:top w:val="nil"/>
              <w:left w:val="nil"/>
              <w:bottom w:val="nil"/>
              <w:right w:val="nil"/>
            </w:tcBorders>
            <w:shd w:val="clear" w:color="auto" w:fill="auto"/>
            <w:noWrap/>
            <w:vAlign w:val="bottom"/>
            <w:hideMark/>
          </w:tcPr>
          <w:p w14:paraId="5438831A"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Goal</w:t>
            </w:r>
            <w:proofErr w:type="spellEnd"/>
            <w:r w:rsidRPr="00831A56">
              <w:rPr>
                <w:rFonts w:ascii="Calibri" w:hAnsi="Calibri" w:cs="Calibri"/>
                <w:color w:val="000000"/>
              </w:rPr>
              <w:t xml:space="preserve"> </w:t>
            </w:r>
            <w:proofErr w:type="spellStart"/>
            <w:r w:rsidRPr="00831A56">
              <w:rPr>
                <w:rFonts w:ascii="Calibri" w:hAnsi="Calibri" w:cs="Calibri"/>
                <w:color w:val="000000"/>
              </w:rPr>
              <w:t>orientation</w:t>
            </w:r>
            <w:proofErr w:type="spellEnd"/>
          </w:p>
        </w:tc>
        <w:tc>
          <w:tcPr>
            <w:tcW w:w="1088" w:type="dxa"/>
            <w:tcBorders>
              <w:top w:val="nil"/>
              <w:left w:val="nil"/>
              <w:bottom w:val="nil"/>
              <w:right w:val="nil"/>
            </w:tcBorders>
            <w:shd w:val="clear" w:color="auto" w:fill="auto"/>
            <w:noWrap/>
            <w:vAlign w:val="bottom"/>
            <w:hideMark/>
          </w:tcPr>
          <w:p w14:paraId="170A52FE" w14:textId="77777777" w:rsidR="00831A56" w:rsidRPr="00831A56" w:rsidRDefault="00831A56" w:rsidP="00831A56">
            <w:pPr>
              <w:rPr>
                <w:rFonts w:ascii="Calibri" w:hAnsi="Calibri" w:cs="Calibri"/>
                <w:color w:val="000000"/>
              </w:rPr>
            </w:pPr>
            <w:r w:rsidRPr="00831A56">
              <w:rPr>
                <w:rFonts w:ascii="Calibri" w:hAnsi="Calibri" w:cs="Calibri"/>
                <w:color w:val="000000"/>
              </w:rPr>
              <w:t>con114</w:t>
            </w:r>
          </w:p>
        </w:tc>
        <w:tc>
          <w:tcPr>
            <w:tcW w:w="3534" w:type="dxa"/>
            <w:tcBorders>
              <w:top w:val="nil"/>
              <w:left w:val="nil"/>
              <w:bottom w:val="nil"/>
              <w:right w:val="nil"/>
            </w:tcBorders>
            <w:shd w:val="clear" w:color="auto" w:fill="auto"/>
            <w:noWrap/>
            <w:vAlign w:val="bottom"/>
            <w:hideMark/>
          </w:tcPr>
          <w:p w14:paraId="021E85E3"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work</w:t>
            </w:r>
            <w:proofErr w:type="spellEnd"/>
            <w:r w:rsidRPr="00831A56">
              <w:rPr>
                <w:rFonts w:ascii="Calibri" w:hAnsi="Calibri" w:cs="Calibri"/>
                <w:color w:val="000000"/>
              </w:rPr>
              <w:t xml:space="preserve"> </w:t>
            </w:r>
            <w:proofErr w:type="spellStart"/>
            <w:r w:rsidRPr="00831A56">
              <w:rPr>
                <w:rFonts w:ascii="Calibri" w:hAnsi="Calibri" w:cs="Calibri"/>
                <w:color w:val="000000"/>
              </w:rPr>
              <w:t>hard</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6802FE00" w14:textId="77777777" w:rsidR="00831A56" w:rsidRPr="00831A56" w:rsidRDefault="00831A56" w:rsidP="00831A56">
            <w:pPr>
              <w:rPr>
                <w:rFonts w:ascii="Calibri" w:hAnsi="Calibri" w:cs="Calibri"/>
                <w:color w:val="000000"/>
              </w:rPr>
            </w:pPr>
            <w:r w:rsidRPr="00831A56">
              <w:rPr>
                <w:rFonts w:ascii="Calibri" w:hAnsi="Calibri" w:cs="Calibri"/>
                <w:color w:val="000000"/>
              </w:rPr>
              <w:t>3.12 (0.05)</w:t>
            </w:r>
          </w:p>
        </w:tc>
        <w:tc>
          <w:tcPr>
            <w:tcW w:w="1607" w:type="dxa"/>
            <w:tcBorders>
              <w:top w:val="nil"/>
              <w:left w:val="nil"/>
              <w:bottom w:val="nil"/>
              <w:right w:val="nil"/>
            </w:tcBorders>
            <w:shd w:val="clear" w:color="auto" w:fill="auto"/>
            <w:noWrap/>
            <w:vAlign w:val="bottom"/>
            <w:hideMark/>
          </w:tcPr>
          <w:p w14:paraId="55D72A1B" w14:textId="77777777" w:rsidR="00831A56" w:rsidRPr="00831A56" w:rsidRDefault="00831A56" w:rsidP="00831A56">
            <w:pPr>
              <w:rPr>
                <w:rFonts w:ascii="Calibri" w:hAnsi="Calibri" w:cs="Calibri"/>
                <w:color w:val="000000"/>
              </w:rPr>
            </w:pPr>
            <w:r w:rsidRPr="00831A56">
              <w:rPr>
                <w:rFonts w:ascii="Calibri" w:hAnsi="Calibri" w:cs="Calibri"/>
                <w:color w:val="000000"/>
              </w:rPr>
              <w:t>2.69 (0.06)</w:t>
            </w:r>
          </w:p>
        </w:tc>
      </w:tr>
      <w:tr w:rsidR="00831A56" w:rsidRPr="00831A56" w14:paraId="672F1CED" w14:textId="77777777" w:rsidTr="00831A56">
        <w:trPr>
          <w:trHeight w:val="320"/>
        </w:trPr>
        <w:tc>
          <w:tcPr>
            <w:tcW w:w="2041" w:type="dxa"/>
            <w:tcBorders>
              <w:top w:val="nil"/>
              <w:left w:val="nil"/>
              <w:bottom w:val="nil"/>
              <w:right w:val="nil"/>
            </w:tcBorders>
            <w:shd w:val="clear" w:color="auto" w:fill="auto"/>
            <w:noWrap/>
            <w:vAlign w:val="bottom"/>
            <w:hideMark/>
          </w:tcPr>
          <w:p w14:paraId="09C86B01"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Orderliness</w:t>
            </w:r>
            <w:proofErr w:type="spellEnd"/>
          </w:p>
        </w:tc>
        <w:tc>
          <w:tcPr>
            <w:tcW w:w="1088" w:type="dxa"/>
            <w:tcBorders>
              <w:top w:val="nil"/>
              <w:left w:val="nil"/>
              <w:bottom w:val="nil"/>
              <w:right w:val="nil"/>
            </w:tcBorders>
            <w:shd w:val="clear" w:color="auto" w:fill="auto"/>
            <w:noWrap/>
            <w:vAlign w:val="bottom"/>
            <w:hideMark/>
          </w:tcPr>
          <w:p w14:paraId="68BDBB03" w14:textId="77777777" w:rsidR="00831A56" w:rsidRPr="00831A56" w:rsidRDefault="00831A56" w:rsidP="00831A56">
            <w:pPr>
              <w:rPr>
                <w:rFonts w:ascii="Calibri" w:hAnsi="Calibri" w:cs="Calibri"/>
                <w:color w:val="000000"/>
              </w:rPr>
            </w:pPr>
            <w:r w:rsidRPr="00831A56">
              <w:rPr>
                <w:rFonts w:ascii="Calibri" w:hAnsi="Calibri" w:cs="Calibri"/>
                <w:color w:val="000000"/>
              </w:rPr>
              <w:t>con21</w:t>
            </w:r>
          </w:p>
        </w:tc>
        <w:tc>
          <w:tcPr>
            <w:tcW w:w="3534" w:type="dxa"/>
            <w:tcBorders>
              <w:top w:val="nil"/>
              <w:left w:val="nil"/>
              <w:bottom w:val="nil"/>
              <w:right w:val="nil"/>
            </w:tcBorders>
            <w:shd w:val="clear" w:color="auto" w:fill="auto"/>
            <w:noWrap/>
            <w:vAlign w:val="bottom"/>
            <w:hideMark/>
          </w:tcPr>
          <w:p w14:paraId="51BC3E07"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can never find anything.</w:t>
            </w:r>
          </w:p>
        </w:tc>
        <w:tc>
          <w:tcPr>
            <w:tcW w:w="1653" w:type="dxa"/>
            <w:tcBorders>
              <w:top w:val="nil"/>
              <w:left w:val="nil"/>
              <w:bottom w:val="nil"/>
              <w:right w:val="nil"/>
            </w:tcBorders>
            <w:shd w:val="clear" w:color="auto" w:fill="auto"/>
            <w:noWrap/>
            <w:vAlign w:val="bottom"/>
            <w:hideMark/>
          </w:tcPr>
          <w:p w14:paraId="3DA46783" w14:textId="77777777" w:rsidR="00831A56" w:rsidRPr="00831A56" w:rsidRDefault="00831A56" w:rsidP="00831A56">
            <w:pPr>
              <w:rPr>
                <w:rFonts w:ascii="Calibri" w:hAnsi="Calibri" w:cs="Calibri"/>
                <w:color w:val="000000"/>
              </w:rPr>
            </w:pPr>
            <w:r w:rsidRPr="00831A56">
              <w:rPr>
                <w:rFonts w:ascii="Calibri" w:hAnsi="Calibri" w:cs="Calibri"/>
                <w:color w:val="000000"/>
              </w:rPr>
              <w:t>1.37 (0.05)</w:t>
            </w:r>
          </w:p>
        </w:tc>
        <w:tc>
          <w:tcPr>
            <w:tcW w:w="1607" w:type="dxa"/>
            <w:tcBorders>
              <w:top w:val="nil"/>
              <w:left w:val="nil"/>
              <w:bottom w:val="nil"/>
              <w:right w:val="nil"/>
            </w:tcBorders>
            <w:shd w:val="clear" w:color="auto" w:fill="auto"/>
            <w:noWrap/>
            <w:vAlign w:val="bottom"/>
            <w:hideMark/>
          </w:tcPr>
          <w:p w14:paraId="6723E5AD" w14:textId="77777777" w:rsidR="00831A56" w:rsidRPr="00831A56" w:rsidRDefault="00831A56" w:rsidP="00831A56">
            <w:pPr>
              <w:rPr>
                <w:rFonts w:ascii="Calibri" w:hAnsi="Calibri" w:cs="Calibri"/>
                <w:color w:val="000000"/>
              </w:rPr>
            </w:pPr>
            <w:r w:rsidRPr="00831A56">
              <w:rPr>
                <w:rFonts w:ascii="Calibri" w:hAnsi="Calibri" w:cs="Calibri"/>
                <w:color w:val="000000"/>
              </w:rPr>
              <w:t>1.01 (0.07)</w:t>
            </w:r>
          </w:p>
        </w:tc>
      </w:tr>
      <w:tr w:rsidR="00831A56" w:rsidRPr="00831A56" w14:paraId="4A614546" w14:textId="77777777" w:rsidTr="00831A56">
        <w:trPr>
          <w:trHeight w:val="320"/>
        </w:trPr>
        <w:tc>
          <w:tcPr>
            <w:tcW w:w="2041" w:type="dxa"/>
            <w:tcBorders>
              <w:top w:val="nil"/>
              <w:left w:val="nil"/>
              <w:bottom w:val="nil"/>
              <w:right w:val="nil"/>
            </w:tcBorders>
            <w:shd w:val="clear" w:color="auto" w:fill="auto"/>
            <w:noWrap/>
            <w:vAlign w:val="bottom"/>
            <w:hideMark/>
          </w:tcPr>
          <w:p w14:paraId="15758C56"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Orderliness</w:t>
            </w:r>
            <w:proofErr w:type="spellEnd"/>
          </w:p>
        </w:tc>
        <w:tc>
          <w:tcPr>
            <w:tcW w:w="1088" w:type="dxa"/>
            <w:tcBorders>
              <w:top w:val="nil"/>
              <w:left w:val="nil"/>
              <w:bottom w:val="nil"/>
              <w:right w:val="nil"/>
            </w:tcBorders>
            <w:shd w:val="clear" w:color="auto" w:fill="auto"/>
            <w:noWrap/>
            <w:vAlign w:val="bottom"/>
            <w:hideMark/>
          </w:tcPr>
          <w:p w14:paraId="599589B8" w14:textId="77777777" w:rsidR="00831A56" w:rsidRPr="00831A56" w:rsidRDefault="00831A56" w:rsidP="00831A56">
            <w:pPr>
              <w:rPr>
                <w:rFonts w:ascii="Calibri" w:hAnsi="Calibri" w:cs="Calibri"/>
                <w:color w:val="000000"/>
              </w:rPr>
            </w:pPr>
            <w:r w:rsidRPr="00831A56">
              <w:rPr>
                <w:rFonts w:ascii="Calibri" w:hAnsi="Calibri" w:cs="Calibri"/>
                <w:color w:val="000000"/>
              </w:rPr>
              <w:t>con7</w:t>
            </w:r>
          </w:p>
        </w:tc>
        <w:tc>
          <w:tcPr>
            <w:tcW w:w="3534" w:type="dxa"/>
            <w:tcBorders>
              <w:top w:val="nil"/>
              <w:left w:val="nil"/>
              <w:bottom w:val="nil"/>
              <w:right w:val="nil"/>
            </w:tcBorders>
            <w:shd w:val="clear" w:color="auto" w:fill="auto"/>
            <w:noWrap/>
            <w:vAlign w:val="bottom"/>
            <w:hideMark/>
          </w:tcPr>
          <w:p w14:paraId="58D146D0"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am continually losing things.</w:t>
            </w:r>
          </w:p>
        </w:tc>
        <w:tc>
          <w:tcPr>
            <w:tcW w:w="1653" w:type="dxa"/>
            <w:tcBorders>
              <w:top w:val="nil"/>
              <w:left w:val="nil"/>
              <w:bottom w:val="nil"/>
              <w:right w:val="nil"/>
            </w:tcBorders>
            <w:shd w:val="clear" w:color="auto" w:fill="auto"/>
            <w:noWrap/>
            <w:vAlign w:val="bottom"/>
            <w:hideMark/>
          </w:tcPr>
          <w:p w14:paraId="6F9673C6" w14:textId="77777777" w:rsidR="00831A56" w:rsidRPr="00831A56" w:rsidRDefault="00831A56" w:rsidP="00831A56">
            <w:pPr>
              <w:rPr>
                <w:rFonts w:ascii="Calibri" w:hAnsi="Calibri" w:cs="Calibri"/>
                <w:color w:val="000000"/>
              </w:rPr>
            </w:pPr>
            <w:r w:rsidRPr="00831A56">
              <w:rPr>
                <w:rFonts w:ascii="Calibri" w:hAnsi="Calibri" w:cs="Calibri"/>
                <w:color w:val="000000"/>
              </w:rPr>
              <w:t>1.57 (0.06)</w:t>
            </w:r>
          </w:p>
        </w:tc>
        <w:tc>
          <w:tcPr>
            <w:tcW w:w="1607" w:type="dxa"/>
            <w:tcBorders>
              <w:top w:val="nil"/>
              <w:left w:val="nil"/>
              <w:bottom w:val="nil"/>
              <w:right w:val="nil"/>
            </w:tcBorders>
            <w:shd w:val="clear" w:color="auto" w:fill="auto"/>
            <w:noWrap/>
            <w:vAlign w:val="bottom"/>
            <w:hideMark/>
          </w:tcPr>
          <w:p w14:paraId="79E46771" w14:textId="77777777" w:rsidR="00831A56" w:rsidRPr="00831A56" w:rsidRDefault="00831A56" w:rsidP="00831A56">
            <w:pPr>
              <w:rPr>
                <w:rFonts w:ascii="Calibri" w:hAnsi="Calibri" w:cs="Calibri"/>
                <w:color w:val="000000"/>
              </w:rPr>
            </w:pPr>
            <w:r w:rsidRPr="00831A56">
              <w:rPr>
                <w:rFonts w:ascii="Calibri" w:hAnsi="Calibri" w:cs="Calibri"/>
                <w:color w:val="000000"/>
              </w:rPr>
              <w:t>0.95 (0.07)</w:t>
            </w:r>
          </w:p>
        </w:tc>
      </w:tr>
      <w:tr w:rsidR="00831A56" w:rsidRPr="00831A56" w14:paraId="6222C040" w14:textId="77777777" w:rsidTr="00831A56">
        <w:trPr>
          <w:trHeight w:val="320"/>
        </w:trPr>
        <w:tc>
          <w:tcPr>
            <w:tcW w:w="2041" w:type="dxa"/>
            <w:tcBorders>
              <w:top w:val="nil"/>
              <w:left w:val="nil"/>
              <w:bottom w:val="nil"/>
              <w:right w:val="nil"/>
            </w:tcBorders>
            <w:shd w:val="clear" w:color="auto" w:fill="auto"/>
            <w:noWrap/>
            <w:vAlign w:val="bottom"/>
            <w:hideMark/>
          </w:tcPr>
          <w:p w14:paraId="10AB6593"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Persistence</w:t>
            </w:r>
            <w:proofErr w:type="spellEnd"/>
          </w:p>
        </w:tc>
        <w:tc>
          <w:tcPr>
            <w:tcW w:w="1088" w:type="dxa"/>
            <w:tcBorders>
              <w:top w:val="nil"/>
              <w:left w:val="nil"/>
              <w:bottom w:val="nil"/>
              <w:right w:val="nil"/>
            </w:tcBorders>
            <w:shd w:val="clear" w:color="auto" w:fill="auto"/>
            <w:noWrap/>
            <w:vAlign w:val="bottom"/>
            <w:hideMark/>
          </w:tcPr>
          <w:p w14:paraId="1A647566" w14:textId="77777777" w:rsidR="00831A56" w:rsidRPr="00831A56" w:rsidRDefault="00831A56" w:rsidP="00831A56">
            <w:pPr>
              <w:rPr>
                <w:rFonts w:ascii="Calibri" w:hAnsi="Calibri" w:cs="Calibri"/>
                <w:color w:val="000000"/>
              </w:rPr>
            </w:pPr>
            <w:r w:rsidRPr="00831A56">
              <w:rPr>
                <w:rFonts w:ascii="Calibri" w:hAnsi="Calibri" w:cs="Calibri"/>
                <w:color w:val="000000"/>
              </w:rPr>
              <w:t>con66</w:t>
            </w:r>
          </w:p>
        </w:tc>
        <w:tc>
          <w:tcPr>
            <w:tcW w:w="3534" w:type="dxa"/>
            <w:tcBorders>
              <w:top w:val="nil"/>
              <w:left w:val="nil"/>
              <w:bottom w:val="nil"/>
              <w:right w:val="nil"/>
            </w:tcBorders>
            <w:shd w:val="clear" w:color="auto" w:fill="auto"/>
            <w:noWrap/>
            <w:vAlign w:val="bottom"/>
            <w:hideMark/>
          </w:tcPr>
          <w:p w14:paraId="1AF877FD"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like to take my time.</w:t>
            </w:r>
          </w:p>
        </w:tc>
        <w:tc>
          <w:tcPr>
            <w:tcW w:w="1653" w:type="dxa"/>
            <w:tcBorders>
              <w:top w:val="nil"/>
              <w:left w:val="nil"/>
              <w:bottom w:val="nil"/>
              <w:right w:val="nil"/>
            </w:tcBorders>
            <w:shd w:val="clear" w:color="auto" w:fill="auto"/>
            <w:noWrap/>
            <w:vAlign w:val="bottom"/>
            <w:hideMark/>
          </w:tcPr>
          <w:p w14:paraId="491FE5A6" w14:textId="77777777" w:rsidR="00831A56" w:rsidRPr="00831A56" w:rsidRDefault="00831A56" w:rsidP="00831A56">
            <w:pPr>
              <w:rPr>
                <w:rFonts w:ascii="Calibri" w:hAnsi="Calibri" w:cs="Calibri"/>
                <w:color w:val="000000"/>
              </w:rPr>
            </w:pPr>
            <w:r w:rsidRPr="00831A56">
              <w:rPr>
                <w:rFonts w:ascii="Calibri" w:hAnsi="Calibri" w:cs="Calibri"/>
                <w:color w:val="000000"/>
              </w:rPr>
              <w:t>2.7 (0.05)</w:t>
            </w:r>
          </w:p>
        </w:tc>
        <w:tc>
          <w:tcPr>
            <w:tcW w:w="1607" w:type="dxa"/>
            <w:tcBorders>
              <w:top w:val="nil"/>
              <w:left w:val="nil"/>
              <w:bottom w:val="nil"/>
              <w:right w:val="nil"/>
            </w:tcBorders>
            <w:shd w:val="clear" w:color="auto" w:fill="auto"/>
            <w:noWrap/>
            <w:vAlign w:val="bottom"/>
            <w:hideMark/>
          </w:tcPr>
          <w:p w14:paraId="67B9E8BE" w14:textId="77777777" w:rsidR="00831A56" w:rsidRPr="00831A56" w:rsidRDefault="00831A56" w:rsidP="00831A56">
            <w:pPr>
              <w:rPr>
                <w:rFonts w:ascii="Calibri" w:hAnsi="Calibri" w:cs="Calibri"/>
                <w:color w:val="000000"/>
              </w:rPr>
            </w:pPr>
            <w:r w:rsidRPr="00831A56">
              <w:rPr>
                <w:rFonts w:ascii="Calibri" w:hAnsi="Calibri" w:cs="Calibri"/>
                <w:color w:val="000000"/>
              </w:rPr>
              <w:t>2.42 (0.05)</w:t>
            </w:r>
          </w:p>
        </w:tc>
      </w:tr>
      <w:tr w:rsidR="00831A56" w:rsidRPr="00831A56" w14:paraId="594B44E7" w14:textId="77777777" w:rsidTr="00831A56">
        <w:trPr>
          <w:trHeight w:val="320"/>
        </w:trPr>
        <w:tc>
          <w:tcPr>
            <w:tcW w:w="2041" w:type="dxa"/>
            <w:tcBorders>
              <w:top w:val="nil"/>
              <w:left w:val="nil"/>
              <w:bottom w:val="nil"/>
              <w:right w:val="nil"/>
            </w:tcBorders>
            <w:shd w:val="clear" w:color="auto" w:fill="auto"/>
            <w:noWrap/>
            <w:vAlign w:val="bottom"/>
            <w:hideMark/>
          </w:tcPr>
          <w:p w14:paraId="6A36416C"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Persistence</w:t>
            </w:r>
            <w:proofErr w:type="spellEnd"/>
          </w:p>
        </w:tc>
        <w:tc>
          <w:tcPr>
            <w:tcW w:w="1088" w:type="dxa"/>
            <w:tcBorders>
              <w:top w:val="nil"/>
              <w:left w:val="nil"/>
              <w:bottom w:val="nil"/>
              <w:right w:val="nil"/>
            </w:tcBorders>
            <w:shd w:val="clear" w:color="auto" w:fill="auto"/>
            <w:noWrap/>
            <w:vAlign w:val="bottom"/>
            <w:hideMark/>
          </w:tcPr>
          <w:p w14:paraId="3E78B4D6" w14:textId="77777777" w:rsidR="00831A56" w:rsidRPr="00831A56" w:rsidRDefault="00831A56" w:rsidP="00831A56">
            <w:pPr>
              <w:rPr>
                <w:rFonts w:ascii="Calibri" w:hAnsi="Calibri" w:cs="Calibri"/>
                <w:color w:val="000000"/>
              </w:rPr>
            </w:pPr>
            <w:r w:rsidRPr="00831A56">
              <w:rPr>
                <w:rFonts w:ascii="Calibri" w:hAnsi="Calibri" w:cs="Calibri"/>
                <w:color w:val="000000"/>
              </w:rPr>
              <w:t>con77</w:t>
            </w:r>
          </w:p>
        </w:tc>
        <w:tc>
          <w:tcPr>
            <w:tcW w:w="3534" w:type="dxa"/>
            <w:tcBorders>
              <w:top w:val="nil"/>
              <w:left w:val="nil"/>
              <w:bottom w:val="nil"/>
              <w:right w:val="nil"/>
            </w:tcBorders>
            <w:shd w:val="clear" w:color="auto" w:fill="auto"/>
            <w:noWrap/>
            <w:vAlign w:val="bottom"/>
            <w:hideMark/>
          </w:tcPr>
          <w:p w14:paraId="37BE3F19"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never</w:t>
            </w:r>
            <w:proofErr w:type="spellEnd"/>
            <w:r w:rsidRPr="00831A56">
              <w:rPr>
                <w:rFonts w:ascii="Calibri" w:hAnsi="Calibri" w:cs="Calibri"/>
                <w:color w:val="000000"/>
              </w:rPr>
              <w:t xml:space="preserve"> </w:t>
            </w:r>
            <w:proofErr w:type="spellStart"/>
            <w:r w:rsidRPr="00831A56">
              <w:rPr>
                <w:rFonts w:ascii="Calibri" w:hAnsi="Calibri" w:cs="Calibri"/>
                <w:color w:val="000000"/>
              </w:rPr>
              <w:t>give</w:t>
            </w:r>
            <w:proofErr w:type="spellEnd"/>
            <w:r w:rsidRPr="00831A56">
              <w:rPr>
                <w:rFonts w:ascii="Calibri" w:hAnsi="Calibri" w:cs="Calibri"/>
                <w:color w:val="000000"/>
              </w:rPr>
              <w:t xml:space="preserve"> up.</w:t>
            </w:r>
          </w:p>
        </w:tc>
        <w:tc>
          <w:tcPr>
            <w:tcW w:w="1653" w:type="dxa"/>
            <w:tcBorders>
              <w:top w:val="nil"/>
              <w:left w:val="nil"/>
              <w:bottom w:val="nil"/>
              <w:right w:val="nil"/>
            </w:tcBorders>
            <w:shd w:val="clear" w:color="auto" w:fill="auto"/>
            <w:noWrap/>
            <w:vAlign w:val="bottom"/>
            <w:hideMark/>
          </w:tcPr>
          <w:p w14:paraId="18877541" w14:textId="77777777" w:rsidR="00831A56" w:rsidRPr="00831A56" w:rsidRDefault="00831A56" w:rsidP="00831A56">
            <w:pPr>
              <w:rPr>
                <w:rFonts w:ascii="Calibri" w:hAnsi="Calibri" w:cs="Calibri"/>
                <w:color w:val="000000"/>
              </w:rPr>
            </w:pPr>
            <w:r w:rsidRPr="00831A56">
              <w:rPr>
                <w:rFonts w:ascii="Calibri" w:hAnsi="Calibri" w:cs="Calibri"/>
                <w:color w:val="000000"/>
              </w:rPr>
              <w:t>2.8 (0.05)</w:t>
            </w:r>
          </w:p>
        </w:tc>
        <w:tc>
          <w:tcPr>
            <w:tcW w:w="1607" w:type="dxa"/>
            <w:tcBorders>
              <w:top w:val="nil"/>
              <w:left w:val="nil"/>
              <w:bottom w:val="nil"/>
              <w:right w:val="nil"/>
            </w:tcBorders>
            <w:shd w:val="clear" w:color="auto" w:fill="auto"/>
            <w:noWrap/>
            <w:vAlign w:val="bottom"/>
            <w:hideMark/>
          </w:tcPr>
          <w:p w14:paraId="1FAA09EB" w14:textId="77777777" w:rsidR="00831A56" w:rsidRPr="00831A56" w:rsidRDefault="00831A56" w:rsidP="00831A56">
            <w:pPr>
              <w:rPr>
                <w:rFonts w:ascii="Calibri" w:hAnsi="Calibri" w:cs="Calibri"/>
                <w:color w:val="000000"/>
              </w:rPr>
            </w:pPr>
            <w:r w:rsidRPr="00831A56">
              <w:rPr>
                <w:rFonts w:ascii="Calibri" w:hAnsi="Calibri" w:cs="Calibri"/>
                <w:color w:val="000000"/>
              </w:rPr>
              <w:t>2.65 (0.06)</w:t>
            </w:r>
          </w:p>
        </w:tc>
      </w:tr>
      <w:tr w:rsidR="00831A56" w:rsidRPr="00831A56" w14:paraId="4AD559BB" w14:textId="77777777" w:rsidTr="00831A56">
        <w:trPr>
          <w:trHeight w:val="320"/>
        </w:trPr>
        <w:tc>
          <w:tcPr>
            <w:tcW w:w="2041" w:type="dxa"/>
            <w:tcBorders>
              <w:top w:val="nil"/>
              <w:left w:val="nil"/>
              <w:bottom w:val="nil"/>
              <w:right w:val="nil"/>
            </w:tcBorders>
            <w:shd w:val="clear" w:color="auto" w:fill="auto"/>
            <w:noWrap/>
            <w:vAlign w:val="bottom"/>
            <w:hideMark/>
          </w:tcPr>
          <w:p w14:paraId="379F252A"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Self</w:t>
            </w:r>
            <w:proofErr w:type="spellEnd"/>
            <w:r w:rsidRPr="00831A56">
              <w:rPr>
                <w:rFonts w:ascii="Calibri" w:hAnsi="Calibri" w:cs="Calibri"/>
                <w:color w:val="000000"/>
              </w:rPr>
              <w:t>-discipline</w:t>
            </w:r>
          </w:p>
        </w:tc>
        <w:tc>
          <w:tcPr>
            <w:tcW w:w="1088" w:type="dxa"/>
            <w:tcBorders>
              <w:top w:val="nil"/>
              <w:left w:val="nil"/>
              <w:bottom w:val="nil"/>
              <w:right w:val="nil"/>
            </w:tcBorders>
            <w:shd w:val="clear" w:color="auto" w:fill="auto"/>
            <w:noWrap/>
            <w:vAlign w:val="bottom"/>
            <w:hideMark/>
          </w:tcPr>
          <w:p w14:paraId="6F618E87" w14:textId="77777777" w:rsidR="00831A56" w:rsidRPr="00831A56" w:rsidRDefault="00831A56" w:rsidP="00831A56">
            <w:pPr>
              <w:rPr>
                <w:rFonts w:ascii="Calibri" w:hAnsi="Calibri" w:cs="Calibri"/>
                <w:color w:val="000000"/>
              </w:rPr>
            </w:pPr>
            <w:r w:rsidRPr="00831A56">
              <w:rPr>
                <w:rFonts w:ascii="Calibri" w:hAnsi="Calibri" w:cs="Calibri"/>
                <w:color w:val="000000"/>
              </w:rPr>
              <w:t>con10</w:t>
            </w:r>
          </w:p>
        </w:tc>
        <w:tc>
          <w:tcPr>
            <w:tcW w:w="3534" w:type="dxa"/>
            <w:tcBorders>
              <w:top w:val="nil"/>
              <w:left w:val="nil"/>
              <w:bottom w:val="nil"/>
              <w:right w:val="nil"/>
            </w:tcBorders>
            <w:shd w:val="clear" w:color="auto" w:fill="auto"/>
            <w:noWrap/>
            <w:vAlign w:val="bottom"/>
            <w:hideMark/>
          </w:tcPr>
          <w:p w14:paraId="0CA5BBD2"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am easily talked into doing silly things.</w:t>
            </w:r>
          </w:p>
        </w:tc>
        <w:tc>
          <w:tcPr>
            <w:tcW w:w="1653" w:type="dxa"/>
            <w:tcBorders>
              <w:top w:val="nil"/>
              <w:left w:val="nil"/>
              <w:bottom w:val="nil"/>
              <w:right w:val="nil"/>
            </w:tcBorders>
            <w:shd w:val="clear" w:color="auto" w:fill="auto"/>
            <w:noWrap/>
            <w:vAlign w:val="bottom"/>
            <w:hideMark/>
          </w:tcPr>
          <w:p w14:paraId="4D23149F" w14:textId="77777777" w:rsidR="00831A56" w:rsidRPr="00831A56" w:rsidRDefault="00831A56" w:rsidP="00831A56">
            <w:pPr>
              <w:rPr>
                <w:rFonts w:ascii="Calibri" w:hAnsi="Calibri" w:cs="Calibri"/>
                <w:color w:val="000000"/>
              </w:rPr>
            </w:pPr>
            <w:r w:rsidRPr="00831A56">
              <w:rPr>
                <w:rFonts w:ascii="Calibri" w:hAnsi="Calibri" w:cs="Calibri"/>
                <w:color w:val="000000"/>
              </w:rPr>
              <w:t>1.59 (0.06)</w:t>
            </w:r>
          </w:p>
        </w:tc>
        <w:tc>
          <w:tcPr>
            <w:tcW w:w="1607" w:type="dxa"/>
            <w:tcBorders>
              <w:top w:val="nil"/>
              <w:left w:val="nil"/>
              <w:bottom w:val="nil"/>
              <w:right w:val="nil"/>
            </w:tcBorders>
            <w:shd w:val="clear" w:color="auto" w:fill="auto"/>
            <w:noWrap/>
            <w:vAlign w:val="bottom"/>
            <w:hideMark/>
          </w:tcPr>
          <w:p w14:paraId="55DAED7B" w14:textId="77777777" w:rsidR="00831A56" w:rsidRPr="00831A56" w:rsidRDefault="00831A56" w:rsidP="00831A56">
            <w:pPr>
              <w:rPr>
                <w:rFonts w:ascii="Calibri" w:hAnsi="Calibri" w:cs="Calibri"/>
                <w:color w:val="000000"/>
              </w:rPr>
            </w:pPr>
            <w:r w:rsidRPr="00831A56">
              <w:rPr>
                <w:rFonts w:ascii="Calibri" w:hAnsi="Calibri" w:cs="Calibri"/>
                <w:color w:val="000000"/>
              </w:rPr>
              <w:t>2.3 (0.07)</w:t>
            </w:r>
          </w:p>
        </w:tc>
      </w:tr>
      <w:tr w:rsidR="00831A56" w:rsidRPr="00831A56" w14:paraId="4F62AE78" w14:textId="77777777" w:rsidTr="00831A56">
        <w:trPr>
          <w:trHeight w:val="320"/>
        </w:trPr>
        <w:tc>
          <w:tcPr>
            <w:tcW w:w="2041" w:type="dxa"/>
            <w:tcBorders>
              <w:top w:val="nil"/>
              <w:left w:val="nil"/>
              <w:bottom w:val="nil"/>
              <w:right w:val="nil"/>
            </w:tcBorders>
            <w:shd w:val="clear" w:color="auto" w:fill="auto"/>
            <w:noWrap/>
            <w:vAlign w:val="bottom"/>
            <w:hideMark/>
          </w:tcPr>
          <w:p w14:paraId="75E030CC"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Self</w:t>
            </w:r>
            <w:proofErr w:type="spellEnd"/>
            <w:r w:rsidRPr="00831A56">
              <w:rPr>
                <w:rFonts w:ascii="Calibri" w:hAnsi="Calibri" w:cs="Calibri"/>
                <w:color w:val="000000"/>
              </w:rPr>
              <w:t>-discipline</w:t>
            </w:r>
          </w:p>
        </w:tc>
        <w:tc>
          <w:tcPr>
            <w:tcW w:w="1088" w:type="dxa"/>
            <w:tcBorders>
              <w:top w:val="nil"/>
              <w:left w:val="nil"/>
              <w:bottom w:val="nil"/>
              <w:right w:val="nil"/>
            </w:tcBorders>
            <w:shd w:val="clear" w:color="auto" w:fill="auto"/>
            <w:noWrap/>
            <w:vAlign w:val="bottom"/>
            <w:hideMark/>
          </w:tcPr>
          <w:p w14:paraId="34BD0875" w14:textId="77777777" w:rsidR="00831A56" w:rsidRPr="00831A56" w:rsidRDefault="00831A56" w:rsidP="00831A56">
            <w:pPr>
              <w:rPr>
                <w:rFonts w:ascii="Calibri" w:hAnsi="Calibri" w:cs="Calibri"/>
                <w:color w:val="000000"/>
              </w:rPr>
            </w:pPr>
            <w:r w:rsidRPr="00831A56">
              <w:rPr>
                <w:rFonts w:ascii="Calibri" w:hAnsi="Calibri" w:cs="Calibri"/>
                <w:color w:val="000000"/>
              </w:rPr>
              <w:t>con2</w:t>
            </w:r>
          </w:p>
        </w:tc>
        <w:tc>
          <w:tcPr>
            <w:tcW w:w="3534" w:type="dxa"/>
            <w:tcBorders>
              <w:top w:val="nil"/>
              <w:left w:val="nil"/>
              <w:bottom w:val="nil"/>
              <w:right w:val="nil"/>
            </w:tcBorders>
            <w:shd w:val="clear" w:color="auto" w:fill="auto"/>
            <w:noWrap/>
            <w:vAlign w:val="bottom"/>
            <w:hideMark/>
          </w:tcPr>
          <w:p w14:paraId="52FA3E34"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act impulsively when something is bothering me.</w:t>
            </w:r>
          </w:p>
        </w:tc>
        <w:tc>
          <w:tcPr>
            <w:tcW w:w="1653" w:type="dxa"/>
            <w:tcBorders>
              <w:top w:val="nil"/>
              <w:left w:val="nil"/>
              <w:bottom w:val="nil"/>
              <w:right w:val="nil"/>
            </w:tcBorders>
            <w:shd w:val="clear" w:color="auto" w:fill="auto"/>
            <w:noWrap/>
            <w:vAlign w:val="bottom"/>
            <w:hideMark/>
          </w:tcPr>
          <w:p w14:paraId="65313897" w14:textId="77777777" w:rsidR="00831A56" w:rsidRPr="00831A56" w:rsidRDefault="00831A56" w:rsidP="00831A56">
            <w:pPr>
              <w:rPr>
                <w:rFonts w:ascii="Calibri" w:hAnsi="Calibri" w:cs="Calibri"/>
                <w:color w:val="000000"/>
              </w:rPr>
            </w:pPr>
            <w:r w:rsidRPr="00831A56">
              <w:rPr>
                <w:rFonts w:ascii="Calibri" w:hAnsi="Calibri" w:cs="Calibri"/>
                <w:color w:val="000000"/>
              </w:rPr>
              <w:t>1.83 (0.06)</w:t>
            </w:r>
          </w:p>
        </w:tc>
        <w:tc>
          <w:tcPr>
            <w:tcW w:w="1607" w:type="dxa"/>
            <w:tcBorders>
              <w:top w:val="nil"/>
              <w:left w:val="nil"/>
              <w:bottom w:val="nil"/>
              <w:right w:val="nil"/>
            </w:tcBorders>
            <w:shd w:val="clear" w:color="auto" w:fill="auto"/>
            <w:noWrap/>
            <w:vAlign w:val="bottom"/>
            <w:hideMark/>
          </w:tcPr>
          <w:p w14:paraId="2C54E1AF" w14:textId="77777777" w:rsidR="00831A56" w:rsidRPr="00831A56" w:rsidRDefault="00831A56" w:rsidP="00831A56">
            <w:pPr>
              <w:rPr>
                <w:rFonts w:ascii="Calibri" w:hAnsi="Calibri" w:cs="Calibri"/>
                <w:color w:val="000000"/>
              </w:rPr>
            </w:pPr>
            <w:r w:rsidRPr="00831A56">
              <w:rPr>
                <w:rFonts w:ascii="Calibri" w:hAnsi="Calibri" w:cs="Calibri"/>
                <w:color w:val="000000"/>
              </w:rPr>
              <w:t>2.61 (0.07)</w:t>
            </w:r>
          </w:p>
        </w:tc>
      </w:tr>
      <w:tr w:rsidR="00831A56" w:rsidRPr="00831A56" w14:paraId="292F3C5F" w14:textId="77777777" w:rsidTr="00831A56">
        <w:trPr>
          <w:trHeight w:val="320"/>
        </w:trPr>
        <w:tc>
          <w:tcPr>
            <w:tcW w:w="2041" w:type="dxa"/>
            <w:tcBorders>
              <w:top w:val="nil"/>
              <w:left w:val="nil"/>
              <w:bottom w:val="nil"/>
              <w:right w:val="nil"/>
            </w:tcBorders>
            <w:shd w:val="clear" w:color="auto" w:fill="auto"/>
            <w:noWrap/>
            <w:vAlign w:val="bottom"/>
            <w:hideMark/>
          </w:tcPr>
          <w:p w14:paraId="17CC1EC4"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Wish to work to capacity</w:t>
            </w:r>
          </w:p>
        </w:tc>
        <w:tc>
          <w:tcPr>
            <w:tcW w:w="1088" w:type="dxa"/>
            <w:tcBorders>
              <w:top w:val="nil"/>
              <w:left w:val="nil"/>
              <w:bottom w:val="nil"/>
              <w:right w:val="nil"/>
            </w:tcBorders>
            <w:shd w:val="clear" w:color="auto" w:fill="auto"/>
            <w:noWrap/>
            <w:vAlign w:val="bottom"/>
            <w:hideMark/>
          </w:tcPr>
          <w:p w14:paraId="0CC511A2" w14:textId="77777777" w:rsidR="00831A56" w:rsidRPr="00831A56" w:rsidRDefault="00831A56" w:rsidP="00831A56">
            <w:pPr>
              <w:rPr>
                <w:rFonts w:ascii="Calibri" w:hAnsi="Calibri" w:cs="Calibri"/>
                <w:color w:val="000000"/>
              </w:rPr>
            </w:pPr>
            <w:r w:rsidRPr="00831A56">
              <w:rPr>
                <w:rFonts w:ascii="Calibri" w:hAnsi="Calibri" w:cs="Calibri"/>
                <w:color w:val="000000"/>
              </w:rPr>
              <w:t>con11</w:t>
            </w:r>
          </w:p>
        </w:tc>
        <w:tc>
          <w:tcPr>
            <w:tcW w:w="3534" w:type="dxa"/>
            <w:tcBorders>
              <w:top w:val="nil"/>
              <w:left w:val="nil"/>
              <w:bottom w:val="nil"/>
              <w:right w:val="nil"/>
            </w:tcBorders>
            <w:shd w:val="clear" w:color="auto" w:fill="auto"/>
            <w:noWrap/>
            <w:vAlign w:val="bottom"/>
            <w:hideMark/>
          </w:tcPr>
          <w:p w14:paraId="7F4231D0"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am exacting in my work.</w:t>
            </w:r>
          </w:p>
        </w:tc>
        <w:tc>
          <w:tcPr>
            <w:tcW w:w="1653" w:type="dxa"/>
            <w:tcBorders>
              <w:top w:val="nil"/>
              <w:left w:val="nil"/>
              <w:bottom w:val="nil"/>
              <w:right w:val="nil"/>
            </w:tcBorders>
            <w:shd w:val="clear" w:color="auto" w:fill="auto"/>
            <w:noWrap/>
            <w:vAlign w:val="bottom"/>
            <w:hideMark/>
          </w:tcPr>
          <w:p w14:paraId="297E0115" w14:textId="77777777" w:rsidR="00831A56" w:rsidRPr="00831A56" w:rsidRDefault="00831A56" w:rsidP="00831A56">
            <w:pPr>
              <w:rPr>
                <w:rFonts w:ascii="Calibri" w:hAnsi="Calibri" w:cs="Calibri"/>
                <w:color w:val="000000"/>
              </w:rPr>
            </w:pPr>
            <w:r w:rsidRPr="00831A56">
              <w:rPr>
                <w:rFonts w:ascii="Calibri" w:hAnsi="Calibri" w:cs="Calibri"/>
                <w:color w:val="000000"/>
              </w:rPr>
              <w:t>2.38 (0.04)</w:t>
            </w:r>
          </w:p>
        </w:tc>
        <w:tc>
          <w:tcPr>
            <w:tcW w:w="1607" w:type="dxa"/>
            <w:tcBorders>
              <w:top w:val="nil"/>
              <w:left w:val="nil"/>
              <w:bottom w:val="nil"/>
              <w:right w:val="nil"/>
            </w:tcBorders>
            <w:shd w:val="clear" w:color="auto" w:fill="auto"/>
            <w:noWrap/>
            <w:vAlign w:val="bottom"/>
            <w:hideMark/>
          </w:tcPr>
          <w:p w14:paraId="61FC5AAB" w14:textId="77777777" w:rsidR="00831A56" w:rsidRPr="00831A56" w:rsidRDefault="00831A56" w:rsidP="00831A56">
            <w:pPr>
              <w:rPr>
                <w:rFonts w:ascii="Calibri" w:hAnsi="Calibri" w:cs="Calibri"/>
                <w:color w:val="000000"/>
              </w:rPr>
            </w:pPr>
            <w:r w:rsidRPr="00831A56">
              <w:rPr>
                <w:rFonts w:ascii="Calibri" w:hAnsi="Calibri" w:cs="Calibri"/>
                <w:color w:val="000000"/>
              </w:rPr>
              <w:t>2.95 (0.04)</w:t>
            </w:r>
          </w:p>
        </w:tc>
      </w:tr>
      <w:tr w:rsidR="00831A56" w:rsidRPr="00831A56" w14:paraId="1CFAFF23" w14:textId="77777777" w:rsidTr="00831A56">
        <w:trPr>
          <w:trHeight w:val="320"/>
        </w:trPr>
        <w:tc>
          <w:tcPr>
            <w:tcW w:w="2041" w:type="dxa"/>
            <w:tcBorders>
              <w:top w:val="nil"/>
              <w:left w:val="nil"/>
              <w:bottom w:val="nil"/>
              <w:right w:val="nil"/>
            </w:tcBorders>
            <w:shd w:val="clear" w:color="auto" w:fill="auto"/>
            <w:noWrap/>
            <w:vAlign w:val="bottom"/>
            <w:hideMark/>
          </w:tcPr>
          <w:p w14:paraId="142BD1B8"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Wish to work to capacity</w:t>
            </w:r>
          </w:p>
        </w:tc>
        <w:tc>
          <w:tcPr>
            <w:tcW w:w="1088" w:type="dxa"/>
            <w:tcBorders>
              <w:top w:val="nil"/>
              <w:left w:val="nil"/>
              <w:bottom w:val="nil"/>
              <w:right w:val="nil"/>
            </w:tcBorders>
            <w:shd w:val="clear" w:color="auto" w:fill="auto"/>
            <w:noWrap/>
            <w:vAlign w:val="bottom"/>
            <w:hideMark/>
          </w:tcPr>
          <w:p w14:paraId="70194513" w14:textId="77777777" w:rsidR="00831A56" w:rsidRPr="00831A56" w:rsidRDefault="00831A56" w:rsidP="00831A56">
            <w:pPr>
              <w:rPr>
                <w:rFonts w:ascii="Calibri" w:hAnsi="Calibri" w:cs="Calibri"/>
                <w:color w:val="000000"/>
              </w:rPr>
            </w:pPr>
            <w:r w:rsidRPr="00831A56">
              <w:rPr>
                <w:rFonts w:ascii="Calibri" w:hAnsi="Calibri" w:cs="Calibri"/>
                <w:color w:val="000000"/>
              </w:rPr>
              <w:t>con56</w:t>
            </w:r>
          </w:p>
        </w:tc>
        <w:tc>
          <w:tcPr>
            <w:tcW w:w="3534" w:type="dxa"/>
            <w:tcBorders>
              <w:top w:val="nil"/>
              <w:left w:val="nil"/>
              <w:bottom w:val="nil"/>
              <w:right w:val="nil"/>
            </w:tcBorders>
            <w:shd w:val="clear" w:color="auto" w:fill="auto"/>
            <w:noWrap/>
            <w:vAlign w:val="bottom"/>
            <w:hideMark/>
          </w:tcPr>
          <w:p w14:paraId="147BE3D0"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have extra time on my hands.</w:t>
            </w:r>
          </w:p>
        </w:tc>
        <w:tc>
          <w:tcPr>
            <w:tcW w:w="1653" w:type="dxa"/>
            <w:tcBorders>
              <w:top w:val="nil"/>
              <w:left w:val="nil"/>
              <w:bottom w:val="nil"/>
              <w:right w:val="nil"/>
            </w:tcBorders>
            <w:shd w:val="clear" w:color="auto" w:fill="auto"/>
            <w:noWrap/>
            <w:vAlign w:val="bottom"/>
            <w:hideMark/>
          </w:tcPr>
          <w:p w14:paraId="6FDF6A6B" w14:textId="77777777" w:rsidR="00831A56" w:rsidRPr="00831A56" w:rsidRDefault="00831A56" w:rsidP="00831A56">
            <w:pPr>
              <w:rPr>
                <w:rFonts w:ascii="Calibri" w:hAnsi="Calibri" w:cs="Calibri"/>
                <w:color w:val="000000"/>
              </w:rPr>
            </w:pPr>
            <w:r w:rsidRPr="00831A56">
              <w:rPr>
                <w:rFonts w:ascii="Calibri" w:hAnsi="Calibri" w:cs="Calibri"/>
                <w:color w:val="000000"/>
              </w:rPr>
              <w:t>1.62 (0.06)</w:t>
            </w:r>
          </w:p>
        </w:tc>
        <w:tc>
          <w:tcPr>
            <w:tcW w:w="1607" w:type="dxa"/>
            <w:tcBorders>
              <w:top w:val="nil"/>
              <w:left w:val="nil"/>
              <w:bottom w:val="nil"/>
              <w:right w:val="nil"/>
            </w:tcBorders>
            <w:shd w:val="clear" w:color="auto" w:fill="auto"/>
            <w:noWrap/>
            <w:vAlign w:val="bottom"/>
            <w:hideMark/>
          </w:tcPr>
          <w:p w14:paraId="69026C20" w14:textId="77777777" w:rsidR="00831A56" w:rsidRPr="00831A56" w:rsidRDefault="00831A56" w:rsidP="00831A56">
            <w:pPr>
              <w:rPr>
                <w:rFonts w:ascii="Calibri" w:hAnsi="Calibri" w:cs="Calibri"/>
                <w:color w:val="000000"/>
              </w:rPr>
            </w:pPr>
            <w:r w:rsidRPr="00831A56">
              <w:rPr>
                <w:rFonts w:ascii="Calibri" w:hAnsi="Calibri" w:cs="Calibri"/>
                <w:color w:val="000000"/>
              </w:rPr>
              <w:t>2.21 (0.06)</w:t>
            </w:r>
          </w:p>
        </w:tc>
      </w:tr>
      <w:tr w:rsidR="00831A56" w:rsidRPr="00831A56" w14:paraId="326FFA08" w14:textId="77777777" w:rsidTr="00831A56">
        <w:trPr>
          <w:trHeight w:val="320"/>
        </w:trPr>
        <w:tc>
          <w:tcPr>
            <w:tcW w:w="2041" w:type="dxa"/>
            <w:tcBorders>
              <w:top w:val="nil"/>
              <w:left w:val="nil"/>
              <w:bottom w:val="nil"/>
              <w:right w:val="nil"/>
            </w:tcBorders>
            <w:shd w:val="clear" w:color="auto" w:fill="auto"/>
            <w:noWrap/>
            <w:vAlign w:val="bottom"/>
            <w:hideMark/>
          </w:tcPr>
          <w:p w14:paraId="641AB0B0"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Conviviality</w:t>
            </w:r>
            <w:proofErr w:type="spellEnd"/>
          </w:p>
        </w:tc>
        <w:tc>
          <w:tcPr>
            <w:tcW w:w="1088" w:type="dxa"/>
            <w:tcBorders>
              <w:top w:val="nil"/>
              <w:left w:val="nil"/>
              <w:bottom w:val="nil"/>
              <w:right w:val="nil"/>
            </w:tcBorders>
            <w:shd w:val="clear" w:color="auto" w:fill="auto"/>
            <w:noWrap/>
            <w:vAlign w:val="bottom"/>
            <w:hideMark/>
          </w:tcPr>
          <w:p w14:paraId="6EF93B02" w14:textId="77777777" w:rsidR="00831A56" w:rsidRPr="00831A56" w:rsidRDefault="00831A56" w:rsidP="00831A56">
            <w:pPr>
              <w:rPr>
                <w:rFonts w:ascii="Calibri" w:hAnsi="Calibri" w:cs="Calibri"/>
                <w:color w:val="000000"/>
              </w:rPr>
            </w:pPr>
            <w:r w:rsidRPr="00831A56">
              <w:rPr>
                <w:rFonts w:ascii="Calibri" w:hAnsi="Calibri" w:cs="Calibri"/>
                <w:color w:val="000000"/>
              </w:rPr>
              <w:t>extra28</w:t>
            </w:r>
          </w:p>
        </w:tc>
        <w:tc>
          <w:tcPr>
            <w:tcW w:w="3534" w:type="dxa"/>
            <w:tcBorders>
              <w:top w:val="nil"/>
              <w:left w:val="nil"/>
              <w:bottom w:val="nil"/>
              <w:right w:val="nil"/>
            </w:tcBorders>
            <w:shd w:val="clear" w:color="auto" w:fill="auto"/>
            <w:noWrap/>
            <w:vAlign w:val="bottom"/>
            <w:hideMark/>
          </w:tcPr>
          <w:p w14:paraId="6A59AB38"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am good at getting people to like me.</w:t>
            </w:r>
          </w:p>
        </w:tc>
        <w:tc>
          <w:tcPr>
            <w:tcW w:w="1653" w:type="dxa"/>
            <w:tcBorders>
              <w:top w:val="nil"/>
              <w:left w:val="nil"/>
              <w:bottom w:val="nil"/>
              <w:right w:val="nil"/>
            </w:tcBorders>
            <w:shd w:val="clear" w:color="auto" w:fill="auto"/>
            <w:noWrap/>
            <w:vAlign w:val="bottom"/>
            <w:hideMark/>
          </w:tcPr>
          <w:p w14:paraId="0D0A67FA" w14:textId="77777777" w:rsidR="00831A56" w:rsidRPr="00831A56" w:rsidRDefault="00831A56" w:rsidP="00831A56">
            <w:pPr>
              <w:rPr>
                <w:rFonts w:ascii="Calibri" w:hAnsi="Calibri" w:cs="Calibri"/>
                <w:color w:val="000000"/>
              </w:rPr>
            </w:pPr>
            <w:r w:rsidRPr="00831A56">
              <w:rPr>
                <w:rFonts w:ascii="Calibri" w:hAnsi="Calibri" w:cs="Calibri"/>
                <w:color w:val="000000"/>
              </w:rPr>
              <w:t>2.56 (0.05)</w:t>
            </w:r>
          </w:p>
        </w:tc>
        <w:tc>
          <w:tcPr>
            <w:tcW w:w="1607" w:type="dxa"/>
            <w:tcBorders>
              <w:top w:val="nil"/>
              <w:left w:val="nil"/>
              <w:bottom w:val="nil"/>
              <w:right w:val="nil"/>
            </w:tcBorders>
            <w:shd w:val="clear" w:color="auto" w:fill="auto"/>
            <w:noWrap/>
            <w:vAlign w:val="bottom"/>
            <w:hideMark/>
          </w:tcPr>
          <w:p w14:paraId="6343931F" w14:textId="77777777" w:rsidR="00831A56" w:rsidRPr="00831A56" w:rsidRDefault="00831A56" w:rsidP="00831A56">
            <w:pPr>
              <w:rPr>
                <w:rFonts w:ascii="Calibri" w:hAnsi="Calibri" w:cs="Calibri"/>
                <w:color w:val="000000"/>
              </w:rPr>
            </w:pPr>
            <w:r w:rsidRPr="00831A56">
              <w:rPr>
                <w:rFonts w:ascii="Calibri" w:hAnsi="Calibri" w:cs="Calibri"/>
                <w:color w:val="000000"/>
              </w:rPr>
              <w:t>2.17 (0.05)</w:t>
            </w:r>
          </w:p>
        </w:tc>
      </w:tr>
      <w:tr w:rsidR="00831A56" w:rsidRPr="00831A56" w14:paraId="2AC749DF" w14:textId="77777777" w:rsidTr="00831A56">
        <w:trPr>
          <w:trHeight w:val="320"/>
        </w:trPr>
        <w:tc>
          <w:tcPr>
            <w:tcW w:w="2041" w:type="dxa"/>
            <w:tcBorders>
              <w:top w:val="nil"/>
              <w:left w:val="nil"/>
              <w:bottom w:val="nil"/>
              <w:right w:val="nil"/>
            </w:tcBorders>
            <w:shd w:val="clear" w:color="auto" w:fill="auto"/>
            <w:noWrap/>
            <w:vAlign w:val="bottom"/>
            <w:hideMark/>
          </w:tcPr>
          <w:p w14:paraId="0CD7E2B8"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Conviviality</w:t>
            </w:r>
            <w:proofErr w:type="spellEnd"/>
          </w:p>
        </w:tc>
        <w:tc>
          <w:tcPr>
            <w:tcW w:w="1088" w:type="dxa"/>
            <w:tcBorders>
              <w:top w:val="nil"/>
              <w:left w:val="nil"/>
              <w:bottom w:val="nil"/>
              <w:right w:val="nil"/>
            </w:tcBorders>
            <w:shd w:val="clear" w:color="auto" w:fill="auto"/>
            <w:noWrap/>
            <w:vAlign w:val="bottom"/>
            <w:hideMark/>
          </w:tcPr>
          <w:p w14:paraId="51217034" w14:textId="77777777" w:rsidR="00831A56" w:rsidRPr="00831A56" w:rsidRDefault="00831A56" w:rsidP="00831A56">
            <w:pPr>
              <w:rPr>
                <w:rFonts w:ascii="Calibri" w:hAnsi="Calibri" w:cs="Calibri"/>
                <w:color w:val="000000"/>
              </w:rPr>
            </w:pPr>
            <w:r w:rsidRPr="00831A56">
              <w:rPr>
                <w:rFonts w:ascii="Calibri" w:hAnsi="Calibri" w:cs="Calibri"/>
                <w:color w:val="000000"/>
              </w:rPr>
              <w:t>extra99</w:t>
            </w:r>
          </w:p>
        </w:tc>
        <w:tc>
          <w:tcPr>
            <w:tcW w:w="3534" w:type="dxa"/>
            <w:tcBorders>
              <w:top w:val="nil"/>
              <w:left w:val="nil"/>
              <w:bottom w:val="nil"/>
              <w:right w:val="nil"/>
            </w:tcBorders>
            <w:shd w:val="clear" w:color="auto" w:fill="auto"/>
            <w:noWrap/>
            <w:vAlign w:val="bottom"/>
            <w:hideMark/>
          </w:tcPr>
          <w:p w14:paraId="0ADA600C"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enjoy being part of a group.</w:t>
            </w:r>
          </w:p>
        </w:tc>
        <w:tc>
          <w:tcPr>
            <w:tcW w:w="1653" w:type="dxa"/>
            <w:tcBorders>
              <w:top w:val="nil"/>
              <w:left w:val="nil"/>
              <w:bottom w:val="nil"/>
              <w:right w:val="nil"/>
            </w:tcBorders>
            <w:shd w:val="clear" w:color="auto" w:fill="auto"/>
            <w:noWrap/>
            <w:vAlign w:val="bottom"/>
            <w:hideMark/>
          </w:tcPr>
          <w:p w14:paraId="76A36813" w14:textId="77777777" w:rsidR="00831A56" w:rsidRPr="00831A56" w:rsidRDefault="00831A56" w:rsidP="00831A56">
            <w:pPr>
              <w:rPr>
                <w:rFonts w:ascii="Calibri" w:hAnsi="Calibri" w:cs="Calibri"/>
                <w:color w:val="000000"/>
              </w:rPr>
            </w:pPr>
            <w:r w:rsidRPr="00831A56">
              <w:rPr>
                <w:rFonts w:ascii="Calibri" w:hAnsi="Calibri" w:cs="Calibri"/>
                <w:color w:val="000000"/>
              </w:rPr>
              <w:t>2.72 (0.05)</w:t>
            </w:r>
          </w:p>
        </w:tc>
        <w:tc>
          <w:tcPr>
            <w:tcW w:w="1607" w:type="dxa"/>
            <w:tcBorders>
              <w:top w:val="nil"/>
              <w:left w:val="nil"/>
              <w:bottom w:val="nil"/>
              <w:right w:val="nil"/>
            </w:tcBorders>
            <w:shd w:val="clear" w:color="auto" w:fill="auto"/>
            <w:noWrap/>
            <w:vAlign w:val="bottom"/>
            <w:hideMark/>
          </w:tcPr>
          <w:p w14:paraId="75DC982F" w14:textId="77777777" w:rsidR="00831A56" w:rsidRPr="00831A56" w:rsidRDefault="00831A56" w:rsidP="00831A56">
            <w:pPr>
              <w:rPr>
                <w:rFonts w:ascii="Calibri" w:hAnsi="Calibri" w:cs="Calibri"/>
                <w:color w:val="000000"/>
              </w:rPr>
            </w:pPr>
            <w:r w:rsidRPr="00831A56">
              <w:rPr>
                <w:rFonts w:ascii="Calibri" w:hAnsi="Calibri" w:cs="Calibri"/>
                <w:color w:val="000000"/>
              </w:rPr>
              <w:t>2.53 (0.06)</w:t>
            </w:r>
          </w:p>
        </w:tc>
      </w:tr>
      <w:tr w:rsidR="00831A56" w:rsidRPr="00831A56" w14:paraId="5F5D9AAD" w14:textId="77777777" w:rsidTr="00831A56">
        <w:trPr>
          <w:trHeight w:val="320"/>
        </w:trPr>
        <w:tc>
          <w:tcPr>
            <w:tcW w:w="2041" w:type="dxa"/>
            <w:tcBorders>
              <w:top w:val="nil"/>
              <w:left w:val="nil"/>
              <w:bottom w:val="nil"/>
              <w:right w:val="nil"/>
            </w:tcBorders>
            <w:shd w:val="clear" w:color="auto" w:fill="auto"/>
            <w:noWrap/>
            <w:vAlign w:val="bottom"/>
            <w:hideMark/>
          </w:tcPr>
          <w:p w14:paraId="3A69C129"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Energy</w:t>
            </w:r>
            <w:proofErr w:type="spellEnd"/>
          </w:p>
        </w:tc>
        <w:tc>
          <w:tcPr>
            <w:tcW w:w="1088" w:type="dxa"/>
            <w:tcBorders>
              <w:top w:val="nil"/>
              <w:left w:val="nil"/>
              <w:bottom w:val="nil"/>
              <w:right w:val="nil"/>
            </w:tcBorders>
            <w:shd w:val="clear" w:color="auto" w:fill="auto"/>
            <w:noWrap/>
            <w:vAlign w:val="bottom"/>
            <w:hideMark/>
          </w:tcPr>
          <w:p w14:paraId="062410DF" w14:textId="77777777" w:rsidR="00831A56" w:rsidRPr="00831A56" w:rsidRDefault="00831A56" w:rsidP="00831A56">
            <w:pPr>
              <w:rPr>
                <w:rFonts w:ascii="Calibri" w:hAnsi="Calibri" w:cs="Calibri"/>
                <w:color w:val="000000"/>
              </w:rPr>
            </w:pPr>
            <w:r w:rsidRPr="00831A56">
              <w:rPr>
                <w:rFonts w:ascii="Calibri" w:hAnsi="Calibri" w:cs="Calibri"/>
                <w:color w:val="000000"/>
              </w:rPr>
              <w:t>extra238</w:t>
            </w:r>
          </w:p>
        </w:tc>
        <w:tc>
          <w:tcPr>
            <w:tcW w:w="3534" w:type="dxa"/>
            <w:tcBorders>
              <w:top w:val="nil"/>
              <w:left w:val="nil"/>
              <w:bottom w:val="nil"/>
              <w:right w:val="nil"/>
            </w:tcBorders>
            <w:shd w:val="clear" w:color="auto" w:fill="auto"/>
            <w:noWrap/>
            <w:vAlign w:val="bottom"/>
            <w:hideMark/>
          </w:tcPr>
          <w:p w14:paraId="30A7FFB9"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maintain high energy throughout the day.</w:t>
            </w:r>
          </w:p>
        </w:tc>
        <w:tc>
          <w:tcPr>
            <w:tcW w:w="1653" w:type="dxa"/>
            <w:tcBorders>
              <w:top w:val="nil"/>
              <w:left w:val="nil"/>
              <w:bottom w:val="nil"/>
              <w:right w:val="nil"/>
            </w:tcBorders>
            <w:shd w:val="clear" w:color="auto" w:fill="auto"/>
            <w:noWrap/>
            <w:vAlign w:val="bottom"/>
            <w:hideMark/>
          </w:tcPr>
          <w:p w14:paraId="380A2556" w14:textId="77777777" w:rsidR="00831A56" w:rsidRPr="00831A56" w:rsidRDefault="00831A56" w:rsidP="00831A56">
            <w:pPr>
              <w:rPr>
                <w:rFonts w:ascii="Calibri" w:hAnsi="Calibri" w:cs="Calibri"/>
                <w:color w:val="000000"/>
              </w:rPr>
            </w:pPr>
            <w:r w:rsidRPr="00831A56">
              <w:rPr>
                <w:rFonts w:ascii="Calibri" w:hAnsi="Calibri" w:cs="Calibri"/>
                <w:color w:val="000000"/>
              </w:rPr>
              <w:t>2.29 (0.05)</w:t>
            </w:r>
          </w:p>
        </w:tc>
        <w:tc>
          <w:tcPr>
            <w:tcW w:w="1607" w:type="dxa"/>
            <w:tcBorders>
              <w:top w:val="nil"/>
              <w:left w:val="nil"/>
              <w:bottom w:val="nil"/>
              <w:right w:val="nil"/>
            </w:tcBorders>
            <w:shd w:val="clear" w:color="auto" w:fill="auto"/>
            <w:noWrap/>
            <w:vAlign w:val="bottom"/>
            <w:hideMark/>
          </w:tcPr>
          <w:p w14:paraId="784738DE" w14:textId="77777777" w:rsidR="00831A56" w:rsidRPr="00831A56" w:rsidRDefault="00831A56" w:rsidP="00831A56">
            <w:pPr>
              <w:rPr>
                <w:rFonts w:ascii="Calibri" w:hAnsi="Calibri" w:cs="Calibri"/>
                <w:color w:val="000000"/>
              </w:rPr>
            </w:pPr>
            <w:r w:rsidRPr="00831A56">
              <w:rPr>
                <w:rFonts w:ascii="Calibri" w:hAnsi="Calibri" w:cs="Calibri"/>
                <w:color w:val="000000"/>
              </w:rPr>
              <w:t>2.1 (0.07)</w:t>
            </w:r>
          </w:p>
        </w:tc>
      </w:tr>
      <w:tr w:rsidR="00831A56" w:rsidRPr="00831A56" w14:paraId="601D3ADE" w14:textId="77777777" w:rsidTr="00831A56">
        <w:trPr>
          <w:trHeight w:val="320"/>
        </w:trPr>
        <w:tc>
          <w:tcPr>
            <w:tcW w:w="2041" w:type="dxa"/>
            <w:tcBorders>
              <w:top w:val="nil"/>
              <w:left w:val="nil"/>
              <w:bottom w:val="nil"/>
              <w:right w:val="nil"/>
            </w:tcBorders>
            <w:shd w:val="clear" w:color="auto" w:fill="auto"/>
            <w:noWrap/>
            <w:vAlign w:val="bottom"/>
            <w:hideMark/>
          </w:tcPr>
          <w:p w14:paraId="2503CCC5"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Energy</w:t>
            </w:r>
            <w:proofErr w:type="spellEnd"/>
          </w:p>
        </w:tc>
        <w:tc>
          <w:tcPr>
            <w:tcW w:w="1088" w:type="dxa"/>
            <w:tcBorders>
              <w:top w:val="nil"/>
              <w:left w:val="nil"/>
              <w:bottom w:val="nil"/>
              <w:right w:val="nil"/>
            </w:tcBorders>
            <w:shd w:val="clear" w:color="auto" w:fill="auto"/>
            <w:noWrap/>
            <w:vAlign w:val="bottom"/>
            <w:hideMark/>
          </w:tcPr>
          <w:p w14:paraId="1DD366F4" w14:textId="77777777" w:rsidR="00831A56" w:rsidRPr="00831A56" w:rsidRDefault="00831A56" w:rsidP="00831A56">
            <w:pPr>
              <w:rPr>
                <w:rFonts w:ascii="Calibri" w:hAnsi="Calibri" w:cs="Calibri"/>
                <w:color w:val="000000"/>
              </w:rPr>
            </w:pPr>
            <w:r w:rsidRPr="00831A56">
              <w:rPr>
                <w:rFonts w:ascii="Calibri" w:hAnsi="Calibri" w:cs="Calibri"/>
                <w:color w:val="000000"/>
              </w:rPr>
              <w:t>extra311</w:t>
            </w:r>
          </w:p>
        </w:tc>
        <w:tc>
          <w:tcPr>
            <w:tcW w:w="3534" w:type="dxa"/>
            <w:tcBorders>
              <w:top w:val="nil"/>
              <w:left w:val="nil"/>
              <w:bottom w:val="nil"/>
              <w:right w:val="nil"/>
            </w:tcBorders>
            <w:shd w:val="clear" w:color="auto" w:fill="auto"/>
            <w:noWrap/>
            <w:vAlign w:val="bottom"/>
            <w:hideMark/>
          </w:tcPr>
          <w:p w14:paraId="522159C2"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tire </w:t>
            </w:r>
            <w:proofErr w:type="spellStart"/>
            <w:r w:rsidRPr="00831A56">
              <w:rPr>
                <w:rFonts w:ascii="Calibri" w:hAnsi="Calibri" w:cs="Calibri"/>
                <w:color w:val="000000"/>
              </w:rPr>
              <w:t>out</w:t>
            </w:r>
            <w:proofErr w:type="spellEnd"/>
            <w:r w:rsidRPr="00831A56">
              <w:rPr>
                <w:rFonts w:ascii="Calibri" w:hAnsi="Calibri" w:cs="Calibri"/>
                <w:color w:val="000000"/>
              </w:rPr>
              <w:t xml:space="preserve"> </w:t>
            </w:r>
            <w:proofErr w:type="spellStart"/>
            <w:r w:rsidRPr="00831A56">
              <w:rPr>
                <w:rFonts w:ascii="Calibri" w:hAnsi="Calibri" w:cs="Calibri"/>
                <w:color w:val="000000"/>
              </w:rPr>
              <w:t>quickly</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647D4D61" w14:textId="77777777" w:rsidR="00831A56" w:rsidRPr="00831A56" w:rsidRDefault="00831A56" w:rsidP="00831A56">
            <w:pPr>
              <w:rPr>
                <w:rFonts w:ascii="Calibri" w:hAnsi="Calibri" w:cs="Calibri"/>
                <w:color w:val="000000"/>
              </w:rPr>
            </w:pPr>
            <w:r w:rsidRPr="00831A56">
              <w:rPr>
                <w:rFonts w:ascii="Calibri" w:hAnsi="Calibri" w:cs="Calibri"/>
                <w:color w:val="000000"/>
              </w:rPr>
              <w:t>1.51 (0.05)</w:t>
            </w:r>
          </w:p>
        </w:tc>
        <w:tc>
          <w:tcPr>
            <w:tcW w:w="1607" w:type="dxa"/>
            <w:tcBorders>
              <w:top w:val="nil"/>
              <w:left w:val="nil"/>
              <w:bottom w:val="nil"/>
              <w:right w:val="nil"/>
            </w:tcBorders>
            <w:shd w:val="clear" w:color="auto" w:fill="auto"/>
            <w:noWrap/>
            <w:vAlign w:val="bottom"/>
            <w:hideMark/>
          </w:tcPr>
          <w:p w14:paraId="360E5D47" w14:textId="77777777" w:rsidR="00831A56" w:rsidRPr="00831A56" w:rsidRDefault="00831A56" w:rsidP="00831A56">
            <w:pPr>
              <w:rPr>
                <w:rFonts w:ascii="Calibri" w:hAnsi="Calibri" w:cs="Calibri"/>
                <w:color w:val="000000"/>
              </w:rPr>
            </w:pPr>
            <w:r w:rsidRPr="00831A56">
              <w:rPr>
                <w:rFonts w:ascii="Calibri" w:hAnsi="Calibri" w:cs="Calibri"/>
                <w:color w:val="000000"/>
              </w:rPr>
              <w:t>1.87 (0.06)</w:t>
            </w:r>
          </w:p>
        </w:tc>
      </w:tr>
      <w:tr w:rsidR="00831A56" w:rsidRPr="00831A56" w14:paraId="2682B5D1" w14:textId="77777777" w:rsidTr="00831A56">
        <w:trPr>
          <w:trHeight w:val="320"/>
        </w:trPr>
        <w:tc>
          <w:tcPr>
            <w:tcW w:w="2041" w:type="dxa"/>
            <w:tcBorders>
              <w:top w:val="nil"/>
              <w:left w:val="nil"/>
              <w:bottom w:val="nil"/>
              <w:right w:val="nil"/>
            </w:tcBorders>
            <w:shd w:val="clear" w:color="auto" w:fill="auto"/>
            <w:noWrap/>
            <w:vAlign w:val="bottom"/>
            <w:hideMark/>
          </w:tcPr>
          <w:p w14:paraId="5C683AD3"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Positive </w:t>
            </w:r>
            <w:proofErr w:type="spellStart"/>
            <w:r w:rsidRPr="00831A56">
              <w:rPr>
                <w:rFonts w:ascii="Calibri" w:hAnsi="Calibri" w:cs="Calibri"/>
                <w:color w:val="000000"/>
              </w:rPr>
              <w:t>attitude</w:t>
            </w:r>
            <w:proofErr w:type="spellEnd"/>
          </w:p>
        </w:tc>
        <w:tc>
          <w:tcPr>
            <w:tcW w:w="1088" w:type="dxa"/>
            <w:tcBorders>
              <w:top w:val="nil"/>
              <w:left w:val="nil"/>
              <w:bottom w:val="nil"/>
              <w:right w:val="nil"/>
            </w:tcBorders>
            <w:shd w:val="clear" w:color="auto" w:fill="auto"/>
            <w:noWrap/>
            <w:vAlign w:val="bottom"/>
            <w:hideMark/>
          </w:tcPr>
          <w:p w14:paraId="25A5AB3D" w14:textId="77777777" w:rsidR="00831A56" w:rsidRPr="00831A56" w:rsidRDefault="00831A56" w:rsidP="00831A56">
            <w:pPr>
              <w:rPr>
                <w:rFonts w:ascii="Calibri" w:hAnsi="Calibri" w:cs="Calibri"/>
                <w:color w:val="000000"/>
              </w:rPr>
            </w:pPr>
            <w:r w:rsidRPr="00831A56">
              <w:rPr>
                <w:rFonts w:ascii="Calibri" w:hAnsi="Calibri" w:cs="Calibri"/>
                <w:color w:val="000000"/>
              </w:rPr>
              <w:t>extra182</w:t>
            </w:r>
          </w:p>
        </w:tc>
        <w:tc>
          <w:tcPr>
            <w:tcW w:w="3534" w:type="dxa"/>
            <w:tcBorders>
              <w:top w:val="nil"/>
              <w:left w:val="nil"/>
              <w:bottom w:val="nil"/>
              <w:right w:val="nil"/>
            </w:tcBorders>
            <w:shd w:val="clear" w:color="auto" w:fill="auto"/>
            <w:noWrap/>
            <w:vAlign w:val="bottom"/>
            <w:hideMark/>
          </w:tcPr>
          <w:p w14:paraId="5FA6FCEE"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laugh</w:t>
            </w:r>
            <w:proofErr w:type="spellEnd"/>
            <w:r w:rsidRPr="00831A56">
              <w:rPr>
                <w:rFonts w:ascii="Calibri" w:hAnsi="Calibri" w:cs="Calibri"/>
                <w:color w:val="000000"/>
              </w:rPr>
              <w:t xml:space="preserve"> a </w:t>
            </w:r>
            <w:proofErr w:type="spellStart"/>
            <w:r w:rsidRPr="00831A56">
              <w:rPr>
                <w:rFonts w:ascii="Calibri" w:hAnsi="Calibri" w:cs="Calibri"/>
                <w:color w:val="000000"/>
              </w:rPr>
              <w:t>lot</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24421206" w14:textId="77777777" w:rsidR="00831A56" w:rsidRPr="00831A56" w:rsidRDefault="00831A56" w:rsidP="00831A56">
            <w:pPr>
              <w:rPr>
                <w:rFonts w:ascii="Calibri" w:hAnsi="Calibri" w:cs="Calibri"/>
                <w:color w:val="000000"/>
              </w:rPr>
            </w:pPr>
            <w:r w:rsidRPr="00831A56">
              <w:rPr>
                <w:rFonts w:ascii="Calibri" w:hAnsi="Calibri" w:cs="Calibri"/>
                <w:color w:val="000000"/>
              </w:rPr>
              <w:t>3.2 (0.05)</w:t>
            </w:r>
          </w:p>
        </w:tc>
        <w:tc>
          <w:tcPr>
            <w:tcW w:w="1607" w:type="dxa"/>
            <w:tcBorders>
              <w:top w:val="nil"/>
              <w:left w:val="nil"/>
              <w:bottom w:val="nil"/>
              <w:right w:val="nil"/>
            </w:tcBorders>
            <w:shd w:val="clear" w:color="auto" w:fill="auto"/>
            <w:noWrap/>
            <w:vAlign w:val="bottom"/>
            <w:hideMark/>
          </w:tcPr>
          <w:p w14:paraId="15BA48AC" w14:textId="77777777" w:rsidR="00831A56" w:rsidRPr="00831A56" w:rsidRDefault="00831A56" w:rsidP="00831A56">
            <w:pPr>
              <w:rPr>
                <w:rFonts w:ascii="Calibri" w:hAnsi="Calibri" w:cs="Calibri"/>
                <w:color w:val="000000"/>
              </w:rPr>
            </w:pPr>
            <w:r w:rsidRPr="00831A56">
              <w:rPr>
                <w:rFonts w:ascii="Calibri" w:hAnsi="Calibri" w:cs="Calibri"/>
                <w:color w:val="000000"/>
              </w:rPr>
              <w:t>2.89 (0.05)</w:t>
            </w:r>
          </w:p>
        </w:tc>
      </w:tr>
      <w:tr w:rsidR="00831A56" w:rsidRPr="00831A56" w14:paraId="2E0E429B" w14:textId="77777777" w:rsidTr="00831A56">
        <w:trPr>
          <w:trHeight w:val="320"/>
        </w:trPr>
        <w:tc>
          <w:tcPr>
            <w:tcW w:w="2041" w:type="dxa"/>
            <w:tcBorders>
              <w:top w:val="nil"/>
              <w:left w:val="nil"/>
              <w:bottom w:val="nil"/>
              <w:right w:val="nil"/>
            </w:tcBorders>
            <w:shd w:val="clear" w:color="auto" w:fill="auto"/>
            <w:noWrap/>
            <w:vAlign w:val="bottom"/>
            <w:hideMark/>
          </w:tcPr>
          <w:p w14:paraId="7F85E9C4"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Positive </w:t>
            </w:r>
            <w:proofErr w:type="spellStart"/>
            <w:r w:rsidRPr="00831A56">
              <w:rPr>
                <w:rFonts w:ascii="Calibri" w:hAnsi="Calibri" w:cs="Calibri"/>
                <w:color w:val="000000"/>
              </w:rPr>
              <w:t>attitude</w:t>
            </w:r>
            <w:proofErr w:type="spellEnd"/>
          </w:p>
        </w:tc>
        <w:tc>
          <w:tcPr>
            <w:tcW w:w="1088" w:type="dxa"/>
            <w:tcBorders>
              <w:top w:val="nil"/>
              <w:left w:val="nil"/>
              <w:bottom w:val="nil"/>
              <w:right w:val="nil"/>
            </w:tcBorders>
            <w:shd w:val="clear" w:color="auto" w:fill="auto"/>
            <w:noWrap/>
            <w:vAlign w:val="bottom"/>
            <w:hideMark/>
          </w:tcPr>
          <w:p w14:paraId="4F65F20C" w14:textId="77777777" w:rsidR="00831A56" w:rsidRPr="00831A56" w:rsidRDefault="00831A56" w:rsidP="00831A56">
            <w:pPr>
              <w:rPr>
                <w:rFonts w:ascii="Calibri" w:hAnsi="Calibri" w:cs="Calibri"/>
                <w:color w:val="000000"/>
              </w:rPr>
            </w:pPr>
            <w:r w:rsidRPr="00831A56">
              <w:rPr>
                <w:rFonts w:ascii="Calibri" w:hAnsi="Calibri" w:cs="Calibri"/>
                <w:color w:val="000000"/>
              </w:rPr>
              <w:t>extra233</w:t>
            </w:r>
          </w:p>
        </w:tc>
        <w:tc>
          <w:tcPr>
            <w:tcW w:w="3534" w:type="dxa"/>
            <w:tcBorders>
              <w:top w:val="nil"/>
              <w:left w:val="nil"/>
              <w:bottom w:val="nil"/>
              <w:right w:val="nil"/>
            </w:tcBorders>
            <w:shd w:val="clear" w:color="auto" w:fill="auto"/>
            <w:noWrap/>
            <w:vAlign w:val="bottom"/>
            <w:hideMark/>
          </w:tcPr>
          <w:p w14:paraId="15039B4A"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love</w:t>
            </w:r>
            <w:proofErr w:type="spellEnd"/>
            <w:r w:rsidRPr="00831A56">
              <w:rPr>
                <w:rFonts w:ascii="Calibri" w:hAnsi="Calibri" w:cs="Calibri"/>
                <w:color w:val="000000"/>
              </w:rPr>
              <w:t xml:space="preserve"> </w:t>
            </w:r>
            <w:proofErr w:type="spellStart"/>
            <w:r w:rsidRPr="00831A56">
              <w:rPr>
                <w:rFonts w:ascii="Calibri" w:hAnsi="Calibri" w:cs="Calibri"/>
                <w:color w:val="000000"/>
              </w:rPr>
              <w:t>life</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4669330F" w14:textId="77777777" w:rsidR="00831A56" w:rsidRPr="00831A56" w:rsidRDefault="00831A56" w:rsidP="00831A56">
            <w:pPr>
              <w:rPr>
                <w:rFonts w:ascii="Calibri" w:hAnsi="Calibri" w:cs="Calibri"/>
                <w:color w:val="000000"/>
              </w:rPr>
            </w:pPr>
            <w:r w:rsidRPr="00831A56">
              <w:rPr>
                <w:rFonts w:ascii="Calibri" w:hAnsi="Calibri" w:cs="Calibri"/>
                <w:color w:val="000000"/>
              </w:rPr>
              <w:t>3.26 (0.04)</w:t>
            </w:r>
          </w:p>
        </w:tc>
        <w:tc>
          <w:tcPr>
            <w:tcW w:w="1607" w:type="dxa"/>
            <w:tcBorders>
              <w:top w:val="nil"/>
              <w:left w:val="nil"/>
              <w:bottom w:val="nil"/>
              <w:right w:val="nil"/>
            </w:tcBorders>
            <w:shd w:val="clear" w:color="auto" w:fill="auto"/>
            <w:noWrap/>
            <w:vAlign w:val="bottom"/>
            <w:hideMark/>
          </w:tcPr>
          <w:p w14:paraId="4CD8A3BC" w14:textId="77777777" w:rsidR="00831A56" w:rsidRPr="00831A56" w:rsidRDefault="00831A56" w:rsidP="00831A56">
            <w:pPr>
              <w:rPr>
                <w:rFonts w:ascii="Calibri" w:hAnsi="Calibri" w:cs="Calibri"/>
                <w:color w:val="000000"/>
              </w:rPr>
            </w:pPr>
            <w:r w:rsidRPr="00831A56">
              <w:rPr>
                <w:rFonts w:ascii="Calibri" w:hAnsi="Calibri" w:cs="Calibri"/>
                <w:color w:val="000000"/>
              </w:rPr>
              <w:t>2.24 (0.05)</w:t>
            </w:r>
          </w:p>
        </w:tc>
      </w:tr>
      <w:tr w:rsidR="00831A56" w:rsidRPr="00831A56" w14:paraId="0395DC59" w14:textId="77777777" w:rsidTr="00831A56">
        <w:trPr>
          <w:trHeight w:val="320"/>
        </w:trPr>
        <w:tc>
          <w:tcPr>
            <w:tcW w:w="2041" w:type="dxa"/>
            <w:tcBorders>
              <w:top w:val="nil"/>
              <w:left w:val="nil"/>
              <w:bottom w:val="nil"/>
              <w:right w:val="nil"/>
            </w:tcBorders>
            <w:shd w:val="clear" w:color="auto" w:fill="auto"/>
            <w:noWrap/>
            <w:vAlign w:val="bottom"/>
            <w:hideMark/>
          </w:tcPr>
          <w:p w14:paraId="741E0FF1"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affiliation</w:t>
            </w:r>
            <w:proofErr w:type="spellEnd"/>
          </w:p>
        </w:tc>
        <w:tc>
          <w:tcPr>
            <w:tcW w:w="1088" w:type="dxa"/>
            <w:tcBorders>
              <w:top w:val="nil"/>
              <w:left w:val="nil"/>
              <w:bottom w:val="nil"/>
              <w:right w:val="nil"/>
            </w:tcBorders>
            <w:shd w:val="clear" w:color="auto" w:fill="auto"/>
            <w:noWrap/>
            <w:vAlign w:val="bottom"/>
            <w:hideMark/>
          </w:tcPr>
          <w:p w14:paraId="4056965F" w14:textId="77777777" w:rsidR="00831A56" w:rsidRPr="00831A56" w:rsidRDefault="00831A56" w:rsidP="00831A56">
            <w:pPr>
              <w:rPr>
                <w:rFonts w:ascii="Calibri" w:hAnsi="Calibri" w:cs="Calibri"/>
                <w:color w:val="000000"/>
              </w:rPr>
            </w:pPr>
            <w:r w:rsidRPr="00831A56">
              <w:rPr>
                <w:rFonts w:ascii="Calibri" w:hAnsi="Calibri" w:cs="Calibri"/>
                <w:color w:val="000000"/>
              </w:rPr>
              <w:t>extra112</w:t>
            </w:r>
          </w:p>
        </w:tc>
        <w:tc>
          <w:tcPr>
            <w:tcW w:w="3534" w:type="dxa"/>
            <w:tcBorders>
              <w:top w:val="nil"/>
              <w:left w:val="nil"/>
              <w:bottom w:val="nil"/>
              <w:right w:val="nil"/>
            </w:tcBorders>
            <w:shd w:val="clear" w:color="auto" w:fill="auto"/>
            <w:noWrap/>
            <w:vAlign w:val="bottom"/>
            <w:hideMark/>
          </w:tcPr>
          <w:p w14:paraId="54D3A43C"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enjoy</w:t>
            </w:r>
            <w:proofErr w:type="spellEnd"/>
            <w:r w:rsidRPr="00831A56">
              <w:rPr>
                <w:rFonts w:ascii="Calibri" w:hAnsi="Calibri" w:cs="Calibri"/>
                <w:color w:val="000000"/>
              </w:rPr>
              <w:t xml:space="preserve"> </w:t>
            </w:r>
            <w:proofErr w:type="spellStart"/>
            <w:r w:rsidRPr="00831A56">
              <w:rPr>
                <w:rFonts w:ascii="Calibri" w:hAnsi="Calibri" w:cs="Calibri"/>
                <w:color w:val="000000"/>
              </w:rPr>
              <w:t>silence</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65076F3" w14:textId="77777777" w:rsidR="00831A56" w:rsidRPr="00831A56" w:rsidRDefault="00831A56" w:rsidP="00831A56">
            <w:pPr>
              <w:rPr>
                <w:rFonts w:ascii="Calibri" w:hAnsi="Calibri" w:cs="Calibri"/>
                <w:color w:val="000000"/>
              </w:rPr>
            </w:pPr>
            <w:r w:rsidRPr="00831A56">
              <w:rPr>
                <w:rFonts w:ascii="Calibri" w:hAnsi="Calibri" w:cs="Calibri"/>
                <w:color w:val="000000"/>
              </w:rPr>
              <w:t>2.24 (0.06)</w:t>
            </w:r>
          </w:p>
        </w:tc>
        <w:tc>
          <w:tcPr>
            <w:tcW w:w="1607" w:type="dxa"/>
            <w:tcBorders>
              <w:top w:val="nil"/>
              <w:left w:val="nil"/>
              <w:bottom w:val="nil"/>
              <w:right w:val="nil"/>
            </w:tcBorders>
            <w:shd w:val="clear" w:color="auto" w:fill="auto"/>
            <w:noWrap/>
            <w:vAlign w:val="bottom"/>
            <w:hideMark/>
          </w:tcPr>
          <w:p w14:paraId="67F02A5B" w14:textId="77777777" w:rsidR="00831A56" w:rsidRPr="00831A56" w:rsidRDefault="00831A56" w:rsidP="00831A56">
            <w:pPr>
              <w:rPr>
                <w:rFonts w:ascii="Calibri" w:hAnsi="Calibri" w:cs="Calibri"/>
                <w:color w:val="000000"/>
              </w:rPr>
            </w:pPr>
            <w:r w:rsidRPr="00831A56">
              <w:rPr>
                <w:rFonts w:ascii="Calibri" w:hAnsi="Calibri" w:cs="Calibri"/>
                <w:color w:val="000000"/>
              </w:rPr>
              <w:t>2.65 (0.06)</w:t>
            </w:r>
          </w:p>
        </w:tc>
      </w:tr>
      <w:tr w:rsidR="00831A56" w:rsidRPr="00831A56" w14:paraId="18E68969" w14:textId="77777777" w:rsidTr="00831A56">
        <w:trPr>
          <w:trHeight w:val="320"/>
        </w:trPr>
        <w:tc>
          <w:tcPr>
            <w:tcW w:w="2041" w:type="dxa"/>
            <w:tcBorders>
              <w:top w:val="nil"/>
              <w:left w:val="nil"/>
              <w:bottom w:val="nil"/>
              <w:right w:val="nil"/>
            </w:tcBorders>
            <w:shd w:val="clear" w:color="auto" w:fill="auto"/>
            <w:noWrap/>
            <w:vAlign w:val="bottom"/>
            <w:hideMark/>
          </w:tcPr>
          <w:p w14:paraId="2732FC67"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affiliation</w:t>
            </w:r>
            <w:proofErr w:type="spellEnd"/>
          </w:p>
        </w:tc>
        <w:tc>
          <w:tcPr>
            <w:tcW w:w="1088" w:type="dxa"/>
            <w:tcBorders>
              <w:top w:val="nil"/>
              <w:left w:val="nil"/>
              <w:bottom w:val="nil"/>
              <w:right w:val="nil"/>
            </w:tcBorders>
            <w:shd w:val="clear" w:color="auto" w:fill="auto"/>
            <w:noWrap/>
            <w:vAlign w:val="bottom"/>
            <w:hideMark/>
          </w:tcPr>
          <w:p w14:paraId="6A09CC7D" w14:textId="77777777" w:rsidR="00831A56" w:rsidRPr="00831A56" w:rsidRDefault="00831A56" w:rsidP="00831A56">
            <w:pPr>
              <w:rPr>
                <w:rFonts w:ascii="Calibri" w:hAnsi="Calibri" w:cs="Calibri"/>
                <w:color w:val="000000"/>
              </w:rPr>
            </w:pPr>
            <w:r w:rsidRPr="00831A56">
              <w:rPr>
                <w:rFonts w:ascii="Calibri" w:hAnsi="Calibri" w:cs="Calibri"/>
                <w:color w:val="000000"/>
              </w:rPr>
              <w:t>extra125</w:t>
            </w:r>
          </w:p>
        </w:tc>
        <w:tc>
          <w:tcPr>
            <w:tcW w:w="3534" w:type="dxa"/>
            <w:tcBorders>
              <w:top w:val="nil"/>
              <w:left w:val="nil"/>
              <w:bottom w:val="nil"/>
              <w:right w:val="nil"/>
            </w:tcBorders>
            <w:shd w:val="clear" w:color="auto" w:fill="auto"/>
            <w:noWrap/>
            <w:vAlign w:val="bottom"/>
            <w:hideMark/>
          </w:tcPr>
          <w:p w14:paraId="14F6C5C8"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feel isolated from other people.</w:t>
            </w:r>
          </w:p>
        </w:tc>
        <w:tc>
          <w:tcPr>
            <w:tcW w:w="1653" w:type="dxa"/>
            <w:tcBorders>
              <w:top w:val="nil"/>
              <w:left w:val="nil"/>
              <w:bottom w:val="nil"/>
              <w:right w:val="nil"/>
            </w:tcBorders>
            <w:shd w:val="clear" w:color="auto" w:fill="auto"/>
            <w:noWrap/>
            <w:vAlign w:val="bottom"/>
            <w:hideMark/>
          </w:tcPr>
          <w:p w14:paraId="5A0E527C" w14:textId="77777777" w:rsidR="00831A56" w:rsidRPr="00831A56" w:rsidRDefault="00831A56" w:rsidP="00831A56">
            <w:pPr>
              <w:rPr>
                <w:rFonts w:ascii="Calibri" w:hAnsi="Calibri" w:cs="Calibri"/>
                <w:color w:val="000000"/>
              </w:rPr>
            </w:pPr>
            <w:r w:rsidRPr="00831A56">
              <w:rPr>
                <w:rFonts w:ascii="Calibri" w:hAnsi="Calibri" w:cs="Calibri"/>
                <w:color w:val="000000"/>
              </w:rPr>
              <w:t>1.39 (0.06)</w:t>
            </w:r>
          </w:p>
        </w:tc>
        <w:tc>
          <w:tcPr>
            <w:tcW w:w="1607" w:type="dxa"/>
            <w:tcBorders>
              <w:top w:val="nil"/>
              <w:left w:val="nil"/>
              <w:bottom w:val="nil"/>
              <w:right w:val="nil"/>
            </w:tcBorders>
            <w:shd w:val="clear" w:color="auto" w:fill="auto"/>
            <w:noWrap/>
            <w:vAlign w:val="bottom"/>
            <w:hideMark/>
          </w:tcPr>
          <w:p w14:paraId="727F4E2A" w14:textId="77777777" w:rsidR="00831A56" w:rsidRPr="00831A56" w:rsidRDefault="00831A56" w:rsidP="00831A56">
            <w:pPr>
              <w:rPr>
                <w:rFonts w:ascii="Calibri" w:hAnsi="Calibri" w:cs="Calibri"/>
                <w:color w:val="000000"/>
              </w:rPr>
            </w:pPr>
            <w:r w:rsidRPr="00831A56">
              <w:rPr>
                <w:rFonts w:ascii="Calibri" w:hAnsi="Calibri" w:cs="Calibri"/>
                <w:color w:val="000000"/>
              </w:rPr>
              <w:t>1.14 (0.05)</w:t>
            </w:r>
          </w:p>
        </w:tc>
      </w:tr>
      <w:tr w:rsidR="00831A56" w:rsidRPr="00831A56" w14:paraId="239E4114" w14:textId="77777777" w:rsidTr="00831A56">
        <w:trPr>
          <w:trHeight w:val="320"/>
        </w:trPr>
        <w:tc>
          <w:tcPr>
            <w:tcW w:w="2041" w:type="dxa"/>
            <w:tcBorders>
              <w:top w:val="nil"/>
              <w:left w:val="nil"/>
              <w:bottom w:val="nil"/>
              <w:right w:val="nil"/>
            </w:tcBorders>
            <w:shd w:val="clear" w:color="auto" w:fill="auto"/>
            <w:noWrap/>
            <w:vAlign w:val="bottom"/>
            <w:hideMark/>
          </w:tcPr>
          <w:p w14:paraId="5F324733"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Carefreeness</w:t>
            </w:r>
            <w:proofErr w:type="spellEnd"/>
          </w:p>
        </w:tc>
        <w:tc>
          <w:tcPr>
            <w:tcW w:w="1088" w:type="dxa"/>
            <w:tcBorders>
              <w:top w:val="nil"/>
              <w:left w:val="nil"/>
              <w:bottom w:val="nil"/>
              <w:right w:val="nil"/>
            </w:tcBorders>
            <w:shd w:val="clear" w:color="auto" w:fill="auto"/>
            <w:noWrap/>
            <w:vAlign w:val="bottom"/>
            <w:hideMark/>
          </w:tcPr>
          <w:p w14:paraId="26E2695D" w14:textId="77777777" w:rsidR="00831A56" w:rsidRPr="00831A56" w:rsidRDefault="00831A56" w:rsidP="00831A56">
            <w:pPr>
              <w:rPr>
                <w:rFonts w:ascii="Calibri" w:hAnsi="Calibri" w:cs="Calibri"/>
                <w:color w:val="000000"/>
              </w:rPr>
            </w:pPr>
            <w:r w:rsidRPr="00831A56">
              <w:rPr>
                <w:rFonts w:ascii="Calibri" w:hAnsi="Calibri" w:cs="Calibri"/>
                <w:color w:val="000000"/>
              </w:rPr>
              <w:t>neuro121</w:t>
            </w:r>
          </w:p>
        </w:tc>
        <w:tc>
          <w:tcPr>
            <w:tcW w:w="3534" w:type="dxa"/>
            <w:tcBorders>
              <w:top w:val="nil"/>
              <w:left w:val="nil"/>
              <w:bottom w:val="nil"/>
              <w:right w:val="nil"/>
            </w:tcBorders>
            <w:shd w:val="clear" w:color="auto" w:fill="auto"/>
            <w:noWrap/>
            <w:vAlign w:val="bottom"/>
            <w:hideMark/>
          </w:tcPr>
          <w:p w14:paraId="56F0D599"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often</w:t>
            </w:r>
            <w:proofErr w:type="spellEnd"/>
            <w:r w:rsidRPr="00831A56">
              <w:rPr>
                <w:rFonts w:ascii="Calibri" w:hAnsi="Calibri" w:cs="Calibri"/>
                <w:color w:val="000000"/>
              </w:rPr>
              <w:t xml:space="preserve"> </w:t>
            </w:r>
            <w:proofErr w:type="spellStart"/>
            <w:r w:rsidRPr="00831A56">
              <w:rPr>
                <w:rFonts w:ascii="Calibri" w:hAnsi="Calibri" w:cs="Calibri"/>
                <w:color w:val="000000"/>
              </w:rPr>
              <w:t>feel</w:t>
            </w:r>
            <w:proofErr w:type="spellEnd"/>
            <w:r w:rsidRPr="00831A56">
              <w:rPr>
                <w:rFonts w:ascii="Calibri" w:hAnsi="Calibri" w:cs="Calibri"/>
                <w:color w:val="000000"/>
              </w:rPr>
              <w:t xml:space="preserve"> tense.</w:t>
            </w:r>
          </w:p>
        </w:tc>
        <w:tc>
          <w:tcPr>
            <w:tcW w:w="1653" w:type="dxa"/>
            <w:tcBorders>
              <w:top w:val="nil"/>
              <w:left w:val="nil"/>
              <w:bottom w:val="nil"/>
              <w:right w:val="nil"/>
            </w:tcBorders>
            <w:shd w:val="clear" w:color="auto" w:fill="auto"/>
            <w:noWrap/>
            <w:vAlign w:val="bottom"/>
            <w:hideMark/>
          </w:tcPr>
          <w:p w14:paraId="703F2CFD" w14:textId="77777777" w:rsidR="00831A56" w:rsidRPr="00831A56" w:rsidRDefault="00831A56" w:rsidP="00831A56">
            <w:pPr>
              <w:rPr>
                <w:rFonts w:ascii="Calibri" w:hAnsi="Calibri" w:cs="Calibri"/>
                <w:color w:val="000000"/>
              </w:rPr>
            </w:pPr>
            <w:r w:rsidRPr="00831A56">
              <w:rPr>
                <w:rFonts w:ascii="Calibri" w:hAnsi="Calibri" w:cs="Calibri"/>
                <w:color w:val="000000"/>
              </w:rPr>
              <w:t>1.83 (0.06)</w:t>
            </w:r>
          </w:p>
        </w:tc>
        <w:tc>
          <w:tcPr>
            <w:tcW w:w="1607" w:type="dxa"/>
            <w:tcBorders>
              <w:top w:val="nil"/>
              <w:left w:val="nil"/>
              <w:bottom w:val="nil"/>
              <w:right w:val="nil"/>
            </w:tcBorders>
            <w:shd w:val="clear" w:color="auto" w:fill="auto"/>
            <w:noWrap/>
            <w:vAlign w:val="bottom"/>
            <w:hideMark/>
          </w:tcPr>
          <w:p w14:paraId="42ADE104" w14:textId="77777777" w:rsidR="00831A56" w:rsidRPr="00831A56" w:rsidRDefault="00831A56" w:rsidP="00831A56">
            <w:pPr>
              <w:rPr>
                <w:rFonts w:ascii="Calibri" w:hAnsi="Calibri" w:cs="Calibri"/>
                <w:color w:val="000000"/>
              </w:rPr>
            </w:pPr>
            <w:r w:rsidRPr="00831A56">
              <w:rPr>
                <w:rFonts w:ascii="Calibri" w:hAnsi="Calibri" w:cs="Calibri"/>
                <w:color w:val="000000"/>
              </w:rPr>
              <w:t>2.04 (0.07)</w:t>
            </w:r>
          </w:p>
        </w:tc>
      </w:tr>
      <w:tr w:rsidR="00831A56" w:rsidRPr="00831A56" w14:paraId="3AA1D22B" w14:textId="77777777" w:rsidTr="00831A56">
        <w:trPr>
          <w:trHeight w:val="320"/>
        </w:trPr>
        <w:tc>
          <w:tcPr>
            <w:tcW w:w="2041" w:type="dxa"/>
            <w:tcBorders>
              <w:top w:val="nil"/>
              <w:left w:val="nil"/>
              <w:bottom w:val="nil"/>
              <w:right w:val="nil"/>
            </w:tcBorders>
            <w:shd w:val="clear" w:color="auto" w:fill="auto"/>
            <w:noWrap/>
            <w:vAlign w:val="bottom"/>
            <w:hideMark/>
          </w:tcPr>
          <w:p w14:paraId="093361F4"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Carefreeness</w:t>
            </w:r>
            <w:proofErr w:type="spellEnd"/>
          </w:p>
        </w:tc>
        <w:tc>
          <w:tcPr>
            <w:tcW w:w="1088" w:type="dxa"/>
            <w:tcBorders>
              <w:top w:val="nil"/>
              <w:left w:val="nil"/>
              <w:bottom w:val="nil"/>
              <w:right w:val="nil"/>
            </w:tcBorders>
            <w:shd w:val="clear" w:color="auto" w:fill="auto"/>
            <w:noWrap/>
            <w:vAlign w:val="bottom"/>
            <w:hideMark/>
          </w:tcPr>
          <w:p w14:paraId="13417E46" w14:textId="77777777" w:rsidR="00831A56" w:rsidRPr="00831A56" w:rsidRDefault="00831A56" w:rsidP="00831A56">
            <w:pPr>
              <w:rPr>
                <w:rFonts w:ascii="Calibri" w:hAnsi="Calibri" w:cs="Calibri"/>
                <w:color w:val="000000"/>
              </w:rPr>
            </w:pPr>
            <w:r w:rsidRPr="00831A56">
              <w:rPr>
                <w:rFonts w:ascii="Calibri" w:hAnsi="Calibri" w:cs="Calibri"/>
                <w:color w:val="000000"/>
              </w:rPr>
              <w:t>neuro29</w:t>
            </w:r>
          </w:p>
        </w:tc>
        <w:tc>
          <w:tcPr>
            <w:tcW w:w="3534" w:type="dxa"/>
            <w:tcBorders>
              <w:top w:val="nil"/>
              <w:left w:val="nil"/>
              <w:bottom w:val="nil"/>
              <w:right w:val="nil"/>
            </w:tcBorders>
            <w:shd w:val="clear" w:color="auto" w:fill="auto"/>
            <w:noWrap/>
            <w:vAlign w:val="bottom"/>
            <w:hideMark/>
          </w:tcPr>
          <w:p w14:paraId="5295F27C"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am filled with doubts about things.</w:t>
            </w:r>
          </w:p>
        </w:tc>
        <w:tc>
          <w:tcPr>
            <w:tcW w:w="1653" w:type="dxa"/>
            <w:tcBorders>
              <w:top w:val="nil"/>
              <w:left w:val="nil"/>
              <w:bottom w:val="nil"/>
              <w:right w:val="nil"/>
            </w:tcBorders>
            <w:shd w:val="clear" w:color="auto" w:fill="auto"/>
            <w:noWrap/>
            <w:vAlign w:val="bottom"/>
            <w:hideMark/>
          </w:tcPr>
          <w:p w14:paraId="5D845B95" w14:textId="77777777" w:rsidR="00831A56" w:rsidRPr="00831A56" w:rsidRDefault="00831A56" w:rsidP="00831A56">
            <w:pPr>
              <w:rPr>
                <w:rFonts w:ascii="Calibri" w:hAnsi="Calibri" w:cs="Calibri"/>
                <w:color w:val="000000"/>
              </w:rPr>
            </w:pPr>
            <w:r w:rsidRPr="00831A56">
              <w:rPr>
                <w:rFonts w:ascii="Calibri" w:hAnsi="Calibri" w:cs="Calibri"/>
                <w:color w:val="000000"/>
              </w:rPr>
              <w:t>1.93 (0.06)</w:t>
            </w:r>
          </w:p>
        </w:tc>
        <w:tc>
          <w:tcPr>
            <w:tcW w:w="1607" w:type="dxa"/>
            <w:tcBorders>
              <w:top w:val="nil"/>
              <w:left w:val="nil"/>
              <w:bottom w:val="nil"/>
              <w:right w:val="nil"/>
            </w:tcBorders>
            <w:shd w:val="clear" w:color="auto" w:fill="auto"/>
            <w:noWrap/>
            <w:vAlign w:val="bottom"/>
            <w:hideMark/>
          </w:tcPr>
          <w:p w14:paraId="39BA497B" w14:textId="77777777" w:rsidR="00831A56" w:rsidRPr="00831A56" w:rsidRDefault="00831A56" w:rsidP="00831A56">
            <w:pPr>
              <w:rPr>
                <w:rFonts w:ascii="Calibri" w:hAnsi="Calibri" w:cs="Calibri"/>
                <w:color w:val="000000"/>
              </w:rPr>
            </w:pPr>
            <w:r w:rsidRPr="00831A56">
              <w:rPr>
                <w:rFonts w:ascii="Calibri" w:hAnsi="Calibri" w:cs="Calibri"/>
                <w:color w:val="000000"/>
              </w:rPr>
              <w:t>1.64 (0.07)</w:t>
            </w:r>
          </w:p>
        </w:tc>
      </w:tr>
      <w:tr w:rsidR="00831A56" w:rsidRPr="00831A56" w14:paraId="2BD43E01" w14:textId="77777777" w:rsidTr="00831A56">
        <w:trPr>
          <w:trHeight w:val="320"/>
        </w:trPr>
        <w:tc>
          <w:tcPr>
            <w:tcW w:w="2041" w:type="dxa"/>
            <w:tcBorders>
              <w:top w:val="nil"/>
              <w:left w:val="nil"/>
              <w:bottom w:val="nil"/>
              <w:right w:val="nil"/>
            </w:tcBorders>
            <w:shd w:val="clear" w:color="auto" w:fill="auto"/>
            <w:noWrap/>
            <w:vAlign w:val="bottom"/>
            <w:hideMark/>
          </w:tcPr>
          <w:p w14:paraId="6D089755" w14:textId="77777777" w:rsidR="00831A56" w:rsidRPr="00831A56" w:rsidRDefault="00831A56" w:rsidP="00831A56">
            <w:pPr>
              <w:rPr>
                <w:rFonts w:ascii="Calibri" w:hAnsi="Calibri" w:cs="Calibri"/>
                <w:color w:val="000000"/>
              </w:rPr>
            </w:pPr>
            <w:r w:rsidRPr="00831A56">
              <w:rPr>
                <w:rFonts w:ascii="Calibri" w:hAnsi="Calibri" w:cs="Calibri"/>
                <w:color w:val="000000"/>
              </w:rPr>
              <w:t>Drive</w:t>
            </w:r>
          </w:p>
        </w:tc>
        <w:tc>
          <w:tcPr>
            <w:tcW w:w="1088" w:type="dxa"/>
            <w:tcBorders>
              <w:top w:val="nil"/>
              <w:left w:val="nil"/>
              <w:bottom w:val="nil"/>
              <w:right w:val="nil"/>
            </w:tcBorders>
            <w:shd w:val="clear" w:color="auto" w:fill="auto"/>
            <w:noWrap/>
            <w:vAlign w:val="bottom"/>
            <w:hideMark/>
          </w:tcPr>
          <w:p w14:paraId="7DA27E4D" w14:textId="77777777" w:rsidR="00831A56" w:rsidRPr="00831A56" w:rsidRDefault="00831A56" w:rsidP="00831A56">
            <w:pPr>
              <w:rPr>
                <w:rFonts w:ascii="Calibri" w:hAnsi="Calibri" w:cs="Calibri"/>
                <w:color w:val="000000"/>
              </w:rPr>
            </w:pPr>
            <w:r w:rsidRPr="00831A56">
              <w:rPr>
                <w:rFonts w:ascii="Calibri" w:hAnsi="Calibri" w:cs="Calibri"/>
                <w:color w:val="000000"/>
              </w:rPr>
              <w:t>neuro117</w:t>
            </w:r>
          </w:p>
        </w:tc>
        <w:tc>
          <w:tcPr>
            <w:tcW w:w="3534" w:type="dxa"/>
            <w:tcBorders>
              <w:top w:val="nil"/>
              <w:left w:val="nil"/>
              <w:bottom w:val="nil"/>
              <w:right w:val="nil"/>
            </w:tcBorders>
            <w:shd w:val="clear" w:color="auto" w:fill="auto"/>
            <w:noWrap/>
            <w:vAlign w:val="bottom"/>
            <w:hideMark/>
          </w:tcPr>
          <w:p w14:paraId="5DD45BDD"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never spend more than I can afford.</w:t>
            </w:r>
          </w:p>
        </w:tc>
        <w:tc>
          <w:tcPr>
            <w:tcW w:w="1653" w:type="dxa"/>
            <w:tcBorders>
              <w:top w:val="nil"/>
              <w:left w:val="nil"/>
              <w:bottom w:val="nil"/>
              <w:right w:val="nil"/>
            </w:tcBorders>
            <w:shd w:val="clear" w:color="auto" w:fill="auto"/>
            <w:noWrap/>
            <w:vAlign w:val="bottom"/>
            <w:hideMark/>
          </w:tcPr>
          <w:p w14:paraId="36D50BEC" w14:textId="77777777" w:rsidR="00831A56" w:rsidRPr="00831A56" w:rsidRDefault="00831A56" w:rsidP="00831A56">
            <w:pPr>
              <w:rPr>
                <w:rFonts w:ascii="Calibri" w:hAnsi="Calibri" w:cs="Calibri"/>
                <w:color w:val="000000"/>
              </w:rPr>
            </w:pPr>
            <w:r w:rsidRPr="00831A56">
              <w:rPr>
                <w:rFonts w:ascii="Calibri" w:hAnsi="Calibri" w:cs="Calibri"/>
                <w:color w:val="000000"/>
              </w:rPr>
              <w:t>2.07 (0.07)</w:t>
            </w:r>
          </w:p>
        </w:tc>
        <w:tc>
          <w:tcPr>
            <w:tcW w:w="1607" w:type="dxa"/>
            <w:tcBorders>
              <w:top w:val="nil"/>
              <w:left w:val="nil"/>
              <w:bottom w:val="nil"/>
              <w:right w:val="nil"/>
            </w:tcBorders>
            <w:shd w:val="clear" w:color="auto" w:fill="auto"/>
            <w:noWrap/>
            <w:vAlign w:val="bottom"/>
            <w:hideMark/>
          </w:tcPr>
          <w:p w14:paraId="26372006" w14:textId="77777777" w:rsidR="00831A56" w:rsidRPr="00831A56" w:rsidRDefault="00831A56" w:rsidP="00831A56">
            <w:pPr>
              <w:rPr>
                <w:rFonts w:ascii="Calibri" w:hAnsi="Calibri" w:cs="Calibri"/>
                <w:color w:val="000000"/>
              </w:rPr>
            </w:pPr>
            <w:r w:rsidRPr="00831A56">
              <w:rPr>
                <w:rFonts w:ascii="Calibri" w:hAnsi="Calibri" w:cs="Calibri"/>
                <w:color w:val="000000"/>
              </w:rPr>
              <w:t>2.44 (0.07)</w:t>
            </w:r>
          </w:p>
        </w:tc>
      </w:tr>
      <w:tr w:rsidR="00831A56" w:rsidRPr="00831A56" w14:paraId="1960B29D" w14:textId="77777777" w:rsidTr="00831A56">
        <w:trPr>
          <w:trHeight w:val="320"/>
        </w:trPr>
        <w:tc>
          <w:tcPr>
            <w:tcW w:w="2041" w:type="dxa"/>
            <w:tcBorders>
              <w:top w:val="nil"/>
              <w:left w:val="nil"/>
              <w:bottom w:val="nil"/>
              <w:right w:val="nil"/>
            </w:tcBorders>
            <w:shd w:val="clear" w:color="auto" w:fill="auto"/>
            <w:noWrap/>
            <w:vAlign w:val="bottom"/>
            <w:hideMark/>
          </w:tcPr>
          <w:p w14:paraId="085B6C35" w14:textId="77777777" w:rsidR="00831A56" w:rsidRPr="00831A56" w:rsidRDefault="00831A56" w:rsidP="00831A56">
            <w:pPr>
              <w:rPr>
                <w:rFonts w:ascii="Calibri" w:hAnsi="Calibri" w:cs="Calibri"/>
                <w:color w:val="000000"/>
              </w:rPr>
            </w:pPr>
            <w:r w:rsidRPr="00831A56">
              <w:rPr>
                <w:rFonts w:ascii="Calibri" w:hAnsi="Calibri" w:cs="Calibri"/>
                <w:color w:val="000000"/>
              </w:rPr>
              <w:t>Drive</w:t>
            </w:r>
          </w:p>
        </w:tc>
        <w:tc>
          <w:tcPr>
            <w:tcW w:w="1088" w:type="dxa"/>
            <w:tcBorders>
              <w:top w:val="nil"/>
              <w:left w:val="nil"/>
              <w:bottom w:val="nil"/>
              <w:right w:val="nil"/>
            </w:tcBorders>
            <w:shd w:val="clear" w:color="auto" w:fill="auto"/>
            <w:noWrap/>
            <w:vAlign w:val="bottom"/>
            <w:hideMark/>
          </w:tcPr>
          <w:p w14:paraId="3652D771" w14:textId="77777777" w:rsidR="00831A56" w:rsidRPr="00831A56" w:rsidRDefault="00831A56" w:rsidP="00831A56">
            <w:pPr>
              <w:rPr>
                <w:rFonts w:ascii="Calibri" w:hAnsi="Calibri" w:cs="Calibri"/>
                <w:color w:val="000000"/>
              </w:rPr>
            </w:pPr>
            <w:r w:rsidRPr="00831A56">
              <w:rPr>
                <w:rFonts w:ascii="Calibri" w:hAnsi="Calibri" w:cs="Calibri"/>
                <w:color w:val="000000"/>
              </w:rPr>
              <w:t>neuro87</w:t>
            </w:r>
          </w:p>
        </w:tc>
        <w:tc>
          <w:tcPr>
            <w:tcW w:w="3534" w:type="dxa"/>
            <w:tcBorders>
              <w:top w:val="nil"/>
              <w:left w:val="nil"/>
              <w:bottom w:val="nil"/>
              <w:right w:val="nil"/>
            </w:tcBorders>
            <w:shd w:val="clear" w:color="auto" w:fill="auto"/>
            <w:noWrap/>
            <w:vAlign w:val="bottom"/>
            <w:hideMark/>
          </w:tcPr>
          <w:p w14:paraId="231FC7A5"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hardly know where my life is going.</w:t>
            </w:r>
          </w:p>
        </w:tc>
        <w:tc>
          <w:tcPr>
            <w:tcW w:w="1653" w:type="dxa"/>
            <w:tcBorders>
              <w:top w:val="nil"/>
              <w:left w:val="nil"/>
              <w:bottom w:val="nil"/>
              <w:right w:val="nil"/>
            </w:tcBorders>
            <w:shd w:val="clear" w:color="auto" w:fill="auto"/>
            <w:noWrap/>
            <w:vAlign w:val="bottom"/>
            <w:hideMark/>
          </w:tcPr>
          <w:p w14:paraId="153AC442" w14:textId="77777777" w:rsidR="00831A56" w:rsidRPr="00831A56" w:rsidRDefault="00831A56" w:rsidP="00831A56">
            <w:pPr>
              <w:rPr>
                <w:rFonts w:ascii="Calibri" w:hAnsi="Calibri" w:cs="Calibri"/>
                <w:color w:val="000000"/>
              </w:rPr>
            </w:pPr>
            <w:r w:rsidRPr="00831A56">
              <w:rPr>
                <w:rFonts w:ascii="Calibri" w:hAnsi="Calibri" w:cs="Calibri"/>
                <w:color w:val="000000"/>
              </w:rPr>
              <w:t>1.45 (0.06)</w:t>
            </w:r>
          </w:p>
        </w:tc>
        <w:tc>
          <w:tcPr>
            <w:tcW w:w="1607" w:type="dxa"/>
            <w:tcBorders>
              <w:top w:val="nil"/>
              <w:left w:val="nil"/>
              <w:bottom w:val="nil"/>
              <w:right w:val="nil"/>
            </w:tcBorders>
            <w:shd w:val="clear" w:color="auto" w:fill="auto"/>
            <w:noWrap/>
            <w:vAlign w:val="bottom"/>
            <w:hideMark/>
          </w:tcPr>
          <w:p w14:paraId="0A87DE1D" w14:textId="77777777" w:rsidR="00831A56" w:rsidRPr="00831A56" w:rsidRDefault="00831A56" w:rsidP="00831A56">
            <w:pPr>
              <w:rPr>
                <w:rFonts w:ascii="Calibri" w:hAnsi="Calibri" w:cs="Calibri"/>
                <w:color w:val="000000"/>
              </w:rPr>
            </w:pPr>
            <w:r w:rsidRPr="00831A56">
              <w:rPr>
                <w:rFonts w:ascii="Calibri" w:hAnsi="Calibri" w:cs="Calibri"/>
                <w:color w:val="000000"/>
              </w:rPr>
              <w:t>1.77 (0.07)</w:t>
            </w:r>
          </w:p>
        </w:tc>
      </w:tr>
      <w:tr w:rsidR="00831A56" w:rsidRPr="00831A56" w14:paraId="6F1BDBEC" w14:textId="77777777" w:rsidTr="00831A56">
        <w:trPr>
          <w:trHeight w:val="320"/>
        </w:trPr>
        <w:tc>
          <w:tcPr>
            <w:tcW w:w="2041" w:type="dxa"/>
            <w:tcBorders>
              <w:top w:val="nil"/>
              <w:left w:val="nil"/>
              <w:bottom w:val="nil"/>
              <w:right w:val="nil"/>
            </w:tcBorders>
            <w:shd w:val="clear" w:color="auto" w:fill="auto"/>
            <w:noWrap/>
            <w:vAlign w:val="bottom"/>
            <w:hideMark/>
          </w:tcPr>
          <w:p w14:paraId="2DB0EDBB"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Emotional</w:t>
            </w:r>
            <w:proofErr w:type="spellEnd"/>
            <w:r w:rsidRPr="00831A56">
              <w:rPr>
                <w:rFonts w:ascii="Calibri" w:hAnsi="Calibri" w:cs="Calibri"/>
                <w:color w:val="000000"/>
              </w:rPr>
              <w:t xml:space="preserve"> </w:t>
            </w:r>
            <w:proofErr w:type="spellStart"/>
            <w:r w:rsidRPr="00831A56">
              <w:rPr>
                <w:rFonts w:ascii="Calibri" w:hAnsi="Calibri" w:cs="Calibri"/>
                <w:color w:val="000000"/>
              </w:rPr>
              <w:t>robustness</w:t>
            </w:r>
            <w:proofErr w:type="spellEnd"/>
          </w:p>
        </w:tc>
        <w:tc>
          <w:tcPr>
            <w:tcW w:w="1088" w:type="dxa"/>
            <w:tcBorders>
              <w:top w:val="nil"/>
              <w:left w:val="nil"/>
              <w:bottom w:val="nil"/>
              <w:right w:val="nil"/>
            </w:tcBorders>
            <w:shd w:val="clear" w:color="auto" w:fill="auto"/>
            <w:noWrap/>
            <w:vAlign w:val="bottom"/>
            <w:hideMark/>
          </w:tcPr>
          <w:p w14:paraId="779CD75A" w14:textId="77777777" w:rsidR="00831A56" w:rsidRPr="00831A56" w:rsidRDefault="00831A56" w:rsidP="00831A56">
            <w:pPr>
              <w:rPr>
                <w:rFonts w:ascii="Calibri" w:hAnsi="Calibri" w:cs="Calibri"/>
                <w:color w:val="000000"/>
              </w:rPr>
            </w:pPr>
            <w:r w:rsidRPr="00831A56">
              <w:rPr>
                <w:rFonts w:ascii="Calibri" w:hAnsi="Calibri" w:cs="Calibri"/>
                <w:color w:val="000000"/>
              </w:rPr>
              <w:t>neuro114</w:t>
            </w:r>
          </w:p>
        </w:tc>
        <w:tc>
          <w:tcPr>
            <w:tcW w:w="3534" w:type="dxa"/>
            <w:tcBorders>
              <w:top w:val="nil"/>
              <w:left w:val="nil"/>
              <w:bottom w:val="nil"/>
              <w:right w:val="nil"/>
            </w:tcBorders>
            <w:shd w:val="clear" w:color="auto" w:fill="auto"/>
            <w:noWrap/>
            <w:vAlign w:val="bottom"/>
            <w:hideMark/>
          </w:tcPr>
          <w:p w14:paraId="56FE8F48"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need</w:t>
            </w:r>
            <w:proofErr w:type="spellEnd"/>
            <w:r w:rsidRPr="00831A56">
              <w:rPr>
                <w:rFonts w:ascii="Calibri" w:hAnsi="Calibri" w:cs="Calibri"/>
                <w:color w:val="000000"/>
              </w:rPr>
              <w:t xml:space="preserve"> </w:t>
            </w:r>
            <w:proofErr w:type="spellStart"/>
            <w:r w:rsidRPr="00831A56">
              <w:rPr>
                <w:rFonts w:ascii="Calibri" w:hAnsi="Calibri" w:cs="Calibri"/>
                <w:color w:val="000000"/>
              </w:rPr>
              <w:t>protection</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7ECB9318" w14:textId="77777777" w:rsidR="00831A56" w:rsidRPr="00831A56" w:rsidRDefault="00831A56" w:rsidP="00831A56">
            <w:pPr>
              <w:rPr>
                <w:rFonts w:ascii="Calibri" w:hAnsi="Calibri" w:cs="Calibri"/>
                <w:color w:val="000000"/>
              </w:rPr>
            </w:pPr>
            <w:r w:rsidRPr="00831A56">
              <w:rPr>
                <w:rFonts w:ascii="Calibri" w:hAnsi="Calibri" w:cs="Calibri"/>
                <w:color w:val="000000"/>
              </w:rPr>
              <w:t>1.53 (0.05)</w:t>
            </w:r>
          </w:p>
        </w:tc>
        <w:tc>
          <w:tcPr>
            <w:tcW w:w="1607" w:type="dxa"/>
            <w:tcBorders>
              <w:top w:val="nil"/>
              <w:left w:val="nil"/>
              <w:bottom w:val="nil"/>
              <w:right w:val="nil"/>
            </w:tcBorders>
            <w:shd w:val="clear" w:color="auto" w:fill="auto"/>
            <w:noWrap/>
            <w:vAlign w:val="bottom"/>
            <w:hideMark/>
          </w:tcPr>
          <w:p w14:paraId="62D70D08" w14:textId="77777777" w:rsidR="00831A56" w:rsidRPr="00831A56" w:rsidRDefault="00831A56" w:rsidP="00831A56">
            <w:pPr>
              <w:rPr>
                <w:rFonts w:ascii="Calibri" w:hAnsi="Calibri" w:cs="Calibri"/>
                <w:color w:val="000000"/>
              </w:rPr>
            </w:pPr>
            <w:r w:rsidRPr="00831A56">
              <w:rPr>
                <w:rFonts w:ascii="Calibri" w:hAnsi="Calibri" w:cs="Calibri"/>
                <w:color w:val="000000"/>
              </w:rPr>
              <w:t>1.82 (0.05)</w:t>
            </w:r>
          </w:p>
        </w:tc>
      </w:tr>
      <w:tr w:rsidR="00831A56" w:rsidRPr="00831A56" w14:paraId="63B24439" w14:textId="77777777" w:rsidTr="00831A56">
        <w:trPr>
          <w:trHeight w:val="320"/>
        </w:trPr>
        <w:tc>
          <w:tcPr>
            <w:tcW w:w="2041" w:type="dxa"/>
            <w:tcBorders>
              <w:top w:val="nil"/>
              <w:left w:val="nil"/>
              <w:bottom w:val="nil"/>
              <w:right w:val="nil"/>
            </w:tcBorders>
            <w:shd w:val="clear" w:color="auto" w:fill="auto"/>
            <w:noWrap/>
            <w:vAlign w:val="bottom"/>
            <w:hideMark/>
          </w:tcPr>
          <w:p w14:paraId="1AD0DBC8"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lastRenderedPageBreak/>
              <w:t>Emotional</w:t>
            </w:r>
            <w:proofErr w:type="spellEnd"/>
            <w:r w:rsidRPr="00831A56">
              <w:rPr>
                <w:rFonts w:ascii="Calibri" w:hAnsi="Calibri" w:cs="Calibri"/>
                <w:color w:val="000000"/>
              </w:rPr>
              <w:t xml:space="preserve"> </w:t>
            </w:r>
            <w:proofErr w:type="spellStart"/>
            <w:r w:rsidRPr="00831A56">
              <w:rPr>
                <w:rFonts w:ascii="Calibri" w:hAnsi="Calibri" w:cs="Calibri"/>
                <w:color w:val="000000"/>
              </w:rPr>
              <w:t>robustness</w:t>
            </w:r>
            <w:proofErr w:type="spellEnd"/>
          </w:p>
        </w:tc>
        <w:tc>
          <w:tcPr>
            <w:tcW w:w="1088" w:type="dxa"/>
            <w:tcBorders>
              <w:top w:val="nil"/>
              <w:left w:val="nil"/>
              <w:bottom w:val="nil"/>
              <w:right w:val="nil"/>
            </w:tcBorders>
            <w:shd w:val="clear" w:color="auto" w:fill="auto"/>
            <w:noWrap/>
            <w:vAlign w:val="bottom"/>
            <w:hideMark/>
          </w:tcPr>
          <w:p w14:paraId="598C42A0" w14:textId="77777777" w:rsidR="00831A56" w:rsidRPr="00831A56" w:rsidRDefault="00831A56" w:rsidP="00831A56">
            <w:pPr>
              <w:rPr>
                <w:rFonts w:ascii="Calibri" w:hAnsi="Calibri" w:cs="Calibri"/>
                <w:color w:val="000000"/>
              </w:rPr>
            </w:pPr>
            <w:r w:rsidRPr="00831A56">
              <w:rPr>
                <w:rFonts w:ascii="Calibri" w:hAnsi="Calibri" w:cs="Calibri"/>
                <w:color w:val="000000"/>
              </w:rPr>
              <w:t>neuro81</w:t>
            </w:r>
          </w:p>
        </w:tc>
        <w:tc>
          <w:tcPr>
            <w:tcW w:w="3534" w:type="dxa"/>
            <w:tcBorders>
              <w:top w:val="nil"/>
              <w:left w:val="nil"/>
              <w:bottom w:val="nil"/>
              <w:right w:val="nil"/>
            </w:tcBorders>
            <w:shd w:val="clear" w:color="auto" w:fill="auto"/>
            <w:noWrap/>
            <w:vAlign w:val="bottom"/>
            <w:hideMark/>
          </w:tcPr>
          <w:p w14:paraId="74E4CC17"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get overwhelmed by emotions.</w:t>
            </w:r>
          </w:p>
        </w:tc>
        <w:tc>
          <w:tcPr>
            <w:tcW w:w="1653" w:type="dxa"/>
            <w:tcBorders>
              <w:top w:val="nil"/>
              <w:left w:val="nil"/>
              <w:bottom w:val="nil"/>
              <w:right w:val="nil"/>
            </w:tcBorders>
            <w:shd w:val="clear" w:color="auto" w:fill="auto"/>
            <w:noWrap/>
            <w:vAlign w:val="bottom"/>
            <w:hideMark/>
          </w:tcPr>
          <w:p w14:paraId="087671A4" w14:textId="77777777" w:rsidR="00831A56" w:rsidRPr="00831A56" w:rsidRDefault="00831A56" w:rsidP="00831A56">
            <w:pPr>
              <w:rPr>
                <w:rFonts w:ascii="Calibri" w:hAnsi="Calibri" w:cs="Calibri"/>
                <w:color w:val="000000"/>
              </w:rPr>
            </w:pPr>
            <w:r w:rsidRPr="00831A56">
              <w:rPr>
                <w:rFonts w:ascii="Calibri" w:hAnsi="Calibri" w:cs="Calibri"/>
                <w:color w:val="000000"/>
              </w:rPr>
              <w:t>1.58 (0.06)</w:t>
            </w:r>
          </w:p>
        </w:tc>
        <w:tc>
          <w:tcPr>
            <w:tcW w:w="1607" w:type="dxa"/>
            <w:tcBorders>
              <w:top w:val="nil"/>
              <w:left w:val="nil"/>
              <w:bottom w:val="nil"/>
              <w:right w:val="nil"/>
            </w:tcBorders>
            <w:shd w:val="clear" w:color="auto" w:fill="auto"/>
            <w:noWrap/>
            <w:vAlign w:val="bottom"/>
            <w:hideMark/>
          </w:tcPr>
          <w:p w14:paraId="42F2479E" w14:textId="77777777" w:rsidR="00831A56" w:rsidRPr="00831A56" w:rsidRDefault="00831A56" w:rsidP="00831A56">
            <w:pPr>
              <w:rPr>
                <w:rFonts w:ascii="Calibri" w:hAnsi="Calibri" w:cs="Calibri"/>
                <w:color w:val="000000"/>
              </w:rPr>
            </w:pPr>
            <w:r w:rsidRPr="00831A56">
              <w:rPr>
                <w:rFonts w:ascii="Calibri" w:hAnsi="Calibri" w:cs="Calibri"/>
                <w:color w:val="000000"/>
              </w:rPr>
              <w:t>2.08 (0.06)</w:t>
            </w:r>
          </w:p>
        </w:tc>
      </w:tr>
      <w:tr w:rsidR="00831A56" w:rsidRPr="00831A56" w14:paraId="38974352" w14:textId="77777777" w:rsidTr="00831A56">
        <w:trPr>
          <w:trHeight w:val="320"/>
        </w:trPr>
        <w:tc>
          <w:tcPr>
            <w:tcW w:w="2041" w:type="dxa"/>
            <w:tcBorders>
              <w:top w:val="nil"/>
              <w:left w:val="nil"/>
              <w:bottom w:val="nil"/>
              <w:right w:val="nil"/>
            </w:tcBorders>
            <w:shd w:val="clear" w:color="auto" w:fill="auto"/>
            <w:noWrap/>
            <w:vAlign w:val="bottom"/>
            <w:hideMark/>
          </w:tcPr>
          <w:p w14:paraId="48F03804"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Self-attention</w:t>
            </w:r>
            <w:proofErr w:type="spellEnd"/>
          </w:p>
        </w:tc>
        <w:tc>
          <w:tcPr>
            <w:tcW w:w="1088" w:type="dxa"/>
            <w:tcBorders>
              <w:top w:val="nil"/>
              <w:left w:val="nil"/>
              <w:bottom w:val="nil"/>
              <w:right w:val="nil"/>
            </w:tcBorders>
            <w:shd w:val="clear" w:color="auto" w:fill="auto"/>
            <w:noWrap/>
            <w:vAlign w:val="bottom"/>
            <w:hideMark/>
          </w:tcPr>
          <w:p w14:paraId="42A1CE37" w14:textId="77777777" w:rsidR="00831A56" w:rsidRPr="00831A56" w:rsidRDefault="00831A56" w:rsidP="00831A56">
            <w:pPr>
              <w:rPr>
                <w:rFonts w:ascii="Calibri" w:hAnsi="Calibri" w:cs="Calibri"/>
                <w:color w:val="000000"/>
              </w:rPr>
            </w:pPr>
            <w:r w:rsidRPr="00831A56">
              <w:rPr>
                <w:rFonts w:ascii="Calibri" w:hAnsi="Calibri" w:cs="Calibri"/>
                <w:color w:val="000000"/>
              </w:rPr>
              <w:t>neuro116</w:t>
            </w:r>
          </w:p>
        </w:tc>
        <w:tc>
          <w:tcPr>
            <w:tcW w:w="3534" w:type="dxa"/>
            <w:tcBorders>
              <w:top w:val="nil"/>
              <w:left w:val="nil"/>
              <w:bottom w:val="nil"/>
              <w:right w:val="nil"/>
            </w:tcBorders>
            <w:shd w:val="clear" w:color="auto" w:fill="auto"/>
            <w:noWrap/>
            <w:vAlign w:val="bottom"/>
            <w:hideMark/>
          </w:tcPr>
          <w:p w14:paraId="5470E8E0"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need the approval of others.</w:t>
            </w:r>
          </w:p>
        </w:tc>
        <w:tc>
          <w:tcPr>
            <w:tcW w:w="1653" w:type="dxa"/>
            <w:tcBorders>
              <w:top w:val="nil"/>
              <w:left w:val="nil"/>
              <w:bottom w:val="nil"/>
              <w:right w:val="nil"/>
            </w:tcBorders>
            <w:shd w:val="clear" w:color="auto" w:fill="auto"/>
            <w:noWrap/>
            <w:vAlign w:val="bottom"/>
            <w:hideMark/>
          </w:tcPr>
          <w:p w14:paraId="0AA2AB80" w14:textId="77777777" w:rsidR="00831A56" w:rsidRPr="00831A56" w:rsidRDefault="00831A56" w:rsidP="00831A56">
            <w:pPr>
              <w:rPr>
                <w:rFonts w:ascii="Calibri" w:hAnsi="Calibri" w:cs="Calibri"/>
                <w:color w:val="000000"/>
              </w:rPr>
            </w:pPr>
            <w:r w:rsidRPr="00831A56">
              <w:rPr>
                <w:rFonts w:ascii="Calibri" w:hAnsi="Calibri" w:cs="Calibri"/>
                <w:color w:val="000000"/>
              </w:rPr>
              <w:t>1.84 (0.06)</w:t>
            </w:r>
          </w:p>
        </w:tc>
        <w:tc>
          <w:tcPr>
            <w:tcW w:w="1607" w:type="dxa"/>
            <w:tcBorders>
              <w:top w:val="nil"/>
              <w:left w:val="nil"/>
              <w:bottom w:val="nil"/>
              <w:right w:val="nil"/>
            </w:tcBorders>
            <w:shd w:val="clear" w:color="auto" w:fill="auto"/>
            <w:noWrap/>
            <w:vAlign w:val="bottom"/>
            <w:hideMark/>
          </w:tcPr>
          <w:p w14:paraId="1D9A03FA" w14:textId="77777777" w:rsidR="00831A56" w:rsidRPr="00831A56" w:rsidRDefault="00831A56" w:rsidP="00831A56">
            <w:pPr>
              <w:rPr>
                <w:rFonts w:ascii="Calibri" w:hAnsi="Calibri" w:cs="Calibri"/>
                <w:color w:val="000000"/>
              </w:rPr>
            </w:pPr>
            <w:r w:rsidRPr="00831A56">
              <w:rPr>
                <w:rFonts w:ascii="Calibri" w:hAnsi="Calibri" w:cs="Calibri"/>
                <w:color w:val="000000"/>
              </w:rPr>
              <w:t>2.1 (0.07)</w:t>
            </w:r>
          </w:p>
        </w:tc>
      </w:tr>
      <w:tr w:rsidR="00831A56" w:rsidRPr="00831A56" w14:paraId="0F526CD7" w14:textId="77777777" w:rsidTr="00831A56">
        <w:trPr>
          <w:trHeight w:val="320"/>
        </w:trPr>
        <w:tc>
          <w:tcPr>
            <w:tcW w:w="2041" w:type="dxa"/>
            <w:tcBorders>
              <w:top w:val="nil"/>
              <w:left w:val="nil"/>
              <w:bottom w:val="nil"/>
              <w:right w:val="nil"/>
            </w:tcBorders>
            <w:shd w:val="clear" w:color="auto" w:fill="auto"/>
            <w:noWrap/>
            <w:vAlign w:val="bottom"/>
            <w:hideMark/>
          </w:tcPr>
          <w:p w14:paraId="1DFE6ECB"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Self-attention</w:t>
            </w:r>
            <w:proofErr w:type="spellEnd"/>
          </w:p>
        </w:tc>
        <w:tc>
          <w:tcPr>
            <w:tcW w:w="1088" w:type="dxa"/>
            <w:tcBorders>
              <w:top w:val="nil"/>
              <w:left w:val="nil"/>
              <w:bottom w:val="nil"/>
              <w:right w:val="nil"/>
            </w:tcBorders>
            <w:shd w:val="clear" w:color="auto" w:fill="auto"/>
            <w:noWrap/>
            <w:vAlign w:val="bottom"/>
            <w:hideMark/>
          </w:tcPr>
          <w:p w14:paraId="44ED1898" w14:textId="77777777" w:rsidR="00831A56" w:rsidRPr="00831A56" w:rsidRDefault="00831A56" w:rsidP="00831A56">
            <w:pPr>
              <w:rPr>
                <w:rFonts w:ascii="Calibri" w:hAnsi="Calibri" w:cs="Calibri"/>
                <w:color w:val="000000"/>
              </w:rPr>
            </w:pPr>
            <w:r w:rsidRPr="00831A56">
              <w:rPr>
                <w:rFonts w:ascii="Calibri" w:hAnsi="Calibri" w:cs="Calibri"/>
                <w:color w:val="000000"/>
              </w:rPr>
              <w:t>neuro32</w:t>
            </w:r>
          </w:p>
        </w:tc>
        <w:tc>
          <w:tcPr>
            <w:tcW w:w="3534" w:type="dxa"/>
            <w:tcBorders>
              <w:top w:val="nil"/>
              <w:left w:val="nil"/>
              <w:bottom w:val="nil"/>
              <w:right w:val="nil"/>
            </w:tcBorders>
            <w:shd w:val="clear" w:color="auto" w:fill="auto"/>
            <w:noWrap/>
            <w:vAlign w:val="bottom"/>
            <w:hideMark/>
          </w:tcPr>
          <w:p w14:paraId="56D5578F"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am preoccupied with myself.</w:t>
            </w:r>
          </w:p>
        </w:tc>
        <w:tc>
          <w:tcPr>
            <w:tcW w:w="1653" w:type="dxa"/>
            <w:tcBorders>
              <w:top w:val="nil"/>
              <w:left w:val="nil"/>
              <w:bottom w:val="nil"/>
              <w:right w:val="nil"/>
            </w:tcBorders>
            <w:shd w:val="clear" w:color="auto" w:fill="auto"/>
            <w:noWrap/>
            <w:vAlign w:val="bottom"/>
            <w:hideMark/>
          </w:tcPr>
          <w:p w14:paraId="518CE8B5" w14:textId="77777777" w:rsidR="00831A56" w:rsidRPr="00831A56" w:rsidRDefault="00831A56" w:rsidP="00831A56">
            <w:pPr>
              <w:rPr>
                <w:rFonts w:ascii="Calibri" w:hAnsi="Calibri" w:cs="Calibri"/>
                <w:color w:val="000000"/>
              </w:rPr>
            </w:pPr>
            <w:r w:rsidRPr="00831A56">
              <w:rPr>
                <w:rFonts w:ascii="Calibri" w:hAnsi="Calibri" w:cs="Calibri"/>
                <w:color w:val="000000"/>
              </w:rPr>
              <w:t>1.5 (0.05)</w:t>
            </w:r>
          </w:p>
        </w:tc>
        <w:tc>
          <w:tcPr>
            <w:tcW w:w="1607" w:type="dxa"/>
            <w:tcBorders>
              <w:top w:val="nil"/>
              <w:left w:val="nil"/>
              <w:bottom w:val="nil"/>
              <w:right w:val="nil"/>
            </w:tcBorders>
            <w:shd w:val="clear" w:color="auto" w:fill="auto"/>
            <w:noWrap/>
            <w:vAlign w:val="bottom"/>
            <w:hideMark/>
          </w:tcPr>
          <w:p w14:paraId="25C846D7" w14:textId="77777777" w:rsidR="00831A56" w:rsidRPr="00831A56" w:rsidRDefault="00831A56" w:rsidP="00831A56">
            <w:pPr>
              <w:rPr>
                <w:rFonts w:ascii="Calibri" w:hAnsi="Calibri" w:cs="Calibri"/>
                <w:color w:val="000000"/>
              </w:rPr>
            </w:pPr>
            <w:r w:rsidRPr="00831A56">
              <w:rPr>
                <w:rFonts w:ascii="Calibri" w:hAnsi="Calibri" w:cs="Calibri"/>
                <w:color w:val="000000"/>
              </w:rPr>
              <w:t>1.67 (0.06)</w:t>
            </w:r>
          </w:p>
        </w:tc>
      </w:tr>
      <w:tr w:rsidR="00831A56" w:rsidRPr="00831A56" w14:paraId="69E4BF7D" w14:textId="77777777" w:rsidTr="00831A56">
        <w:trPr>
          <w:trHeight w:val="320"/>
        </w:trPr>
        <w:tc>
          <w:tcPr>
            <w:tcW w:w="2041" w:type="dxa"/>
            <w:tcBorders>
              <w:top w:val="nil"/>
              <w:left w:val="nil"/>
              <w:bottom w:val="nil"/>
              <w:right w:val="nil"/>
            </w:tcBorders>
            <w:shd w:val="clear" w:color="auto" w:fill="auto"/>
            <w:noWrap/>
            <w:vAlign w:val="bottom"/>
            <w:hideMark/>
          </w:tcPr>
          <w:p w14:paraId="68263990"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Intellect</w:t>
            </w:r>
            <w:proofErr w:type="spellEnd"/>
          </w:p>
        </w:tc>
        <w:tc>
          <w:tcPr>
            <w:tcW w:w="1088" w:type="dxa"/>
            <w:tcBorders>
              <w:top w:val="nil"/>
              <w:left w:val="nil"/>
              <w:bottom w:val="nil"/>
              <w:right w:val="nil"/>
            </w:tcBorders>
            <w:shd w:val="clear" w:color="auto" w:fill="auto"/>
            <w:noWrap/>
            <w:vAlign w:val="bottom"/>
            <w:hideMark/>
          </w:tcPr>
          <w:p w14:paraId="1D7B31C4" w14:textId="77777777" w:rsidR="00831A56" w:rsidRPr="00831A56" w:rsidRDefault="00831A56" w:rsidP="00831A56">
            <w:pPr>
              <w:rPr>
                <w:rFonts w:ascii="Calibri" w:hAnsi="Calibri" w:cs="Calibri"/>
                <w:color w:val="000000"/>
              </w:rPr>
            </w:pPr>
            <w:r w:rsidRPr="00831A56">
              <w:rPr>
                <w:rFonts w:ascii="Calibri" w:hAnsi="Calibri" w:cs="Calibri"/>
                <w:color w:val="000000"/>
              </w:rPr>
              <w:t>open111</w:t>
            </w:r>
          </w:p>
        </w:tc>
        <w:tc>
          <w:tcPr>
            <w:tcW w:w="3534" w:type="dxa"/>
            <w:tcBorders>
              <w:top w:val="nil"/>
              <w:left w:val="nil"/>
              <w:bottom w:val="nil"/>
              <w:right w:val="nil"/>
            </w:tcBorders>
            <w:shd w:val="clear" w:color="auto" w:fill="auto"/>
            <w:noWrap/>
            <w:vAlign w:val="bottom"/>
            <w:hideMark/>
          </w:tcPr>
          <w:p w14:paraId="1A30E7A0"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am quick to understand things.</w:t>
            </w:r>
          </w:p>
        </w:tc>
        <w:tc>
          <w:tcPr>
            <w:tcW w:w="1653" w:type="dxa"/>
            <w:tcBorders>
              <w:top w:val="nil"/>
              <w:left w:val="nil"/>
              <w:bottom w:val="nil"/>
              <w:right w:val="nil"/>
            </w:tcBorders>
            <w:shd w:val="clear" w:color="auto" w:fill="auto"/>
            <w:noWrap/>
            <w:vAlign w:val="bottom"/>
            <w:hideMark/>
          </w:tcPr>
          <w:p w14:paraId="61329A2C" w14:textId="77777777" w:rsidR="00831A56" w:rsidRPr="00831A56" w:rsidRDefault="00831A56" w:rsidP="00831A56">
            <w:pPr>
              <w:rPr>
                <w:rFonts w:ascii="Calibri" w:hAnsi="Calibri" w:cs="Calibri"/>
                <w:color w:val="000000"/>
              </w:rPr>
            </w:pPr>
            <w:r w:rsidRPr="00831A56">
              <w:rPr>
                <w:rFonts w:ascii="Calibri" w:hAnsi="Calibri" w:cs="Calibri"/>
                <w:color w:val="000000"/>
              </w:rPr>
              <w:t>2.73 (0.04)</w:t>
            </w:r>
          </w:p>
        </w:tc>
        <w:tc>
          <w:tcPr>
            <w:tcW w:w="1607" w:type="dxa"/>
            <w:tcBorders>
              <w:top w:val="nil"/>
              <w:left w:val="nil"/>
              <w:bottom w:val="nil"/>
              <w:right w:val="nil"/>
            </w:tcBorders>
            <w:shd w:val="clear" w:color="auto" w:fill="auto"/>
            <w:noWrap/>
            <w:vAlign w:val="bottom"/>
            <w:hideMark/>
          </w:tcPr>
          <w:p w14:paraId="6D517AE6" w14:textId="77777777" w:rsidR="00831A56" w:rsidRPr="00831A56" w:rsidRDefault="00831A56" w:rsidP="00831A56">
            <w:pPr>
              <w:rPr>
                <w:rFonts w:ascii="Calibri" w:hAnsi="Calibri" w:cs="Calibri"/>
                <w:color w:val="000000"/>
              </w:rPr>
            </w:pPr>
            <w:r w:rsidRPr="00831A56">
              <w:rPr>
                <w:rFonts w:ascii="Calibri" w:hAnsi="Calibri" w:cs="Calibri"/>
                <w:color w:val="000000"/>
              </w:rPr>
              <w:t>2.53 (0.09)</w:t>
            </w:r>
          </w:p>
        </w:tc>
      </w:tr>
      <w:tr w:rsidR="00831A56" w:rsidRPr="00831A56" w14:paraId="03940CD9" w14:textId="77777777" w:rsidTr="00831A56">
        <w:trPr>
          <w:trHeight w:val="320"/>
        </w:trPr>
        <w:tc>
          <w:tcPr>
            <w:tcW w:w="2041" w:type="dxa"/>
            <w:tcBorders>
              <w:top w:val="nil"/>
              <w:left w:val="nil"/>
              <w:bottom w:val="nil"/>
              <w:right w:val="nil"/>
            </w:tcBorders>
            <w:shd w:val="clear" w:color="auto" w:fill="auto"/>
            <w:noWrap/>
            <w:vAlign w:val="bottom"/>
            <w:hideMark/>
          </w:tcPr>
          <w:p w14:paraId="07931B05"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Intellect</w:t>
            </w:r>
            <w:proofErr w:type="spellEnd"/>
          </w:p>
        </w:tc>
        <w:tc>
          <w:tcPr>
            <w:tcW w:w="1088" w:type="dxa"/>
            <w:tcBorders>
              <w:top w:val="nil"/>
              <w:left w:val="nil"/>
              <w:bottom w:val="nil"/>
              <w:right w:val="nil"/>
            </w:tcBorders>
            <w:shd w:val="clear" w:color="auto" w:fill="auto"/>
            <w:noWrap/>
            <w:vAlign w:val="bottom"/>
            <w:hideMark/>
          </w:tcPr>
          <w:p w14:paraId="318044EA" w14:textId="77777777" w:rsidR="00831A56" w:rsidRPr="00831A56" w:rsidRDefault="00831A56" w:rsidP="00831A56">
            <w:pPr>
              <w:rPr>
                <w:rFonts w:ascii="Calibri" w:hAnsi="Calibri" w:cs="Calibri"/>
                <w:color w:val="000000"/>
              </w:rPr>
            </w:pPr>
            <w:r w:rsidRPr="00831A56">
              <w:rPr>
                <w:rFonts w:ascii="Calibri" w:hAnsi="Calibri" w:cs="Calibri"/>
                <w:color w:val="000000"/>
              </w:rPr>
              <w:t>open85</w:t>
            </w:r>
          </w:p>
        </w:tc>
        <w:tc>
          <w:tcPr>
            <w:tcW w:w="3534" w:type="dxa"/>
            <w:tcBorders>
              <w:top w:val="nil"/>
              <w:left w:val="nil"/>
              <w:bottom w:val="nil"/>
              <w:right w:val="nil"/>
            </w:tcBorders>
            <w:shd w:val="clear" w:color="auto" w:fill="auto"/>
            <w:noWrap/>
            <w:vAlign w:val="bottom"/>
            <w:hideMark/>
          </w:tcPr>
          <w:p w14:paraId="20E0A465"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learn</w:t>
            </w:r>
            <w:proofErr w:type="spellEnd"/>
            <w:r w:rsidRPr="00831A56">
              <w:rPr>
                <w:rFonts w:ascii="Calibri" w:hAnsi="Calibri" w:cs="Calibri"/>
                <w:color w:val="000000"/>
              </w:rPr>
              <w:t xml:space="preserve"> </w:t>
            </w:r>
            <w:proofErr w:type="spellStart"/>
            <w:r w:rsidRPr="00831A56">
              <w:rPr>
                <w:rFonts w:ascii="Calibri" w:hAnsi="Calibri" w:cs="Calibri"/>
                <w:color w:val="000000"/>
              </w:rPr>
              <w:t>quickly</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650F72EF" w14:textId="77777777" w:rsidR="00831A56" w:rsidRPr="00831A56" w:rsidRDefault="00831A56" w:rsidP="00831A56">
            <w:pPr>
              <w:rPr>
                <w:rFonts w:ascii="Calibri" w:hAnsi="Calibri" w:cs="Calibri"/>
                <w:color w:val="000000"/>
              </w:rPr>
            </w:pPr>
            <w:r w:rsidRPr="00831A56">
              <w:rPr>
                <w:rFonts w:ascii="Calibri" w:hAnsi="Calibri" w:cs="Calibri"/>
                <w:color w:val="000000"/>
              </w:rPr>
              <w:t>2.85 (0.05)</w:t>
            </w:r>
          </w:p>
        </w:tc>
        <w:tc>
          <w:tcPr>
            <w:tcW w:w="1607" w:type="dxa"/>
            <w:tcBorders>
              <w:top w:val="nil"/>
              <w:left w:val="nil"/>
              <w:bottom w:val="nil"/>
              <w:right w:val="nil"/>
            </w:tcBorders>
            <w:shd w:val="clear" w:color="auto" w:fill="auto"/>
            <w:noWrap/>
            <w:vAlign w:val="bottom"/>
            <w:hideMark/>
          </w:tcPr>
          <w:p w14:paraId="1CB9162A" w14:textId="77777777" w:rsidR="00831A56" w:rsidRPr="00831A56" w:rsidRDefault="00831A56" w:rsidP="00831A56">
            <w:pPr>
              <w:rPr>
                <w:rFonts w:ascii="Calibri" w:hAnsi="Calibri" w:cs="Calibri"/>
                <w:color w:val="000000"/>
              </w:rPr>
            </w:pPr>
            <w:r w:rsidRPr="00831A56">
              <w:rPr>
                <w:rFonts w:ascii="Calibri" w:hAnsi="Calibri" w:cs="Calibri"/>
                <w:color w:val="000000"/>
              </w:rPr>
              <w:t>2.51 (0.09)</w:t>
            </w:r>
          </w:p>
        </w:tc>
      </w:tr>
      <w:tr w:rsidR="00831A56" w:rsidRPr="00831A56" w14:paraId="3EB8D7D0" w14:textId="77777777" w:rsidTr="00831A56">
        <w:trPr>
          <w:trHeight w:val="320"/>
        </w:trPr>
        <w:tc>
          <w:tcPr>
            <w:tcW w:w="2041" w:type="dxa"/>
            <w:tcBorders>
              <w:top w:val="nil"/>
              <w:left w:val="nil"/>
              <w:bottom w:val="nil"/>
              <w:right w:val="nil"/>
            </w:tcBorders>
            <w:shd w:val="clear" w:color="auto" w:fill="auto"/>
            <w:noWrap/>
            <w:vAlign w:val="bottom"/>
            <w:hideMark/>
          </w:tcPr>
          <w:p w14:paraId="61BD8E29"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Interest</w:t>
            </w:r>
            <w:proofErr w:type="spellEnd"/>
            <w:r w:rsidRPr="00831A56">
              <w:rPr>
                <w:rFonts w:ascii="Calibri" w:hAnsi="Calibri" w:cs="Calibri"/>
                <w:color w:val="000000"/>
              </w:rPr>
              <w:t xml:space="preserve"> in </w:t>
            </w:r>
            <w:proofErr w:type="spellStart"/>
            <w:r w:rsidRPr="00831A56">
              <w:rPr>
                <w:rFonts w:ascii="Calibri" w:hAnsi="Calibri" w:cs="Calibri"/>
                <w:color w:val="000000"/>
              </w:rPr>
              <w:t>reading</w:t>
            </w:r>
            <w:proofErr w:type="spellEnd"/>
          </w:p>
        </w:tc>
        <w:tc>
          <w:tcPr>
            <w:tcW w:w="1088" w:type="dxa"/>
            <w:tcBorders>
              <w:top w:val="nil"/>
              <w:left w:val="nil"/>
              <w:bottom w:val="nil"/>
              <w:right w:val="nil"/>
            </w:tcBorders>
            <w:shd w:val="clear" w:color="auto" w:fill="auto"/>
            <w:noWrap/>
            <w:vAlign w:val="bottom"/>
            <w:hideMark/>
          </w:tcPr>
          <w:p w14:paraId="4003B6FA" w14:textId="77777777" w:rsidR="00831A56" w:rsidRPr="00831A56" w:rsidRDefault="00831A56" w:rsidP="00831A56">
            <w:pPr>
              <w:rPr>
                <w:rFonts w:ascii="Calibri" w:hAnsi="Calibri" w:cs="Calibri"/>
                <w:color w:val="000000"/>
              </w:rPr>
            </w:pPr>
            <w:r w:rsidRPr="00831A56">
              <w:rPr>
                <w:rFonts w:ascii="Calibri" w:hAnsi="Calibri" w:cs="Calibri"/>
                <w:color w:val="000000"/>
              </w:rPr>
              <w:t>open118</w:t>
            </w:r>
          </w:p>
        </w:tc>
        <w:tc>
          <w:tcPr>
            <w:tcW w:w="3534" w:type="dxa"/>
            <w:tcBorders>
              <w:top w:val="nil"/>
              <w:left w:val="nil"/>
              <w:bottom w:val="nil"/>
              <w:right w:val="nil"/>
            </w:tcBorders>
            <w:shd w:val="clear" w:color="auto" w:fill="auto"/>
            <w:noWrap/>
            <w:vAlign w:val="bottom"/>
            <w:hideMark/>
          </w:tcPr>
          <w:p w14:paraId="698F66DD" w14:textId="77777777" w:rsidR="00831A56" w:rsidRPr="00831A56" w:rsidRDefault="00831A56" w:rsidP="00831A56">
            <w:pPr>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read</w:t>
            </w:r>
            <w:proofErr w:type="spellEnd"/>
            <w:r w:rsidRPr="00831A56">
              <w:rPr>
                <w:rFonts w:ascii="Calibri" w:hAnsi="Calibri" w:cs="Calibri"/>
                <w:color w:val="000000"/>
              </w:rPr>
              <w:t xml:space="preserve"> a </w:t>
            </w:r>
            <w:proofErr w:type="spellStart"/>
            <w:r w:rsidRPr="00831A56">
              <w:rPr>
                <w:rFonts w:ascii="Calibri" w:hAnsi="Calibri" w:cs="Calibri"/>
                <w:color w:val="000000"/>
              </w:rPr>
              <w:t>lot</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D6A2884" w14:textId="77777777" w:rsidR="00831A56" w:rsidRPr="00831A56" w:rsidRDefault="00831A56" w:rsidP="00831A56">
            <w:pPr>
              <w:rPr>
                <w:rFonts w:ascii="Calibri" w:hAnsi="Calibri" w:cs="Calibri"/>
                <w:color w:val="000000"/>
              </w:rPr>
            </w:pPr>
            <w:r w:rsidRPr="00831A56">
              <w:rPr>
                <w:rFonts w:ascii="Calibri" w:hAnsi="Calibri" w:cs="Calibri"/>
                <w:color w:val="000000"/>
              </w:rPr>
              <w:t>2.06 (0.07)</w:t>
            </w:r>
          </w:p>
        </w:tc>
        <w:tc>
          <w:tcPr>
            <w:tcW w:w="1607" w:type="dxa"/>
            <w:tcBorders>
              <w:top w:val="nil"/>
              <w:left w:val="nil"/>
              <w:bottom w:val="nil"/>
              <w:right w:val="nil"/>
            </w:tcBorders>
            <w:shd w:val="clear" w:color="auto" w:fill="auto"/>
            <w:noWrap/>
            <w:vAlign w:val="bottom"/>
            <w:hideMark/>
          </w:tcPr>
          <w:p w14:paraId="2CA12FF0" w14:textId="77777777" w:rsidR="00831A56" w:rsidRPr="00831A56" w:rsidRDefault="00831A56" w:rsidP="00831A56">
            <w:pPr>
              <w:rPr>
                <w:rFonts w:ascii="Calibri" w:hAnsi="Calibri" w:cs="Calibri"/>
                <w:color w:val="000000"/>
              </w:rPr>
            </w:pPr>
            <w:r w:rsidRPr="00831A56">
              <w:rPr>
                <w:rFonts w:ascii="Calibri" w:hAnsi="Calibri" w:cs="Calibri"/>
                <w:color w:val="000000"/>
              </w:rPr>
              <w:t>2.25 (0.08)</w:t>
            </w:r>
          </w:p>
        </w:tc>
      </w:tr>
      <w:tr w:rsidR="00831A56" w:rsidRPr="00831A56" w14:paraId="3293A3C1" w14:textId="77777777" w:rsidTr="00831A56">
        <w:trPr>
          <w:trHeight w:val="320"/>
        </w:trPr>
        <w:tc>
          <w:tcPr>
            <w:tcW w:w="2041" w:type="dxa"/>
            <w:tcBorders>
              <w:top w:val="nil"/>
              <w:left w:val="nil"/>
              <w:bottom w:val="nil"/>
              <w:right w:val="nil"/>
            </w:tcBorders>
            <w:shd w:val="clear" w:color="auto" w:fill="auto"/>
            <w:noWrap/>
            <w:vAlign w:val="bottom"/>
            <w:hideMark/>
          </w:tcPr>
          <w:p w14:paraId="543C274B"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variety</w:t>
            </w:r>
            <w:proofErr w:type="spellEnd"/>
          </w:p>
        </w:tc>
        <w:tc>
          <w:tcPr>
            <w:tcW w:w="1088" w:type="dxa"/>
            <w:tcBorders>
              <w:top w:val="nil"/>
              <w:left w:val="nil"/>
              <w:bottom w:val="nil"/>
              <w:right w:val="nil"/>
            </w:tcBorders>
            <w:shd w:val="clear" w:color="auto" w:fill="auto"/>
            <w:noWrap/>
            <w:vAlign w:val="bottom"/>
            <w:hideMark/>
          </w:tcPr>
          <w:p w14:paraId="22BC5532" w14:textId="77777777" w:rsidR="00831A56" w:rsidRPr="00831A56" w:rsidRDefault="00831A56" w:rsidP="00831A56">
            <w:pPr>
              <w:rPr>
                <w:rFonts w:ascii="Calibri" w:hAnsi="Calibri" w:cs="Calibri"/>
                <w:color w:val="000000"/>
              </w:rPr>
            </w:pPr>
            <w:r w:rsidRPr="00831A56">
              <w:rPr>
                <w:rFonts w:ascii="Calibri" w:hAnsi="Calibri" w:cs="Calibri"/>
                <w:color w:val="000000"/>
              </w:rPr>
              <w:t>open5</w:t>
            </w:r>
          </w:p>
        </w:tc>
        <w:tc>
          <w:tcPr>
            <w:tcW w:w="3534" w:type="dxa"/>
            <w:tcBorders>
              <w:top w:val="nil"/>
              <w:left w:val="nil"/>
              <w:bottom w:val="nil"/>
              <w:right w:val="nil"/>
            </w:tcBorders>
            <w:shd w:val="clear" w:color="auto" w:fill="auto"/>
            <w:noWrap/>
            <w:vAlign w:val="bottom"/>
            <w:hideMark/>
          </w:tcPr>
          <w:p w14:paraId="2E1D16B0"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am excited by many different activities.</w:t>
            </w:r>
          </w:p>
        </w:tc>
        <w:tc>
          <w:tcPr>
            <w:tcW w:w="1653" w:type="dxa"/>
            <w:tcBorders>
              <w:top w:val="nil"/>
              <w:left w:val="nil"/>
              <w:bottom w:val="nil"/>
              <w:right w:val="nil"/>
            </w:tcBorders>
            <w:shd w:val="clear" w:color="auto" w:fill="auto"/>
            <w:noWrap/>
            <w:vAlign w:val="bottom"/>
            <w:hideMark/>
          </w:tcPr>
          <w:p w14:paraId="2CFC2845" w14:textId="77777777" w:rsidR="00831A56" w:rsidRPr="00831A56" w:rsidRDefault="00831A56" w:rsidP="00831A56">
            <w:pPr>
              <w:rPr>
                <w:rFonts w:ascii="Calibri" w:hAnsi="Calibri" w:cs="Calibri"/>
                <w:color w:val="000000"/>
              </w:rPr>
            </w:pPr>
            <w:r w:rsidRPr="00831A56">
              <w:rPr>
                <w:rFonts w:ascii="Calibri" w:hAnsi="Calibri" w:cs="Calibri"/>
                <w:color w:val="000000"/>
              </w:rPr>
              <w:t>2.75 (0.05)</w:t>
            </w:r>
          </w:p>
        </w:tc>
        <w:tc>
          <w:tcPr>
            <w:tcW w:w="1607" w:type="dxa"/>
            <w:tcBorders>
              <w:top w:val="nil"/>
              <w:left w:val="nil"/>
              <w:bottom w:val="nil"/>
              <w:right w:val="nil"/>
            </w:tcBorders>
            <w:shd w:val="clear" w:color="auto" w:fill="auto"/>
            <w:noWrap/>
            <w:vAlign w:val="bottom"/>
            <w:hideMark/>
          </w:tcPr>
          <w:p w14:paraId="60A199BC" w14:textId="77777777" w:rsidR="00831A56" w:rsidRPr="00831A56" w:rsidRDefault="00831A56" w:rsidP="00831A56">
            <w:pPr>
              <w:rPr>
                <w:rFonts w:ascii="Calibri" w:hAnsi="Calibri" w:cs="Calibri"/>
                <w:color w:val="000000"/>
              </w:rPr>
            </w:pPr>
            <w:r w:rsidRPr="00831A56">
              <w:rPr>
                <w:rFonts w:ascii="Calibri" w:hAnsi="Calibri" w:cs="Calibri"/>
                <w:color w:val="000000"/>
              </w:rPr>
              <w:t>3.04 (0.05)</w:t>
            </w:r>
          </w:p>
        </w:tc>
      </w:tr>
      <w:tr w:rsidR="00831A56" w:rsidRPr="00831A56" w14:paraId="40115A51" w14:textId="77777777" w:rsidTr="00831A56">
        <w:trPr>
          <w:trHeight w:val="320"/>
        </w:trPr>
        <w:tc>
          <w:tcPr>
            <w:tcW w:w="2041" w:type="dxa"/>
            <w:tcBorders>
              <w:top w:val="nil"/>
              <w:left w:val="nil"/>
              <w:bottom w:val="nil"/>
              <w:right w:val="nil"/>
            </w:tcBorders>
            <w:shd w:val="clear" w:color="auto" w:fill="auto"/>
            <w:noWrap/>
            <w:vAlign w:val="bottom"/>
            <w:hideMark/>
          </w:tcPr>
          <w:p w14:paraId="64FDF083"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variety</w:t>
            </w:r>
            <w:proofErr w:type="spellEnd"/>
          </w:p>
        </w:tc>
        <w:tc>
          <w:tcPr>
            <w:tcW w:w="1088" w:type="dxa"/>
            <w:tcBorders>
              <w:top w:val="nil"/>
              <w:left w:val="nil"/>
              <w:bottom w:val="nil"/>
              <w:right w:val="nil"/>
            </w:tcBorders>
            <w:shd w:val="clear" w:color="auto" w:fill="auto"/>
            <w:noWrap/>
            <w:vAlign w:val="bottom"/>
            <w:hideMark/>
          </w:tcPr>
          <w:p w14:paraId="7D00C3C7" w14:textId="77777777" w:rsidR="00831A56" w:rsidRPr="00831A56" w:rsidRDefault="00831A56" w:rsidP="00831A56">
            <w:pPr>
              <w:rPr>
                <w:rFonts w:ascii="Calibri" w:hAnsi="Calibri" w:cs="Calibri"/>
                <w:color w:val="000000"/>
              </w:rPr>
            </w:pPr>
            <w:r w:rsidRPr="00831A56">
              <w:rPr>
                <w:rFonts w:ascii="Calibri" w:hAnsi="Calibri" w:cs="Calibri"/>
                <w:color w:val="000000"/>
              </w:rPr>
              <w:t>open71</w:t>
            </w:r>
          </w:p>
        </w:tc>
        <w:tc>
          <w:tcPr>
            <w:tcW w:w="3534" w:type="dxa"/>
            <w:tcBorders>
              <w:top w:val="nil"/>
              <w:left w:val="nil"/>
              <w:bottom w:val="nil"/>
              <w:right w:val="nil"/>
            </w:tcBorders>
            <w:shd w:val="clear" w:color="auto" w:fill="auto"/>
            <w:noWrap/>
            <w:vAlign w:val="bottom"/>
            <w:hideMark/>
          </w:tcPr>
          <w:p w14:paraId="2163A29B"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have been creative during the last year.</w:t>
            </w:r>
          </w:p>
        </w:tc>
        <w:tc>
          <w:tcPr>
            <w:tcW w:w="1653" w:type="dxa"/>
            <w:tcBorders>
              <w:top w:val="nil"/>
              <w:left w:val="nil"/>
              <w:bottom w:val="nil"/>
              <w:right w:val="nil"/>
            </w:tcBorders>
            <w:shd w:val="clear" w:color="auto" w:fill="auto"/>
            <w:noWrap/>
            <w:vAlign w:val="bottom"/>
            <w:hideMark/>
          </w:tcPr>
          <w:p w14:paraId="0661CAC9" w14:textId="77777777" w:rsidR="00831A56" w:rsidRPr="00831A56" w:rsidRDefault="00831A56" w:rsidP="00831A56">
            <w:pPr>
              <w:rPr>
                <w:rFonts w:ascii="Calibri" w:hAnsi="Calibri" w:cs="Calibri"/>
                <w:color w:val="000000"/>
              </w:rPr>
            </w:pPr>
            <w:r w:rsidRPr="00831A56">
              <w:rPr>
                <w:rFonts w:ascii="Calibri" w:hAnsi="Calibri" w:cs="Calibri"/>
                <w:color w:val="000000"/>
              </w:rPr>
              <w:t>2.84 (0.05)</w:t>
            </w:r>
          </w:p>
        </w:tc>
        <w:tc>
          <w:tcPr>
            <w:tcW w:w="1607" w:type="dxa"/>
            <w:tcBorders>
              <w:top w:val="nil"/>
              <w:left w:val="nil"/>
              <w:bottom w:val="nil"/>
              <w:right w:val="nil"/>
            </w:tcBorders>
            <w:shd w:val="clear" w:color="auto" w:fill="auto"/>
            <w:noWrap/>
            <w:vAlign w:val="bottom"/>
            <w:hideMark/>
          </w:tcPr>
          <w:p w14:paraId="70AD3684" w14:textId="77777777" w:rsidR="00831A56" w:rsidRPr="00831A56" w:rsidRDefault="00831A56" w:rsidP="00831A56">
            <w:pPr>
              <w:rPr>
                <w:rFonts w:ascii="Calibri" w:hAnsi="Calibri" w:cs="Calibri"/>
                <w:color w:val="000000"/>
              </w:rPr>
            </w:pPr>
            <w:r w:rsidRPr="00831A56">
              <w:rPr>
                <w:rFonts w:ascii="Calibri" w:hAnsi="Calibri" w:cs="Calibri"/>
                <w:color w:val="000000"/>
              </w:rPr>
              <w:t>2.61 (0.05)</w:t>
            </w:r>
          </w:p>
        </w:tc>
      </w:tr>
      <w:tr w:rsidR="00831A56" w:rsidRPr="00831A56" w14:paraId="432C96B2" w14:textId="77777777" w:rsidTr="00831A56">
        <w:trPr>
          <w:trHeight w:val="320"/>
        </w:trPr>
        <w:tc>
          <w:tcPr>
            <w:tcW w:w="2041" w:type="dxa"/>
            <w:tcBorders>
              <w:top w:val="nil"/>
              <w:left w:val="nil"/>
              <w:bottom w:val="nil"/>
              <w:right w:val="nil"/>
            </w:tcBorders>
            <w:shd w:val="clear" w:color="auto" w:fill="auto"/>
            <w:noWrap/>
            <w:vAlign w:val="bottom"/>
            <w:hideMark/>
          </w:tcPr>
          <w:p w14:paraId="74C2B2B5"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to </w:t>
            </w:r>
            <w:proofErr w:type="spellStart"/>
            <w:r w:rsidRPr="00831A56">
              <w:rPr>
                <w:rFonts w:ascii="Calibri" w:hAnsi="Calibri" w:cs="Calibri"/>
                <w:color w:val="000000"/>
              </w:rPr>
              <w:t>analyze</w:t>
            </w:r>
            <w:proofErr w:type="spellEnd"/>
          </w:p>
        </w:tc>
        <w:tc>
          <w:tcPr>
            <w:tcW w:w="1088" w:type="dxa"/>
            <w:tcBorders>
              <w:top w:val="nil"/>
              <w:left w:val="nil"/>
              <w:bottom w:val="nil"/>
              <w:right w:val="nil"/>
            </w:tcBorders>
            <w:shd w:val="clear" w:color="auto" w:fill="auto"/>
            <w:noWrap/>
            <w:vAlign w:val="bottom"/>
            <w:hideMark/>
          </w:tcPr>
          <w:p w14:paraId="6C4ECF6C" w14:textId="77777777" w:rsidR="00831A56" w:rsidRPr="00831A56" w:rsidRDefault="00831A56" w:rsidP="00831A56">
            <w:pPr>
              <w:rPr>
                <w:rFonts w:ascii="Calibri" w:hAnsi="Calibri" w:cs="Calibri"/>
                <w:color w:val="000000"/>
              </w:rPr>
            </w:pPr>
            <w:r w:rsidRPr="00831A56">
              <w:rPr>
                <w:rFonts w:ascii="Calibri" w:hAnsi="Calibri" w:cs="Calibri"/>
                <w:color w:val="000000"/>
              </w:rPr>
              <w:t>open145</w:t>
            </w:r>
          </w:p>
        </w:tc>
        <w:tc>
          <w:tcPr>
            <w:tcW w:w="3534" w:type="dxa"/>
            <w:tcBorders>
              <w:top w:val="nil"/>
              <w:left w:val="nil"/>
              <w:bottom w:val="nil"/>
              <w:right w:val="nil"/>
            </w:tcBorders>
            <w:shd w:val="clear" w:color="auto" w:fill="auto"/>
            <w:noWrap/>
            <w:vAlign w:val="bottom"/>
            <w:hideMark/>
          </w:tcPr>
          <w:p w14:paraId="2678643D"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try to understand myself.</w:t>
            </w:r>
          </w:p>
        </w:tc>
        <w:tc>
          <w:tcPr>
            <w:tcW w:w="1653" w:type="dxa"/>
            <w:tcBorders>
              <w:top w:val="nil"/>
              <w:left w:val="nil"/>
              <w:bottom w:val="nil"/>
              <w:right w:val="nil"/>
            </w:tcBorders>
            <w:shd w:val="clear" w:color="auto" w:fill="auto"/>
            <w:noWrap/>
            <w:vAlign w:val="bottom"/>
            <w:hideMark/>
          </w:tcPr>
          <w:p w14:paraId="73AA3154" w14:textId="77777777" w:rsidR="00831A56" w:rsidRPr="00831A56" w:rsidRDefault="00831A56" w:rsidP="00831A56">
            <w:pPr>
              <w:rPr>
                <w:rFonts w:ascii="Calibri" w:hAnsi="Calibri" w:cs="Calibri"/>
                <w:color w:val="000000"/>
              </w:rPr>
            </w:pPr>
            <w:r w:rsidRPr="00831A56">
              <w:rPr>
                <w:rFonts w:ascii="Calibri" w:hAnsi="Calibri" w:cs="Calibri"/>
                <w:color w:val="000000"/>
              </w:rPr>
              <w:t>3.12 (0.04)</w:t>
            </w:r>
          </w:p>
        </w:tc>
        <w:tc>
          <w:tcPr>
            <w:tcW w:w="1607" w:type="dxa"/>
            <w:tcBorders>
              <w:top w:val="nil"/>
              <w:left w:val="nil"/>
              <w:bottom w:val="nil"/>
              <w:right w:val="nil"/>
            </w:tcBorders>
            <w:shd w:val="clear" w:color="auto" w:fill="auto"/>
            <w:noWrap/>
            <w:vAlign w:val="bottom"/>
            <w:hideMark/>
          </w:tcPr>
          <w:p w14:paraId="6333540E" w14:textId="77777777" w:rsidR="00831A56" w:rsidRPr="00831A56" w:rsidRDefault="00831A56" w:rsidP="00831A56">
            <w:pPr>
              <w:rPr>
                <w:rFonts w:ascii="Calibri" w:hAnsi="Calibri" w:cs="Calibri"/>
                <w:color w:val="000000"/>
              </w:rPr>
            </w:pPr>
            <w:r w:rsidRPr="00831A56">
              <w:rPr>
                <w:rFonts w:ascii="Calibri" w:hAnsi="Calibri" w:cs="Calibri"/>
                <w:color w:val="000000"/>
              </w:rPr>
              <w:t>2.8 (0.05)</w:t>
            </w:r>
          </w:p>
        </w:tc>
      </w:tr>
      <w:tr w:rsidR="00831A56" w:rsidRPr="00831A56" w14:paraId="5B4D56C0" w14:textId="77777777" w:rsidTr="00831A56">
        <w:trPr>
          <w:trHeight w:val="320"/>
        </w:trPr>
        <w:tc>
          <w:tcPr>
            <w:tcW w:w="2041" w:type="dxa"/>
            <w:tcBorders>
              <w:top w:val="nil"/>
              <w:left w:val="nil"/>
              <w:bottom w:val="nil"/>
              <w:right w:val="nil"/>
            </w:tcBorders>
            <w:shd w:val="clear" w:color="auto" w:fill="auto"/>
            <w:noWrap/>
            <w:vAlign w:val="bottom"/>
            <w:hideMark/>
          </w:tcPr>
          <w:p w14:paraId="209DFCF0" w14:textId="77777777" w:rsidR="00831A56" w:rsidRPr="00831A56" w:rsidRDefault="00831A56" w:rsidP="00831A56">
            <w:pPr>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to </w:t>
            </w:r>
            <w:proofErr w:type="spellStart"/>
            <w:r w:rsidRPr="00831A56">
              <w:rPr>
                <w:rFonts w:ascii="Calibri" w:hAnsi="Calibri" w:cs="Calibri"/>
                <w:color w:val="000000"/>
              </w:rPr>
              <w:t>analyze</w:t>
            </w:r>
            <w:proofErr w:type="spellEnd"/>
          </w:p>
        </w:tc>
        <w:tc>
          <w:tcPr>
            <w:tcW w:w="1088" w:type="dxa"/>
            <w:tcBorders>
              <w:top w:val="nil"/>
              <w:left w:val="nil"/>
              <w:bottom w:val="nil"/>
              <w:right w:val="nil"/>
            </w:tcBorders>
            <w:shd w:val="clear" w:color="auto" w:fill="auto"/>
            <w:noWrap/>
            <w:vAlign w:val="bottom"/>
            <w:hideMark/>
          </w:tcPr>
          <w:p w14:paraId="67FD4798" w14:textId="77777777" w:rsidR="00831A56" w:rsidRPr="00831A56" w:rsidRDefault="00831A56" w:rsidP="00831A56">
            <w:pPr>
              <w:rPr>
                <w:rFonts w:ascii="Calibri" w:hAnsi="Calibri" w:cs="Calibri"/>
                <w:color w:val="000000"/>
              </w:rPr>
            </w:pPr>
            <w:r w:rsidRPr="00831A56">
              <w:rPr>
                <w:rFonts w:ascii="Calibri" w:hAnsi="Calibri" w:cs="Calibri"/>
                <w:color w:val="000000"/>
              </w:rPr>
              <w:t>open93</w:t>
            </w:r>
          </w:p>
        </w:tc>
        <w:tc>
          <w:tcPr>
            <w:tcW w:w="3534" w:type="dxa"/>
            <w:tcBorders>
              <w:top w:val="nil"/>
              <w:left w:val="nil"/>
              <w:bottom w:val="nil"/>
              <w:right w:val="nil"/>
            </w:tcBorders>
            <w:shd w:val="clear" w:color="auto" w:fill="auto"/>
            <w:noWrap/>
            <w:vAlign w:val="bottom"/>
            <w:hideMark/>
          </w:tcPr>
          <w:p w14:paraId="7AB08C33" w14:textId="77777777" w:rsidR="00831A56" w:rsidRPr="00831A56" w:rsidRDefault="00831A56" w:rsidP="00831A56">
            <w:pPr>
              <w:rPr>
                <w:rFonts w:ascii="Calibri" w:hAnsi="Calibri" w:cs="Calibri"/>
                <w:color w:val="000000"/>
                <w:lang w:val="en-US"/>
              </w:rPr>
            </w:pPr>
            <w:r w:rsidRPr="00831A56">
              <w:rPr>
                <w:rFonts w:ascii="Calibri" w:hAnsi="Calibri" w:cs="Calibri"/>
                <w:color w:val="000000"/>
                <w:lang w:val="en-US"/>
              </w:rPr>
              <w:t>I like to speculate about things.</w:t>
            </w:r>
          </w:p>
        </w:tc>
        <w:tc>
          <w:tcPr>
            <w:tcW w:w="1653" w:type="dxa"/>
            <w:tcBorders>
              <w:top w:val="nil"/>
              <w:left w:val="nil"/>
              <w:bottom w:val="nil"/>
              <w:right w:val="nil"/>
            </w:tcBorders>
            <w:shd w:val="clear" w:color="auto" w:fill="auto"/>
            <w:noWrap/>
            <w:vAlign w:val="bottom"/>
            <w:hideMark/>
          </w:tcPr>
          <w:p w14:paraId="61FF75A3" w14:textId="77777777" w:rsidR="00831A56" w:rsidRPr="00831A56" w:rsidRDefault="00831A56" w:rsidP="00831A56">
            <w:pPr>
              <w:rPr>
                <w:rFonts w:ascii="Calibri" w:hAnsi="Calibri" w:cs="Calibri"/>
                <w:color w:val="000000"/>
              </w:rPr>
            </w:pPr>
            <w:r w:rsidRPr="00831A56">
              <w:rPr>
                <w:rFonts w:ascii="Calibri" w:hAnsi="Calibri" w:cs="Calibri"/>
                <w:color w:val="000000"/>
              </w:rPr>
              <w:t>2.48 (0.05)</w:t>
            </w:r>
          </w:p>
        </w:tc>
        <w:tc>
          <w:tcPr>
            <w:tcW w:w="1607" w:type="dxa"/>
            <w:tcBorders>
              <w:top w:val="nil"/>
              <w:left w:val="nil"/>
              <w:bottom w:val="nil"/>
              <w:right w:val="nil"/>
            </w:tcBorders>
            <w:shd w:val="clear" w:color="auto" w:fill="auto"/>
            <w:noWrap/>
            <w:vAlign w:val="bottom"/>
            <w:hideMark/>
          </w:tcPr>
          <w:p w14:paraId="2050EAD3" w14:textId="77777777" w:rsidR="00831A56" w:rsidRPr="00831A56" w:rsidRDefault="00831A56" w:rsidP="00831A56">
            <w:pPr>
              <w:rPr>
                <w:rFonts w:ascii="Calibri" w:hAnsi="Calibri" w:cs="Calibri"/>
                <w:color w:val="000000"/>
              </w:rPr>
            </w:pPr>
            <w:r w:rsidRPr="00831A56">
              <w:rPr>
                <w:rFonts w:ascii="Calibri" w:hAnsi="Calibri" w:cs="Calibri"/>
                <w:color w:val="000000"/>
              </w:rPr>
              <w:t>3.03 (0.05)</w:t>
            </w:r>
          </w:p>
        </w:tc>
      </w:tr>
    </w:tbl>
    <w:p w14:paraId="4D51F5B2" w14:textId="77777777" w:rsidR="00E66DBD" w:rsidRPr="002A4D5B" w:rsidRDefault="00E66DBD">
      <w:pPr>
        <w:pStyle w:val="Textoindependiente"/>
      </w:pPr>
    </w:p>
    <w:p w14:paraId="5F6D9C76" w14:textId="4DFDC8F1" w:rsidR="00EA382D" w:rsidRDefault="00EA382D">
      <w:pPr>
        <w:pStyle w:val="Textoindependiente"/>
      </w:pPr>
    </w:p>
    <w:p w14:paraId="1C129B32" w14:textId="13CF8F3F" w:rsidR="00E26566" w:rsidRDefault="00E26566">
      <w:pPr>
        <w:pStyle w:val="Textoindependiente"/>
      </w:pPr>
    </w:p>
    <w:p w14:paraId="18CFE97E" w14:textId="74F81D9D" w:rsidR="00936853" w:rsidRDefault="00936853" w:rsidP="00936853">
      <w:pPr>
        <w:pStyle w:val="Ttulo3"/>
      </w:pPr>
      <w:r>
        <w:t>MI of the full model</w:t>
      </w:r>
    </w:p>
    <w:p w14:paraId="0B183F20" w14:textId="743217AB" w:rsidR="00EA382D" w:rsidRDefault="00D3216C" w:rsidP="00B13310">
      <w:pPr>
        <w:pStyle w:val="Textoindependiente"/>
      </w:pPr>
      <w:r>
        <w:t xml:space="preserve">The ESEM model with the German sample showed </w:t>
      </w:r>
      <w:r w:rsidR="00B13310">
        <w:t xml:space="preserve">similar fit as with the American sample </w:t>
      </w:r>
      <w:r>
        <w:t>(</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13310">
        <w:t xml:space="preserve"> (df) = 1386 (521), CFI = 885, RMSEA = 0.068, SRMR = 0.035</w:t>
      </w:r>
      <w:r>
        <w:t xml:space="preserve">). Importantly, all facets loaded significantly in their intended domains, replicating the results of </w:t>
      </w:r>
      <w:r w:rsidR="00320163">
        <w:t>S</w:t>
      </w:r>
      <w:r>
        <w:t xml:space="preserve">tudy 1. The MI approach revealed that </w:t>
      </w:r>
      <w:r w:rsidR="00B13310">
        <w:t>configural invariance</w:t>
      </w:r>
      <w:r>
        <w:t xml:space="preserve"> was tenable </w:t>
      </w:r>
      <w:r w:rsidR="00544E33">
        <w:t>in the integrated model</w:t>
      </w:r>
      <w:r w:rsidR="00B13310">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CE6DAA">
        <w:t xml:space="preserve"> </w:t>
      </w:r>
      <w:r w:rsidR="00B13310">
        <w:t>(df) = 3001(1042), CFI = 0.86, RMSEA = 0.071, SRMR = 0.04)</w:t>
      </w:r>
      <w:r w:rsidR="00544E33">
        <w:t xml:space="preserve">. </w:t>
      </w:r>
      <w:r w:rsidR="00B13310">
        <w:t>Metric invariance was not obtained, as differences in CFI were higher than 0.01 (</w:t>
      </w:r>
      <w:r w:rsidR="00BC334A" w:rsidRPr="005C2C00">
        <w:rPr>
          <w:rFonts w:ascii="Cambria Math" w:hAnsi="Cambria Math"/>
          <w:i/>
        </w:rPr>
        <w:t>∆</w:t>
      </w:r>
      <w:r w:rsidR="00B13310">
        <w:t>CFI = 0.026).</w:t>
      </w:r>
      <w:r w:rsidR="00544E33">
        <w:t xml:space="preserve"> </w:t>
      </w:r>
      <w:r w:rsidR="00BC334A">
        <w:t>Partial invariance was not tested as it is not yet implemented in ESEM.</w:t>
      </w:r>
    </w:p>
    <w:p w14:paraId="3C3A6373" w14:textId="77777777" w:rsidR="00EA382D" w:rsidRDefault="00C96047">
      <w:pPr>
        <w:pStyle w:val="Ttulo1"/>
      </w:pPr>
      <w:bookmarkStart w:id="411" w:name="discussion"/>
      <w:bookmarkEnd w:id="411"/>
      <w:r>
        <w:lastRenderedPageBreak/>
        <w:t>Discussion</w:t>
      </w:r>
    </w:p>
    <w:p w14:paraId="18E169B3" w14:textId="31A15864" w:rsidR="0006050E" w:rsidRDefault="004935BC">
      <w:pPr>
        <w:pStyle w:val="FirstParagraph"/>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w:t>
      </w:r>
      <w:ins w:id="412" w:author="Victor Rouco" w:date="2020-07-06T14:30:00Z">
        <w:r w:rsidR="00AE2CBC">
          <w:t xml:space="preserve"> </w:t>
        </w:r>
      </w:ins>
      <w:del w:id="413" w:author="Victor Rouco" w:date="2020-07-03T16:09:00Z">
        <w:r w:rsidDel="008464B3">
          <w:delText xml:space="preserve"> </w:delText>
        </w:r>
      </w:del>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w:t>
      </w:r>
      <w:commentRangeStart w:id="414"/>
      <w:r w:rsidR="00320163">
        <w:t xml:space="preserve">These analyses also revealed interesting patterns of non-invariance, potentially informing cross-cultural </w:t>
      </w:r>
      <w:commentRangeStart w:id="415"/>
      <w:r w:rsidR="00320163">
        <w:t>research</w:t>
      </w:r>
      <w:commentRangeEnd w:id="415"/>
      <w:r w:rsidR="00320163">
        <w:rPr>
          <w:rStyle w:val="Refdecomentario"/>
          <w:rFonts w:asciiTheme="minorHAnsi" w:hAnsiTheme="minorHAnsi"/>
        </w:rPr>
        <w:commentReference w:id="415"/>
      </w:r>
      <w:r w:rsidR="00320163">
        <w:t>.</w:t>
      </w:r>
      <w:r w:rsidR="00EA1FA2">
        <w:t xml:space="preserve"> </w:t>
      </w:r>
      <w:commentRangeEnd w:id="414"/>
      <w:r w:rsidR="001C2053">
        <w:rPr>
          <w:rStyle w:val="Refdecomentario"/>
          <w:rFonts w:asciiTheme="minorHAnsi" w:hAnsiTheme="minorHAnsi"/>
        </w:rPr>
        <w:commentReference w:id="414"/>
      </w:r>
      <w:ins w:id="416" w:author="Victor Rouco" w:date="2020-07-06T13:38:00Z">
        <w:r w:rsidR="007004AF">
          <w:t xml:space="preserve">For instance, </w:t>
        </w:r>
      </w:ins>
      <w:ins w:id="417" w:author="Victor Rouco" w:date="2020-07-06T13:40:00Z">
        <w:r w:rsidR="007004AF">
          <w:t xml:space="preserve">higher factor loadings were found in the </w:t>
        </w:r>
        <w:r w:rsidR="00F403B5">
          <w:t>American sample for positively keyed items in the openness domain, whereas inversely keyed items loaded h</w:t>
        </w:r>
      </w:ins>
      <w:ins w:id="418" w:author="Victor Rouco" w:date="2020-07-06T13:41:00Z">
        <w:r w:rsidR="00F403B5">
          <w:t>ighly in German’s openness</w:t>
        </w:r>
      </w:ins>
      <w:ins w:id="419" w:author="Victor Rouco" w:date="2020-07-06T13:42:00Z">
        <w:r w:rsidR="00F403B5">
          <w:t xml:space="preserve">. This </w:t>
        </w:r>
        <w:r w:rsidR="00F403B5">
          <w:t>suggest</w:t>
        </w:r>
        <w:r w:rsidR="00F403B5">
          <w:t>s</w:t>
        </w:r>
        <w:r w:rsidR="00F403B5">
          <w:t xml:space="preserve"> that the indicators which reflect a low level of openness have a relatively higher influence in how this domain is defined by German</w:t>
        </w:r>
        <w:r w:rsidR="00F403B5">
          <w:t xml:space="preserve">s. </w:t>
        </w:r>
      </w:ins>
      <w:ins w:id="420" w:author="Victor Rouco" w:date="2020-07-06T13:43:00Z">
        <w:r w:rsidR="00F403B5">
          <w:t xml:space="preserve">Also, non-invariant intercepts in </w:t>
        </w:r>
      </w:ins>
      <w:ins w:id="421" w:author="Victor Rouco" w:date="2020-07-06T13:44:00Z">
        <w:r w:rsidR="00F403B5">
          <w:t>c</w:t>
        </w:r>
      </w:ins>
      <w:ins w:id="422" w:author="Victor Rouco" w:date="2020-07-06T13:43:00Z">
        <w:r w:rsidR="00F403B5">
          <w:t>onscientiousness were consistently higher in the German sample</w:t>
        </w:r>
      </w:ins>
      <w:ins w:id="423" w:author="Victor Rouco" w:date="2020-07-06T13:44:00Z">
        <w:r w:rsidR="00F403B5">
          <w:t xml:space="preserve">, indicating a higher baseline level in this domain </w:t>
        </w:r>
      </w:ins>
      <w:ins w:id="424" w:author="Victor Rouco" w:date="2020-07-06T13:45:00Z">
        <w:r w:rsidR="00F403B5">
          <w:t>for this group.</w:t>
        </w:r>
      </w:ins>
      <w:ins w:id="425" w:author="Victor Rouco" w:date="2020-07-06T13:44:00Z">
        <w:r w:rsidR="00F403B5">
          <w:t xml:space="preserve"> </w:t>
        </w:r>
      </w:ins>
      <w:ins w:id="426" w:author="Victor Rouco" w:date="2020-07-06T13:42:00Z">
        <w:r w:rsidR="00F403B5">
          <w:t xml:space="preserve"> </w:t>
        </w:r>
      </w:ins>
    </w:p>
    <w:p w14:paraId="560CC316" w14:textId="4FF8FD15" w:rsidR="003C6773" w:rsidRPr="003C6773" w:rsidRDefault="003C6773" w:rsidP="00FF5824">
      <w:pPr>
        <w:pStyle w:val="Ttulo3"/>
      </w:pPr>
      <w:r>
        <w:t>Facet Structure</w:t>
      </w:r>
    </w:p>
    <w:p w14:paraId="3001678B" w14:textId="1455A3B6" w:rsidR="00342505" w:rsidRDefault="00C96047" w:rsidP="00C917F2">
      <w:pPr>
        <w:pStyle w:val="Textoindependiente"/>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w:t>
      </w:r>
      <w:r w:rsidR="00B41C0D">
        <w:rPr>
          <w:i/>
          <w:iCs/>
        </w:rPr>
        <w:lastRenderedPageBreak/>
        <w:t>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F5824">
      <w:pPr>
        <w:pStyle w:val="Ttulo3"/>
      </w:pPr>
      <w:r>
        <w:t>Psychometric properties</w:t>
      </w:r>
      <w:r w:rsidR="003C6773">
        <w:t xml:space="preserve"> </w:t>
      </w:r>
    </w:p>
    <w:p w14:paraId="370BAFC5" w14:textId="7937E844" w:rsidR="00265CAE" w:rsidRDefault="00960F9F">
      <w:pPr>
        <w:pStyle w:val="Textoindependiente"/>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pPr>
        <w:pStyle w:val="Textoindependiente"/>
      </w:pPr>
      <w:r>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pPr>
        <w:pStyle w:val="Textoindependiente"/>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w:t>
      </w:r>
      <w:r>
        <w:lastRenderedPageBreak/>
        <w:t xml:space="preserve">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F5824">
      <w:pPr>
        <w:pStyle w:val="Ttulo3"/>
      </w:pPr>
      <w:r>
        <w:t>Association with external constructs</w:t>
      </w:r>
    </w:p>
    <w:p w14:paraId="7610CA20" w14:textId="3736903B" w:rsidR="00DA11BD" w:rsidRDefault="00C96047" w:rsidP="00DA11BD">
      <w:pPr>
        <w:pStyle w:val="Textoindependiente"/>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rsidRPr="000C24FD">
        <w:rPr>
          <w:i/>
          <w:iCs/>
          <w:rPrChange w:id="427" w:author="Victor Rouco" w:date="2020-06-30T16:20:00Z">
            <w:rPr/>
          </w:rPrChange>
        </w:rPr>
        <w:t>positive attitude</w:t>
      </w:r>
      <w:r w:rsidR="00463C88">
        <w:t xml:space="preserve"> (which is similar to </w:t>
      </w:r>
      <w:r w:rsidR="00463C88" w:rsidRPr="000C24FD">
        <w:rPr>
          <w:i/>
          <w:iCs/>
          <w:rPrChange w:id="428" w:author="Victor Rouco" w:date="2020-06-30T16:20:00Z">
            <w:rPr/>
          </w:rPrChange>
        </w:rPr>
        <w:t>cheerfulness</w:t>
      </w:r>
      <w:r w:rsidR="00463C88">
        <w:t xml:space="preserve">) and </w:t>
      </w:r>
      <w:r w:rsidR="00463C88" w:rsidRPr="000C24FD">
        <w:rPr>
          <w:i/>
          <w:iCs/>
          <w:rPrChange w:id="429" w:author="Victor Rouco" w:date="2020-06-30T16:20:00Z">
            <w:rPr/>
          </w:rPrChange>
        </w:rPr>
        <w:t>mental balance</w:t>
      </w:r>
      <w:r w:rsidR="00463C88">
        <w:t xml:space="preserve"> (akin the inverse of </w:t>
      </w:r>
      <w:r w:rsidR="00463C88" w:rsidRPr="000C24FD">
        <w:rPr>
          <w:i/>
          <w:iCs/>
          <w:rPrChange w:id="430" w:author="Victor Rouco" w:date="2020-06-30T16:20:00Z">
            <w:rPr/>
          </w:rPrChange>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del w:id="431" w:author="Victor Rouco" w:date="2020-06-30T16:20:00Z">
        <w:r w:rsidR="00DA11BD" w:rsidDel="000C24FD">
          <w:delText xml:space="preserve">Neuroticism </w:delText>
        </w:r>
      </w:del>
      <w:ins w:id="432" w:author="Victor Rouco" w:date="2020-06-30T16:20:00Z">
        <w:r w:rsidR="000C24FD">
          <w:t xml:space="preserve">Emotional stability </w:t>
        </w:r>
      </w:ins>
      <w:r w:rsidR="00DA11BD">
        <w:t xml:space="preserve">and </w:t>
      </w:r>
      <w:r w:rsidR="00BB1642">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DA11BD">
      <w:pPr>
        <w:pStyle w:val="Textoindependiente"/>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 xml:space="preserve">with high </w:t>
      </w:r>
      <w:r w:rsidRPr="0008398D">
        <w:lastRenderedPageBreak/>
        <w:t>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ins w:id="433" w:author="Victor Rouco" w:date="2020-06-30T16:21:00Z">
        <w:r w:rsidR="000C24FD">
          <w:rPr>
            <w:rFonts w:eastAsiaTheme="minorEastAsia"/>
            <w:color w:val="000000"/>
            <w:lang w:eastAsia="nl-BE"/>
          </w:rPr>
          <w:t xml:space="preserve"> significantly</w:t>
        </w:r>
      </w:ins>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DA11BD">
      <w:pPr>
        <w:pStyle w:val="Textoindependiente"/>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33D6E395" w:rsidR="00EA382D" w:rsidRPr="00E20180" w:rsidRDefault="00745F2F" w:rsidP="00E20180">
      <w:pPr>
        <w:pStyle w:val="Textoindependiente"/>
        <w:rPr>
          <w:rFonts w:eastAsiaTheme="minorEastAsia"/>
          <w:color w:val="000000"/>
          <w:lang w:eastAsia="nl-BE"/>
        </w:rPr>
      </w:pPr>
      <w:r>
        <w:rPr>
          <w:rFonts w:eastAsiaTheme="minorEastAsia"/>
          <w:color w:val="000000"/>
          <w:lang w:eastAsia="nl-BE"/>
        </w:rPr>
        <w:t xml:space="preserve">All in all, our nomological network 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F5824">
      <w:pPr>
        <w:pStyle w:val="Ttulo3"/>
      </w:pPr>
      <w:r>
        <w:t>International usage</w:t>
      </w:r>
    </w:p>
    <w:p w14:paraId="54361F70" w14:textId="20DDB959" w:rsidR="00EA382D" w:rsidRDefault="00C96047">
      <w:pPr>
        <w:pStyle w:val="Textoindependiente"/>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w:t>
      </w:r>
      <w:r w:rsidR="00035AA8">
        <w:lastRenderedPageBreak/>
        <w:t xml:space="preserve">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ins w:id="434" w:author="Victor Rouco" w:date="2020-06-30T16:24:00Z">
        <w:r w:rsidR="000C24FD">
          <w:t xml:space="preserve">vast </w:t>
        </w:r>
      </w:ins>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 xml:space="preserve">For instance, </w:t>
      </w:r>
      <w:commentRangeStart w:id="435"/>
      <w:r w:rsidR="009565AC">
        <w:t>Roberts, Walt</w:t>
      </w:r>
      <w:ins w:id="436" w:author="Victor Rouco" w:date="2020-07-06T14:33:00Z">
        <w:r w:rsidR="00AE2CBC">
          <w:t>on</w:t>
        </w:r>
      </w:ins>
      <w:del w:id="437" w:author="Victor Rouco" w:date="2020-07-06T14:33:00Z">
        <w:r w:rsidR="009565AC" w:rsidDel="00AE2CBC">
          <w:delText>er</w:delText>
        </w:r>
      </w:del>
      <w:r w:rsidR="009565AC">
        <w:t xml:space="preserve"> and </w:t>
      </w:r>
      <w:proofErr w:type="spellStart"/>
      <w:r w:rsidR="009565AC">
        <w:t>Viechtbauer</w:t>
      </w:r>
      <w:proofErr w:type="spellEnd"/>
      <w:r w:rsidR="009565AC">
        <w:t xml:space="preserve"> (2006)</w:t>
      </w:r>
      <w:commentRangeEnd w:id="435"/>
      <w:r w:rsidR="00E66DBD">
        <w:rPr>
          <w:rStyle w:val="Refdecomentario"/>
          <w:rFonts w:asciiTheme="minorHAnsi" w:hAnsiTheme="minorHAnsi"/>
        </w:rPr>
        <w:commentReference w:id="435"/>
      </w:r>
      <w:r w:rsidR="009565AC">
        <w:t xml:space="preserve">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F5824">
      <w:pPr>
        <w:pStyle w:val="Ttulo3"/>
      </w:pPr>
      <w:r>
        <w:t>Limitations</w:t>
      </w:r>
    </w:p>
    <w:p w14:paraId="6FAE21EF" w14:textId="2C2776A3" w:rsidR="00056347" w:rsidRDefault="00BA4C93">
      <w:pPr>
        <w:pStyle w:val="Textoindependiente"/>
      </w:pPr>
      <w:r>
        <w:t xml:space="preserve">Given that this study is the first </w:t>
      </w:r>
      <w:r w:rsidR="00056347">
        <w:t>outlet using the Berlin multi-facet personality inventory,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pPr>
        <w:pStyle w:val="Textoindependiente"/>
      </w:pPr>
      <w:r>
        <w:lastRenderedPageBreak/>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6619543B" w14:textId="217EC9A4" w:rsidR="00056347" w:rsidRDefault="00056347">
      <w:pPr>
        <w:pStyle w:val="Textoindependiente"/>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010BA9F5" w14:textId="77777777" w:rsidR="00CD3468" w:rsidRPr="00CD3468" w:rsidRDefault="00CD3468" w:rsidP="002C0934">
      <w:pPr>
        <w:pStyle w:val="Textoindependiente"/>
        <w:ind w:firstLine="0"/>
      </w:pPr>
      <w:bookmarkStart w:id="438" w:name="references"/>
      <w:bookmarkEnd w:id="438"/>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2B1DC0A3" w:rsidR="00EA382D" w:rsidRDefault="00C96047">
      <w:pPr>
        <w:pStyle w:val="Textoindependiente"/>
      </w:pPr>
      <w:r>
        <w:t xml:space="preserve">American Psychiatric Association. (2013). </w:t>
      </w:r>
      <w:r>
        <w:rPr>
          <w:i/>
        </w:rPr>
        <w:t>Diagnostic and statistical manual of mental disorders (5th ed.)</w:t>
      </w:r>
      <w:r>
        <w:t>.</w:t>
      </w:r>
    </w:p>
    <w:p w14:paraId="5034D91D" w14:textId="097687E3" w:rsidR="00EA382D" w:rsidRDefault="0014291C">
      <w:pPr>
        <w:pStyle w:val="Textoindependiente"/>
      </w:pPr>
      <w:proofErr w:type="spellStart"/>
      <w:ins w:id="439" w:author="Victor Rouco" w:date="2020-07-06T14:35:00Z">
        <w:r w:rsidRPr="0014291C">
          <w:lastRenderedPageBreak/>
          <w:t>Asparouhov</w:t>
        </w:r>
        <w:proofErr w:type="spellEnd"/>
        <w:r w:rsidRPr="0014291C">
          <w:t xml:space="preserve">, T., &amp; </w:t>
        </w:r>
        <w:proofErr w:type="spellStart"/>
        <w:r w:rsidRPr="0014291C">
          <w:t>Muthén</w:t>
        </w:r>
        <w:proofErr w:type="spellEnd"/>
        <w:r w:rsidRPr="0014291C">
          <w:t xml:space="preserve">, B. (2009). Exploratory structural equation modeling. </w:t>
        </w:r>
        <w:r w:rsidRPr="0014291C">
          <w:rPr>
            <w:i/>
            <w:iCs/>
            <w:rPrChange w:id="440" w:author="Victor Rouco" w:date="2020-07-06T14:35:00Z">
              <w:rPr/>
            </w:rPrChange>
          </w:rPr>
          <w:t>Structural equation modeling: a multidisciplinary journal</w:t>
        </w:r>
        <w:r w:rsidRPr="0014291C">
          <w:t>, 16(3), 397-438.</w:t>
        </w:r>
      </w:ins>
      <w:del w:id="441" w:author="Victor Rouco" w:date="2020-07-06T14:35:00Z">
        <w:r w:rsidR="00C96047" w:rsidDel="0014291C">
          <w:delText xml:space="preserve">Asparouhov, T., &amp; Muthén, B. (2009). </w:delText>
        </w:r>
        <w:r w:rsidR="00C96047" w:rsidDel="0014291C">
          <w:rPr>
            <w:i/>
          </w:rPr>
          <w:delText>Exploratory structural equation modeling</w:delText>
        </w:r>
        <w:r w:rsidR="00C96047" w:rsidDel="0014291C">
          <w:delText xml:space="preserve"> (Vol. 16, pp. 397–438). </w:delText>
        </w:r>
      </w:del>
      <w:r w:rsidR="00C96047">
        <w:t>doi:</w:t>
      </w:r>
      <w:hyperlink r:id="rId13">
        <w:r w:rsidR="00C96047">
          <w:rPr>
            <w:rStyle w:val="Hipervnculo"/>
          </w:rPr>
          <w:t>10.1080/10705510903008204</w:t>
        </w:r>
      </w:hyperlink>
    </w:p>
    <w:p w14:paraId="1679FBFD" w14:textId="77777777" w:rsidR="00EA382D" w:rsidRDefault="00C96047">
      <w:pPr>
        <w:pStyle w:val="Textoindependiente"/>
      </w:pPr>
      <w:proofErr w:type="spellStart"/>
      <w:r w:rsidRPr="00FF5824">
        <w:rPr>
          <w:lang w:val="de-DE"/>
        </w:rPr>
        <w:t>Bagby</w:t>
      </w:r>
      <w:proofErr w:type="spellEnd"/>
      <w:r w:rsidRPr="00FF5824">
        <w:rPr>
          <w:lang w:val="de-DE"/>
        </w:rPr>
        <w:t xml:space="preserve">, R. M., &amp; </w:t>
      </w:r>
      <w:proofErr w:type="spellStart"/>
      <w:r w:rsidRPr="00FF5824">
        <w:rPr>
          <w:lang w:val="de-DE"/>
        </w:rPr>
        <w:t>Widiger</w:t>
      </w:r>
      <w:proofErr w:type="spellEnd"/>
      <w:r w:rsidRPr="00FF5824">
        <w:rPr>
          <w:lang w:val="de-DE"/>
        </w:rPr>
        <w:t xml:space="preserve">,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5848C08B" w:rsidR="00EA382D" w:rsidRDefault="00C96047">
      <w:pPr>
        <w:pStyle w:val="Textoindependiente"/>
      </w:pPr>
      <w:r>
        <w:lastRenderedPageBreak/>
        <w:t>Chamorro-</w:t>
      </w:r>
      <w:proofErr w:type="spellStart"/>
      <w:r>
        <w:t>Premuzic</w:t>
      </w:r>
      <w:proofErr w:type="spellEnd"/>
      <w:r>
        <w:t>, T., &amp; Furnham, A. (2003). Personality predicts academic performance: Evidence from two longitudinal university samples.</w:t>
      </w:r>
      <w:ins w:id="442" w:author="Victor Rouco" w:date="2020-07-06T14:36:00Z">
        <w:r w:rsidR="0014291C" w:rsidRPr="0014291C">
          <w:rPr>
            <w:i/>
            <w:iCs/>
            <w:rPrChange w:id="443" w:author="Victor Rouco" w:date="2020-07-06T14:36:00Z">
              <w:rPr/>
            </w:rPrChange>
          </w:rPr>
          <w:t xml:space="preserve"> </w:t>
        </w:r>
        <w:r w:rsidR="0014291C" w:rsidRPr="0014291C">
          <w:rPr>
            <w:i/>
            <w:iCs/>
            <w:rPrChange w:id="444" w:author="Victor Rouco" w:date="2020-07-06T14:36:00Z">
              <w:rPr/>
            </w:rPrChange>
          </w:rPr>
          <w:t>Journal of research in personality</w:t>
        </w:r>
        <w:r w:rsidR="0014291C" w:rsidRPr="0014291C">
          <w:t>, 37(4), 319-338.</w:t>
        </w:r>
      </w:ins>
      <w:r>
        <w:t xml:space="preserve"> doi:</w:t>
      </w:r>
      <w:hyperlink r:id="rId20">
        <w:r>
          <w:rPr>
            <w:rStyle w:val="Hipervnculo"/>
          </w:rPr>
          <w:t>10.1016/S0092-6566(02)00578-0</w:t>
        </w:r>
      </w:hyperlink>
    </w:p>
    <w:p w14:paraId="58EABBF8" w14:textId="1E4CD97E" w:rsidR="00EA382D" w:rsidRDefault="00C96047">
      <w:pPr>
        <w:pStyle w:val="Textoindependiente"/>
        <w:rPr>
          <w:ins w:id="445" w:author="Victor Rouco" w:date="2020-07-06T14:20:00Z"/>
          <w:rStyle w:val="Hipervnculo"/>
        </w:rPr>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05407A5D" w14:textId="76B059EC" w:rsidR="00B32C3D" w:rsidRDefault="00B32C3D" w:rsidP="00B32C3D">
      <w:pPr>
        <w:pStyle w:val="Textoindependiente"/>
      </w:pPr>
      <w:ins w:id="446" w:author="Victor Rouco" w:date="2020-07-06T14:20:00Z">
        <w:r>
          <w:t xml:space="preserve">Chen, F. F., Hayes, A., Carver, C. S., </w:t>
        </w:r>
        <w:proofErr w:type="spellStart"/>
        <w:r>
          <w:t>Laurenceau</w:t>
        </w:r>
        <w:proofErr w:type="spellEnd"/>
        <w:r>
          <w:t>, J.-P., &amp;</w:t>
        </w:r>
        <w:r>
          <w:t xml:space="preserve"> </w:t>
        </w:r>
        <w:r>
          <w:t>Zhang, Z. (2012). Modeling general and specific variance in multifaceted constructs: A comparison of the</w:t>
        </w:r>
        <w:r>
          <w:t xml:space="preserve"> </w:t>
        </w:r>
        <w:r>
          <w:t xml:space="preserve">bifactor model to other approaches. </w:t>
        </w:r>
        <w:r w:rsidRPr="00B32C3D">
          <w:rPr>
            <w:i/>
            <w:iCs/>
            <w:rPrChange w:id="447" w:author="Victor Rouco" w:date="2020-07-06T14:21:00Z">
              <w:rPr/>
            </w:rPrChange>
          </w:rPr>
          <w:t>Journal of Personality</w:t>
        </w:r>
        <w:r>
          <w:t>, 80, 219–251.</w:t>
        </w:r>
      </w:ins>
    </w:p>
    <w:p w14:paraId="4039F688" w14:textId="6C2ED3CF" w:rsidR="00EA382D" w:rsidRDefault="00C96047">
      <w:pPr>
        <w:pStyle w:val="Textoindependiente"/>
        <w:rPr>
          <w:ins w:id="448" w:author="Victor Rouco" w:date="2020-07-06T14:06:00Z"/>
          <w:rStyle w:val="Hipervnculo"/>
        </w:rPr>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5B80A0C9" w14:textId="0026311F" w:rsidR="0045179F" w:rsidRPr="0045179F" w:rsidRDefault="0045179F">
      <w:pPr>
        <w:pStyle w:val="Textoindependiente"/>
      </w:pPr>
      <w:ins w:id="449" w:author="Victor Rouco" w:date="2020-07-06T14:06:00Z">
        <w:r w:rsidRPr="0045179F">
          <w:rPr>
            <w:rStyle w:val="Hipervnculo"/>
          </w:rPr>
          <w:t>Costa</w:t>
        </w:r>
      </w:ins>
      <w:ins w:id="450" w:author="Victor Rouco" w:date="2020-07-06T14:07:00Z">
        <w:r w:rsidRPr="0045179F">
          <w:rPr>
            <w:rStyle w:val="Hipervnculo"/>
          </w:rPr>
          <w:t xml:space="preserve">, P. T., &amp; McCrae, </w:t>
        </w:r>
        <w:r w:rsidRPr="0045179F">
          <w:rPr>
            <w:rStyle w:val="Hipervnculo"/>
            <w:rPrChange w:id="451" w:author="Victor Rouco" w:date="2020-07-06T14:07:00Z">
              <w:rPr>
                <w:rStyle w:val="Hipervnculo"/>
                <w:lang w:val="es-ES"/>
              </w:rPr>
            </w:rPrChange>
          </w:rPr>
          <w:t xml:space="preserve">R. R. (1992) Four ways </w:t>
        </w:r>
        <w:r>
          <w:rPr>
            <w:rStyle w:val="Hipervnculo"/>
          </w:rPr>
          <w:t>five factors are basic.</w:t>
        </w:r>
        <w:r w:rsidRPr="00B32C3D">
          <w:rPr>
            <w:rStyle w:val="Hipervnculo"/>
            <w:i/>
            <w:iCs/>
            <w:rPrChange w:id="452" w:author="Victor Rouco" w:date="2020-07-06T14:17:00Z">
              <w:rPr>
                <w:rStyle w:val="Hipervnculo"/>
              </w:rPr>
            </w:rPrChange>
          </w:rPr>
          <w:t xml:space="preserve"> Personality and Individual Differences</w:t>
        </w:r>
      </w:ins>
      <w:ins w:id="453" w:author="Victor Rouco" w:date="2020-07-06T14:08:00Z">
        <w:r>
          <w:rPr>
            <w:rStyle w:val="Hipervnculo"/>
          </w:rPr>
          <w:t xml:space="preserve">, 13(6), 653-665. </w:t>
        </w:r>
        <w:proofErr w:type="spellStart"/>
        <w:r>
          <w:rPr>
            <w:rStyle w:val="Hipervnculo"/>
          </w:rPr>
          <w:t>doi</w:t>
        </w:r>
        <w:proofErr w:type="spellEnd"/>
        <w:r>
          <w:rPr>
            <w:rStyle w:val="Hipervnculo"/>
          </w:rPr>
          <w:t xml:space="preserve">: </w:t>
        </w:r>
      </w:ins>
      <w:ins w:id="454" w:author="Victor Rouco" w:date="2020-07-06T14:09:00Z">
        <w:r w:rsidRPr="0045179F">
          <w:rPr>
            <w:rStyle w:val="Hipervnculo"/>
          </w:rPr>
          <w:t>10.1016/0191-8869(92)90236-I</w:t>
        </w:r>
        <w:r>
          <w:rPr>
            <w:rStyle w:val="Hipervnculo"/>
          </w:rPr>
          <w:t>.</w:t>
        </w:r>
      </w:ins>
    </w:p>
    <w:p w14:paraId="0AB3864B" w14:textId="77777777" w:rsidR="00EA382D" w:rsidRDefault="00C96047">
      <w:pPr>
        <w:pStyle w:val="Textoindependiente"/>
      </w:pPr>
      <w:r w:rsidRPr="0045179F">
        <w:t xml:space="preserve">Costa Jr., P. T., &amp; </w:t>
      </w:r>
      <w:proofErr w:type="spellStart"/>
      <w:r w:rsidRPr="0045179F">
        <w:t>Widiger</w:t>
      </w:r>
      <w:proofErr w:type="spellEnd"/>
      <w:r w:rsidRPr="0045179F">
        <w:t xml:space="preserve">, T. A. (1994). </w:t>
      </w:r>
      <w:r>
        <w:t xml:space="preserve">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6532D063" w:rsidR="00EA382D" w:rsidRDefault="00C96047">
      <w:pPr>
        <w:pStyle w:val="Textoindependiente"/>
        <w:rPr>
          <w:ins w:id="455" w:author="Victor Rouco" w:date="2020-07-06T14:16:00Z"/>
          <w:rStyle w:val="Hipervnculo"/>
        </w:rPr>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97155D5" w14:textId="768C18FE" w:rsidR="00B32C3D" w:rsidRDefault="00B32C3D">
      <w:pPr>
        <w:pStyle w:val="Textoindependiente"/>
      </w:pPr>
      <w:ins w:id="456" w:author="Victor Rouco" w:date="2020-07-06T14:16:00Z">
        <w:r>
          <w:rPr>
            <w:rStyle w:val="Hipervnculo"/>
          </w:rPr>
          <w:t xml:space="preserve">Cronbach, L., J., </w:t>
        </w:r>
        <w:proofErr w:type="spellStart"/>
        <w:r>
          <w:rPr>
            <w:rStyle w:val="Hipervnculo"/>
          </w:rPr>
          <w:t>Meehl</w:t>
        </w:r>
        <w:proofErr w:type="spellEnd"/>
        <w:r>
          <w:rPr>
            <w:rStyle w:val="Hipervnculo"/>
          </w:rPr>
          <w:t>, P., E., (1995)</w:t>
        </w:r>
      </w:ins>
      <w:ins w:id="457" w:author="Victor Rouco" w:date="2020-07-06T14:17:00Z">
        <w:r>
          <w:rPr>
            <w:rStyle w:val="Hipervnculo"/>
          </w:rPr>
          <w:t xml:space="preserve">. Construct validity in psychological tests. </w:t>
        </w:r>
        <w:r w:rsidRPr="00B32C3D">
          <w:rPr>
            <w:rStyle w:val="Hipervnculo"/>
            <w:i/>
            <w:iCs/>
            <w:rPrChange w:id="458" w:author="Victor Rouco" w:date="2020-07-06T14:17:00Z">
              <w:rPr>
                <w:rStyle w:val="Hipervnculo"/>
              </w:rPr>
            </w:rPrChange>
          </w:rPr>
          <w:t>Psychological Bulletin</w:t>
        </w:r>
      </w:ins>
      <w:ins w:id="459" w:author="Victor Rouco" w:date="2020-07-06T14:18:00Z">
        <w:r>
          <w:rPr>
            <w:rStyle w:val="Hipervnculo"/>
          </w:rPr>
          <w:t>,</w:t>
        </w:r>
      </w:ins>
      <w:ins w:id="460" w:author="Victor Rouco" w:date="2020-07-06T14:17:00Z">
        <w:r>
          <w:rPr>
            <w:rStyle w:val="Hipervnculo"/>
          </w:rPr>
          <w:t xml:space="preserve"> 52, 281-302.</w:t>
        </w:r>
      </w:ins>
    </w:p>
    <w:p w14:paraId="6A65BC00" w14:textId="77777777" w:rsidR="00EA382D" w:rsidRDefault="00C96047">
      <w:pPr>
        <w:pStyle w:val="Textoindependiente"/>
      </w:pPr>
      <w:r>
        <w:lastRenderedPageBreak/>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rsidRPr="005C2C00">
        <w:rPr>
          <w:rPrChange w:id="461" w:author="Matthias Ziegler" w:date="2020-06-25T12:22:00Z">
            <w:rPr>
              <w:lang w:val="de-DE"/>
            </w:rPr>
          </w:rPrChange>
        </w:rPr>
        <w:t xml:space="preserve">Diener, E., Emmons,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AFD7EC" w:rsidR="00EA382D" w:rsidRDefault="00C96047">
      <w:pPr>
        <w:pStyle w:val="Textoindependiente"/>
      </w:pPr>
      <w:proofErr w:type="spellStart"/>
      <w:r w:rsidRPr="0014291C">
        <w:rPr>
          <w:lang w:val="es-ES"/>
          <w:rPrChange w:id="462" w:author="Victor Rouco" w:date="2020-07-06T14:38:00Z">
            <w:rPr/>
          </w:rPrChange>
        </w:rPr>
        <w:t>Diener</w:t>
      </w:r>
      <w:proofErr w:type="spellEnd"/>
      <w:r w:rsidRPr="0014291C">
        <w:rPr>
          <w:lang w:val="es-ES"/>
          <w:rPrChange w:id="463" w:author="Victor Rouco" w:date="2020-07-06T14:38:00Z">
            <w:rPr/>
          </w:rPrChange>
        </w:rPr>
        <w:t xml:space="preserve">, E., </w:t>
      </w:r>
      <w:proofErr w:type="spellStart"/>
      <w:r w:rsidRPr="0014291C">
        <w:rPr>
          <w:lang w:val="es-ES"/>
          <w:rPrChange w:id="464" w:author="Victor Rouco" w:date="2020-07-06T14:38:00Z">
            <w:rPr/>
          </w:rPrChange>
        </w:rPr>
        <w:t>Oishi</w:t>
      </w:r>
      <w:proofErr w:type="spellEnd"/>
      <w:r w:rsidRPr="0014291C">
        <w:rPr>
          <w:lang w:val="es-ES"/>
          <w:rPrChange w:id="465" w:author="Victor Rouco" w:date="2020-07-06T14:38:00Z">
            <w:rPr/>
          </w:rPrChange>
        </w:rPr>
        <w:t xml:space="preserve">, S., &amp; Lucas, R. E. (2003). </w:t>
      </w:r>
      <w:r>
        <w:t>Personality, culture, and subjective well-being</w:t>
      </w:r>
      <w:del w:id="466" w:author="Victor Rouco" w:date="2020-07-06T14:37:00Z">
        <w:r w:rsidDel="0014291C">
          <w:delText xml:space="preserve">. </w:delText>
        </w:r>
      </w:del>
      <w:ins w:id="467" w:author="Victor Rouco" w:date="2020-07-06T14:37:00Z">
        <w:r w:rsidR="0014291C" w:rsidRPr="0014291C">
          <w:t xml:space="preserve">: Emotional and cognitive evaluations of life. </w:t>
        </w:r>
        <w:r w:rsidR="0014291C" w:rsidRPr="0014291C">
          <w:rPr>
            <w:i/>
            <w:iCs/>
            <w:rPrChange w:id="468" w:author="Victor Rouco" w:date="2020-07-06T14:37:00Z">
              <w:rPr/>
            </w:rPrChange>
          </w:rPr>
          <w:t>Annual review of psychology</w:t>
        </w:r>
        <w:r w:rsidR="0014291C" w:rsidRPr="0014291C">
          <w:t>, 54(1), 403-425</w:t>
        </w:r>
        <w:r w:rsidR="0014291C" w:rsidRPr="0014291C">
          <w:t xml:space="preserve"> </w:t>
        </w:r>
      </w:ins>
      <w:r>
        <w:t>doi:</w:t>
      </w:r>
      <w:hyperlink r:id="rId28">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06BD2384" w:rsidR="00EA382D" w:rsidRDefault="00C96047">
      <w:pPr>
        <w:pStyle w:val="Textoindependiente"/>
        <w:rPr>
          <w:ins w:id="469" w:author="Victor Rouco" w:date="2020-07-06T14:26:00Z"/>
          <w:rStyle w:val="Hipervnculo"/>
        </w:rPr>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210844CA" w14:textId="380747F9" w:rsidR="001021BE" w:rsidRDefault="001021BE">
      <w:pPr>
        <w:pStyle w:val="Textoindependiente"/>
      </w:pPr>
      <w:ins w:id="470" w:author="Victor Rouco" w:date="2020-07-06T14:26:00Z">
        <w:r w:rsidRPr="001021BE">
          <w:t xml:space="preserve">Furnham, A., &amp; </w:t>
        </w:r>
        <w:proofErr w:type="spellStart"/>
        <w:r w:rsidRPr="001021BE">
          <w:t>Medhurst</w:t>
        </w:r>
        <w:proofErr w:type="spellEnd"/>
        <w:r w:rsidRPr="001021BE">
          <w:t xml:space="preserve">, S. (1995). Personality correlates of academic seminar </w:t>
        </w:r>
        <w:proofErr w:type="spellStart"/>
        <w:r w:rsidRPr="001021BE">
          <w:t>behaviour</w:t>
        </w:r>
        <w:proofErr w:type="spellEnd"/>
        <w:r w:rsidRPr="001021BE">
          <w:t xml:space="preserve">: A study of four instruments. </w:t>
        </w:r>
        <w:r w:rsidRPr="001021BE">
          <w:rPr>
            <w:i/>
            <w:iCs/>
            <w:rPrChange w:id="471" w:author="Victor Rouco" w:date="2020-07-06T14:26:00Z">
              <w:rPr/>
            </w:rPrChange>
          </w:rPr>
          <w:t>Personality and individual differences</w:t>
        </w:r>
        <w:r w:rsidRPr="001021BE">
          <w:t>, 19(2), 197-208.</w:t>
        </w:r>
      </w:ins>
    </w:p>
    <w:p w14:paraId="06633233" w14:textId="7B6DCC24" w:rsidR="00EA382D" w:rsidRDefault="00C96047">
      <w:pPr>
        <w:pStyle w:val="Textoindependiente"/>
      </w:pPr>
      <w:r>
        <w:t xml:space="preserve">Galton, F. (1884). The Measurement of Character. </w:t>
      </w:r>
      <w:ins w:id="472" w:author="Victor Rouco" w:date="2020-07-06T14:38:00Z">
        <w:r w:rsidR="0014291C" w:rsidRPr="0014291C">
          <w:rPr>
            <w:i/>
            <w:iCs/>
            <w:rPrChange w:id="473" w:author="Victor Rouco" w:date="2020-07-06T14:38:00Z">
              <w:rPr/>
            </w:rPrChange>
          </w:rPr>
          <w:t>Fortnightly</w:t>
        </w:r>
        <w:r w:rsidR="0014291C" w:rsidRPr="0014291C">
          <w:t>, 36(212), 179-185.</w:t>
        </w:r>
        <w:r w:rsidR="0014291C" w:rsidRPr="0014291C">
          <w:t xml:space="preserve"> </w:t>
        </w:r>
      </w:ins>
      <w:r>
        <w:t>doi:</w:t>
      </w:r>
      <w:hyperlink r:id="rId31">
        <w:r>
          <w:rPr>
            <w:rStyle w:val="Hipervnculo"/>
          </w:rPr>
          <w:t>10.1037/11352-058</w:t>
        </w:r>
      </w:hyperlink>
    </w:p>
    <w:p w14:paraId="26897C29" w14:textId="77777777" w:rsidR="00EA382D" w:rsidRDefault="00C96047">
      <w:pPr>
        <w:pStyle w:val="Textoindependiente"/>
      </w:pPr>
      <w:proofErr w:type="spellStart"/>
      <w:r>
        <w:lastRenderedPageBreak/>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53C765A7" w:rsidR="00EA382D" w:rsidRDefault="00C96047">
      <w:pPr>
        <w:pStyle w:val="Textoindependiente"/>
        <w:rPr>
          <w:ins w:id="474" w:author="Victor Rouco" w:date="2020-07-06T14:28:00Z"/>
          <w:rStyle w:val="Hipervnculo"/>
        </w:rPr>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2393A1EB" w14:textId="787C3797" w:rsidR="001021BE" w:rsidRDefault="001021BE">
      <w:pPr>
        <w:pStyle w:val="Textoindependiente"/>
      </w:pPr>
      <w:ins w:id="475" w:author="Victor Rouco" w:date="2020-07-06T14:28:00Z">
        <w:r w:rsidRPr="001021BE">
          <w:t>Goldberg, L. R. (2006). Doing it all bass-</w:t>
        </w:r>
        <w:proofErr w:type="spellStart"/>
        <w:r w:rsidRPr="001021BE">
          <w:t>ackwards</w:t>
        </w:r>
        <w:proofErr w:type="spellEnd"/>
        <w:r w:rsidRPr="001021BE">
          <w:t xml:space="preserve">: The development of hierarchical factor structures from the top down. </w:t>
        </w:r>
        <w:r w:rsidRPr="001021BE">
          <w:rPr>
            <w:i/>
            <w:iCs/>
            <w:rPrChange w:id="476" w:author="Victor Rouco" w:date="2020-07-06T14:28:00Z">
              <w:rPr/>
            </w:rPrChange>
          </w:rPr>
          <w:t>Journal of research in personality</w:t>
        </w:r>
        <w:r w:rsidRPr="001021BE">
          <w:t>, 40(4), 347-358.</w:t>
        </w:r>
      </w:ins>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61330D71" w:rsidR="00EA382D" w:rsidRDefault="0014291C">
      <w:pPr>
        <w:pStyle w:val="Textoindependiente"/>
      </w:pPr>
      <w:ins w:id="477" w:author="Victor Rouco" w:date="2020-07-06T14:39:00Z">
        <w:r w:rsidRPr="0014291C">
          <w:lastRenderedPageBreak/>
          <w:t xml:space="preserve">John, O. P., Hampson, S. E., &amp; Goldberg, L. R. (1991). The basic level in personality-trait hierarchies: studies of trait use and accessibility in different contexts. </w:t>
        </w:r>
        <w:r w:rsidRPr="0014291C">
          <w:rPr>
            <w:i/>
            <w:iCs/>
            <w:rPrChange w:id="478" w:author="Victor Rouco" w:date="2020-07-06T14:39:00Z">
              <w:rPr/>
            </w:rPrChange>
          </w:rPr>
          <w:t>Journal of personality and social psychology</w:t>
        </w:r>
        <w:r w:rsidRPr="0014291C">
          <w:t>, 60(3), 348.</w:t>
        </w:r>
        <w:r w:rsidRPr="0014291C" w:rsidDel="0014291C">
          <w:t xml:space="preserve"> </w:t>
        </w:r>
      </w:ins>
      <w:del w:id="479" w:author="Victor Rouco" w:date="2020-07-06T14:39:00Z">
        <w:r w:rsidR="00C96047" w:rsidDel="0014291C">
          <w:delText xml:space="preserve">John, O. P., Hampson, S. E., Goldberg, L. R., Johnson, J. A., Eber, H. W., Hogan, R., … Digman, J. M. (2014). The basic level in personality - trait hierarchies:Studies of trait use and accessibility in different contexts. </w:delText>
        </w:r>
        <w:r w:rsidR="00C96047" w:rsidDel="0014291C">
          <w:rPr>
            <w:i/>
          </w:rPr>
          <w:delText>Journal of Research in Personality</w:delText>
        </w:r>
        <w:r w:rsidR="00C96047" w:rsidDel="0014291C">
          <w:delText xml:space="preserve">, </w:delText>
        </w:r>
        <w:r w:rsidR="00C96047" w:rsidDel="0014291C">
          <w:rPr>
            <w:i/>
          </w:rPr>
          <w:delText>20</w:delText>
        </w:r>
        <w:r w:rsidR="00C96047" w:rsidDel="0014291C">
          <w:delText xml:space="preserve">(1), 411–418. </w:delText>
        </w:r>
      </w:del>
      <w:r w:rsidR="00C96047">
        <w:t>doi:</w:t>
      </w:r>
      <w:hyperlink r:id="rId38">
        <w:r w:rsidR="00C96047">
          <w:rPr>
            <w:rStyle w:val="Hipervnculo"/>
          </w:rPr>
          <w:t>10.1016/j.lindif.2013.10.008</w:t>
        </w:r>
      </w:hyperlink>
    </w:p>
    <w:p w14:paraId="3D0F767C" w14:textId="2C59C3C3" w:rsidR="00EA382D" w:rsidRDefault="00C96047">
      <w:pPr>
        <w:pStyle w:val="Textoindependiente"/>
        <w:rPr>
          <w:ins w:id="480" w:author="Victor Rouco" w:date="2020-07-06T14:10:00Z"/>
          <w:rStyle w:val="Hipervnculo"/>
        </w:rPr>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w:t>
      </w:r>
      <w:del w:id="481" w:author="Victor Rouco" w:date="2020-07-06T14:11:00Z">
        <w:r w:rsidDel="0045179F">
          <w:delText xml:space="preserve">Retrieved from </w:delText>
        </w:r>
        <w:r w:rsidR="000C24FD" w:rsidDel="0045179F">
          <w:fldChar w:fldCharType="begin"/>
        </w:r>
        <w:r w:rsidR="000C24FD" w:rsidDel="0045179F">
          <w:delInstrText xml:space="preserve"> HYPERLINK "c:%7b\\%25%7d5CDocuments%20and%20Settings%7b\\%25%7d5Ce8902872%7b\\%25%7d5CDesktop%7b\\%25%7d5Cdata%20disk%7b\\%25%7d5CLibrary%7b\\%25%7d5CCURRENT%7b\\%25%7d5CEndNote%7b\\%25%7d5CCATALOGUED%20+%20LINKED%7b\\%25%7d5CJudgeetal1997.pdf" \h </w:delInstrText>
        </w:r>
        <w:r w:rsidR="000C24FD" w:rsidDel="0045179F">
          <w:fldChar w:fldCharType="separate"/>
        </w:r>
        <w:r w:rsidDel="0045179F">
          <w:rPr>
            <w:rStyle w:val="Hipervnculo"/>
          </w:rPr>
          <w:delText>c:{\%}5CDocuments and Settings{\%}5Ce8902872{\%}5CDesktop{\%}5Cdata disk{\%}5CLibrary{\%}5CCURRENT{\%}5CEndNote{\%}5CCATALOGUED + LINKED{\%}5CJudgeetal1997.pdf</w:delText>
        </w:r>
        <w:r w:rsidR="000C24FD" w:rsidDel="0045179F">
          <w:rPr>
            <w:rStyle w:val="Hipervnculo"/>
          </w:rPr>
          <w:fldChar w:fldCharType="end"/>
        </w:r>
      </w:del>
    </w:p>
    <w:p w14:paraId="2FB9164B" w14:textId="7B8A3B4D" w:rsidR="0045179F" w:rsidRDefault="0045179F">
      <w:pPr>
        <w:pStyle w:val="Textoindependiente"/>
      </w:pPr>
      <w:ins w:id="482" w:author="Victor Rouco" w:date="2020-07-06T14:11:00Z">
        <w:r w:rsidRPr="0045179F">
          <w:rPr>
            <w:rPrChange w:id="483" w:author="Victor Rouco" w:date="2020-07-06T14:11:00Z">
              <w:rPr>
                <w:lang w:val="es-ES"/>
              </w:rPr>
            </w:rPrChange>
          </w:rPr>
          <w:t xml:space="preserve">Kretzschmar, A., Spengler, M., Schubert, A.-L., </w:t>
        </w:r>
        <w:proofErr w:type="spellStart"/>
        <w:r w:rsidRPr="0045179F">
          <w:rPr>
            <w:rPrChange w:id="484" w:author="Victor Rouco" w:date="2020-07-06T14:11:00Z">
              <w:rPr>
                <w:lang w:val="es-ES"/>
              </w:rPr>
            </w:rPrChange>
          </w:rPr>
          <w:t>Steinmayr</w:t>
        </w:r>
        <w:proofErr w:type="spellEnd"/>
        <w:r w:rsidRPr="0045179F">
          <w:rPr>
            <w:rPrChange w:id="485" w:author="Victor Rouco" w:date="2020-07-06T14:11:00Z">
              <w:rPr>
                <w:lang w:val="es-ES"/>
              </w:rPr>
            </w:rPrChange>
          </w:rPr>
          <w:t xml:space="preserve">, R., &amp; Ziegler, M. (2018). The Relation of Personality and Intelligence—What Can the </w:t>
        </w:r>
        <w:proofErr w:type="spellStart"/>
        <w:r w:rsidRPr="0045179F">
          <w:rPr>
            <w:rPrChange w:id="486" w:author="Victor Rouco" w:date="2020-07-06T14:11:00Z">
              <w:rPr>
                <w:lang w:val="es-ES"/>
              </w:rPr>
            </w:rPrChange>
          </w:rPr>
          <w:t>Brunswik</w:t>
        </w:r>
        <w:proofErr w:type="spellEnd"/>
        <w:r w:rsidRPr="0045179F">
          <w:rPr>
            <w:rPrChange w:id="487" w:author="Victor Rouco" w:date="2020-07-06T14:11:00Z">
              <w:rPr>
                <w:lang w:val="es-ES"/>
              </w:rPr>
            </w:rPrChange>
          </w:rPr>
          <w:t xml:space="preserve"> Symmetry Principle Tell Us? </w:t>
        </w:r>
        <w:proofErr w:type="spellStart"/>
        <w:r w:rsidRPr="0045179F">
          <w:rPr>
            <w:i/>
            <w:iCs/>
            <w:lang w:val="es-ES"/>
          </w:rPr>
          <w:t>Journal</w:t>
        </w:r>
        <w:proofErr w:type="spellEnd"/>
        <w:r w:rsidRPr="0045179F">
          <w:rPr>
            <w:i/>
            <w:iCs/>
            <w:lang w:val="es-ES"/>
          </w:rPr>
          <w:t xml:space="preserve"> of </w:t>
        </w:r>
        <w:proofErr w:type="spellStart"/>
        <w:r w:rsidRPr="0045179F">
          <w:rPr>
            <w:i/>
            <w:iCs/>
            <w:lang w:val="es-ES"/>
          </w:rPr>
          <w:t>Intelligence</w:t>
        </w:r>
        <w:proofErr w:type="spellEnd"/>
        <w:r w:rsidRPr="0045179F">
          <w:rPr>
            <w:i/>
            <w:iCs/>
            <w:lang w:val="es-ES"/>
          </w:rPr>
          <w:t>, 6</w:t>
        </w:r>
        <w:r w:rsidRPr="0045179F">
          <w:rPr>
            <w:lang w:val="es-ES"/>
          </w:rPr>
          <w:t>, 30.</w:t>
        </w:r>
      </w:ins>
    </w:p>
    <w:p w14:paraId="15415AFA" w14:textId="77777777" w:rsidR="00EA382D" w:rsidRDefault="00C96047">
      <w:pPr>
        <w:pStyle w:val="Textoindependiente"/>
      </w:pPr>
      <w:r w:rsidRPr="00FF5824">
        <w:rPr>
          <w:lang w:val="de-DE"/>
        </w:rPr>
        <w:t xml:space="preserve">Krueger, R. F., </w:t>
      </w:r>
      <w:proofErr w:type="spellStart"/>
      <w:r w:rsidRPr="00FF5824">
        <w:rPr>
          <w:lang w:val="de-DE"/>
        </w:rPr>
        <w:t>Derringer</w:t>
      </w:r>
      <w:proofErr w:type="spellEnd"/>
      <w:r w:rsidRPr="00FF5824">
        <w:rPr>
          <w:lang w:val="de-DE"/>
        </w:rPr>
        <w:t xml:space="preserve">, J., </w:t>
      </w:r>
      <w:proofErr w:type="spellStart"/>
      <w:r w:rsidRPr="00FF5824">
        <w:rPr>
          <w:lang w:val="de-DE"/>
        </w:rPr>
        <w:t>Markon</w:t>
      </w:r>
      <w:proofErr w:type="spellEnd"/>
      <w:r w:rsidRPr="00FF5824">
        <w:rPr>
          <w:lang w:val="de-DE"/>
        </w:rPr>
        <w:t xml:space="preserve">, K. E., Watson, D., &amp; </w:t>
      </w:r>
      <w:proofErr w:type="spellStart"/>
      <w:r w:rsidRPr="00FF5824">
        <w:rPr>
          <w:lang w:val="de-DE"/>
        </w:rPr>
        <w:t>Skodol</w:t>
      </w:r>
      <w:proofErr w:type="spellEnd"/>
      <w:r w:rsidRPr="00FF5824">
        <w:rPr>
          <w:lang w:val="de-DE"/>
        </w:rPr>
        <w:t xml:space="preserve">,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39">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0">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1">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2">
        <w:r>
          <w:rPr>
            <w:rStyle w:val="Hipervnculo"/>
          </w:rPr>
          <w:t>10.1046/j.1365-2923.2002.01328.x</w:t>
        </w:r>
      </w:hyperlink>
    </w:p>
    <w:p w14:paraId="74919264" w14:textId="77777777" w:rsidR="00EA382D" w:rsidRDefault="00C96047">
      <w:pPr>
        <w:pStyle w:val="Textoindependiente"/>
      </w:pPr>
      <w:r>
        <w:lastRenderedPageBreak/>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3">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4">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5">
        <w:r>
          <w:rPr>
            <w:rStyle w:val="Hipervnculo"/>
          </w:rPr>
          <w:t>10.1016/j.lindif.2009.03.007</w:t>
        </w:r>
      </w:hyperlink>
    </w:p>
    <w:p w14:paraId="2B0E4650" w14:textId="77777777" w:rsidR="00EA382D" w:rsidRDefault="00C96047">
      <w:pPr>
        <w:pStyle w:val="Textoindependiente"/>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6">
        <w:r>
          <w:rPr>
            <w:rStyle w:val="Hipervnculo"/>
          </w:rPr>
          <w:t>10.1177/1073191113486513</w:t>
        </w:r>
      </w:hyperlink>
    </w:p>
    <w:p w14:paraId="5DAC3CF5" w14:textId="77777777" w:rsidR="00EA382D" w:rsidRDefault="00C96047">
      <w:pPr>
        <w:pStyle w:val="Textoindependiente"/>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7">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8">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 xml:space="preserve">American </w:t>
      </w:r>
      <w:proofErr w:type="spellStart"/>
      <w:r w:rsidRPr="00FF5824">
        <w:rPr>
          <w:i/>
          <w:lang w:val="de-DE"/>
        </w:rPr>
        <w:t>Psychologist</w:t>
      </w:r>
      <w:proofErr w:type="spellEnd"/>
      <w:r w:rsidRPr="00FF5824">
        <w:rPr>
          <w:lang w:val="de-DE"/>
        </w:rPr>
        <w:t xml:space="preserve">, </w:t>
      </w:r>
      <w:r w:rsidRPr="00FF5824">
        <w:rPr>
          <w:i/>
          <w:lang w:val="de-DE"/>
        </w:rPr>
        <w:t>61</w:t>
      </w:r>
      <w:r w:rsidRPr="00FF5824">
        <w:rPr>
          <w:lang w:val="de-DE"/>
        </w:rPr>
        <w:t>(3), 204–217. doi:</w:t>
      </w:r>
      <w:hyperlink r:id="rId49">
        <w:r w:rsidRPr="00FF5824">
          <w:rPr>
            <w:rStyle w:val="Hipervnculo"/>
            <w:lang w:val="de-DE"/>
          </w:rPr>
          <w:t>10.1037/0003-066X.61.3.204</w:t>
        </w:r>
      </w:hyperlink>
    </w:p>
    <w:p w14:paraId="012AD69F" w14:textId="77777777" w:rsidR="00EA382D" w:rsidRDefault="00C96047">
      <w:pPr>
        <w:pStyle w:val="Textoindependiente"/>
      </w:pPr>
      <w:proofErr w:type="spellStart"/>
      <w:r w:rsidRPr="00FF5824">
        <w:rPr>
          <w:lang w:val="de-DE"/>
        </w:rPr>
        <w:lastRenderedPageBreak/>
        <w:t>McAdams</w:t>
      </w:r>
      <w:proofErr w:type="spellEnd"/>
      <w:r w:rsidRPr="00FF5824">
        <w:rPr>
          <w:lang w:val="de-DE"/>
        </w:rPr>
        <w:t xml:space="preserve">, K. K., &amp; </w:t>
      </w:r>
      <w:proofErr w:type="spellStart"/>
      <w:r w:rsidRPr="00FF5824">
        <w:rPr>
          <w:lang w:val="de-DE"/>
        </w:rPr>
        <w:t>Donnellan</w:t>
      </w:r>
      <w:proofErr w:type="spellEnd"/>
      <w:r w:rsidRPr="00FF5824">
        <w:rPr>
          <w:lang w:val="de-DE"/>
        </w:rPr>
        <w:t xml:space="preserve">, M. B. (2009). </w:t>
      </w:r>
      <w:r>
        <w:t xml:space="preserve">Facets of personality and drinking in first-year college students. </w:t>
      </w:r>
      <w:r>
        <w:rPr>
          <w:i/>
        </w:rPr>
        <w:t>Personality and Individual Differences</w:t>
      </w:r>
      <w:r>
        <w:t xml:space="preserve">, </w:t>
      </w:r>
      <w:r>
        <w:rPr>
          <w:i/>
        </w:rPr>
        <w:t>46</w:t>
      </w:r>
      <w:r>
        <w:t>(2), 207–212. doi:</w:t>
      </w:r>
      <w:hyperlink r:id="rId50">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1">
        <w:r>
          <w:rPr>
            <w:rStyle w:val="Hipervnculo"/>
          </w:rPr>
          <w:t>10.1177/1088868310366253.Internal</w:t>
        </w:r>
      </w:hyperlink>
    </w:p>
    <w:p w14:paraId="1A1BAEC8" w14:textId="663D6B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(3), 552–566</w:t>
      </w:r>
      <w:ins w:id="488" w:author="Victor Rouco" w:date="2020-07-06T14:40:00Z">
        <w:r w:rsidR="0014291C" w:rsidDel="0014291C">
          <w:t xml:space="preserve"> </w:t>
        </w:r>
      </w:ins>
      <w:del w:id="489" w:author="Victor Rouco" w:date="2020-07-06T14:40:00Z">
        <w:r w:rsidDel="0014291C">
          <w:delText xml:space="preserve">. Retrieved from </w:delText>
        </w:r>
        <w:r w:rsidR="000C24FD" w:rsidDel="0014291C">
          <w:fldChar w:fldCharType="begin"/>
        </w:r>
        <w:r w:rsidR="000C24FD" w:rsidDel="0014291C">
          <w:delInstrText xml:space="preserve"> HYPERLINK "http://www.sciencedirect.com/science/article/B6X01-46SGF6X-B/2/cfbcc79b23f57818759b3ae2b7f949b5" \h </w:delInstrText>
        </w:r>
        <w:r w:rsidR="000C24FD" w:rsidDel="0014291C">
          <w:fldChar w:fldCharType="separate"/>
        </w:r>
        <w:r w:rsidDel="0014291C">
          <w:rPr>
            <w:rStyle w:val="Hipervnculo"/>
          </w:rPr>
          <w:delText>http://www.sciencedirect.com/science/article/B6X01-46SGF6X-B/2/cfbcc79b23f57818759b3ae2b7f949b5</w:delText>
        </w:r>
        <w:r w:rsidR="000C24FD" w:rsidDel="0014291C">
          <w:rPr>
            <w:rStyle w:val="Hipervnculo"/>
          </w:rPr>
          <w:fldChar w:fldCharType="end"/>
        </w:r>
      </w:del>
    </w:p>
    <w:p w14:paraId="330CEDE6" w14:textId="77777777" w:rsidR="00EA382D" w:rsidRDefault="00C96047">
      <w:pPr>
        <w:pStyle w:val="Textoindependiente"/>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2">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3">
        <w:r>
          <w:rPr>
            <w:rStyle w:val="Hipervnculo"/>
          </w:rPr>
          <w:t>10.1016/j.jrp.2004.11.003</w:t>
        </w:r>
      </w:hyperlink>
    </w:p>
    <w:p w14:paraId="70722467" w14:textId="5AB79588" w:rsidR="00EA382D" w:rsidRDefault="00C96047">
      <w:pPr>
        <w:pStyle w:val="Textoindependiente"/>
      </w:pPr>
      <w:r>
        <w:t>Norman, W. T. (1967). 2800 Personality Trait Descriptors</w:t>
      </w:r>
      <w:ins w:id="490" w:author="Victor Rouco" w:date="2020-07-06T14:42:00Z">
        <w:r w:rsidR="0014291C">
          <w:t xml:space="preserve">: </w:t>
        </w:r>
      </w:ins>
      <w:del w:id="491" w:author="Victor Rouco" w:date="2020-07-06T14:42:00Z">
        <w:r w:rsidDel="0014291C">
          <w:delText xml:space="preserve"> - </w:delText>
        </w:r>
      </w:del>
      <w:r>
        <w:t xml:space="preserve">Normative Operating Characteristics for a University Population, </w:t>
      </w:r>
      <w:ins w:id="492" w:author="Victor Rouco" w:date="2020-07-06T14:41:00Z">
        <w:r w:rsidR="0014291C">
          <w:t>University of Michigan.</w:t>
        </w:r>
      </w:ins>
      <w:del w:id="493" w:author="Victor Rouco" w:date="2020-07-06T14:42:00Z">
        <w:r w:rsidDel="0014291C">
          <w:delText>1–279.</w:delText>
        </w:r>
      </w:del>
    </w:p>
    <w:p w14:paraId="65EB6619" w14:textId="571053D3" w:rsidR="00EA382D" w:rsidRDefault="00C96047">
      <w:pPr>
        <w:pStyle w:val="Textoindependiente"/>
      </w:pPr>
      <w:proofErr w:type="spellStart"/>
      <w:r w:rsidRPr="00FF5824">
        <w:rPr>
          <w:lang w:val="de-DE"/>
        </w:rPr>
        <w:t>Ones</w:t>
      </w:r>
      <w:proofErr w:type="spellEnd"/>
      <w:r w:rsidRPr="00FF5824">
        <w:rPr>
          <w:lang w:val="de-DE"/>
        </w:rPr>
        <w:t xml:space="preserve">, D. S., </w:t>
      </w:r>
      <w:proofErr w:type="spellStart"/>
      <w:r w:rsidRPr="00FF5824">
        <w:rPr>
          <w:lang w:val="de-DE"/>
        </w:rPr>
        <w:t>Viswesvaran</w:t>
      </w:r>
      <w:proofErr w:type="spellEnd"/>
      <w:r w:rsidRPr="00FF5824">
        <w:rPr>
          <w:lang w:val="de-DE"/>
        </w:rPr>
        <w:t xml:space="preserve">, C., &amp; Schmidt, F. L. (2003). </w:t>
      </w:r>
      <w:r>
        <w:t>Personality and absenteeism: a meta</w:t>
      </w:r>
      <w:ins w:id="494" w:author="Victor Rouco" w:date="2020-07-06T14:42:00Z">
        <w:r w:rsidR="0014291C">
          <w:t>-</w:t>
        </w:r>
      </w:ins>
      <w:del w:id="495" w:author="Victor Rouco" w:date="2020-07-06T14:42:00Z">
        <w:r w:rsidDel="0014291C">
          <w:delText xml:space="preserve"> </w:delText>
        </w:r>
      </w:del>
      <w:r>
        <w:t xml:space="preserve">analysis of integrity tests. </w:t>
      </w:r>
      <w:r>
        <w:rPr>
          <w:i/>
        </w:rPr>
        <w:t>European Journal of Personality</w:t>
      </w:r>
      <w:r>
        <w:t xml:space="preserve">, </w:t>
      </w:r>
      <w:r>
        <w:rPr>
          <w:i/>
        </w:rPr>
        <w:t>17</w:t>
      </w:r>
      <w:r>
        <w:t>(S1), S19–S38. doi:</w:t>
      </w:r>
      <w:hyperlink r:id="rId54">
        <w:r>
          <w:rPr>
            <w:rStyle w:val="Hipervnculo"/>
          </w:rPr>
          <w:t>10.1002/per.487</w:t>
        </w:r>
      </w:hyperlink>
    </w:p>
    <w:p w14:paraId="12B8AF77" w14:textId="77777777" w:rsidR="00EA382D" w:rsidRDefault="00C96047">
      <w:pPr>
        <w:pStyle w:val="Textoindependiente"/>
      </w:pPr>
      <w:r>
        <w:lastRenderedPageBreak/>
        <w:t xml:space="preserve">Ozer, D. J., &amp; Benet-Martínez, V. (2006). Personality and the Prediction of Consequential Outcomes. </w:t>
      </w:r>
      <w:r>
        <w:rPr>
          <w:i/>
        </w:rPr>
        <w:t>Annual Review of Psychology</w:t>
      </w:r>
      <w:r>
        <w:t xml:space="preserve">, </w:t>
      </w:r>
      <w:r>
        <w:rPr>
          <w:i/>
        </w:rPr>
        <w:t>57</w:t>
      </w:r>
      <w:r>
        <w:t>(1), 401–421. doi:</w:t>
      </w:r>
      <w:hyperlink r:id="rId55">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6">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7">
        <w:r>
          <w:rPr>
            <w:rStyle w:val="Hipervnculo"/>
          </w:rPr>
          <w:t>10.1006/jrpe.2000.2309</w:t>
        </w:r>
      </w:hyperlink>
    </w:p>
    <w:p w14:paraId="12B09554" w14:textId="77777777" w:rsidR="00EA382D" w:rsidRDefault="00C96047">
      <w:pPr>
        <w:pStyle w:val="Textoindependiente"/>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58">
        <w:r>
          <w:rPr>
            <w:rStyle w:val="Hipervnculo"/>
          </w:rPr>
          <w:t>10.1037/a0014996</w:t>
        </w:r>
      </w:hyperlink>
    </w:p>
    <w:p w14:paraId="1B5D7170" w14:textId="77777777" w:rsidR="00EA382D" w:rsidRDefault="00C96047">
      <w:pPr>
        <w:pStyle w:val="Textoindependiente"/>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59">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0">
        <w:r>
          <w:rPr>
            <w:rStyle w:val="Hipervnculo"/>
          </w:rPr>
          <w:t>10.1111/1467-6494.00142</w:t>
        </w:r>
      </w:hyperlink>
    </w:p>
    <w:p w14:paraId="1F54A6E7" w14:textId="6C133047" w:rsidR="00EA382D" w:rsidRDefault="00C96047">
      <w:pPr>
        <w:pStyle w:val="Textoindependiente"/>
        <w:rPr>
          <w:ins w:id="496" w:author="Victor Rouco" w:date="2020-07-06T14:33:00Z"/>
          <w:rStyle w:val="Hipervnculo"/>
          <w:lang w:val="fr-BE"/>
        </w:rPr>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sidRPr="004935BC">
        <w:rPr>
          <w:i/>
          <w:lang w:val="fr-BE"/>
        </w:rPr>
        <w:t xml:space="preserve">Perspectives on </w:t>
      </w:r>
      <w:proofErr w:type="spellStart"/>
      <w:r w:rsidRPr="004935BC">
        <w:rPr>
          <w:i/>
          <w:lang w:val="fr-BE"/>
        </w:rPr>
        <w:t>Psychological</w:t>
      </w:r>
      <w:proofErr w:type="spellEnd"/>
      <w:r w:rsidRPr="004935BC">
        <w:rPr>
          <w:i/>
          <w:lang w:val="fr-BE"/>
        </w:rPr>
        <w:t xml:space="preserve"> Science</w:t>
      </w:r>
      <w:r w:rsidRPr="004935BC">
        <w:rPr>
          <w:lang w:val="fr-BE"/>
        </w:rPr>
        <w:t xml:space="preserve">, </w:t>
      </w:r>
      <w:r w:rsidRPr="004935BC">
        <w:rPr>
          <w:i/>
          <w:lang w:val="fr-BE"/>
        </w:rPr>
        <w:t>2</w:t>
      </w:r>
      <w:r w:rsidRPr="004935BC">
        <w:rPr>
          <w:lang w:val="fr-BE"/>
        </w:rPr>
        <w:t>(4), 313–345. doi:</w:t>
      </w:r>
      <w:hyperlink r:id="rId61">
        <w:r w:rsidRPr="004935BC">
          <w:rPr>
            <w:rStyle w:val="Hipervnculo"/>
            <w:lang w:val="fr-BE"/>
          </w:rPr>
          <w:t>10.1111/j.1745-6916.2007.00047.x</w:t>
        </w:r>
      </w:hyperlink>
    </w:p>
    <w:p w14:paraId="37300FF3" w14:textId="5E3BEB2A" w:rsidR="00AE2CBC" w:rsidRPr="004935BC" w:rsidRDefault="00AE2CBC">
      <w:pPr>
        <w:pStyle w:val="Textoindependiente"/>
        <w:rPr>
          <w:lang w:val="fr-BE"/>
        </w:rPr>
      </w:pPr>
      <w:ins w:id="497" w:author="Victor Rouco" w:date="2020-07-06T14:33:00Z">
        <w:r w:rsidRPr="00AE2CBC">
          <w:rPr>
            <w:lang w:val="fr-BE"/>
          </w:rPr>
          <w:lastRenderedPageBreak/>
          <w:t xml:space="preserve">Roberts, B. W., Walton, K. E., &amp; </w:t>
        </w:r>
        <w:proofErr w:type="spellStart"/>
        <w:r w:rsidRPr="00AE2CBC">
          <w:rPr>
            <w:lang w:val="fr-BE"/>
          </w:rPr>
          <w:t>Viechtbauer</w:t>
        </w:r>
        <w:proofErr w:type="spellEnd"/>
        <w:r w:rsidRPr="00AE2CBC">
          <w:rPr>
            <w:lang w:val="fr-BE"/>
          </w:rPr>
          <w:t xml:space="preserve">, W. (2006). Patterns of </w:t>
        </w:r>
        <w:proofErr w:type="spellStart"/>
        <w:r w:rsidRPr="00AE2CBC">
          <w:rPr>
            <w:lang w:val="fr-BE"/>
          </w:rPr>
          <w:t>mean-level</w:t>
        </w:r>
        <w:proofErr w:type="spellEnd"/>
        <w:r w:rsidRPr="00AE2CBC">
          <w:rPr>
            <w:lang w:val="fr-BE"/>
          </w:rPr>
          <w:t xml:space="preserve"> change in </w:t>
        </w:r>
        <w:proofErr w:type="spellStart"/>
        <w:r w:rsidRPr="00AE2CBC">
          <w:rPr>
            <w:lang w:val="fr-BE"/>
          </w:rPr>
          <w:t>personality</w:t>
        </w:r>
        <w:proofErr w:type="spellEnd"/>
        <w:r w:rsidRPr="00AE2CBC">
          <w:rPr>
            <w:lang w:val="fr-BE"/>
          </w:rPr>
          <w:t xml:space="preserve"> traits </w:t>
        </w:r>
        <w:proofErr w:type="spellStart"/>
        <w:r w:rsidRPr="00AE2CBC">
          <w:rPr>
            <w:lang w:val="fr-BE"/>
          </w:rPr>
          <w:t>across</w:t>
        </w:r>
        <w:proofErr w:type="spellEnd"/>
        <w:r w:rsidRPr="00AE2CBC">
          <w:rPr>
            <w:lang w:val="fr-BE"/>
          </w:rPr>
          <w:t xml:space="preserve"> the life course: a </w:t>
        </w:r>
        <w:proofErr w:type="spellStart"/>
        <w:r w:rsidRPr="00AE2CBC">
          <w:rPr>
            <w:lang w:val="fr-BE"/>
          </w:rPr>
          <w:t>meta-analysis</w:t>
        </w:r>
        <w:proofErr w:type="spellEnd"/>
        <w:r w:rsidRPr="00AE2CBC">
          <w:rPr>
            <w:lang w:val="fr-BE"/>
          </w:rPr>
          <w:t xml:space="preserve"> of longitudinal </w:t>
        </w:r>
        <w:proofErr w:type="spellStart"/>
        <w:r w:rsidRPr="00AE2CBC">
          <w:rPr>
            <w:lang w:val="fr-BE"/>
          </w:rPr>
          <w:t>studies</w:t>
        </w:r>
        <w:proofErr w:type="spellEnd"/>
        <w:r w:rsidRPr="00AE2CBC">
          <w:rPr>
            <w:lang w:val="fr-BE"/>
          </w:rPr>
          <w:t xml:space="preserve">. </w:t>
        </w:r>
        <w:proofErr w:type="spellStart"/>
        <w:r w:rsidRPr="00AE2CBC">
          <w:rPr>
            <w:i/>
            <w:iCs/>
            <w:lang w:val="fr-BE"/>
            <w:rPrChange w:id="498" w:author="Victor Rouco" w:date="2020-07-06T14:33:00Z">
              <w:rPr>
                <w:lang w:val="fr-BE"/>
              </w:rPr>
            </w:rPrChange>
          </w:rPr>
          <w:t>Psychological</w:t>
        </w:r>
        <w:proofErr w:type="spellEnd"/>
        <w:r w:rsidRPr="00AE2CBC">
          <w:rPr>
            <w:i/>
            <w:iCs/>
            <w:lang w:val="fr-BE"/>
            <w:rPrChange w:id="499" w:author="Victor Rouco" w:date="2020-07-06T14:33:00Z">
              <w:rPr>
                <w:lang w:val="fr-BE"/>
              </w:rPr>
            </w:rPrChange>
          </w:rPr>
          <w:t xml:space="preserve"> bulletin</w:t>
        </w:r>
        <w:r w:rsidRPr="00AE2CBC">
          <w:rPr>
            <w:lang w:val="fr-BE"/>
          </w:rPr>
          <w:t>, 132(1), 1.</w:t>
        </w:r>
      </w:ins>
    </w:p>
    <w:p w14:paraId="0D93B414" w14:textId="77777777" w:rsidR="00EA382D" w:rsidRDefault="00C96047">
      <w:pPr>
        <w:pStyle w:val="Textoindependiente"/>
      </w:pPr>
      <w:proofErr w:type="spellStart"/>
      <w:r w:rsidRPr="004935BC">
        <w:rPr>
          <w:lang w:val="fr-BE"/>
        </w:rPr>
        <w:t>Rosander</w:t>
      </w:r>
      <w:proofErr w:type="spellEnd"/>
      <w:r w:rsidRPr="004935BC">
        <w:rPr>
          <w:lang w:val="fr-BE"/>
        </w:rPr>
        <w:t xml:space="preserve">, P., </w:t>
      </w:r>
      <w:proofErr w:type="spellStart"/>
      <w:r w:rsidRPr="004935BC">
        <w:rPr>
          <w:lang w:val="fr-BE"/>
        </w:rPr>
        <w:t>Bäckström</w:t>
      </w:r>
      <w:proofErr w:type="spellEnd"/>
      <w:r w:rsidRPr="004935BC">
        <w:rPr>
          <w:lang w:val="fr-BE"/>
        </w:rPr>
        <w:t xml:space="preserve">, M., &amp; </w:t>
      </w:r>
      <w:proofErr w:type="spellStart"/>
      <w:r w:rsidRPr="004935BC">
        <w:rPr>
          <w:lang w:val="fr-BE"/>
        </w:rPr>
        <w:t>Stenberg</w:t>
      </w:r>
      <w:proofErr w:type="spellEnd"/>
      <w:r w:rsidRPr="004935BC">
        <w:rPr>
          <w:lang w:val="fr-BE"/>
        </w:rPr>
        <w:t xml:space="preserve">,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2">
        <w:r>
          <w:rPr>
            <w:rStyle w:val="Hipervnculo"/>
          </w:rPr>
          <w:t>10.1016/j.lindif.2011.04.004</w:t>
        </w:r>
      </w:hyperlink>
    </w:p>
    <w:p w14:paraId="767013AB" w14:textId="4E776096" w:rsidR="00EA382D" w:rsidRDefault="00C96047">
      <w:pPr>
        <w:pStyle w:val="Textoindependiente"/>
        <w:rPr>
          <w:ins w:id="500" w:author="Victor Rouco" w:date="2020-07-06T14:23:00Z"/>
          <w:rStyle w:val="Hipervnculo"/>
        </w:rPr>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3">
        <w:r>
          <w:rPr>
            <w:rStyle w:val="Hipervnculo"/>
          </w:rPr>
          <w:t>10.1207/S15327752JPA8103</w:t>
        </w:r>
      </w:hyperlink>
    </w:p>
    <w:p w14:paraId="54C1311C" w14:textId="683C4CC4" w:rsidR="00B32C3D" w:rsidRDefault="00B32C3D" w:rsidP="00B32C3D">
      <w:pPr>
        <w:pStyle w:val="Textoindependiente"/>
      </w:pPr>
      <w:ins w:id="501" w:author="Victor Rouco" w:date="2020-07-06T14:23:00Z">
        <w:r w:rsidRPr="00B32C3D">
          <w:t xml:space="preserve">Salgado, J. F. (2017). Bandwidth-fidelity dilemma. </w:t>
        </w:r>
        <w:r w:rsidRPr="00B32C3D">
          <w:rPr>
            <w:i/>
            <w:iCs/>
            <w:rPrChange w:id="502" w:author="Victor Rouco" w:date="2020-07-06T14:24:00Z">
              <w:rPr/>
            </w:rPrChange>
          </w:rPr>
          <w:t>Encyclopedia of Personality and Individual Differences</w:t>
        </w:r>
        <w:r w:rsidRPr="00B32C3D">
          <w:t>, eds Zeigler-Hill V., Shackelford TK</w:t>
        </w:r>
        <w:proofErr w:type="gramStart"/>
        <w:r w:rsidRPr="00B32C3D">
          <w:t xml:space="preserve">, </w:t>
        </w:r>
      </w:ins>
      <w:ins w:id="503" w:author="Victor Rouco" w:date="2020-07-06T14:24:00Z">
        <w:r w:rsidR="001021BE">
          <w:t>.</w:t>
        </w:r>
        <w:proofErr w:type="gramEnd"/>
        <w:r w:rsidR="001021BE">
          <w:t xml:space="preserve"> </w:t>
        </w:r>
      </w:ins>
      <w:ins w:id="504" w:author="Victor Rouco" w:date="2020-07-06T14:23:00Z">
        <w:r w:rsidRPr="00B32C3D">
          <w:t>Springer International Publishing, 1-4.</w:t>
        </w:r>
      </w:ins>
    </w:p>
    <w:p w14:paraId="191BB89D" w14:textId="77777777" w:rsidR="00EA382D" w:rsidRDefault="00C96047">
      <w:pPr>
        <w:pStyle w:val="Textoindependiente"/>
      </w:pPr>
      <w:r w:rsidRPr="006B3600">
        <w:t xml:space="preserve">Samuel, D. B., &amp; </w:t>
      </w:r>
      <w:proofErr w:type="spellStart"/>
      <w:r w:rsidRPr="006B3600">
        <w:t>Widiger</w:t>
      </w:r>
      <w:proofErr w:type="spellEnd"/>
      <w:r w:rsidRPr="006B3600">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4">
        <w:r>
          <w:rPr>
            <w:rStyle w:val="Hipervnculo"/>
          </w:rPr>
          <w:t>10.1016/j.cpr.2008.07.002</w:t>
        </w:r>
      </w:hyperlink>
    </w:p>
    <w:p w14:paraId="578624DE" w14:textId="77777777" w:rsidR="00EA382D" w:rsidRDefault="00C96047">
      <w:pPr>
        <w:pStyle w:val="Textoindependiente"/>
      </w:pPr>
      <w:r>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5">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6">
        <w:r>
          <w:rPr>
            <w:rStyle w:val="Hipervnculo"/>
          </w:rPr>
          <w:t>10.1016/j.cpr.2002.09.001</w:t>
        </w:r>
      </w:hyperlink>
    </w:p>
    <w:p w14:paraId="71E423F0" w14:textId="77777777" w:rsidR="00EA382D" w:rsidRDefault="00C96047">
      <w:pPr>
        <w:pStyle w:val="Textoindependiente"/>
      </w:pPr>
      <w:proofErr w:type="spellStart"/>
      <w:r>
        <w:lastRenderedPageBreak/>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7">
        <w:r>
          <w:rPr>
            <w:rStyle w:val="Hipervnculo"/>
          </w:rPr>
          <w:t>10.1111/1467-6494.05008</w:t>
        </w:r>
      </w:hyperlink>
    </w:p>
    <w:p w14:paraId="5843B1D6" w14:textId="3492D45F" w:rsidR="00EA382D" w:rsidRDefault="00C96047">
      <w:pPr>
        <w:pStyle w:val="Textoindependiente"/>
      </w:pPr>
      <w:proofErr w:type="spellStart"/>
      <w:r>
        <w:t>Schimmack</w:t>
      </w:r>
      <w:proofErr w:type="spellEnd"/>
      <w:r>
        <w:t xml:space="preserve">, U., Furr, R. M., &amp; Funder, D. C. (1999). Personality and Life </w:t>
      </w:r>
      <w:proofErr w:type="gramStart"/>
      <w:r>
        <w:t>Satisfaction :</w:t>
      </w:r>
      <w:proofErr w:type="gramEnd"/>
      <w:r>
        <w:t xml:space="preserve"> A Facet-Level Analysis, </w:t>
      </w:r>
      <w:ins w:id="505" w:author="Victor Rouco" w:date="2020-07-06T14:43:00Z">
        <w:r w:rsidR="0014291C" w:rsidRPr="0014291C">
          <w:rPr>
            <w:i/>
            <w:iCs/>
            <w:rPrChange w:id="506" w:author="Victor Rouco" w:date="2020-07-06T14:43:00Z">
              <w:rPr/>
            </w:rPrChange>
          </w:rPr>
          <w:t>Personality and social psychology bulletin</w:t>
        </w:r>
        <w:r w:rsidR="0014291C" w:rsidRPr="0014291C">
          <w:t>, 30(8), 1062-1075</w:t>
        </w:r>
      </w:ins>
      <w:del w:id="507" w:author="Victor Rouco" w:date="2020-07-06T14:43:00Z">
        <w:r w:rsidDel="0014291C">
          <w:delText>1062–1075</w:delText>
        </w:r>
      </w:del>
      <w:r>
        <w:t>. doi:</w:t>
      </w:r>
      <w:hyperlink r:id="rId68">
        <w:r>
          <w:rPr>
            <w:rStyle w:val="Hipervnculo"/>
          </w:rPr>
          <w:t>10.1177/0146167204264292</w:t>
        </w:r>
      </w:hyperlink>
    </w:p>
    <w:p w14:paraId="380A3E20" w14:textId="330451BC" w:rsidR="00EA382D" w:rsidDel="0014291C" w:rsidRDefault="00C96047">
      <w:pPr>
        <w:pStyle w:val="Textoindependiente"/>
        <w:rPr>
          <w:del w:id="508" w:author="Victor Rouco" w:date="2020-07-06T14:44:00Z"/>
        </w:rPr>
      </w:pPr>
      <w:del w:id="509" w:author="Victor Rouco" w:date="2020-07-06T14:44:00Z">
        <w:r w:rsidDel="0014291C">
          <w:delText xml:space="preserve">Schimmack, U., Oishi, S., Furr, R. M., &amp; Funder, D. C. (2004). Personality and life satisfaction: A facet-level analysis. </w:delText>
        </w:r>
        <w:r w:rsidDel="0014291C">
          <w:rPr>
            <w:i/>
          </w:rPr>
          <w:delText>Personality and Social Psychology Bulletin</w:delText>
        </w:r>
        <w:r w:rsidDel="0014291C">
          <w:delText xml:space="preserve">, </w:delText>
        </w:r>
        <w:r w:rsidDel="0014291C">
          <w:rPr>
            <w:i/>
          </w:rPr>
          <w:delText>30</w:delText>
        </w:r>
        <w:r w:rsidDel="0014291C">
          <w:delText>(8), 1062–1075. doi:</w:delText>
        </w:r>
        <w:r w:rsidR="000C24FD" w:rsidDel="0014291C">
          <w:fldChar w:fldCharType="begin"/>
        </w:r>
        <w:r w:rsidR="000C24FD" w:rsidRPr="0014291C" w:rsidDel="0014291C">
          <w:delInstrText xml:space="preserve"> HYPERLINK "https://doi.org/10.1177/0146167204264292" \h </w:delInstrText>
        </w:r>
        <w:r w:rsidR="000C24FD" w:rsidDel="0014291C">
          <w:fldChar w:fldCharType="separate"/>
        </w:r>
        <w:r w:rsidDel="0014291C">
          <w:rPr>
            <w:rStyle w:val="Hipervnculo"/>
          </w:rPr>
          <w:delText>10.1177/0146167204264292</w:delText>
        </w:r>
        <w:r w:rsidR="000C24FD" w:rsidDel="0014291C">
          <w:rPr>
            <w:rStyle w:val="Hipervnculo"/>
          </w:rPr>
          <w:fldChar w:fldCharType="end"/>
        </w:r>
      </w:del>
    </w:p>
    <w:p w14:paraId="7BFE343A" w14:textId="3033CE1E" w:rsidR="00EA382D" w:rsidRDefault="0014291C">
      <w:pPr>
        <w:pStyle w:val="Textoindependiente"/>
      </w:pPr>
      <w:ins w:id="510" w:author="Victor Rouco" w:date="2020-07-06T14:44:00Z">
        <w:r w:rsidRPr="0014291C">
          <w:t xml:space="preserve">Schmitt, D. P., </w:t>
        </w:r>
        <w:proofErr w:type="spellStart"/>
        <w:r w:rsidRPr="0014291C">
          <w:t>Allik</w:t>
        </w:r>
        <w:proofErr w:type="spellEnd"/>
        <w:r w:rsidRPr="0014291C">
          <w:t xml:space="preserve">, J., McCrae, R. R., &amp; Benet-Martínez, V. (2007). The geographic distribution of Big Five personality traits: Patterns and profiles of human self-description across 56 nations. </w:t>
        </w:r>
        <w:r w:rsidRPr="0014291C">
          <w:rPr>
            <w:i/>
            <w:iCs/>
            <w:rPrChange w:id="511" w:author="Victor Rouco" w:date="2020-07-06T14:44:00Z">
              <w:rPr/>
            </w:rPrChange>
          </w:rPr>
          <w:t>Journal of cross-cultural psychology</w:t>
        </w:r>
        <w:r w:rsidRPr="0014291C">
          <w:t>, 38(2), 173-212.</w:t>
        </w:r>
        <w:r w:rsidRPr="0014291C" w:rsidDel="0014291C">
          <w:t xml:space="preserve"> </w:t>
        </w:r>
      </w:ins>
      <w:del w:id="512" w:author="Victor Rouco" w:date="2020-07-06T14:44:00Z">
        <w:r w:rsidR="00C96047" w:rsidDel="0014291C">
          <w:delText xml:space="preserve">Schmitt, D. P., Allik, J., McCrae, R. R., Benet-Martínez, V., Alcalay, L., Ault, L., … Sharan, M. B. (2007). The geographic distribution of Big Five personality traits: Patterns and profiles of human self-description across 56 nations. </w:delText>
        </w:r>
        <w:r w:rsidR="00C96047" w:rsidDel="0014291C">
          <w:rPr>
            <w:i/>
          </w:rPr>
          <w:delText>Journal of Cross-Cultural Psychology</w:delText>
        </w:r>
        <w:r w:rsidR="00C96047" w:rsidDel="0014291C">
          <w:delText xml:space="preserve">. </w:delText>
        </w:r>
      </w:del>
      <w:r w:rsidR="00C96047">
        <w:t>doi:</w:t>
      </w:r>
      <w:hyperlink r:id="rId69">
        <w:r w:rsidR="00C96047">
          <w:rPr>
            <w:rStyle w:val="Hipervnculo"/>
          </w:rPr>
          <w:t>10.1177/0022022106297299</w:t>
        </w:r>
      </w:hyperlink>
    </w:p>
    <w:p w14:paraId="622696C5" w14:textId="5B227301"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ins w:id="513" w:author="Victor Rouco" w:date="2020-07-06T14:45:00Z">
        <w:r w:rsidR="0014291C">
          <w:rPr>
            <w:i/>
          </w:rPr>
          <w:t xml:space="preserve">, </w:t>
        </w:r>
        <w:r w:rsidR="0014291C" w:rsidRPr="0014291C">
          <w:rPr>
            <w:i/>
          </w:rPr>
          <w:t>32(3), 186-201</w:t>
        </w:r>
      </w:ins>
      <w:r>
        <w:t>. doi:</w:t>
      </w:r>
      <w:hyperlink r:id="rId70">
        <w:r>
          <w:rPr>
            <w:rStyle w:val="Hipervnculo"/>
          </w:rPr>
          <w:t>10.17605/OSF.IO/U65GB</w:t>
        </w:r>
      </w:hyperlink>
    </w:p>
    <w:p w14:paraId="7D72ED96" w14:textId="6C091758" w:rsidR="00EA382D" w:rsidDel="0014291C" w:rsidRDefault="0014291C">
      <w:pPr>
        <w:pStyle w:val="Textoindependiente"/>
        <w:rPr>
          <w:del w:id="514" w:author="Victor Rouco" w:date="2020-07-06T14:45:00Z"/>
        </w:rPr>
      </w:pPr>
      <w:ins w:id="515" w:author="Victor Rouco" w:date="2020-07-06T14:45:00Z">
        <w:r w:rsidRPr="0014291C">
          <w:t xml:space="preserve">Shaver, P. R., &amp; Brennan, K. A. (1992). Attachment styles and the" Big Five" personality traits: Their connections with each other and with romantic relationship outcomes. </w:t>
        </w:r>
        <w:r w:rsidRPr="0014291C">
          <w:rPr>
            <w:i/>
            <w:iCs/>
            <w:rPrChange w:id="516" w:author="Victor Rouco" w:date="2020-07-06T14:46:00Z">
              <w:rPr/>
            </w:rPrChange>
          </w:rPr>
          <w:t>Personality and Social Psychology Bulletin</w:t>
        </w:r>
        <w:r w:rsidRPr="0014291C">
          <w:t>, 18(5), 536-545.</w:t>
        </w:r>
        <w:r w:rsidRPr="0014291C" w:rsidDel="0014291C">
          <w:t xml:space="preserve"> </w:t>
        </w:r>
      </w:ins>
      <w:del w:id="517" w:author="Victor Rouco" w:date="2020-07-06T14:45:00Z">
        <w:r w:rsidR="00C96047" w:rsidDel="0014291C">
          <w:delText>Shaver, P. R., &amp; Brennan, K. A. (1992). Attachment Styles and the “Big Five” Personality Traits: Their Connections With Each Other and With Romantic Relationship Outcomes. Society for Personality; Social Psychology.</w:delText>
        </w:r>
      </w:del>
    </w:p>
    <w:p w14:paraId="33D18255" w14:textId="77777777" w:rsidR="0014291C" w:rsidRDefault="0014291C">
      <w:pPr>
        <w:pStyle w:val="Textoindependiente"/>
        <w:rPr>
          <w:ins w:id="518" w:author="Victor Rouco" w:date="2020-07-06T14:45:00Z"/>
        </w:rPr>
      </w:pPr>
    </w:p>
    <w:p w14:paraId="3D119485" w14:textId="0D7DAB3F" w:rsidR="00EA382D" w:rsidDel="0014291C" w:rsidRDefault="0014291C">
      <w:pPr>
        <w:pStyle w:val="Textoindependiente"/>
        <w:rPr>
          <w:del w:id="519" w:author="Victor Rouco" w:date="2020-07-06T14:46:00Z"/>
        </w:rPr>
      </w:pPr>
      <w:ins w:id="520" w:author="Victor Rouco" w:date="2020-07-06T14:46:00Z">
        <w:r w:rsidRPr="0014291C">
          <w:t xml:space="preserve">Siddiqui, K. (2011). Personality influences mobile phone usage. </w:t>
        </w:r>
        <w:r w:rsidRPr="0014291C">
          <w:rPr>
            <w:i/>
            <w:iCs/>
            <w:rPrChange w:id="521" w:author="Victor Rouco" w:date="2020-07-06T14:46:00Z">
              <w:rPr/>
            </w:rPrChange>
          </w:rPr>
          <w:t>Interdisciplinary Journal of Contemporary Research In Business,</w:t>
        </w:r>
        <w:r w:rsidRPr="0014291C">
          <w:t xml:space="preserve"> 3(3).</w:t>
        </w:r>
        <w:r w:rsidRPr="0014291C" w:rsidDel="0014291C">
          <w:t xml:space="preserve"> </w:t>
        </w:r>
      </w:ins>
      <w:del w:id="522" w:author="Victor Rouco" w:date="2020-07-06T14:46:00Z">
        <w:r w:rsidR="00C96047" w:rsidDel="0014291C">
          <w:delText xml:space="preserve">Siddiqui, K. (2011). Personality influences Mobile Phone usage. </w:delText>
        </w:r>
        <w:r w:rsidR="00C96047" w:rsidDel="0014291C">
          <w:rPr>
            <w:i/>
          </w:rPr>
          <w:delText>Interdisciplinary Journal of …</w:delText>
        </w:r>
        <w:r w:rsidR="00C96047" w:rsidDel="0014291C">
          <w:delText xml:space="preserve">, (1981), 554–563. Retrieved from </w:delText>
        </w:r>
        <w:r w:rsidR="000C24FD" w:rsidDel="0014291C">
          <w:fldChar w:fldCharType="begin"/>
        </w:r>
        <w:r w:rsidR="000C24FD" w:rsidDel="0014291C">
          <w:delInstrText xml:space="preserve"> HYPERLINK "http://papers.ssrn.com/abstract=2468985%7b\\%25%7d0Ahttp://scholar.google.com/scholar?hl=en%7b\\&amp;%7dbtnG=Search%7b\\&amp;%7dq=intitle:Personality+Influences+Mobile+Phone+Usage%7b\\" \l "}4" \h </w:delInstrText>
        </w:r>
        <w:r w:rsidR="000C24FD" w:rsidDel="0014291C">
          <w:fldChar w:fldCharType="separate"/>
        </w:r>
        <w:r w:rsidR="00C96047" w:rsidDel="0014291C">
          <w:rPr>
            <w:rStyle w:val="Hipervnculo"/>
          </w:rPr>
          <w:delText>http://papers.ssrn.com/abstract=2468985{\%}0Ahttp://scholar.google.com/scholar?hl=en{\&amp;}btnG=Search{\&amp;}q=intitle:Personality+Influences+Mobile+Phone+Usage{\#}4</w:delText>
        </w:r>
        <w:r w:rsidR="000C24FD" w:rsidDel="0014291C">
          <w:rPr>
            <w:rStyle w:val="Hipervnculo"/>
          </w:rPr>
          <w:fldChar w:fldCharType="end"/>
        </w:r>
      </w:del>
    </w:p>
    <w:p w14:paraId="291F4C95" w14:textId="77777777" w:rsidR="0014291C" w:rsidRDefault="0014291C">
      <w:pPr>
        <w:pStyle w:val="Textoindependiente"/>
        <w:rPr>
          <w:ins w:id="523" w:author="Victor Rouco" w:date="2020-07-06T14:46:00Z"/>
        </w:rPr>
      </w:pPr>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1">
        <w:r>
          <w:rPr>
            <w:rStyle w:val="Hipervnculo"/>
          </w:rPr>
          <w:t>10.1016/j.jrp.2008.10.002</w:t>
        </w:r>
      </w:hyperlink>
    </w:p>
    <w:p w14:paraId="2B863A2C" w14:textId="1D8C20CA" w:rsidR="00EA382D" w:rsidRDefault="00D23D7D">
      <w:pPr>
        <w:pStyle w:val="Textoindependiente"/>
      </w:pPr>
      <w:ins w:id="524" w:author="Victor Rouco" w:date="2020-07-06T14:47:00Z">
        <w:r w:rsidRPr="00D23D7D">
          <w:lastRenderedPageBreak/>
          <w:t xml:space="preserve">Soto, C. J., &amp; John, O. P. (2017). The next Big Five Inventory (BFI-2): Developing and </w:t>
        </w:r>
        <w:proofErr w:type="spellStart"/>
        <w:r w:rsidRPr="00D23D7D">
          <w:t>assessing</w:t>
        </w:r>
        <w:proofErr w:type="spellEnd"/>
        <w:r w:rsidRPr="00D23D7D">
          <w:t xml:space="preserve"> a hierarchical model with 15 facets to enhance bandwidth, fidelity, and predictive power. </w:t>
        </w:r>
        <w:r w:rsidRPr="00D23D7D">
          <w:rPr>
            <w:i/>
            <w:iCs/>
            <w:rPrChange w:id="525" w:author="Victor Rouco" w:date="2020-07-06T14:47:00Z">
              <w:rPr/>
            </w:rPrChange>
          </w:rPr>
          <w:t>Journal of personality and social psychology</w:t>
        </w:r>
        <w:r w:rsidRPr="00D23D7D">
          <w:t>, 113(1), 117.</w:t>
        </w:r>
        <w:r w:rsidRPr="00D23D7D" w:rsidDel="00D23D7D">
          <w:t xml:space="preserve"> </w:t>
        </w:r>
      </w:ins>
      <w:del w:id="526" w:author="Victor Rouco" w:date="2020-07-06T14:47:00Z">
        <w:r w:rsidR="00C96047" w:rsidDel="00D23D7D">
          <w:delText xml:space="preserve">Soto, C. J., &amp; John, O. P. (2016). </w:delText>
        </w:r>
      </w:del>
      <w:del w:id="527" w:author="Victor Rouco" w:date="2020-07-06T14:46:00Z">
        <w:r w:rsidR="00C96047" w:rsidDel="00D23D7D">
          <w:delText>The Next Big Five Inventory (</w:delText>
        </w:r>
        <w:r w:rsidR="00C96047" w:rsidDel="0014291C">
          <w:delText xml:space="preserve"> </w:delText>
        </w:r>
        <w:r w:rsidR="00C96047" w:rsidDel="00D23D7D">
          <w:delText>BFI-2</w:delText>
        </w:r>
        <w:r w:rsidR="00C96047" w:rsidDel="0014291C">
          <w:delText xml:space="preserve"> </w:delText>
        </w:r>
        <w:r w:rsidR="00C96047" w:rsidDel="00D23D7D">
          <w:delText xml:space="preserve">): Developing and Assessing a Hierarchical Model With 15 Facets to Enhance Bandwidth ... </w:delText>
        </w:r>
      </w:del>
      <w:del w:id="528" w:author="Victor Rouco" w:date="2020-07-06T14:47:00Z">
        <w:r w:rsidR="00C96047" w:rsidDel="00D23D7D">
          <w:delText xml:space="preserve">The Next Big Five Inventory ( BFI-2 ): Developing and Assessing a Hierarchical Model With 15 Facets to Enhance Bandwidth , Fidelit, </w:delText>
        </w:r>
        <w:r w:rsidR="00C96047" w:rsidDel="00D23D7D">
          <w:rPr>
            <w:i/>
          </w:rPr>
          <w:delText>113</w:delText>
        </w:r>
        <w:r w:rsidR="00C96047" w:rsidDel="00D23D7D">
          <w:delText xml:space="preserve">(June), 117–143. </w:delText>
        </w:r>
      </w:del>
      <w:r w:rsidR="00C96047">
        <w:t>doi:</w:t>
      </w:r>
      <w:hyperlink r:id="rId72">
        <w:r w:rsidR="00C96047">
          <w:rPr>
            <w:rStyle w:val="Hipervnculo"/>
          </w:rPr>
          <w:t>10.1037/pspp0000096</w:t>
        </w:r>
      </w:hyperlink>
    </w:p>
    <w:p w14:paraId="57727416" w14:textId="6605CD0A" w:rsidR="00EA382D" w:rsidRDefault="00C96047">
      <w:pPr>
        <w:pStyle w:val="Textoindependiente"/>
      </w:pPr>
      <w:proofErr w:type="spellStart"/>
      <w:r w:rsidRPr="004935BC">
        <w:rPr>
          <w:lang w:val="fr-BE"/>
        </w:rPr>
        <w:t>Tupes</w:t>
      </w:r>
      <w:proofErr w:type="spellEnd"/>
      <w:r w:rsidRPr="004935BC">
        <w:rPr>
          <w:lang w:val="fr-BE"/>
        </w:rPr>
        <w:t xml:space="preserve">, E. C., &amp; </w:t>
      </w:r>
      <w:proofErr w:type="spellStart"/>
      <w:r w:rsidRPr="004935BC">
        <w:rPr>
          <w:lang w:val="fr-BE"/>
        </w:rPr>
        <w:t>Christal</w:t>
      </w:r>
      <w:proofErr w:type="spellEnd"/>
      <w:r w:rsidRPr="004935BC">
        <w:rPr>
          <w:lang w:val="fr-BE"/>
        </w:rPr>
        <w:t xml:space="preserve">, R. E. (1961). </w:t>
      </w:r>
      <w:r>
        <w:t xml:space="preserve">Recurrent personality factors based on trait rating. </w:t>
      </w:r>
      <w:ins w:id="529" w:author="Victor Rouco" w:date="2020-07-06T14:47:00Z">
        <w:r w:rsidR="00D23D7D" w:rsidRPr="00D23D7D">
          <w:rPr>
            <w:i/>
          </w:rPr>
          <w:t xml:space="preserve">Journal of personality, </w:t>
        </w:r>
        <w:r w:rsidR="00D23D7D" w:rsidRPr="00D23D7D">
          <w:rPr>
            <w:iCs/>
            <w:rPrChange w:id="530" w:author="Victor Rouco" w:date="2020-07-06T14:48:00Z">
              <w:rPr>
                <w:i/>
              </w:rPr>
            </w:rPrChange>
          </w:rPr>
          <w:t>60(2), 225-251.</w:t>
        </w:r>
        <w:r w:rsidR="00D23D7D" w:rsidRPr="00D23D7D" w:rsidDel="00D23D7D">
          <w:rPr>
            <w:i/>
          </w:rPr>
          <w:t xml:space="preserve"> </w:t>
        </w:r>
      </w:ins>
      <w:del w:id="531" w:author="Victor Rouco" w:date="2020-07-06T14:47:00Z">
        <w:r w:rsidDel="00D23D7D">
          <w:rPr>
            <w:i/>
          </w:rPr>
          <w:delText>Lackland Air Force Base</w:delText>
        </w:r>
        <w:r w:rsidDel="00D23D7D">
          <w:delText xml:space="preserve">, </w:delText>
        </w:r>
        <w:r w:rsidDel="00D23D7D">
          <w:rPr>
            <w:i/>
          </w:rPr>
          <w:delText>TX: USAF</w:delText>
        </w:r>
        <w:r w:rsidDel="00D23D7D">
          <w:delText xml:space="preserve">. Retrieved from </w:delText>
        </w:r>
        <w:r w:rsidR="000C24FD" w:rsidDel="00D23D7D">
          <w:fldChar w:fldCharType="begin"/>
        </w:r>
        <w:r w:rsidR="000C24FD" w:rsidDel="00D23D7D">
          <w:delInstrText xml:space="preserve"> HYPERLINK "https://ejwl.idm.oclc.org/login?url=http://search.ebscohost.com/login.aspx?direct=true%7b\\&amp;%7ddb=sih%7b\\&amp;%7dAN=9208170745%7b\\&amp;%7dsite=ehost-live" \h </w:delInstrText>
        </w:r>
        <w:r w:rsidR="000C24FD" w:rsidDel="00D23D7D">
          <w:fldChar w:fldCharType="separate"/>
        </w:r>
        <w:r w:rsidDel="00D23D7D">
          <w:rPr>
            <w:rStyle w:val="Hipervnculo"/>
          </w:rPr>
          <w:delText>https://ejwl.idm.oclc.org/login?url=http://search.ebscohost.com/login.aspx?direct=true{\&amp;}db=sih{\&amp;}AN=9208170745{\&amp;}site=ehost-live</w:delText>
        </w:r>
        <w:r w:rsidR="000C24FD" w:rsidDel="00D23D7D">
          <w:rPr>
            <w:rStyle w:val="Hipervnculo"/>
          </w:rPr>
          <w:fldChar w:fldCharType="end"/>
        </w:r>
      </w:del>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1698840D" w:rsidR="00EA382D" w:rsidRDefault="00C96047">
      <w:pPr>
        <w:pStyle w:val="Textoindependiente"/>
        <w:rPr>
          <w:ins w:id="532" w:author="Victor Rouco" w:date="2020-07-06T14:12:00Z"/>
          <w:rStyle w:val="Hipervnculo"/>
        </w:rPr>
      </w:pPr>
      <w:r>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3">
        <w:r>
          <w:rPr>
            <w:rStyle w:val="Hipervnculo"/>
          </w:rPr>
          <w:t>10.1016/j.paid.2006.04.003</w:t>
        </w:r>
      </w:hyperlink>
    </w:p>
    <w:p w14:paraId="740EA1D7" w14:textId="515BFE61" w:rsidR="0045179F" w:rsidRDefault="0045179F">
      <w:pPr>
        <w:pStyle w:val="Textoindependiente"/>
      </w:pPr>
      <w:ins w:id="533" w:author="Victor Rouco" w:date="2020-07-06T14:12:00Z">
        <w:r>
          <w:t xml:space="preserve">Watson, D., Nus, E., &amp; Wu, K. </w:t>
        </w:r>
        <w:r>
          <w:t>(</w:t>
        </w:r>
        <w:r>
          <w:t>2017</w:t>
        </w:r>
        <w:r>
          <w:t xml:space="preserve">). </w:t>
        </w:r>
        <w:proofErr w:type="gramStart"/>
        <w:r>
          <w:t>Development</w:t>
        </w:r>
        <w:proofErr w:type="gramEnd"/>
        <w:r>
          <w:t xml:space="preserve"> and Validation of the Faceted Inventory of the Five-Factor Model. </w:t>
        </w:r>
        <w:r w:rsidRPr="0045179F">
          <w:rPr>
            <w:i/>
            <w:iCs/>
            <w:rPrChange w:id="534" w:author="Victor Rouco" w:date="2020-07-06T14:12:00Z">
              <w:rPr/>
            </w:rPrChange>
          </w:rPr>
          <w:t>Assessment,</w:t>
        </w:r>
        <w:r>
          <w:t xml:space="preserve"> </w:t>
        </w:r>
      </w:ins>
      <w:ins w:id="535" w:author="Victor Rouco" w:date="2020-07-06T14:13:00Z">
        <w:r>
          <w:t>26 (1), 17-44</w:t>
        </w:r>
      </w:ins>
    </w:p>
    <w:p w14:paraId="58B5DC24" w14:textId="3D05E727" w:rsidR="00EA382D" w:rsidRDefault="00C96047">
      <w:pPr>
        <w:pStyle w:val="Textoindependiente"/>
        <w:rPr>
          <w:ins w:id="536" w:author="Victor Rouco" w:date="2020-07-06T14:25:00Z"/>
          <w:rStyle w:val="Hipervnculo"/>
        </w:rPr>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4">
        <w:r>
          <w:rPr>
            <w:rStyle w:val="Hipervnculo"/>
          </w:rPr>
          <w:t>10.1111/1467-6494.05002</w:t>
        </w:r>
      </w:hyperlink>
    </w:p>
    <w:p w14:paraId="2681A3D4" w14:textId="4725A8D4" w:rsidR="001021BE" w:rsidRDefault="001021BE">
      <w:pPr>
        <w:pStyle w:val="Textoindependiente"/>
      </w:pPr>
      <w:proofErr w:type="spellStart"/>
      <w:ins w:id="537" w:author="Victor Rouco" w:date="2020-07-06T14:25:00Z">
        <w:r w:rsidRPr="001021BE">
          <w:t>Wegge</w:t>
        </w:r>
        <w:proofErr w:type="spellEnd"/>
        <w:r w:rsidRPr="001021BE">
          <w:t xml:space="preserve">, J., &amp; </w:t>
        </w:r>
        <w:proofErr w:type="spellStart"/>
        <w:r w:rsidRPr="001021BE">
          <w:t>Kleinbeck</w:t>
        </w:r>
        <w:proofErr w:type="spellEnd"/>
        <w:r w:rsidRPr="001021BE">
          <w:t xml:space="preserve">, U. (1993). </w:t>
        </w:r>
        <w:proofErr w:type="spellStart"/>
        <w:r w:rsidRPr="001021BE">
          <w:t>Motivationale</w:t>
        </w:r>
        <w:proofErr w:type="spellEnd"/>
        <w:r w:rsidRPr="001021BE">
          <w:t xml:space="preserve"> </w:t>
        </w:r>
        <w:proofErr w:type="spellStart"/>
        <w:r w:rsidRPr="001021BE">
          <w:t>Faktoren</w:t>
        </w:r>
        <w:proofErr w:type="spellEnd"/>
        <w:r w:rsidRPr="001021BE">
          <w:t xml:space="preserve"> </w:t>
        </w:r>
        <w:proofErr w:type="spellStart"/>
        <w:r w:rsidRPr="001021BE">
          <w:t>betrieblicher</w:t>
        </w:r>
        <w:proofErr w:type="spellEnd"/>
        <w:r w:rsidRPr="001021BE">
          <w:t xml:space="preserve"> </w:t>
        </w:r>
        <w:proofErr w:type="spellStart"/>
        <w:r w:rsidRPr="001021BE">
          <w:t>Fehlzeiten</w:t>
        </w:r>
        <w:proofErr w:type="spellEnd"/>
        <w:r w:rsidRPr="001021BE">
          <w:t xml:space="preserve">: </w:t>
        </w:r>
        <w:proofErr w:type="spellStart"/>
        <w:r w:rsidRPr="001021BE">
          <w:t>zum</w:t>
        </w:r>
        <w:proofErr w:type="spellEnd"/>
        <w:r w:rsidRPr="001021BE">
          <w:t xml:space="preserve"> </w:t>
        </w:r>
        <w:proofErr w:type="spellStart"/>
        <w:r w:rsidRPr="001021BE">
          <w:t>Einfluß</w:t>
        </w:r>
        <w:proofErr w:type="spellEnd"/>
        <w:r w:rsidRPr="001021BE">
          <w:t xml:space="preserve"> </w:t>
        </w:r>
        <w:proofErr w:type="spellStart"/>
        <w:r w:rsidRPr="001021BE">
          <w:t>leistungs</w:t>
        </w:r>
        <w:proofErr w:type="spellEnd"/>
        <w:r w:rsidRPr="001021BE">
          <w:t xml:space="preserve">-und </w:t>
        </w:r>
        <w:proofErr w:type="spellStart"/>
        <w:r w:rsidRPr="001021BE">
          <w:t>anschlußthematischer</w:t>
        </w:r>
        <w:proofErr w:type="spellEnd"/>
        <w:r w:rsidRPr="001021BE">
          <w:t xml:space="preserve"> </w:t>
        </w:r>
        <w:proofErr w:type="spellStart"/>
        <w:r w:rsidRPr="001021BE">
          <w:t>Variablen</w:t>
        </w:r>
        <w:proofErr w:type="spellEnd"/>
        <w:r w:rsidRPr="001021BE">
          <w:t xml:space="preserve"> auf die </w:t>
        </w:r>
        <w:proofErr w:type="spellStart"/>
        <w:r w:rsidRPr="001021BE">
          <w:t>Abwesenheit</w:t>
        </w:r>
        <w:proofErr w:type="spellEnd"/>
        <w:r w:rsidRPr="001021BE">
          <w:t xml:space="preserve"> am </w:t>
        </w:r>
        <w:proofErr w:type="spellStart"/>
        <w:r w:rsidRPr="001021BE">
          <w:t>Arbeitsplatz</w:t>
        </w:r>
        <w:proofErr w:type="spellEnd"/>
        <w:r w:rsidRPr="001021BE">
          <w:t xml:space="preserve">. </w:t>
        </w:r>
        <w:proofErr w:type="spellStart"/>
        <w:r w:rsidRPr="001021BE">
          <w:rPr>
            <w:i/>
            <w:iCs/>
            <w:rPrChange w:id="538" w:author="Victor Rouco" w:date="2020-07-06T14:25:00Z">
              <w:rPr/>
            </w:rPrChange>
          </w:rPr>
          <w:t>Zeitschrift</w:t>
        </w:r>
        <w:proofErr w:type="spellEnd"/>
        <w:r w:rsidRPr="001021BE">
          <w:rPr>
            <w:i/>
            <w:iCs/>
            <w:rPrChange w:id="539" w:author="Victor Rouco" w:date="2020-07-06T14:25:00Z">
              <w:rPr/>
            </w:rPrChange>
          </w:rPr>
          <w:t xml:space="preserve"> </w:t>
        </w:r>
        <w:proofErr w:type="spellStart"/>
        <w:r w:rsidRPr="001021BE">
          <w:rPr>
            <w:i/>
            <w:iCs/>
            <w:rPrChange w:id="540" w:author="Victor Rouco" w:date="2020-07-06T14:25:00Z">
              <w:rPr/>
            </w:rPrChange>
          </w:rPr>
          <w:t>für</w:t>
        </w:r>
        <w:proofErr w:type="spellEnd"/>
        <w:r w:rsidRPr="001021BE">
          <w:rPr>
            <w:i/>
            <w:iCs/>
            <w:rPrChange w:id="541" w:author="Victor Rouco" w:date="2020-07-06T14:25:00Z">
              <w:rPr/>
            </w:rPrChange>
          </w:rPr>
          <w:t xml:space="preserve"> </w:t>
        </w:r>
        <w:proofErr w:type="spellStart"/>
        <w:r w:rsidRPr="001021BE">
          <w:rPr>
            <w:i/>
            <w:iCs/>
            <w:rPrChange w:id="542" w:author="Victor Rouco" w:date="2020-07-06T14:25:00Z">
              <w:rPr/>
            </w:rPrChange>
          </w:rPr>
          <w:t>experimentelle</w:t>
        </w:r>
        <w:proofErr w:type="spellEnd"/>
        <w:r w:rsidRPr="001021BE">
          <w:rPr>
            <w:i/>
            <w:iCs/>
            <w:rPrChange w:id="543" w:author="Victor Rouco" w:date="2020-07-06T14:25:00Z">
              <w:rPr/>
            </w:rPrChange>
          </w:rPr>
          <w:t xml:space="preserve"> und </w:t>
        </w:r>
        <w:proofErr w:type="spellStart"/>
        <w:r w:rsidRPr="001021BE">
          <w:rPr>
            <w:i/>
            <w:iCs/>
            <w:rPrChange w:id="544" w:author="Victor Rouco" w:date="2020-07-06T14:25:00Z">
              <w:rPr/>
            </w:rPrChange>
          </w:rPr>
          <w:t>angewandte</w:t>
        </w:r>
        <w:proofErr w:type="spellEnd"/>
        <w:r w:rsidRPr="001021BE">
          <w:rPr>
            <w:i/>
            <w:iCs/>
            <w:rPrChange w:id="545" w:author="Victor Rouco" w:date="2020-07-06T14:25:00Z">
              <w:rPr/>
            </w:rPrChange>
          </w:rPr>
          <w:t xml:space="preserve"> </w:t>
        </w:r>
        <w:proofErr w:type="spellStart"/>
        <w:r w:rsidRPr="001021BE">
          <w:rPr>
            <w:i/>
            <w:iCs/>
            <w:rPrChange w:id="546" w:author="Victor Rouco" w:date="2020-07-06T14:25:00Z">
              <w:rPr/>
            </w:rPrChange>
          </w:rPr>
          <w:t>Psychologie</w:t>
        </w:r>
        <w:proofErr w:type="spellEnd"/>
        <w:r w:rsidRPr="001021BE">
          <w:t>, 40(3), 451-486.</w:t>
        </w:r>
      </w:ins>
    </w:p>
    <w:p w14:paraId="53CB2778" w14:textId="5E548A50" w:rsidR="00EA382D" w:rsidRDefault="00C96047">
      <w:pPr>
        <w:pStyle w:val="Textoindependiente"/>
        <w:rPr>
          <w:ins w:id="547" w:author="Victor Rouco" w:date="2020-07-06T14:29:00Z"/>
          <w:rStyle w:val="Hipervnculo"/>
        </w:rPr>
      </w:pPr>
      <w:proofErr w:type="spellStart"/>
      <w:r>
        <w:lastRenderedPageBreak/>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75">
        <w:r>
          <w:rPr>
            <w:rStyle w:val="Hipervnculo"/>
          </w:rPr>
          <w:t>10.1146/annurev.clinpsy.032408.153542</w:t>
        </w:r>
      </w:hyperlink>
    </w:p>
    <w:p w14:paraId="6C4AFB39" w14:textId="2F024520" w:rsidR="00AE2CBC" w:rsidRDefault="00AE2CBC">
      <w:pPr>
        <w:pStyle w:val="Textoindependiente"/>
      </w:pPr>
      <w:ins w:id="548" w:author="Victor Rouco" w:date="2020-07-06T14:29:00Z">
        <w:r w:rsidRPr="00AE2CBC">
          <w:t xml:space="preserve">Ziegler, M. (2014). Comments on item selection procedures. </w:t>
        </w:r>
        <w:r w:rsidRPr="00AE2CBC">
          <w:rPr>
            <w:i/>
            <w:iCs/>
            <w:rPrChange w:id="549" w:author="Victor Rouco" w:date="2020-07-06T14:30:00Z">
              <w:rPr/>
            </w:rPrChange>
          </w:rPr>
          <w:t>European Journal of Psychological Assessment</w:t>
        </w:r>
        <w:r w:rsidRPr="00AE2CBC">
          <w:t>, 30, 1-2.</w:t>
        </w:r>
      </w:ins>
    </w:p>
    <w:p w14:paraId="33B610FE" w14:textId="46C62FAD" w:rsidR="00EA382D" w:rsidRDefault="00C96047">
      <w:pPr>
        <w:pStyle w:val="Textoindependiente"/>
        <w:rPr>
          <w:ins w:id="550" w:author="Victor Rouco" w:date="2020-07-06T14:19:00Z"/>
          <w:rStyle w:val="Hipervnculo"/>
        </w:rPr>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w:t>
      </w:r>
      <w:del w:id="551" w:author="Victor Rouco" w:date="2020-07-06T14:13:00Z">
        <w:r w:rsidDel="0045179F">
          <w:delText xml:space="preserve"> 2010</w:delText>
        </w:r>
      </w:del>
      <w:r>
        <w:t>), 341–355. doi:</w:t>
      </w:r>
      <w:hyperlink r:id="rId76">
        <w:r>
          <w:rPr>
            <w:rStyle w:val="Hipervnculo"/>
          </w:rPr>
          <w:t>10.1002/per</w:t>
        </w:r>
      </w:hyperlink>
    </w:p>
    <w:p w14:paraId="4980C6EF" w14:textId="172B7C1A" w:rsidR="00B32C3D" w:rsidRDefault="00B32C3D">
      <w:pPr>
        <w:pStyle w:val="Textoindependiente"/>
      </w:pPr>
      <w:ins w:id="552" w:author="Victor Rouco" w:date="2020-07-06T14:19:00Z">
        <w:r w:rsidRPr="00B32C3D">
          <w:t xml:space="preserve">Ziegler, M., &amp; Brunner, M. (2016). Test standards and psychometric modeling. In A. A. </w:t>
        </w:r>
        <w:proofErr w:type="spellStart"/>
        <w:r w:rsidRPr="00B32C3D">
          <w:t>Lipnevich</w:t>
        </w:r>
        <w:proofErr w:type="spellEnd"/>
        <w:r w:rsidRPr="00B32C3D">
          <w:t xml:space="preserve">, F. </w:t>
        </w:r>
        <w:proofErr w:type="spellStart"/>
        <w:r w:rsidRPr="00B32C3D">
          <w:t>Preckel</w:t>
        </w:r>
        <w:proofErr w:type="spellEnd"/>
        <w:r w:rsidRPr="00B32C3D">
          <w:t xml:space="preserve">, &amp; R. D. Roberts (Eds.), The Springer series on human exceptionality. Psychosocial skills and school systems in the 21st century: Theory, research, and practice (p. 29–55). </w:t>
        </w:r>
        <w:r w:rsidRPr="00B32C3D">
          <w:rPr>
            <w:i/>
            <w:iCs/>
            <w:rPrChange w:id="553" w:author="Victor Rouco" w:date="2020-07-06T14:19:00Z">
              <w:rPr/>
            </w:rPrChange>
          </w:rPr>
          <w:t>Springer International Publishing</w:t>
        </w:r>
        <w:r w:rsidRPr="00B32C3D">
          <w:t>.</w:t>
        </w:r>
      </w:ins>
    </w:p>
    <w:p w14:paraId="110D6606" w14:textId="77777777" w:rsidR="00CD3468" w:rsidRDefault="00CD3468" w:rsidP="002C0934">
      <w:pPr>
        <w:pStyle w:val="Textoindependiente"/>
        <w:ind w:firstLine="0"/>
      </w:pPr>
    </w:p>
    <w:sectPr w:rsidR="00CD3468" w:rsidSect="00C96047">
      <w:footerReference w:type="even" r:id="rId77"/>
      <w:footerReference w:type="default" r:id="rId78"/>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ias Ziegler" w:date="2020-06-12T09:32:00Z" w:initials="MZ">
    <w:p w14:paraId="73E8A696" w14:textId="77777777" w:rsidR="00831A56" w:rsidRDefault="00831A56">
      <w:pPr>
        <w:pStyle w:val="Textocomentario"/>
      </w:pPr>
      <w:r>
        <w:rPr>
          <w:rStyle w:val="Refdecomentario"/>
        </w:rPr>
        <w:annotationRef/>
      </w:r>
      <w:r>
        <w:t xml:space="preserve">Nice. Do we really want to put Berlin in it? Might evoke some unwanted associations </w:t>
      </w:r>
      <w:r>
        <w:sym w:font="Wingdings" w:char="F04A"/>
      </w:r>
      <w:r>
        <w:t xml:space="preserve"> </w:t>
      </w:r>
    </w:p>
    <w:p w14:paraId="0E76C73B" w14:textId="1B11FE56" w:rsidR="00831A56" w:rsidRDefault="00831A56">
      <w:pPr>
        <w:pStyle w:val="Textocomentario"/>
      </w:pPr>
      <w:r>
        <w:t>An IPIP based, comprehensive, multi-faceted ….</w:t>
      </w:r>
    </w:p>
  </w:comment>
  <w:comment w:id="1" w:author="Victor Rouco" w:date="2020-06-15T11:45:00Z" w:initials="VR">
    <w:p w14:paraId="6E851267" w14:textId="55408B73" w:rsidR="00831A56" w:rsidRDefault="00831A56">
      <w:pPr>
        <w:pStyle w:val="Textocomentario"/>
      </w:pPr>
      <w:r>
        <w:rPr>
          <w:rStyle w:val="Refdecomentario"/>
        </w:rPr>
        <w:annotationRef/>
      </w:r>
      <w:proofErr w:type="spellStart"/>
      <w:r>
        <w:t>Haha</w:t>
      </w:r>
      <w:proofErr w:type="spellEnd"/>
      <w:r>
        <w:t xml:space="preserve"> yeah. My girlfriend said it sounded like a new type of </w:t>
      </w:r>
      <w:proofErr w:type="spellStart"/>
      <w:r>
        <w:t>anphetamine</w:t>
      </w:r>
      <w:proofErr w:type="spellEnd"/>
      <w:r>
        <w:t xml:space="preserve">. </w:t>
      </w:r>
    </w:p>
    <w:p w14:paraId="18E25664" w14:textId="275121A9" w:rsidR="00831A56" w:rsidRDefault="00831A56">
      <w:pPr>
        <w:pStyle w:val="Textocomentario"/>
      </w:pPr>
      <w:r>
        <w:t xml:space="preserve">I would like to include it, feels more personal to me, reminds me of my period there. But if you say it’s too </w:t>
      </w:r>
      <w:proofErr w:type="gramStart"/>
      <w:r>
        <w:t>much</w:t>
      </w:r>
      <w:proofErr w:type="gramEnd"/>
      <w:r>
        <w:t xml:space="preserve"> we can neutralize it (given that you titled one piece with a RATM chorus I completely trust on your judgement here)</w:t>
      </w:r>
    </w:p>
  </w:comment>
  <w:comment w:id="42" w:author="Microsoft Office User" w:date="2018-10-19T19:39:00Z" w:initials="MOU">
    <w:p w14:paraId="7E1C2619" w14:textId="663326CC" w:rsidR="00831A56" w:rsidRDefault="00831A56">
      <w:pPr>
        <w:pStyle w:val="Textocomentario"/>
      </w:pPr>
      <w:r>
        <w:rPr>
          <w:rStyle w:val="Refdecomentario"/>
        </w:rPr>
        <w:annotationRef/>
      </w:r>
      <w:r>
        <w:t>Not in the reference table</w:t>
      </w:r>
    </w:p>
  </w:comment>
  <w:comment w:id="45" w:author="Matthias Ziegler" w:date="2020-06-12T10:50:00Z" w:initials="MZ">
    <w:p w14:paraId="4750B65F" w14:textId="643B666E" w:rsidR="00831A56" w:rsidRPr="0011153F" w:rsidRDefault="00831A56" w:rsidP="00C7296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7813EC">
        <w:rPr>
          <w:lang w:val="en-US"/>
        </w:rPr>
        <w:t xml:space="preserve">Add: </w:t>
      </w:r>
      <w:r w:rsidRPr="0011153F">
        <w:rPr>
          <w:rFonts w:ascii="Helvetica" w:eastAsiaTheme="minorHAnsi" w:hAnsi="Helvetica" w:cs="Helvetica"/>
          <w:color w:val="000000"/>
          <w:lang w:val="en-US" w:eastAsia="en-US"/>
        </w:rPr>
        <w:t xml:space="preserve">Kretzschmar, A., Spengler, M., Schubert, A.-L., </w:t>
      </w:r>
      <w:proofErr w:type="spellStart"/>
      <w:r w:rsidRPr="0011153F">
        <w:rPr>
          <w:rFonts w:ascii="Helvetica" w:eastAsiaTheme="minorHAnsi" w:hAnsi="Helvetica" w:cs="Helvetica"/>
          <w:color w:val="000000"/>
          <w:lang w:val="en-US" w:eastAsia="en-US"/>
        </w:rPr>
        <w:t>Steinmayr</w:t>
      </w:r>
      <w:proofErr w:type="spellEnd"/>
      <w:r w:rsidRPr="0011153F">
        <w:rPr>
          <w:rFonts w:ascii="Helvetica" w:eastAsiaTheme="minorHAnsi" w:hAnsi="Helvetica" w:cs="Helvetica"/>
          <w:color w:val="000000"/>
          <w:lang w:val="en-US" w:eastAsia="en-US"/>
        </w:rPr>
        <w:t xml:space="preserve">, R., &amp; Ziegler, M. (2018). </w:t>
      </w:r>
      <w:r w:rsidRPr="00C72964">
        <w:rPr>
          <w:rFonts w:ascii="Helvetica" w:eastAsiaTheme="minorHAnsi" w:hAnsi="Helvetica" w:cs="Helvetica"/>
          <w:color w:val="000000"/>
          <w:lang w:val="en-US" w:eastAsia="en-US"/>
        </w:rPr>
        <w:t xml:space="preserve">The Relation of Personality and Intelligence—What Can the </w:t>
      </w:r>
      <w:proofErr w:type="spellStart"/>
      <w:r w:rsidRPr="00C72964">
        <w:rPr>
          <w:rFonts w:ascii="Helvetica" w:eastAsiaTheme="minorHAnsi" w:hAnsi="Helvetica" w:cs="Helvetica"/>
          <w:color w:val="000000"/>
          <w:lang w:val="en-US" w:eastAsia="en-US"/>
        </w:rPr>
        <w:t>Brunswik</w:t>
      </w:r>
      <w:proofErr w:type="spellEnd"/>
      <w:r w:rsidRPr="00C72964">
        <w:rPr>
          <w:rFonts w:ascii="Helvetica" w:eastAsiaTheme="minorHAnsi" w:hAnsi="Helvetica" w:cs="Helvetica"/>
          <w:color w:val="000000"/>
          <w:lang w:val="en-US" w:eastAsia="en-US"/>
        </w:rPr>
        <w:t xml:space="preserve"> Symmetry Principle Tell Us? </w:t>
      </w:r>
      <w:r w:rsidRPr="0011153F">
        <w:rPr>
          <w:rFonts w:ascii="Helvetica" w:eastAsiaTheme="minorHAnsi" w:hAnsi="Helvetica" w:cs="Helvetica"/>
          <w:i/>
          <w:iCs/>
          <w:color w:val="000000"/>
          <w:lang w:val="en-US" w:eastAsia="en-US"/>
        </w:rPr>
        <w:t>Journal of Intelligence, 6</w:t>
      </w:r>
      <w:r w:rsidRPr="0011153F">
        <w:rPr>
          <w:rFonts w:ascii="Helvetica" w:eastAsiaTheme="minorHAnsi" w:hAnsi="Helvetica" w:cs="Helvetica"/>
          <w:color w:val="000000"/>
          <w:lang w:val="en-US" w:eastAsia="en-US"/>
        </w:rPr>
        <w:t xml:space="preserve">, 30. </w:t>
      </w:r>
    </w:p>
  </w:comment>
  <w:comment w:id="51" w:author="Microsoft Office User" w:date="2018-12-16T17:49:00Z" w:initials="MOU">
    <w:p w14:paraId="34DF5524" w14:textId="69738E0C" w:rsidR="00831A56" w:rsidRDefault="00831A56">
      <w:pPr>
        <w:pStyle w:val="Textocomentario"/>
      </w:pPr>
      <w:r>
        <w:rPr>
          <w:rStyle w:val="Refdecomentario"/>
        </w:rPr>
        <w:annotationRef/>
      </w:r>
      <w:r>
        <w:t>Development and Validation of the Faceted Inventory of the Five-Factor Model. Watson, D., Nus, E., &amp; Wu, K., 2017. Assessment, 1-28</w:t>
      </w:r>
    </w:p>
  </w:comment>
  <w:comment w:id="52" w:author="Victor Rouco [2]" w:date="2019-01-28T11:08:00Z" w:initials="VR">
    <w:p w14:paraId="304403D5" w14:textId="77777777" w:rsidR="00831A56" w:rsidRPr="0083154C" w:rsidRDefault="00831A56"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831A56" w:rsidRPr="0083154C" w:rsidRDefault="00831A56"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831A56" w:rsidRDefault="00831A56" w:rsidP="0083154C">
      <w:pPr>
        <w:pStyle w:val="Textocomentario"/>
      </w:pPr>
      <w:r>
        <w:t xml:space="preserve">Peterson, Jordan B. </w:t>
      </w:r>
    </w:p>
    <w:p w14:paraId="6653E9BD" w14:textId="6DA86EE1" w:rsidR="00831A56" w:rsidRDefault="00831A56" w:rsidP="0083154C">
      <w:pPr>
        <w:pStyle w:val="Textocomentario"/>
      </w:pPr>
      <w:r>
        <w:t xml:space="preserve">Journal of Personality and Social Psychology. </w:t>
      </w:r>
      <w:r w:rsidRPr="0083154C">
        <w:t>2007</w:t>
      </w:r>
    </w:p>
    <w:p w14:paraId="71B28E65" w14:textId="10C384DA" w:rsidR="00831A56" w:rsidRDefault="00831A56" w:rsidP="0083154C">
      <w:pPr>
        <w:pStyle w:val="Textocomentario"/>
      </w:pPr>
      <w:r>
        <w:t xml:space="preserve">93, 5, </w:t>
      </w:r>
      <w:r w:rsidRPr="0083154C">
        <w:t>880-896</w:t>
      </w:r>
    </w:p>
    <w:p w14:paraId="02C7E115" w14:textId="77777777" w:rsidR="00831A56" w:rsidRDefault="00831A56" w:rsidP="0083154C">
      <w:pPr>
        <w:pStyle w:val="Textocomentario"/>
      </w:pPr>
    </w:p>
  </w:comment>
  <w:comment w:id="55" w:author="Victor Rouco" w:date="2020-04-06T18:14:00Z" w:initials="VR">
    <w:p w14:paraId="6BBE3290" w14:textId="77777777" w:rsidR="00831A56" w:rsidRDefault="00831A56">
      <w:pPr>
        <w:pStyle w:val="Textocomentario"/>
      </w:pPr>
      <w:r>
        <w:rPr>
          <w:rStyle w:val="Refdecomentario"/>
        </w:rPr>
        <w:annotationRef/>
      </w:r>
      <w:r>
        <w:t>Need to state page in the ref</w:t>
      </w:r>
    </w:p>
    <w:p w14:paraId="3820627F" w14:textId="485E7BBF" w:rsidR="00831A56" w:rsidRDefault="00831A56">
      <w:pPr>
        <w:pStyle w:val="Textocomentario"/>
      </w:pPr>
    </w:p>
  </w:comment>
  <w:comment w:id="56" w:author="Victor Rouco" w:date="2020-05-05T12:47:00Z" w:initials="VR">
    <w:p w14:paraId="1F7D6641" w14:textId="0F3B16CD" w:rsidR="00831A56" w:rsidRDefault="00831A56">
      <w:pPr>
        <w:pStyle w:val="Textocomentario"/>
      </w:pPr>
      <w:r>
        <w:rPr>
          <w:rStyle w:val="Refdecomentario"/>
        </w:rPr>
        <w:annotationRef/>
      </w:r>
      <w:r>
        <w:t>Not in the references</w:t>
      </w:r>
    </w:p>
  </w:comment>
  <w:comment w:id="57" w:author="Microsoft Office User" w:date="2018-10-19T19:40:00Z" w:initials="MOU">
    <w:p w14:paraId="3B89F78A" w14:textId="77777777" w:rsidR="00831A56" w:rsidRDefault="00831A56" w:rsidP="00253E95">
      <w:pPr>
        <w:pStyle w:val="Textocomentario"/>
      </w:pPr>
      <w:r>
        <w:rPr>
          <w:rStyle w:val="Refdecomentario"/>
        </w:rPr>
        <w:annotationRef/>
      </w:r>
      <w:r>
        <w:t>Not in the reference table</w:t>
      </w:r>
    </w:p>
    <w:p w14:paraId="36EA4705" w14:textId="77777777" w:rsidR="00831A56" w:rsidRDefault="00831A56" w:rsidP="00253E95">
      <w:pPr>
        <w:pStyle w:val="Textocomentario"/>
      </w:pPr>
    </w:p>
  </w:comment>
  <w:comment w:id="58" w:author="Microsoft Office User" w:date="2018-12-13T16:54:00Z" w:initials="MOU">
    <w:p w14:paraId="22394FF4" w14:textId="77777777" w:rsidR="00831A56" w:rsidRPr="004935BC" w:rsidRDefault="00831A56" w:rsidP="003D6CF6">
      <w:pPr>
        <w:pStyle w:val="Textocomentario"/>
        <w:rPr>
          <w:lang w:val="fr-BE"/>
        </w:rPr>
      </w:pPr>
      <w:r>
        <w:rPr>
          <w:rStyle w:val="Refdecomentario"/>
        </w:rPr>
        <w:annotationRef/>
      </w:r>
      <w:r w:rsidRPr="004935BC">
        <w:rPr>
          <w:lang w:val="fr-BE"/>
        </w:rPr>
        <w:t xml:space="preserve">Chen, F. F., Hayes, A., </w:t>
      </w:r>
      <w:proofErr w:type="spellStart"/>
      <w:r w:rsidRPr="004935BC">
        <w:rPr>
          <w:lang w:val="fr-BE"/>
        </w:rPr>
        <w:t>Carver</w:t>
      </w:r>
      <w:proofErr w:type="spellEnd"/>
      <w:r w:rsidRPr="004935BC">
        <w:rPr>
          <w:lang w:val="fr-BE"/>
        </w:rPr>
        <w:t xml:space="preserve">, C. S., </w:t>
      </w:r>
      <w:proofErr w:type="spellStart"/>
      <w:r w:rsidRPr="004935BC">
        <w:rPr>
          <w:lang w:val="fr-BE"/>
        </w:rPr>
        <w:t>Laurenceau</w:t>
      </w:r>
      <w:proofErr w:type="spellEnd"/>
      <w:r w:rsidRPr="004935BC">
        <w:rPr>
          <w:lang w:val="fr-BE"/>
        </w:rPr>
        <w:t>, J.-P., &amp;</w:t>
      </w:r>
    </w:p>
    <w:p w14:paraId="0BBCF971" w14:textId="77777777" w:rsidR="00831A56" w:rsidRDefault="00831A56" w:rsidP="003D6CF6">
      <w:pPr>
        <w:pStyle w:val="Textocomentario"/>
      </w:pPr>
      <w:r>
        <w:t xml:space="preserve">Zhang, Z. (2012). Modeling general and specific </w:t>
      </w:r>
      <w:proofErr w:type="spellStart"/>
      <w:r>
        <w:t>vari</w:t>
      </w:r>
      <w:proofErr w:type="spellEnd"/>
      <w:r>
        <w:t>-</w:t>
      </w:r>
    </w:p>
    <w:p w14:paraId="6BBA278F" w14:textId="77777777" w:rsidR="00831A56" w:rsidRDefault="00831A56" w:rsidP="003D6CF6">
      <w:pPr>
        <w:pStyle w:val="Textocomentario"/>
      </w:pPr>
      <w:proofErr w:type="spellStart"/>
      <w:r>
        <w:t>ance</w:t>
      </w:r>
      <w:proofErr w:type="spellEnd"/>
      <w:r>
        <w:t xml:space="preserve"> in multifaceted constructs: A comparison of the</w:t>
      </w:r>
    </w:p>
    <w:p w14:paraId="5F8C8C0A" w14:textId="77777777" w:rsidR="00831A56" w:rsidRDefault="00831A56" w:rsidP="003D6CF6">
      <w:pPr>
        <w:pStyle w:val="Textocomentario"/>
      </w:pPr>
      <w:r>
        <w:t>bifactor model to other approaches. Journal of Person-</w:t>
      </w:r>
    </w:p>
    <w:p w14:paraId="2DE53579" w14:textId="77777777" w:rsidR="00831A56" w:rsidRDefault="00831A56" w:rsidP="003D6CF6">
      <w:pPr>
        <w:pStyle w:val="Textocomentario"/>
      </w:pPr>
      <w:proofErr w:type="spellStart"/>
      <w:r>
        <w:t>ality</w:t>
      </w:r>
      <w:proofErr w:type="spellEnd"/>
      <w:r>
        <w:t>, 80, 219–251.</w:t>
      </w:r>
    </w:p>
    <w:p w14:paraId="4D4134A1" w14:textId="77777777" w:rsidR="00831A56" w:rsidRDefault="00831A56" w:rsidP="003D6CF6">
      <w:pPr>
        <w:pStyle w:val="Textocomentario"/>
      </w:pPr>
    </w:p>
    <w:p w14:paraId="598CDDE0" w14:textId="77777777" w:rsidR="00831A56" w:rsidRPr="00271BDB" w:rsidRDefault="00831A56" w:rsidP="003D6CF6">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61" w:author="Victor Rouco" w:date="2020-04-20T14:44:00Z" w:initials="VR">
    <w:p w14:paraId="7C0EEF36" w14:textId="68FCD1CA" w:rsidR="00831A56" w:rsidRDefault="00831A56">
      <w:pPr>
        <w:pStyle w:val="Textocomentario"/>
      </w:pPr>
      <w:r>
        <w:rPr>
          <w:rStyle w:val="Refdecomentario"/>
        </w:rPr>
        <w:annotationRef/>
      </w:r>
      <w:r>
        <w:t>Not in references</w:t>
      </w:r>
    </w:p>
  </w:comment>
  <w:comment w:id="62" w:author="Victor Rouco" w:date="2020-04-20T14:44:00Z" w:initials="VR">
    <w:p w14:paraId="300FDBD1" w14:textId="77777777" w:rsidR="00831A56" w:rsidRDefault="00831A56" w:rsidP="0075781F">
      <w:pPr>
        <w:pStyle w:val="Textocomentario"/>
      </w:pPr>
      <w:r>
        <w:rPr>
          <w:rStyle w:val="Refdecomentario"/>
        </w:rPr>
        <w:annotationRef/>
      </w:r>
      <w:r>
        <w:t>Not in references</w:t>
      </w:r>
    </w:p>
  </w:comment>
  <w:comment w:id="63" w:author="Victor Rouco" w:date="2020-04-20T14:44:00Z" w:initials="VR">
    <w:p w14:paraId="0EC52967" w14:textId="087E3A2C" w:rsidR="00831A56" w:rsidRDefault="00831A56">
      <w:pPr>
        <w:pStyle w:val="Textocomentario"/>
      </w:pPr>
      <w:r>
        <w:rPr>
          <w:rStyle w:val="Refdecomentario"/>
        </w:rPr>
        <w:annotationRef/>
      </w:r>
      <w:r>
        <w:t>Not in references</w:t>
      </w:r>
    </w:p>
  </w:comment>
  <w:comment w:id="76" w:author="Victor Rouco" w:date="2020-04-13T16:21:00Z" w:initials="VR">
    <w:p w14:paraId="7F1F10C9" w14:textId="77777777" w:rsidR="00831A56" w:rsidRPr="00721101" w:rsidRDefault="00831A56"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831A56" w:rsidRDefault="00831A56">
      <w:pPr>
        <w:pStyle w:val="Textocomentario"/>
      </w:pPr>
    </w:p>
  </w:comment>
  <w:comment w:id="84" w:author="Matthias Ziegler" w:date="2020-06-12T12:10:00Z" w:initials="MZ">
    <w:p w14:paraId="3EF495B1" w14:textId="77777777" w:rsidR="00831A56" w:rsidRPr="00C46324" w:rsidRDefault="00831A56" w:rsidP="00C4632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C46324">
        <w:rPr>
          <w:rFonts w:ascii="Helvetica" w:eastAsiaTheme="minorHAnsi" w:hAnsi="Helvetica" w:cs="Helvetica"/>
          <w:color w:val="000000"/>
          <w:lang w:val="en-US" w:eastAsia="en-US"/>
        </w:rPr>
        <w:t xml:space="preserve">Ziegler, M. (2014). Comments on item selection procedures. </w:t>
      </w:r>
      <w:r w:rsidRPr="00C46324">
        <w:rPr>
          <w:rFonts w:ascii="Helvetica" w:eastAsiaTheme="minorHAnsi" w:hAnsi="Helvetica" w:cs="Helvetica"/>
          <w:i/>
          <w:iCs/>
          <w:color w:val="000000"/>
          <w:lang w:val="en-US" w:eastAsia="en-US"/>
        </w:rPr>
        <w:t>European Journal of Psychological Assessment, 30</w:t>
      </w:r>
      <w:r w:rsidRPr="00C46324">
        <w:rPr>
          <w:rFonts w:ascii="Helvetica" w:eastAsiaTheme="minorHAnsi" w:hAnsi="Helvetica" w:cs="Helvetica"/>
          <w:color w:val="000000"/>
          <w:lang w:val="en-US" w:eastAsia="en-US"/>
        </w:rPr>
        <w:t xml:space="preserve">, 1-2. </w:t>
      </w:r>
    </w:p>
    <w:p w14:paraId="06DE072C" w14:textId="481F790C" w:rsidR="00831A56" w:rsidRDefault="00831A56">
      <w:pPr>
        <w:pStyle w:val="Textocomentario"/>
      </w:pPr>
    </w:p>
  </w:comment>
  <w:comment w:id="88" w:author="Victor Rouco" w:date="2020-06-30T16:11:00Z" w:initials="VR">
    <w:p w14:paraId="0ECA0719" w14:textId="534DDB1C" w:rsidR="00831A56" w:rsidRDefault="00831A56">
      <w:pPr>
        <w:pStyle w:val="Textocomentario"/>
      </w:pPr>
      <w:r>
        <w:rPr>
          <w:rStyle w:val="Refdecomentario"/>
        </w:rPr>
        <w:annotationRef/>
      </w:r>
      <w:r w:rsidR="00F403B5">
        <w:t>This is not very clear to me</w:t>
      </w:r>
    </w:p>
  </w:comment>
  <w:comment w:id="93" w:author="Victor Rouco" w:date="2020-06-15T17:03:00Z" w:initials="VR">
    <w:p w14:paraId="21958B75" w14:textId="790AF31F" w:rsidR="00831A56" w:rsidRDefault="00831A56">
      <w:pPr>
        <w:pStyle w:val="Textocomentario"/>
      </w:pPr>
      <w:r>
        <w:rPr>
          <w:rStyle w:val="Refdecomentario"/>
        </w:rPr>
        <w:annotationRef/>
      </w:r>
      <w:r>
        <w:t>I’m sometimes saying neuroticism and sometimes emotional stability. Should I use only one throughout the whole doc? Maybe emotional stability?</w:t>
      </w:r>
    </w:p>
  </w:comment>
  <w:comment w:id="94" w:author="Matthias Ziegler" w:date="2020-06-25T12:01:00Z" w:initials="MZ">
    <w:p w14:paraId="610AC27F" w14:textId="169AB213" w:rsidR="00831A56" w:rsidRDefault="00831A56">
      <w:pPr>
        <w:pStyle w:val="Textocomentario"/>
      </w:pPr>
      <w:r>
        <w:rPr>
          <w:rStyle w:val="Refdecomentario"/>
        </w:rPr>
        <w:annotationRef/>
      </w:r>
      <w:r>
        <w:t xml:space="preserve">Yes, please emotional stability, watch out for direction </w:t>
      </w:r>
      <w:r>
        <w:sym w:font="Wingdings" w:char="F04A"/>
      </w:r>
    </w:p>
  </w:comment>
  <w:comment w:id="101" w:author="Matthias Ziegler" w:date="2020-06-12T12:16:00Z" w:initials="MZ">
    <w:p w14:paraId="0B0231B7" w14:textId="2413E723" w:rsidR="00831A56" w:rsidRDefault="00831A56">
      <w:pPr>
        <w:pStyle w:val="Textocomentario"/>
      </w:pPr>
      <w:r>
        <w:rPr>
          <w:rStyle w:val="Refdecomentario"/>
        </w:rPr>
        <w:annotationRef/>
      </w:r>
      <w:r>
        <w:t xml:space="preserve">We could consider putting this and also other tables into the </w:t>
      </w:r>
      <w:proofErr w:type="spellStart"/>
      <w:r>
        <w:t>osm</w:t>
      </w:r>
      <w:proofErr w:type="spellEnd"/>
      <w:r>
        <w:t xml:space="preserve"> to save space. </w:t>
      </w:r>
    </w:p>
  </w:comment>
  <w:comment w:id="408" w:author="Matthias Ziegler" w:date="2020-06-25T12:04:00Z" w:initials="MZ">
    <w:p w14:paraId="07CD9A8A" w14:textId="0E494BD5" w:rsidR="00831A56" w:rsidRDefault="00831A56">
      <w:pPr>
        <w:pStyle w:val="Textocomentario"/>
      </w:pPr>
      <w:r>
        <w:rPr>
          <w:rStyle w:val="Refdecomentario"/>
        </w:rPr>
        <w:annotationRef/>
      </w:r>
      <w:r>
        <w:t>Is there a general trend? For example, in extraversion US higher loadings / intercepts?</w:t>
      </w:r>
    </w:p>
  </w:comment>
  <w:comment w:id="409" w:author="Victor Rouco" w:date="2020-06-22T15:35:00Z" w:initials="VR">
    <w:p w14:paraId="29554095" w14:textId="1131D63A" w:rsidR="00831A56" w:rsidRDefault="00831A56">
      <w:pPr>
        <w:pStyle w:val="Textocomentario"/>
      </w:pPr>
      <w:r>
        <w:rPr>
          <w:rStyle w:val="Refdecomentario"/>
        </w:rPr>
        <w:annotationRef/>
      </w:r>
      <w:r>
        <w:t xml:space="preserve">I put these two tables here FYI, in case we should select other examples. Will post it in </w:t>
      </w:r>
      <w:proofErr w:type="spellStart"/>
      <w:r>
        <w:t>osf</w:t>
      </w:r>
      <w:proofErr w:type="spellEnd"/>
      <w:r>
        <w:t xml:space="preserve"> when we open the repository.</w:t>
      </w:r>
    </w:p>
  </w:comment>
  <w:comment w:id="410" w:author="Matthias Ziegler" w:date="2020-06-25T12:05:00Z" w:initials="MZ">
    <w:p w14:paraId="2CEEEBB8" w14:textId="63A630C4" w:rsidR="00831A56" w:rsidRDefault="00831A56">
      <w:pPr>
        <w:pStyle w:val="Textocomentario"/>
      </w:pPr>
      <w:r>
        <w:rPr>
          <w:rStyle w:val="Refdecomentario"/>
        </w:rPr>
        <w:annotationRef/>
      </w:r>
      <w:r>
        <w:t xml:space="preserve">Here I would add the unstandardized parameters from the partial model which actually differ so that readers can see the direction of difference. </w:t>
      </w:r>
    </w:p>
  </w:comment>
  <w:comment w:id="415" w:author="Matthias Ziegler" w:date="2020-06-15T11:00:00Z" w:initials="MZ">
    <w:p w14:paraId="5E16945D" w14:textId="7767F43A" w:rsidR="00831A56" w:rsidRDefault="00831A56">
      <w:pPr>
        <w:pStyle w:val="Textocomentario"/>
      </w:pPr>
      <w:r>
        <w:rPr>
          <w:rStyle w:val="Refdecomentario"/>
        </w:rPr>
        <w:annotationRef/>
      </w:r>
      <w:r>
        <w:t xml:space="preserve">If we looked for partial invariance, we would be able to pinpoint the cultural differences. </w:t>
      </w:r>
    </w:p>
  </w:comment>
  <w:comment w:id="414" w:author="Matthias Ziegler" w:date="2020-06-25T12:06:00Z" w:initials="MZ">
    <w:p w14:paraId="39D6C331" w14:textId="51ABBEF2" w:rsidR="00831A56" w:rsidRDefault="00831A56">
      <w:pPr>
        <w:pStyle w:val="Textocomentario"/>
      </w:pPr>
      <w:r>
        <w:rPr>
          <w:rStyle w:val="Refdecomentario"/>
        </w:rPr>
        <w:annotationRef/>
      </w:r>
      <w:r>
        <w:t xml:space="preserve">See above, general trends or at least a few examples </w:t>
      </w:r>
      <w:r>
        <w:sym w:font="Wingdings" w:char="F04A"/>
      </w:r>
    </w:p>
  </w:comment>
  <w:comment w:id="435" w:author="Victor Rouco" w:date="2020-06-22T15:26:00Z" w:initials="VR">
    <w:p w14:paraId="7F602153" w14:textId="76C261D2" w:rsidR="00831A56" w:rsidRDefault="00831A56">
      <w:pPr>
        <w:pStyle w:val="Textocomentario"/>
      </w:pPr>
      <w:r>
        <w:rPr>
          <w:rStyle w:val="Refdecomentario"/>
        </w:rPr>
        <w:annotationRef/>
      </w:r>
      <w:r>
        <w:t>Not in refs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76C73B" w15:done="0"/>
  <w15:commentEx w15:paraId="18E25664" w15:paraIdParent="0E76C73B" w15:done="0"/>
  <w15:commentEx w15:paraId="7E1C2619" w15:done="1"/>
  <w15:commentEx w15:paraId="4750B65F" w15:done="1"/>
  <w15:commentEx w15:paraId="34DF5524" w15:done="1"/>
  <w15:commentEx w15:paraId="02C7E115" w15:done="1"/>
  <w15:commentEx w15:paraId="3820627F" w15:done="1"/>
  <w15:commentEx w15:paraId="1F7D6641" w15:done="1"/>
  <w15:commentEx w15:paraId="36EA4705" w15:done="1"/>
  <w15:commentEx w15:paraId="598CDDE0" w15:done="1"/>
  <w15:commentEx w15:paraId="7C0EEF36" w15:done="1"/>
  <w15:commentEx w15:paraId="300FDBD1" w15:done="1"/>
  <w15:commentEx w15:paraId="0EC52967" w15:done="1"/>
  <w15:commentEx w15:paraId="554D5E99" w15:done="1"/>
  <w15:commentEx w15:paraId="06DE072C" w15:done="1"/>
  <w15:commentEx w15:paraId="0ECA0719" w15:done="0"/>
  <w15:commentEx w15:paraId="21958B75" w15:done="0"/>
  <w15:commentEx w15:paraId="610AC27F" w15:paraIdParent="21958B75" w15:done="0"/>
  <w15:commentEx w15:paraId="0B0231B7" w15:done="0"/>
  <w15:commentEx w15:paraId="07CD9A8A" w15:done="0"/>
  <w15:commentEx w15:paraId="29554095" w15:done="0"/>
  <w15:commentEx w15:paraId="2CEEEBB8" w15:paraIdParent="29554095" w15:done="0"/>
  <w15:commentEx w15:paraId="5E16945D" w15:done="0"/>
  <w15:commentEx w15:paraId="39D6C331" w15:done="0"/>
  <w15:commentEx w15:paraId="7F6021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CA2C" w16cex:dateUtc="2020-06-12T07:32:00Z"/>
  <w16cex:commentExtensible w16cex:durableId="2291DDD4" w16cex:dateUtc="2020-06-15T09:45:00Z"/>
  <w16cex:commentExtensible w16cex:durableId="228DDC79" w16cex:dateUtc="2020-06-12T08:50:00Z"/>
  <w16cex:commentExtensible w16cex:durableId="225BDEDF" w16cex:dateUtc="2020-05-05T10:47:00Z"/>
  <w16cex:commentExtensible w16cex:durableId="224833B5" w16cex:dateUtc="2020-04-20T12:44:00Z"/>
  <w16cex:commentExtensible w16cex:durableId="224833C4" w16cex:dateUtc="2020-04-20T12:44:00Z"/>
  <w16cex:commentExtensible w16cex:durableId="224833CB" w16cex:dateUtc="2020-04-20T12:44:00Z"/>
  <w16cex:commentExtensible w16cex:durableId="228DEF1B" w16cex:dateUtc="2020-06-12T10:10:00Z"/>
  <w16cex:commentExtensible w16cex:durableId="22A5E2BB" w16cex:dateUtc="2020-06-30T14:11:00Z"/>
  <w16cex:commentExtensible w16cex:durableId="22922864" w16cex:dateUtc="2020-06-15T15:03:00Z"/>
  <w16cex:commentExtensible w16cex:durableId="229F109E" w16cex:dateUtc="2020-06-25T10:01:00Z"/>
  <w16cex:commentExtensible w16cex:durableId="228DF082" w16cex:dateUtc="2020-06-12T10:16:00Z"/>
  <w16cex:commentExtensible w16cex:durableId="229F114A" w16cex:dateUtc="2020-06-25T10:04:00Z"/>
  <w16cex:commentExtensible w16cex:durableId="229B4E2A" w16cex:dateUtc="2020-06-22T13:35:00Z"/>
  <w16cex:commentExtensible w16cex:durableId="229F1174" w16cex:dateUtc="2020-06-25T10:05:00Z"/>
  <w16cex:commentExtensible w16cex:durableId="2291D369" w16cex:dateUtc="2020-06-15T09:00:00Z"/>
  <w16cex:commentExtensible w16cex:durableId="229F11C4" w16cex:dateUtc="2020-06-25T10:06:00Z"/>
  <w16cex:commentExtensible w16cex:durableId="229B4C2D" w16cex:dateUtc="2020-06-22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76C73B" w16cid:durableId="228DCA2C"/>
  <w16cid:commentId w16cid:paraId="18E25664" w16cid:durableId="2291DDD4"/>
  <w16cid:commentId w16cid:paraId="7E1C2619" w16cid:durableId="1F74B15D"/>
  <w16cid:commentId w16cid:paraId="4750B65F" w16cid:durableId="228DDC79"/>
  <w16cid:commentId w16cid:paraId="34DF5524" w16cid:durableId="1FC10EAD"/>
  <w16cid:commentId w16cid:paraId="02C7E115" w16cid:durableId="200C2091"/>
  <w16cid:commentId w16cid:paraId="3820627F" w16cid:durableId="2235EFF1"/>
  <w16cid:commentId w16cid:paraId="1F7D6641" w16cid:durableId="225BDEDF"/>
  <w16cid:commentId w16cid:paraId="36EA4705" w16cid:durableId="1F74B1B2"/>
  <w16cid:commentId w16cid:paraId="598CDDE0" w16cid:durableId="200C2097"/>
  <w16cid:commentId w16cid:paraId="7C0EEF36" w16cid:durableId="224833B5"/>
  <w16cid:commentId w16cid:paraId="300FDBD1" w16cid:durableId="224833C4"/>
  <w16cid:commentId w16cid:paraId="0EC52967" w16cid:durableId="224833CB"/>
  <w16cid:commentId w16cid:paraId="554D5E99" w16cid:durableId="223F100E"/>
  <w16cid:commentId w16cid:paraId="06DE072C" w16cid:durableId="228DEF1B"/>
  <w16cid:commentId w16cid:paraId="0ECA0719" w16cid:durableId="22A5E2BB"/>
  <w16cid:commentId w16cid:paraId="21958B75" w16cid:durableId="22922864"/>
  <w16cid:commentId w16cid:paraId="610AC27F" w16cid:durableId="229F109E"/>
  <w16cid:commentId w16cid:paraId="0B0231B7" w16cid:durableId="228DF082"/>
  <w16cid:commentId w16cid:paraId="07CD9A8A" w16cid:durableId="229F114A"/>
  <w16cid:commentId w16cid:paraId="29554095" w16cid:durableId="229B4E2A"/>
  <w16cid:commentId w16cid:paraId="2CEEEBB8" w16cid:durableId="229F1174"/>
  <w16cid:commentId w16cid:paraId="5E16945D" w16cid:durableId="2291D369"/>
  <w16cid:commentId w16cid:paraId="39D6C331" w16cid:durableId="229F11C4"/>
  <w16cid:commentId w16cid:paraId="7F602153" w16cid:durableId="229B4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89235" w14:textId="77777777" w:rsidR="002C25B3" w:rsidRDefault="002C25B3">
      <w:r>
        <w:separator/>
      </w:r>
    </w:p>
  </w:endnote>
  <w:endnote w:type="continuationSeparator" w:id="0">
    <w:p w14:paraId="19EE7011" w14:textId="77777777" w:rsidR="002C25B3" w:rsidRDefault="002C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Content>
      <w:p w14:paraId="626AC483" w14:textId="1D211BB9" w:rsidR="00831A56" w:rsidRDefault="00831A56"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831A56" w:rsidRDefault="00831A56"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Content>
      <w:p w14:paraId="1B18ACB7" w14:textId="21958B31" w:rsidR="00831A56" w:rsidRDefault="00831A56"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831A56" w:rsidRDefault="00831A56"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FEE25" w14:textId="77777777" w:rsidR="002C25B3" w:rsidRDefault="002C25B3">
      <w:r>
        <w:separator/>
      </w:r>
    </w:p>
  </w:footnote>
  <w:footnote w:type="continuationSeparator" w:id="0">
    <w:p w14:paraId="108B1B85" w14:textId="77777777" w:rsidR="002C25B3" w:rsidRDefault="002C25B3">
      <w:r>
        <w:continuationSeparator/>
      </w:r>
    </w:p>
  </w:footnote>
  <w:footnote w:id="1">
    <w:p w14:paraId="420CA1C9" w14:textId="687925A3" w:rsidR="00831A56" w:rsidRPr="00FF5824" w:rsidRDefault="00831A56">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ias Ziegler">
    <w15:presenceInfo w15:providerId="AD" w15:userId="S::matthias.ziegler@cmsa3.onmicrosoft.com::77742e71-327e-4be7-9379-dd0211352749"/>
  </w15:person>
  <w15:person w15:author="Victor Rouco">
    <w15:presenceInfo w15:providerId="AD" w15:userId="S::victor.rouco@ugent.be::3c1091e3-1db2-41ca-bcab-68bd45f5c0b7"/>
  </w15:person>
  <w15:person w15:author="Microsoft Office User">
    <w15:presenceInfo w15:providerId="None" w15:userId="Microsoft Office User"/>
  </w15:person>
  <w15:person w15:author="Victor Rouco [2]">
    <w15:presenceInfo w15:providerId="None" w15:userId="Victor Rou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D5623"/>
    <w:rsid w:val="000E125A"/>
    <w:rsid w:val="000E22EE"/>
    <w:rsid w:val="001021BE"/>
    <w:rsid w:val="00106295"/>
    <w:rsid w:val="0011153F"/>
    <w:rsid w:val="00112F15"/>
    <w:rsid w:val="00115482"/>
    <w:rsid w:val="00122FF6"/>
    <w:rsid w:val="00126B4A"/>
    <w:rsid w:val="00126FF2"/>
    <w:rsid w:val="0012742B"/>
    <w:rsid w:val="00140102"/>
    <w:rsid w:val="0014291C"/>
    <w:rsid w:val="00143933"/>
    <w:rsid w:val="00144611"/>
    <w:rsid w:val="00145D37"/>
    <w:rsid w:val="00150F29"/>
    <w:rsid w:val="0015232E"/>
    <w:rsid w:val="00152349"/>
    <w:rsid w:val="00153B55"/>
    <w:rsid w:val="00156C03"/>
    <w:rsid w:val="00157BFD"/>
    <w:rsid w:val="00161B39"/>
    <w:rsid w:val="001653F1"/>
    <w:rsid w:val="00171B17"/>
    <w:rsid w:val="00175325"/>
    <w:rsid w:val="00177AAB"/>
    <w:rsid w:val="00181A49"/>
    <w:rsid w:val="001914F7"/>
    <w:rsid w:val="00196691"/>
    <w:rsid w:val="001A3BA5"/>
    <w:rsid w:val="001A3F10"/>
    <w:rsid w:val="001B379F"/>
    <w:rsid w:val="001C2053"/>
    <w:rsid w:val="001C7C9C"/>
    <w:rsid w:val="001D17E5"/>
    <w:rsid w:val="001D2219"/>
    <w:rsid w:val="001E2BB0"/>
    <w:rsid w:val="001E34AC"/>
    <w:rsid w:val="001E3843"/>
    <w:rsid w:val="001E5C12"/>
    <w:rsid w:val="001F650E"/>
    <w:rsid w:val="00200CF7"/>
    <w:rsid w:val="00203620"/>
    <w:rsid w:val="0020780A"/>
    <w:rsid w:val="00211A4D"/>
    <w:rsid w:val="00223DCE"/>
    <w:rsid w:val="002265FA"/>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31796"/>
    <w:rsid w:val="003325B5"/>
    <w:rsid w:val="00335A7E"/>
    <w:rsid w:val="0034077E"/>
    <w:rsid w:val="00342505"/>
    <w:rsid w:val="0034309A"/>
    <w:rsid w:val="00350777"/>
    <w:rsid w:val="003537DF"/>
    <w:rsid w:val="00356CD3"/>
    <w:rsid w:val="00360DF3"/>
    <w:rsid w:val="00361A9D"/>
    <w:rsid w:val="0036250D"/>
    <w:rsid w:val="00380552"/>
    <w:rsid w:val="00380EA7"/>
    <w:rsid w:val="00381C95"/>
    <w:rsid w:val="003873C2"/>
    <w:rsid w:val="003B1CC3"/>
    <w:rsid w:val="003C2D61"/>
    <w:rsid w:val="003C6773"/>
    <w:rsid w:val="003D6CF6"/>
    <w:rsid w:val="003E7B5E"/>
    <w:rsid w:val="003F1036"/>
    <w:rsid w:val="003F27DB"/>
    <w:rsid w:val="004025DF"/>
    <w:rsid w:val="00404141"/>
    <w:rsid w:val="004139F0"/>
    <w:rsid w:val="004224BC"/>
    <w:rsid w:val="00427EDE"/>
    <w:rsid w:val="00434255"/>
    <w:rsid w:val="00434CF1"/>
    <w:rsid w:val="004422AC"/>
    <w:rsid w:val="00450622"/>
    <w:rsid w:val="0045179F"/>
    <w:rsid w:val="00456E3A"/>
    <w:rsid w:val="00461D5D"/>
    <w:rsid w:val="004632F3"/>
    <w:rsid w:val="00463C88"/>
    <w:rsid w:val="00471B8E"/>
    <w:rsid w:val="00473FA0"/>
    <w:rsid w:val="00474C94"/>
    <w:rsid w:val="004771CC"/>
    <w:rsid w:val="0048129A"/>
    <w:rsid w:val="00481FD1"/>
    <w:rsid w:val="00485490"/>
    <w:rsid w:val="00490818"/>
    <w:rsid w:val="00490AAA"/>
    <w:rsid w:val="004935BC"/>
    <w:rsid w:val="004A672B"/>
    <w:rsid w:val="004A6F36"/>
    <w:rsid w:val="004B5B32"/>
    <w:rsid w:val="004B6C9B"/>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2C00"/>
    <w:rsid w:val="005C4577"/>
    <w:rsid w:val="005C5CAC"/>
    <w:rsid w:val="005D6202"/>
    <w:rsid w:val="005E00D7"/>
    <w:rsid w:val="005E27B6"/>
    <w:rsid w:val="005F326C"/>
    <w:rsid w:val="00606E87"/>
    <w:rsid w:val="00621B9F"/>
    <w:rsid w:val="00624FA1"/>
    <w:rsid w:val="0062683B"/>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5004"/>
    <w:rsid w:val="006D24D6"/>
    <w:rsid w:val="006D2DD3"/>
    <w:rsid w:val="006E1B45"/>
    <w:rsid w:val="006F607D"/>
    <w:rsid w:val="007004AF"/>
    <w:rsid w:val="00716F60"/>
    <w:rsid w:val="007171BF"/>
    <w:rsid w:val="00721101"/>
    <w:rsid w:val="00723C73"/>
    <w:rsid w:val="007258C4"/>
    <w:rsid w:val="007260E8"/>
    <w:rsid w:val="007371E8"/>
    <w:rsid w:val="00742470"/>
    <w:rsid w:val="007434F0"/>
    <w:rsid w:val="0074454A"/>
    <w:rsid w:val="007459BF"/>
    <w:rsid w:val="00745F2F"/>
    <w:rsid w:val="0075381B"/>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1A56"/>
    <w:rsid w:val="00834235"/>
    <w:rsid w:val="008464B3"/>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2291"/>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565AC"/>
    <w:rsid w:val="00960F9F"/>
    <w:rsid w:val="0096561C"/>
    <w:rsid w:val="009725FD"/>
    <w:rsid w:val="009729D1"/>
    <w:rsid w:val="00991DD4"/>
    <w:rsid w:val="0099264D"/>
    <w:rsid w:val="00995094"/>
    <w:rsid w:val="00995534"/>
    <w:rsid w:val="00997031"/>
    <w:rsid w:val="009A322B"/>
    <w:rsid w:val="009A4AC8"/>
    <w:rsid w:val="009A5536"/>
    <w:rsid w:val="009B34CC"/>
    <w:rsid w:val="009B42AD"/>
    <w:rsid w:val="009C0AA1"/>
    <w:rsid w:val="009C4196"/>
    <w:rsid w:val="009D4C18"/>
    <w:rsid w:val="009E1214"/>
    <w:rsid w:val="009F5FE7"/>
    <w:rsid w:val="00A2261C"/>
    <w:rsid w:val="00A2400D"/>
    <w:rsid w:val="00A25E37"/>
    <w:rsid w:val="00A511A3"/>
    <w:rsid w:val="00A564DC"/>
    <w:rsid w:val="00A56FBD"/>
    <w:rsid w:val="00A90601"/>
    <w:rsid w:val="00A927C9"/>
    <w:rsid w:val="00AA2BDB"/>
    <w:rsid w:val="00AB2618"/>
    <w:rsid w:val="00AB4F4D"/>
    <w:rsid w:val="00AD51AF"/>
    <w:rsid w:val="00AD587A"/>
    <w:rsid w:val="00AE2CBC"/>
    <w:rsid w:val="00AE3331"/>
    <w:rsid w:val="00AE3CD9"/>
    <w:rsid w:val="00AE4A9C"/>
    <w:rsid w:val="00AE6C13"/>
    <w:rsid w:val="00AE7409"/>
    <w:rsid w:val="00AF2F9D"/>
    <w:rsid w:val="00AF741B"/>
    <w:rsid w:val="00B00289"/>
    <w:rsid w:val="00B036BC"/>
    <w:rsid w:val="00B13310"/>
    <w:rsid w:val="00B20001"/>
    <w:rsid w:val="00B2199A"/>
    <w:rsid w:val="00B26BAC"/>
    <w:rsid w:val="00B272EF"/>
    <w:rsid w:val="00B32C3D"/>
    <w:rsid w:val="00B36BA5"/>
    <w:rsid w:val="00B372E8"/>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6049B"/>
    <w:rsid w:val="00C65491"/>
    <w:rsid w:val="00C72964"/>
    <w:rsid w:val="00C74A3D"/>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E6DAA"/>
    <w:rsid w:val="00CF55B0"/>
    <w:rsid w:val="00D07DAD"/>
    <w:rsid w:val="00D16A55"/>
    <w:rsid w:val="00D23251"/>
    <w:rsid w:val="00D23D7D"/>
    <w:rsid w:val="00D3216C"/>
    <w:rsid w:val="00D3331E"/>
    <w:rsid w:val="00D52B1F"/>
    <w:rsid w:val="00D600A0"/>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EED"/>
    <w:rsid w:val="00DD03FB"/>
    <w:rsid w:val="00DE0639"/>
    <w:rsid w:val="00DE1B96"/>
    <w:rsid w:val="00DF78A7"/>
    <w:rsid w:val="00E0412F"/>
    <w:rsid w:val="00E047FE"/>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9124C"/>
    <w:rsid w:val="00FA062C"/>
    <w:rsid w:val="00FA0FBB"/>
    <w:rsid w:val="00FA7D71"/>
    <w:rsid w:val="00FB0A97"/>
    <w:rsid w:val="00FC0D75"/>
    <w:rsid w:val="00FC1CE7"/>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46/j.1365-2923.2002.01328.x" TargetMode="External"/><Relationship Id="rId47" Type="http://schemas.openxmlformats.org/officeDocument/2006/relationships/hyperlink" Target="https://doi.org/10.1037/a0019227" TargetMode="External"/><Relationship Id="rId63" Type="http://schemas.openxmlformats.org/officeDocument/2006/relationships/hyperlink" Target="https://doi.org/10.1207/S15327752JPA8103" TargetMode="External"/><Relationship Id="rId68" Type="http://schemas.openxmlformats.org/officeDocument/2006/relationships/hyperlink" Target="https://doi.org/10.1177/0146167204264292" TargetMode="External"/><Relationship Id="rId16" Type="http://schemas.openxmlformats.org/officeDocument/2006/relationships/hyperlink" Target="https://doi.org/10.1207/s15328007sem1201" TargetMode="External"/><Relationship Id="rId11" Type="http://schemas.microsoft.com/office/2018/08/relationships/commentsExtensible" Target="commentsExtensible.xml"/><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s://doi.org/10.1016/j.jrp.2004.11.003" TargetMode="External"/><Relationship Id="rId58" Type="http://schemas.openxmlformats.org/officeDocument/2006/relationships/hyperlink" Target="https://doi.org/10.1037/a0014996" TargetMode="External"/><Relationship Id="rId74" Type="http://schemas.openxmlformats.org/officeDocument/2006/relationships/hyperlink" Target="https://doi.org/10.1111/1467-6494.05002"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11/j.1745-6916.2007.00047.x" TargetMode="Externa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23/B:JOYO.0000037637.20329.97" TargetMode="External"/><Relationship Id="rId48" Type="http://schemas.openxmlformats.org/officeDocument/2006/relationships/hyperlink" Target="https://doi.org/10.1002/per.1975" TargetMode="External"/><Relationship Id="rId56" Type="http://schemas.openxmlformats.org/officeDocument/2006/relationships/hyperlink" Target="https://doi.org/10.1016/j.paid.2007.03.017" TargetMode="External"/><Relationship Id="rId64" Type="http://schemas.openxmlformats.org/officeDocument/2006/relationships/hyperlink" Target="https://doi.org/10.1016/j.cpr.2008.07.002" TargetMode="External"/><Relationship Id="rId69" Type="http://schemas.openxmlformats.org/officeDocument/2006/relationships/hyperlink" Target="https://doi.org/10.1177/0022022106297299" TargetMode="External"/><Relationship Id="rId77"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i.org/10.1177/1088868310366253.Internal" TargetMode="External"/><Relationship Id="rId72" Type="http://schemas.openxmlformats.org/officeDocument/2006/relationships/hyperlink" Target="https://doi.org/10.1037/pspp0000096"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177/1073191113486513" TargetMode="External"/><Relationship Id="rId59" Type="http://schemas.openxmlformats.org/officeDocument/2006/relationships/hyperlink" Target="https://doi.org/10.1111/bjep.12019" TargetMode="External"/><Relationship Id="rId67" Type="http://schemas.openxmlformats.org/officeDocument/2006/relationships/hyperlink" Target="https://doi.org/10.1111/1467-6494.05008"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016/j.paid.2011.10.049" TargetMode="External"/><Relationship Id="rId54" Type="http://schemas.openxmlformats.org/officeDocument/2006/relationships/hyperlink" Target="https://doi.org/10.1002/per.487" TargetMode="External"/><Relationship Id="rId62" Type="http://schemas.openxmlformats.org/officeDocument/2006/relationships/hyperlink" Target="https://doi.org/10.1016/j.lindif.2011.04.004" TargetMode="External"/><Relationship Id="rId70" Type="http://schemas.openxmlformats.org/officeDocument/2006/relationships/hyperlink" Target="https://doi.org/10.17605/OSF.IO/U65GB" TargetMode="External"/><Relationship Id="rId75" Type="http://schemas.openxmlformats.org/officeDocument/2006/relationships/hyperlink" Target="https://doi.org/10.1146/annurev.clinpsy.032408.15354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37/0003-066X.61.3.204" TargetMode="External"/><Relationship Id="rId57" Type="http://schemas.openxmlformats.org/officeDocument/2006/relationships/hyperlink" Target="https://doi.org/10.1006/jrpe.2000.2309"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16/j.lindif.2003.08.001" TargetMode="External"/><Relationship Id="rId52" Type="http://schemas.openxmlformats.org/officeDocument/2006/relationships/hyperlink" Target="https://doi.org/10.1037/0022-3514.93.1.116" TargetMode="External"/><Relationship Id="rId60" Type="http://schemas.openxmlformats.org/officeDocument/2006/relationships/hyperlink" Target="https://doi.org/10.1111/1467-6494.00142" TargetMode="External"/><Relationship Id="rId65" Type="http://schemas.openxmlformats.org/officeDocument/2006/relationships/hyperlink" Target="https://doi.org/10.1177/0734282911406661" TargetMode="External"/><Relationship Id="rId73" Type="http://schemas.openxmlformats.org/officeDocument/2006/relationships/hyperlink" Target="https://doi.org/10.1016/j.paid.2006.04.003" TargetMode="External"/><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https://doi.org/10.1017/S0033291711002674"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16/j.paid.2008.09.028" TargetMode="External"/><Relationship Id="rId55" Type="http://schemas.openxmlformats.org/officeDocument/2006/relationships/hyperlink" Target="https://doi.org/10.1146/annurev.psych.57.102904.190127" TargetMode="External"/><Relationship Id="rId76" Type="http://schemas.openxmlformats.org/officeDocument/2006/relationships/hyperlink" Target="https://doi.org/10.1002/per" TargetMode="External"/><Relationship Id="rId7" Type="http://schemas.openxmlformats.org/officeDocument/2006/relationships/endnotes" Target="endnotes.xml"/><Relationship Id="rId71" Type="http://schemas.openxmlformats.org/officeDocument/2006/relationships/hyperlink" Target="https://doi.org/10.1016/j.jrp.2008.10.002"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177/1073191116659134" TargetMode="External"/><Relationship Id="rId45" Type="http://schemas.openxmlformats.org/officeDocument/2006/relationships/hyperlink" Target="https://doi.org/10.1016/j.lindif.2009.03.007" TargetMode="External"/><Relationship Id="rId66" Type="http://schemas.openxmlformats.org/officeDocument/2006/relationships/hyperlink" Target="https://doi.org/10.1016/j.cpr.2002.09.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44D1E-5DD4-E242-8BB9-31F89619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52</Pages>
  <Words>13883</Words>
  <Characters>76361</Characters>
  <Application>Microsoft Office Word</Application>
  <DocSecurity>0</DocSecurity>
  <Lines>636</Lines>
  <Paragraphs>180</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90064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3</cp:revision>
  <cp:lastPrinted>2019-03-18T14:35:00Z</cp:lastPrinted>
  <dcterms:created xsi:type="dcterms:W3CDTF">2020-07-06T15:06:00Z</dcterms:created>
  <dcterms:modified xsi:type="dcterms:W3CDTF">2020-07-06T15:06:00Z</dcterms:modified>
</cp:coreProperties>
</file>