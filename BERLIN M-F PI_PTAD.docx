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061" w14:textId="43839286" w:rsidR="00EA382D" w:rsidRDefault="00C96047" w:rsidP="00613F5A">
      <w:pPr>
        <w:pStyle w:val="Ttulo"/>
        <w:spacing w:after="0"/>
        <w:rPr>
          <w:b/>
          <w:bCs w:val="0"/>
        </w:rPr>
      </w:pPr>
      <w:bookmarkStart w:id="0" w:name="_Hlk52877113"/>
      <w:r w:rsidRPr="00AA1194">
        <w:rPr>
          <w:b/>
          <w:bCs w:val="0"/>
        </w:rPr>
        <w:t>The Berlin Multi-Facet Personality Inventory: A</w:t>
      </w:r>
      <w:ins w:id="1" w:author="Victor Rouco" w:date="2021-02-15T16:33:00Z">
        <w:r w:rsidR="00092DBD">
          <w:rPr>
            <w:b/>
            <w:bCs w:val="0"/>
          </w:rPr>
          <w:t>n IPIP</w:t>
        </w:r>
      </w:ins>
      <w:ins w:id="2" w:author="Victor Rouco" w:date="2021-02-15T16:34:00Z">
        <w:r w:rsidR="00092DBD">
          <w:rPr>
            <w:b/>
            <w:bCs w:val="0"/>
          </w:rPr>
          <w:t>-</w:t>
        </w:r>
      </w:ins>
      <w:ins w:id="3" w:author="Victor Rouco" w:date="2021-02-15T16:33:00Z">
        <w:r w:rsidR="00092DBD">
          <w:rPr>
            <w:b/>
            <w:bCs w:val="0"/>
          </w:rPr>
          <w:t xml:space="preserve">Based </w:t>
        </w:r>
      </w:ins>
      <w:del w:id="4" w:author="Victor Rouco" w:date="2021-02-15T16:33:00Z">
        <w:r w:rsidR="00997031" w:rsidRPr="00AA1194" w:rsidDel="00092DBD">
          <w:rPr>
            <w:b/>
            <w:bCs w:val="0"/>
          </w:rPr>
          <w:delText xml:space="preserve"> </w:delText>
        </w:r>
        <w:r w:rsidR="002900F9" w:rsidRPr="00AA1194" w:rsidDel="00092DBD">
          <w:rPr>
            <w:b/>
            <w:bCs w:val="0"/>
          </w:rPr>
          <w:delText>C</w:delText>
        </w:r>
        <w:r w:rsidR="00997031" w:rsidRPr="00AA1194" w:rsidDel="00092DBD">
          <w:rPr>
            <w:b/>
            <w:bCs w:val="0"/>
          </w:rPr>
          <w:delText xml:space="preserve">omprehensive </w:delText>
        </w:r>
      </w:del>
      <w:r w:rsidR="002900F9" w:rsidRPr="00AA1194">
        <w:rPr>
          <w:b/>
          <w:bCs w:val="0"/>
        </w:rPr>
        <w:t xml:space="preserve">Measure </w:t>
      </w:r>
      <w:r w:rsidRPr="00AA1194">
        <w:rPr>
          <w:b/>
          <w:bCs w:val="0"/>
        </w:rPr>
        <w:t xml:space="preserve">of Big Five </w:t>
      </w:r>
      <w:r w:rsidR="002900F9" w:rsidRPr="00AA1194">
        <w:rPr>
          <w:b/>
          <w:bCs w:val="0"/>
        </w:rPr>
        <w:t>Personality Facets</w:t>
      </w:r>
    </w:p>
    <w:p w14:paraId="607D5C8C" w14:textId="44544831" w:rsidR="003E4049" w:rsidRDefault="003E4049" w:rsidP="003E4049">
      <w:pPr>
        <w:pStyle w:val="Textoindependiente"/>
      </w:pPr>
    </w:p>
    <w:p w14:paraId="706257C4" w14:textId="1DDC269B" w:rsidR="003E4049" w:rsidRDefault="003E4049" w:rsidP="003E4049">
      <w:pPr>
        <w:pStyle w:val="Textoindependiente"/>
      </w:pPr>
    </w:p>
    <w:p w14:paraId="21C1DB42" w14:textId="77777777" w:rsidR="003E4049" w:rsidRPr="003E4049" w:rsidRDefault="003E4049" w:rsidP="003E4049">
      <w:pPr>
        <w:pStyle w:val="Textoindependiente"/>
      </w:pPr>
    </w:p>
    <w:p w14:paraId="291ACC7A" w14:textId="302CA497" w:rsidR="00462C27" w:rsidRPr="008E112D" w:rsidRDefault="00462C27" w:rsidP="00A866E2">
      <w:pPr>
        <w:pStyle w:val="Textoindependiente"/>
        <w:spacing w:after="0"/>
        <w:jc w:val="center"/>
        <w:rPr>
          <w:b/>
          <w:bCs/>
        </w:rPr>
      </w:pPr>
      <w:bookmarkStart w:id="5" w:name="_Hlk52877124"/>
      <w:bookmarkEnd w:id="0"/>
      <w:r w:rsidRPr="008E112D">
        <w:rPr>
          <w:b/>
        </w:rPr>
        <w:t>Abstract</w:t>
      </w:r>
    </w:p>
    <w:p w14:paraId="04233FF6" w14:textId="38E88031" w:rsidR="00462C27" w:rsidRDefault="00462C27" w:rsidP="00462C27">
      <w:pPr>
        <w:pStyle w:val="Textoindependiente"/>
      </w:pPr>
      <w:r>
        <w:t xml:space="preserve">A novel personality inventory is presented in this article, named the Berlin multi-facet personality inventory. </w:t>
      </w:r>
      <w:ins w:id="6" w:author="Victor Rouco" w:date="2021-02-15T16:24:00Z">
        <w:r w:rsidR="00092DBD">
          <w:t>This new instrume</w:t>
        </w:r>
      </w:ins>
      <w:ins w:id="7" w:author="Victor Rouco" w:date="2021-02-15T16:25:00Z">
        <w:r w:rsidR="00092DBD">
          <w:t xml:space="preserve">nt is an adaptation of the </w:t>
        </w:r>
      </w:ins>
      <w:ins w:id="8" w:author="Victor Rouco" w:date="2021-02-15T16:34:00Z">
        <w:r w:rsidR="00092DBD">
          <w:t>International Personality Item Pool (IPIP</w:t>
        </w:r>
      </w:ins>
      <w:ins w:id="9" w:author="Victor Rouco" w:date="2021-02-15T16:38:00Z">
        <w:r w:rsidR="003F17FF">
          <w:t>; Goldberg, 2006</w:t>
        </w:r>
      </w:ins>
      <w:ins w:id="10" w:author="Victor Rouco" w:date="2021-02-15T16:34:00Z">
        <w:r w:rsidR="00092DBD">
          <w:t>)</w:t>
        </w:r>
      </w:ins>
      <w:ins w:id="11" w:author="Victor Rouco" w:date="2021-02-15T16:25:00Z">
        <w:r w:rsidR="00092DBD">
          <w:t xml:space="preserve"> to a more concise </w:t>
        </w:r>
      </w:ins>
      <w:ins w:id="12" w:author="Victor Rouco" w:date="2021-02-15T16:26:00Z">
        <w:r w:rsidR="00092DBD">
          <w:t xml:space="preserve">set of personality facets. </w:t>
        </w:r>
      </w:ins>
      <w:r>
        <w:t>This tool has been developed to comprise the maximum possible number of non-redundant narrow constructs below each of the Big Five domains. Two versions of the same inventory have been elaborated in two different languages (English and German) in order to facilitate international usability. In addition to the construction of the inventory, this work presents promising evidence of its psychometric properties in two different populations across two different studies. This inventory is freely available online.</w:t>
      </w:r>
    </w:p>
    <w:bookmarkEnd w:id="5"/>
    <w:p w14:paraId="6D3EA09F" w14:textId="79042ABB" w:rsidR="00EA382D" w:rsidDel="003F17FF" w:rsidRDefault="00F87D96" w:rsidP="008E112D">
      <w:pPr>
        <w:pStyle w:val="Textoindependiente"/>
        <w:ind w:left="680" w:firstLine="0"/>
        <w:rPr>
          <w:del w:id="13" w:author="Victor Rouco" w:date="2021-02-15T16:38:00Z"/>
          <w:b/>
          <w:bCs/>
        </w:rPr>
      </w:pPr>
      <w:del w:id="14" w:author="Victor Rouco" w:date="2021-02-15T16:38:00Z">
        <w:r w:rsidRPr="008E112D" w:rsidDel="003F17FF">
          <w:rPr>
            <w:b/>
            <w:bCs/>
          </w:rPr>
          <w:delText>Public significance statement</w:delText>
        </w:r>
        <w:r w:rsidR="008E112D" w:rsidDel="003F17FF">
          <w:delText>.</w:delText>
        </w:r>
        <w:r w:rsidDel="003F17FF">
          <w:delText xml:space="preserve"> </w:delText>
        </w:r>
        <w:r w:rsidR="00A33656" w:rsidDel="003F17FF">
          <w:delText xml:space="preserve">Personality traits </w:delText>
        </w:r>
        <w:r w:rsidR="00E16E86" w:rsidDel="003F17FF">
          <w:delText>are commonly</w:delText>
        </w:r>
        <w:r w:rsidR="00A33656" w:rsidDel="003F17FF">
          <w:delText xml:space="preserve"> understood under the prism of the Big Five </w:delText>
        </w:r>
        <w:r w:rsidR="00E04764" w:rsidDel="003F17FF">
          <w:delText>domains</w:delText>
        </w:r>
        <w:r w:rsidR="00A33656" w:rsidDel="003F17FF">
          <w:delText xml:space="preserve">. However, </w:delText>
        </w:r>
        <w:r w:rsidR="00E16E86" w:rsidDel="003F17FF">
          <w:delText>narrower constructs are sometimes a more useful unit of assessment. Here we present an instrument that maximizes the number of facets below the Big Five domain model.</w:delText>
        </w:r>
        <w:bookmarkStart w:id="15" w:name="author-note"/>
        <w:bookmarkEnd w:id="15"/>
      </w:del>
    </w:p>
    <w:p w14:paraId="2FE848F6" w14:textId="7D43D71C" w:rsidR="003F17FF" w:rsidRDefault="003F17FF" w:rsidP="00F87D96">
      <w:pPr>
        <w:pStyle w:val="Textoindependiente"/>
        <w:ind w:firstLine="0"/>
        <w:rPr>
          <w:ins w:id="16" w:author="Victor Rouco" w:date="2021-02-15T16:38:00Z"/>
          <w:b/>
          <w:bCs/>
        </w:rPr>
      </w:pPr>
    </w:p>
    <w:p w14:paraId="2EA053E5" w14:textId="77777777" w:rsidR="003F17FF" w:rsidRDefault="003F17FF" w:rsidP="00F87D96">
      <w:pPr>
        <w:pStyle w:val="Textoindependiente"/>
        <w:ind w:firstLine="0"/>
        <w:rPr>
          <w:ins w:id="17" w:author="Victor Rouco" w:date="2021-02-15T16:38:00Z"/>
        </w:rPr>
      </w:pPr>
    </w:p>
    <w:p w14:paraId="58584ABF" w14:textId="59EF66F4" w:rsidR="00F87D96" w:rsidRDefault="00F87D96" w:rsidP="008E112D">
      <w:pPr>
        <w:pStyle w:val="Textoindependiente"/>
        <w:ind w:left="680" w:firstLine="0"/>
      </w:pPr>
      <w:r w:rsidRPr="008E112D">
        <w:rPr>
          <w:i/>
          <w:iCs/>
        </w:rPr>
        <w:t>Keywords</w:t>
      </w:r>
      <w:r>
        <w:t>: Personality, Big Five, facet models.</w:t>
      </w:r>
    </w:p>
    <w:p w14:paraId="2A06C892" w14:textId="6A18D3CB" w:rsidR="00750B16" w:rsidRPr="00750B16" w:rsidRDefault="00750B16" w:rsidP="00FC3B1C">
      <w:pPr>
        <w:pStyle w:val="Ttulo"/>
        <w:spacing w:before="0" w:after="0"/>
        <w:rPr>
          <w:b/>
          <w:bCs w:val="0"/>
        </w:rPr>
      </w:pPr>
      <w:bookmarkStart w:id="18" w:name="introduction"/>
      <w:bookmarkStart w:id="19" w:name="_Hlk52877224"/>
      <w:bookmarkEnd w:id="18"/>
      <w:r w:rsidRPr="00750B16">
        <w:rPr>
          <w:b/>
          <w:bCs w:val="0"/>
        </w:rPr>
        <w:lastRenderedPageBreak/>
        <w:t xml:space="preserve">The Berlin Multi-Facet Personality Inventory: </w:t>
      </w:r>
      <w:ins w:id="20" w:author="Victor Rouco" w:date="2021-02-15T16:34:00Z">
        <w:r w:rsidR="00092DBD" w:rsidRPr="00AA1194">
          <w:rPr>
            <w:b/>
            <w:bCs w:val="0"/>
          </w:rPr>
          <w:t>A</w:t>
        </w:r>
        <w:r w:rsidR="00092DBD">
          <w:rPr>
            <w:b/>
            <w:bCs w:val="0"/>
          </w:rPr>
          <w:t>n IPIP-Based</w:t>
        </w:r>
        <w:r w:rsidR="00092DBD" w:rsidRPr="00750B16" w:rsidDel="00092DBD">
          <w:rPr>
            <w:b/>
            <w:bCs w:val="0"/>
          </w:rPr>
          <w:t xml:space="preserve"> </w:t>
        </w:r>
      </w:ins>
      <w:del w:id="21" w:author="Victor Rouco" w:date="2021-02-15T16:34:00Z">
        <w:r w:rsidRPr="00750B16" w:rsidDel="00092DBD">
          <w:rPr>
            <w:b/>
            <w:bCs w:val="0"/>
          </w:rPr>
          <w:delText xml:space="preserve">A Comprehensive </w:delText>
        </w:r>
      </w:del>
      <w:r w:rsidRPr="00750B16">
        <w:rPr>
          <w:b/>
          <w:bCs w:val="0"/>
        </w:rPr>
        <w:t>Measure of Big Five Personality Facets</w:t>
      </w:r>
    </w:p>
    <w:p w14:paraId="6FD885D1" w14:textId="1679B250" w:rsidR="00F87D96" w:rsidRDefault="00C96047" w:rsidP="00FC3B1C">
      <w:pPr>
        <w:pStyle w:val="FirstParagraph"/>
        <w:spacing w:before="0" w:after="0"/>
      </w:pPr>
      <w:r>
        <w:t xml:space="preserve">Over the last decades, the Five Factor </w:t>
      </w:r>
      <w:r w:rsidR="00E64175">
        <w:t xml:space="preserve">Model </w:t>
      </w:r>
      <w:r w:rsidR="00997031">
        <w:t xml:space="preserve">(Costa &amp; McCrae, </w:t>
      </w:r>
      <w:r w:rsidR="00227AA1">
        <w:t>1992</w:t>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w:t>
      </w:r>
      <w:bookmarkStart w:id="22" w:name="OLE_LINK5"/>
      <w:bookmarkStart w:id="23" w:name="OLE_LINK6"/>
      <w:r>
        <w:t xml:space="preserve">layer </w:t>
      </w:r>
      <w:bookmarkEnd w:id="22"/>
      <w:bookmarkEnd w:id="23"/>
      <w:r>
        <w:t>of inter-individual differences in behavior, cognition</w:t>
      </w:r>
      <w:r w:rsidR="00C72964">
        <w:t>,</w:t>
      </w:r>
      <w:r>
        <w:t xml:space="preserve">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w:t>
      </w:r>
      <w:r w:rsidR="00C72964">
        <w:t xml:space="preserve">scores from </w:t>
      </w:r>
      <w:r>
        <w:t xml:space="preserve">Big Five inventories has focused on the covariation between Big Five </w:t>
      </w:r>
      <w:r w:rsidR="00C72964">
        <w:t xml:space="preserve">scores </w:t>
      </w:r>
      <w:r>
        <w:t>and relevant external outcomes. However, specific dispositional characteristics captured on the facet level might be of utility to provide more complex descriptions of individuality and to predict life outcomes to a major extent (John et al., 2014; Lounsbury</w:t>
      </w:r>
      <w:r w:rsidR="00B37879">
        <w:t xml:space="preserve"> et al.</w:t>
      </w:r>
      <w:r>
        <w:t xml:space="preserve">, 2002; </w:t>
      </w:r>
      <w:proofErr w:type="spellStart"/>
      <w:r>
        <w:t>Paunonen</w:t>
      </w:r>
      <w:proofErr w:type="spellEnd"/>
      <w:r>
        <w:t xml:space="preserve"> &amp; Ashton, 2001</w:t>
      </w:r>
      <w:r w:rsidR="00F50E95">
        <w:t>; Ziegler et al., 2014; Ziegler</w:t>
      </w:r>
      <w:r w:rsidR="00B37879">
        <w:t xml:space="preserve"> et al.</w:t>
      </w:r>
      <w:r w:rsidR="00F50E95">
        <w:t>, 2010</w:t>
      </w:r>
      <w:r w:rsidR="0045179F">
        <w:t>; Kretschmar</w:t>
      </w:r>
      <w:r w:rsidR="00D16A55">
        <w:t xml:space="preserve"> et al.</w:t>
      </w:r>
      <w:r w:rsidR="0045179F">
        <w:t>, 2018</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r w:rsidR="00C72964">
        <w:t xml:space="preserve">see </w:t>
      </w:r>
      <w:r w:rsidR="005C2C00">
        <w:t>Table 1</w:t>
      </w:r>
      <w:r w:rsidR="0002767F">
        <w:t>)</w:t>
      </w:r>
      <w:r>
        <w:t xml:space="preserve">. One potential reason for this </w:t>
      </w:r>
      <w:r w:rsidR="00B272EF">
        <w:t xml:space="preserve">proliferation </w:t>
      </w:r>
      <w:r>
        <w:t>could be that many facet</w:t>
      </w:r>
      <w:r w:rsidR="00B272EF">
        <w:t>-</w:t>
      </w:r>
      <w:r>
        <w:t xml:space="preserve">level models were developed as an elaboration or extension to an existing </w:t>
      </w:r>
      <w:r w:rsidR="00C72964">
        <w:t xml:space="preserve">domain level </w:t>
      </w:r>
      <w:r>
        <w:t xml:space="preserve">measure. </w:t>
      </w:r>
      <w:r w:rsidR="00B272EF">
        <w:t xml:space="preserve">This </w:t>
      </w:r>
      <w:r w:rsidR="00B272EF">
        <w:lastRenderedPageBreak/>
        <w:t>ad-hoc inception</w:t>
      </w:r>
      <w:r>
        <w:t xml:space="preserve"> has the disadvantage of potentially limiting the search space </w:t>
      </w:r>
      <w:r w:rsidR="002900F9">
        <w:t xml:space="preserve">for </w:t>
      </w:r>
      <w:r>
        <w:t>possible facets</w:t>
      </w:r>
      <w:r w:rsidR="00C72964">
        <w:t>. The current research project was conducted in order to overcome such limitations and develop a facet set spanning an extensive behavior space.</w:t>
      </w:r>
      <w:bookmarkStart w:id="24" w:name="a-short-history-of-the-big-five"/>
      <w:bookmarkEnd w:id="24"/>
    </w:p>
    <w:p w14:paraId="4413FAFE" w14:textId="033510DD" w:rsidR="00EA382D" w:rsidRPr="00F87D96" w:rsidRDefault="002900F9" w:rsidP="00FC3B1C">
      <w:pPr>
        <w:pStyle w:val="FirstParagraph"/>
        <w:spacing w:before="0" w:after="0"/>
        <w:ind w:firstLine="0"/>
        <w:rPr>
          <w:b/>
          <w:bCs/>
        </w:rPr>
      </w:pPr>
      <w:r w:rsidRPr="00F87D96">
        <w:rPr>
          <w:b/>
          <w:bCs/>
        </w:rPr>
        <w:t xml:space="preserve">Different </w:t>
      </w:r>
      <w:bookmarkStart w:id="25" w:name="facet-structures"/>
      <w:bookmarkEnd w:id="25"/>
      <w:r w:rsidR="00C96047" w:rsidRPr="00F87D96">
        <w:rPr>
          <w:b/>
          <w:bCs/>
        </w:rPr>
        <w:t xml:space="preserve">Facet </w:t>
      </w:r>
      <w:r w:rsidRPr="00F87D96">
        <w:rPr>
          <w:b/>
          <w:bCs/>
        </w:rPr>
        <w:t xml:space="preserve">Models </w:t>
      </w:r>
    </w:p>
    <w:p w14:paraId="6362C61C" w14:textId="03BE11DE" w:rsidR="00140102" w:rsidRDefault="00B272EF" w:rsidP="00FC3B1C">
      <w:pPr>
        <w:pStyle w:val="FirstParagraph"/>
        <w:spacing w:before="0" w:after="0"/>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he most widely known is the</w:t>
      </w:r>
      <w:r w:rsidR="00C72964">
        <w:t xml:space="preserve"> one proposed </w:t>
      </w:r>
      <w:r w:rsidR="00C96047">
        <w:t>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w:t>
      </w:r>
      <w:r w:rsidR="00697604">
        <w:t xml:space="preserve">these </w:t>
      </w:r>
      <w:r w:rsidR="00C96047">
        <w:t xml:space="preserve">different </w:t>
      </w:r>
      <w:r w:rsidR="007B2232">
        <w:t>elaborations</w:t>
      </w:r>
      <w:r w:rsidR="009147BD">
        <w:t>,</w:t>
      </w:r>
      <w:r w:rsidR="00C96047">
        <w:t xml:space="preserve"> listing </w:t>
      </w:r>
      <w:r w:rsidR="009147BD">
        <w:t>psychometric information such as internal consistency</w:t>
      </w:r>
      <w:r w:rsidR="00C72964">
        <w:t xml:space="preserve"> estimates</w:t>
      </w:r>
      <w:r w:rsidR="009147BD">
        <w:t xml:space="preserve">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w:t>
      </w:r>
      <w:r w:rsidR="001653F1">
        <w:t>such as the Faceted Inventory of the Five-Factor Model by Watson</w:t>
      </w:r>
      <w:r w:rsidR="00B37879">
        <w:t xml:space="preserve"> et al.</w:t>
      </w:r>
      <w:r w:rsidR="001653F1">
        <w:t xml:space="preserve"> (2017)</w:t>
      </w:r>
      <w:r w:rsidR="0083154C">
        <w:t>, or the Big Five Aspect Scales by DeYoung</w:t>
      </w:r>
      <w:r w:rsidR="00B37879">
        <w:t xml:space="preserve"> et al.</w:t>
      </w:r>
      <w:r w:rsidR="0083154C">
        <w:t xml:space="preserve"> (2007)</w:t>
      </w:r>
      <w:r w:rsidR="003247B3">
        <w:t>.</w:t>
      </w:r>
    </w:p>
    <w:p w14:paraId="45D004B3" w14:textId="77777777" w:rsidR="003247B3" w:rsidRPr="00C96047" w:rsidRDefault="003247B3" w:rsidP="003247B3">
      <w:pPr>
        <w:pStyle w:val="Textoindependiente"/>
        <w:spacing w:before="0" w:after="0" w:line="240" w:lineRule="auto"/>
      </w:pPr>
      <w:r>
        <w:t>Table 1. Most common Big Five models</w:t>
      </w:r>
    </w:p>
    <w:tbl>
      <w:tblPr>
        <w:tblW w:w="31610" w:type="dxa"/>
        <w:tblInd w:w="70" w:type="dxa"/>
        <w:tblCellMar>
          <w:left w:w="70" w:type="dxa"/>
          <w:right w:w="70" w:type="dxa"/>
        </w:tblCellMar>
        <w:tblLook w:val="04A0" w:firstRow="1" w:lastRow="0" w:firstColumn="1" w:lastColumn="0" w:noHBand="0" w:noVBand="1"/>
      </w:tblPr>
      <w:tblGrid>
        <w:gridCol w:w="1226"/>
        <w:gridCol w:w="1930"/>
        <w:gridCol w:w="1927"/>
        <w:gridCol w:w="1251"/>
        <w:gridCol w:w="15559"/>
        <w:gridCol w:w="2430"/>
        <w:gridCol w:w="2429"/>
        <w:gridCol w:w="2429"/>
        <w:gridCol w:w="2429"/>
      </w:tblGrid>
      <w:tr w:rsidR="003247B3" w:rsidRPr="00C96047" w14:paraId="459063CB" w14:textId="77777777" w:rsidTr="00613F5A">
        <w:trPr>
          <w:trHeight w:val="320"/>
        </w:trPr>
        <w:tc>
          <w:tcPr>
            <w:tcW w:w="1226" w:type="dxa"/>
            <w:tcBorders>
              <w:top w:val="single" w:sz="4" w:space="0" w:color="auto"/>
              <w:left w:val="nil"/>
              <w:bottom w:val="single" w:sz="4" w:space="0" w:color="auto"/>
              <w:right w:val="nil"/>
            </w:tcBorders>
            <w:shd w:val="clear" w:color="auto" w:fill="auto"/>
            <w:noWrap/>
            <w:hideMark/>
          </w:tcPr>
          <w:p w14:paraId="585115A0" w14:textId="77777777" w:rsidR="003247B3" w:rsidRPr="00C96047" w:rsidRDefault="003247B3" w:rsidP="003247B3">
            <w:pPr>
              <w:spacing w:before="0" w:after="0" w:line="240" w:lineRule="auto"/>
              <w:rPr>
                <w:color w:val="000000"/>
              </w:rPr>
            </w:pPr>
            <w:proofErr w:type="spellStart"/>
            <w:r w:rsidRPr="00C96047">
              <w:rPr>
                <w:color w:val="000000"/>
              </w:rPr>
              <w:t>Taxonomy</w:t>
            </w:r>
            <w:proofErr w:type="spellEnd"/>
          </w:p>
        </w:tc>
        <w:tc>
          <w:tcPr>
            <w:tcW w:w="1930" w:type="dxa"/>
            <w:tcBorders>
              <w:top w:val="single" w:sz="4" w:space="0" w:color="auto"/>
              <w:left w:val="nil"/>
              <w:bottom w:val="single" w:sz="4" w:space="0" w:color="auto"/>
              <w:right w:val="nil"/>
            </w:tcBorders>
            <w:shd w:val="clear" w:color="auto" w:fill="auto"/>
            <w:noWrap/>
            <w:hideMark/>
          </w:tcPr>
          <w:p w14:paraId="39B789B8" w14:textId="77777777" w:rsidR="003247B3" w:rsidRPr="00C96047" w:rsidRDefault="003247B3" w:rsidP="003247B3">
            <w:pPr>
              <w:spacing w:before="0" w:after="0" w:line="240" w:lineRule="auto"/>
              <w:rPr>
                <w:color w:val="000000"/>
              </w:rPr>
            </w:pPr>
            <w:proofErr w:type="spellStart"/>
            <w:r w:rsidRPr="00C96047">
              <w:rPr>
                <w:color w:val="000000"/>
              </w:rPr>
              <w:t>Domains</w:t>
            </w:r>
            <w:proofErr w:type="spellEnd"/>
          </w:p>
        </w:tc>
        <w:tc>
          <w:tcPr>
            <w:tcW w:w="1927" w:type="dxa"/>
            <w:tcBorders>
              <w:top w:val="single" w:sz="4" w:space="0" w:color="auto"/>
              <w:left w:val="nil"/>
              <w:bottom w:val="single" w:sz="4" w:space="0" w:color="auto"/>
              <w:right w:val="nil"/>
            </w:tcBorders>
            <w:shd w:val="clear" w:color="auto" w:fill="auto"/>
            <w:noWrap/>
            <w:hideMark/>
          </w:tcPr>
          <w:p w14:paraId="512B3594" w14:textId="77777777" w:rsidR="003247B3" w:rsidRPr="00C96047" w:rsidRDefault="003247B3" w:rsidP="003247B3">
            <w:pPr>
              <w:spacing w:before="0" w:after="0" w:line="240" w:lineRule="auto"/>
              <w:rPr>
                <w:color w:val="000000"/>
              </w:rPr>
            </w:pPr>
            <w:proofErr w:type="spellStart"/>
            <w:r w:rsidRPr="00C96047">
              <w:rPr>
                <w:color w:val="000000"/>
              </w:rPr>
              <w:t>Facets</w:t>
            </w:r>
            <w:proofErr w:type="spellEnd"/>
          </w:p>
        </w:tc>
        <w:tc>
          <w:tcPr>
            <w:tcW w:w="1251" w:type="dxa"/>
            <w:tcBorders>
              <w:top w:val="single" w:sz="4" w:space="0" w:color="auto"/>
              <w:left w:val="nil"/>
              <w:bottom w:val="single" w:sz="4" w:space="0" w:color="auto"/>
              <w:right w:val="nil"/>
            </w:tcBorders>
            <w:shd w:val="clear" w:color="auto" w:fill="auto"/>
            <w:noWrap/>
            <w:hideMark/>
          </w:tcPr>
          <w:p w14:paraId="01B35186" w14:textId="77777777" w:rsidR="003247B3" w:rsidRPr="00C96047" w:rsidRDefault="003247B3" w:rsidP="003247B3">
            <w:pPr>
              <w:spacing w:before="0" w:after="0" w:line="240" w:lineRule="auto"/>
              <w:rPr>
                <w:color w:val="000000"/>
              </w:rPr>
            </w:pPr>
            <w:proofErr w:type="spellStart"/>
            <w:r w:rsidRPr="00C96047">
              <w:rPr>
                <w:color w:val="000000"/>
              </w:rPr>
              <w:t>Reliability</w:t>
            </w:r>
            <w:proofErr w:type="spellEnd"/>
          </w:p>
        </w:tc>
        <w:tc>
          <w:tcPr>
            <w:tcW w:w="15559" w:type="dxa"/>
            <w:tcBorders>
              <w:top w:val="single" w:sz="4" w:space="0" w:color="auto"/>
              <w:left w:val="nil"/>
              <w:bottom w:val="single" w:sz="4" w:space="0" w:color="auto"/>
              <w:right w:val="nil"/>
            </w:tcBorders>
            <w:shd w:val="clear" w:color="auto" w:fill="auto"/>
            <w:noWrap/>
            <w:hideMark/>
          </w:tcPr>
          <w:p w14:paraId="574B4497" w14:textId="77777777" w:rsidR="003247B3" w:rsidRPr="00140102" w:rsidRDefault="003247B3" w:rsidP="003247B3">
            <w:pPr>
              <w:spacing w:before="0" w:after="0" w:line="240" w:lineRule="auto"/>
              <w:rPr>
                <w:color w:val="000000"/>
                <w:lang w:val="en-US"/>
              </w:rPr>
            </w:pPr>
            <w:r>
              <w:rPr>
                <w:color w:val="000000"/>
                <w:lang w:val="en-US"/>
              </w:rPr>
              <w:t>Nom.net.</w:t>
            </w:r>
            <w:r w:rsidRPr="00140102">
              <w:rPr>
                <w:color w:val="000000"/>
                <w:lang w:val="en-US"/>
              </w:rPr>
              <w:t xml:space="preserve"> /Number of items</w:t>
            </w:r>
          </w:p>
        </w:tc>
        <w:tc>
          <w:tcPr>
            <w:tcW w:w="2430" w:type="dxa"/>
            <w:tcBorders>
              <w:top w:val="single" w:sz="4" w:space="0" w:color="auto"/>
              <w:left w:val="nil"/>
              <w:bottom w:val="single" w:sz="4" w:space="0" w:color="auto"/>
              <w:right w:val="nil"/>
            </w:tcBorders>
            <w:shd w:val="clear" w:color="auto" w:fill="auto"/>
            <w:noWrap/>
            <w:hideMark/>
          </w:tcPr>
          <w:p w14:paraId="7D933690" w14:textId="77777777" w:rsidR="003247B3" w:rsidRPr="00C96047" w:rsidRDefault="003247B3" w:rsidP="003247B3">
            <w:pPr>
              <w:spacing w:before="0" w:after="0" w:line="240" w:lineRule="auto"/>
              <w:rPr>
                <w:color w:val="000000"/>
              </w:rPr>
            </w:pPr>
            <w:r w:rsidRPr="00C96047">
              <w:rPr>
                <w:color w:val="000000"/>
              </w:rPr>
              <w:t xml:space="preserve">No. of </w:t>
            </w:r>
            <w:proofErr w:type="spellStart"/>
            <w:r w:rsidRPr="00C96047">
              <w:rPr>
                <w:color w:val="000000"/>
              </w:rPr>
              <w:t>items</w:t>
            </w:r>
            <w:proofErr w:type="spellEnd"/>
          </w:p>
        </w:tc>
        <w:tc>
          <w:tcPr>
            <w:tcW w:w="2429" w:type="dxa"/>
            <w:tcBorders>
              <w:top w:val="nil"/>
              <w:left w:val="nil"/>
              <w:bottom w:val="nil"/>
              <w:right w:val="nil"/>
            </w:tcBorders>
            <w:shd w:val="clear" w:color="auto" w:fill="auto"/>
            <w:noWrap/>
            <w:hideMark/>
          </w:tcPr>
          <w:p w14:paraId="13A11DC3"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6FF879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01D68B" w14:textId="77777777" w:rsidR="003247B3" w:rsidRPr="00C96047" w:rsidRDefault="003247B3" w:rsidP="003247B3">
            <w:pPr>
              <w:spacing w:before="0" w:after="0" w:line="240" w:lineRule="auto"/>
              <w:rPr>
                <w:sz w:val="20"/>
                <w:szCs w:val="20"/>
              </w:rPr>
            </w:pPr>
          </w:p>
        </w:tc>
      </w:tr>
      <w:tr w:rsidR="003247B3" w:rsidRPr="00C96047" w14:paraId="0D13C24A" w14:textId="77777777" w:rsidTr="00613F5A">
        <w:trPr>
          <w:trHeight w:val="320"/>
        </w:trPr>
        <w:tc>
          <w:tcPr>
            <w:tcW w:w="3156" w:type="dxa"/>
            <w:gridSpan w:val="2"/>
            <w:tcBorders>
              <w:top w:val="nil"/>
              <w:left w:val="nil"/>
              <w:bottom w:val="nil"/>
              <w:right w:val="nil"/>
            </w:tcBorders>
            <w:shd w:val="clear" w:color="auto" w:fill="auto"/>
            <w:noWrap/>
            <w:hideMark/>
          </w:tcPr>
          <w:p w14:paraId="4F513FA8" w14:textId="77777777" w:rsidR="003247B3" w:rsidRPr="00C96047" w:rsidRDefault="003247B3" w:rsidP="003247B3">
            <w:pPr>
              <w:spacing w:before="0" w:after="0" w:line="240" w:lineRule="auto"/>
              <w:rPr>
                <w:color w:val="000000"/>
              </w:rPr>
            </w:pPr>
            <w:r w:rsidRPr="00C96047">
              <w:rPr>
                <w:color w:val="000000"/>
              </w:rPr>
              <w:t>HEXACO-PI-R</w:t>
            </w:r>
          </w:p>
        </w:tc>
        <w:tc>
          <w:tcPr>
            <w:tcW w:w="3178" w:type="dxa"/>
            <w:gridSpan w:val="2"/>
            <w:tcBorders>
              <w:top w:val="nil"/>
              <w:left w:val="nil"/>
              <w:bottom w:val="nil"/>
              <w:right w:val="nil"/>
            </w:tcBorders>
            <w:shd w:val="clear" w:color="auto" w:fill="auto"/>
            <w:noWrap/>
            <w:hideMark/>
          </w:tcPr>
          <w:p w14:paraId="7B03F2DC" w14:textId="77777777" w:rsidR="003247B3" w:rsidRPr="00C96047" w:rsidRDefault="003247B3" w:rsidP="003247B3">
            <w:pPr>
              <w:spacing w:before="0" w:after="0" w:line="240" w:lineRule="auto"/>
              <w:rPr>
                <w:color w:val="000000"/>
              </w:rPr>
            </w:pPr>
            <w:r w:rsidRPr="00C96047">
              <w:rPr>
                <w:color w:val="000000"/>
              </w:rPr>
              <w:t xml:space="preserve">(Lee &amp; </w:t>
            </w:r>
            <w:proofErr w:type="spellStart"/>
            <w:r w:rsidRPr="00C96047">
              <w:rPr>
                <w:color w:val="000000"/>
              </w:rPr>
              <w:t>Ashton</w:t>
            </w:r>
            <w:proofErr w:type="spellEnd"/>
            <w:r w:rsidRPr="00C96047">
              <w:rPr>
                <w:color w:val="000000"/>
              </w:rPr>
              <w:t>, 2016)</w:t>
            </w:r>
          </w:p>
        </w:tc>
        <w:tc>
          <w:tcPr>
            <w:tcW w:w="15559" w:type="dxa"/>
            <w:tcBorders>
              <w:top w:val="nil"/>
              <w:left w:val="nil"/>
              <w:bottom w:val="nil"/>
              <w:right w:val="nil"/>
            </w:tcBorders>
            <w:shd w:val="clear" w:color="auto" w:fill="auto"/>
            <w:noWrap/>
            <w:hideMark/>
          </w:tcPr>
          <w:p w14:paraId="6188D22A" w14:textId="77777777" w:rsidR="003247B3" w:rsidRDefault="003247B3" w:rsidP="003247B3">
            <w:pPr>
              <w:spacing w:before="0" w:after="0" w:line="240" w:lineRule="auto"/>
              <w:rPr>
                <w:color w:val="000000"/>
              </w:rPr>
            </w:pPr>
            <w:r>
              <w:rPr>
                <w:color w:val="000000"/>
              </w:rPr>
              <w:t xml:space="preserve">100 </w:t>
            </w:r>
            <w:proofErr w:type="spellStart"/>
            <w:r>
              <w:rPr>
                <w:color w:val="000000"/>
              </w:rPr>
              <w:t>items</w:t>
            </w:r>
            <w:proofErr w:type="spellEnd"/>
          </w:p>
          <w:p w14:paraId="58F372FE" w14:textId="77777777" w:rsidR="003247B3" w:rsidRPr="000E125A" w:rsidRDefault="003247B3" w:rsidP="003247B3">
            <w:pPr>
              <w:spacing w:before="0" w:after="0" w:line="240" w:lineRule="auto"/>
            </w:pPr>
          </w:p>
        </w:tc>
        <w:tc>
          <w:tcPr>
            <w:tcW w:w="2430" w:type="dxa"/>
            <w:tcBorders>
              <w:top w:val="nil"/>
              <w:left w:val="nil"/>
              <w:bottom w:val="nil"/>
              <w:right w:val="nil"/>
            </w:tcBorders>
            <w:shd w:val="clear" w:color="auto" w:fill="auto"/>
            <w:noWrap/>
            <w:hideMark/>
          </w:tcPr>
          <w:p w14:paraId="0E8F5D08" w14:textId="77777777" w:rsidR="003247B3" w:rsidRPr="00C96047" w:rsidRDefault="003247B3" w:rsidP="003247B3">
            <w:pPr>
              <w:spacing w:before="0" w:after="0" w:line="240" w:lineRule="auto"/>
              <w:rPr>
                <w:color w:val="000000"/>
              </w:rPr>
            </w:pPr>
            <w:r w:rsidRPr="00C96047">
              <w:rPr>
                <w:color w:val="000000"/>
              </w:rPr>
              <w:t>100*, 60</w:t>
            </w:r>
          </w:p>
        </w:tc>
        <w:tc>
          <w:tcPr>
            <w:tcW w:w="2429" w:type="dxa"/>
            <w:tcBorders>
              <w:top w:val="nil"/>
              <w:left w:val="nil"/>
              <w:bottom w:val="nil"/>
              <w:right w:val="nil"/>
            </w:tcBorders>
            <w:shd w:val="clear" w:color="auto" w:fill="auto"/>
            <w:noWrap/>
            <w:hideMark/>
          </w:tcPr>
          <w:p w14:paraId="2CF0BED2"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AD539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10D04C" w14:textId="77777777" w:rsidR="003247B3" w:rsidRPr="00C96047" w:rsidRDefault="003247B3" w:rsidP="003247B3">
            <w:pPr>
              <w:spacing w:before="0" w:after="0" w:line="240" w:lineRule="auto"/>
              <w:rPr>
                <w:sz w:val="20"/>
                <w:szCs w:val="20"/>
              </w:rPr>
            </w:pPr>
          </w:p>
        </w:tc>
      </w:tr>
      <w:tr w:rsidR="003247B3" w:rsidRPr="00C96047" w14:paraId="6631A9D4" w14:textId="77777777" w:rsidTr="00613F5A">
        <w:trPr>
          <w:trHeight w:val="320"/>
        </w:trPr>
        <w:tc>
          <w:tcPr>
            <w:tcW w:w="1226" w:type="dxa"/>
            <w:tcBorders>
              <w:top w:val="nil"/>
              <w:left w:val="nil"/>
              <w:bottom w:val="nil"/>
              <w:right w:val="nil"/>
            </w:tcBorders>
            <w:shd w:val="clear" w:color="auto" w:fill="auto"/>
            <w:noWrap/>
            <w:hideMark/>
          </w:tcPr>
          <w:p w14:paraId="4A1139B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1E02176" w14:textId="77777777" w:rsidR="003247B3" w:rsidRPr="00C96047" w:rsidRDefault="003247B3" w:rsidP="003247B3">
            <w:pPr>
              <w:spacing w:before="0" w:after="0" w:line="240" w:lineRule="auto"/>
              <w:rPr>
                <w:color w:val="000000"/>
              </w:rPr>
            </w:pPr>
            <w:proofErr w:type="spellStart"/>
            <w:r w:rsidRPr="00C96047">
              <w:rPr>
                <w:color w:val="000000"/>
              </w:rPr>
              <w:t>Humility</w:t>
            </w:r>
            <w:proofErr w:type="spellEnd"/>
          </w:p>
        </w:tc>
        <w:tc>
          <w:tcPr>
            <w:tcW w:w="1927" w:type="dxa"/>
            <w:tcBorders>
              <w:top w:val="nil"/>
              <w:left w:val="nil"/>
              <w:bottom w:val="nil"/>
              <w:right w:val="nil"/>
            </w:tcBorders>
            <w:shd w:val="clear" w:color="auto" w:fill="auto"/>
            <w:noWrap/>
            <w:hideMark/>
          </w:tcPr>
          <w:p w14:paraId="5E7068A2"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196AF49B"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736AB69"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75AB17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56DF4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8C141E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08EB24" w14:textId="77777777" w:rsidR="003247B3" w:rsidRPr="00C96047" w:rsidRDefault="003247B3" w:rsidP="003247B3">
            <w:pPr>
              <w:spacing w:before="0" w:after="0" w:line="240" w:lineRule="auto"/>
              <w:rPr>
                <w:sz w:val="20"/>
                <w:szCs w:val="20"/>
              </w:rPr>
            </w:pPr>
          </w:p>
        </w:tc>
      </w:tr>
      <w:tr w:rsidR="003247B3" w:rsidRPr="00C96047" w14:paraId="479FA28E" w14:textId="77777777" w:rsidTr="00613F5A">
        <w:trPr>
          <w:trHeight w:val="320"/>
        </w:trPr>
        <w:tc>
          <w:tcPr>
            <w:tcW w:w="1226" w:type="dxa"/>
            <w:tcBorders>
              <w:top w:val="nil"/>
              <w:left w:val="nil"/>
              <w:bottom w:val="nil"/>
              <w:right w:val="nil"/>
            </w:tcBorders>
            <w:shd w:val="clear" w:color="auto" w:fill="auto"/>
            <w:noWrap/>
            <w:hideMark/>
          </w:tcPr>
          <w:p w14:paraId="1A4D1DA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B768DB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E288D36" w14:textId="77777777" w:rsidR="003247B3" w:rsidRPr="00C96047" w:rsidRDefault="003247B3" w:rsidP="003247B3">
            <w:pPr>
              <w:spacing w:before="0" w:after="0" w:line="240" w:lineRule="auto"/>
              <w:rPr>
                <w:color w:val="000000"/>
              </w:rPr>
            </w:pPr>
            <w:proofErr w:type="spellStart"/>
            <w:r w:rsidRPr="00C96047">
              <w:rPr>
                <w:color w:val="000000"/>
              </w:rPr>
              <w:t>Sincerity</w:t>
            </w:r>
            <w:proofErr w:type="spellEnd"/>
          </w:p>
        </w:tc>
        <w:tc>
          <w:tcPr>
            <w:tcW w:w="1251" w:type="dxa"/>
            <w:tcBorders>
              <w:top w:val="nil"/>
              <w:left w:val="nil"/>
              <w:bottom w:val="nil"/>
              <w:right w:val="nil"/>
            </w:tcBorders>
            <w:shd w:val="clear" w:color="auto" w:fill="auto"/>
            <w:noWrap/>
            <w:hideMark/>
          </w:tcPr>
          <w:p w14:paraId="64BE2CA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6EC2F86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8C1429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238DE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40830A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3F9763" w14:textId="77777777" w:rsidR="003247B3" w:rsidRPr="00C96047" w:rsidRDefault="003247B3" w:rsidP="003247B3">
            <w:pPr>
              <w:spacing w:before="0" w:after="0" w:line="240" w:lineRule="auto"/>
              <w:rPr>
                <w:sz w:val="20"/>
                <w:szCs w:val="20"/>
              </w:rPr>
            </w:pPr>
          </w:p>
        </w:tc>
      </w:tr>
      <w:tr w:rsidR="003247B3" w:rsidRPr="00092DBD" w14:paraId="18D2EBA0" w14:textId="77777777" w:rsidTr="00613F5A">
        <w:trPr>
          <w:trHeight w:val="320"/>
        </w:trPr>
        <w:tc>
          <w:tcPr>
            <w:tcW w:w="1226" w:type="dxa"/>
            <w:tcBorders>
              <w:top w:val="nil"/>
              <w:left w:val="nil"/>
              <w:bottom w:val="nil"/>
              <w:right w:val="nil"/>
            </w:tcBorders>
            <w:shd w:val="clear" w:color="auto" w:fill="auto"/>
            <w:noWrap/>
            <w:hideMark/>
          </w:tcPr>
          <w:p w14:paraId="522C098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E75BDF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60531E8" w14:textId="77777777" w:rsidR="003247B3" w:rsidRPr="00C96047" w:rsidRDefault="003247B3" w:rsidP="003247B3">
            <w:pPr>
              <w:spacing w:before="0" w:after="0" w:line="240" w:lineRule="auto"/>
              <w:rPr>
                <w:color w:val="000000"/>
              </w:rPr>
            </w:pPr>
            <w:proofErr w:type="spellStart"/>
            <w:r w:rsidRPr="00C96047">
              <w:rPr>
                <w:color w:val="000000"/>
              </w:rPr>
              <w:t>Fairness</w:t>
            </w:r>
            <w:proofErr w:type="spellEnd"/>
          </w:p>
        </w:tc>
        <w:tc>
          <w:tcPr>
            <w:tcW w:w="1251" w:type="dxa"/>
            <w:tcBorders>
              <w:top w:val="nil"/>
              <w:left w:val="nil"/>
              <w:bottom w:val="nil"/>
              <w:right w:val="nil"/>
            </w:tcBorders>
            <w:shd w:val="clear" w:color="auto" w:fill="auto"/>
            <w:noWrap/>
            <w:hideMark/>
          </w:tcPr>
          <w:p w14:paraId="105832E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22847" w:type="dxa"/>
            <w:gridSpan w:val="4"/>
            <w:tcBorders>
              <w:top w:val="nil"/>
              <w:left w:val="nil"/>
              <w:bottom w:val="nil"/>
              <w:right w:val="nil"/>
            </w:tcBorders>
            <w:shd w:val="clear" w:color="auto" w:fill="auto"/>
            <w:noWrap/>
            <w:hideMark/>
          </w:tcPr>
          <w:p w14:paraId="22A676EE" w14:textId="77777777" w:rsidR="003247B3" w:rsidRPr="00AD587A" w:rsidRDefault="003247B3" w:rsidP="003247B3">
            <w:pPr>
              <w:spacing w:before="0" w:after="0" w:line="240" w:lineRule="auto"/>
              <w:rPr>
                <w:color w:val="000000"/>
                <w:lang w:val="en-GB"/>
              </w:rPr>
            </w:pPr>
            <w:r w:rsidRPr="00AD587A">
              <w:rPr>
                <w:color w:val="000000"/>
                <w:lang w:val="en-GB"/>
              </w:rPr>
              <w:t xml:space="preserve">- Psychopathy (-.66), </w:t>
            </w:r>
          </w:p>
          <w:p w14:paraId="672D5137"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50919321" w14:textId="3D3A67A8"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00B37879">
              <w:rPr>
                <w:color w:val="000000"/>
                <w:lang w:val="en-GB"/>
              </w:rPr>
              <w:t xml:space="preserve"> et al.,</w:t>
            </w:r>
            <w:r w:rsidRPr="00AD587A">
              <w:rPr>
                <w:color w:val="000000"/>
                <w:lang w:val="en-GB"/>
              </w:rPr>
              <w:t xml:space="preserve"> 2012);</w:t>
            </w:r>
          </w:p>
          <w:p w14:paraId="7BC64542" w14:textId="77777777" w:rsidR="003247B3" w:rsidRPr="00AD587A" w:rsidRDefault="003247B3" w:rsidP="003247B3">
            <w:pPr>
              <w:spacing w:before="0" w:after="0" w:line="240" w:lineRule="auto"/>
              <w:rPr>
                <w:color w:val="000000"/>
                <w:lang w:val="en-GB"/>
              </w:rPr>
            </w:pPr>
            <w:r w:rsidRPr="00AD587A">
              <w:rPr>
                <w:color w:val="000000"/>
                <w:lang w:val="en-GB"/>
              </w:rPr>
              <w:t xml:space="preserve">+ Ethics/Integrity (.22) </w:t>
            </w:r>
          </w:p>
          <w:p w14:paraId="005BE0E1" w14:textId="77777777" w:rsidR="003247B3" w:rsidRPr="00AD587A" w:rsidRDefault="003247B3" w:rsidP="003247B3">
            <w:pPr>
              <w:spacing w:before="0" w:after="0" w:line="240" w:lineRule="auto"/>
              <w:rPr>
                <w:color w:val="000000"/>
                <w:lang w:val="en-GB"/>
              </w:rPr>
            </w:pPr>
            <w:r w:rsidRPr="00AD587A">
              <w:rPr>
                <w:color w:val="000000"/>
                <w:lang w:val="en-GB"/>
              </w:rPr>
              <w:t>(McAbee et al., 2014)</w:t>
            </w:r>
          </w:p>
        </w:tc>
        <w:tc>
          <w:tcPr>
            <w:tcW w:w="2429" w:type="dxa"/>
            <w:tcBorders>
              <w:top w:val="nil"/>
              <w:left w:val="nil"/>
              <w:bottom w:val="nil"/>
              <w:right w:val="nil"/>
            </w:tcBorders>
            <w:shd w:val="clear" w:color="auto" w:fill="auto"/>
            <w:noWrap/>
            <w:hideMark/>
          </w:tcPr>
          <w:p w14:paraId="5FCEBA6E" w14:textId="77777777" w:rsidR="003247B3" w:rsidRPr="00AD587A" w:rsidRDefault="003247B3" w:rsidP="003247B3">
            <w:pPr>
              <w:spacing w:before="0" w:after="0" w:line="240" w:lineRule="auto"/>
              <w:rPr>
                <w:color w:val="000000"/>
                <w:lang w:val="en-GB"/>
              </w:rPr>
            </w:pPr>
          </w:p>
        </w:tc>
      </w:tr>
      <w:tr w:rsidR="003247B3" w:rsidRPr="0051400D" w14:paraId="3F0B68C6" w14:textId="77777777" w:rsidTr="00613F5A">
        <w:trPr>
          <w:trHeight w:val="320"/>
        </w:trPr>
        <w:tc>
          <w:tcPr>
            <w:tcW w:w="1226" w:type="dxa"/>
            <w:tcBorders>
              <w:top w:val="nil"/>
              <w:left w:val="nil"/>
              <w:bottom w:val="nil"/>
              <w:right w:val="nil"/>
            </w:tcBorders>
            <w:shd w:val="clear" w:color="auto" w:fill="auto"/>
            <w:noWrap/>
            <w:hideMark/>
          </w:tcPr>
          <w:p w14:paraId="6EA61CEF"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75B0E56C"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E5E4FF4" w14:textId="77777777" w:rsidR="003247B3" w:rsidRPr="00C96047" w:rsidRDefault="003247B3" w:rsidP="003247B3">
            <w:pPr>
              <w:spacing w:before="0" w:after="0" w:line="240" w:lineRule="auto"/>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251" w:type="dxa"/>
            <w:tcBorders>
              <w:top w:val="nil"/>
              <w:left w:val="nil"/>
              <w:bottom w:val="nil"/>
              <w:right w:val="nil"/>
            </w:tcBorders>
            <w:shd w:val="clear" w:color="auto" w:fill="auto"/>
            <w:noWrap/>
            <w:hideMark/>
          </w:tcPr>
          <w:p w14:paraId="232E16E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15559" w:type="dxa"/>
            <w:tcBorders>
              <w:top w:val="nil"/>
              <w:left w:val="nil"/>
              <w:bottom w:val="nil"/>
              <w:right w:val="nil"/>
            </w:tcBorders>
            <w:shd w:val="clear" w:color="auto" w:fill="auto"/>
            <w:noWrap/>
            <w:hideMark/>
          </w:tcPr>
          <w:p w14:paraId="3A30D4BD" w14:textId="77777777" w:rsidR="003247B3" w:rsidRPr="004935BC" w:rsidRDefault="003247B3" w:rsidP="003247B3">
            <w:pPr>
              <w:spacing w:before="0" w:after="0" w:line="240" w:lineRule="auto"/>
              <w:rPr>
                <w:color w:val="000000"/>
                <w:lang w:val="fr-BE"/>
              </w:rPr>
            </w:pPr>
            <w:r w:rsidRPr="004935BC">
              <w:rPr>
                <w:color w:val="000000"/>
                <w:lang w:val="fr-BE"/>
              </w:rPr>
              <w:t xml:space="preserve">- Social Dominance </w:t>
            </w:r>
          </w:p>
          <w:p w14:paraId="7E5E1B11" w14:textId="77777777" w:rsidR="003247B3" w:rsidRPr="004935BC" w:rsidRDefault="003247B3" w:rsidP="003247B3">
            <w:pPr>
              <w:spacing w:before="0" w:after="0" w:line="240" w:lineRule="auto"/>
              <w:rPr>
                <w:color w:val="000000"/>
                <w:lang w:val="fr-BE"/>
              </w:rPr>
            </w:pPr>
            <w:r w:rsidRPr="004935BC">
              <w:rPr>
                <w:color w:val="000000"/>
                <w:lang w:val="fr-BE"/>
              </w:rPr>
              <w:t xml:space="preserve">Orientation (-.45) </w:t>
            </w:r>
          </w:p>
          <w:p w14:paraId="7B415528" w14:textId="77777777" w:rsidR="003247B3" w:rsidRPr="004935BC" w:rsidRDefault="003247B3" w:rsidP="003247B3">
            <w:pPr>
              <w:spacing w:before="0" w:after="0" w:line="240" w:lineRule="auto"/>
              <w:rPr>
                <w:color w:val="000000"/>
                <w:lang w:val="fr-BE"/>
              </w:rPr>
            </w:pPr>
            <w:r w:rsidRPr="004935BC">
              <w:rPr>
                <w:color w:val="000000"/>
                <w:lang w:val="fr-BE"/>
              </w:rPr>
              <w:t>(Leone et al., 2012)</w:t>
            </w:r>
          </w:p>
        </w:tc>
        <w:tc>
          <w:tcPr>
            <w:tcW w:w="2430" w:type="dxa"/>
            <w:tcBorders>
              <w:top w:val="nil"/>
              <w:left w:val="nil"/>
              <w:bottom w:val="nil"/>
              <w:right w:val="nil"/>
            </w:tcBorders>
            <w:shd w:val="clear" w:color="auto" w:fill="auto"/>
            <w:noWrap/>
            <w:hideMark/>
          </w:tcPr>
          <w:p w14:paraId="146CD4A6"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2E26942F"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90FAB8A"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09348628" w14:textId="77777777" w:rsidR="003247B3" w:rsidRPr="004935BC" w:rsidRDefault="003247B3" w:rsidP="003247B3">
            <w:pPr>
              <w:spacing w:before="0" w:after="0" w:line="240" w:lineRule="auto"/>
              <w:rPr>
                <w:sz w:val="20"/>
                <w:szCs w:val="20"/>
                <w:lang w:val="fr-BE"/>
              </w:rPr>
            </w:pPr>
          </w:p>
        </w:tc>
      </w:tr>
      <w:tr w:rsidR="003247B3" w:rsidRPr="00C96047" w14:paraId="64AFDFDB" w14:textId="77777777" w:rsidTr="00613F5A">
        <w:trPr>
          <w:trHeight w:val="320"/>
        </w:trPr>
        <w:tc>
          <w:tcPr>
            <w:tcW w:w="1226" w:type="dxa"/>
            <w:tcBorders>
              <w:top w:val="nil"/>
              <w:left w:val="nil"/>
              <w:bottom w:val="nil"/>
              <w:right w:val="nil"/>
            </w:tcBorders>
            <w:shd w:val="clear" w:color="auto" w:fill="auto"/>
            <w:noWrap/>
            <w:hideMark/>
          </w:tcPr>
          <w:p w14:paraId="33BF4F45"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4D50CDA7" w14:textId="77777777" w:rsidR="003247B3" w:rsidRPr="004935BC" w:rsidRDefault="003247B3" w:rsidP="003247B3">
            <w:pPr>
              <w:spacing w:before="0" w:after="0" w:line="240" w:lineRule="auto"/>
              <w:rPr>
                <w:sz w:val="20"/>
                <w:szCs w:val="20"/>
                <w:lang w:val="fr-BE"/>
              </w:rPr>
            </w:pPr>
          </w:p>
        </w:tc>
        <w:tc>
          <w:tcPr>
            <w:tcW w:w="1927" w:type="dxa"/>
            <w:tcBorders>
              <w:top w:val="nil"/>
              <w:left w:val="nil"/>
              <w:bottom w:val="nil"/>
              <w:right w:val="nil"/>
            </w:tcBorders>
            <w:shd w:val="clear" w:color="auto" w:fill="auto"/>
            <w:noWrap/>
            <w:hideMark/>
          </w:tcPr>
          <w:p w14:paraId="2FEE535D" w14:textId="77777777" w:rsidR="003247B3" w:rsidRPr="00C96047" w:rsidRDefault="003247B3" w:rsidP="003247B3">
            <w:pPr>
              <w:spacing w:before="0" w:after="0" w:line="240" w:lineRule="auto"/>
              <w:rPr>
                <w:color w:val="000000"/>
              </w:rPr>
            </w:pPr>
            <w:proofErr w:type="spellStart"/>
            <w:r w:rsidRPr="00C96047">
              <w:rPr>
                <w:color w:val="000000"/>
              </w:rPr>
              <w:t>Modesty</w:t>
            </w:r>
            <w:proofErr w:type="spellEnd"/>
          </w:p>
        </w:tc>
        <w:tc>
          <w:tcPr>
            <w:tcW w:w="1251" w:type="dxa"/>
            <w:tcBorders>
              <w:top w:val="nil"/>
              <w:left w:val="nil"/>
              <w:bottom w:val="nil"/>
              <w:right w:val="nil"/>
            </w:tcBorders>
            <w:shd w:val="clear" w:color="auto" w:fill="auto"/>
            <w:noWrap/>
            <w:hideMark/>
          </w:tcPr>
          <w:p w14:paraId="6500EC8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6F7DE2E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B76DA8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A9B3B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E609BC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44AD0F" w14:textId="77777777" w:rsidR="003247B3" w:rsidRPr="00C96047" w:rsidRDefault="003247B3" w:rsidP="003247B3">
            <w:pPr>
              <w:spacing w:before="0" w:after="0" w:line="240" w:lineRule="auto"/>
              <w:rPr>
                <w:sz w:val="20"/>
                <w:szCs w:val="20"/>
              </w:rPr>
            </w:pPr>
          </w:p>
        </w:tc>
      </w:tr>
      <w:tr w:rsidR="003247B3" w:rsidRPr="00C96047" w14:paraId="426261AD" w14:textId="77777777" w:rsidTr="00613F5A">
        <w:trPr>
          <w:trHeight w:val="320"/>
        </w:trPr>
        <w:tc>
          <w:tcPr>
            <w:tcW w:w="1226" w:type="dxa"/>
            <w:tcBorders>
              <w:top w:val="nil"/>
              <w:left w:val="nil"/>
              <w:bottom w:val="nil"/>
              <w:right w:val="nil"/>
            </w:tcBorders>
            <w:shd w:val="clear" w:color="auto" w:fill="auto"/>
            <w:noWrap/>
            <w:hideMark/>
          </w:tcPr>
          <w:p w14:paraId="4A2BB25E"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66A9E0" w14:textId="77777777" w:rsidR="003247B3" w:rsidRPr="00C96047" w:rsidRDefault="003247B3" w:rsidP="003247B3">
            <w:pPr>
              <w:spacing w:before="0" w:after="0" w:line="240" w:lineRule="auto"/>
              <w:rPr>
                <w:color w:val="000000"/>
              </w:rPr>
            </w:pPr>
            <w:proofErr w:type="spellStart"/>
            <w:r w:rsidRPr="00C96047">
              <w:rPr>
                <w:color w:val="000000"/>
              </w:rPr>
              <w:t>Emotionality</w:t>
            </w:r>
            <w:proofErr w:type="spellEnd"/>
          </w:p>
        </w:tc>
        <w:tc>
          <w:tcPr>
            <w:tcW w:w="1927" w:type="dxa"/>
            <w:tcBorders>
              <w:top w:val="nil"/>
              <w:left w:val="nil"/>
              <w:bottom w:val="nil"/>
              <w:right w:val="nil"/>
            </w:tcBorders>
            <w:shd w:val="clear" w:color="auto" w:fill="auto"/>
            <w:noWrap/>
            <w:hideMark/>
          </w:tcPr>
          <w:p w14:paraId="428FB52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1E25EE57"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0355088"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85F2B7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613B86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95C2B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55B15DB" w14:textId="77777777" w:rsidR="003247B3" w:rsidRPr="00C96047" w:rsidRDefault="003247B3" w:rsidP="003247B3">
            <w:pPr>
              <w:spacing w:before="0" w:after="0" w:line="240" w:lineRule="auto"/>
              <w:rPr>
                <w:sz w:val="20"/>
                <w:szCs w:val="20"/>
              </w:rPr>
            </w:pPr>
          </w:p>
        </w:tc>
      </w:tr>
      <w:tr w:rsidR="003247B3" w:rsidRPr="00C96047" w14:paraId="4CDBFCE4" w14:textId="77777777" w:rsidTr="00613F5A">
        <w:trPr>
          <w:trHeight w:val="320"/>
        </w:trPr>
        <w:tc>
          <w:tcPr>
            <w:tcW w:w="1226" w:type="dxa"/>
            <w:tcBorders>
              <w:top w:val="nil"/>
              <w:left w:val="nil"/>
              <w:bottom w:val="nil"/>
              <w:right w:val="nil"/>
            </w:tcBorders>
            <w:shd w:val="clear" w:color="auto" w:fill="auto"/>
            <w:noWrap/>
            <w:hideMark/>
          </w:tcPr>
          <w:p w14:paraId="534A121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BA42FC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4C9CD12" w14:textId="77777777" w:rsidR="003247B3" w:rsidRPr="00C96047" w:rsidRDefault="003247B3" w:rsidP="003247B3">
            <w:pPr>
              <w:spacing w:before="0" w:after="0" w:line="240" w:lineRule="auto"/>
              <w:rPr>
                <w:color w:val="000000"/>
              </w:rPr>
            </w:pPr>
            <w:proofErr w:type="spellStart"/>
            <w:r w:rsidRPr="00C96047">
              <w:rPr>
                <w:color w:val="000000"/>
              </w:rPr>
              <w:t>Fearfulness</w:t>
            </w:r>
            <w:proofErr w:type="spellEnd"/>
          </w:p>
        </w:tc>
        <w:tc>
          <w:tcPr>
            <w:tcW w:w="1251" w:type="dxa"/>
            <w:tcBorders>
              <w:top w:val="nil"/>
              <w:left w:val="nil"/>
              <w:bottom w:val="nil"/>
              <w:right w:val="nil"/>
            </w:tcBorders>
            <w:shd w:val="clear" w:color="auto" w:fill="auto"/>
            <w:noWrap/>
            <w:hideMark/>
          </w:tcPr>
          <w:p w14:paraId="0CCCF4F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2DDEA83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1E8CC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B0C821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E77C1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8FEF4C" w14:textId="77777777" w:rsidR="003247B3" w:rsidRPr="00C96047" w:rsidRDefault="003247B3" w:rsidP="003247B3">
            <w:pPr>
              <w:spacing w:before="0" w:after="0" w:line="240" w:lineRule="auto"/>
              <w:rPr>
                <w:sz w:val="20"/>
                <w:szCs w:val="20"/>
              </w:rPr>
            </w:pPr>
          </w:p>
        </w:tc>
      </w:tr>
      <w:tr w:rsidR="003247B3" w:rsidRPr="00C96047" w14:paraId="48717467" w14:textId="77777777" w:rsidTr="00613F5A">
        <w:trPr>
          <w:trHeight w:val="320"/>
        </w:trPr>
        <w:tc>
          <w:tcPr>
            <w:tcW w:w="1226" w:type="dxa"/>
            <w:tcBorders>
              <w:top w:val="nil"/>
              <w:left w:val="nil"/>
              <w:bottom w:val="nil"/>
              <w:right w:val="nil"/>
            </w:tcBorders>
            <w:shd w:val="clear" w:color="auto" w:fill="auto"/>
            <w:noWrap/>
            <w:hideMark/>
          </w:tcPr>
          <w:p w14:paraId="2E819F3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DC568B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94EA0EC"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38806E4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64</w:t>
            </w:r>
          </w:p>
        </w:tc>
        <w:tc>
          <w:tcPr>
            <w:tcW w:w="15559" w:type="dxa"/>
            <w:tcBorders>
              <w:top w:val="nil"/>
              <w:left w:val="nil"/>
              <w:bottom w:val="nil"/>
              <w:right w:val="nil"/>
            </w:tcBorders>
            <w:shd w:val="clear" w:color="auto" w:fill="auto"/>
            <w:noWrap/>
            <w:hideMark/>
          </w:tcPr>
          <w:p w14:paraId="32136CE4"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E452B2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E95B6E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096DB8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702CBE" w14:textId="77777777" w:rsidR="003247B3" w:rsidRPr="00C96047" w:rsidRDefault="003247B3" w:rsidP="003247B3">
            <w:pPr>
              <w:spacing w:before="0" w:after="0" w:line="240" w:lineRule="auto"/>
              <w:rPr>
                <w:sz w:val="20"/>
                <w:szCs w:val="20"/>
              </w:rPr>
            </w:pPr>
          </w:p>
        </w:tc>
      </w:tr>
      <w:tr w:rsidR="003247B3" w:rsidRPr="00C96047" w14:paraId="26AD9AA3" w14:textId="77777777" w:rsidTr="00613F5A">
        <w:trPr>
          <w:trHeight w:val="320"/>
        </w:trPr>
        <w:tc>
          <w:tcPr>
            <w:tcW w:w="1226" w:type="dxa"/>
            <w:tcBorders>
              <w:top w:val="nil"/>
              <w:left w:val="nil"/>
              <w:bottom w:val="nil"/>
              <w:right w:val="nil"/>
            </w:tcBorders>
            <w:shd w:val="clear" w:color="auto" w:fill="auto"/>
            <w:noWrap/>
            <w:hideMark/>
          </w:tcPr>
          <w:p w14:paraId="438B652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5B4DC9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6806381" w14:textId="77777777" w:rsidR="003247B3" w:rsidRPr="00C96047" w:rsidRDefault="003247B3" w:rsidP="003247B3">
            <w:pPr>
              <w:spacing w:before="0" w:after="0" w:line="240" w:lineRule="auto"/>
              <w:rPr>
                <w:color w:val="000000"/>
              </w:rPr>
            </w:pPr>
            <w:proofErr w:type="spellStart"/>
            <w:r w:rsidRPr="00C96047">
              <w:rPr>
                <w:color w:val="000000"/>
              </w:rPr>
              <w:t>Dependence</w:t>
            </w:r>
            <w:proofErr w:type="spellEnd"/>
          </w:p>
        </w:tc>
        <w:tc>
          <w:tcPr>
            <w:tcW w:w="1251" w:type="dxa"/>
            <w:tcBorders>
              <w:top w:val="nil"/>
              <w:left w:val="nil"/>
              <w:bottom w:val="nil"/>
              <w:right w:val="nil"/>
            </w:tcBorders>
            <w:shd w:val="clear" w:color="auto" w:fill="auto"/>
            <w:noWrap/>
            <w:hideMark/>
          </w:tcPr>
          <w:p w14:paraId="567617F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0B8333B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364593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BBF430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37A8E1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FAB38C4" w14:textId="77777777" w:rsidR="003247B3" w:rsidRPr="00C96047" w:rsidRDefault="003247B3" w:rsidP="003247B3">
            <w:pPr>
              <w:spacing w:before="0" w:after="0" w:line="240" w:lineRule="auto"/>
              <w:rPr>
                <w:sz w:val="20"/>
                <w:szCs w:val="20"/>
              </w:rPr>
            </w:pPr>
          </w:p>
        </w:tc>
      </w:tr>
      <w:tr w:rsidR="003247B3" w:rsidRPr="00C96047" w14:paraId="74F87932" w14:textId="77777777" w:rsidTr="00613F5A">
        <w:trPr>
          <w:trHeight w:val="320"/>
        </w:trPr>
        <w:tc>
          <w:tcPr>
            <w:tcW w:w="1226" w:type="dxa"/>
            <w:tcBorders>
              <w:top w:val="nil"/>
              <w:left w:val="nil"/>
              <w:bottom w:val="nil"/>
              <w:right w:val="nil"/>
            </w:tcBorders>
            <w:shd w:val="clear" w:color="auto" w:fill="auto"/>
            <w:noWrap/>
            <w:hideMark/>
          </w:tcPr>
          <w:p w14:paraId="6D12141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99A7F8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71AC2D8" w14:textId="77777777" w:rsidR="003247B3" w:rsidRPr="00C96047" w:rsidRDefault="003247B3" w:rsidP="003247B3">
            <w:pPr>
              <w:spacing w:before="0" w:after="0" w:line="240" w:lineRule="auto"/>
              <w:rPr>
                <w:color w:val="000000"/>
              </w:rPr>
            </w:pPr>
            <w:proofErr w:type="spellStart"/>
            <w:r w:rsidRPr="00C96047">
              <w:rPr>
                <w:color w:val="000000"/>
              </w:rPr>
              <w:t>Sentimentality</w:t>
            </w:r>
            <w:proofErr w:type="spellEnd"/>
          </w:p>
        </w:tc>
        <w:tc>
          <w:tcPr>
            <w:tcW w:w="1251" w:type="dxa"/>
            <w:tcBorders>
              <w:top w:val="nil"/>
              <w:left w:val="nil"/>
              <w:bottom w:val="nil"/>
              <w:right w:val="nil"/>
            </w:tcBorders>
            <w:shd w:val="clear" w:color="auto" w:fill="auto"/>
            <w:noWrap/>
            <w:hideMark/>
          </w:tcPr>
          <w:p w14:paraId="08B1B4C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7989" w:type="dxa"/>
            <w:gridSpan w:val="2"/>
            <w:tcBorders>
              <w:top w:val="nil"/>
              <w:left w:val="nil"/>
              <w:bottom w:val="nil"/>
              <w:right w:val="nil"/>
            </w:tcBorders>
            <w:shd w:val="clear" w:color="auto" w:fill="auto"/>
            <w:noWrap/>
            <w:hideMark/>
          </w:tcPr>
          <w:p w14:paraId="24712E1B"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(-.68) </w:t>
            </w:r>
          </w:p>
          <w:p w14:paraId="2502864C"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6CE6C5D5" w14:textId="77777777" w:rsidR="003247B3" w:rsidRPr="00DE1B96" w:rsidRDefault="003247B3" w:rsidP="003247B3">
            <w:pPr>
              <w:spacing w:before="0" w:after="0" w:line="240" w:lineRule="auto"/>
              <w:rPr>
                <w:color w:val="000000"/>
                <w:lang w:val="en-US"/>
              </w:rPr>
            </w:pPr>
            <w:r w:rsidRPr="00DE1B96">
              <w:rPr>
                <w:color w:val="000000"/>
                <w:lang w:val="en-US"/>
              </w:rPr>
              <w:t xml:space="preserve">+ Diversity </w:t>
            </w:r>
            <w:r w:rsidRPr="00DE1B96">
              <w:rPr>
                <w:b/>
                <w:bCs/>
                <w:color w:val="000000"/>
                <w:lang w:val="en-US"/>
              </w:rPr>
              <w:t>(</w:t>
            </w:r>
            <w:r w:rsidRPr="00DE1B96">
              <w:rPr>
                <w:color w:val="000000"/>
                <w:lang w:val="en-US"/>
              </w:rPr>
              <w:t>.22</w:t>
            </w:r>
            <w:r w:rsidRPr="00DE1B96">
              <w:rPr>
                <w:b/>
                <w:bCs/>
                <w:color w:val="000000"/>
                <w:lang w:val="en-US"/>
              </w:rPr>
              <w:t>)</w:t>
            </w:r>
            <w:r w:rsidRPr="00DE1B96">
              <w:rPr>
                <w:color w:val="000000"/>
                <w:lang w:val="en-US"/>
              </w:rPr>
              <w:t xml:space="preserve"> </w:t>
            </w:r>
          </w:p>
          <w:p w14:paraId="6C406D5E" w14:textId="7C347525"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McAbee</w:t>
            </w:r>
            <w:proofErr w:type="spellEnd"/>
            <w:r w:rsidR="00B37879">
              <w:rPr>
                <w:color w:val="000000"/>
              </w:rPr>
              <w:t xml:space="preserve"> et al.,</w:t>
            </w:r>
            <w:r w:rsidRPr="00C96047">
              <w:rPr>
                <w:color w:val="000000"/>
              </w:rPr>
              <w:t xml:space="preserve"> 2014)</w:t>
            </w:r>
          </w:p>
        </w:tc>
        <w:tc>
          <w:tcPr>
            <w:tcW w:w="2429" w:type="dxa"/>
            <w:tcBorders>
              <w:top w:val="nil"/>
              <w:left w:val="nil"/>
              <w:bottom w:val="nil"/>
              <w:right w:val="nil"/>
            </w:tcBorders>
            <w:shd w:val="clear" w:color="auto" w:fill="auto"/>
            <w:noWrap/>
            <w:hideMark/>
          </w:tcPr>
          <w:p w14:paraId="7EB0AC0D"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5AC5672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12594B" w14:textId="77777777" w:rsidR="003247B3" w:rsidRPr="00C96047" w:rsidRDefault="003247B3" w:rsidP="003247B3">
            <w:pPr>
              <w:spacing w:before="0" w:after="0" w:line="240" w:lineRule="auto"/>
              <w:rPr>
                <w:sz w:val="20"/>
                <w:szCs w:val="20"/>
              </w:rPr>
            </w:pPr>
          </w:p>
        </w:tc>
      </w:tr>
      <w:tr w:rsidR="003247B3" w:rsidRPr="00C96047" w14:paraId="3BB6ECA8" w14:textId="77777777" w:rsidTr="00613F5A">
        <w:trPr>
          <w:trHeight w:val="320"/>
        </w:trPr>
        <w:tc>
          <w:tcPr>
            <w:tcW w:w="1226" w:type="dxa"/>
            <w:tcBorders>
              <w:top w:val="nil"/>
              <w:left w:val="nil"/>
              <w:bottom w:val="nil"/>
              <w:right w:val="nil"/>
            </w:tcBorders>
            <w:shd w:val="clear" w:color="auto" w:fill="auto"/>
            <w:noWrap/>
            <w:hideMark/>
          </w:tcPr>
          <w:p w14:paraId="7B4E630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3A0B18"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12C83B76"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269DE9F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1326A418"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C71F8F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B6A250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21B67F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06F5FB2" w14:textId="77777777" w:rsidR="003247B3" w:rsidRPr="00C96047" w:rsidRDefault="003247B3" w:rsidP="003247B3">
            <w:pPr>
              <w:spacing w:before="0" w:after="0" w:line="240" w:lineRule="auto"/>
              <w:rPr>
                <w:sz w:val="20"/>
                <w:szCs w:val="20"/>
              </w:rPr>
            </w:pPr>
          </w:p>
        </w:tc>
      </w:tr>
      <w:tr w:rsidR="003247B3" w:rsidRPr="00092DBD" w14:paraId="14AFAB29" w14:textId="77777777" w:rsidTr="00613F5A">
        <w:trPr>
          <w:trHeight w:val="320"/>
        </w:trPr>
        <w:tc>
          <w:tcPr>
            <w:tcW w:w="1226" w:type="dxa"/>
            <w:tcBorders>
              <w:top w:val="nil"/>
              <w:left w:val="nil"/>
              <w:bottom w:val="nil"/>
              <w:right w:val="nil"/>
            </w:tcBorders>
            <w:shd w:val="clear" w:color="auto" w:fill="auto"/>
            <w:noWrap/>
            <w:hideMark/>
          </w:tcPr>
          <w:p w14:paraId="73A1BD5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EE9004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BBB950D" w14:textId="77777777" w:rsidR="003247B3" w:rsidRPr="00C96047" w:rsidRDefault="003247B3" w:rsidP="003247B3">
            <w:pPr>
              <w:spacing w:before="0" w:after="0" w:line="240" w:lineRule="auto"/>
              <w:rPr>
                <w:color w:val="000000"/>
              </w:rPr>
            </w:pPr>
            <w:r w:rsidRPr="00C96047">
              <w:rPr>
                <w:color w:val="000000"/>
              </w:rPr>
              <w:t xml:space="preserve">Social </w:t>
            </w:r>
            <w:proofErr w:type="spellStart"/>
            <w:r w:rsidRPr="00C96047">
              <w:rPr>
                <w:color w:val="000000"/>
              </w:rPr>
              <w:t>Self-Esteem</w:t>
            </w:r>
            <w:proofErr w:type="spellEnd"/>
          </w:p>
        </w:tc>
        <w:tc>
          <w:tcPr>
            <w:tcW w:w="1251" w:type="dxa"/>
            <w:tcBorders>
              <w:top w:val="nil"/>
              <w:left w:val="nil"/>
              <w:bottom w:val="nil"/>
              <w:right w:val="nil"/>
            </w:tcBorders>
            <w:shd w:val="clear" w:color="auto" w:fill="auto"/>
            <w:noWrap/>
            <w:hideMark/>
          </w:tcPr>
          <w:p w14:paraId="165212F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65ADDE99" w14:textId="77777777" w:rsidR="003247B3" w:rsidRPr="00AD587A" w:rsidRDefault="003247B3" w:rsidP="003247B3">
            <w:pPr>
              <w:spacing w:before="0" w:after="0" w:line="240" w:lineRule="auto"/>
              <w:rPr>
                <w:color w:val="000000"/>
                <w:lang w:val="en-GB"/>
              </w:rPr>
            </w:pPr>
            <w:r w:rsidRPr="00AD587A">
              <w:rPr>
                <w:color w:val="000000"/>
                <w:lang w:val="en-GB"/>
              </w:rPr>
              <w:t xml:space="preserve">+ Adaptability / Life skills (.25) </w:t>
            </w:r>
          </w:p>
          <w:p w14:paraId="5A418A1E" w14:textId="77777777" w:rsidR="003247B3" w:rsidRPr="00AD587A" w:rsidRDefault="003247B3" w:rsidP="003247B3">
            <w:pPr>
              <w:spacing w:before="0" w:after="0" w:line="240" w:lineRule="auto"/>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30" w:type="dxa"/>
            <w:tcBorders>
              <w:top w:val="nil"/>
              <w:left w:val="nil"/>
              <w:bottom w:val="nil"/>
              <w:right w:val="nil"/>
            </w:tcBorders>
            <w:shd w:val="clear" w:color="auto" w:fill="auto"/>
            <w:noWrap/>
            <w:hideMark/>
          </w:tcPr>
          <w:p w14:paraId="1F5C8860"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3BE89ECC"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620BC5E"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0E74E33" w14:textId="77777777" w:rsidR="003247B3" w:rsidRPr="00AD587A" w:rsidRDefault="003247B3" w:rsidP="003247B3">
            <w:pPr>
              <w:spacing w:before="0" w:after="0" w:line="240" w:lineRule="auto"/>
              <w:rPr>
                <w:sz w:val="20"/>
                <w:szCs w:val="20"/>
                <w:lang w:val="en-GB"/>
              </w:rPr>
            </w:pPr>
          </w:p>
        </w:tc>
      </w:tr>
      <w:tr w:rsidR="003247B3" w:rsidRPr="00C96047" w14:paraId="20CC2A99" w14:textId="77777777" w:rsidTr="00613F5A">
        <w:trPr>
          <w:trHeight w:val="320"/>
        </w:trPr>
        <w:tc>
          <w:tcPr>
            <w:tcW w:w="1226" w:type="dxa"/>
            <w:tcBorders>
              <w:top w:val="nil"/>
              <w:left w:val="nil"/>
              <w:bottom w:val="nil"/>
              <w:right w:val="nil"/>
            </w:tcBorders>
            <w:shd w:val="clear" w:color="auto" w:fill="auto"/>
            <w:noWrap/>
            <w:hideMark/>
          </w:tcPr>
          <w:p w14:paraId="3245F2F3"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08630D0"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770B81E9" w14:textId="77777777" w:rsidR="003247B3" w:rsidRPr="00C96047" w:rsidRDefault="003247B3" w:rsidP="003247B3">
            <w:pPr>
              <w:spacing w:before="0" w:after="0" w:line="240" w:lineRule="auto"/>
              <w:rPr>
                <w:color w:val="000000"/>
              </w:rPr>
            </w:pPr>
            <w:r w:rsidRPr="00C96047">
              <w:rPr>
                <w:color w:val="000000"/>
              </w:rPr>
              <w:t xml:space="preserve">Social </w:t>
            </w:r>
            <w:proofErr w:type="spellStart"/>
            <w:r w:rsidRPr="00C96047">
              <w:rPr>
                <w:color w:val="000000"/>
              </w:rPr>
              <w:t>Boldness</w:t>
            </w:r>
            <w:proofErr w:type="spellEnd"/>
          </w:p>
        </w:tc>
        <w:tc>
          <w:tcPr>
            <w:tcW w:w="1251" w:type="dxa"/>
            <w:tcBorders>
              <w:top w:val="nil"/>
              <w:left w:val="nil"/>
              <w:bottom w:val="nil"/>
              <w:right w:val="nil"/>
            </w:tcBorders>
            <w:shd w:val="clear" w:color="auto" w:fill="auto"/>
            <w:noWrap/>
            <w:hideMark/>
          </w:tcPr>
          <w:p w14:paraId="0F83CC7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7989" w:type="dxa"/>
            <w:gridSpan w:val="2"/>
            <w:tcBorders>
              <w:top w:val="nil"/>
              <w:left w:val="nil"/>
              <w:bottom w:val="nil"/>
              <w:right w:val="nil"/>
            </w:tcBorders>
            <w:shd w:val="clear" w:color="auto" w:fill="auto"/>
            <w:noWrap/>
            <w:hideMark/>
          </w:tcPr>
          <w:p w14:paraId="4E48D98F" w14:textId="77777777" w:rsidR="003247B3" w:rsidRPr="00AD587A" w:rsidRDefault="003247B3" w:rsidP="003247B3">
            <w:pPr>
              <w:spacing w:before="0" w:after="0" w:line="240" w:lineRule="auto"/>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5BCF3058" w14:textId="77777777" w:rsidR="003247B3" w:rsidRPr="00AD587A" w:rsidRDefault="003247B3" w:rsidP="003247B3">
            <w:pPr>
              <w:spacing w:before="0" w:after="0" w:line="240" w:lineRule="auto"/>
              <w:rPr>
                <w:color w:val="000000"/>
                <w:lang w:val="en-GB"/>
              </w:rPr>
            </w:pPr>
            <w:r w:rsidRPr="00AD587A">
              <w:rPr>
                <w:color w:val="000000"/>
                <w:lang w:val="en-GB"/>
              </w:rPr>
              <w:t xml:space="preserve">(Brick &amp; Lewis, 2014) </w:t>
            </w:r>
          </w:p>
          <w:p w14:paraId="367E814D"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29" w:type="dxa"/>
            <w:tcBorders>
              <w:top w:val="nil"/>
              <w:left w:val="nil"/>
              <w:bottom w:val="nil"/>
              <w:right w:val="nil"/>
            </w:tcBorders>
            <w:shd w:val="clear" w:color="auto" w:fill="auto"/>
            <w:noWrap/>
            <w:hideMark/>
          </w:tcPr>
          <w:p w14:paraId="2E333EF1"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F02607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93BA8EC" w14:textId="77777777" w:rsidR="003247B3" w:rsidRPr="00C96047" w:rsidRDefault="003247B3" w:rsidP="003247B3">
            <w:pPr>
              <w:spacing w:before="0" w:after="0" w:line="240" w:lineRule="auto"/>
              <w:rPr>
                <w:sz w:val="20"/>
                <w:szCs w:val="20"/>
              </w:rPr>
            </w:pPr>
          </w:p>
        </w:tc>
      </w:tr>
      <w:tr w:rsidR="003247B3" w:rsidRPr="00C96047" w14:paraId="24E08D69" w14:textId="77777777" w:rsidTr="00613F5A">
        <w:trPr>
          <w:trHeight w:val="320"/>
        </w:trPr>
        <w:tc>
          <w:tcPr>
            <w:tcW w:w="1226" w:type="dxa"/>
            <w:tcBorders>
              <w:top w:val="nil"/>
              <w:left w:val="nil"/>
              <w:bottom w:val="nil"/>
              <w:right w:val="nil"/>
            </w:tcBorders>
            <w:shd w:val="clear" w:color="auto" w:fill="auto"/>
            <w:noWrap/>
            <w:hideMark/>
          </w:tcPr>
          <w:p w14:paraId="538AE04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1CB2CE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A8698B3" w14:textId="77777777" w:rsidR="003247B3" w:rsidRPr="00C96047" w:rsidRDefault="003247B3" w:rsidP="003247B3">
            <w:pPr>
              <w:spacing w:before="0" w:after="0" w:line="240" w:lineRule="auto"/>
              <w:rPr>
                <w:color w:val="000000"/>
              </w:rPr>
            </w:pPr>
            <w:proofErr w:type="spellStart"/>
            <w:r w:rsidRPr="00C96047">
              <w:rPr>
                <w:color w:val="000000"/>
              </w:rPr>
              <w:t>Sociability</w:t>
            </w:r>
            <w:proofErr w:type="spellEnd"/>
          </w:p>
        </w:tc>
        <w:tc>
          <w:tcPr>
            <w:tcW w:w="1251" w:type="dxa"/>
            <w:tcBorders>
              <w:top w:val="nil"/>
              <w:left w:val="nil"/>
              <w:bottom w:val="nil"/>
              <w:right w:val="nil"/>
            </w:tcBorders>
            <w:shd w:val="clear" w:color="auto" w:fill="auto"/>
            <w:noWrap/>
            <w:hideMark/>
          </w:tcPr>
          <w:p w14:paraId="589CCB6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5559" w:type="dxa"/>
            <w:tcBorders>
              <w:top w:val="nil"/>
              <w:left w:val="nil"/>
              <w:bottom w:val="nil"/>
              <w:right w:val="nil"/>
            </w:tcBorders>
            <w:shd w:val="clear" w:color="auto" w:fill="auto"/>
            <w:noWrap/>
            <w:hideMark/>
          </w:tcPr>
          <w:p w14:paraId="1233964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019825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DAA9EF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5A2707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3C20256" w14:textId="77777777" w:rsidR="003247B3" w:rsidRPr="00C96047" w:rsidRDefault="003247B3" w:rsidP="003247B3">
            <w:pPr>
              <w:spacing w:before="0" w:after="0" w:line="240" w:lineRule="auto"/>
              <w:rPr>
                <w:sz w:val="20"/>
                <w:szCs w:val="20"/>
              </w:rPr>
            </w:pPr>
          </w:p>
        </w:tc>
      </w:tr>
      <w:tr w:rsidR="003247B3" w:rsidRPr="00C96047" w14:paraId="281CDAD3" w14:textId="77777777" w:rsidTr="00613F5A">
        <w:trPr>
          <w:trHeight w:val="320"/>
        </w:trPr>
        <w:tc>
          <w:tcPr>
            <w:tcW w:w="1226" w:type="dxa"/>
            <w:tcBorders>
              <w:top w:val="nil"/>
              <w:left w:val="nil"/>
              <w:bottom w:val="nil"/>
              <w:right w:val="nil"/>
            </w:tcBorders>
            <w:shd w:val="clear" w:color="auto" w:fill="auto"/>
            <w:noWrap/>
            <w:hideMark/>
          </w:tcPr>
          <w:p w14:paraId="559DCBC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19ED0C8"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4BC536F" w14:textId="77777777" w:rsidR="003247B3" w:rsidRPr="00C96047" w:rsidRDefault="003247B3" w:rsidP="003247B3">
            <w:pPr>
              <w:spacing w:before="0" w:after="0" w:line="240" w:lineRule="auto"/>
              <w:rPr>
                <w:color w:val="000000"/>
              </w:rPr>
            </w:pPr>
            <w:proofErr w:type="spellStart"/>
            <w:r w:rsidRPr="00C96047">
              <w:rPr>
                <w:color w:val="000000"/>
              </w:rPr>
              <w:t>Liveliness</w:t>
            </w:r>
            <w:proofErr w:type="spellEnd"/>
          </w:p>
        </w:tc>
        <w:tc>
          <w:tcPr>
            <w:tcW w:w="1251" w:type="dxa"/>
            <w:tcBorders>
              <w:top w:val="nil"/>
              <w:left w:val="nil"/>
              <w:bottom w:val="nil"/>
              <w:right w:val="nil"/>
            </w:tcBorders>
            <w:shd w:val="clear" w:color="auto" w:fill="auto"/>
            <w:noWrap/>
            <w:hideMark/>
          </w:tcPr>
          <w:p w14:paraId="27D9ADC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7989" w:type="dxa"/>
            <w:gridSpan w:val="2"/>
            <w:tcBorders>
              <w:top w:val="nil"/>
              <w:left w:val="nil"/>
              <w:bottom w:val="nil"/>
              <w:right w:val="nil"/>
            </w:tcBorders>
            <w:shd w:val="clear" w:color="auto" w:fill="auto"/>
            <w:noWrap/>
            <w:hideMark/>
          </w:tcPr>
          <w:p w14:paraId="64ED8190" w14:textId="77777777" w:rsidR="003247B3" w:rsidRPr="00AD587A" w:rsidRDefault="003247B3" w:rsidP="003247B3">
            <w:pPr>
              <w:spacing w:before="0" w:after="0" w:line="240" w:lineRule="auto"/>
              <w:rPr>
                <w:color w:val="000000"/>
                <w:lang w:val="en-GB"/>
              </w:rPr>
            </w:pPr>
            <w:r w:rsidRPr="00AD587A">
              <w:rPr>
                <w:color w:val="000000"/>
                <w:lang w:val="en-GB"/>
              </w:rPr>
              <w:t xml:space="preserve">+ Adaptability / Life skills (.25), </w:t>
            </w:r>
          </w:p>
          <w:p w14:paraId="06906754" w14:textId="77777777" w:rsidR="003247B3" w:rsidRPr="00AD587A" w:rsidRDefault="003247B3" w:rsidP="003247B3">
            <w:pPr>
              <w:spacing w:before="0" w:after="0" w:line="240" w:lineRule="auto"/>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6CD8B836"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29" w:type="dxa"/>
            <w:tcBorders>
              <w:top w:val="nil"/>
              <w:left w:val="nil"/>
              <w:bottom w:val="nil"/>
              <w:right w:val="nil"/>
            </w:tcBorders>
            <w:shd w:val="clear" w:color="auto" w:fill="auto"/>
            <w:noWrap/>
            <w:hideMark/>
          </w:tcPr>
          <w:p w14:paraId="511FE062"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4EEFF7A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6FD8D26" w14:textId="77777777" w:rsidR="003247B3" w:rsidRPr="00C96047" w:rsidRDefault="003247B3" w:rsidP="003247B3">
            <w:pPr>
              <w:spacing w:before="0" w:after="0" w:line="240" w:lineRule="auto"/>
              <w:rPr>
                <w:sz w:val="20"/>
                <w:szCs w:val="20"/>
              </w:rPr>
            </w:pPr>
          </w:p>
        </w:tc>
      </w:tr>
      <w:tr w:rsidR="003247B3" w:rsidRPr="00C96047" w14:paraId="2EEFE70D" w14:textId="77777777" w:rsidTr="00613F5A">
        <w:trPr>
          <w:trHeight w:val="320"/>
        </w:trPr>
        <w:tc>
          <w:tcPr>
            <w:tcW w:w="1226" w:type="dxa"/>
            <w:tcBorders>
              <w:top w:val="nil"/>
              <w:left w:val="nil"/>
              <w:bottom w:val="nil"/>
              <w:right w:val="nil"/>
            </w:tcBorders>
            <w:shd w:val="clear" w:color="auto" w:fill="auto"/>
            <w:noWrap/>
            <w:hideMark/>
          </w:tcPr>
          <w:p w14:paraId="7603995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31E3311"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3899B6EB"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7C0B217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2110AF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2DE42B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B2BEB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4BA17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F7D248B" w14:textId="77777777" w:rsidR="003247B3" w:rsidRPr="00C96047" w:rsidRDefault="003247B3" w:rsidP="003247B3">
            <w:pPr>
              <w:spacing w:before="0" w:after="0" w:line="240" w:lineRule="auto"/>
              <w:rPr>
                <w:sz w:val="20"/>
                <w:szCs w:val="20"/>
              </w:rPr>
            </w:pPr>
          </w:p>
        </w:tc>
      </w:tr>
      <w:tr w:rsidR="003247B3" w:rsidRPr="00C96047" w14:paraId="3A06DBF4" w14:textId="77777777" w:rsidTr="00613F5A">
        <w:trPr>
          <w:trHeight w:val="320"/>
        </w:trPr>
        <w:tc>
          <w:tcPr>
            <w:tcW w:w="1226" w:type="dxa"/>
            <w:tcBorders>
              <w:top w:val="nil"/>
              <w:left w:val="nil"/>
              <w:bottom w:val="nil"/>
              <w:right w:val="nil"/>
            </w:tcBorders>
            <w:shd w:val="clear" w:color="auto" w:fill="auto"/>
            <w:noWrap/>
            <w:hideMark/>
          </w:tcPr>
          <w:p w14:paraId="447FAF9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1812EB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3E92488" w14:textId="77777777" w:rsidR="003247B3" w:rsidRPr="00C96047" w:rsidRDefault="003247B3" w:rsidP="003247B3">
            <w:pPr>
              <w:spacing w:before="0" w:after="0" w:line="240" w:lineRule="auto"/>
              <w:rPr>
                <w:color w:val="000000"/>
              </w:rPr>
            </w:pPr>
            <w:proofErr w:type="spellStart"/>
            <w:r w:rsidRPr="00C96047">
              <w:rPr>
                <w:color w:val="000000"/>
              </w:rPr>
              <w:t>Forgivingness</w:t>
            </w:r>
            <w:proofErr w:type="spellEnd"/>
          </w:p>
        </w:tc>
        <w:tc>
          <w:tcPr>
            <w:tcW w:w="1251" w:type="dxa"/>
            <w:tcBorders>
              <w:top w:val="nil"/>
              <w:left w:val="nil"/>
              <w:bottom w:val="nil"/>
              <w:right w:val="nil"/>
            </w:tcBorders>
            <w:shd w:val="clear" w:color="auto" w:fill="auto"/>
            <w:noWrap/>
            <w:hideMark/>
          </w:tcPr>
          <w:p w14:paraId="222B1BF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6ADDCE04"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A355B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BF5B53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35C99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843C37" w14:textId="77777777" w:rsidR="003247B3" w:rsidRPr="00C96047" w:rsidRDefault="003247B3" w:rsidP="003247B3">
            <w:pPr>
              <w:spacing w:before="0" w:after="0" w:line="240" w:lineRule="auto"/>
              <w:rPr>
                <w:sz w:val="20"/>
                <w:szCs w:val="20"/>
              </w:rPr>
            </w:pPr>
          </w:p>
        </w:tc>
      </w:tr>
      <w:tr w:rsidR="003247B3" w:rsidRPr="00C96047" w14:paraId="025D5012" w14:textId="77777777" w:rsidTr="00613F5A">
        <w:trPr>
          <w:trHeight w:val="320"/>
        </w:trPr>
        <w:tc>
          <w:tcPr>
            <w:tcW w:w="1226" w:type="dxa"/>
            <w:tcBorders>
              <w:top w:val="nil"/>
              <w:left w:val="nil"/>
              <w:bottom w:val="nil"/>
              <w:right w:val="nil"/>
            </w:tcBorders>
            <w:shd w:val="clear" w:color="auto" w:fill="auto"/>
            <w:noWrap/>
            <w:hideMark/>
          </w:tcPr>
          <w:p w14:paraId="3430EE8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43C083C"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E14D96A" w14:textId="77777777" w:rsidR="003247B3" w:rsidRPr="00C96047" w:rsidRDefault="003247B3" w:rsidP="003247B3">
            <w:pPr>
              <w:spacing w:before="0" w:after="0" w:line="240" w:lineRule="auto"/>
              <w:rPr>
                <w:color w:val="000000"/>
              </w:rPr>
            </w:pPr>
            <w:proofErr w:type="spellStart"/>
            <w:r w:rsidRPr="00C96047">
              <w:rPr>
                <w:color w:val="000000"/>
              </w:rPr>
              <w:t>Gentleness</w:t>
            </w:r>
            <w:proofErr w:type="spellEnd"/>
          </w:p>
        </w:tc>
        <w:tc>
          <w:tcPr>
            <w:tcW w:w="1251" w:type="dxa"/>
            <w:tcBorders>
              <w:top w:val="nil"/>
              <w:left w:val="nil"/>
              <w:bottom w:val="nil"/>
              <w:right w:val="nil"/>
            </w:tcBorders>
            <w:shd w:val="clear" w:color="auto" w:fill="auto"/>
            <w:noWrap/>
            <w:hideMark/>
          </w:tcPr>
          <w:p w14:paraId="20E5756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1DD5A53F"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831178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E60BEB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080FAB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F1F6472" w14:textId="77777777" w:rsidR="003247B3" w:rsidRPr="00C96047" w:rsidRDefault="003247B3" w:rsidP="003247B3">
            <w:pPr>
              <w:spacing w:before="0" w:after="0" w:line="240" w:lineRule="auto"/>
              <w:rPr>
                <w:sz w:val="20"/>
                <w:szCs w:val="20"/>
              </w:rPr>
            </w:pPr>
          </w:p>
        </w:tc>
      </w:tr>
      <w:tr w:rsidR="003247B3" w:rsidRPr="00C96047" w14:paraId="3CD1A9EC" w14:textId="77777777" w:rsidTr="00613F5A">
        <w:trPr>
          <w:trHeight w:val="320"/>
        </w:trPr>
        <w:tc>
          <w:tcPr>
            <w:tcW w:w="1226" w:type="dxa"/>
            <w:tcBorders>
              <w:top w:val="nil"/>
              <w:left w:val="nil"/>
              <w:bottom w:val="nil"/>
              <w:right w:val="nil"/>
            </w:tcBorders>
            <w:shd w:val="clear" w:color="auto" w:fill="auto"/>
            <w:noWrap/>
            <w:hideMark/>
          </w:tcPr>
          <w:p w14:paraId="50D5702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73D133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D16FD8B" w14:textId="77777777" w:rsidR="003247B3" w:rsidRPr="00C96047" w:rsidRDefault="003247B3" w:rsidP="003247B3">
            <w:pPr>
              <w:spacing w:before="0" w:after="0" w:line="240" w:lineRule="auto"/>
              <w:rPr>
                <w:color w:val="000000"/>
              </w:rPr>
            </w:pPr>
            <w:proofErr w:type="spellStart"/>
            <w:r w:rsidRPr="00C96047">
              <w:rPr>
                <w:color w:val="000000"/>
              </w:rPr>
              <w:t>Flexibility</w:t>
            </w:r>
            <w:proofErr w:type="spellEnd"/>
          </w:p>
        </w:tc>
        <w:tc>
          <w:tcPr>
            <w:tcW w:w="1251" w:type="dxa"/>
            <w:tcBorders>
              <w:top w:val="nil"/>
              <w:left w:val="nil"/>
              <w:bottom w:val="nil"/>
              <w:right w:val="nil"/>
            </w:tcBorders>
            <w:shd w:val="clear" w:color="auto" w:fill="auto"/>
            <w:noWrap/>
            <w:hideMark/>
          </w:tcPr>
          <w:p w14:paraId="2609B22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61</w:t>
            </w:r>
          </w:p>
        </w:tc>
        <w:tc>
          <w:tcPr>
            <w:tcW w:w="15559" w:type="dxa"/>
            <w:tcBorders>
              <w:top w:val="nil"/>
              <w:left w:val="nil"/>
              <w:bottom w:val="nil"/>
              <w:right w:val="nil"/>
            </w:tcBorders>
            <w:shd w:val="clear" w:color="auto" w:fill="auto"/>
            <w:noWrap/>
            <w:hideMark/>
          </w:tcPr>
          <w:p w14:paraId="5D04A1B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5BBD22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78F2C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805F43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7769F80" w14:textId="77777777" w:rsidR="003247B3" w:rsidRPr="00C96047" w:rsidRDefault="003247B3" w:rsidP="003247B3">
            <w:pPr>
              <w:spacing w:before="0" w:after="0" w:line="240" w:lineRule="auto"/>
              <w:rPr>
                <w:sz w:val="20"/>
                <w:szCs w:val="20"/>
              </w:rPr>
            </w:pPr>
          </w:p>
        </w:tc>
      </w:tr>
      <w:tr w:rsidR="003247B3" w:rsidRPr="00C96047" w14:paraId="13E635C9" w14:textId="77777777" w:rsidTr="00613F5A">
        <w:trPr>
          <w:trHeight w:val="320"/>
        </w:trPr>
        <w:tc>
          <w:tcPr>
            <w:tcW w:w="1226" w:type="dxa"/>
            <w:tcBorders>
              <w:top w:val="nil"/>
              <w:left w:val="nil"/>
              <w:bottom w:val="nil"/>
              <w:right w:val="nil"/>
            </w:tcBorders>
            <w:shd w:val="clear" w:color="auto" w:fill="auto"/>
            <w:noWrap/>
            <w:hideMark/>
          </w:tcPr>
          <w:p w14:paraId="527093F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3E8F3F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AE371DD" w14:textId="77777777" w:rsidR="003247B3" w:rsidRPr="00C96047" w:rsidRDefault="003247B3" w:rsidP="003247B3">
            <w:pPr>
              <w:spacing w:before="0" w:after="0" w:line="240" w:lineRule="auto"/>
              <w:rPr>
                <w:color w:val="000000"/>
              </w:rPr>
            </w:pPr>
            <w:proofErr w:type="spellStart"/>
            <w:r w:rsidRPr="00C96047">
              <w:rPr>
                <w:color w:val="000000"/>
              </w:rPr>
              <w:t>Patience</w:t>
            </w:r>
            <w:proofErr w:type="spellEnd"/>
          </w:p>
        </w:tc>
        <w:tc>
          <w:tcPr>
            <w:tcW w:w="1251" w:type="dxa"/>
            <w:tcBorders>
              <w:top w:val="nil"/>
              <w:left w:val="nil"/>
              <w:bottom w:val="nil"/>
              <w:right w:val="nil"/>
            </w:tcBorders>
            <w:shd w:val="clear" w:color="auto" w:fill="auto"/>
            <w:noWrap/>
            <w:hideMark/>
          </w:tcPr>
          <w:p w14:paraId="62941B2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66E28846"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B92CED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A1670D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F3B44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5590A20" w14:textId="77777777" w:rsidR="003247B3" w:rsidRPr="00C96047" w:rsidRDefault="003247B3" w:rsidP="003247B3">
            <w:pPr>
              <w:spacing w:before="0" w:after="0" w:line="240" w:lineRule="auto"/>
              <w:rPr>
                <w:sz w:val="20"/>
                <w:szCs w:val="20"/>
              </w:rPr>
            </w:pPr>
          </w:p>
        </w:tc>
      </w:tr>
      <w:tr w:rsidR="003247B3" w:rsidRPr="00C96047" w14:paraId="06066A30" w14:textId="77777777" w:rsidTr="00613F5A">
        <w:trPr>
          <w:trHeight w:val="320"/>
        </w:trPr>
        <w:tc>
          <w:tcPr>
            <w:tcW w:w="1226" w:type="dxa"/>
            <w:tcBorders>
              <w:top w:val="nil"/>
              <w:left w:val="nil"/>
              <w:bottom w:val="nil"/>
              <w:right w:val="nil"/>
            </w:tcBorders>
            <w:shd w:val="clear" w:color="auto" w:fill="auto"/>
            <w:noWrap/>
            <w:hideMark/>
          </w:tcPr>
          <w:p w14:paraId="01AA106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444E61C"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123CA913"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C2F084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35E805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B6E419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FD6989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A9B4A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7850B11" w14:textId="77777777" w:rsidR="003247B3" w:rsidRPr="00C96047" w:rsidRDefault="003247B3" w:rsidP="003247B3">
            <w:pPr>
              <w:spacing w:before="0" w:after="0" w:line="240" w:lineRule="auto"/>
              <w:rPr>
                <w:sz w:val="20"/>
                <w:szCs w:val="20"/>
              </w:rPr>
            </w:pPr>
          </w:p>
        </w:tc>
      </w:tr>
      <w:tr w:rsidR="003247B3" w:rsidRPr="00C96047" w14:paraId="4971430E" w14:textId="77777777" w:rsidTr="00613F5A">
        <w:trPr>
          <w:trHeight w:val="320"/>
        </w:trPr>
        <w:tc>
          <w:tcPr>
            <w:tcW w:w="1226" w:type="dxa"/>
            <w:tcBorders>
              <w:top w:val="nil"/>
              <w:left w:val="nil"/>
              <w:bottom w:val="nil"/>
              <w:right w:val="nil"/>
            </w:tcBorders>
            <w:shd w:val="clear" w:color="auto" w:fill="auto"/>
            <w:noWrap/>
            <w:hideMark/>
          </w:tcPr>
          <w:p w14:paraId="3F24733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4645B78"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915F2AB" w14:textId="77777777" w:rsidR="003247B3" w:rsidRPr="00C96047" w:rsidRDefault="003247B3" w:rsidP="003247B3">
            <w:pPr>
              <w:spacing w:before="0" w:after="0" w:line="240" w:lineRule="auto"/>
              <w:rPr>
                <w:color w:val="000000"/>
              </w:rPr>
            </w:pPr>
            <w:proofErr w:type="spellStart"/>
            <w:r w:rsidRPr="00C96047">
              <w:rPr>
                <w:color w:val="000000"/>
              </w:rPr>
              <w:t>Organization</w:t>
            </w:r>
            <w:proofErr w:type="spellEnd"/>
          </w:p>
        </w:tc>
        <w:tc>
          <w:tcPr>
            <w:tcW w:w="1251" w:type="dxa"/>
            <w:tcBorders>
              <w:top w:val="nil"/>
              <w:left w:val="nil"/>
              <w:bottom w:val="nil"/>
              <w:right w:val="nil"/>
            </w:tcBorders>
            <w:shd w:val="clear" w:color="auto" w:fill="auto"/>
            <w:noWrap/>
            <w:hideMark/>
          </w:tcPr>
          <w:p w14:paraId="6A0B6F7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53C1521F"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A785A2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289E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F5A735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C086756" w14:textId="77777777" w:rsidR="003247B3" w:rsidRPr="00C96047" w:rsidRDefault="003247B3" w:rsidP="003247B3">
            <w:pPr>
              <w:spacing w:before="0" w:after="0" w:line="240" w:lineRule="auto"/>
              <w:rPr>
                <w:sz w:val="20"/>
                <w:szCs w:val="20"/>
              </w:rPr>
            </w:pPr>
          </w:p>
        </w:tc>
      </w:tr>
      <w:tr w:rsidR="003247B3" w:rsidRPr="00C96047" w14:paraId="6FD92085" w14:textId="77777777" w:rsidTr="00613F5A">
        <w:trPr>
          <w:trHeight w:val="320"/>
        </w:trPr>
        <w:tc>
          <w:tcPr>
            <w:tcW w:w="1226" w:type="dxa"/>
            <w:tcBorders>
              <w:top w:val="nil"/>
              <w:left w:val="nil"/>
              <w:bottom w:val="nil"/>
              <w:right w:val="nil"/>
            </w:tcBorders>
            <w:shd w:val="clear" w:color="auto" w:fill="auto"/>
            <w:noWrap/>
            <w:hideMark/>
          </w:tcPr>
          <w:p w14:paraId="192650B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DF46F0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5533501" w14:textId="77777777" w:rsidR="003247B3" w:rsidRPr="00C96047" w:rsidRDefault="003247B3" w:rsidP="003247B3">
            <w:pPr>
              <w:spacing w:before="0" w:after="0" w:line="240" w:lineRule="auto"/>
              <w:rPr>
                <w:color w:val="000000"/>
              </w:rPr>
            </w:pPr>
            <w:proofErr w:type="spellStart"/>
            <w:r w:rsidRPr="00C96047">
              <w:rPr>
                <w:color w:val="000000"/>
              </w:rPr>
              <w:t>Diligence</w:t>
            </w:r>
            <w:proofErr w:type="spellEnd"/>
          </w:p>
        </w:tc>
        <w:tc>
          <w:tcPr>
            <w:tcW w:w="1251" w:type="dxa"/>
            <w:tcBorders>
              <w:top w:val="nil"/>
              <w:left w:val="nil"/>
              <w:bottom w:val="nil"/>
              <w:right w:val="nil"/>
            </w:tcBorders>
            <w:shd w:val="clear" w:color="auto" w:fill="auto"/>
            <w:noWrap/>
            <w:hideMark/>
          </w:tcPr>
          <w:p w14:paraId="742557A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7989" w:type="dxa"/>
            <w:gridSpan w:val="2"/>
            <w:tcBorders>
              <w:top w:val="nil"/>
              <w:left w:val="nil"/>
              <w:bottom w:val="nil"/>
              <w:right w:val="nil"/>
            </w:tcBorders>
            <w:shd w:val="clear" w:color="auto" w:fill="auto"/>
            <w:noWrap/>
            <w:hideMark/>
          </w:tcPr>
          <w:p w14:paraId="57A192C3" w14:textId="77777777" w:rsidR="003247B3" w:rsidRPr="00AD587A" w:rsidRDefault="003247B3" w:rsidP="003247B3">
            <w:pPr>
              <w:spacing w:before="0" w:after="0" w:line="240" w:lineRule="auto"/>
              <w:rPr>
                <w:color w:val="000000"/>
                <w:lang w:val="en-GB"/>
              </w:rPr>
            </w:pPr>
            <w:r w:rsidRPr="00AD587A">
              <w:rPr>
                <w:color w:val="000000"/>
                <w:lang w:val="en-GB"/>
              </w:rPr>
              <w:t xml:space="preserve">+ GPA (.31), </w:t>
            </w:r>
          </w:p>
          <w:p w14:paraId="6C883A0C" w14:textId="77777777" w:rsidR="003247B3" w:rsidRPr="00AD587A" w:rsidRDefault="003247B3" w:rsidP="003247B3">
            <w:pPr>
              <w:spacing w:before="0" w:after="0" w:line="240" w:lineRule="auto"/>
              <w:rPr>
                <w:color w:val="000000"/>
                <w:lang w:val="en-GB"/>
              </w:rPr>
            </w:pPr>
            <w:r w:rsidRPr="00AD587A">
              <w:rPr>
                <w:color w:val="000000"/>
                <w:lang w:val="en-GB"/>
              </w:rPr>
              <w:t xml:space="preserve">+ Adaptability / Life skills (.37), </w:t>
            </w:r>
          </w:p>
          <w:p w14:paraId="4127DE30" w14:textId="77777777" w:rsidR="003247B3" w:rsidRPr="00AD587A" w:rsidRDefault="003247B3" w:rsidP="003247B3">
            <w:pPr>
              <w:spacing w:before="0" w:after="0" w:line="240" w:lineRule="auto"/>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3183ACC8"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29" w:type="dxa"/>
            <w:tcBorders>
              <w:top w:val="nil"/>
              <w:left w:val="nil"/>
              <w:bottom w:val="nil"/>
              <w:right w:val="nil"/>
            </w:tcBorders>
            <w:shd w:val="clear" w:color="auto" w:fill="auto"/>
            <w:noWrap/>
            <w:hideMark/>
          </w:tcPr>
          <w:p w14:paraId="23884A3A"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E94572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E15DD2" w14:textId="77777777" w:rsidR="003247B3" w:rsidRPr="00C96047" w:rsidRDefault="003247B3" w:rsidP="003247B3">
            <w:pPr>
              <w:spacing w:before="0" w:after="0" w:line="240" w:lineRule="auto"/>
              <w:rPr>
                <w:sz w:val="20"/>
                <w:szCs w:val="20"/>
              </w:rPr>
            </w:pPr>
          </w:p>
        </w:tc>
      </w:tr>
      <w:tr w:rsidR="003247B3" w:rsidRPr="00092DBD" w14:paraId="167C8E0B" w14:textId="77777777" w:rsidTr="00613F5A">
        <w:trPr>
          <w:trHeight w:val="320"/>
        </w:trPr>
        <w:tc>
          <w:tcPr>
            <w:tcW w:w="1226" w:type="dxa"/>
            <w:tcBorders>
              <w:top w:val="nil"/>
              <w:left w:val="nil"/>
              <w:bottom w:val="nil"/>
              <w:right w:val="nil"/>
            </w:tcBorders>
            <w:shd w:val="clear" w:color="auto" w:fill="auto"/>
            <w:noWrap/>
            <w:hideMark/>
          </w:tcPr>
          <w:p w14:paraId="77C1895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6BEFF0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84BD9A8" w14:textId="77777777" w:rsidR="003247B3" w:rsidRPr="00C96047" w:rsidRDefault="003247B3" w:rsidP="003247B3">
            <w:pPr>
              <w:spacing w:before="0" w:after="0" w:line="240" w:lineRule="auto"/>
              <w:rPr>
                <w:color w:val="000000"/>
              </w:rPr>
            </w:pPr>
            <w:proofErr w:type="spellStart"/>
            <w:r w:rsidRPr="00C96047">
              <w:rPr>
                <w:color w:val="000000"/>
              </w:rPr>
              <w:t>Perfectionism</w:t>
            </w:r>
            <w:proofErr w:type="spellEnd"/>
          </w:p>
        </w:tc>
        <w:tc>
          <w:tcPr>
            <w:tcW w:w="1251" w:type="dxa"/>
            <w:tcBorders>
              <w:top w:val="nil"/>
              <w:left w:val="nil"/>
              <w:bottom w:val="nil"/>
              <w:right w:val="nil"/>
            </w:tcBorders>
            <w:shd w:val="clear" w:color="auto" w:fill="auto"/>
            <w:noWrap/>
            <w:hideMark/>
          </w:tcPr>
          <w:p w14:paraId="10EA01D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7C562A43" w14:textId="77777777" w:rsidR="003247B3" w:rsidRPr="00AD587A" w:rsidRDefault="003247B3" w:rsidP="003247B3">
            <w:pPr>
              <w:spacing w:before="0" w:after="0" w:line="240" w:lineRule="auto"/>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10A04846" w14:textId="77777777" w:rsidR="003247B3" w:rsidRPr="00AD587A" w:rsidRDefault="003247B3" w:rsidP="003247B3">
            <w:pPr>
              <w:spacing w:before="0" w:after="0" w:line="240" w:lineRule="auto"/>
              <w:rPr>
                <w:color w:val="000000"/>
                <w:lang w:val="en-GB"/>
              </w:rPr>
            </w:pPr>
            <w:r w:rsidRPr="00AD587A">
              <w:rPr>
                <w:color w:val="000000"/>
                <w:lang w:val="en-GB"/>
              </w:rPr>
              <w:t xml:space="preserve"> (Brick &amp; Lewis, 2014)</w:t>
            </w:r>
          </w:p>
        </w:tc>
        <w:tc>
          <w:tcPr>
            <w:tcW w:w="2430" w:type="dxa"/>
            <w:tcBorders>
              <w:top w:val="nil"/>
              <w:left w:val="nil"/>
              <w:bottom w:val="nil"/>
              <w:right w:val="nil"/>
            </w:tcBorders>
            <w:shd w:val="clear" w:color="auto" w:fill="auto"/>
            <w:noWrap/>
            <w:hideMark/>
          </w:tcPr>
          <w:p w14:paraId="700169B0"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14070FD"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03B4AB1"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DAD254C" w14:textId="77777777" w:rsidR="003247B3" w:rsidRPr="00AD587A" w:rsidRDefault="003247B3" w:rsidP="003247B3">
            <w:pPr>
              <w:spacing w:before="0" w:after="0" w:line="240" w:lineRule="auto"/>
              <w:rPr>
                <w:sz w:val="20"/>
                <w:szCs w:val="20"/>
                <w:lang w:val="en-GB"/>
              </w:rPr>
            </w:pPr>
          </w:p>
        </w:tc>
      </w:tr>
      <w:tr w:rsidR="003247B3" w:rsidRPr="00092DBD" w14:paraId="3B5BD427" w14:textId="77777777" w:rsidTr="00613F5A">
        <w:trPr>
          <w:trHeight w:val="320"/>
        </w:trPr>
        <w:tc>
          <w:tcPr>
            <w:tcW w:w="1226" w:type="dxa"/>
            <w:tcBorders>
              <w:top w:val="nil"/>
              <w:left w:val="nil"/>
              <w:bottom w:val="nil"/>
              <w:right w:val="nil"/>
            </w:tcBorders>
            <w:shd w:val="clear" w:color="auto" w:fill="auto"/>
            <w:noWrap/>
            <w:hideMark/>
          </w:tcPr>
          <w:p w14:paraId="43620B62"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235B8675"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941FC31" w14:textId="77777777" w:rsidR="003247B3" w:rsidRPr="00C96047" w:rsidRDefault="003247B3" w:rsidP="003247B3">
            <w:pPr>
              <w:spacing w:before="0" w:after="0" w:line="240" w:lineRule="auto"/>
              <w:rPr>
                <w:color w:val="000000"/>
              </w:rPr>
            </w:pPr>
            <w:proofErr w:type="spellStart"/>
            <w:r w:rsidRPr="00C96047">
              <w:rPr>
                <w:color w:val="000000"/>
              </w:rPr>
              <w:t>Prudence</w:t>
            </w:r>
            <w:proofErr w:type="spellEnd"/>
          </w:p>
        </w:tc>
        <w:tc>
          <w:tcPr>
            <w:tcW w:w="1251" w:type="dxa"/>
            <w:tcBorders>
              <w:top w:val="nil"/>
              <w:left w:val="nil"/>
              <w:bottom w:val="nil"/>
              <w:right w:val="nil"/>
            </w:tcBorders>
            <w:shd w:val="clear" w:color="auto" w:fill="auto"/>
            <w:noWrap/>
            <w:hideMark/>
          </w:tcPr>
          <w:p w14:paraId="4374946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6A6F1560" w14:textId="77777777" w:rsidR="003247B3" w:rsidRPr="00AD587A" w:rsidRDefault="003247B3" w:rsidP="003247B3">
            <w:pPr>
              <w:spacing w:before="0" w:after="0" w:line="240" w:lineRule="auto"/>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29406C6"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30" w:type="dxa"/>
            <w:tcBorders>
              <w:top w:val="nil"/>
              <w:left w:val="nil"/>
              <w:bottom w:val="nil"/>
              <w:right w:val="nil"/>
            </w:tcBorders>
            <w:shd w:val="clear" w:color="auto" w:fill="auto"/>
            <w:noWrap/>
            <w:hideMark/>
          </w:tcPr>
          <w:p w14:paraId="43D4C048"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3E168A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978374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3EDF84F" w14:textId="77777777" w:rsidR="003247B3" w:rsidRPr="00AD587A" w:rsidRDefault="003247B3" w:rsidP="003247B3">
            <w:pPr>
              <w:spacing w:before="0" w:after="0" w:line="240" w:lineRule="auto"/>
              <w:rPr>
                <w:sz w:val="20"/>
                <w:szCs w:val="20"/>
                <w:lang w:val="en-GB"/>
              </w:rPr>
            </w:pPr>
          </w:p>
        </w:tc>
      </w:tr>
      <w:tr w:rsidR="003247B3" w:rsidRPr="00C96047" w14:paraId="5976F334" w14:textId="77777777" w:rsidTr="00613F5A">
        <w:trPr>
          <w:trHeight w:val="320"/>
        </w:trPr>
        <w:tc>
          <w:tcPr>
            <w:tcW w:w="1226" w:type="dxa"/>
            <w:tcBorders>
              <w:top w:val="nil"/>
              <w:left w:val="nil"/>
              <w:bottom w:val="nil"/>
              <w:right w:val="nil"/>
            </w:tcBorders>
            <w:shd w:val="clear" w:color="auto" w:fill="auto"/>
            <w:noWrap/>
            <w:hideMark/>
          </w:tcPr>
          <w:p w14:paraId="4CE6B3C2"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98B0047" w14:textId="77777777" w:rsidR="003247B3" w:rsidRPr="00C96047" w:rsidRDefault="003247B3" w:rsidP="003247B3">
            <w:pPr>
              <w:spacing w:before="0" w:after="0" w:line="240" w:lineRule="auto"/>
              <w:rPr>
                <w:color w:val="000000"/>
              </w:rPr>
            </w:pPr>
            <w:proofErr w:type="spellStart"/>
            <w:r w:rsidRPr="00C96047">
              <w:rPr>
                <w:color w:val="000000"/>
              </w:rPr>
              <w:t>Openness</w:t>
            </w:r>
            <w:proofErr w:type="spellEnd"/>
          </w:p>
        </w:tc>
        <w:tc>
          <w:tcPr>
            <w:tcW w:w="1927" w:type="dxa"/>
            <w:tcBorders>
              <w:top w:val="nil"/>
              <w:left w:val="nil"/>
              <w:bottom w:val="nil"/>
              <w:right w:val="nil"/>
            </w:tcBorders>
            <w:shd w:val="clear" w:color="auto" w:fill="auto"/>
            <w:noWrap/>
            <w:hideMark/>
          </w:tcPr>
          <w:p w14:paraId="749685B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D94F38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6507769"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3801D56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64BD9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8CA164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BC5AC7D" w14:textId="77777777" w:rsidR="003247B3" w:rsidRPr="00C96047" w:rsidRDefault="003247B3" w:rsidP="003247B3">
            <w:pPr>
              <w:spacing w:before="0" w:after="0" w:line="240" w:lineRule="auto"/>
              <w:rPr>
                <w:sz w:val="20"/>
                <w:szCs w:val="20"/>
              </w:rPr>
            </w:pPr>
          </w:p>
        </w:tc>
      </w:tr>
      <w:tr w:rsidR="003247B3" w:rsidRPr="00092DBD" w14:paraId="2914ED29" w14:textId="77777777" w:rsidTr="00613F5A">
        <w:trPr>
          <w:trHeight w:val="320"/>
        </w:trPr>
        <w:tc>
          <w:tcPr>
            <w:tcW w:w="1226" w:type="dxa"/>
            <w:tcBorders>
              <w:top w:val="nil"/>
              <w:left w:val="nil"/>
              <w:bottom w:val="nil"/>
              <w:right w:val="nil"/>
            </w:tcBorders>
            <w:shd w:val="clear" w:color="auto" w:fill="auto"/>
            <w:noWrap/>
            <w:hideMark/>
          </w:tcPr>
          <w:p w14:paraId="435CE9C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E8179F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830F08B" w14:textId="77777777" w:rsidR="003247B3" w:rsidRPr="00C96047" w:rsidRDefault="003247B3" w:rsidP="003247B3">
            <w:pPr>
              <w:spacing w:before="0" w:after="0" w:line="240" w:lineRule="auto"/>
              <w:rPr>
                <w:color w:val="000000"/>
              </w:rPr>
            </w:pPr>
            <w:proofErr w:type="spellStart"/>
            <w:r w:rsidRPr="00C96047">
              <w:rPr>
                <w:color w:val="000000"/>
              </w:rPr>
              <w:t>Aesthetic</w:t>
            </w:r>
            <w:proofErr w:type="spellEnd"/>
          </w:p>
        </w:tc>
        <w:tc>
          <w:tcPr>
            <w:tcW w:w="1251" w:type="dxa"/>
            <w:tcBorders>
              <w:top w:val="nil"/>
              <w:left w:val="nil"/>
              <w:bottom w:val="nil"/>
              <w:right w:val="nil"/>
            </w:tcBorders>
            <w:shd w:val="clear" w:color="auto" w:fill="auto"/>
            <w:noWrap/>
            <w:hideMark/>
          </w:tcPr>
          <w:p w14:paraId="7888C8F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25276" w:type="dxa"/>
            <w:gridSpan w:val="5"/>
            <w:tcBorders>
              <w:top w:val="nil"/>
              <w:left w:val="nil"/>
              <w:bottom w:val="nil"/>
              <w:right w:val="nil"/>
            </w:tcBorders>
            <w:shd w:val="clear" w:color="auto" w:fill="auto"/>
            <w:noWrap/>
            <w:hideMark/>
          </w:tcPr>
          <w:p w14:paraId="32931FC6" w14:textId="77777777" w:rsidR="003247B3" w:rsidRPr="00AD587A" w:rsidRDefault="003247B3" w:rsidP="003247B3">
            <w:pPr>
              <w:spacing w:before="0" w:after="0" w:line="240" w:lineRule="auto"/>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w:t>
            </w:r>
            <w:proofErr w:type="gramStart"/>
            <w:r w:rsidRPr="00AD587A">
              <w:rPr>
                <w:color w:val="000000"/>
                <w:lang w:val="en-GB"/>
              </w:rPr>
              <w:t>) ,</w:t>
            </w:r>
            <w:proofErr w:type="gramEnd"/>
            <w:r w:rsidRPr="00AD587A">
              <w:rPr>
                <w:color w:val="000000"/>
                <w:lang w:val="en-GB"/>
              </w:rPr>
              <w:t xml:space="preserve"> </w:t>
            </w:r>
          </w:p>
          <w:p w14:paraId="5136B9A2" w14:textId="77777777" w:rsidR="003247B3" w:rsidRPr="00AD587A" w:rsidRDefault="003247B3" w:rsidP="003247B3">
            <w:pPr>
              <w:spacing w:before="0" w:after="0" w:line="240" w:lineRule="auto"/>
              <w:rPr>
                <w:color w:val="000000"/>
                <w:lang w:val="en-GB"/>
              </w:rPr>
            </w:pPr>
            <w:r w:rsidRPr="00AD587A">
              <w:rPr>
                <w:color w:val="000000"/>
                <w:lang w:val="en-GB"/>
              </w:rPr>
              <w:t xml:space="preserve">+ Connectedness to nature (.51) </w:t>
            </w:r>
          </w:p>
          <w:p w14:paraId="3B7C595D" w14:textId="77777777" w:rsidR="003247B3" w:rsidRPr="00AD587A" w:rsidRDefault="003247B3" w:rsidP="003247B3">
            <w:pPr>
              <w:spacing w:before="0" w:after="0" w:line="240" w:lineRule="auto"/>
              <w:rPr>
                <w:color w:val="000000"/>
                <w:lang w:val="en-GB"/>
              </w:rPr>
            </w:pPr>
            <w:r w:rsidRPr="00AD587A">
              <w:rPr>
                <w:color w:val="000000"/>
                <w:lang w:val="en-GB"/>
              </w:rPr>
              <w:t xml:space="preserve">(Brick &amp; Lewis, 2014); </w:t>
            </w:r>
          </w:p>
          <w:p w14:paraId="2C7D12A3" w14:textId="77777777" w:rsidR="003247B3" w:rsidRPr="00AD587A" w:rsidRDefault="003247B3" w:rsidP="003247B3">
            <w:pPr>
              <w:spacing w:before="0" w:after="0" w:line="240" w:lineRule="auto"/>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5540C67D" w14:textId="77777777" w:rsidR="003247B3" w:rsidRPr="00AD587A" w:rsidRDefault="003247B3" w:rsidP="003247B3">
            <w:pPr>
              <w:spacing w:before="0" w:after="0" w:line="240" w:lineRule="auto"/>
              <w:rPr>
                <w:color w:val="000000"/>
                <w:lang w:val="en-GB"/>
              </w:rPr>
            </w:pPr>
            <w:r w:rsidRPr="00AD587A">
              <w:rPr>
                <w:color w:val="000000"/>
                <w:lang w:val="en-GB"/>
              </w:rPr>
              <w:t xml:space="preserve">(Leone et al., 2012); </w:t>
            </w:r>
          </w:p>
          <w:p w14:paraId="310B89FE" w14:textId="77777777" w:rsidR="003247B3" w:rsidRPr="00AD587A" w:rsidRDefault="003247B3" w:rsidP="003247B3">
            <w:pPr>
              <w:spacing w:before="0" w:after="0" w:line="240" w:lineRule="auto"/>
              <w:rPr>
                <w:color w:val="000000"/>
                <w:lang w:val="en-GB"/>
              </w:rPr>
            </w:pPr>
            <w:r w:rsidRPr="00AD587A">
              <w:rPr>
                <w:color w:val="000000"/>
                <w:lang w:val="en-GB"/>
              </w:rPr>
              <w:t xml:space="preserve">+ Continuous learning (.30) </w:t>
            </w:r>
          </w:p>
          <w:p w14:paraId="22B9B449" w14:textId="77777777" w:rsidR="003247B3" w:rsidRPr="00AD587A" w:rsidRDefault="003247B3" w:rsidP="003247B3">
            <w:pPr>
              <w:spacing w:before="0" w:after="0" w:line="240" w:lineRule="auto"/>
              <w:rPr>
                <w:color w:val="000000"/>
                <w:lang w:val="en-GB"/>
              </w:rPr>
            </w:pPr>
            <w:r w:rsidRPr="00AD587A">
              <w:rPr>
                <w:color w:val="000000"/>
                <w:lang w:val="en-GB"/>
              </w:rPr>
              <w:t xml:space="preserve">(McAbee, 2014) </w:t>
            </w:r>
          </w:p>
          <w:p w14:paraId="49461449" w14:textId="77777777" w:rsidR="003247B3" w:rsidRPr="00AD587A" w:rsidRDefault="003247B3" w:rsidP="003247B3">
            <w:pPr>
              <w:spacing w:before="0" w:after="0" w:line="240" w:lineRule="auto"/>
              <w:rPr>
                <w:color w:val="000000"/>
                <w:lang w:val="en-GB"/>
              </w:rPr>
            </w:pPr>
            <w:r w:rsidRPr="00AD587A">
              <w:rPr>
                <w:color w:val="000000"/>
                <w:lang w:val="en-GB"/>
              </w:rPr>
              <w:t xml:space="preserve">+ Artistic appreciation (.43) </w:t>
            </w:r>
          </w:p>
          <w:p w14:paraId="2084FE1A" w14:textId="77777777" w:rsidR="003247B3" w:rsidRPr="00AD587A" w:rsidRDefault="003247B3" w:rsidP="003247B3">
            <w:pPr>
              <w:spacing w:before="0" w:after="0" w:line="240" w:lineRule="auto"/>
              <w:rPr>
                <w:color w:val="000000"/>
                <w:lang w:val="en-GB"/>
              </w:rPr>
            </w:pPr>
            <w:r w:rsidRPr="00AD587A">
              <w:rPr>
                <w:color w:val="000000"/>
                <w:lang w:val="en-GB"/>
              </w:rPr>
              <w:t>(McAbee et al, 2014)</w:t>
            </w:r>
          </w:p>
        </w:tc>
      </w:tr>
      <w:tr w:rsidR="003247B3" w:rsidRPr="00C96047" w14:paraId="22A5A9BE" w14:textId="77777777" w:rsidTr="00613F5A">
        <w:trPr>
          <w:trHeight w:val="320"/>
        </w:trPr>
        <w:tc>
          <w:tcPr>
            <w:tcW w:w="1226" w:type="dxa"/>
            <w:tcBorders>
              <w:top w:val="nil"/>
              <w:left w:val="nil"/>
              <w:bottom w:val="nil"/>
              <w:right w:val="nil"/>
            </w:tcBorders>
            <w:shd w:val="clear" w:color="auto" w:fill="auto"/>
            <w:noWrap/>
            <w:hideMark/>
          </w:tcPr>
          <w:p w14:paraId="22DAFCD6" w14:textId="77777777" w:rsidR="003247B3" w:rsidRPr="00AD587A" w:rsidRDefault="003247B3" w:rsidP="003247B3">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46226766"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30E57CBD" w14:textId="77777777" w:rsidR="003247B3" w:rsidRPr="00C96047" w:rsidRDefault="003247B3" w:rsidP="003247B3">
            <w:pPr>
              <w:spacing w:before="0" w:after="0" w:line="240" w:lineRule="auto"/>
              <w:rPr>
                <w:color w:val="000000"/>
              </w:rPr>
            </w:pPr>
            <w:proofErr w:type="spellStart"/>
            <w:r w:rsidRPr="00C96047">
              <w:rPr>
                <w:color w:val="000000"/>
              </w:rPr>
              <w:t>Unconventionality</w:t>
            </w:r>
            <w:proofErr w:type="spellEnd"/>
          </w:p>
        </w:tc>
        <w:tc>
          <w:tcPr>
            <w:tcW w:w="1251" w:type="dxa"/>
            <w:tcBorders>
              <w:top w:val="nil"/>
              <w:left w:val="nil"/>
              <w:bottom w:val="nil"/>
              <w:right w:val="nil"/>
            </w:tcBorders>
            <w:shd w:val="clear" w:color="auto" w:fill="auto"/>
            <w:noWrap/>
            <w:hideMark/>
          </w:tcPr>
          <w:p w14:paraId="6EEF197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52</w:t>
            </w:r>
          </w:p>
        </w:tc>
        <w:tc>
          <w:tcPr>
            <w:tcW w:w="15559" w:type="dxa"/>
            <w:tcBorders>
              <w:top w:val="nil"/>
              <w:left w:val="nil"/>
              <w:bottom w:val="nil"/>
              <w:right w:val="nil"/>
            </w:tcBorders>
            <w:shd w:val="clear" w:color="auto" w:fill="auto"/>
            <w:noWrap/>
            <w:hideMark/>
          </w:tcPr>
          <w:p w14:paraId="65B14DB6" w14:textId="77777777" w:rsidR="003247B3" w:rsidRDefault="003247B3" w:rsidP="003247B3">
            <w:pPr>
              <w:spacing w:before="0" w:after="0" w:line="240" w:lineRule="auto"/>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5DFF2AA3"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30" w:type="dxa"/>
            <w:tcBorders>
              <w:top w:val="nil"/>
              <w:left w:val="nil"/>
              <w:bottom w:val="nil"/>
              <w:right w:val="nil"/>
            </w:tcBorders>
            <w:shd w:val="clear" w:color="auto" w:fill="auto"/>
            <w:noWrap/>
            <w:hideMark/>
          </w:tcPr>
          <w:p w14:paraId="2113A228"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0940A47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FF1103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E08CCCD" w14:textId="77777777" w:rsidR="003247B3" w:rsidRPr="00C96047" w:rsidRDefault="003247B3" w:rsidP="003247B3">
            <w:pPr>
              <w:spacing w:before="0" w:after="0" w:line="240" w:lineRule="auto"/>
              <w:rPr>
                <w:sz w:val="20"/>
                <w:szCs w:val="20"/>
              </w:rPr>
            </w:pPr>
          </w:p>
        </w:tc>
      </w:tr>
      <w:tr w:rsidR="003247B3" w:rsidRPr="00C96047" w14:paraId="35F25BCB" w14:textId="77777777" w:rsidTr="00613F5A">
        <w:trPr>
          <w:trHeight w:val="320"/>
        </w:trPr>
        <w:tc>
          <w:tcPr>
            <w:tcW w:w="1226" w:type="dxa"/>
            <w:tcBorders>
              <w:top w:val="nil"/>
              <w:left w:val="nil"/>
              <w:bottom w:val="nil"/>
              <w:right w:val="nil"/>
            </w:tcBorders>
            <w:shd w:val="clear" w:color="auto" w:fill="auto"/>
            <w:noWrap/>
            <w:hideMark/>
          </w:tcPr>
          <w:p w14:paraId="486DAC9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2843E5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65906CC" w14:textId="77777777" w:rsidR="003247B3" w:rsidRPr="00C96047" w:rsidRDefault="003247B3" w:rsidP="003247B3">
            <w:pPr>
              <w:spacing w:before="0" w:after="0" w:line="240" w:lineRule="auto"/>
              <w:rPr>
                <w:color w:val="000000"/>
              </w:rPr>
            </w:pPr>
            <w:proofErr w:type="spellStart"/>
            <w:r w:rsidRPr="00C96047">
              <w:rPr>
                <w:color w:val="000000"/>
              </w:rPr>
              <w:t>Creativity</w:t>
            </w:r>
            <w:proofErr w:type="spellEnd"/>
          </w:p>
        </w:tc>
        <w:tc>
          <w:tcPr>
            <w:tcW w:w="1251" w:type="dxa"/>
            <w:tcBorders>
              <w:top w:val="nil"/>
              <w:left w:val="nil"/>
              <w:bottom w:val="nil"/>
              <w:right w:val="nil"/>
            </w:tcBorders>
            <w:shd w:val="clear" w:color="auto" w:fill="auto"/>
            <w:noWrap/>
            <w:hideMark/>
          </w:tcPr>
          <w:p w14:paraId="70667C8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26C323C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74044B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798D58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D448CF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E088F0" w14:textId="77777777" w:rsidR="003247B3" w:rsidRPr="00C96047" w:rsidRDefault="003247B3" w:rsidP="003247B3">
            <w:pPr>
              <w:spacing w:before="0" w:after="0" w:line="240" w:lineRule="auto"/>
              <w:rPr>
                <w:sz w:val="20"/>
                <w:szCs w:val="20"/>
              </w:rPr>
            </w:pPr>
          </w:p>
        </w:tc>
      </w:tr>
      <w:tr w:rsidR="003247B3" w:rsidRPr="00092DBD" w14:paraId="5AD7FCDB" w14:textId="77777777" w:rsidTr="00613F5A">
        <w:trPr>
          <w:trHeight w:val="320"/>
        </w:trPr>
        <w:tc>
          <w:tcPr>
            <w:tcW w:w="1226" w:type="dxa"/>
            <w:tcBorders>
              <w:top w:val="nil"/>
              <w:left w:val="nil"/>
              <w:bottom w:val="nil"/>
              <w:right w:val="nil"/>
            </w:tcBorders>
            <w:shd w:val="clear" w:color="auto" w:fill="auto"/>
            <w:noWrap/>
            <w:hideMark/>
          </w:tcPr>
          <w:p w14:paraId="2DB8574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3F94B8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DD298B6" w14:textId="77777777" w:rsidR="003247B3" w:rsidRPr="00C96047" w:rsidRDefault="003247B3" w:rsidP="003247B3">
            <w:pPr>
              <w:spacing w:before="0" w:after="0" w:line="240" w:lineRule="auto"/>
              <w:rPr>
                <w:color w:val="000000"/>
              </w:rPr>
            </w:pPr>
            <w:proofErr w:type="spellStart"/>
            <w:r w:rsidRPr="00C96047">
              <w:rPr>
                <w:color w:val="000000"/>
              </w:rPr>
              <w:t>Inquisitiveness</w:t>
            </w:r>
            <w:proofErr w:type="spellEnd"/>
          </w:p>
        </w:tc>
        <w:tc>
          <w:tcPr>
            <w:tcW w:w="1251" w:type="dxa"/>
            <w:tcBorders>
              <w:top w:val="nil"/>
              <w:left w:val="nil"/>
              <w:bottom w:val="nil"/>
              <w:right w:val="nil"/>
            </w:tcBorders>
            <w:shd w:val="clear" w:color="auto" w:fill="auto"/>
            <w:noWrap/>
            <w:hideMark/>
          </w:tcPr>
          <w:p w14:paraId="733959D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7A380070" w14:textId="77777777" w:rsidR="003247B3" w:rsidRPr="00AD587A" w:rsidRDefault="003247B3" w:rsidP="003247B3">
            <w:pPr>
              <w:spacing w:before="0" w:after="0" w:line="240" w:lineRule="auto"/>
              <w:rPr>
                <w:color w:val="000000"/>
                <w:lang w:val="en-GB"/>
              </w:rPr>
            </w:pPr>
            <w:r w:rsidRPr="00AD587A">
              <w:rPr>
                <w:color w:val="000000"/>
                <w:lang w:val="en-GB"/>
              </w:rPr>
              <w:t xml:space="preserve">+ Continuous learning (.30) </w:t>
            </w:r>
          </w:p>
          <w:p w14:paraId="5175D494" w14:textId="77777777" w:rsidR="003247B3" w:rsidRPr="00AD587A" w:rsidRDefault="003247B3" w:rsidP="003247B3">
            <w:pPr>
              <w:spacing w:before="0" w:after="0" w:line="240" w:lineRule="auto"/>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30" w:type="dxa"/>
            <w:tcBorders>
              <w:top w:val="nil"/>
              <w:left w:val="nil"/>
              <w:bottom w:val="nil"/>
              <w:right w:val="nil"/>
            </w:tcBorders>
            <w:shd w:val="clear" w:color="auto" w:fill="auto"/>
            <w:noWrap/>
            <w:hideMark/>
          </w:tcPr>
          <w:p w14:paraId="30691067"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49A702B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71F919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1209A9C" w14:textId="77777777" w:rsidR="003247B3" w:rsidRPr="00AD587A" w:rsidRDefault="003247B3" w:rsidP="003247B3">
            <w:pPr>
              <w:spacing w:before="0" w:after="0" w:line="240" w:lineRule="auto"/>
              <w:rPr>
                <w:sz w:val="20"/>
                <w:szCs w:val="20"/>
                <w:lang w:val="en-GB"/>
              </w:rPr>
            </w:pPr>
          </w:p>
        </w:tc>
      </w:tr>
      <w:tr w:rsidR="003247B3" w:rsidRPr="00C96047" w14:paraId="66F5CA65" w14:textId="77777777" w:rsidTr="00613F5A">
        <w:trPr>
          <w:trHeight w:val="320"/>
        </w:trPr>
        <w:tc>
          <w:tcPr>
            <w:tcW w:w="1226" w:type="dxa"/>
            <w:tcBorders>
              <w:top w:val="nil"/>
              <w:left w:val="nil"/>
              <w:bottom w:val="nil"/>
              <w:right w:val="nil"/>
            </w:tcBorders>
            <w:shd w:val="clear" w:color="auto" w:fill="auto"/>
            <w:noWrap/>
            <w:hideMark/>
          </w:tcPr>
          <w:p w14:paraId="063CFA3E" w14:textId="77777777" w:rsidR="003247B3" w:rsidRPr="00AD587A" w:rsidRDefault="003247B3" w:rsidP="003247B3">
            <w:pPr>
              <w:spacing w:before="0" w:after="0" w:line="240" w:lineRule="auto"/>
              <w:rPr>
                <w:color w:val="000000"/>
                <w:lang w:val="en-GB"/>
              </w:rPr>
            </w:pPr>
          </w:p>
          <w:p w14:paraId="6C58DADD" w14:textId="77777777" w:rsidR="003247B3" w:rsidRPr="00C96047" w:rsidRDefault="003247B3" w:rsidP="003247B3">
            <w:pPr>
              <w:spacing w:before="0" w:after="0" w:line="240" w:lineRule="auto"/>
              <w:rPr>
                <w:color w:val="000000"/>
              </w:rPr>
            </w:pPr>
            <w:r w:rsidRPr="00C96047">
              <w:rPr>
                <w:color w:val="000000"/>
              </w:rPr>
              <w:t>NEO-PI-r</w:t>
            </w:r>
          </w:p>
        </w:tc>
        <w:tc>
          <w:tcPr>
            <w:tcW w:w="1930" w:type="dxa"/>
            <w:tcBorders>
              <w:top w:val="nil"/>
              <w:left w:val="nil"/>
              <w:bottom w:val="nil"/>
              <w:right w:val="nil"/>
            </w:tcBorders>
            <w:shd w:val="clear" w:color="auto" w:fill="auto"/>
            <w:noWrap/>
            <w:hideMark/>
          </w:tcPr>
          <w:p w14:paraId="27D12EEC" w14:textId="77777777" w:rsidR="003247B3" w:rsidRPr="00C96047" w:rsidRDefault="003247B3" w:rsidP="003247B3">
            <w:pPr>
              <w:spacing w:before="0" w:after="0" w:line="240" w:lineRule="auto"/>
              <w:rPr>
                <w:color w:val="000000"/>
              </w:rPr>
            </w:pPr>
          </w:p>
        </w:tc>
        <w:tc>
          <w:tcPr>
            <w:tcW w:w="3178" w:type="dxa"/>
            <w:gridSpan w:val="2"/>
            <w:tcBorders>
              <w:top w:val="nil"/>
              <w:left w:val="nil"/>
              <w:bottom w:val="nil"/>
              <w:right w:val="nil"/>
            </w:tcBorders>
            <w:shd w:val="clear" w:color="auto" w:fill="auto"/>
            <w:noWrap/>
            <w:hideMark/>
          </w:tcPr>
          <w:p w14:paraId="1F01D719" w14:textId="77777777" w:rsidR="003247B3" w:rsidRDefault="003247B3" w:rsidP="003247B3">
            <w:pPr>
              <w:spacing w:before="0" w:after="0" w:line="240" w:lineRule="auto"/>
              <w:rPr>
                <w:color w:val="000000"/>
              </w:rPr>
            </w:pPr>
          </w:p>
          <w:p w14:paraId="24A598E0"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559" w:type="dxa"/>
            <w:tcBorders>
              <w:top w:val="nil"/>
              <w:left w:val="nil"/>
              <w:bottom w:val="nil"/>
              <w:right w:val="nil"/>
            </w:tcBorders>
            <w:shd w:val="clear" w:color="auto" w:fill="auto"/>
            <w:noWrap/>
            <w:hideMark/>
          </w:tcPr>
          <w:p w14:paraId="7FE68517" w14:textId="77777777" w:rsidR="003247B3" w:rsidRDefault="003247B3" w:rsidP="003247B3">
            <w:pPr>
              <w:tabs>
                <w:tab w:val="left" w:pos="1186"/>
              </w:tabs>
              <w:spacing w:before="0" w:after="0" w:line="240" w:lineRule="auto"/>
              <w:rPr>
                <w:color w:val="000000"/>
              </w:rPr>
            </w:pPr>
            <w:r>
              <w:rPr>
                <w:color w:val="000000"/>
              </w:rPr>
              <w:tab/>
            </w:r>
          </w:p>
          <w:p w14:paraId="498CBAA4" w14:textId="77777777" w:rsidR="003247B3" w:rsidRPr="00C96047" w:rsidRDefault="003247B3" w:rsidP="003247B3">
            <w:pPr>
              <w:tabs>
                <w:tab w:val="left" w:pos="1186"/>
              </w:tabs>
              <w:spacing w:before="0" w:after="0" w:line="240" w:lineRule="auto"/>
              <w:rPr>
                <w:color w:val="000000"/>
              </w:rPr>
            </w:pPr>
            <w:r>
              <w:rPr>
                <w:color w:val="000000"/>
              </w:rPr>
              <w:tab/>
              <w:t xml:space="preserve">240 </w:t>
            </w:r>
            <w:proofErr w:type="spellStart"/>
            <w:r>
              <w:rPr>
                <w:color w:val="000000"/>
              </w:rPr>
              <w:t>items</w:t>
            </w:r>
            <w:proofErr w:type="spellEnd"/>
          </w:p>
        </w:tc>
        <w:tc>
          <w:tcPr>
            <w:tcW w:w="2430" w:type="dxa"/>
            <w:tcBorders>
              <w:top w:val="nil"/>
              <w:left w:val="nil"/>
              <w:bottom w:val="nil"/>
              <w:right w:val="nil"/>
            </w:tcBorders>
            <w:shd w:val="clear" w:color="auto" w:fill="auto"/>
            <w:noWrap/>
            <w:hideMark/>
          </w:tcPr>
          <w:p w14:paraId="36E10603" w14:textId="77777777" w:rsidR="003247B3" w:rsidRPr="00C96047" w:rsidRDefault="003247B3" w:rsidP="003247B3">
            <w:pPr>
              <w:spacing w:before="0" w:after="0" w:line="240" w:lineRule="auto"/>
              <w:jc w:val="right"/>
              <w:rPr>
                <w:color w:val="000000"/>
              </w:rPr>
            </w:pPr>
            <w:r w:rsidRPr="00C96047">
              <w:rPr>
                <w:color w:val="000000"/>
              </w:rPr>
              <w:t>240</w:t>
            </w:r>
          </w:p>
        </w:tc>
        <w:tc>
          <w:tcPr>
            <w:tcW w:w="2429" w:type="dxa"/>
            <w:tcBorders>
              <w:top w:val="nil"/>
              <w:left w:val="nil"/>
              <w:bottom w:val="nil"/>
              <w:right w:val="nil"/>
            </w:tcBorders>
            <w:shd w:val="clear" w:color="auto" w:fill="auto"/>
            <w:noWrap/>
            <w:hideMark/>
          </w:tcPr>
          <w:p w14:paraId="71B07229" w14:textId="77777777" w:rsidR="003247B3" w:rsidRPr="00C96047" w:rsidRDefault="003247B3" w:rsidP="003247B3">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19187D4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8A629B" w14:textId="77777777" w:rsidR="003247B3" w:rsidRPr="00C96047" w:rsidRDefault="003247B3" w:rsidP="003247B3">
            <w:pPr>
              <w:spacing w:before="0" w:after="0" w:line="240" w:lineRule="auto"/>
              <w:rPr>
                <w:sz w:val="20"/>
                <w:szCs w:val="20"/>
              </w:rPr>
            </w:pPr>
          </w:p>
        </w:tc>
      </w:tr>
      <w:tr w:rsidR="003247B3" w:rsidRPr="00C96047" w14:paraId="3DCFBD66" w14:textId="77777777" w:rsidTr="00613F5A">
        <w:trPr>
          <w:trHeight w:val="320"/>
        </w:trPr>
        <w:tc>
          <w:tcPr>
            <w:tcW w:w="1226" w:type="dxa"/>
            <w:tcBorders>
              <w:top w:val="nil"/>
              <w:left w:val="nil"/>
              <w:bottom w:val="nil"/>
              <w:right w:val="nil"/>
            </w:tcBorders>
            <w:shd w:val="clear" w:color="auto" w:fill="auto"/>
            <w:noWrap/>
            <w:hideMark/>
          </w:tcPr>
          <w:p w14:paraId="7E6268B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058477E" w14:textId="77777777" w:rsidR="003247B3" w:rsidRPr="00C96047" w:rsidRDefault="003247B3" w:rsidP="003247B3">
            <w:pPr>
              <w:spacing w:before="0" w:after="0" w:line="240" w:lineRule="auto"/>
              <w:rPr>
                <w:color w:val="000000"/>
              </w:rPr>
            </w:pPr>
            <w:proofErr w:type="spellStart"/>
            <w:r w:rsidRPr="00C96047">
              <w:rPr>
                <w:color w:val="000000"/>
              </w:rPr>
              <w:t>Neuroticism</w:t>
            </w:r>
            <w:proofErr w:type="spellEnd"/>
          </w:p>
        </w:tc>
        <w:tc>
          <w:tcPr>
            <w:tcW w:w="1927" w:type="dxa"/>
            <w:tcBorders>
              <w:top w:val="nil"/>
              <w:left w:val="nil"/>
              <w:bottom w:val="nil"/>
              <w:right w:val="nil"/>
            </w:tcBorders>
            <w:shd w:val="clear" w:color="auto" w:fill="auto"/>
            <w:noWrap/>
            <w:hideMark/>
          </w:tcPr>
          <w:p w14:paraId="75BB6EEF"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29BAF93"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19AB71D9"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13B445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B95B0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E6EA5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3B83B82" w14:textId="77777777" w:rsidR="003247B3" w:rsidRPr="00C96047" w:rsidRDefault="003247B3" w:rsidP="003247B3">
            <w:pPr>
              <w:spacing w:before="0" w:after="0" w:line="240" w:lineRule="auto"/>
              <w:rPr>
                <w:sz w:val="20"/>
                <w:szCs w:val="20"/>
              </w:rPr>
            </w:pPr>
          </w:p>
        </w:tc>
      </w:tr>
      <w:tr w:rsidR="003247B3" w:rsidRPr="00092DBD" w14:paraId="2E98D792" w14:textId="77777777" w:rsidTr="00613F5A">
        <w:trPr>
          <w:trHeight w:val="320"/>
        </w:trPr>
        <w:tc>
          <w:tcPr>
            <w:tcW w:w="1226" w:type="dxa"/>
            <w:tcBorders>
              <w:top w:val="nil"/>
              <w:left w:val="nil"/>
              <w:bottom w:val="nil"/>
              <w:right w:val="nil"/>
            </w:tcBorders>
            <w:shd w:val="clear" w:color="auto" w:fill="auto"/>
            <w:noWrap/>
            <w:hideMark/>
          </w:tcPr>
          <w:p w14:paraId="65A1BD5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8EA3AF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CE475E3"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038B57B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13B1B213" w14:textId="77777777" w:rsidR="003247B3" w:rsidRPr="00AD587A" w:rsidRDefault="003247B3" w:rsidP="003247B3">
            <w:pPr>
              <w:spacing w:before="0" w:after="0" w:line="240" w:lineRule="auto"/>
              <w:rPr>
                <w:color w:val="000000"/>
                <w:lang w:val="en-GB"/>
              </w:rPr>
            </w:pPr>
            <w:r w:rsidRPr="00AD587A">
              <w:rPr>
                <w:color w:val="000000"/>
                <w:lang w:val="en-GB"/>
              </w:rPr>
              <w:t xml:space="preserve">- Fearless dominance (-.49) </w:t>
            </w:r>
          </w:p>
          <w:p w14:paraId="23093029"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30" w:type="dxa"/>
            <w:tcBorders>
              <w:top w:val="nil"/>
              <w:left w:val="nil"/>
              <w:bottom w:val="nil"/>
              <w:right w:val="nil"/>
            </w:tcBorders>
            <w:shd w:val="clear" w:color="auto" w:fill="auto"/>
            <w:noWrap/>
            <w:hideMark/>
          </w:tcPr>
          <w:p w14:paraId="328963A5"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BC0871C"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40C12A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5E34E743" w14:textId="77777777" w:rsidR="003247B3" w:rsidRPr="00AD587A" w:rsidRDefault="003247B3" w:rsidP="003247B3">
            <w:pPr>
              <w:spacing w:before="0" w:after="0" w:line="240" w:lineRule="auto"/>
              <w:rPr>
                <w:sz w:val="20"/>
                <w:szCs w:val="20"/>
                <w:lang w:val="en-GB"/>
              </w:rPr>
            </w:pPr>
          </w:p>
        </w:tc>
      </w:tr>
      <w:tr w:rsidR="003247B3" w:rsidRPr="00C96047" w14:paraId="5A26225F" w14:textId="77777777" w:rsidTr="00613F5A">
        <w:trPr>
          <w:trHeight w:val="320"/>
        </w:trPr>
        <w:tc>
          <w:tcPr>
            <w:tcW w:w="1226" w:type="dxa"/>
            <w:tcBorders>
              <w:top w:val="nil"/>
              <w:left w:val="nil"/>
              <w:bottom w:val="nil"/>
              <w:right w:val="nil"/>
            </w:tcBorders>
            <w:shd w:val="clear" w:color="auto" w:fill="auto"/>
            <w:noWrap/>
            <w:hideMark/>
          </w:tcPr>
          <w:p w14:paraId="3892DAE6"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74E481BE"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7D524E34" w14:textId="77777777" w:rsidR="003247B3" w:rsidRPr="00C96047" w:rsidRDefault="003247B3" w:rsidP="003247B3">
            <w:pPr>
              <w:spacing w:before="0" w:after="0" w:line="240" w:lineRule="auto"/>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251" w:type="dxa"/>
            <w:tcBorders>
              <w:top w:val="nil"/>
              <w:left w:val="nil"/>
              <w:bottom w:val="nil"/>
              <w:right w:val="nil"/>
            </w:tcBorders>
            <w:shd w:val="clear" w:color="auto" w:fill="auto"/>
            <w:noWrap/>
            <w:hideMark/>
          </w:tcPr>
          <w:p w14:paraId="598F2E9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2847" w:type="dxa"/>
            <w:gridSpan w:val="4"/>
            <w:tcBorders>
              <w:top w:val="nil"/>
              <w:left w:val="nil"/>
              <w:bottom w:val="nil"/>
              <w:right w:val="nil"/>
            </w:tcBorders>
            <w:shd w:val="clear" w:color="auto" w:fill="auto"/>
            <w:noWrap/>
            <w:hideMark/>
          </w:tcPr>
          <w:p w14:paraId="64FAD02F" w14:textId="77777777" w:rsidR="003247B3" w:rsidRPr="00AD587A" w:rsidRDefault="003247B3" w:rsidP="003247B3">
            <w:pPr>
              <w:spacing w:before="0" w:after="0" w:line="240" w:lineRule="auto"/>
              <w:rPr>
                <w:color w:val="000000"/>
                <w:lang w:val="en-GB"/>
              </w:rPr>
            </w:pPr>
            <w:r w:rsidRPr="00AD587A">
              <w:rPr>
                <w:color w:val="000000"/>
                <w:lang w:val="en-GB"/>
              </w:rPr>
              <w:t xml:space="preserve">+ Callous / Manipulation (.29) </w:t>
            </w:r>
          </w:p>
          <w:p w14:paraId="051194E9" w14:textId="77777777" w:rsidR="003247B3" w:rsidRPr="00AD587A" w:rsidRDefault="003247B3" w:rsidP="003247B3">
            <w:pPr>
              <w:spacing w:before="0" w:after="0" w:line="240" w:lineRule="auto"/>
              <w:rPr>
                <w:color w:val="000000"/>
                <w:lang w:val="en-GB"/>
              </w:rPr>
            </w:pPr>
            <w:r w:rsidRPr="00AD587A">
              <w:rPr>
                <w:color w:val="000000"/>
                <w:lang w:val="en-GB"/>
              </w:rPr>
              <w:t xml:space="preserve">+ Dysregulation / Disinhibition (.48) </w:t>
            </w:r>
          </w:p>
          <w:p w14:paraId="0E8A6F76"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6FE2B9E9" w14:textId="77777777" w:rsidR="003247B3" w:rsidRPr="00C96047" w:rsidRDefault="003247B3" w:rsidP="003247B3">
            <w:pPr>
              <w:spacing w:before="0" w:after="0" w:line="240" w:lineRule="auto"/>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29" w:type="dxa"/>
            <w:tcBorders>
              <w:top w:val="nil"/>
              <w:left w:val="nil"/>
              <w:bottom w:val="nil"/>
              <w:right w:val="nil"/>
            </w:tcBorders>
            <w:shd w:val="clear" w:color="auto" w:fill="auto"/>
            <w:noWrap/>
            <w:hideMark/>
          </w:tcPr>
          <w:p w14:paraId="68031AC0" w14:textId="77777777" w:rsidR="003247B3" w:rsidRPr="00C96047" w:rsidRDefault="003247B3" w:rsidP="003247B3">
            <w:pPr>
              <w:spacing w:before="0" w:after="0" w:line="240" w:lineRule="auto"/>
              <w:rPr>
                <w:color w:val="000000"/>
              </w:rPr>
            </w:pPr>
          </w:p>
        </w:tc>
      </w:tr>
      <w:tr w:rsidR="003247B3" w:rsidRPr="00C96047" w14:paraId="7F358FB8" w14:textId="77777777" w:rsidTr="00613F5A">
        <w:trPr>
          <w:trHeight w:val="320"/>
        </w:trPr>
        <w:tc>
          <w:tcPr>
            <w:tcW w:w="1226" w:type="dxa"/>
            <w:tcBorders>
              <w:top w:val="nil"/>
              <w:left w:val="nil"/>
              <w:bottom w:val="nil"/>
              <w:right w:val="nil"/>
            </w:tcBorders>
            <w:shd w:val="clear" w:color="auto" w:fill="auto"/>
            <w:noWrap/>
            <w:hideMark/>
          </w:tcPr>
          <w:p w14:paraId="0401829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8FA7EF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CE4B8F8" w14:textId="77777777" w:rsidR="003247B3" w:rsidRPr="00C96047" w:rsidRDefault="003247B3" w:rsidP="003247B3">
            <w:pPr>
              <w:spacing w:before="0" w:after="0" w:line="240" w:lineRule="auto"/>
              <w:rPr>
                <w:color w:val="000000"/>
              </w:rPr>
            </w:pPr>
            <w:proofErr w:type="spellStart"/>
            <w:r w:rsidRPr="00C96047">
              <w:rPr>
                <w:color w:val="000000"/>
              </w:rPr>
              <w:t>Depression</w:t>
            </w:r>
            <w:proofErr w:type="spellEnd"/>
          </w:p>
        </w:tc>
        <w:tc>
          <w:tcPr>
            <w:tcW w:w="1251" w:type="dxa"/>
            <w:tcBorders>
              <w:top w:val="nil"/>
              <w:left w:val="nil"/>
              <w:bottom w:val="nil"/>
              <w:right w:val="nil"/>
            </w:tcBorders>
            <w:shd w:val="clear" w:color="auto" w:fill="auto"/>
            <w:noWrap/>
            <w:hideMark/>
          </w:tcPr>
          <w:p w14:paraId="7D98DEA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25276" w:type="dxa"/>
            <w:gridSpan w:val="5"/>
            <w:tcBorders>
              <w:top w:val="nil"/>
              <w:left w:val="nil"/>
              <w:bottom w:val="nil"/>
              <w:right w:val="nil"/>
            </w:tcBorders>
            <w:shd w:val="clear" w:color="auto" w:fill="auto"/>
            <w:noWrap/>
            <w:hideMark/>
          </w:tcPr>
          <w:p w14:paraId="6CA1ACD7" w14:textId="77777777" w:rsidR="003247B3" w:rsidRPr="00AD587A" w:rsidRDefault="003247B3" w:rsidP="003247B3">
            <w:pPr>
              <w:spacing w:before="0" w:after="0" w:line="240" w:lineRule="auto"/>
              <w:rPr>
                <w:color w:val="000000"/>
                <w:lang w:val="en-GB"/>
              </w:rPr>
            </w:pPr>
            <w:r w:rsidRPr="00AD587A">
              <w:rPr>
                <w:color w:val="000000"/>
                <w:lang w:val="en-GB"/>
              </w:rPr>
              <w:t xml:space="preserve">+ Attachment Anxiety (.49), </w:t>
            </w:r>
          </w:p>
          <w:p w14:paraId="117092BE" w14:textId="77777777" w:rsidR="003247B3" w:rsidRPr="00AD587A" w:rsidRDefault="003247B3" w:rsidP="003247B3">
            <w:pPr>
              <w:spacing w:before="0" w:after="0" w:line="240" w:lineRule="auto"/>
              <w:rPr>
                <w:color w:val="000000"/>
                <w:lang w:val="en-GB"/>
              </w:rPr>
            </w:pPr>
            <w:r w:rsidRPr="00AD587A">
              <w:rPr>
                <w:color w:val="000000"/>
                <w:lang w:val="en-GB"/>
              </w:rPr>
              <w:t xml:space="preserve">+ Attachment avoidance (.26) </w:t>
            </w:r>
          </w:p>
          <w:p w14:paraId="26BA4663"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532B02C1" w14:textId="77777777" w:rsidR="003247B3" w:rsidRPr="00AD587A" w:rsidRDefault="003247B3" w:rsidP="003247B3">
            <w:pPr>
              <w:spacing w:before="0" w:after="0" w:line="240" w:lineRule="auto"/>
              <w:rPr>
                <w:color w:val="000000"/>
                <w:lang w:val="en-GB"/>
              </w:rPr>
            </w:pPr>
            <w:r w:rsidRPr="00AD587A">
              <w:rPr>
                <w:color w:val="000000"/>
                <w:lang w:val="en-GB"/>
              </w:rPr>
              <w:t xml:space="preserve">+ Alexithymia (.36) </w:t>
            </w:r>
          </w:p>
          <w:p w14:paraId="34158832" w14:textId="7DC90B4C"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Bagby</w:t>
            </w:r>
            <w:proofErr w:type="spellEnd"/>
            <w:r w:rsidR="00B37879">
              <w:rPr>
                <w:color w:val="000000"/>
                <w:lang w:val="en-GB"/>
              </w:rPr>
              <w:t xml:space="preserve"> et al.,</w:t>
            </w:r>
            <w:r w:rsidRPr="00AD587A">
              <w:rPr>
                <w:color w:val="000000"/>
                <w:lang w:val="en-GB"/>
              </w:rPr>
              <w:t xml:space="preserve"> 1994); </w:t>
            </w:r>
          </w:p>
          <w:p w14:paraId="3916B716" w14:textId="77777777" w:rsidR="003247B3" w:rsidRPr="00AD587A" w:rsidRDefault="003247B3" w:rsidP="003247B3">
            <w:pPr>
              <w:spacing w:before="0" w:after="0" w:line="240" w:lineRule="auto"/>
              <w:rPr>
                <w:color w:val="000000"/>
                <w:lang w:val="en-GB"/>
              </w:rPr>
            </w:pPr>
            <w:r w:rsidRPr="00AD587A">
              <w:rPr>
                <w:color w:val="000000"/>
                <w:lang w:val="en-GB"/>
              </w:rPr>
              <w:t xml:space="preserve">- Satisfaction with life (-.52) </w:t>
            </w:r>
          </w:p>
          <w:p w14:paraId="377AA76D"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Schimmack</w:t>
            </w:r>
            <w:proofErr w:type="spellEnd"/>
            <w:r w:rsidRPr="004935BC">
              <w:rPr>
                <w:color w:val="000000"/>
                <w:lang w:val="fr-BE"/>
              </w:rPr>
              <w:t xml:space="preserve"> et al., 2004); </w:t>
            </w:r>
          </w:p>
          <w:p w14:paraId="7775D1AB"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Avoidant</w:t>
            </w:r>
            <w:proofErr w:type="spellEnd"/>
            <w:r w:rsidRPr="004935BC">
              <w:rPr>
                <w:color w:val="000000"/>
                <w:lang w:val="fr-BE"/>
              </w:rPr>
              <w:t xml:space="preserve"> </w:t>
            </w:r>
            <w:proofErr w:type="spellStart"/>
            <w:r w:rsidRPr="004935BC">
              <w:rPr>
                <w:color w:val="000000"/>
                <w:lang w:val="fr-BE"/>
              </w:rPr>
              <w:t>attachment</w:t>
            </w:r>
            <w:proofErr w:type="spellEnd"/>
            <w:r w:rsidRPr="004935BC">
              <w:rPr>
                <w:color w:val="000000"/>
                <w:lang w:val="fr-BE"/>
              </w:rPr>
              <w:t xml:space="preserve"> style (.32), </w:t>
            </w:r>
          </w:p>
          <w:p w14:paraId="7DF97B7D" w14:textId="77777777" w:rsidR="003247B3" w:rsidRPr="00AD587A" w:rsidRDefault="003247B3" w:rsidP="003247B3">
            <w:pPr>
              <w:spacing w:before="0" w:after="0" w:line="240" w:lineRule="auto"/>
              <w:rPr>
                <w:color w:val="000000"/>
                <w:lang w:val="en-GB"/>
              </w:rPr>
            </w:pPr>
            <w:r w:rsidRPr="00AD587A">
              <w:rPr>
                <w:color w:val="000000"/>
                <w:lang w:val="en-GB"/>
              </w:rPr>
              <w:t>+ Anxious attachment style (.32</w:t>
            </w:r>
            <w:proofErr w:type="gramStart"/>
            <w:r w:rsidRPr="00AD587A">
              <w:rPr>
                <w:color w:val="000000"/>
                <w:lang w:val="en-GB"/>
              </w:rPr>
              <w:t>) ,</w:t>
            </w:r>
            <w:proofErr w:type="gramEnd"/>
            <w:r w:rsidRPr="00AD587A">
              <w:rPr>
                <w:color w:val="000000"/>
                <w:lang w:val="en-GB"/>
              </w:rPr>
              <w:t xml:space="preserve"> </w:t>
            </w:r>
          </w:p>
          <w:p w14:paraId="670359AD" w14:textId="77777777" w:rsidR="003247B3" w:rsidRPr="00AD587A" w:rsidRDefault="003247B3" w:rsidP="003247B3">
            <w:pPr>
              <w:spacing w:before="0" w:after="0" w:line="240" w:lineRule="auto"/>
              <w:rPr>
                <w:color w:val="000000"/>
                <w:lang w:val="en-GB"/>
              </w:rPr>
            </w:pPr>
            <w:r w:rsidRPr="00AD587A">
              <w:rPr>
                <w:color w:val="000000"/>
                <w:lang w:val="en-GB"/>
              </w:rPr>
              <w:t xml:space="preserve">- Secure attachment style (-.39) </w:t>
            </w:r>
          </w:p>
          <w:p w14:paraId="06943803"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Shaver</w:t>
            </w:r>
            <w:proofErr w:type="spellEnd"/>
            <w:r w:rsidRPr="00C96047">
              <w:rPr>
                <w:color w:val="000000"/>
              </w:rPr>
              <w:t xml:space="preserve"> &amp; </w:t>
            </w:r>
            <w:proofErr w:type="spellStart"/>
            <w:r w:rsidRPr="00C96047">
              <w:rPr>
                <w:color w:val="000000"/>
              </w:rPr>
              <w:t>Brennan</w:t>
            </w:r>
            <w:proofErr w:type="spellEnd"/>
            <w:r w:rsidRPr="00C96047">
              <w:rPr>
                <w:color w:val="000000"/>
              </w:rPr>
              <w:t>, 1992)</w:t>
            </w:r>
          </w:p>
        </w:tc>
      </w:tr>
      <w:tr w:rsidR="003247B3" w:rsidRPr="00092DBD" w14:paraId="13118F03" w14:textId="77777777" w:rsidTr="00613F5A">
        <w:trPr>
          <w:trHeight w:val="320"/>
        </w:trPr>
        <w:tc>
          <w:tcPr>
            <w:tcW w:w="1226" w:type="dxa"/>
            <w:tcBorders>
              <w:top w:val="nil"/>
              <w:left w:val="nil"/>
              <w:bottom w:val="nil"/>
              <w:right w:val="nil"/>
            </w:tcBorders>
            <w:shd w:val="clear" w:color="auto" w:fill="auto"/>
            <w:noWrap/>
            <w:hideMark/>
          </w:tcPr>
          <w:p w14:paraId="44D794BB" w14:textId="77777777" w:rsidR="003247B3" w:rsidRPr="00C96047" w:rsidRDefault="003247B3" w:rsidP="003247B3">
            <w:pPr>
              <w:spacing w:before="0" w:after="0" w:line="240" w:lineRule="auto"/>
              <w:rPr>
                <w:color w:val="000000"/>
              </w:rPr>
            </w:pPr>
          </w:p>
        </w:tc>
        <w:tc>
          <w:tcPr>
            <w:tcW w:w="1930" w:type="dxa"/>
            <w:tcBorders>
              <w:top w:val="nil"/>
              <w:left w:val="nil"/>
              <w:bottom w:val="nil"/>
              <w:right w:val="nil"/>
            </w:tcBorders>
            <w:shd w:val="clear" w:color="auto" w:fill="auto"/>
            <w:noWrap/>
            <w:hideMark/>
          </w:tcPr>
          <w:p w14:paraId="1D71B2C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DE39ABD" w14:textId="77777777" w:rsidR="003247B3" w:rsidRPr="00C96047" w:rsidRDefault="003247B3" w:rsidP="003247B3">
            <w:pPr>
              <w:spacing w:before="0" w:after="0" w:line="240" w:lineRule="auto"/>
              <w:rPr>
                <w:color w:val="000000"/>
              </w:rPr>
            </w:pPr>
            <w:proofErr w:type="spellStart"/>
            <w:r w:rsidRPr="00C96047">
              <w:rPr>
                <w:color w:val="000000"/>
              </w:rPr>
              <w:t>Self-Consciousness</w:t>
            </w:r>
            <w:proofErr w:type="spellEnd"/>
          </w:p>
        </w:tc>
        <w:tc>
          <w:tcPr>
            <w:tcW w:w="1251" w:type="dxa"/>
            <w:tcBorders>
              <w:top w:val="nil"/>
              <w:left w:val="nil"/>
              <w:bottom w:val="nil"/>
              <w:right w:val="nil"/>
            </w:tcBorders>
            <w:shd w:val="clear" w:color="auto" w:fill="auto"/>
            <w:noWrap/>
            <w:hideMark/>
          </w:tcPr>
          <w:p w14:paraId="0FB40B7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25276" w:type="dxa"/>
            <w:gridSpan w:val="5"/>
            <w:tcBorders>
              <w:top w:val="nil"/>
              <w:left w:val="nil"/>
              <w:bottom w:val="nil"/>
              <w:right w:val="nil"/>
            </w:tcBorders>
            <w:shd w:val="clear" w:color="auto" w:fill="auto"/>
            <w:noWrap/>
            <w:hideMark/>
          </w:tcPr>
          <w:p w14:paraId="0928C706"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(.33) </w:t>
            </w:r>
          </w:p>
          <w:p w14:paraId="7C67EF24"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Wakabayashi</w:t>
            </w:r>
            <w:proofErr w:type="spellEnd"/>
            <w:r w:rsidRPr="004935BC">
              <w:rPr>
                <w:color w:val="000000"/>
                <w:lang w:val="fr-BE"/>
              </w:rPr>
              <w:t xml:space="preserve"> et al., 2006); </w:t>
            </w:r>
          </w:p>
          <w:p w14:paraId="3A4E4099" w14:textId="77777777" w:rsidR="003247B3" w:rsidRPr="00AD587A" w:rsidRDefault="003247B3" w:rsidP="003247B3">
            <w:pPr>
              <w:spacing w:before="0" w:after="0" w:line="240" w:lineRule="auto"/>
              <w:rPr>
                <w:color w:val="000000"/>
                <w:lang w:val="en-GB"/>
              </w:rPr>
            </w:pPr>
            <w:r w:rsidRPr="00AD587A">
              <w:rPr>
                <w:color w:val="000000"/>
                <w:lang w:val="en-GB"/>
              </w:rPr>
              <w:t xml:space="preserve">+ Avoidant attachment style (.32) </w:t>
            </w:r>
          </w:p>
          <w:p w14:paraId="6711059F" w14:textId="77777777" w:rsidR="003247B3" w:rsidRPr="00AD587A" w:rsidRDefault="003247B3" w:rsidP="003247B3">
            <w:pPr>
              <w:spacing w:before="0" w:after="0" w:line="240" w:lineRule="auto"/>
              <w:rPr>
                <w:color w:val="000000"/>
                <w:lang w:val="en-GB"/>
              </w:rPr>
            </w:pPr>
            <w:r w:rsidRPr="00AD587A">
              <w:rPr>
                <w:color w:val="000000"/>
                <w:lang w:val="en-GB"/>
              </w:rPr>
              <w:t>(Shaver &amp; Brennan, 1992)</w:t>
            </w:r>
          </w:p>
        </w:tc>
      </w:tr>
      <w:tr w:rsidR="003247B3" w:rsidRPr="00092DBD" w14:paraId="6ABED2D6" w14:textId="77777777" w:rsidTr="00613F5A">
        <w:trPr>
          <w:trHeight w:val="320"/>
        </w:trPr>
        <w:tc>
          <w:tcPr>
            <w:tcW w:w="1226" w:type="dxa"/>
            <w:tcBorders>
              <w:top w:val="nil"/>
              <w:left w:val="nil"/>
              <w:bottom w:val="nil"/>
              <w:right w:val="nil"/>
            </w:tcBorders>
            <w:shd w:val="clear" w:color="auto" w:fill="auto"/>
            <w:noWrap/>
            <w:hideMark/>
          </w:tcPr>
          <w:p w14:paraId="23A82F4C" w14:textId="77777777" w:rsidR="003247B3" w:rsidRPr="00AD587A" w:rsidRDefault="003247B3" w:rsidP="003247B3">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062B3BD9"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43A3A104" w14:textId="77777777" w:rsidR="003247B3" w:rsidRPr="00AD587A" w:rsidRDefault="003247B3" w:rsidP="003247B3">
            <w:pPr>
              <w:spacing w:before="0" w:after="0" w:line="240" w:lineRule="auto"/>
              <w:rPr>
                <w:color w:val="000000"/>
                <w:lang w:val="en-GB"/>
              </w:rPr>
            </w:pPr>
          </w:p>
          <w:p w14:paraId="7764DE3B" w14:textId="77777777" w:rsidR="003247B3" w:rsidRPr="00C96047" w:rsidRDefault="003247B3" w:rsidP="003247B3">
            <w:pPr>
              <w:spacing w:before="0" w:after="0" w:line="240" w:lineRule="auto"/>
              <w:rPr>
                <w:color w:val="000000"/>
              </w:rPr>
            </w:pPr>
            <w:proofErr w:type="spellStart"/>
            <w:r w:rsidRPr="00C96047">
              <w:rPr>
                <w:color w:val="000000"/>
              </w:rPr>
              <w:t>Impulsiveness</w:t>
            </w:r>
            <w:proofErr w:type="spellEnd"/>
          </w:p>
        </w:tc>
        <w:tc>
          <w:tcPr>
            <w:tcW w:w="1251" w:type="dxa"/>
            <w:tcBorders>
              <w:top w:val="nil"/>
              <w:left w:val="nil"/>
              <w:bottom w:val="nil"/>
              <w:right w:val="nil"/>
            </w:tcBorders>
            <w:shd w:val="clear" w:color="auto" w:fill="auto"/>
            <w:noWrap/>
            <w:hideMark/>
          </w:tcPr>
          <w:p w14:paraId="73AE7E15" w14:textId="77777777" w:rsidR="003247B3" w:rsidRDefault="003247B3" w:rsidP="003247B3">
            <w:pPr>
              <w:spacing w:before="0" w:after="0" w:line="240" w:lineRule="auto"/>
              <w:jc w:val="right"/>
              <w:rPr>
                <w:color w:val="000000"/>
              </w:rPr>
            </w:pPr>
          </w:p>
          <w:p w14:paraId="0827E73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7DDCE424" w14:textId="77777777" w:rsidR="003247B3" w:rsidRPr="00AD587A" w:rsidRDefault="003247B3" w:rsidP="003247B3">
            <w:pPr>
              <w:spacing w:before="0" w:after="0" w:line="240" w:lineRule="auto"/>
              <w:rPr>
                <w:color w:val="000000"/>
                <w:lang w:val="en-GB"/>
              </w:rPr>
            </w:pPr>
          </w:p>
          <w:p w14:paraId="1E2932C4" w14:textId="77777777" w:rsidR="003247B3" w:rsidRPr="00AD587A" w:rsidRDefault="003247B3" w:rsidP="003247B3">
            <w:pPr>
              <w:spacing w:before="0" w:after="0" w:line="240" w:lineRule="auto"/>
              <w:rPr>
                <w:color w:val="000000"/>
                <w:lang w:val="en-GB"/>
              </w:rPr>
            </w:pPr>
            <w:r w:rsidRPr="00AD587A">
              <w:rPr>
                <w:color w:val="000000"/>
                <w:lang w:val="en-GB"/>
              </w:rPr>
              <w:t xml:space="preserve">+ Alcohol related problems (.29) </w:t>
            </w:r>
          </w:p>
          <w:p w14:paraId="2D8D3C15" w14:textId="44C92734" w:rsidR="003247B3" w:rsidRPr="00AD587A" w:rsidRDefault="003247B3" w:rsidP="003247B3">
            <w:pPr>
              <w:spacing w:before="0" w:after="0" w:line="240" w:lineRule="auto"/>
              <w:rPr>
                <w:color w:val="000000"/>
                <w:lang w:val="en-GB"/>
              </w:rPr>
            </w:pPr>
            <w:r w:rsidRPr="00AD587A">
              <w:rPr>
                <w:color w:val="000000"/>
                <w:lang w:val="en-GB"/>
              </w:rPr>
              <w:t>(Ruiz</w:t>
            </w:r>
            <w:r w:rsidR="00B37879">
              <w:rPr>
                <w:color w:val="000000"/>
                <w:lang w:val="en-GB"/>
              </w:rPr>
              <w:t xml:space="preserve"> et al.,</w:t>
            </w:r>
            <w:r w:rsidRPr="00AD587A">
              <w:rPr>
                <w:color w:val="000000"/>
                <w:lang w:val="en-GB"/>
              </w:rPr>
              <w:t xml:space="preserve"> 2010)</w:t>
            </w:r>
          </w:p>
        </w:tc>
        <w:tc>
          <w:tcPr>
            <w:tcW w:w="2430" w:type="dxa"/>
            <w:tcBorders>
              <w:top w:val="nil"/>
              <w:left w:val="nil"/>
              <w:bottom w:val="nil"/>
              <w:right w:val="nil"/>
            </w:tcBorders>
            <w:shd w:val="clear" w:color="auto" w:fill="auto"/>
            <w:noWrap/>
            <w:hideMark/>
          </w:tcPr>
          <w:p w14:paraId="1E46B1EB"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1924585E"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25ED961"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BC61FCD" w14:textId="77777777" w:rsidR="003247B3" w:rsidRPr="00AD587A" w:rsidRDefault="003247B3" w:rsidP="003247B3">
            <w:pPr>
              <w:spacing w:before="0" w:after="0" w:line="240" w:lineRule="auto"/>
              <w:rPr>
                <w:sz w:val="20"/>
                <w:szCs w:val="20"/>
                <w:lang w:val="en-GB"/>
              </w:rPr>
            </w:pPr>
          </w:p>
        </w:tc>
      </w:tr>
      <w:tr w:rsidR="003247B3" w:rsidRPr="00C96047" w14:paraId="13453F73" w14:textId="77777777" w:rsidTr="00613F5A">
        <w:trPr>
          <w:trHeight w:val="320"/>
        </w:trPr>
        <w:tc>
          <w:tcPr>
            <w:tcW w:w="1226" w:type="dxa"/>
            <w:tcBorders>
              <w:top w:val="nil"/>
              <w:left w:val="nil"/>
              <w:bottom w:val="nil"/>
              <w:right w:val="nil"/>
            </w:tcBorders>
            <w:shd w:val="clear" w:color="auto" w:fill="auto"/>
            <w:noWrap/>
            <w:hideMark/>
          </w:tcPr>
          <w:p w14:paraId="35AB5401"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08C2724C"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26A78F79" w14:textId="77777777" w:rsidR="003247B3" w:rsidRPr="00C96047" w:rsidRDefault="003247B3" w:rsidP="003247B3">
            <w:pPr>
              <w:spacing w:before="0" w:after="0" w:line="240" w:lineRule="auto"/>
              <w:rPr>
                <w:color w:val="000000"/>
              </w:rPr>
            </w:pPr>
            <w:proofErr w:type="spellStart"/>
            <w:r w:rsidRPr="00C96047">
              <w:rPr>
                <w:color w:val="000000"/>
              </w:rPr>
              <w:t>Vulnerability</w:t>
            </w:r>
            <w:proofErr w:type="spellEnd"/>
          </w:p>
        </w:tc>
        <w:tc>
          <w:tcPr>
            <w:tcW w:w="1251" w:type="dxa"/>
            <w:tcBorders>
              <w:top w:val="nil"/>
              <w:left w:val="nil"/>
              <w:bottom w:val="nil"/>
              <w:right w:val="nil"/>
            </w:tcBorders>
            <w:shd w:val="clear" w:color="auto" w:fill="auto"/>
            <w:noWrap/>
            <w:hideMark/>
          </w:tcPr>
          <w:p w14:paraId="0537E1D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4BDF902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AAA17F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A66128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8E0CC6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30EA10C" w14:textId="77777777" w:rsidR="003247B3" w:rsidRPr="00C96047" w:rsidRDefault="003247B3" w:rsidP="003247B3">
            <w:pPr>
              <w:spacing w:before="0" w:after="0" w:line="240" w:lineRule="auto"/>
              <w:rPr>
                <w:sz w:val="20"/>
                <w:szCs w:val="20"/>
              </w:rPr>
            </w:pPr>
          </w:p>
        </w:tc>
      </w:tr>
      <w:tr w:rsidR="003247B3" w:rsidRPr="00C96047" w14:paraId="00E6D77B" w14:textId="77777777" w:rsidTr="00613F5A">
        <w:trPr>
          <w:trHeight w:val="320"/>
        </w:trPr>
        <w:tc>
          <w:tcPr>
            <w:tcW w:w="1226" w:type="dxa"/>
            <w:tcBorders>
              <w:top w:val="nil"/>
              <w:left w:val="nil"/>
              <w:bottom w:val="nil"/>
              <w:right w:val="nil"/>
            </w:tcBorders>
            <w:shd w:val="clear" w:color="auto" w:fill="auto"/>
            <w:noWrap/>
            <w:hideMark/>
          </w:tcPr>
          <w:p w14:paraId="629FDC7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9D8C7B3"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7C71E00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7ACBA72"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87986F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93AE27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0E75C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C8190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74BF98" w14:textId="77777777" w:rsidR="003247B3" w:rsidRPr="00C96047" w:rsidRDefault="003247B3" w:rsidP="003247B3">
            <w:pPr>
              <w:spacing w:before="0" w:after="0" w:line="240" w:lineRule="auto"/>
              <w:rPr>
                <w:sz w:val="20"/>
                <w:szCs w:val="20"/>
              </w:rPr>
            </w:pPr>
          </w:p>
        </w:tc>
      </w:tr>
      <w:tr w:rsidR="003247B3" w:rsidRPr="00C96047" w14:paraId="17CFAA87" w14:textId="77777777" w:rsidTr="00613F5A">
        <w:trPr>
          <w:trHeight w:val="320"/>
        </w:trPr>
        <w:tc>
          <w:tcPr>
            <w:tcW w:w="1226" w:type="dxa"/>
            <w:tcBorders>
              <w:top w:val="nil"/>
              <w:left w:val="nil"/>
              <w:bottom w:val="nil"/>
              <w:right w:val="nil"/>
            </w:tcBorders>
            <w:shd w:val="clear" w:color="auto" w:fill="auto"/>
            <w:noWrap/>
            <w:hideMark/>
          </w:tcPr>
          <w:p w14:paraId="32E5321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DBEB2B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7DAAAC0" w14:textId="77777777" w:rsidR="003247B3" w:rsidRPr="00C96047" w:rsidRDefault="003247B3" w:rsidP="003247B3">
            <w:pPr>
              <w:spacing w:before="0" w:after="0" w:line="240" w:lineRule="auto"/>
              <w:rPr>
                <w:color w:val="000000"/>
              </w:rPr>
            </w:pPr>
            <w:proofErr w:type="spellStart"/>
            <w:r w:rsidRPr="00C96047">
              <w:rPr>
                <w:color w:val="000000"/>
              </w:rPr>
              <w:t>Warmth</w:t>
            </w:r>
            <w:proofErr w:type="spellEnd"/>
          </w:p>
        </w:tc>
        <w:tc>
          <w:tcPr>
            <w:tcW w:w="1251" w:type="dxa"/>
            <w:tcBorders>
              <w:top w:val="nil"/>
              <w:left w:val="nil"/>
              <w:bottom w:val="nil"/>
              <w:right w:val="nil"/>
            </w:tcBorders>
            <w:shd w:val="clear" w:color="auto" w:fill="auto"/>
            <w:noWrap/>
            <w:hideMark/>
          </w:tcPr>
          <w:p w14:paraId="5AD5538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20418" w:type="dxa"/>
            <w:gridSpan w:val="3"/>
            <w:tcBorders>
              <w:top w:val="nil"/>
              <w:left w:val="nil"/>
              <w:bottom w:val="nil"/>
              <w:right w:val="nil"/>
            </w:tcBorders>
            <w:shd w:val="clear" w:color="auto" w:fill="auto"/>
            <w:noWrap/>
            <w:hideMark/>
          </w:tcPr>
          <w:p w14:paraId="44F2B7BD" w14:textId="77777777" w:rsidR="003247B3" w:rsidRPr="00AD587A" w:rsidRDefault="003247B3" w:rsidP="003247B3">
            <w:pPr>
              <w:spacing w:before="0" w:after="0" w:line="240" w:lineRule="auto"/>
              <w:rPr>
                <w:color w:val="000000"/>
                <w:lang w:val="en-GB"/>
              </w:rPr>
            </w:pPr>
            <w:r w:rsidRPr="00AD587A">
              <w:rPr>
                <w:color w:val="000000"/>
                <w:lang w:val="en-GB"/>
              </w:rPr>
              <w:t xml:space="preserve">+ Secure attachment style </w:t>
            </w:r>
          </w:p>
          <w:p w14:paraId="2E7FA900" w14:textId="77777777" w:rsidR="003247B3" w:rsidRPr="00AD587A" w:rsidRDefault="003247B3" w:rsidP="003247B3">
            <w:pPr>
              <w:spacing w:before="0" w:after="0" w:line="240" w:lineRule="auto"/>
              <w:rPr>
                <w:color w:val="000000"/>
                <w:lang w:val="en-GB"/>
              </w:rPr>
            </w:pPr>
            <w:r w:rsidRPr="00AD587A">
              <w:rPr>
                <w:color w:val="000000"/>
                <w:lang w:val="en-GB"/>
              </w:rPr>
              <w:t xml:space="preserve">(Shaver &amp; Brennan, 1992); </w:t>
            </w:r>
          </w:p>
          <w:p w14:paraId="72832895" w14:textId="77777777" w:rsidR="003247B3" w:rsidRDefault="003247B3" w:rsidP="003247B3">
            <w:pPr>
              <w:spacing w:before="0" w:after="0" w:line="240" w:lineRule="auto"/>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CB8D630"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29" w:type="dxa"/>
            <w:tcBorders>
              <w:top w:val="nil"/>
              <w:left w:val="nil"/>
              <w:bottom w:val="nil"/>
              <w:right w:val="nil"/>
            </w:tcBorders>
            <w:shd w:val="clear" w:color="auto" w:fill="auto"/>
            <w:noWrap/>
            <w:hideMark/>
          </w:tcPr>
          <w:p w14:paraId="49FDC53B"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7844173" w14:textId="77777777" w:rsidR="003247B3" w:rsidRPr="00C96047" w:rsidRDefault="003247B3" w:rsidP="003247B3">
            <w:pPr>
              <w:spacing w:before="0" w:after="0" w:line="240" w:lineRule="auto"/>
              <w:rPr>
                <w:sz w:val="20"/>
                <w:szCs w:val="20"/>
              </w:rPr>
            </w:pPr>
          </w:p>
        </w:tc>
      </w:tr>
      <w:tr w:rsidR="003247B3" w:rsidRPr="00092DBD" w14:paraId="57FA2FEC" w14:textId="77777777" w:rsidTr="00613F5A">
        <w:trPr>
          <w:trHeight w:val="320"/>
        </w:trPr>
        <w:tc>
          <w:tcPr>
            <w:tcW w:w="1226" w:type="dxa"/>
            <w:tcBorders>
              <w:top w:val="nil"/>
              <w:left w:val="nil"/>
              <w:bottom w:val="nil"/>
              <w:right w:val="nil"/>
            </w:tcBorders>
            <w:shd w:val="clear" w:color="auto" w:fill="auto"/>
            <w:noWrap/>
            <w:hideMark/>
          </w:tcPr>
          <w:p w14:paraId="14CDB70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2F3C4B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CCF52C9" w14:textId="77777777" w:rsidR="003247B3" w:rsidRPr="00C96047" w:rsidRDefault="003247B3" w:rsidP="003247B3">
            <w:pPr>
              <w:spacing w:before="0" w:after="0" w:line="240" w:lineRule="auto"/>
              <w:rPr>
                <w:color w:val="000000"/>
              </w:rPr>
            </w:pPr>
            <w:proofErr w:type="spellStart"/>
            <w:r w:rsidRPr="00C96047">
              <w:rPr>
                <w:color w:val="000000"/>
              </w:rPr>
              <w:t>Gregariousness</w:t>
            </w:r>
            <w:proofErr w:type="spellEnd"/>
          </w:p>
        </w:tc>
        <w:tc>
          <w:tcPr>
            <w:tcW w:w="1251" w:type="dxa"/>
            <w:tcBorders>
              <w:top w:val="nil"/>
              <w:left w:val="nil"/>
              <w:bottom w:val="nil"/>
              <w:right w:val="nil"/>
            </w:tcBorders>
            <w:shd w:val="clear" w:color="auto" w:fill="auto"/>
            <w:noWrap/>
            <w:hideMark/>
          </w:tcPr>
          <w:p w14:paraId="48A7D7D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6A101F61"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(-.43) </w:t>
            </w:r>
          </w:p>
          <w:p w14:paraId="0790C8FF" w14:textId="77777777" w:rsidR="003247B3" w:rsidRPr="004935BC" w:rsidRDefault="003247B3" w:rsidP="003247B3">
            <w:pPr>
              <w:spacing w:before="0" w:after="0" w:line="240" w:lineRule="auto"/>
              <w:rPr>
                <w:color w:val="000000"/>
                <w:lang w:val="fr-BE"/>
              </w:rPr>
            </w:pPr>
            <w:r w:rsidRPr="004935BC">
              <w:rPr>
                <w:b/>
                <w:bCs/>
                <w:color w:val="000000"/>
                <w:lang w:val="fr-BE"/>
              </w:rPr>
              <w:t>(</w:t>
            </w:r>
            <w:proofErr w:type="spellStart"/>
            <w:r w:rsidRPr="004935BC">
              <w:rPr>
                <w:color w:val="000000"/>
                <w:lang w:val="fr-BE"/>
              </w:rPr>
              <w:t>Wakabayashi</w:t>
            </w:r>
            <w:proofErr w:type="spellEnd"/>
            <w:r w:rsidRPr="004935BC">
              <w:rPr>
                <w:color w:val="000000"/>
                <w:lang w:val="fr-BE"/>
              </w:rPr>
              <w:t xml:space="preserve"> et al., 2006</w:t>
            </w:r>
            <w:r w:rsidRPr="004935BC">
              <w:rPr>
                <w:b/>
                <w:bCs/>
                <w:color w:val="000000"/>
                <w:lang w:val="fr-BE"/>
              </w:rPr>
              <w:t>)</w:t>
            </w:r>
          </w:p>
        </w:tc>
        <w:tc>
          <w:tcPr>
            <w:tcW w:w="2430" w:type="dxa"/>
            <w:tcBorders>
              <w:top w:val="nil"/>
              <w:left w:val="nil"/>
              <w:bottom w:val="nil"/>
              <w:right w:val="nil"/>
            </w:tcBorders>
            <w:shd w:val="clear" w:color="auto" w:fill="auto"/>
            <w:noWrap/>
            <w:hideMark/>
          </w:tcPr>
          <w:p w14:paraId="587BA2AC"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1A1C77A1"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5126187B"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3D85FAFA" w14:textId="77777777" w:rsidR="003247B3" w:rsidRPr="004935BC" w:rsidRDefault="003247B3" w:rsidP="003247B3">
            <w:pPr>
              <w:spacing w:before="0" w:after="0" w:line="240" w:lineRule="auto"/>
              <w:rPr>
                <w:sz w:val="20"/>
                <w:szCs w:val="20"/>
                <w:lang w:val="fr-BE"/>
              </w:rPr>
            </w:pPr>
          </w:p>
        </w:tc>
      </w:tr>
      <w:tr w:rsidR="003247B3" w:rsidRPr="00C96047" w14:paraId="5A0F3765" w14:textId="77777777" w:rsidTr="00613F5A">
        <w:trPr>
          <w:trHeight w:val="320"/>
        </w:trPr>
        <w:tc>
          <w:tcPr>
            <w:tcW w:w="1226" w:type="dxa"/>
            <w:tcBorders>
              <w:top w:val="nil"/>
              <w:left w:val="nil"/>
              <w:bottom w:val="nil"/>
              <w:right w:val="nil"/>
            </w:tcBorders>
            <w:shd w:val="clear" w:color="auto" w:fill="auto"/>
            <w:noWrap/>
            <w:hideMark/>
          </w:tcPr>
          <w:p w14:paraId="340D482D"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7C96BF36" w14:textId="77777777" w:rsidR="003247B3" w:rsidRPr="004935BC" w:rsidRDefault="003247B3" w:rsidP="003247B3">
            <w:pPr>
              <w:spacing w:before="0" w:after="0" w:line="240" w:lineRule="auto"/>
              <w:rPr>
                <w:sz w:val="20"/>
                <w:szCs w:val="20"/>
                <w:lang w:val="fr-BE"/>
              </w:rPr>
            </w:pPr>
          </w:p>
        </w:tc>
        <w:tc>
          <w:tcPr>
            <w:tcW w:w="1927" w:type="dxa"/>
            <w:tcBorders>
              <w:top w:val="nil"/>
              <w:left w:val="nil"/>
              <w:bottom w:val="nil"/>
              <w:right w:val="nil"/>
            </w:tcBorders>
            <w:shd w:val="clear" w:color="auto" w:fill="auto"/>
            <w:noWrap/>
            <w:hideMark/>
          </w:tcPr>
          <w:p w14:paraId="3E3264CB" w14:textId="77777777" w:rsidR="003247B3" w:rsidRPr="00C96047" w:rsidRDefault="003247B3" w:rsidP="003247B3">
            <w:pPr>
              <w:spacing w:before="0" w:after="0" w:line="240" w:lineRule="auto"/>
              <w:rPr>
                <w:color w:val="000000"/>
              </w:rPr>
            </w:pPr>
            <w:proofErr w:type="spellStart"/>
            <w:r w:rsidRPr="00C96047">
              <w:rPr>
                <w:color w:val="000000"/>
              </w:rPr>
              <w:t>Assertiveness</w:t>
            </w:r>
            <w:proofErr w:type="spellEnd"/>
          </w:p>
        </w:tc>
        <w:tc>
          <w:tcPr>
            <w:tcW w:w="1251" w:type="dxa"/>
            <w:tcBorders>
              <w:top w:val="nil"/>
              <w:left w:val="nil"/>
              <w:bottom w:val="nil"/>
              <w:right w:val="nil"/>
            </w:tcBorders>
            <w:shd w:val="clear" w:color="auto" w:fill="auto"/>
            <w:noWrap/>
            <w:hideMark/>
          </w:tcPr>
          <w:p w14:paraId="2E51820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07F749C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4D5FFF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0CA0BD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235E24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373C40" w14:textId="77777777" w:rsidR="003247B3" w:rsidRPr="00C96047" w:rsidRDefault="003247B3" w:rsidP="003247B3">
            <w:pPr>
              <w:spacing w:before="0" w:after="0" w:line="240" w:lineRule="auto"/>
              <w:rPr>
                <w:sz w:val="20"/>
                <w:szCs w:val="20"/>
              </w:rPr>
            </w:pPr>
          </w:p>
        </w:tc>
      </w:tr>
      <w:tr w:rsidR="003247B3" w:rsidRPr="00C96047" w14:paraId="1FB004B6" w14:textId="77777777" w:rsidTr="00613F5A">
        <w:trPr>
          <w:trHeight w:val="320"/>
        </w:trPr>
        <w:tc>
          <w:tcPr>
            <w:tcW w:w="1226" w:type="dxa"/>
            <w:tcBorders>
              <w:top w:val="nil"/>
              <w:left w:val="nil"/>
              <w:bottom w:val="nil"/>
              <w:right w:val="nil"/>
            </w:tcBorders>
            <w:shd w:val="clear" w:color="auto" w:fill="auto"/>
            <w:noWrap/>
            <w:hideMark/>
          </w:tcPr>
          <w:p w14:paraId="14CCF6D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6270F3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38095A3" w14:textId="77777777" w:rsidR="003247B3" w:rsidRPr="00C96047" w:rsidRDefault="003247B3" w:rsidP="003247B3">
            <w:pPr>
              <w:spacing w:before="0" w:after="0" w:line="240" w:lineRule="auto"/>
              <w:rPr>
                <w:color w:val="000000"/>
              </w:rPr>
            </w:pPr>
            <w:proofErr w:type="spellStart"/>
            <w:r w:rsidRPr="00C96047">
              <w:rPr>
                <w:color w:val="000000"/>
              </w:rPr>
              <w:t>Activity</w:t>
            </w:r>
            <w:proofErr w:type="spellEnd"/>
          </w:p>
        </w:tc>
        <w:tc>
          <w:tcPr>
            <w:tcW w:w="1251" w:type="dxa"/>
            <w:tcBorders>
              <w:top w:val="nil"/>
              <w:left w:val="nil"/>
              <w:bottom w:val="nil"/>
              <w:right w:val="nil"/>
            </w:tcBorders>
            <w:shd w:val="clear" w:color="auto" w:fill="auto"/>
            <w:noWrap/>
            <w:hideMark/>
          </w:tcPr>
          <w:p w14:paraId="26F97F6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63</w:t>
            </w:r>
          </w:p>
        </w:tc>
        <w:tc>
          <w:tcPr>
            <w:tcW w:w="15559" w:type="dxa"/>
            <w:tcBorders>
              <w:top w:val="nil"/>
              <w:left w:val="nil"/>
              <w:bottom w:val="nil"/>
              <w:right w:val="nil"/>
            </w:tcBorders>
            <w:shd w:val="clear" w:color="auto" w:fill="auto"/>
            <w:noWrap/>
            <w:hideMark/>
          </w:tcPr>
          <w:p w14:paraId="4C9A8A7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FBF839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295D0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AE2AF7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571F425" w14:textId="77777777" w:rsidR="003247B3" w:rsidRPr="00C96047" w:rsidRDefault="003247B3" w:rsidP="003247B3">
            <w:pPr>
              <w:spacing w:before="0" w:after="0" w:line="240" w:lineRule="auto"/>
              <w:rPr>
                <w:sz w:val="20"/>
                <w:szCs w:val="20"/>
              </w:rPr>
            </w:pPr>
          </w:p>
        </w:tc>
      </w:tr>
      <w:tr w:rsidR="003247B3" w:rsidRPr="00092DBD" w14:paraId="274C6268" w14:textId="77777777" w:rsidTr="00613F5A">
        <w:trPr>
          <w:trHeight w:val="320"/>
        </w:trPr>
        <w:tc>
          <w:tcPr>
            <w:tcW w:w="1226" w:type="dxa"/>
            <w:tcBorders>
              <w:top w:val="nil"/>
              <w:left w:val="nil"/>
              <w:bottom w:val="nil"/>
              <w:right w:val="nil"/>
            </w:tcBorders>
            <w:shd w:val="clear" w:color="auto" w:fill="auto"/>
            <w:noWrap/>
            <w:hideMark/>
          </w:tcPr>
          <w:p w14:paraId="3EB188B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D6C31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9068DA3" w14:textId="77777777" w:rsidR="003247B3" w:rsidRPr="00C96047" w:rsidRDefault="003247B3" w:rsidP="003247B3">
            <w:pPr>
              <w:spacing w:before="0" w:after="0" w:line="240" w:lineRule="auto"/>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251" w:type="dxa"/>
            <w:tcBorders>
              <w:top w:val="nil"/>
              <w:left w:val="nil"/>
              <w:bottom w:val="nil"/>
              <w:right w:val="nil"/>
            </w:tcBorders>
            <w:shd w:val="clear" w:color="auto" w:fill="auto"/>
            <w:noWrap/>
            <w:hideMark/>
          </w:tcPr>
          <w:p w14:paraId="4B7488F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65</w:t>
            </w:r>
          </w:p>
        </w:tc>
        <w:tc>
          <w:tcPr>
            <w:tcW w:w="15559" w:type="dxa"/>
            <w:tcBorders>
              <w:top w:val="nil"/>
              <w:left w:val="nil"/>
              <w:bottom w:val="nil"/>
              <w:right w:val="nil"/>
            </w:tcBorders>
            <w:shd w:val="clear" w:color="auto" w:fill="auto"/>
            <w:noWrap/>
            <w:hideMark/>
          </w:tcPr>
          <w:p w14:paraId="50B77B5E" w14:textId="77777777" w:rsidR="003247B3" w:rsidRPr="00AD587A" w:rsidRDefault="003247B3" w:rsidP="003247B3">
            <w:pPr>
              <w:spacing w:before="0" w:after="0" w:line="240" w:lineRule="auto"/>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2A04A6DB"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30" w:type="dxa"/>
            <w:tcBorders>
              <w:top w:val="nil"/>
              <w:left w:val="nil"/>
              <w:bottom w:val="nil"/>
              <w:right w:val="nil"/>
            </w:tcBorders>
            <w:shd w:val="clear" w:color="auto" w:fill="auto"/>
            <w:noWrap/>
            <w:hideMark/>
          </w:tcPr>
          <w:p w14:paraId="0F81F402"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77A990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54DE3D6"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82A3BFF" w14:textId="77777777" w:rsidR="003247B3" w:rsidRPr="00AD587A" w:rsidRDefault="003247B3" w:rsidP="003247B3">
            <w:pPr>
              <w:spacing w:before="0" w:after="0" w:line="240" w:lineRule="auto"/>
              <w:rPr>
                <w:sz w:val="20"/>
                <w:szCs w:val="20"/>
                <w:lang w:val="en-GB"/>
              </w:rPr>
            </w:pPr>
          </w:p>
        </w:tc>
      </w:tr>
      <w:tr w:rsidR="003247B3" w:rsidRPr="00092DBD" w14:paraId="120B6EE3" w14:textId="77777777" w:rsidTr="00613F5A">
        <w:trPr>
          <w:trHeight w:val="320"/>
        </w:trPr>
        <w:tc>
          <w:tcPr>
            <w:tcW w:w="1226" w:type="dxa"/>
            <w:tcBorders>
              <w:top w:val="nil"/>
              <w:left w:val="nil"/>
              <w:bottom w:val="nil"/>
              <w:right w:val="nil"/>
            </w:tcBorders>
            <w:shd w:val="clear" w:color="auto" w:fill="auto"/>
            <w:noWrap/>
            <w:hideMark/>
          </w:tcPr>
          <w:p w14:paraId="3867EF2C"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064F3817"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28277A50" w14:textId="77777777" w:rsidR="003247B3" w:rsidRPr="00C96047" w:rsidRDefault="003247B3" w:rsidP="003247B3">
            <w:pPr>
              <w:spacing w:before="0" w:after="0" w:line="240" w:lineRule="auto"/>
              <w:rPr>
                <w:color w:val="000000"/>
              </w:rPr>
            </w:pPr>
            <w:r w:rsidRPr="00C96047">
              <w:rPr>
                <w:color w:val="000000"/>
              </w:rPr>
              <w:t xml:space="preserve">Positive </w:t>
            </w:r>
            <w:proofErr w:type="spellStart"/>
            <w:r w:rsidRPr="00C96047">
              <w:rPr>
                <w:color w:val="000000"/>
              </w:rPr>
              <w:t>Emotions</w:t>
            </w:r>
            <w:proofErr w:type="spellEnd"/>
          </w:p>
        </w:tc>
        <w:tc>
          <w:tcPr>
            <w:tcW w:w="1251" w:type="dxa"/>
            <w:tcBorders>
              <w:top w:val="nil"/>
              <w:left w:val="nil"/>
              <w:bottom w:val="nil"/>
              <w:right w:val="nil"/>
            </w:tcBorders>
            <w:shd w:val="clear" w:color="auto" w:fill="auto"/>
            <w:noWrap/>
            <w:hideMark/>
          </w:tcPr>
          <w:p w14:paraId="0D8C0C22"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20418" w:type="dxa"/>
            <w:gridSpan w:val="3"/>
            <w:tcBorders>
              <w:top w:val="nil"/>
              <w:left w:val="nil"/>
              <w:bottom w:val="nil"/>
              <w:right w:val="nil"/>
            </w:tcBorders>
            <w:shd w:val="clear" w:color="auto" w:fill="auto"/>
            <w:noWrap/>
            <w:hideMark/>
          </w:tcPr>
          <w:p w14:paraId="50BA2940" w14:textId="77777777" w:rsidR="003247B3" w:rsidRPr="00AD587A" w:rsidRDefault="003247B3" w:rsidP="003247B3">
            <w:pPr>
              <w:spacing w:before="0" w:after="0" w:line="240" w:lineRule="auto"/>
              <w:rPr>
                <w:color w:val="000000"/>
                <w:lang w:val="en-GB"/>
              </w:rPr>
            </w:pPr>
            <w:r w:rsidRPr="00AD587A">
              <w:rPr>
                <w:color w:val="000000"/>
                <w:lang w:val="en-GB"/>
              </w:rPr>
              <w:t xml:space="preserve">+ Satisfaction with life (.40) </w:t>
            </w:r>
          </w:p>
          <w:p w14:paraId="10CD5F3C"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31CB3240" w14:textId="77777777" w:rsidR="003247B3" w:rsidRPr="00AD587A" w:rsidRDefault="003247B3" w:rsidP="003247B3">
            <w:pPr>
              <w:spacing w:before="0" w:after="0" w:line="240" w:lineRule="auto"/>
              <w:rPr>
                <w:color w:val="000000"/>
                <w:lang w:val="en-GB"/>
              </w:rPr>
            </w:pPr>
            <w:r w:rsidRPr="00AD587A">
              <w:rPr>
                <w:color w:val="000000"/>
                <w:lang w:val="en-GB"/>
              </w:rPr>
              <w:t xml:space="preserve">- Avoidant attachment style (-.30) </w:t>
            </w:r>
          </w:p>
          <w:p w14:paraId="5B539698" w14:textId="77777777" w:rsidR="003247B3" w:rsidRPr="00AD587A" w:rsidRDefault="003247B3" w:rsidP="003247B3">
            <w:pPr>
              <w:spacing w:before="0" w:after="0" w:line="240" w:lineRule="auto"/>
              <w:rPr>
                <w:color w:val="000000"/>
                <w:lang w:val="en-GB"/>
              </w:rPr>
            </w:pPr>
            <w:r w:rsidRPr="00AD587A">
              <w:rPr>
                <w:color w:val="000000"/>
                <w:lang w:val="en-GB"/>
              </w:rPr>
              <w:t>(Shaver &amp; Brennan, 1992)</w:t>
            </w:r>
          </w:p>
        </w:tc>
        <w:tc>
          <w:tcPr>
            <w:tcW w:w="2429" w:type="dxa"/>
            <w:tcBorders>
              <w:top w:val="nil"/>
              <w:left w:val="nil"/>
              <w:bottom w:val="nil"/>
              <w:right w:val="nil"/>
            </w:tcBorders>
            <w:shd w:val="clear" w:color="auto" w:fill="auto"/>
            <w:noWrap/>
            <w:hideMark/>
          </w:tcPr>
          <w:p w14:paraId="30C51ACA"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14A17B7F" w14:textId="77777777" w:rsidR="003247B3" w:rsidRPr="00AD587A" w:rsidRDefault="003247B3" w:rsidP="003247B3">
            <w:pPr>
              <w:spacing w:before="0" w:after="0" w:line="240" w:lineRule="auto"/>
              <w:rPr>
                <w:sz w:val="20"/>
                <w:szCs w:val="20"/>
                <w:lang w:val="en-GB"/>
              </w:rPr>
            </w:pPr>
          </w:p>
        </w:tc>
      </w:tr>
      <w:tr w:rsidR="003247B3" w:rsidRPr="00C96047" w14:paraId="5C2BDD94" w14:textId="77777777" w:rsidTr="00613F5A">
        <w:trPr>
          <w:trHeight w:val="320"/>
        </w:trPr>
        <w:tc>
          <w:tcPr>
            <w:tcW w:w="1226" w:type="dxa"/>
            <w:tcBorders>
              <w:top w:val="nil"/>
              <w:left w:val="nil"/>
              <w:bottom w:val="nil"/>
              <w:right w:val="nil"/>
            </w:tcBorders>
            <w:shd w:val="clear" w:color="auto" w:fill="auto"/>
            <w:noWrap/>
            <w:hideMark/>
          </w:tcPr>
          <w:p w14:paraId="5BA9B356"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1851BEEA" w14:textId="77777777" w:rsidR="003247B3" w:rsidRPr="00C96047" w:rsidRDefault="003247B3" w:rsidP="003247B3">
            <w:pPr>
              <w:spacing w:before="0" w:after="0" w:line="240" w:lineRule="auto"/>
              <w:rPr>
                <w:color w:val="000000"/>
              </w:rPr>
            </w:pPr>
            <w:proofErr w:type="spellStart"/>
            <w:r w:rsidRPr="00C96047">
              <w:rPr>
                <w:color w:val="000000"/>
              </w:rPr>
              <w:t>Openness</w:t>
            </w:r>
            <w:proofErr w:type="spellEnd"/>
          </w:p>
        </w:tc>
        <w:tc>
          <w:tcPr>
            <w:tcW w:w="1927" w:type="dxa"/>
            <w:tcBorders>
              <w:top w:val="nil"/>
              <w:left w:val="nil"/>
              <w:bottom w:val="nil"/>
              <w:right w:val="nil"/>
            </w:tcBorders>
            <w:shd w:val="clear" w:color="auto" w:fill="auto"/>
            <w:noWrap/>
            <w:hideMark/>
          </w:tcPr>
          <w:p w14:paraId="1315D43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77B77E8"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6B3DA04"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1CBFCA6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4C3DFE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7173A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06E226F" w14:textId="77777777" w:rsidR="003247B3" w:rsidRPr="00C96047" w:rsidRDefault="003247B3" w:rsidP="003247B3">
            <w:pPr>
              <w:spacing w:before="0" w:after="0" w:line="240" w:lineRule="auto"/>
              <w:rPr>
                <w:sz w:val="20"/>
                <w:szCs w:val="20"/>
              </w:rPr>
            </w:pPr>
          </w:p>
        </w:tc>
      </w:tr>
      <w:tr w:rsidR="003247B3" w:rsidRPr="00C96047" w14:paraId="1EB36BAC" w14:textId="77777777" w:rsidTr="00613F5A">
        <w:trPr>
          <w:trHeight w:val="320"/>
        </w:trPr>
        <w:tc>
          <w:tcPr>
            <w:tcW w:w="1226" w:type="dxa"/>
            <w:tcBorders>
              <w:top w:val="nil"/>
              <w:left w:val="nil"/>
              <w:bottom w:val="nil"/>
              <w:right w:val="nil"/>
            </w:tcBorders>
            <w:shd w:val="clear" w:color="auto" w:fill="auto"/>
            <w:noWrap/>
            <w:hideMark/>
          </w:tcPr>
          <w:p w14:paraId="19E06E2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1EDA90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57A3E7F" w14:textId="77777777" w:rsidR="003247B3" w:rsidRPr="00C96047" w:rsidRDefault="003247B3" w:rsidP="003247B3">
            <w:pPr>
              <w:spacing w:before="0" w:after="0" w:line="240" w:lineRule="auto"/>
              <w:rPr>
                <w:color w:val="000000"/>
              </w:rPr>
            </w:pPr>
            <w:proofErr w:type="spellStart"/>
            <w:r w:rsidRPr="00C96047">
              <w:rPr>
                <w:color w:val="000000"/>
              </w:rPr>
              <w:t>Fantasy</w:t>
            </w:r>
            <w:proofErr w:type="spellEnd"/>
          </w:p>
        </w:tc>
        <w:tc>
          <w:tcPr>
            <w:tcW w:w="1251" w:type="dxa"/>
            <w:tcBorders>
              <w:top w:val="nil"/>
              <w:left w:val="nil"/>
              <w:bottom w:val="nil"/>
              <w:right w:val="nil"/>
            </w:tcBorders>
            <w:shd w:val="clear" w:color="auto" w:fill="auto"/>
            <w:noWrap/>
            <w:hideMark/>
          </w:tcPr>
          <w:p w14:paraId="5DBC568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1D4FF1A1"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EF561A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6AF943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D6C2D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FCEA40" w14:textId="77777777" w:rsidR="003247B3" w:rsidRPr="00C96047" w:rsidRDefault="003247B3" w:rsidP="003247B3">
            <w:pPr>
              <w:spacing w:before="0" w:after="0" w:line="240" w:lineRule="auto"/>
              <w:rPr>
                <w:sz w:val="20"/>
                <w:szCs w:val="20"/>
              </w:rPr>
            </w:pPr>
          </w:p>
        </w:tc>
      </w:tr>
      <w:tr w:rsidR="003247B3" w:rsidRPr="00C96047" w14:paraId="5692326C" w14:textId="77777777" w:rsidTr="00613F5A">
        <w:trPr>
          <w:trHeight w:val="320"/>
        </w:trPr>
        <w:tc>
          <w:tcPr>
            <w:tcW w:w="1226" w:type="dxa"/>
            <w:tcBorders>
              <w:top w:val="nil"/>
              <w:left w:val="nil"/>
              <w:bottom w:val="nil"/>
              <w:right w:val="nil"/>
            </w:tcBorders>
            <w:shd w:val="clear" w:color="auto" w:fill="auto"/>
            <w:noWrap/>
            <w:hideMark/>
          </w:tcPr>
          <w:p w14:paraId="643677D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89FF1C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B0A6EFA" w14:textId="77777777" w:rsidR="003247B3" w:rsidRPr="00C96047" w:rsidRDefault="003247B3" w:rsidP="003247B3">
            <w:pPr>
              <w:spacing w:before="0" w:after="0" w:line="240" w:lineRule="auto"/>
              <w:rPr>
                <w:color w:val="000000"/>
              </w:rPr>
            </w:pPr>
            <w:proofErr w:type="spellStart"/>
            <w:r w:rsidRPr="00C96047">
              <w:rPr>
                <w:color w:val="000000"/>
              </w:rPr>
              <w:t>Aesthetics</w:t>
            </w:r>
            <w:proofErr w:type="spellEnd"/>
          </w:p>
        </w:tc>
        <w:tc>
          <w:tcPr>
            <w:tcW w:w="1251" w:type="dxa"/>
            <w:tcBorders>
              <w:top w:val="nil"/>
              <w:left w:val="nil"/>
              <w:bottom w:val="nil"/>
              <w:right w:val="nil"/>
            </w:tcBorders>
            <w:shd w:val="clear" w:color="auto" w:fill="auto"/>
            <w:noWrap/>
            <w:hideMark/>
          </w:tcPr>
          <w:p w14:paraId="6A503BF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318859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EC8A63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9CD7E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13AFF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C52FBC9" w14:textId="77777777" w:rsidR="003247B3" w:rsidRPr="00C96047" w:rsidRDefault="003247B3" w:rsidP="003247B3">
            <w:pPr>
              <w:spacing w:before="0" w:after="0" w:line="240" w:lineRule="auto"/>
              <w:rPr>
                <w:sz w:val="20"/>
                <w:szCs w:val="20"/>
              </w:rPr>
            </w:pPr>
          </w:p>
        </w:tc>
      </w:tr>
      <w:tr w:rsidR="003247B3" w:rsidRPr="00C96047" w14:paraId="1B683E18" w14:textId="77777777" w:rsidTr="00613F5A">
        <w:trPr>
          <w:trHeight w:val="320"/>
        </w:trPr>
        <w:tc>
          <w:tcPr>
            <w:tcW w:w="1226" w:type="dxa"/>
            <w:tcBorders>
              <w:top w:val="nil"/>
              <w:left w:val="nil"/>
              <w:bottom w:val="nil"/>
              <w:right w:val="nil"/>
            </w:tcBorders>
            <w:shd w:val="clear" w:color="auto" w:fill="auto"/>
            <w:noWrap/>
            <w:hideMark/>
          </w:tcPr>
          <w:p w14:paraId="41A5425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BEF973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1880F7D" w14:textId="77777777" w:rsidR="003247B3" w:rsidRPr="00C96047" w:rsidRDefault="003247B3" w:rsidP="003247B3">
            <w:pPr>
              <w:spacing w:before="0" w:after="0" w:line="240" w:lineRule="auto"/>
              <w:rPr>
                <w:color w:val="000000"/>
              </w:rPr>
            </w:pPr>
            <w:proofErr w:type="spellStart"/>
            <w:r w:rsidRPr="00C96047">
              <w:rPr>
                <w:color w:val="000000"/>
              </w:rPr>
              <w:t>Feelings</w:t>
            </w:r>
            <w:proofErr w:type="spellEnd"/>
          </w:p>
        </w:tc>
        <w:tc>
          <w:tcPr>
            <w:tcW w:w="1251" w:type="dxa"/>
            <w:tcBorders>
              <w:top w:val="nil"/>
              <w:left w:val="nil"/>
              <w:bottom w:val="nil"/>
              <w:right w:val="nil"/>
            </w:tcBorders>
            <w:shd w:val="clear" w:color="auto" w:fill="auto"/>
            <w:noWrap/>
            <w:hideMark/>
          </w:tcPr>
          <w:p w14:paraId="4BC6FC6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2BCE255B"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30" w:type="dxa"/>
            <w:tcBorders>
              <w:top w:val="nil"/>
              <w:left w:val="nil"/>
              <w:bottom w:val="nil"/>
              <w:right w:val="nil"/>
            </w:tcBorders>
            <w:shd w:val="clear" w:color="auto" w:fill="auto"/>
            <w:noWrap/>
            <w:hideMark/>
          </w:tcPr>
          <w:p w14:paraId="1E7BEC67"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1328E4D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2DEDEA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104D09" w14:textId="77777777" w:rsidR="003247B3" w:rsidRPr="00C96047" w:rsidRDefault="003247B3" w:rsidP="003247B3">
            <w:pPr>
              <w:spacing w:before="0" w:after="0" w:line="240" w:lineRule="auto"/>
              <w:rPr>
                <w:sz w:val="20"/>
                <w:szCs w:val="20"/>
              </w:rPr>
            </w:pPr>
          </w:p>
        </w:tc>
      </w:tr>
      <w:tr w:rsidR="003247B3" w:rsidRPr="00C96047" w14:paraId="70FF67CB" w14:textId="77777777" w:rsidTr="00613F5A">
        <w:trPr>
          <w:trHeight w:val="320"/>
        </w:trPr>
        <w:tc>
          <w:tcPr>
            <w:tcW w:w="1226" w:type="dxa"/>
            <w:tcBorders>
              <w:top w:val="nil"/>
              <w:left w:val="nil"/>
              <w:bottom w:val="nil"/>
              <w:right w:val="nil"/>
            </w:tcBorders>
            <w:shd w:val="clear" w:color="auto" w:fill="auto"/>
            <w:noWrap/>
            <w:hideMark/>
          </w:tcPr>
          <w:p w14:paraId="0922E0C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A17209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44B28D1" w14:textId="77777777" w:rsidR="003247B3" w:rsidRPr="00C96047" w:rsidRDefault="003247B3" w:rsidP="003247B3">
            <w:pPr>
              <w:spacing w:before="0" w:after="0" w:line="240" w:lineRule="auto"/>
              <w:rPr>
                <w:color w:val="000000"/>
              </w:rPr>
            </w:pPr>
            <w:proofErr w:type="spellStart"/>
            <w:r w:rsidRPr="00C96047">
              <w:rPr>
                <w:color w:val="000000"/>
              </w:rPr>
              <w:t>Actions</w:t>
            </w:r>
            <w:proofErr w:type="spellEnd"/>
          </w:p>
        </w:tc>
        <w:tc>
          <w:tcPr>
            <w:tcW w:w="1251" w:type="dxa"/>
            <w:tcBorders>
              <w:top w:val="nil"/>
              <w:left w:val="nil"/>
              <w:bottom w:val="nil"/>
              <w:right w:val="nil"/>
            </w:tcBorders>
            <w:shd w:val="clear" w:color="auto" w:fill="auto"/>
            <w:noWrap/>
            <w:hideMark/>
          </w:tcPr>
          <w:p w14:paraId="52697E1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58</w:t>
            </w:r>
          </w:p>
        </w:tc>
        <w:tc>
          <w:tcPr>
            <w:tcW w:w="15559" w:type="dxa"/>
            <w:tcBorders>
              <w:top w:val="nil"/>
              <w:left w:val="nil"/>
              <w:bottom w:val="nil"/>
              <w:right w:val="nil"/>
            </w:tcBorders>
            <w:shd w:val="clear" w:color="auto" w:fill="auto"/>
            <w:noWrap/>
            <w:hideMark/>
          </w:tcPr>
          <w:p w14:paraId="34181479"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AD63C0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CA8D4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99918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E703072" w14:textId="77777777" w:rsidR="003247B3" w:rsidRPr="00C96047" w:rsidRDefault="003247B3" w:rsidP="003247B3">
            <w:pPr>
              <w:spacing w:before="0" w:after="0" w:line="240" w:lineRule="auto"/>
              <w:rPr>
                <w:sz w:val="20"/>
                <w:szCs w:val="20"/>
              </w:rPr>
            </w:pPr>
          </w:p>
        </w:tc>
      </w:tr>
      <w:tr w:rsidR="003247B3" w:rsidRPr="00C96047" w14:paraId="7F56FB77" w14:textId="77777777" w:rsidTr="00613F5A">
        <w:trPr>
          <w:trHeight w:val="320"/>
        </w:trPr>
        <w:tc>
          <w:tcPr>
            <w:tcW w:w="1226" w:type="dxa"/>
            <w:tcBorders>
              <w:top w:val="nil"/>
              <w:left w:val="nil"/>
              <w:bottom w:val="nil"/>
              <w:right w:val="nil"/>
            </w:tcBorders>
            <w:shd w:val="clear" w:color="auto" w:fill="auto"/>
            <w:noWrap/>
            <w:hideMark/>
          </w:tcPr>
          <w:p w14:paraId="113DC38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837B7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42396FD" w14:textId="77777777" w:rsidR="003247B3" w:rsidRPr="00C96047" w:rsidRDefault="003247B3" w:rsidP="003247B3">
            <w:pPr>
              <w:spacing w:before="0" w:after="0" w:line="240" w:lineRule="auto"/>
              <w:rPr>
                <w:color w:val="000000"/>
              </w:rPr>
            </w:pPr>
            <w:r w:rsidRPr="00C96047">
              <w:rPr>
                <w:color w:val="000000"/>
              </w:rPr>
              <w:t>Ideas</w:t>
            </w:r>
          </w:p>
        </w:tc>
        <w:tc>
          <w:tcPr>
            <w:tcW w:w="1251" w:type="dxa"/>
            <w:tcBorders>
              <w:top w:val="nil"/>
              <w:left w:val="nil"/>
              <w:bottom w:val="nil"/>
              <w:right w:val="nil"/>
            </w:tcBorders>
            <w:shd w:val="clear" w:color="auto" w:fill="auto"/>
            <w:noWrap/>
            <w:hideMark/>
          </w:tcPr>
          <w:p w14:paraId="346421D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0072AB8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A2AB73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3C30DF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CFBE4B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8249D2" w14:textId="77777777" w:rsidR="003247B3" w:rsidRPr="00C96047" w:rsidRDefault="003247B3" w:rsidP="003247B3">
            <w:pPr>
              <w:spacing w:before="0" w:after="0" w:line="240" w:lineRule="auto"/>
              <w:rPr>
                <w:sz w:val="20"/>
                <w:szCs w:val="20"/>
              </w:rPr>
            </w:pPr>
          </w:p>
        </w:tc>
      </w:tr>
      <w:tr w:rsidR="003247B3" w:rsidRPr="00C96047" w14:paraId="3E852D35" w14:textId="77777777" w:rsidTr="00613F5A">
        <w:trPr>
          <w:trHeight w:val="320"/>
        </w:trPr>
        <w:tc>
          <w:tcPr>
            <w:tcW w:w="1226" w:type="dxa"/>
            <w:tcBorders>
              <w:top w:val="nil"/>
              <w:left w:val="nil"/>
              <w:bottom w:val="nil"/>
              <w:right w:val="nil"/>
            </w:tcBorders>
            <w:shd w:val="clear" w:color="auto" w:fill="auto"/>
            <w:noWrap/>
            <w:hideMark/>
          </w:tcPr>
          <w:p w14:paraId="46F9FFF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FDC6FD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6BB0975" w14:textId="77777777" w:rsidR="003247B3" w:rsidRPr="00C96047" w:rsidRDefault="003247B3" w:rsidP="003247B3">
            <w:pPr>
              <w:spacing w:before="0" w:after="0" w:line="240" w:lineRule="auto"/>
              <w:rPr>
                <w:color w:val="000000"/>
              </w:rPr>
            </w:pPr>
            <w:proofErr w:type="spellStart"/>
            <w:r w:rsidRPr="00C96047">
              <w:rPr>
                <w:color w:val="000000"/>
              </w:rPr>
              <w:t>Values</w:t>
            </w:r>
            <w:proofErr w:type="spellEnd"/>
          </w:p>
        </w:tc>
        <w:tc>
          <w:tcPr>
            <w:tcW w:w="1251" w:type="dxa"/>
            <w:tcBorders>
              <w:top w:val="nil"/>
              <w:left w:val="nil"/>
              <w:bottom w:val="nil"/>
              <w:right w:val="nil"/>
            </w:tcBorders>
            <w:shd w:val="clear" w:color="auto" w:fill="auto"/>
            <w:noWrap/>
            <w:hideMark/>
          </w:tcPr>
          <w:p w14:paraId="1066A7A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4D3A2C1F" w14:textId="77777777" w:rsidR="003247B3" w:rsidRDefault="003247B3" w:rsidP="003247B3">
            <w:pPr>
              <w:spacing w:before="0" w:after="0" w:line="240" w:lineRule="auto"/>
              <w:rPr>
                <w:color w:val="000000"/>
              </w:rPr>
            </w:pPr>
            <w:r w:rsidRPr="00C96047">
              <w:rPr>
                <w:color w:val="000000"/>
              </w:rPr>
              <w:t xml:space="preserve">+ SAT verbal (.26) </w:t>
            </w:r>
          </w:p>
          <w:p w14:paraId="4BBB9088" w14:textId="77777777" w:rsidR="003247B3" w:rsidRPr="00C96047" w:rsidRDefault="003247B3" w:rsidP="003247B3">
            <w:pPr>
              <w:spacing w:before="0" w:after="0" w:line="240" w:lineRule="auto"/>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30" w:type="dxa"/>
            <w:tcBorders>
              <w:top w:val="nil"/>
              <w:left w:val="nil"/>
              <w:bottom w:val="nil"/>
              <w:right w:val="nil"/>
            </w:tcBorders>
            <w:shd w:val="clear" w:color="auto" w:fill="auto"/>
            <w:noWrap/>
            <w:hideMark/>
          </w:tcPr>
          <w:p w14:paraId="75A48121"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42FAB30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B28D2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ADEC054" w14:textId="77777777" w:rsidR="003247B3" w:rsidRPr="00C96047" w:rsidRDefault="003247B3" w:rsidP="003247B3">
            <w:pPr>
              <w:spacing w:before="0" w:after="0" w:line="240" w:lineRule="auto"/>
              <w:rPr>
                <w:sz w:val="20"/>
                <w:szCs w:val="20"/>
              </w:rPr>
            </w:pPr>
          </w:p>
        </w:tc>
      </w:tr>
      <w:tr w:rsidR="003247B3" w:rsidRPr="00C96047" w14:paraId="1F52BAD6" w14:textId="77777777" w:rsidTr="00613F5A">
        <w:trPr>
          <w:trHeight w:val="320"/>
        </w:trPr>
        <w:tc>
          <w:tcPr>
            <w:tcW w:w="1226" w:type="dxa"/>
            <w:tcBorders>
              <w:top w:val="nil"/>
              <w:left w:val="nil"/>
              <w:bottom w:val="nil"/>
              <w:right w:val="nil"/>
            </w:tcBorders>
            <w:shd w:val="clear" w:color="auto" w:fill="auto"/>
            <w:noWrap/>
            <w:hideMark/>
          </w:tcPr>
          <w:p w14:paraId="16242A2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47253EB"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310A1CDD"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6C02107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263F932F"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FFE2AA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4B6DB1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00424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FC2CE3" w14:textId="77777777" w:rsidR="003247B3" w:rsidRPr="00C96047" w:rsidRDefault="003247B3" w:rsidP="003247B3">
            <w:pPr>
              <w:spacing w:before="0" w:after="0" w:line="240" w:lineRule="auto"/>
              <w:rPr>
                <w:sz w:val="20"/>
                <w:szCs w:val="20"/>
              </w:rPr>
            </w:pPr>
          </w:p>
        </w:tc>
      </w:tr>
      <w:tr w:rsidR="003247B3" w:rsidRPr="00C96047" w14:paraId="02532E54" w14:textId="77777777" w:rsidTr="00613F5A">
        <w:trPr>
          <w:trHeight w:val="320"/>
        </w:trPr>
        <w:tc>
          <w:tcPr>
            <w:tcW w:w="1226" w:type="dxa"/>
            <w:tcBorders>
              <w:top w:val="nil"/>
              <w:left w:val="nil"/>
              <w:bottom w:val="nil"/>
              <w:right w:val="nil"/>
            </w:tcBorders>
            <w:shd w:val="clear" w:color="auto" w:fill="auto"/>
            <w:noWrap/>
            <w:hideMark/>
          </w:tcPr>
          <w:p w14:paraId="43D66A5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3B9E70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DE15242" w14:textId="77777777" w:rsidR="003247B3" w:rsidRPr="00C96047" w:rsidRDefault="003247B3" w:rsidP="003247B3">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281D8FD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1123C0C3" w14:textId="77777777" w:rsidR="003247B3" w:rsidRDefault="003247B3" w:rsidP="003247B3">
            <w:pPr>
              <w:spacing w:before="0" w:after="0" w:line="240" w:lineRule="auto"/>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3A6BF46"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30" w:type="dxa"/>
            <w:tcBorders>
              <w:top w:val="nil"/>
              <w:left w:val="nil"/>
              <w:bottom w:val="nil"/>
              <w:right w:val="nil"/>
            </w:tcBorders>
            <w:shd w:val="clear" w:color="auto" w:fill="auto"/>
            <w:noWrap/>
            <w:hideMark/>
          </w:tcPr>
          <w:p w14:paraId="4F04B061"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01EF4BD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43C247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2506C30" w14:textId="77777777" w:rsidR="003247B3" w:rsidRPr="00C96047" w:rsidRDefault="003247B3" w:rsidP="003247B3">
            <w:pPr>
              <w:spacing w:before="0" w:after="0" w:line="240" w:lineRule="auto"/>
              <w:rPr>
                <w:sz w:val="20"/>
                <w:szCs w:val="20"/>
              </w:rPr>
            </w:pPr>
          </w:p>
        </w:tc>
      </w:tr>
      <w:tr w:rsidR="003247B3" w:rsidRPr="00092DBD" w14:paraId="004F6E07" w14:textId="77777777" w:rsidTr="00613F5A">
        <w:trPr>
          <w:trHeight w:val="320"/>
        </w:trPr>
        <w:tc>
          <w:tcPr>
            <w:tcW w:w="1226" w:type="dxa"/>
            <w:tcBorders>
              <w:top w:val="nil"/>
              <w:left w:val="nil"/>
              <w:bottom w:val="nil"/>
              <w:right w:val="nil"/>
            </w:tcBorders>
            <w:shd w:val="clear" w:color="auto" w:fill="auto"/>
            <w:noWrap/>
            <w:hideMark/>
          </w:tcPr>
          <w:p w14:paraId="4C250B8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4383108" w14:textId="77777777" w:rsidR="003247B3" w:rsidRPr="00C96047" w:rsidRDefault="003247B3" w:rsidP="003247B3">
            <w:pPr>
              <w:spacing w:before="0" w:after="0" w:line="240" w:lineRule="auto"/>
              <w:rPr>
                <w:sz w:val="20"/>
                <w:szCs w:val="20"/>
              </w:rPr>
            </w:pPr>
          </w:p>
        </w:tc>
        <w:tc>
          <w:tcPr>
            <w:tcW w:w="3178" w:type="dxa"/>
            <w:gridSpan w:val="2"/>
            <w:tcBorders>
              <w:top w:val="nil"/>
              <w:left w:val="nil"/>
              <w:bottom w:val="nil"/>
              <w:right w:val="nil"/>
            </w:tcBorders>
            <w:shd w:val="clear" w:color="auto" w:fill="auto"/>
            <w:noWrap/>
            <w:hideMark/>
          </w:tcPr>
          <w:p w14:paraId="3ABDDB78" w14:textId="77777777" w:rsidR="003247B3" w:rsidRPr="00C96047" w:rsidRDefault="003247B3" w:rsidP="003247B3">
            <w:pPr>
              <w:spacing w:before="0" w:after="0" w:line="240" w:lineRule="auto"/>
              <w:rPr>
                <w:color w:val="000000"/>
              </w:rPr>
            </w:pPr>
            <w:proofErr w:type="spellStart"/>
            <w:r w:rsidRPr="00C96047">
              <w:rPr>
                <w:color w:val="000000"/>
              </w:rPr>
              <w:t>Straightforwardness</w:t>
            </w:r>
            <w:proofErr w:type="spellEnd"/>
          </w:p>
          <w:p w14:paraId="20996316" w14:textId="1D7CADB9" w:rsidR="003247B3" w:rsidRPr="00C96047" w:rsidRDefault="003247B3" w:rsidP="003247B3">
            <w:pPr>
              <w:spacing w:before="0" w:after="0" w:line="240" w:lineRule="auto"/>
              <w:jc w:val="right"/>
              <w:rPr>
                <w:color w:val="000000"/>
              </w:rPr>
            </w:pPr>
            <w:r w:rsidRPr="00C96047">
              <w:rPr>
                <w:color w:val="000000"/>
              </w:rPr>
              <w:t>0</w:t>
            </w:r>
            <w:r w:rsidR="00E04764">
              <w:rPr>
                <w:color w:val="000000"/>
              </w:rPr>
              <w:t>.</w:t>
            </w:r>
            <w:r w:rsidRPr="00C96047">
              <w:rPr>
                <w:color w:val="000000"/>
              </w:rPr>
              <w:t>71</w:t>
            </w:r>
          </w:p>
        </w:tc>
        <w:tc>
          <w:tcPr>
            <w:tcW w:w="25276" w:type="dxa"/>
            <w:gridSpan w:val="5"/>
            <w:tcBorders>
              <w:top w:val="nil"/>
              <w:left w:val="nil"/>
              <w:bottom w:val="nil"/>
              <w:right w:val="nil"/>
            </w:tcBorders>
            <w:shd w:val="clear" w:color="auto" w:fill="auto"/>
            <w:noWrap/>
            <w:hideMark/>
          </w:tcPr>
          <w:p w14:paraId="377B0A53"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Interpersonal</w:t>
            </w:r>
            <w:proofErr w:type="spellEnd"/>
            <w:r w:rsidRPr="004935BC">
              <w:rPr>
                <w:color w:val="000000"/>
                <w:lang w:val="fr-BE"/>
              </w:rPr>
              <w:t xml:space="preserve"> manipulation (-.75) </w:t>
            </w:r>
          </w:p>
          <w:p w14:paraId="0647E900"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0FC2461F" w14:textId="77777777" w:rsidR="003247B3" w:rsidRPr="00AD587A" w:rsidRDefault="003247B3" w:rsidP="003247B3">
            <w:pPr>
              <w:spacing w:before="0" w:after="0" w:line="240" w:lineRule="auto"/>
              <w:rPr>
                <w:color w:val="000000"/>
                <w:lang w:val="en-GB"/>
              </w:rPr>
            </w:pPr>
            <w:r w:rsidRPr="00AD587A">
              <w:rPr>
                <w:color w:val="000000"/>
                <w:lang w:val="en-GB"/>
              </w:rPr>
              <w:t xml:space="preserve">- Supervisor rating </w:t>
            </w:r>
          </w:p>
          <w:p w14:paraId="2B08D1AE" w14:textId="77777777" w:rsidR="003247B3" w:rsidRPr="00AD587A" w:rsidRDefault="003247B3" w:rsidP="003247B3">
            <w:pPr>
              <w:spacing w:before="0" w:after="0" w:line="240" w:lineRule="auto"/>
              <w:rPr>
                <w:color w:val="000000"/>
                <w:lang w:val="en-GB"/>
              </w:rPr>
            </w:pPr>
            <w:r w:rsidRPr="00AD587A">
              <w:rPr>
                <w:color w:val="000000"/>
                <w:lang w:val="en-GB"/>
              </w:rPr>
              <w:t xml:space="preserve">(Piedmont &amp; Weinstein, 1994); </w:t>
            </w:r>
          </w:p>
          <w:p w14:paraId="0C60BF74" w14:textId="77777777" w:rsidR="003247B3" w:rsidRPr="00AD587A" w:rsidRDefault="003247B3" w:rsidP="003247B3">
            <w:pPr>
              <w:spacing w:before="0" w:after="0" w:line="240" w:lineRule="auto"/>
              <w:rPr>
                <w:color w:val="000000"/>
                <w:lang w:val="en-GB"/>
              </w:rPr>
            </w:pPr>
            <w:r w:rsidRPr="00AD587A">
              <w:rPr>
                <w:color w:val="000000"/>
                <w:lang w:val="en-GB"/>
              </w:rPr>
              <w:t xml:space="preserve">- Fearless dominance (-.49), </w:t>
            </w:r>
          </w:p>
          <w:p w14:paraId="769D844D" w14:textId="77777777" w:rsidR="003247B3" w:rsidRPr="00AD587A" w:rsidRDefault="003247B3" w:rsidP="003247B3">
            <w:pPr>
              <w:spacing w:before="0" w:after="0" w:line="240" w:lineRule="auto"/>
              <w:rPr>
                <w:color w:val="000000"/>
                <w:lang w:val="en-GB"/>
              </w:rPr>
            </w:pPr>
            <w:r w:rsidRPr="00AD587A">
              <w:rPr>
                <w:color w:val="000000"/>
                <w:lang w:val="en-GB"/>
              </w:rPr>
              <w:t xml:space="preserve">- Dysregulation / Disinhibition (-.49) </w:t>
            </w:r>
          </w:p>
          <w:p w14:paraId="13E982E6"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3247B3" w:rsidRPr="00092DBD" w14:paraId="74E66D20" w14:textId="77777777" w:rsidTr="00613F5A">
        <w:trPr>
          <w:trHeight w:val="320"/>
        </w:trPr>
        <w:tc>
          <w:tcPr>
            <w:tcW w:w="1226" w:type="dxa"/>
            <w:tcBorders>
              <w:top w:val="nil"/>
              <w:left w:val="nil"/>
              <w:bottom w:val="nil"/>
              <w:right w:val="nil"/>
            </w:tcBorders>
            <w:shd w:val="clear" w:color="auto" w:fill="auto"/>
            <w:noWrap/>
            <w:hideMark/>
          </w:tcPr>
          <w:p w14:paraId="023CA610" w14:textId="77777777" w:rsidR="003247B3" w:rsidRPr="00AD587A" w:rsidRDefault="003247B3" w:rsidP="003247B3">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6BBB6B09"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0061B77" w14:textId="77777777" w:rsidR="003247B3" w:rsidRPr="00C96047" w:rsidRDefault="003247B3" w:rsidP="003247B3">
            <w:pPr>
              <w:spacing w:before="0" w:after="0" w:line="240" w:lineRule="auto"/>
              <w:rPr>
                <w:color w:val="000000"/>
              </w:rPr>
            </w:pPr>
            <w:proofErr w:type="spellStart"/>
            <w:r w:rsidRPr="00C96047">
              <w:rPr>
                <w:color w:val="000000"/>
              </w:rPr>
              <w:t>Altruism</w:t>
            </w:r>
            <w:proofErr w:type="spellEnd"/>
          </w:p>
        </w:tc>
        <w:tc>
          <w:tcPr>
            <w:tcW w:w="1251" w:type="dxa"/>
            <w:tcBorders>
              <w:top w:val="nil"/>
              <w:left w:val="nil"/>
              <w:bottom w:val="nil"/>
              <w:right w:val="nil"/>
            </w:tcBorders>
            <w:shd w:val="clear" w:color="auto" w:fill="auto"/>
            <w:noWrap/>
            <w:hideMark/>
          </w:tcPr>
          <w:p w14:paraId="55586AB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2847" w:type="dxa"/>
            <w:gridSpan w:val="4"/>
            <w:tcBorders>
              <w:top w:val="nil"/>
              <w:left w:val="nil"/>
              <w:bottom w:val="nil"/>
              <w:right w:val="nil"/>
            </w:tcBorders>
            <w:shd w:val="clear" w:color="auto" w:fill="auto"/>
            <w:noWrap/>
            <w:hideMark/>
          </w:tcPr>
          <w:p w14:paraId="3C03AB94" w14:textId="77777777" w:rsidR="003247B3" w:rsidRPr="00AD587A" w:rsidRDefault="003247B3" w:rsidP="003247B3">
            <w:pPr>
              <w:spacing w:before="0" w:after="0" w:line="240" w:lineRule="auto"/>
              <w:rPr>
                <w:color w:val="000000"/>
                <w:lang w:val="en-GB"/>
              </w:rPr>
            </w:pPr>
            <w:r w:rsidRPr="00AD587A">
              <w:rPr>
                <w:color w:val="000000"/>
                <w:lang w:val="en-GB"/>
              </w:rPr>
              <w:t xml:space="preserve">- Callous affect (-.63), </w:t>
            </w:r>
          </w:p>
          <w:p w14:paraId="73DA1B36"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1152EDA4"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35736C58"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2810358D"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29" w:type="dxa"/>
            <w:tcBorders>
              <w:top w:val="nil"/>
              <w:left w:val="nil"/>
              <w:bottom w:val="nil"/>
              <w:right w:val="nil"/>
            </w:tcBorders>
            <w:shd w:val="clear" w:color="auto" w:fill="auto"/>
            <w:noWrap/>
            <w:hideMark/>
          </w:tcPr>
          <w:p w14:paraId="10E323F0" w14:textId="77777777" w:rsidR="003247B3" w:rsidRPr="00AD587A" w:rsidRDefault="003247B3" w:rsidP="003247B3">
            <w:pPr>
              <w:spacing w:before="0" w:after="0" w:line="240" w:lineRule="auto"/>
              <w:rPr>
                <w:color w:val="000000"/>
                <w:lang w:val="en-GB"/>
              </w:rPr>
            </w:pPr>
          </w:p>
        </w:tc>
      </w:tr>
      <w:tr w:rsidR="003247B3" w:rsidRPr="00C96047" w14:paraId="06D2CF4E" w14:textId="77777777" w:rsidTr="00613F5A">
        <w:trPr>
          <w:trHeight w:val="320"/>
        </w:trPr>
        <w:tc>
          <w:tcPr>
            <w:tcW w:w="1226" w:type="dxa"/>
            <w:tcBorders>
              <w:top w:val="nil"/>
              <w:left w:val="nil"/>
              <w:bottom w:val="nil"/>
              <w:right w:val="nil"/>
            </w:tcBorders>
            <w:shd w:val="clear" w:color="auto" w:fill="auto"/>
            <w:noWrap/>
            <w:hideMark/>
          </w:tcPr>
          <w:p w14:paraId="46F554A5"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CBD06B2"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AB6C2D1" w14:textId="77777777" w:rsidR="003247B3" w:rsidRPr="00C96047" w:rsidRDefault="003247B3" w:rsidP="003247B3">
            <w:pPr>
              <w:spacing w:before="0" w:after="0" w:line="240" w:lineRule="auto"/>
              <w:rPr>
                <w:color w:val="000000"/>
              </w:rPr>
            </w:pPr>
            <w:proofErr w:type="spellStart"/>
            <w:r w:rsidRPr="00C96047">
              <w:rPr>
                <w:color w:val="000000"/>
              </w:rPr>
              <w:t>Compliance</w:t>
            </w:r>
            <w:proofErr w:type="spellEnd"/>
          </w:p>
        </w:tc>
        <w:tc>
          <w:tcPr>
            <w:tcW w:w="1251" w:type="dxa"/>
            <w:tcBorders>
              <w:top w:val="nil"/>
              <w:left w:val="nil"/>
              <w:bottom w:val="nil"/>
              <w:right w:val="nil"/>
            </w:tcBorders>
            <w:shd w:val="clear" w:color="auto" w:fill="auto"/>
            <w:noWrap/>
            <w:hideMark/>
          </w:tcPr>
          <w:p w14:paraId="205C91D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59</w:t>
            </w:r>
          </w:p>
        </w:tc>
        <w:tc>
          <w:tcPr>
            <w:tcW w:w="15559" w:type="dxa"/>
            <w:tcBorders>
              <w:top w:val="nil"/>
              <w:left w:val="nil"/>
              <w:bottom w:val="nil"/>
              <w:right w:val="nil"/>
            </w:tcBorders>
            <w:shd w:val="clear" w:color="auto" w:fill="auto"/>
            <w:noWrap/>
            <w:hideMark/>
          </w:tcPr>
          <w:p w14:paraId="1A53844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10660D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CBE427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A09B78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D3D659" w14:textId="77777777" w:rsidR="003247B3" w:rsidRPr="00C96047" w:rsidRDefault="003247B3" w:rsidP="003247B3">
            <w:pPr>
              <w:spacing w:before="0" w:after="0" w:line="240" w:lineRule="auto"/>
              <w:rPr>
                <w:sz w:val="20"/>
                <w:szCs w:val="20"/>
              </w:rPr>
            </w:pPr>
          </w:p>
        </w:tc>
      </w:tr>
      <w:tr w:rsidR="003247B3" w:rsidRPr="00C96047" w14:paraId="5C1BE6EE" w14:textId="77777777" w:rsidTr="00613F5A">
        <w:trPr>
          <w:trHeight w:val="320"/>
        </w:trPr>
        <w:tc>
          <w:tcPr>
            <w:tcW w:w="1226" w:type="dxa"/>
            <w:tcBorders>
              <w:top w:val="nil"/>
              <w:left w:val="nil"/>
              <w:bottom w:val="nil"/>
              <w:right w:val="nil"/>
            </w:tcBorders>
            <w:shd w:val="clear" w:color="auto" w:fill="auto"/>
            <w:noWrap/>
            <w:hideMark/>
          </w:tcPr>
          <w:p w14:paraId="606794F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0C99E7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1D12EEB" w14:textId="77777777" w:rsidR="003247B3" w:rsidRPr="00C96047" w:rsidRDefault="003247B3" w:rsidP="003247B3">
            <w:pPr>
              <w:spacing w:before="0" w:after="0" w:line="240" w:lineRule="auto"/>
              <w:rPr>
                <w:color w:val="000000"/>
              </w:rPr>
            </w:pPr>
            <w:proofErr w:type="spellStart"/>
            <w:r w:rsidRPr="00C96047">
              <w:rPr>
                <w:color w:val="000000"/>
              </w:rPr>
              <w:t>Modesty</w:t>
            </w:r>
            <w:proofErr w:type="spellEnd"/>
          </w:p>
        </w:tc>
        <w:tc>
          <w:tcPr>
            <w:tcW w:w="1251" w:type="dxa"/>
            <w:tcBorders>
              <w:top w:val="nil"/>
              <w:left w:val="nil"/>
              <w:bottom w:val="nil"/>
              <w:right w:val="nil"/>
            </w:tcBorders>
            <w:shd w:val="clear" w:color="auto" w:fill="auto"/>
            <w:noWrap/>
            <w:hideMark/>
          </w:tcPr>
          <w:p w14:paraId="6101D89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1EDF21C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11E971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D9847F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0DC87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D1439F" w14:textId="77777777" w:rsidR="003247B3" w:rsidRPr="00C96047" w:rsidRDefault="003247B3" w:rsidP="003247B3">
            <w:pPr>
              <w:spacing w:before="0" w:after="0" w:line="240" w:lineRule="auto"/>
              <w:rPr>
                <w:sz w:val="20"/>
                <w:szCs w:val="20"/>
              </w:rPr>
            </w:pPr>
          </w:p>
        </w:tc>
      </w:tr>
      <w:tr w:rsidR="003247B3" w:rsidRPr="00092DBD" w14:paraId="1442F0DE" w14:textId="77777777" w:rsidTr="00613F5A">
        <w:trPr>
          <w:trHeight w:val="320"/>
        </w:trPr>
        <w:tc>
          <w:tcPr>
            <w:tcW w:w="1226" w:type="dxa"/>
            <w:tcBorders>
              <w:top w:val="nil"/>
              <w:left w:val="nil"/>
              <w:bottom w:val="nil"/>
              <w:right w:val="nil"/>
            </w:tcBorders>
            <w:shd w:val="clear" w:color="auto" w:fill="auto"/>
            <w:noWrap/>
            <w:hideMark/>
          </w:tcPr>
          <w:p w14:paraId="35770CD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3340F1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F33924F" w14:textId="77777777" w:rsidR="003247B3" w:rsidRPr="00C96047" w:rsidRDefault="003247B3" w:rsidP="003247B3">
            <w:pPr>
              <w:spacing w:before="0" w:after="0" w:line="240" w:lineRule="auto"/>
              <w:rPr>
                <w:color w:val="000000"/>
              </w:rPr>
            </w:pPr>
            <w:r w:rsidRPr="00C96047">
              <w:rPr>
                <w:color w:val="000000"/>
              </w:rPr>
              <w:t>Tender-</w:t>
            </w:r>
            <w:proofErr w:type="spellStart"/>
            <w:r w:rsidRPr="00C96047">
              <w:rPr>
                <w:color w:val="000000"/>
              </w:rPr>
              <w:t>Mindedness</w:t>
            </w:r>
            <w:proofErr w:type="spellEnd"/>
          </w:p>
        </w:tc>
        <w:tc>
          <w:tcPr>
            <w:tcW w:w="1251" w:type="dxa"/>
            <w:tcBorders>
              <w:top w:val="nil"/>
              <w:left w:val="nil"/>
              <w:bottom w:val="nil"/>
              <w:right w:val="nil"/>
            </w:tcBorders>
            <w:shd w:val="clear" w:color="auto" w:fill="auto"/>
            <w:noWrap/>
            <w:hideMark/>
          </w:tcPr>
          <w:p w14:paraId="2880E04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56</w:t>
            </w:r>
          </w:p>
        </w:tc>
        <w:tc>
          <w:tcPr>
            <w:tcW w:w="15559" w:type="dxa"/>
            <w:tcBorders>
              <w:top w:val="nil"/>
              <w:left w:val="nil"/>
              <w:bottom w:val="nil"/>
              <w:right w:val="nil"/>
            </w:tcBorders>
            <w:shd w:val="clear" w:color="auto" w:fill="auto"/>
            <w:noWrap/>
            <w:hideMark/>
          </w:tcPr>
          <w:p w14:paraId="7329D0B2"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26383DFE"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
        </w:tc>
        <w:tc>
          <w:tcPr>
            <w:tcW w:w="2430" w:type="dxa"/>
            <w:tcBorders>
              <w:top w:val="nil"/>
              <w:left w:val="nil"/>
              <w:bottom w:val="nil"/>
              <w:right w:val="nil"/>
            </w:tcBorders>
            <w:shd w:val="clear" w:color="auto" w:fill="auto"/>
            <w:noWrap/>
            <w:hideMark/>
          </w:tcPr>
          <w:p w14:paraId="56AF0087"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12B43148"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25D362C3"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398090E2" w14:textId="77777777" w:rsidR="003247B3" w:rsidRPr="004935BC" w:rsidRDefault="003247B3" w:rsidP="003247B3">
            <w:pPr>
              <w:spacing w:before="0" w:after="0" w:line="240" w:lineRule="auto"/>
              <w:rPr>
                <w:sz w:val="20"/>
                <w:szCs w:val="20"/>
                <w:lang w:val="fr-BE"/>
              </w:rPr>
            </w:pPr>
          </w:p>
        </w:tc>
      </w:tr>
      <w:tr w:rsidR="003247B3" w:rsidRPr="00C96047" w14:paraId="53A8B233" w14:textId="77777777" w:rsidTr="00613F5A">
        <w:trPr>
          <w:trHeight w:val="320"/>
        </w:trPr>
        <w:tc>
          <w:tcPr>
            <w:tcW w:w="1226" w:type="dxa"/>
            <w:tcBorders>
              <w:top w:val="nil"/>
              <w:left w:val="nil"/>
              <w:bottom w:val="nil"/>
              <w:right w:val="nil"/>
            </w:tcBorders>
            <w:shd w:val="clear" w:color="auto" w:fill="auto"/>
            <w:noWrap/>
            <w:hideMark/>
          </w:tcPr>
          <w:p w14:paraId="671F220E"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306A4FC6" w14:textId="77777777" w:rsidR="003247B3" w:rsidRPr="004935BC" w:rsidRDefault="003247B3" w:rsidP="003247B3">
            <w:pPr>
              <w:spacing w:before="0" w:after="0" w:line="240" w:lineRule="auto"/>
              <w:rPr>
                <w:color w:val="000000"/>
                <w:lang w:val="fr-BE"/>
              </w:rPr>
            </w:pPr>
          </w:p>
          <w:p w14:paraId="79832CDA" w14:textId="77777777" w:rsidR="003247B3" w:rsidRPr="004935BC" w:rsidRDefault="003247B3" w:rsidP="003247B3">
            <w:pPr>
              <w:spacing w:before="0" w:after="0" w:line="240" w:lineRule="auto"/>
              <w:rPr>
                <w:color w:val="000000"/>
                <w:lang w:val="fr-BE"/>
              </w:rPr>
            </w:pPr>
          </w:p>
          <w:p w14:paraId="385CA3CD"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5504CC02"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4134F14"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3CD90C0"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036F17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DA224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627CB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56B69F" w14:textId="77777777" w:rsidR="003247B3" w:rsidRPr="00C96047" w:rsidRDefault="003247B3" w:rsidP="003247B3">
            <w:pPr>
              <w:spacing w:before="0" w:after="0" w:line="240" w:lineRule="auto"/>
              <w:rPr>
                <w:sz w:val="20"/>
                <w:szCs w:val="20"/>
              </w:rPr>
            </w:pPr>
          </w:p>
        </w:tc>
      </w:tr>
      <w:tr w:rsidR="003247B3" w:rsidRPr="00C96047" w14:paraId="17C93460" w14:textId="77777777" w:rsidTr="00613F5A">
        <w:trPr>
          <w:trHeight w:val="320"/>
        </w:trPr>
        <w:tc>
          <w:tcPr>
            <w:tcW w:w="1226" w:type="dxa"/>
            <w:tcBorders>
              <w:top w:val="nil"/>
              <w:left w:val="nil"/>
              <w:bottom w:val="nil"/>
              <w:right w:val="nil"/>
            </w:tcBorders>
            <w:shd w:val="clear" w:color="auto" w:fill="auto"/>
            <w:noWrap/>
            <w:hideMark/>
          </w:tcPr>
          <w:p w14:paraId="09C9307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654F8DC"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4DBC92C" w14:textId="77777777" w:rsidR="003247B3" w:rsidRPr="00C96047" w:rsidRDefault="003247B3" w:rsidP="003247B3">
            <w:pPr>
              <w:spacing w:before="0" w:after="0" w:line="240" w:lineRule="auto"/>
              <w:rPr>
                <w:color w:val="000000"/>
              </w:rPr>
            </w:pPr>
            <w:proofErr w:type="spellStart"/>
            <w:r w:rsidRPr="00C96047">
              <w:rPr>
                <w:color w:val="000000"/>
              </w:rPr>
              <w:t>Competence</w:t>
            </w:r>
            <w:proofErr w:type="spellEnd"/>
          </w:p>
        </w:tc>
        <w:tc>
          <w:tcPr>
            <w:tcW w:w="1251" w:type="dxa"/>
            <w:tcBorders>
              <w:top w:val="nil"/>
              <w:left w:val="nil"/>
              <w:bottom w:val="nil"/>
              <w:right w:val="nil"/>
            </w:tcBorders>
            <w:shd w:val="clear" w:color="auto" w:fill="auto"/>
            <w:noWrap/>
            <w:hideMark/>
          </w:tcPr>
          <w:p w14:paraId="7EC147C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57EB1F8A"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225DC5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18366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8F1B62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E62940" w14:textId="77777777" w:rsidR="003247B3" w:rsidRPr="00C96047" w:rsidRDefault="003247B3" w:rsidP="003247B3">
            <w:pPr>
              <w:spacing w:before="0" w:after="0" w:line="240" w:lineRule="auto"/>
              <w:rPr>
                <w:sz w:val="20"/>
                <w:szCs w:val="20"/>
              </w:rPr>
            </w:pPr>
          </w:p>
        </w:tc>
      </w:tr>
      <w:tr w:rsidR="003247B3" w:rsidRPr="00C96047" w14:paraId="577E7AD0" w14:textId="77777777" w:rsidTr="00613F5A">
        <w:trPr>
          <w:trHeight w:val="320"/>
        </w:trPr>
        <w:tc>
          <w:tcPr>
            <w:tcW w:w="1226" w:type="dxa"/>
            <w:tcBorders>
              <w:top w:val="nil"/>
              <w:left w:val="nil"/>
              <w:bottom w:val="nil"/>
              <w:right w:val="nil"/>
            </w:tcBorders>
            <w:shd w:val="clear" w:color="auto" w:fill="auto"/>
            <w:noWrap/>
            <w:hideMark/>
          </w:tcPr>
          <w:p w14:paraId="1CEAFC3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DDAFD2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52DE6CE" w14:textId="77777777" w:rsidR="003247B3" w:rsidRPr="00C96047" w:rsidRDefault="003247B3" w:rsidP="003247B3">
            <w:pPr>
              <w:spacing w:before="0" w:after="0" w:line="240" w:lineRule="auto"/>
              <w:rPr>
                <w:color w:val="000000"/>
              </w:rPr>
            </w:pPr>
            <w:proofErr w:type="spellStart"/>
            <w:r w:rsidRPr="00C96047">
              <w:rPr>
                <w:color w:val="000000"/>
              </w:rPr>
              <w:t>Order</w:t>
            </w:r>
            <w:proofErr w:type="spellEnd"/>
          </w:p>
        </w:tc>
        <w:tc>
          <w:tcPr>
            <w:tcW w:w="1251" w:type="dxa"/>
            <w:tcBorders>
              <w:top w:val="nil"/>
              <w:left w:val="nil"/>
              <w:bottom w:val="nil"/>
              <w:right w:val="nil"/>
            </w:tcBorders>
            <w:shd w:val="clear" w:color="auto" w:fill="auto"/>
            <w:noWrap/>
            <w:hideMark/>
          </w:tcPr>
          <w:p w14:paraId="5CFC449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54DFB024"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4752EC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E8FFF4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5420E9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2371DC9" w14:textId="77777777" w:rsidR="003247B3" w:rsidRPr="00C96047" w:rsidRDefault="003247B3" w:rsidP="003247B3">
            <w:pPr>
              <w:spacing w:before="0" w:after="0" w:line="240" w:lineRule="auto"/>
              <w:rPr>
                <w:sz w:val="20"/>
                <w:szCs w:val="20"/>
              </w:rPr>
            </w:pPr>
          </w:p>
        </w:tc>
      </w:tr>
      <w:tr w:rsidR="003247B3" w:rsidRPr="00092DBD" w14:paraId="79E5D052" w14:textId="77777777" w:rsidTr="00613F5A">
        <w:trPr>
          <w:trHeight w:val="320"/>
        </w:trPr>
        <w:tc>
          <w:tcPr>
            <w:tcW w:w="1226" w:type="dxa"/>
            <w:tcBorders>
              <w:top w:val="nil"/>
              <w:left w:val="nil"/>
              <w:bottom w:val="nil"/>
              <w:right w:val="nil"/>
            </w:tcBorders>
            <w:shd w:val="clear" w:color="auto" w:fill="auto"/>
            <w:noWrap/>
            <w:hideMark/>
          </w:tcPr>
          <w:p w14:paraId="2A3A72C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F510CE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36831D7" w14:textId="77777777" w:rsidR="003247B3" w:rsidRPr="00C96047" w:rsidRDefault="003247B3" w:rsidP="003247B3">
            <w:pPr>
              <w:spacing w:before="0" w:after="0" w:line="240" w:lineRule="auto"/>
              <w:rPr>
                <w:color w:val="000000"/>
              </w:rPr>
            </w:pPr>
            <w:proofErr w:type="spellStart"/>
            <w:r w:rsidRPr="00C96047">
              <w:rPr>
                <w:color w:val="000000"/>
              </w:rPr>
              <w:t>Dutifulness</w:t>
            </w:r>
            <w:proofErr w:type="spellEnd"/>
          </w:p>
        </w:tc>
        <w:tc>
          <w:tcPr>
            <w:tcW w:w="1251" w:type="dxa"/>
            <w:tcBorders>
              <w:top w:val="nil"/>
              <w:left w:val="nil"/>
              <w:bottom w:val="nil"/>
              <w:right w:val="nil"/>
            </w:tcBorders>
            <w:shd w:val="clear" w:color="auto" w:fill="auto"/>
            <w:noWrap/>
            <w:hideMark/>
          </w:tcPr>
          <w:p w14:paraId="4F4CC29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62</w:t>
            </w:r>
          </w:p>
        </w:tc>
        <w:tc>
          <w:tcPr>
            <w:tcW w:w="15559" w:type="dxa"/>
            <w:tcBorders>
              <w:top w:val="nil"/>
              <w:left w:val="nil"/>
              <w:bottom w:val="nil"/>
              <w:right w:val="nil"/>
            </w:tcBorders>
            <w:shd w:val="clear" w:color="auto" w:fill="auto"/>
            <w:noWrap/>
            <w:hideMark/>
          </w:tcPr>
          <w:p w14:paraId="4ED32C78" w14:textId="77777777" w:rsidR="003247B3" w:rsidRPr="00AD587A" w:rsidRDefault="003247B3" w:rsidP="003247B3">
            <w:pPr>
              <w:spacing w:before="0" w:after="0" w:line="240" w:lineRule="auto"/>
              <w:rPr>
                <w:color w:val="000000"/>
                <w:lang w:val="en-GB"/>
              </w:rPr>
            </w:pPr>
            <w:r w:rsidRPr="00AD587A">
              <w:rPr>
                <w:color w:val="000000"/>
                <w:lang w:val="en-GB"/>
              </w:rPr>
              <w:t xml:space="preserve">- Dysregulation / Disinhibition (-.49) </w:t>
            </w:r>
          </w:p>
          <w:p w14:paraId="165DE837" w14:textId="77777777" w:rsidR="003247B3" w:rsidRPr="00AD587A" w:rsidRDefault="003247B3" w:rsidP="003247B3">
            <w:pPr>
              <w:spacing w:before="0" w:after="0" w:line="240" w:lineRule="auto"/>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30" w:type="dxa"/>
            <w:tcBorders>
              <w:top w:val="nil"/>
              <w:left w:val="nil"/>
              <w:bottom w:val="nil"/>
              <w:right w:val="nil"/>
            </w:tcBorders>
            <w:shd w:val="clear" w:color="auto" w:fill="auto"/>
            <w:noWrap/>
            <w:hideMark/>
          </w:tcPr>
          <w:p w14:paraId="2BA239AF"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98BAEC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EBD4869"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E8FB37E" w14:textId="77777777" w:rsidR="003247B3" w:rsidRPr="00AD587A" w:rsidRDefault="003247B3" w:rsidP="003247B3">
            <w:pPr>
              <w:spacing w:before="0" w:after="0" w:line="240" w:lineRule="auto"/>
              <w:rPr>
                <w:sz w:val="20"/>
                <w:szCs w:val="20"/>
                <w:lang w:val="en-GB"/>
              </w:rPr>
            </w:pPr>
          </w:p>
        </w:tc>
      </w:tr>
      <w:tr w:rsidR="003247B3" w:rsidRPr="00C96047" w14:paraId="10C1B1B0" w14:textId="77777777" w:rsidTr="00613F5A">
        <w:trPr>
          <w:trHeight w:val="320"/>
        </w:trPr>
        <w:tc>
          <w:tcPr>
            <w:tcW w:w="1226" w:type="dxa"/>
            <w:tcBorders>
              <w:top w:val="nil"/>
              <w:left w:val="nil"/>
              <w:bottom w:val="nil"/>
              <w:right w:val="nil"/>
            </w:tcBorders>
            <w:shd w:val="clear" w:color="auto" w:fill="auto"/>
            <w:noWrap/>
            <w:hideMark/>
          </w:tcPr>
          <w:p w14:paraId="0075DB0B"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460F536"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6ABE5A5" w14:textId="77777777" w:rsidR="003247B3" w:rsidRPr="00C96047" w:rsidRDefault="003247B3" w:rsidP="003247B3">
            <w:pPr>
              <w:spacing w:before="0" w:after="0" w:line="240" w:lineRule="auto"/>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251" w:type="dxa"/>
            <w:tcBorders>
              <w:top w:val="nil"/>
              <w:left w:val="nil"/>
              <w:bottom w:val="nil"/>
              <w:right w:val="nil"/>
            </w:tcBorders>
            <w:shd w:val="clear" w:color="auto" w:fill="auto"/>
            <w:noWrap/>
            <w:hideMark/>
          </w:tcPr>
          <w:p w14:paraId="1B95C5C2"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5BD05CA5" w14:textId="77777777" w:rsidR="003247B3" w:rsidRDefault="003247B3" w:rsidP="003247B3">
            <w:pPr>
              <w:spacing w:before="0" w:after="0" w:line="240" w:lineRule="auto"/>
              <w:rPr>
                <w:color w:val="000000"/>
              </w:rPr>
            </w:pPr>
            <w:r w:rsidRPr="00C96047">
              <w:rPr>
                <w:color w:val="000000"/>
              </w:rPr>
              <w:t xml:space="preserve">+ Supervisor rating (.23) </w:t>
            </w:r>
          </w:p>
          <w:p w14:paraId="637F167B"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Piedmont</w:t>
            </w:r>
            <w:proofErr w:type="spellEnd"/>
            <w:r w:rsidRPr="00C96047">
              <w:rPr>
                <w:color w:val="000000"/>
              </w:rPr>
              <w:t xml:space="preserve"> &amp; </w:t>
            </w:r>
            <w:proofErr w:type="spellStart"/>
            <w:r w:rsidRPr="00C96047">
              <w:rPr>
                <w:color w:val="000000"/>
              </w:rPr>
              <w:t>Weinstein</w:t>
            </w:r>
            <w:proofErr w:type="spellEnd"/>
            <w:r w:rsidRPr="00C96047">
              <w:rPr>
                <w:color w:val="000000"/>
              </w:rPr>
              <w:t>, 1994)</w:t>
            </w:r>
          </w:p>
        </w:tc>
        <w:tc>
          <w:tcPr>
            <w:tcW w:w="2430" w:type="dxa"/>
            <w:tcBorders>
              <w:top w:val="nil"/>
              <w:left w:val="nil"/>
              <w:bottom w:val="nil"/>
              <w:right w:val="nil"/>
            </w:tcBorders>
            <w:shd w:val="clear" w:color="auto" w:fill="auto"/>
            <w:noWrap/>
            <w:hideMark/>
          </w:tcPr>
          <w:p w14:paraId="1D8E662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AF15DC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8A767F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4B81DC" w14:textId="77777777" w:rsidR="003247B3" w:rsidRPr="00C96047" w:rsidRDefault="003247B3" w:rsidP="003247B3">
            <w:pPr>
              <w:spacing w:before="0" w:after="0" w:line="240" w:lineRule="auto"/>
              <w:rPr>
                <w:sz w:val="20"/>
                <w:szCs w:val="20"/>
              </w:rPr>
            </w:pPr>
          </w:p>
        </w:tc>
      </w:tr>
      <w:tr w:rsidR="003247B3" w:rsidRPr="00C96047" w14:paraId="5D8FE612" w14:textId="77777777" w:rsidTr="00613F5A">
        <w:trPr>
          <w:trHeight w:val="320"/>
        </w:trPr>
        <w:tc>
          <w:tcPr>
            <w:tcW w:w="1226" w:type="dxa"/>
            <w:tcBorders>
              <w:top w:val="nil"/>
              <w:left w:val="nil"/>
              <w:bottom w:val="nil"/>
              <w:right w:val="nil"/>
            </w:tcBorders>
            <w:shd w:val="clear" w:color="auto" w:fill="auto"/>
            <w:noWrap/>
            <w:hideMark/>
          </w:tcPr>
          <w:p w14:paraId="71CA5B7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B23DCB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9D73551" w14:textId="77777777" w:rsidR="003247B3" w:rsidRPr="00C96047" w:rsidRDefault="003247B3" w:rsidP="003247B3">
            <w:pPr>
              <w:spacing w:before="0" w:after="0" w:line="240" w:lineRule="auto"/>
              <w:rPr>
                <w:color w:val="000000"/>
              </w:rPr>
            </w:pPr>
            <w:proofErr w:type="spellStart"/>
            <w:r w:rsidRPr="00C96047">
              <w:rPr>
                <w:color w:val="000000"/>
              </w:rPr>
              <w:t>Self</w:t>
            </w:r>
            <w:proofErr w:type="spellEnd"/>
            <w:r w:rsidRPr="00C96047">
              <w:rPr>
                <w:color w:val="000000"/>
              </w:rPr>
              <w:t>-Discipline</w:t>
            </w:r>
          </w:p>
        </w:tc>
        <w:tc>
          <w:tcPr>
            <w:tcW w:w="1251" w:type="dxa"/>
            <w:tcBorders>
              <w:top w:val="nil"/>
              <w:left w:val="nil"/>
              <w:bottom w:val="nil"/>
              <w:right w:val="nil"/>
            </w:tcBorders>
            <w:shd w:val="clear" w:color="auto" w:fill="auto"/>
            <w:noWrap/>
            <w:hideMark/>
          </w:tcPr>
          <w:p w14:paraId="4025405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0418" w:type="dxa"/>
            <w:gridSpan w:val="3"/>
            <w:tcBorders>
              <w:top w:val="nil"/>
              <w:left w:val="nil"/>
              <w:bottom w:val="nil"/>
              <w:right w:val="nil"/>
            </w:tcBorders>
            <w:shd w:val="clear" w:color="auto" w:fill="auto"/>
            <w:noWrap/>
            <w:hideMark/>
          </w:tcPr>
          <w:p w14:paraId="702304C0" w14:textId="77777777" w:rsidR="003247B3" w:rsidRPr="00AD587A" w:rsidRDefault="003247B3" w:rsidP="003247B3">
            <w:pPr>
              <w:spacing w:before="0" w:after="0" w:line="240" w:lineRule="auto"/>
              <w:rPr>
                <w:color w:val="000000"/>
                <w:lang w:val="en-GB"/>
              </w:rPr>
            </w:pPr>
            <w:r w:rsidRPr="00AD587A">
              <w:rPr>
                <w:color w:val="000000"/>
                <w:lang w:val="en-GB"/>
              </w:rPr>
              <w:t xml:space="preserve">- Attachment anxiety (-.35) </w:t>
            </w:r>
          </w:p>
          <w:p w14:paraId="0A7A3935"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0DF158AF" w14:textId="77777777" w:rsidR="003247B3" w:rsidRPr="00AD587A" w:rsidRDefault="003247B3" w:rsidP="003247B3">
            <w:pPr>
              <w:spacing w:before="0" w:after="0" w:line="240" w:lineRule="auto"/>
              <w:rPr>
                <w:color w:val="000000"/>
                <w:lang w:val="en-GB"/>
              </w:rPr>
            </w:pPr>
            <w:r w:rsidRPr="00AD587A">
              <w:rPr>
                <w:color w:val="000000"/>
                <w:lang w:val="en-GB"/>
              </w:rPr>
              <w:t>- Dysregulation / Disinhibition (-.51)</w:t>
            </w:r>
          </w:p>
          <w:p w14:paraId="7EE3EE6A" w14:textId="77777777" w:rsidR="003247B3" w:rsidRPr="00C96047" w:rsidRDefault="003247B3" w:rsidP="003247B3">
            <w:pPr>
              <w:spacing w:before="0" w:after="0" w:line="240" w:lineRule="auto"/>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29" w:type="dxa"/>
            <w:tcBorders>
              <w:top w:val="nil"/>
              <w:left w:val="nil"/>
              <w:bottom w:val="nil"/>
              <w:right w:val="nil"/>
            </w:tcBorders>
            <w:shd w:val="clear" w:color="auto" w:fill="auto"/>
            <w:noWrap/>
            <w:hideMark/>
          </w:tcPr>
          <w:p w14:paraId="093E453C"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4F2B17D" w14:textId="77777777" w:rsidR="003247B3" w:rsidRPr="00C96047" w:rsidRDefault="003247B3" w:rsidP="003247B3">
            <w:pPr>
              <w:spacing w:before="0" w:after="0" w:line="240" w:lineRule="auto"/>
              <w:rPr>
                <w:sz w:val="20"/>
                <w:szCs w:val="20"/>
              </w:rPr>
            </w:pPr>
          </w:p>
        </w:tc>
      </w:tr>
      <w:tr w:rsidR="003247B3" w:rsidRPr="00092DBD" w14:paraId="1DA8F283" w14:textId="77777777" w:rsidTr="00613F5A">
        <w:trPr>
          <w:trHeight w:val="320"/>
        </w:trPr>
        <w:tc>
          <w:tcPr>
            <w:tcW w:w="1226" w:type="dxa"/>
            <w:tcBorders>
              <w:top w:val="nil"/>
              <w:left w:val="nil"/>
              <w:bottom w:val="nil"/>
              <w:right w:val="nil"/>
            </w:tcBorders>
            <w:shd w:val="clear" w:color="auto" w:fill="auto"/>
            <w:noWrap/>
            <w:hideMark/>
          </w:tcPr>
          <w:p w14:paraId="747A1C5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B9D898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5B2A131" w14:textId="77777777" w:rsidR="003247B3" w:rsidRPr="00C96047" w:rsidRDefault="003247B3" w:rsidP="003247B3">
            <w:pPr>
              <w:spacing w:before="0" w:after="0" w:line="240" w:lineRule="auto"/>
              <w:rPr>
                <w:color w:val="000000"/>
              </w:rPr>
            </w:pPr>
            <w:proofErr w:type="spellStart"/>
            <w:r w:rsidRPr="00C96047">
              <w:rPr>
                <w:color w:val="000000"/>
              </w:rPr>
              <w:t>Deliberation</w:t>
            </w:r>
            <w:proofErr w:type="spellEnd"/>
          </w:p>
        </w:tc>
        <w:tc>
          <w:tcPr>
            <w:tcW w:w="1251" w:type="dxa"/>
            <w:tcBorders>
              <w:top w:val="nil"/>
              <w:left w:val="nil"/>
              <w:bottom w:val="nil"/>
              <w:right w:val="nil"/>
            </w:tcBorders>
            <w:shd w:val="clear" w:color="auto" w:fill="auto"/>
            <w:noWrap/>
            <w:hideMark/>
          </w:tcPr>
          <w:p w14:paraId="20DEACC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7989" w:type="dxa"/>
            <w:gridSpan w:val="2"/>
            <w:tcBorders>
              <w:top w:val="nil"/>
              <w:left w:val="nil"/>
              <w:bottom w:val="nil"/>
              <w:right w:val="nil"/>
            </w:tcBorders>
            <w:shd w:val="clear" w:color="auto" w:fill="auto"/>
            <w:noWrap/>
            <w:hideMark/>
          </w:tcPr>
          <w:p w14:paraId="1996BE7C" w14:textId="77777777" w:rsidR="003247B3" w:rsidRPr="00AD587A" w:rsidRDefault="003247B3" w:rsidP="003247B3">
            <w:pPr>
              <w:spacing w:before="0" w:after="0" w:line="240" w:lineRule="auto"/>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4716685F"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 </w:t>
            </w:r>
          </w:p>
          <w:p w14:paraId="41AEEFBC" w14:textId="77777777" w:rsidR="003247B3" w:rsidRPr="00AD587A" w:rsidRDefault="003247B3" w:rsidP="003247B3">
            <w:pPr>
              <w:spacing w:before="0" w:after="0" w:line="240" w:lineRule="auto"/>
              <w:rPr>
                <w:color w:val="000000"/>
                <w:lang w:val="en-GB"/>
              </w:rPr>
            </w:pPr>
            <w:r w:rsidRPr="00AD587A">
              <w:rPr>
                <w:color w:val="000000"/>
                <w:lang w:val="en-GB"/>
              </w:rPr>
              <w:t xml:space="preserve">- Alcohol related problems (-.38) </w:t>
            </w:r>
          </w:p>
          <w:p w14:paraId="6F2FD65C" w14:textId="77777777" w:rsidR="003247B3" w:rsidRPr="00AD587A" w:rsidRDefault="003247B3" w:rsidP="003247B3">
            <w:pPr>
              <w:spacing w:before="0" w:after="0" w:line="240" w:lineRule="auto"/>
              <w:rPr>
                <w:color w:val="000000"/>
                <w:lang w:val="en-GB"/>
              </w:rPr>
            </w:pPr>
            <w:r w:rsidRPr="00AD587A">
              <w:rPr>
                <w:color w:val="000000"/>
                <w:lang w:val="en-GB"/>
              </w:rPr>
              <w:t>(Ruiz et al., 2010)</w:t>
            </w:r>
          </w:p>
        </w:tc>
        <w:tc>
          <w:tcPr>
            <w:tcW w:w="2429" w:type="dxa"/>
            <w:tcBorders>
              <w:top w:val="nil"/>
              <w:left w:val="nil"/>
              <w:bottom w:val="nil"/>
              <w:right w:val="nil"/>
            </w:tcBorders>
            <w:shd w:val="clear" w:color="auto" w:fill="auto"/>
            <w:noWrap/>
            <w:hideMark/>
          </w:tcPr>
          <w:p w14:paraId="193F8A2D"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35A4927A"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59419A8" w14:textId="77777777" w:rsidR="003247B3" w:rsidRPr="00AD587A" w:rsidRDefault="003247B3" w:rsidP="003247B3">
            <w:pPr>
              <w:spacing w:before="0" w:after="0" w:line="240" w:lineRule="auto"/>
              <w:rPr>
                <w:sz w:val="20"/>
                <w:szCs w:val="20"/>
                <w:lang w:val="en-GB"/>
              </w:rPr>
            </w:pPr>
          </w:p>
        </w:tc>
      </w:tr>
      <w:tr w:rsidR="003247B3" w:rsidRPr="00C96047" w14:paraId="4372CCC9" w14:textId="77777777" w:rsidTr="00613F5A">
        <w:trPr>
          <w:trHeight w:val="320"/>
        </w:trPr>
        <w:tc>
          <w:tcPr>
            <w:tcW w:w="1226" w:type="dxa"/>
            <w:tcBorders>
              <w:top w:val="nil"/>
              <w:left w:val="nil"/>
              <w:bottom w:val="nil"/>
              <w:right w:val="nil"/>
            </w:tcBorders>
            <w:shd w:val="clear" w:color="auto" w:fill="auto"/>
            <w:noWrap/>
            <w:hideMark/>
          </w:tcPr>
          <w:p w14:paraId="59E90665" w14:textId="77777777" w:rsidR="003247B3" w:rsidRPr="00AD587A" w:rsidRDefault="003247B3" w:rsidP="003247B3">
            <w:pPr>
              <w:spacing w:before="0" w:after="0" w:line="240" w:lineRule="auto"/>
              <w:rPr>
                <w:color w:val="000000"/>
                <w:lang w:val="en-GB"/>
              </w:rPr>
            </w:pPr>
          </w:p>
          <w:p w14:paraId="5BA73FBC" w14:textId="77777777" w:rsidR="003247B3" w:rsidRPr="00C96047" w:rsidRDefault="003247B3" w:rsidP="003247B3">
            <w:pPr>
              <w:spacing w:before="0" w:after="0" w:line="240" w:lineRule="auto"/>
              <w:rPr>
                <w:color w:val="000000"/>
              </w:rPr>
            </w:pPr>
            <w:r w:rsidRPr="00C96047">
              <w:rPr>
                <w:color w:val="000000"/>
              </w:rPr>
              <w:lastRenderedPageBreak/>
              <w:t>BFI-2</w:t>
            </w:r>
          </w:p>
        </w:tc>
        <w:tc>
          <w:tcPr>
            <w:tcW w:w="1930" w:type="dxa"/>
            <w:tcBorders>
              <w:top w:val="nil"/>
              <w:left w:val="nil"/>
              <w:bottom w:val="nil"/>
              <w:right w:val="nil"/>
            </w:tcBorders>
            <w:shd w:val="clear" w:color="auto" w:fill="auto"/>
            <w:noWrap/>
            <w:hideMark/>
          </w:tcPr>
          <w:p w14:paraId="3A44F07B" w14:textId="77777777" w:rsidR="003247B3" w:rsidRPr="00C96047" w:rsidRDefault="003247B3" w:rsidP="003247B3">
            <w:pPr>
              <w:spacing w:before="0" w:after="0" w:line="240" w:lineRule="auto"/>
              <w:rPr>
                <w:color w:val="000000"/>
              </w:rPr>
            </w:pPr>
          </w:p>
        </w:tc>
        <w:tc>
          <w:tcPr>
            <w:tcW w:w="3178" w:type="dxa"/>
            <w:gridSpan w:val="2"/>
            <w:tcBorders>
              <w:top w:val="nil"/>
              <w:left w:val="nil"/>
              <w:bottom w:val="nil"/>
              <w:right w:val="nil"/>
            </w:tcBorders>
            <w:shd w:val="clear" w:color="auto" w:fill="auto"/>
            <w:noWrap/>
            <w:hideMark/>
          </w:tcPr>
          <w:p w14:paraId="01CA68B8" w14:textId="77777777" w:rsidR="003247B3" w:rsidRDefault="003247B3" w:rsidP="003247B3">
            <w:pPr>
              <w:spacing w:before="0" w:after="0" w:line="240" w:lineRule="auto"/>
              <w:rPr>
                <w:color w:val="000000"/>
              </w:rPr>
            </w:pPr>
          </w:p>
          <w:p w14:paraId="4D1FF9A4" w14:textId="77777777" w:rsidR="003247B3" w:rsidRPr="00C96047" w:rsidRDefault="003247B3" w:rsidP="003247B3">
            <w:pPr>
              <w:spacing w:before="0" w:after="0" w:line="240" w:lineRule="auto"/>
              <w:rPr>
                <w:color w:val="000000"/>
              </w:rPr>
            </w:pPr>
            <w:r w:rsidRPr="00C96047">
              <w:rPr>
                <w:color w:val="000000"/>
              </w:rPr>
              <w:lastRenderedPageBreak/>
              <w:t>(Soto &amp; John, 2016)</w:t>
            </w:r>
          </w:p>
        </w:tc>
        <w:tc>
          <w:tcPr>
            <w:tcW w:w="15559" w:type="dxa"/>
            <w:tcBorders>
              <w:top w:val="nil"/>
              <w:left w:val="nil"/>
              <w:bottom w:val="nil"/>
              <w:right w:val="nil"/>
            </w:tcBorders>
            <w:shd w:val="clear" w:color="auto" w:fill="auto"/>
            <w:noWrap/>
            <w:hideMark/>
          </w:tcPr>
          <w:p w14:paraId="5EB8D528" w14:textId="77777777" w:rsidR="003247B3" w:rsidRDefault="003247B3" w:rsidP="003247B3">
            <w:pPr>
              <w:spacing w:before="0" w:after="0" w:line="240" w:lineRule="auto"/>
              <w:rPr>
                <w:color w:val="000000"/>
              </w:rPr>
            </w:pPr>
          </w:p>
          <w:p w14:paraId="73D6426F" w14:textId="77777777" w:rsidR="003247B3" w:rsidRDefault="003247B3" w:rsidP="003247B3">
            <w:pPr>
              <w:tabs>
                <w:tab w:val="left" w:pos="1609"/>
              </w:tabs>
              <w:spacing w:before="0" w:after="0" w:line="240" w:lineRule="auto"/>
              <w:rPr>
                <w:color w:val="000000"/>
              </w:rPr>
            </w:pPr>
            <w:r>
              <w:rPr>
                <w:color w:val="000000"/>
              </w:rPr>
              <w:lastRenderedPageBreak/>
              <w:tab/>
              <w:t xml:space="preserve">60 </w:t>
            </w:r>
            <w:proofErr w:type="spellStart"/>
            <w:r>
              <w:rPr>
                <w:color w:val="000000"/>
              </w:rPr>
              <w:t>items</w:t>
            </w:r>
            <w:proofErr w:type="spellEnd"/>
          </w:p>
          <w:p w14:paraId="7DBF9388" w14:textId="77777777" w:rsidR="003247B3" w:rsidRPr="000E125A" w:rsidRDefault="003247B3" w:rsidP="003247B3">
            <w:pPr>
              <w:spacing w:before="0" w:after="0" w:line="240" w:lineRule="auto"/>
            </w:pPr>
          </w:p>
        </w:tc>
        <w:tc>
          <w:tcPr>
            <w:tcW w:w="2430" w:type="dxa"/>
            <w:tcBorders>
              <w:top w:val="nil"/>
              <w:left w:val="nil"/>
              <w:bottom w:val="nil"/>
              <w:right w:val="nil"/>
            </w:tcBorders>
            <w:shd w:val="clear" w:color="auto" w:fill="auto"/>
            <w:noWrap/>
            <w:hideMark/>
          </w:tcPr>
          <w:p w14:paraId="398BC84F" w14:textId="77777777" w:rsidR="003247B3" w:rsidRPr="00C96047" w:rsidRDefault="003247B3" w:rsidP="003247B3">
            <w:pPr>
              <w:spacing w:before="0" w:after="0" w:line="240" w:lineRule="auto"/>
              <w:jc w:val="right"/>
              <w:rPr>
                <w:color w:val="000000"/>
              </w:rPr>
            </w:pPr>
            <w:r w:rsidRPr="00C96047">
              <w:rPr>
                <w:color w:val="000000"/>
              </w:rPr>
              <w:lastRenderedPageBreak/>
              <w:t>60</w:t>
            </w:r>
          </w:p>
        </w:tc>
        <w:tc>
          <w:tcPr>
            <w:tcW w:w="2429" w:type="dxa"/>
            <w:tcBorders>
              <w:top w:val="nil"/>
              <w:left w:val="nil"/>
              <w:bottom w:val="nil"/>
              <w:right w:val="nil"/>
            </w:tcBorders>
            <w:shd w:val="clear" w:color="auto" w:fill="auto"/>
            <w:noWrap/>
            <w:hideMark/>
          </w:tcPr>
          <w:p w14:paraId="42905AF0" w14:textId="77777777" w:rsidR="003247B3" w:rsidRPr="00C96047" w:rsidRDefault="003247B3" w:rsidP="003247B3">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36FD73A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4B2FBA" w14:textId="77777777" w:rsidR="003247B3" w:rsidRPr="00C96047" w:rsidRDefault="003247B3" w:rsidP="003247B3">
            <w:pPr>
              <w:spacing w:before="0" w:after="0" w:line="240" w:lineRule="auto"/>
              <w:rPr>
                <w:sz w:val="20"/>
                <w:szCs w:val="20"/>
              </w:rPr>
            </w:pPr>
          </w:p>
        </w:tc>
      </w:tr>
      <w:tr w:rsidR="003247B3" w:rsidRPr="00C96047" w14:paraId="5ED0500F" w14:textId="77777777" w:rsidTr="00613F5A">
        <w:trPr>
          <w:trHeight w:val="320"/>
        </w:trPr>
        <w:tc>
          <w:tcPr>
            <w:tcW w:w="1226" w:type="dxa"/>
            <w:tcBorders>
              <w:top w:val="nil"/>
              <w:left w:val="nil"/>
              <w:bottom w:val="nil"/>
              <w:right w:val="nil"/>
            </w:tcBorders>
            <w:shd w:val="clear" w:color="auto" w:fill="auto"/>
            <w:noWrap/>
            <w:hideMark/>
          </w:tcPr>
          <w:p w14:paraId="2627092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297A1C5" w14:textId="77777777" w:rsidR="003247B3" w:rsidRDefault="003247B3" w:rsidP="003247B3">
            <w:pPr>
              <w:spacing w:before="0" w:after="0" w:line="240" w:lineRule="auto"/>
              <w:rPr>
                <w:color w:val="000000"/>
              </w:rPr>
            </w:pPr>
          </w:p>
          <w:p w14:paraId="4E25D2AA"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1C0FA445"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1F1D9CB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4E130F4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C3DB9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707677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187A5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0198A03" w14:textId="77777777" w:rsidR="003247B3" w:rsidRPr="00C96047" w:rsidRDefault="003247B3" w:rsidP="003247B3">
            <w:pPr>
              <w:spacing w:before="0" w:after="0" w:line="240" w:lineRule="auto"/>
              <w:rPr>
                <w:sz w:val="20"/>
                <w:szCs w:val="20"/>
              </w:rPr>
            </w:pPr>
          </w:p>
        </w:tc>
      </w:tr>
      <w:tr w:rsidR="003247B3" w:rsidRPr="0051400D" w14:paraId="0324F06A" w14:textId="77777777" w:rsidTr="00613F5A">
        <w:trPr>
          <w:trHeight w:val="320"/>
        </w:trPr>
        <w:tc>
          <w:tcPr>
            <w:tcW w:w="1226" w:type="dxa"/>
            <w:tcBorders>
              <w:top w:val="nil"/>
              <w:left w:val="nil"/>
              <w:bottom w:val="nil"/>
              <w:right w:val="nil"/>
            </w:tcBorders>
            <w:shd w:val="clear" w:color="auto" w:fill="auto"/>
            <w:noWrap/>
            <w:hideMark/>
          </w:tcPr>
          <w:p w14:paraId="789C276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9A0F0CA"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E4242C8" w14:textId="77777777" w:rsidR="003247B3" w:rsidRPr="00C96047" w:rsidRDefault="003247B3" w:rsidP="003247B3">
            <w:pPr>
              <w:spacing w:before="0" w:after="0" w:line="240" w:lineRule="auto"/>
              <w:rPr>
                <w:color w:val="000000"/>
              </w:rPr>
            </w:pPr>
            <w:proofErr w:type="spellStart"/>
            <w:r w:rsidRPr="00C96047">
              <w:rPr>
                <w:color w:val="000000"/>
              </w:rPr>
              <w:t>Sociability</w:t>
            </w:r>
            <w:proofErr w:type="spellEnd"/>
          </w:p>
        </w:tc>
        <w:tc>
          <w:tcPr>
            <w:tcW w:w="1251" w:type="dxa"/>
            <w:tcBorders>
              <w:top w:val="nil"/>
              <w:left w:val="nil"/>
              <w:bottom w:val="nil"/>
              <w:right w:val="nil"/>
            </w:tcBorders>
            <w:shd w:val="clear" w:color="auto" w:fill="auto"/>
            <w:noWrap/>
            <w:hideMark/>
          </w:tcPr>
          <w:p w14:paraId="5F08E4D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7989" w:type="dxa"/>
            <w:gridSpan w:val="2"/>
            <w:tcBorders>
              <w:top w:val="nil"/>
              <w:left w:val="nil"/>
              <w:bottom w:val="nil"/>
              <w:right w:val="nil"/>
            </w:tcBorders>
            <w:shd w:val="clear" w:color="auto" w:fill="auto"/>
            <w:noWrap/>
            <w:hideMark/>
          </w:tcPr>
          <w:p w14:paraId="73402BC6" w14:textId="77777777" w:rsidR="003247B3" w:rsidRPr="00AD587A" w:rsidRDefault="003247B3" w:rsidP="003247B3">
            <w:pPr>
              <w:spacing w:before="0" w:after="0" w:line="240" w:lineRule="auto"/>
              <w:rPr>
                <w:color w:val="000000"/>
                <w:lang w:val="en-GB"/>
              </w:rPr>
            </w:pPr>
            <w:r w:rsidRPr="00AD587A">
              <w:rPr>
                <w:color w:val="000000"/>
                <w:lang w:val="en-GB"/>
              </w:rPr>
              <w:t xml:space="preserve">- Conformity (-.36), </w:t>
            </w:r>
          </w:p>
          <w:p w14:paraId="7FDC4E0D" w14:textId="77777777" w:rsidR="003247B3" w:rsidRPr="00AD587A" w:rsidRDefault="003247B3" w:rsidP="003247B3">
            <w:pPr>
              <w:spacing w:before="0" w:after="0" w:line="240" w:lineRule="auto"/>
              <w:rPr>
                <w:color w:val="000000"/>
                <w:lang w:val="en-GB"/>
              </w:rPr>
            </w:pPr>
            <w:r w:rsidRPr="00AD587A">
              <w:rPr>
                <w:color w:val="000000"/>
                <w:lang w:val="en-GB"/>
              </w:rPr>
              <w:t>- Tradition (-.24), +</w:t>
            </w:r>
          </w:p>
          <w:p w14:paraId="41AB4421" w14:textId="77777777" w:rsidR="003247B3" w:rsidRPr="00AD587A" w:rsidRDefault="003247B3" w:rsidP="003247B3">
            <w:pPr>
              <w:spacing w:before="0" w:after="0" w:line="240" w:lineRule="auto"/>
              <w:rPr>
                <w:color w:val="000000"/>
                <w:lang w:val="en-GB"/>
              </w:rPr>
            </w:pPr>
            <w:r w:rsidRPr="00AD587A">
              <w:rPr>
                <w:color w:val="000000"/>
                <w:lang w:val="en-GB"/>
              </w:rPr>
              <w:t xml:space="preserve"> Stimulation (.21), </w:t>
            </w:r>
          </w:p>
          <w:p w14:paraId="6261861F" w14:textId="77777777" w:rsidR="003247B3" w:rsidRPr="00AD587A" w:rsidRDefault="003247B3" w:rsidP="003247B3">
            <w:pPr>
              <w:spacing w:before="0" w:after="0" w:line="240" w:lineRule="auto"/>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 xml:space="preserve">) </w:t>
            </w:r>
          </w:p>
          <w:p w14:paraId="52632ED3" w14:textId="77777777" w:rsidR="003247B3" w:rsidRPr="004935BC" w:rsidRDefault="003247B3" w:rsidP="003247B3">
            <w:pPr>
              <w:spacing w:before="0" w:after="0" w:line="240" w:lineRule="auto"/>
              <w:rPr>
                <w:color w:val="000000"/>
                <w:lang w:val="en-US"/>
              </w:rPr>
            </w:pPr>
            <w:r w:rsidRPr="004935BC">
              <w:rPr>
                <w:color w:val="000000"/>
                <w:lang w:val="en-US"/>
              </w:rPr>
              <w:t>(Soto &amp; John, 2016)</w:t>
            </w:r>
          </w:p>
        </w:tc>
        <w:tc>
          <w:tcPr>
            <w:tcW w:w="2429" w:type="dxa"/>
            <w:tcBorders>
              <w:top w:val="nil"/>
              <w:left w:val="nil"/>
              <w:bottom w:val="nil"/>
              <w:right w:val="nil"/>
            </w:tcBorders>
            <w:shd w:val="clear" w:color="auto" w:fill="auto"/>
            <w:noWrap/>
            <w:hideMark/>
          </w:tcPr>
          <w:p w14:paraId="42082D25" w14:textId="77777777" w:rsidR="003247B3" w:rsidRPr="004935BC" w:rsidRDefault="003247B3" w:rsidP="003247B3">
            <w:pPr>
              <w:spacing w:before="0" w:after="0" w:line="240" w:lineRule="auto"/>
              <w:rPr>
                <w:color w:val="000000"/>
                <w:lang w:val="en-US"/>
              </w:rPr>
            </w:pPr>
          </w:p>
        </w:tc>
        <w:tc>
          <w:tcPr>
            <w:tcW w:w="2429" w:type="dxa"/>
            <w:tcBorders>
              <w:top w:val="nil"/>
              <w:left w:val="nil"/>
              <w:bottom w:val="nil"/>
              <w:right w:val="nil"/>
            </w:tcBorders>
            <w:shd w:val="clear" w:color="auto" w:fill="auto"/>
            <w:noWrap/>
            <w:hideMark/>
          </w:tcPr>
          <w:p w14:paraId="4EB8ABC6" w14:textId="77777777" w:rsidR="003247B3" w:rsidRPr="004935BC" w:rsidRDefault="003247B3" w:rsidP="003247B3">
            <w:pPr>
              <w:spacing w:before="0" w:after="0" w:line="240" w:lineRule="auto"/>
              <w:rPr>
                <w:sz w:val="20"/>
                <w:szCs w:val="20"/>
                <w:lang w:val="en-US"/>
              </w:rPr>
            </w:pPr>
          </w:p>
        </w:tc>
        <w:tc>
          <w:tcPr>
            <w:tcW w:w="2429" w:type="dxa"/>
            <w:tcBorders>
              <w:top w:val="nil"/>
              <w:left w:val="nil"/>
              <w:bottom w:val="nil"/>
              <w:right w:val="nil"/>
            </w:tcBorders>
            <w:shd w:val="clear" w:color="auto" w:fill="auto"/>
            <w:noWrap/>
            <w:hideMark/>
          </w:tcPr>
          <w:p w14:paraId="1DA2A1C6" w14:textId="77777777" w:rsidR="003247B3" w:rsidRPr="004935BC" w:rsidRDefault="003247B3" w:rsidP="003247B3">
            <w:pPr>
              <w:spacing w:before="0" w:after="0" w:line="240" w:lineRule="auto"/>
              <w:rPr>
                <w:sz w:val="20"/>
                <w:szCs w:val="20"/>
                <w:lang w:val="en-US"/>
              </w:rPr>
            </w:pPr>
          </w:p>
        </w:tc>
      </w:tr>
      <w:tr w:rsidR="003247B3" w:rsidRPr="00C96047" w14:paraId="2CB4275A" w14:textId="77777777" w:rsidTr="00613F5A">
        <w:trPr>
          <w:trHeight w:val="320"/>
        </w:trPr>
        <w:tc>
          <w:tcPr>
            <w:tcW w:w="1226" w:type="dxa"/>
            <w:tcBorders>
              <w:top w:val="nil"/>
              <w:left w:val="nil"/>
              <w:bottom w:val="nil"/>
              <w:right w:val="nil"/>
            </w:tcBorders>
            <w:shd w:val="clear" w:color="auto" w:fill="auto"/>
            <w:noWrap/>
            <w:hideMark/>
          </w:tcPr>
          <w:p w14:paraId="3B27D0EC" w14:textId="77777777" w:rsidR="003247B3" w:rsidRPr="004935BC" w:rsidRDefault="003247B3" w:rsidP="003247B3">
            <w:pPr>
              <w:spacing w:before="0" w:after="0" w:line="240" w:lineRule="auto"/>
              <w:rPr>
                <w:sz w:val="20"/>
                <w:szCs w:val="20"/>
                <w:lang w:val="en-US"/>
              </w:rPr>
            </w:pPr>
          </w:p>
        </w:tc>
        <w:tc>
          <w:tcPr>
            <w:tcW w:w="1930" w:type="dxa"/>
            <w:tcBorders>
              <w:top w:val="nil"/>
              <w:left w:val="nil"/>
              <w:bottom w:val="nil"/>
              <w:right w:val="nil"/>
            </w:tcBorders>
            <w:shd w:val="clear" w:color="auto" w:fill="auto"/>
            <w:noWrap/>
            <w:hideMark/>
          </w:tcPr>
          <w:p w14:paraId="0186D358" w14:textId="77777777" w:rsidR="003247B3" w:rsidRPr="004935BC" w:rsidRDefault="003247B3" w:rsidP="003247B3">
            <w:pPr>
              <w:spacing w:before="0" w:after="0" w:line="240" w:lineRule="auto"/>
              <w:rPr>
                <w:sz w:val="20"/>
                <w:szCs w:val="20"/>
                <w:lang w:val="en-US"/>
              </w:rPr>
            </w:pPr>
          </w:p>
        </w:tc>
        <w:tc>
          <w:tcPr>
            <w:tcW w:w="1927" w:type="dxa"/>
            <w:tcBorders>
              <w:top w:val="nil"/>
              <w:left w:val="nil"/>
              <w:bottom w:val="nil"/>
              <w:right w:val="nil"/>
            </w:tcBorders>
            <w:shd w:val="clear" w:color="auto" w:fill="auto"/>
            <w:noWrap/>
            <w:hideMark/>
          </w:tcPr>
          <w:p w14:paraId="2C6686C6" w14:textId="77777777" w:rsidR="003247B3" w:rsidRPr="00C96047" w:rsidRDefault="003247B3" w:rsidP="003247B3">
            <w:pPr>
              <w:spacing w:before="0" w:after="0" w:line="240" w:lineRule="auto"/>
              <w:rPr>
                <w:color w:val="000000"/>
              </w:rPr>
            </w:pPr>
            <w:proofErr w:type="spellStart"/>
            <w:r w:rsidRPr="00C96047">
              <w:rPr>
                <w:color w:val="000000"/>
              </w:rPr>
              <w:t>Assertiveness</w:t>
            </w:r>
            <w:proofErr w:type="spellEnd"/>
          </w:p>
        </w:tc>
        <w:tc>
          <w:tcPr>
            <w:tcW w:w="1251" w:type="dxa"/>
            <w:tcBorders>
              <w:top w:val="nil"/>
              <w:left w:val="nil"/>
              <w:bottom w:val="nil"/>
              <w:right w:val="nil"/>
            </w:tcBorders>
            <w:shd w:val="clear" w:color="auto" w:fill="auto"/>
            <w:noWrap/>
            <w:hideMark/>
          </w:tcPr>
          <w:p w14:paraId="744D2F6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5021313D"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30" w:type="dxa"/>
            <w:tcBorders>
              <w:top w:val="nil"/>
              <w:left w:val="nil"/>
              <w:bottom w:val="nil"/>
              <w:right w:val="nil"/>
            </w:tcBorders>
            <w:shd w:val="clear" w:color="auto" w:fill="auto"/>
            <w:noWrap/>
            <w:hideMark/>
          </w:tcPr>
          <w:p w14:paraId="246AE214"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36FE8D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744563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ABB10D" w14:textId="77777777" w:rsidR="003247B3" w:rsidRPr="00C96047" w:rsidRDefault="003247B3" w:rsidP="003247B3">
            <w:pPr>
              <w:spacing w:before="0" w:after="0" w:line="240" w:lineRule="auto"/>
              <w:rPr>
                <w:sz w:val="20"/>
                <w:szCs w:val="20"/>
              </w:rPr>
            </w:pPr>
          </w:p>
        </w:tc>
      </w:tr>
      <w:tr w:rsidR="003247B3" w:rsidRPr="00C96047" w14:paraId="42A74461" w14:textId="77777777" w:rsidTr="00613F5A">
        <w:trPr>
          <w:trHeight w:val="320"/>
        </w:trPr>
        <w:tc>
          <w:tcPr>
            <w:tcW w:w="1226" w:type="dxa"/>
            <w:tcBorders>
              <w:top w:val="nil"/>
              <w:left w:val="nil"/>
              <w:bottom w:val="nil"/>
              <w:right w:val="nil"/>
            </w:tcBorders>
            <w:shd w:val="clear" w:color="auto" w:fill="auto"/>
            <w:noWrap/>
            <w:hideMark/>
          </w:tcPr>
          <w:p w14:paraId="1656633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B280AD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A33E0B9" w14:textId="77777777" w:rsidR="003247B3" w:rsidRPr="00C96047" w:rsidRDefault="003247B3" w:rsidP="003247B3">
            <w:pPr>
              <w:spacing w:before="0" w:after="0" w:line="240" w:lineRule="auto"/>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251" w:type="dxa"/>
            <w:tcBorders>
              <w:top w:val="nil"/>
              <w:left w:val="nil"/>
              <w:bottom w:val="nil"/>
              <w:right w:val="nil"/>
            </w:tcBorders>
            <w:shd w:val="clear" w:color="auto" w:fill="auto"/>
            <w:noWrap/>
            <w:hideMark/>
          </w:tcPr>
          <w:p w14:paraId="5340E92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7989" w:type="dxa"/>
            <w:gridSpan w:val="2"/>
            <w:tcBorders>
              <w:top w:val="nil"/>
              <w:left w:val="nil"/>
              <w:bottom w:val="nil"/>
              <w:right w:val="nil"/>
            </w:tcBorders>
            <w:shd w:val="clear" w:color="auto" w:fill="auto"/>
            <w:noWrap/>
            <w:hideMark/>
          </w:tcPr>
          <w:p w14:paraId="7C3D7619" w14:textId="77777777" w:rsidR="003247B3" w:rsidRPr="00AD587A" w:rsidRDefault="003247B3" w:rsidP="003247B3">
            <w:pPr>
              <w:spacing w:before="0" w:after="0" w:line="240" w:lineRule="auto"/>
              <w:rPr>
                <w:color w:val="000000"/>
                <w:lang w:val="en-GB"/>
              </w:rPr>
            </w:pPr>
            <w:r w:rsidRPr="00AD587A">
              <w:rPr>
                <w:color w:val="000000"/>
                <w:lang w:val="en-GB"/>
              </w:rPr>
              <w:t xml:space="preserve">+ Purpose in life (.53), </w:t>
            </w:r>
          </w:p>
          <w:p w14:paraId="5CE8A3BA" w14:textId="77777777" w:rsidR="003247B3" w:rsidRPr="00AD587A" w:rsidRDefault="003247B3" w:rsidP="003247B3">
            <w:pPr>
              <w:spacing w:before="0" w:after="0" w:line="240" w:lineRule="auto"/>
              <w:rPr>
                <w:color w:val="000000"/>
                <w:lang w:val="en-GB"/>
              </w:rPr>
            </w:pPr>
            <w:r w:rsidRPr="00AD587A">
              <w:rPr>
                <w:color w:val="000000"/>
                <w:lang w:val="en-GB"/>
              </w:rPr>
              <w:t xml:space="preserve">+ Self-acceptance (.53), </w:t>
            </w:r>
          </w:p>
          <w:p w14:paraId="63DE0024" w14:textId="77777777" w:rsidR="003247B3" w:rsidRDefault="003247B3" w:rsidP="003247B3">
            <w:pPr>
              <w:spacing w:before="0" w:after="0" w:line="240" w:lineRule="auto"/>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56B862A8" w14:textId="77777777" w:rsidR="003247B3" w:rsidRPr="00C96047" w:rsidRDefault="003247B3" w:rsidP="003247B3">
            <w:pPr>
              <w:spacing w:before="0" w:after="0" w:line="240" w:lineRule="auto"/>
              <w:rPr>
                <w:color w:val="000000"/>
              </w:rPr>
            </w:pPr>
            <w:r w:rsidRPr="00C96047">
              <w:rPr>
                <w:color w:val="000000"/>
              </w:rPr>
              <w:t>(Soto &amp; John, 2016)</w:t>
            </w:r>
          </w:p>
        </w:tc>
        <w:tc>
          <w:tcPr>
            <w:tcW w:w="2429" w:type="dxa"/>
            <w:tcBorders>
              <w:top w:val="nil"/>
              <w:left w:val="nil"/>
              <w:bottom w:val="nil"/>
              <w:right w:val="nil"/>
            </w:tcBorders>
            <w:shd w:val="clear" w:color="auto" w:fill="auto"/>
            <w:noWrap/>
            <w:hideMark/>
          </w:tcPr>
          <w:p w14:paraId="7AADB15A"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479C03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D07F0E" w14:textId="77777777" w:rsidR="003247B3" w:rsidRPr="00C96047" w:rsidRDefault="003247B3" w:rsidP="003247B3">
            <w:pPr>
              <w:spacing w:before="0" w:after="0" w:line="240" w:lineRule="auto"/>
              <w:rPr>
                <w:sz w:val="20"/>
                <w:szCs w:val="20"/>
              </w:rPr>
            </w:pPr>
          </w:p>
        </w:tc>
      </w:tr>
      <w:tr w:rsidR="003247B3" w:rsidRPr="00C96047" w14:paraId="50EA9C67" w14:textId="77777777" w:rsidTr="00613F5A">
        <w:trPr>
          <w:trHeight w:val="320"/>
        </w:trPr>
        <w:tc>
          <w:tcPr>
            <w:tcW w:w="1226" w:type="dxa"/>
            <w:tcBorders>
              <w:top w:val="nil"/>
              <w:left w:val="nil"/>
              <w:bottom w:val="nil"/>
              <w:right w:val="nil"/>
            </w:tcBorders>
            <w:shd w:val="clear" w:color="auto" w:fill="auto"/>
            <w:noWrap/>
            <w:hideMark/>
          </w:tcPr>
          <w:p w14:paraId="25F726A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593110A"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460178D6"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185792B"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8862EC7"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EBD5F1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F4A95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10BE0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757DDF4" w14:textId="77777777" w:rsidR="003247B3" w:rsidRPr="00C96047" w:rsidRDefault="003247B3" w:rsidP="003247B3">
            <w:pPr>
              <w:spacing w:before="0" w:after="0" w:line="240" w:lineRule="auto"/>
              <w:rPr>
                <w:sz w:val="20"/>
                <w:szCs w:val="20"/>
              </w:rPr>
            </w:pPr>
          </w:p>
        </w:tc>
      </w:tr>
      <w:tr w:rsidR="003247B3" w:rsidRPr="00092DBD" w14:paraId="20CDF6D0" w14:textId="77777777" w:rsidTr="00613F5A">
        <w:trPr>
          <w:trHeight w:val="320"/>
        </w:trPr>
        <w:tc>
          <w:tcPr>
            <w:tcW w:w="1226" w:type="dxa"/>
            <w:tcBorders>
              <w:top w:val="nil"/>
              <w:left w:val="nil"/>
              <w:bottom w:val="nil"/>
              <w:right w:val="nil"/>
            </w:tcBorders>
            <w:shd w:val="clear" w:color="auto" w:fill="auto"/>
            <w:noWrap/>
            <w:hideMark/>
          </w:tcPr>
          <w:p w14:paraId="537EEF3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7AAE12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18B568E" w14:textId="77777777" w:rsidR="003247B3" w:rsidRPr="00C96047" w:rsidRDefault="003247B3" w:rsidP="003247B3">
            <w:pPr>
              <w:spacing w:before="0" w:after="0" w:line="240" w:lineRule="auto"/>
              <w:rPr>
                <w:color w:val="000000"/>
              </w:rPr>
            </w:pPr>
            <w:proofErr w:type="spellStart"/>
            <w:r w:rsidRPr="00C96047">
              <w:rPr>
                <w:color w:val="000000"/>
              </w:rPr>
              <w:t>Compassion</w:t>
            </w:r>
            <w:proofErr w:type="spellEnd"/>
          </w:p>
        </w:tc>
        <w:tc>
          <w:tcPr>
            <w:tcW w:w="1251" w:type="dxa"/>
            <w:tcBorders>
              <w:top w:val="nil"/>
              <w:left w:val="nil"/>
              <w:bottom w:val="nil"/>
              <w:right w:val="nil"/>
            </w:tcBorders>
            <w:shd w:val="clear" w:color="auto" w:fill="auto"/>
            <w:noWrap/>
            <w:hideMark/>
          </w:tcPr>
          <w:p w14:paraId="5984357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4003F2B2" w14:textId="77777777" w:rsidR="003247B3" w:rsidRPr="00AD587A" w:rsidRDefault="003247B3" w:rsidP="003247B3">
            <w:pPr>
              <w:spacing w:before="0" w:after="0" w:line="240" w:lineRule="auto"/>
              <w:rPr>
                <w:color w:val="000000"/>
                <w:lang w:val="en-GB"/>
              </w:rPr>
            </w:pPr>
            <w:r w:rsidRPr="00AD587A">
              <w:rPr>
                <w:color w:val="000000"/>
                <w:lang w:val="en-GB"/>
              </w:rPr>
              <w:t xml:space="preserve">+ Benevolence (.47), </w:t>
            </w:r>
          </w:p>
          <w:p w14:paraId="72825B25" w14:textId="77777777" w:rsidR="003247B3" w:rsidRPr="00AD587A" w:rsidRDefault="003247B3" w:rsidP="003247B3">
            <w:pPr>
              <w:spacing w:before="0" w:after="0" w:line="240" w:lineRule="auto"/>
              <w:rPr>
                <w:color w:val="000000"/>
                <w:lang w:val="en-GB"/>
              </w:rPr>
            </w:pPr>
            <w:r w:rsidRPr="00AD587A">
              <w:rPr>
                <w:color w:val="000000"/>
                <w:lang w:val="en-GB"/>
              </w:rPr>
              <w:t xml:space="preserve">- Power (-.44), </w:t>
            </w:r>
          </w:p>
          <w:p w14:paraId="0DEF9B65" w14:textId="77777777" w:rsidR="003247B3" w:rsidRPr="00AD587A" w:rsidRDefault="003247B3" w:rsidP="003247B3">
            <w:pPr>
              <w:spacing w:before="0" w:after="0" w:line="240" w:lineRule="auto"/>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3C293C65" w14:textId="77777777" w:rsidR="003247B3" w:rsidRPr="00AD587A" w:rsidRDefault="003247B3" w:rsidP="003247B3">
            <w:pPr>
              <w:spacing w:before="0" w:after="0" w:line="240" w:lineRule="auto"/>
              <w:rPr>
                <w:color w:val="000000"/>
                <w:lang w:val="en-GB"/>
              </w:rPr>
            </w:pPr>
            <w:r w:rsidRPr="00AD587A">
              <w:rPr>
                <w:color w:val="000000"/>
                <w:lang w:val="en-GB"/>
              </w:rPr>
              <w:t>(Soto &amp; John, 2016)</w:t>
            </w:r>
          </w:p>
        </w:tc>
        <w:tc>
          <w:tcPr>
            <w:tcW w:w="2430" w:type="dxa"/>
            <w:tcBorders>
              <w:top w:val="nil"/>
              <w:left w:val="nil"/>
              <w:bottom w:val="nil"/>
              <w:right w:val="nil"/>
            </w:tcBorders>
            <w:shd w:val="clear" w:color="auto" w:fill="auto"/>
            <w:noWrap/>
            <w:hideMark/>
          </w:tcPr>
          <w:p w14:paraId="14FECC34"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DECB4BF"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CDEAC4C"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584C032" w14:textId="77777777" w:rsidR="003247B3" w:rsidRPr="00AD587A" w:rsidRDefault="003247B3" w:rsidP="003247B3">
            <w:pPr>
              <w:spacing w:before="0" w:after="0" w:line="240" w:lineRule="auto"/>
              <w:rPr>
                <w:sz w:val="20"/>
                <w:szCs w:val="20"/>
                <w:lang w:val="en-GB"/>
              </w:rPr>
            </w:pPr>
          </w:p>
        </w:tc>
      </w:tr>
      <w:tr w:rsidR="003247B3" w:rsidRPr="00C96047" w14:paraId="1A51E7E6" w14:textId="77777777" w:rsidTr="00613F5A">
        <w:trPr>
          <w:trHeight w:val="320"/>
        </w:trPr>
        <w:tc>
          <w:tcPr>
            <w:tcW w:w="1226" w:type="dxa"/>
            <w:tcBorders>
              <w:top w:val="nil"/>
              <w:left w:val="nil"/>
              <w:bottom w:val="nil"/>
              <w:right w:val="nil"/>
            </w:tcBorders>
            <w:shd w:val="clear" w:color="auto" w:fill="auto"/>
            <w:noWrap/>
            <w:hideMark/>
          </w:tcPr>
          <w:p w14:paraId="18824954"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5943E518"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CB8B1CC" w14:textId="77777777" w:rsidR="003247B3" w:rsidRPr="00C96047" w:rsidRDefault="003247B3" w:rsidP="003247B3">
            <w:pPr>
              <w:spacing w:before="0" w:after="0" w:line="240" w:lineRule="auto"/>
              <w:rPr>
                <w:color w:val="000000"/>
              </w:rPr>
            </w:pPr>
            <w:proofErr w:type="spellStart"/>
            <w:r w:rsidRPr="00C96047">
              <w:rPr>
                <w:color w:val="000000"/>
              </w:rPr>
              <w:t>Respectfulness</w:t>
            </w:r>
            <w:proofErr w:type="spellEnd"/>
          </w:p>
        </w:tc>
        <w:tc>
          <w:tcPr>
            <w:tcW w:w="1251" w:type="dxa"/>
            <w:tcBorders>
              <w:top w:val="nil"/>
              <w:left w:val="nil"/>
              <w:bottom w:val="nil"/>
              <w:right w:val="nil"/>
            </w:tcBorders>
            <w:shd w:val="clear" w:color="auto" w:fill="auto"/>
            <w:noWrap/>
            <w:hideMark/>
          </w:tcPr>
          <w:p w14:paraId="74899E0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5E812260"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1B10ABFF"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69A3176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0C6768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8BD1EC3" w14:textId="77777777" w:rsidR="003247B3" w:rsidRPr="00C96047" w:rsidRDefault="003247B3" w:rsidP="003247B3">
            <w:pPr>
              <w:spacing w:before="0" w:after="0" w:line="240" w:lineRule="auto"/>
              <w:rPr>
                <w:sz w:val="20"/>
                <w:szCs w:val="20"/>
              </w:rPr>
            </w:pPr>
          </w:p>
        </w:tc>
      </w:tr>
      <w:tr w:rsidR="003247B3" w:rsidRPr="00C96047" w14:paraId="35D97A00" w14:textId="77777777" w:rsidTr="00613F5A">
        <w:trPr>
          <w:trHeight w:val="320"/>
        </w:trPr>
        <w:tc>
          <w:tcPr>
            <w:tcW w:w="1226" w:type="dxa"/>
            <w:tcBorders>
              <w:top w:val="nil"/>
              <w:left w:val="nil"/>
              <w:bottom w:val="nil"/>
              <w:right w:val="nil"/>
            </w:tcBorders>
            <w:shd w:val="clear" w:color="auto" w:fill="auto"/>
            <w:noWrap/>
            <w:hideMark/>
          </w:tcPr>
          <w:p w14:paraId="533A19D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6FE9BF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0B2D995" w14:textId="77777777" w:rsidR="003247B3" w:rsidRPr="00C96047" w:rsidRDefault="003247B3" w:rsidP="003247B3">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0851E41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231B035D" w14:textId="77777777" w:rsidR="003247B3" w:rsidRDefault="003247B3" w:rsidP="003247B3">
            <w:pPr>
              <w:spacing w:before="0" w:after="0" w:line="240" w:lineRule="auto"/>
              <w:rPr>
                <w:b/>
                <w:bCs/>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p>
          <w:p w14:paraId="48A86B0C" w14:textId="30A0C7BA" w:rsidR="003247B3" w:rsidRPr="00C96047" w:rsidRDefault="003247B3" w:rsidP="003247B3">
            <w:pPr>
              <w:spacing w:before="0" w:after="0" w:line="240" w:lineRule="auto"/>
              <w:rPr>
                <w:color w:val="000000"/>
              </w:rPr>
            </w:pP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001F8EA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55AFF6E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A9FE72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733588" w14:textId="77777777" w:rsidR="003247B3" w:rsidRPr="00C96047" w:rsidRDefault="003247B3" w:rsidP="003247B3">
            <w:pPr>
              <w:spacing w:before="0" w:after="0" w:line="240" w:lineRule="auto"/>
              <w:rPr>
                <w:sz w:val="20"/>
                <w:szCs w:val="20"/>
              </w:rPr>
            </w:pPr>
          </w:p>
        </w:tc>
      </w:tr>
      <w:tr w:rsidR="003247B3" w:rsidRPr="00C96047" w14:paraId="5380B64E" w14:textId="77777777" w:rsidTr="00613F5A">
        <w:trPr>
          <w:trHeight w:val="320"/>
        </w:trPr>
        <w:tc>
          <w:tcPr>
            <w:tcW w:w="1226" w:type="dxa"/>
            <w:tcBorders>
              <w:top w:val="nil"/>
              <w:left w:val="nil"/>
              <w:bottom w:val="nil"/>
              <w:right w:val="nil"/>
            </w:tcBorders>
            <w:shd w:val="clear" w:color="auto" w:fill="auto"/>
            <w:noWrap/>
            <w:hideMark/>
          </w:tcPr>
          <w:p w14:paraId="732A126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012349F"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45797AD3"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6069B9E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30ED207"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A9C25F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69634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D11651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F601133" w14:textId="77777777" w:rsidR="003247B3" w:rsidRPr="00C96047" w:rsidRDefault="003247B3" w:rsidP="003247B3">
            <w:pPr>
              <w:spacing w:before="0" w:after="0" w:line="240" w:lineRule="auto"/>
              <w:rPr>
                <w:sz w:val="20"/>
                <w:szCs w:val="20"/>
              </w:rPr>
            </w:pPr>
          </w:p>
        </w:tc>
      </w:tr>
      <w:tr w:rsidR="003247B3" w:rsidRPr="00C96047" w14:paraId="738360D2" w14:textId="77777777" w:rsidTr="00613F5A">
        <w:trPr>
          <w:trHeight w:val="320"/>
        </w:trPr>
        <w:tc>
          <w:tcPr>
            <w:tcW w:w="1226" w:type="dxa"/>
            <w:tcBorders>
              <w:top w:val="nil"/>
              <w:left w:val="nil"/>
              <w:bottom w:val="nil"/>
              <w:right w:val="nil"/>
            </w:tcBorders>
            <w:shd w:val="clear" w:color="auto" w:fill="auto"/>
            <w:noWrap/>
            <w:hideMark/>
          </w:tcPr>
          <w:p w14:paraId="0BDEB40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9ACC39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3D82BEE" w14:textId="77777777" w:rsidR="003247B3" w:rsidRPr="00C96047" w:rsidRDefault="003247B3" w:rsidP="003247B3">
            <w:pPr>
              <w:spacing w:before="0" w:after="0" w:line="240" w:lineRule="auto"/>
              <w:rPr>
                <w:color w:val="000000"/>
              </w:rPr>
            </w:pPr>
            <w:proofErr w:type="spellStart"/>
            <w:r w:rsidRPr="00C96047">
              <w:rPr>
                <w:color w:val="000000"/>
              </w:rPr>
              <w:t>Organization</w:t>
            </w:r>
            <w:proofErr w:type="spellEnd"/>
          </w:p>
        </w:tc>
        <w:tc>
          <w:tcPr>
            <w:tcW w:w="1251" w:type="dxa"/>
            <w:tcBorders>
              <w:top w:val="nil"/>
              <w:left w:val="nil"/>
              <w:bottom w:val="nil"/>
              <w:right w:val="nil"/>
            </w:tcBorders>
            <w:shd w:val="clear" w:color="auto" w:fill="auto"/>
            <w:noWrap/>
            <w:hideMark/>
          </w:tcPr>
          <w:p w14:paraId="471A2C9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522D82AF" w14:textId="77777777" w:rsidR="003247B3" w:rsidRPr="00C96047" w:rsidRDefault="003247B3" w:rsidP="003247B3">
            <w:pPr>
              <w:spacing w:before="0" w:after="0" w:line="240" w:lineRule="auto"/>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36FB47A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60F8572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233BD8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5FA6F10" w14:textId="77777777" w:rsidR="003247B3" w:rsidRPr="00C96047" w:rsidRDefault="003247B3" w:rsidP="003247B3">
            <w:pPr>
              <w:spacing w:before="0" w:after="0" w:line="240" w:lineRule="auto"/>
              <w:rPr>
                <w:sz w:val="20"/>
                <w:szCs w:val="20"/>
              </w:rPr>
            </w:pPr>
          </w:p>
        </w:tc>
      </w:tr>
      <w:tr w:rsidR="003247B3" w:rsidRPr="00092DBD" w14:paraId="0A2A6836" w14:textId="77777777" w:rsidTr="00613F5A">
        <w:trPr>
          <w:trHeight w:val="320"/>
        </w:trPr>
        <w:tc>
          <w:tcPr>
            <w:tcW w:w="1226" w:type="dxa"/>
            <w:tcBorders>
              <w:top w:val="nil"/>
              <w:left w:val="nil"/>
              <w:bottom w:val="nil"/>
              <w:right w:val="nil"/>
            </w:tcBorders>
            <w:shd w:val="clear" w:color="auto" w:fill="auto"/>
            <w:noWrap/>
            <w:hideMark/>
          </w:tcPr>
          <w:p w14:paraId="1226585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417EBC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4BD19E6" w14:textId="77777777" w:rsidR="003247B3" w:rsidRPr="00C96047" w:rsidRDefault="003247B3" w:rsidP="003247B3">
            <w:pPr>
              <w:spacing w:before="0" w:after="0" w:line="240" w:lineRule="auto"/>
              <w:rPr>
                <w:color w:val="000000"/>
              </w:rPr>
            </w:pPr>
            <w:proofErr w:type="spellStart"/>
            <w:r w:rsidRPr="00C96047">
              <w:rPr>
                <w:color w:val="000000"/>
              </w:rPr>
              <w:t>Productiveness</w:t>
            </w:r>
            <w:proofErr w:type="spellEnd"/>
          </w:p>
        </w:tc>
        <w:tc>
          <w:tcPr>
            <w:tcW w:w="1251" w:type="dxa"/>
            <w:tcBorders>
              <w:top w:val="nil"/>
              <w:left w:val="nil"/>
              <w:bottom w:val="nil"/>
              <w:right w:val="nil"/>
            </w:tcBorders>
            <w:shd w:val="clear" w:color="auto" w:fill="auto"/>
            <w:noWrap/>
            <w:hideMark/>
          </w:tcPr>
          <w:p w14:paraId="65972F8B"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7989" w:type="dxa"/>
            <w:gridSpan w:val="2"/>
            <w:tcBorders>
              <w:top w:val="nil"/>
              <w:left w:val="nil"/>
              <w:bottom w:val="nil"/>
              <w:right w:val="nil"/>
            </w:tcBorders>
            <w:shd w:val="clear" w:color="auto" w:fill="auto"/>
            <w:noWrap/>
            <w:hideMark/>
          </w:tcPr>
          <w:p w14:paraId="7407E107" w14:textId="77777777" w:rsidR="003247B3" w:rsidRPr="00AD587A" w:rsidRDefault="003247B3" w:rsidP="003247B3">
            <w:pPr>
              <w:spacing w:before="0" w:after="0" w:line="240" w:lineRule="auto"/>
              <w:rPr>
                <w:color w:val="000000"/>
                <w:lang w:val="en-GB"/>
              </w:rPr>
            </w:pPr>
            <w:r w:rsidRPr="00AD587A">
              <w:rPr>
                <w:color w:val="000000"/>
                <w:lang w:val="en-GB"/>
              </w:rPr>
              <w:t xml:space="preserve">- Hedonism (-.35), </w:t>
            </w:r>
          </w:p>
          <w:p w14:paraId="6D50BB35" w14:textId="77777777" w:rsidR="003247B3" w:rsidRPr="00AD587A" w:rsidRDefault="003247B3" w:rsidP="003247B3">
            <w:pPr>
              <w:spacing w:before="0" w:after="0" w:line="240" w:lineRule="auto"/>
              <w:rPr>
                <w:color w:val="000000"/>
                <w:lang w:val="en-GB"/>
              </w:rPr>
            </w:pPr>
            <w:r w:rsidRPr="00AD587A">
              <w:rPr>
                <w:color w:val="000000"/>
                <w:lang w:val="en-GB"/>
              </w:rPr>
              <w:t xml:space="preserve">+ Achievement (.26), </w:t>
            </w:r>
          </w:p>
          <w:p w14:paraId="4D2ACF39" w14:textId="77777777" w:rsidR="003247B3" w:rsidRPr="00AD587A" w:rsidRDefault="003247B3" w:rsidP="003247B3">
            <w:pPr>
              <w:spacing w:before="0" w:after="0" w:line="240" w:lineRule="auto"/>
              <w:rPr>
                <w:color w:val="000000"/>
                <w:lang w:val="en-GB"/>
              </w:rPr>
            </w:pPr>
            <w:r w:rsidRPr="00AD587A">
              <w:rPr>
                <w:color w:val="000000"/>
                <w:lang w:val="en-GB"/>
              </w:rPr>
              <w:t xml:space="preserve">+ Environmental mastery (.56) </w:t>
            </w:r>
          </w:p>
          <w:p w14:paraId="7E5C97FE" w14:textId="77777777" w:rsidR="003247B3" w:rsidRPr="00AD587A" w:rsidRDefault="003247B3" w:rsidP="003247B3">
            <w:pPr>
              <w:spacing w:before="0" w:after="0" w:line="240" w:lineRule="auto"/>
              <w:rPr>
                <w:color w:val="000000"/>
                <w:lang w:val="en-GB"/>
              </w:rPr>
            </w:pPr>
            <w:r w:rsidRPr="00AD587A">
              <w:rPr>
                <w:color w:val="000000"/>
                <w:lang w:val="en-GB"/>
              </w:rPr>
              <w:t>(Soto &amp; John, 2016)</w:t>
            </w:r>
          </w:p>
        </w:tc>
        <w:tc>
          <w:tcPr>
            <w:tcW w:w="2429" w:type="dxa"/>
            <w:tcBorders>
              <w:top w:val="nil"/>
              <w:left w:val="nil"/>
              <w:bottom w:val="nil"/>
              <w:right w:val="nil"/>
            </w:tcBorders>
            <w:shd w:val="clear" w:color="auto" w:fill="auto"/>
            <w:noWrap/>
            <w:hideMark/>
          </w:tcPr>
          <w:p w14:paraId="413FE6C1"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4B84612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08F728D" w14:textId="77777777" w:rsidR="003247B3" w:rsidRPr="00AD587A" w:rsidRDefault="003247B3" w:rsidP="003247B3">
            <w:pPr>
              <w:spacing w:before="0" w:after="0" w:line="240" w:lineRule="auto"/>
              <w:rPr>
                <w:sz w:val="20"/>
                <w:szCs w:val="20"/>
                <w:lang w:val="en-GB"/>
              </w:rPr>
            </w:pPr>
          </w:p>
        </w:tc>
      </w:tr>
      <w:tr w:rsidR="003247B3" w:rsidRPr="00C96047" w14:paraId="6E63CFE8" w14:textId="77777777" w:rsidTr="00613F5A">
        <w:trPr>
          <w:trHeight w:val="320"/>
        </w:trPr>
        <w:tc>
          <w:tcPr>
            <w:tcW w:w="1226" w:type="dxa"/>
            <w:tcBorders>
              <w:top w:val="nil"/>
              <w:left w:val="nil"/>
              <w:bottom w:val="nil"/>
              <w:right w:val="nil"/>
            </w:tcBorders>
            <w:shd w:val="clear" w:color="auto" w:fill="auto"/>
            <w:noWrap/>
            <w:hideMark/>
          </w:tcPr>
          <w:p w14:paraId="17ECA30E"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6C3815D8"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3EAADD6E" w14:textId="77777777" w:rsidR="003247B3" w:rsidRPr="00C96047" w:rsidRDefault="003247B3" w:rsidP="003247B3">
            <w:pPr>
              <w:spacing w:before="0" w:after="0" w:line="240" w:lineRule="auto"/>
              <w:rPr>
                <w:color w:val="000000"/>
              </w:rPr>
            </w:pPr>
            <w:proofErr w:type="spellStart"/>
            <w:r w:rsidRPr="00C96047">
              <w:rPr>
                <w:color w:val="000000"/>
              </w:rPr>
              <w:t>Responsability</w:t>
            </w:r>
            <w:proofErr w:type="spellEnd"/>
          </w:p>
        </w:tc>
        <w:tc>
          <w:tcPr>
            <w:tcW w:w="1251" w:type="dxa"/>
            <w:tcBorders>
              <w:top w:val="nil"/>
              <w:left w:val="nil"/>
              <w:bottom w:val="nil"/>
              <w:right w:val="nil"/>
            </w:tcBorders>
            <w:shd w:val="clear" w:color="auto" w:fill="auto"/>
            <w:noWrap/>
            <w:hideMark/>
          </w:tcPr>
          <w:p w14:paraId="3BFD966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0A7FFEA2" w14:textId="77777777" w:rsidR="003247B3" w:rsidRDefault="003247B3" w:rsidP="003247B3">
            <w:pPr>
              <w:spacing w:before="0" w:after="0" w:line="240" w:lineRule="auto"/>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B584113"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33C566E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70935B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75F3F4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C0B08F8" w14:textId="77777777" w:rsidR="003247B3" w:rsidRPr="00C96047" w:rsidRDefault="003247B3" w:rsidP="003247B3">
            <w:pPr>
              <w:spacing w:before="0" w:after="0" w:line="240" w:lineRule="auto"/>
              <w:rPr>
                <w:sz w:val="20"/>
                <w:szCs w:val="20"/>
              </w:rPr>
            </w:pPr>
          </w:p>
        </w:tc>
      </w:tr>
      <w:tr w:rsidR="003247B3" w:rsidRPr="00C96047" w14:paraId="2F0A797B" w14:textId="77777777" w:rsidTr="00613F5A">
        <w:trPr>
          <w:trHeight w:val="320"/>
        </w:trPr>
        <w:tc>
          <w:tcPr>
            <w:tcW w:w="1226" w:type="dxa"/>
            <w:tcBorders>
              <w:top w:val="nil"/>
              <w:left w:val="nil"/>
              <w:bottom w:val="nil"/>
              <w:right w:val="nil"/>
            </w:tcBorders>
            <w:shd w:val="clear" w:color="auto" w:fill="auto"/>
            <w:noWrap/>
            <w:hideMark/>
          </w:tcPr>
          <w:p w14:paraId="062BF1DE"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EEA8B6B" w14:textId="77777777" w:rsidR="003247B3" w:rsidRDefault="003247B3" w:rsidP="003247B3">
            <w:pPr>
              <w:spacing w:before="0" w:after="0" w:line="240" w:lineRule="auto"/>
              <w:rPr>
                <w:color w:val="000000"/>
              </w:rPr>
            </w:pPr>
          </w:p>
          <w:p w14:paraId="66F3636E" w14:textId="77777777" w:rsidR="003247B3" w:rsidRDefault="003247B3" w:rsidP="003247B3">
            <w:pPr>
              <w:spacing w:before="0" w:after="0" w:line="240" w:lineRule="auto"/>
              <w:rPr>
                <w:color w:val="000000"/>
              </w:rPr>
            </w:pPr>
          </w:p>
          <w:p w14:paraId="223A71D1" w14:textId="77777777" w:rsidR="003247B3" w:rsidRPr="00C96047" w:rsidRDefault="003247B3" w:rsidP="003247B3">
            <w:pPr>
              <w:spacing w:before="0" w:after="0" w:line="240" w:lineRule="auto"/>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1927" w:type="dxa"/>
            <w:tcBorders>
              <w:top w:val="nil"/>
              <w:left w:val="nil"/>
              <w:bottom w:val="nil"/>
              <w:right w:val="nil"/>
            </w:tcBorders>
            <w:shd w:val="clear" w:color="auto" w:fill="auto"/>
            <w:noWrap/>
            <w:hideMark/>
          </w:tcPr>
          <w:p w14:paraId="372D2642"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5A2188D1"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38AA7C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953155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66B69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76E49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A2B6D3C" w14:textId="77777777" w:rsidR="003247B3" w:rsidRPr="00C96047" w:rsidRDefault="003247B3" w:rsidP="003247B3">
            <w:pPr>
              <w:spacing w:before="0" w:after="0" w:line="240" w:lineRule="auto"/>
              <w:rPr>
                <w:sz w:val="20"/>
                <w:szCs w:val="20"/>
              </w:rPr>
            </w:pPr>
          </w:p>
        </w:tc>
      </w:tr>
      <w:tr w:rsidR="003247B3" w:rsidRPr="00C96047" w14:paraId="084C1D5E" w14:textId="77777777" w:rsidTr="00613F5A">
        <w:trPr>
          <w:trHeight w:val="320"/>
        </w:trPr>
        <w:tc>
          <w:tcPr>
            <w:tcW w:w="1226" w:type="dxa"/>
            <w:tcBorders>
              <w:top w:val="nil"/>
              <w:left w:val="nil"/>
              <w:bottom w:val="nil"/>
              <w:right w:val="nil"/>
            </w:tcBorders>
            <w:shd w:val="clear" w:color="auto" w:fill="auto"/>
            <w:noWrap/>
            <w:hideMark/>
          </w:tcPr>
          <w:p w14:paraId="3FE31FA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74122F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8E6BEB5"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772F1E4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65AAC6DD" w14:textId="77777777" w:rsidR="003247B3" w:rsidRPr="000E125A" w:rsidRDefault="003247B3" w:rsidP="003247B3">
            <w:pPr>
              <w:spacing w:before="0" w:after="0" w:line="240" w:lineRule="auto"/>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639C0A63"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4476CB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3220F1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CA95C70" w14:textId="77777777" w:rsidR="003247B3" w:rsidRPr="00C96047" w:rsidRDefault="003247B3" w:rsidP="003247B3">
            <w:pPr>
              <w:spacing w:before="0" w:after="0" w:line="240" w:lineRule="auto"/>
              <w:rPr>
                <w:sz w:val="20"/>
                <w:szCs w:val="20"/>
              </w:rPr>
            </w:pPr>
          </w:p>
        </w:tc>
      </w:tr>
      <w:tr w:rsidR="003247B3" w:rsidRPr="009A504F" w14:paraId="51A11378" w14:textId="77777777" w:rsidTr="00613F5A">
        <w:trPr>
          <w:trHeight w:val="320"/>
        </w:trPr>
        <w:tc>
          <w:tcPr>
            <w:tcW w:w="1226" w:type="dxa"/>
            <w:tcBorders>
              <w:top w:val="nil"/>
              <w:left w:val="nil"/>
              <w:bottom w:val="nil"/>
              <w:right w:val="nil"/>
            </w:tcBorders>
            <w:shd w:val="clear" w:color="auto" w:fill="auto"/>
            <w:noWrap/>
            <w:hideMark/>
          </w:tcPr>
          <w:p w14:paraId="6B0F492E"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4776618"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3946E47" w14:textId="77777777" w:rsidR="003247B3" w:rsidRPr="00C96047" w:rsidRDefault="003247B3" w:rsidP="003247B3">
            <w:pPr>
              <w:spacing w:before="0" w:after="0" w:line="240" w:lineRule="auto"/>
              <w:rPr>
                <w:color w:val="000000"/>
              </w:rPr>
            </w:pPr>
            <w:proofErr w:type="spellStart"/>
            <w:r w:rsidRPr="00C96047">
              <w:rPr>
                <w:color w:val="000000"/>
              </w:rPr>
              <w:t>Depression</w:t>
            </w:r>
            <w:proofErr w:type="spellEnd"/>
          </w:p>
        </w:tc>
        <w:tc>
          <w:tcPr>
            <w:tcW w:w="1251" w:type="dxa"/>
            <w:tcBorders>
              <w:top w:val="nil"/>
              <w:left w:val="nil"/>
              <w:bottom w:val="nil"/>
              <w:right w:val="nil"/>
            </w:tcBorders>
            <w:shd w:val="clear" w:color="auto" w:fill="auto"/>
            <w:noWrap/>
            <w:hideMark/>
          </w:tcPr>
          <w:p w14:paraId="60575F2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25276" w:type="dxa"/>
            <w:gridSpan w:val="5"/>
            <w:tcBorders>
              <w:top w:val="nil"/>
              <w:left w:val="nil"/>
              <w:bottom w:val="nil"/>
              <w:right w:val="nil"/>
            </w:tcBorders>
            <w:shd w:val="clear" w:color="auto" w:fill="auto"/>
            <w:noWrap/>
            <w:hideMark/>
          </w:tcPr>
          <w:p w14:paraId="12EB22D5" w14:textId="77777777" w:rsidR="003247B3" w:rsidRPr="00AD587A" w:rsidRDefault="003247B3" w:rsidP="003247B3">
            <w:pPr>
              <w:spacing w:before="0" w:after="0" w:line="240" w:lineRule="auto"/>
              <w:rPr>
                <w:color w:val="000000"/>
                <w:lang w:val="en-GB"/>
              </w:rPr>
            </w:pPr>
            <w:r w:rsidRPr="00AD587A">
              <w:rPr>
                <w:color w:val="000000"/>
                <w:lang w:val="en-GB"/>
              </w:rPr>
              <w:t xml:space="preserve">- Positive relations (-.56), </w:t>
            </w:r>
          </w:p>
          <w:p w14:paraId="61A404EB" w14:textId="77777777" w:rsidR="003247B3" w:rsidRPr="00AD587A" w:rsidRDefault="003247B3" w:rsidP="003247B3">
            <w:pPr>
              <w:spacing w:before="0" w:after="0" w:line="240" w:lineRule="auto"/>
              <w:rPr>
                <w:color w:val="000000"/>
                <w:lang w:val="en-GB"/>
              </w:rPr>
            </w:pPr>
            <w:r w:rsidRPr="00AD587A">
              <w:rPr>
                <w:color w:val="000000"/>
                <w:lang w:val="en-GB"/>
              </w:rPr>
              <w:t xml:space="preserve">- Purpose in life (-.55), </w:t>
            </w:r>
          </w:p>
          <w:p w14:paraId="6C5D8668" w14:textId="77777777" w:rsidR="003247B3" w:rsidRPr="00AD587A" w:rsidRDefault="003247B3" w:rsidP="003247B3">
            <w:pPr>
              <w:spacing w:before="0" w:after="0" w:line="240" w:lineRule="auto"/>
              <w:rPr>
                <w:color w:val="000000"/>
                <w:lang w:val="en-GB"/>
              </w:rPr>
            </w:pPr>
            <w:r w:rsidRPr="00AD587A">
              <w:rPr>
                <w:color w:val="000000"/>
                <w:lang w:val="en-GB"/>
              </w:rPr>
              <w:t xml:space="preserve">- Environmental mastery (-.65), </w:t>
            </w:r>
          </w:p>
          <w:p w14:paraId="5AFA3838" w14:textId="77777777" w:rsidR="003247B3" w:rsidRPr="00AD587A" w:rsidRDefault="003247B3" w:rsidP="003247B3">
            <w:pPr>
              <w:spacing w:before="0" w:after="0" w:line="240" w:lineRule="auto"/>
              <w:rPr>
                <w:color w:val="000000"/>
                <w:lang w:val="en-GB"/>
              </w:rPr>
            </w:pPr>
            <w:r w:rsidRPr="00AD587A">
              <w:rPr>
                <w:color w:val="000000"/>
                <w:lang w:val="en-GB"/>
              </w:rPr>
              <w:t>-Self-</w:t>
            </w:r>
            <w:proofErr w:type="gramStart"/>
            <w:r w:rsidRPr="00AD587A">
              <w:rPr>
                <w:color w:val="000000"/>
                <w:lang w:val="en-GB"/>
              </w:rPr>
              <w:t>ac</w:t>
            </w:r>
            <w:r>
              <w:rPr>
                <w:color w:val="000000"/>
                <w:lang w:val="en-GB"/>
              </w:rPr>
              <w:t>c</w:t>
            </w:r>
            <w:r w:rsidRPr="00AD587A">
              <w:rPr>
                <w:color w:val="000000"/>
                <w:lang w:val="en-GB"/>
              </w:rPr>
              <w:t>eptance(</w:t>
            </w:r>
            <w:proofErr w:type="gramEnd"/>
            <w:r w:rsidRPr="00AD587A">
              <w:rPr>
                <w:color w:val="000000"/>
                <w:lang w:val="en-GB"/>
              </w:rPr>
              <w:t xml:space="preserve">-.68), </w:t>
            </w:r>
          </w:p>
          <w:p w14:paraId="4C4BA0AC" w14:textId="77777777" w:rsidR="003247B3" w:rsidRPr="00AD587A" w:rsidRDefault="003247B3" w:rsidP="003247B3">
            <w:pPr>
              <w:spacing w:before="0" w:after="0" w:line="240" w:lineRule="auto"/>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0C5FC8A5" w14:textId="77777777" w:rsidR="003247B3" w:rsidRPr="00AE4A9C" w:rsidRDefault="003247B3" w:rsidP="003247B3">
            <w:pPr>
              <w:spacing w:before="0" w:after="0" w:line="240" w:lineRule="auto"/>
              <w:rPr>
                <w:color w:val="000000"/>
                <w:lang w:val="en-US"/>
              </w:rPr>
            </w:pPr>
            <w:r w:rsidRPr="00AE4A9C">
              <w:rPr>
                <w:color w:val="000000"/>
                <w:lang w:val="en-US"/>
              </w:rPr>
              <w:t>(Soto &amp; John, 2016)</w:t>
            </w:r>
          </w:p>
        </w:tc>
      </w:tr>
      <w:tr w:rsidR="003247B3" w:rsidRPr="00C96047" w14:paraId="785D7A6E" w14:textId="77777777" w:rsidTr="00613F5A">
        <w:trPr>
          <w:trHeight w:val="320"/>
        </w:trPr>
        <w:tc>
          <w:tcPr>
            <w:tcW w:w="1226" w:type="dxa"/>
            <w:tcBorders>
              <w:top w:val="nil"/>
              <w:left w:val="nil"/>
              <w:bottom w:val="nil"/>
              <w:right w:val="nil"/>
            </w:tcBorders>
            <w:shd w:val="clear" w:color="auto" w:fill="auto"/>
            <w:noWrap/>
            <w:hideMark/>
          </w:tcPr>
          <w:p w14:paraId="2B74BEE8" w14:textId="77777777" w:rsidR="003247B3" w:rsidRPr="00AE4A9C" w:rsidRDefault="003247B3" w:rsidP="003247B3">
            <w:pPr>
              <w:spacing w:before="0" w:after="0" w:line="240" w:lineRule="auto"/>
              <w:rPr>
                <w:color w:val="000000"/>
                <w:lang w:val="en-US"/>
              </w:rPr>
            </w:pPr>
          </w:p>
        </w:tc>
        <w:tc>
          <w:tcPr>
            <w:tcW w:w="1930" w:type="dxa"/>
            <w:tcBorders>
              <w:top w:val="nil"/>
              <w:left w:val="nil"/>
              <w:bottom w:val="nil"/>
              <w:right w:val="nil"/>
            </w:tcBorders>
            <w:shd w:val="clear" w:color="auto" w:fill="auto"/>
            <w:noWrap/>
            <w:hideMark/>
          </w:tcPr>
          <w:p w14:paraId="38CC9BBB" w14:textId="77777777" w:rsidR="003247B3" w:rsidRPr="00AE4A9C" w:rsidRDefault="003247B3" w:rsidP="003247B3">
            <w:pPr>
              <w:spacing w:before="0" w:after="0" w:line="240" w:lineRule="auto"/>
              <w:rPr>
                <w:sz w:val="20"/>
                <w:szCs w:val="20"/>
                <w:lang w:val="en-US"/>
              </w:rPr>
            </w:pPr>
          </w:p>
        </w:tc>
        <w:tc>
          <w:tcPr>
            <w:tcW w:w="1927" w:type="dxa"/>
            <w:tcBorders>
              <w:top w:val="nil"/>
              <w:left w:val="nil"/>
              <w:bottom w:val="nil"/>
              <w:right w:val="nil"/>
            </w:tcBorders>
            <w:shd w:val="clear" w:color="auto" w:fill="auto"/>
            <w:noWrap/>
            <w:hideMark/>
          </w:tcPr>
          <w:p w14:paraId="1C7F196C" w14:textId="77777777" w:rsidR="003247B3" w:rsidRPr="00C96047" w:rsidRDefault="003247B3" w:rsidP="003247B3">
            <w:pPr>
              <w:spacing w:before="0" w:after="0" w:line="240" w:lineRule="auto"/>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251" w:type="dxa"/>
            <w:tcBorders>
              <w:top w:val="nil"/>
              <w:left w:val="nil"/>
              <w:bottom w:val="nil"/>
              <w:right w:val="nil"/>
            </w:tcBorders>
            <w:shd w:val="clear" w:color="auto" w:fill="auto"/>
            <w:noWrap/>
            <w:hideMark/>
          </w:tcPr>
          <w:p w14:paraId="52FEF87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1A8E9180" w14:textId="77777777" w:rsidR="003247B3" w:rsidRPr="00C96047" w:rsidRDefault="003247B3" w:rsidP="003247B3">
            <w:pPr>
              <w:spacing w:before="0" w:after="0" w:line="240" w:lineRule="auto"/>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30" w:type="dxa"/>
            <w:tcBorders>
              <w:top w:val="nil"/>
              <w:left w:val="nil"/>
              <w:bottom w:val="nil"/>
              <w:right w:val="nil"/>
            </w:tcBorders>
            <w:shd w:val="clear" w:color="auto" w:fill="auto"/>
            <w:noWrap/>
            <w:hideMark/>
          </w:tcPr>
          <w:p w14:paraId="6A708BAD"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AAB642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C2F2D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038DA3" w14:textId="77777777" w:rsidR="003247B3" w:rsidRPr="00C96047" w:rsidRDefault="003247B3" w:rsidP="003247B3">
            <w:pPr>
              <w:spacing w:before="0" w:after="0" w:line="240" w:lineRule="auto"/>
              <w:rPr>
                <w:sz w:val="20"/>
                <w:szCs w:val="20"/>
              </w:rPr>
            </w:pPr>
          </w:p>
        </w:tc>
      </w:tr>
      <w:tr w:rsidR="003247B3" w:rsidRPr="00C96047" w14:paraId="6A922FD2" w14:textId="77777777" w:rsidTr="00613F5A">
        <w:trPr>
          <w:trHeight w:val="320"/>
        </w:trPr>
        <w:tc>
          <w:tcPr>
            <w:tcW w:w="1226" w:type="dxa"/>
            <w:tcBorders>
              <w:top w:val="nil"/>
              <w:left w:val="nil"/>
              <w:bottom w:val="nil"/>
              <w:right w:val="nil"/>
            </w:tcBorders>
            <w:shd w:val="clear" w:color="auto" w:fill="auto"/>
            <w:noWrap/>
            <w:hideMark/>
          </w:tcPr>
          <w:p w14:paraId="352ED47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0996824" w14:textId="77777777" w:rsidR="003247B3" w:rsidRPr="00C96047" w:rsidRDefault="003247B3" w:rsidP="003247B3">
            <w:pPr>
              <w:spacing w:before="0" w:after="0" w:line="240" w:lineRule="auto"/>
              <w:rPr>
                <w:color w:val="000000"/>
              </w:rPr>
            </w:pPr>
            <w:r w:rsidRPr="00C96047">
              <w:rPr>
                <w:color w:val="000000"/>
              </w:rPr>
              <w:t>Open-</w:t>
            </w:r>
            <w:proofErr w:type="spellStart"/>
            <w:r w:rsidRPr="00C96047">
              <w:rPr>
                <w:color w:val="000000"/>
              </w:rPr>
              <w:t>mindedness</w:t>
            </w:r>
            <w:proofErr w:type="spellEnd"/>
          </w:p>
        </w:tc>
        <w:tc>
          <w:tcPr>
            <w:tcW w:w="1927" w:type="dxa"/>
            <w:tcBorders>
              <w:top w:val="nil"/>
              <w:left w:val="nil"/>
              <w:bottom w:val="nil"/>
              <w:right w:val="nil"/>
            </w:tcBorders>
            <w:shd w:val="clear" w:color="auto" w:fill="auto"/>
            <w:noWrap/>
            <w:hideMark/>
          </w:tcPr>
          <w:p w14:paraId="783D0C8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5916CD58"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AD0804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BD5554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235041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EBDAC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133C825" w14:textId="77777777" w:rsidR="003247B3" w:rsidRPr="00C96047" w:rsidRDefault="003247B3" w:rsidP="003247B3">
            <w:pPr>
              <w:spacing w:before="0" w:after="0" w:line="240" w:lineRule="auto"/>
              <w:rPr>
                <w:sz w:val="20"/>
                <w:szCs w:val="20"/>
              </w:rPr>
            </w:pPr>
          </w:p>
        </w:tc>
      </w:tr>
      <w:tr w:rsidR="003247B3" w:rsidRPr="00092DBD" w14:paraId="2DE8A41B" w14:textId="77777777" w:rsidTr="00613F5A">
        <w:trPr>
          <w:trHeight w:val="320"/>
        </w:trPr>
        <w:tc>
          <w:tcPr>
            <w:tcW w:w="1226" w:type="dxa"/>
            <w:tcBorders>
              <w:top w:val="nil"/>
              <w:left w:val="nil"/>
              <w:bottom w:val="nil"/>
              <w:right w:val="nil"/>
            </w:tcBorders>
            <w:shd w:val="clear" w:color="auto" w:fill="auto"/>
            <w:noWrap/>
            <w:hideMark/>
          </w:tcPr>
          <w:p w14:paraId="05417936"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D3D20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82C2B7B" w14:textId="77777777" w:rsidR="003247B3" w:rsidRPr="00C96047" w:rsidRDefault="003247B3" w:rsidP="003247B3">
            <w:pPr>
              <w:spacing w:before="0" w:after="0" w:line="240" w:lineRule="auto"/>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251" w:type="dxa"/>
            <w:tcBorders>
              <w:top w:val="nil"/>
              <w:left w:val="nil"/>
              <w:bottom w:val="nil"/>
              <w:right w:val="nil"/>
            </w:tcBorders>
            <w:shd w:val="clear" w:color="auto" w:fill="auto"/>
            <w:noWrap/>
            <w:hideMark/>
          </w:tcPr>
          <w:p w14:paraId="618CF39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77699C87" w14:textId="77777777" w:rsidR="003247B3" w:rsidRPr="00AD587A" w:rsidRDefault="003247B3" w:rsidP="003247B3">
            <w:pPr>
              <w:spacing w:before="0" w:after="0" w:line="240" w:lineRule="auto"/>
              <w:rPr>
                <w:color w:val="000000"/>
                <w:lang w:val="en-GB"/>
              </w:rPr>
            </w:pPr>
            <w:r w:rsidRPr="00AD587A">
              <w:rPr>
                <w:color w:val="000000"/>
                <w:lang w:val="en-GB"/>
              </w:rPr>
              <w:t xml:space="preserve">+ Self-direction (.44), </w:t>
            </w:r>
          </w:p>
          <w:p w14:paraId="29A6DB7C" w14:textId="77777777" w:rsidR="003247B3" w:rsidRPr="00AD587A" w:rsidRDefault="003247B3" w:rsidP="003247B3">
            <w:pPr>
              <w:spacing w:before="0" w:after="0" w:line="240" w:lineRule="auto"/>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013EE204" w14:textId="77777777" w:rsidR="003247B3" w:rsidRPr="00AD587A" w:rsidRDefault="003247B3" w:rsidP="003247B3">
            <w:pPr>
              <w:spacing w:before="0" w:after="0" w:line="240" w:lineRule="auto"/>
              <w:rPr>
                <w:color w:val="000000"/>
                <w:lang w:val="en-GB"/>
              </w:rPr>
            </w:pPr>
            <w:r w:rsidRPr="00AD587A">
              <w:rPr>
                <w:color w:val="000000"/>
                <w:lang w:val="en-GB"/>
              </w:rPr>
              <w:t>(Soto &amp; John, 2016)</w:t>
            </w:r>
          </w:p>
        </w:tc>
        <w:tc>
          <w:tcPr>
            <w:tcW w:w="2430" w:type="dxa"/>
            <w:tcBorders>
              <w:top w:val="nil"/>
              <w:left w:val="nil"/>
              <w:bottom w:val="nil"/>
              <w:right w:val="nil"/>
            </w:tcBorders>
            <w:shd w:val="clear" w:color="auto" w:fill="auto"/>
            <w:noWrap/>
            <w:hideMark/>
          </w:tcPr>
          <w:p w14:paraId="64716F3E"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6EC59BC7"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DF6091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52C6C10B" w14:textId="77777777" w:rsidR="003247B3" w:rsidRPr="00AD587A" w:rsidRDefault="003247B3" w:rsidP="003247B3">
            <w:pPr>
              <w:spacing w:before="0" w:after="0" w:line="240" w:lineRule="auto"/>
              <w:rPr>
                <w:sz w:val="20"/>
                <w:szCs w:val="20"/>
                <w:lang w:val="en-GB"/>
              </w:rPr>
            </w:pPr>
          </w:p>
        </w:tc>
      </w:tr>
      <w:tr w:rsidR="003247B3" w:rsidRPr="00C96047" w14:paraId="6451C0A3" w14:textId="77777777" w:rsidTr="00613F5A">
        <w:trPr>
          <w:trHeight w:val="320"/>
        </w:trPr>
        <w:tc>
          <w:tcPr>
            <w:tcW w:w="1226" w:type="dxa"/>
            <w:tcBorders>
              <w:top w:val="nil"/>
              <w:left w:val="nil"/>
              <w:bottom w:val="nil"/>
              <w:right w:val="nil"/>
            </w:tcBorders>
            <w:shd w:val="clear" w:color="auto" w:fill="auto"/>
            <w:noWrap/>
            <w:hideMark/>
          </w:tcPr>
          <w:p w14:paraId="50EC62DE"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1799CE4B"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28BDF74" w14:textId="77777777" w:rsidR="003247B3" w:rsidRPr="00C96047" w:rsidRDefault="003247B3" w:rsidP="003247B3">
            <w:pPr>
              <w:spacing w:before="0" w:after="0" w:line="240" w:lineRule="auto"/>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251" w:type="dxa"/>
            <w:tcBorders>
              <w:top w:val="nil"/>
              <w:left w:val="nil"/>
              <w:bottom w:val="nil"/>
              <w:right w:val="nil"/>
            </w:tcBorders>
            <w:shd w:val="clear" w:color="auto" w:fill="auto"/>
            <w:noWrap/>
            <w:hideMark/>
          </w:tcPr>
          <w:p w14:paraId="4B080E3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0F15A90D"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D031F2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CE12C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BB405D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450A188" w14:textId="77777777" w:rsidR="003247B3" w:rsidRPr="00C96047" w:rsidRDefault="003247B3" w:rsidP="003247B3">
            <w:pPr>
              <w:spacing w:before="0" w:after="0" w:line="240" w:lineRule="auto"/>
              <w:rPr>
                <w:sz w:val="20"/>
                <w:szCs w:val="20"/>
              </w:rPr>
            </w:pPr>
          </w:p>
        </w:tc>
      </w:tr>
      <w:tr w:rsidR="003247B3" w:rsidRPr="00C96047" w14:paraId="28EA9A5E" w14:textId="77777777" w:rsidTr="00613F5A">
        <w:trPr>
          <w:trHeight w:val="320"/>
        </w:trPr>
        <w:tc>
          <w:tcPr>
            <w:tcW w:w="1226" w:type="dxa"/>
            <w:tcBorders>
              <w:top w:val="nil"/>
              <w:left w:val="nil"/>
              <w:bottom w:val="nil"/>
              <w:right w:val="nil"/>
            </w:tcBorders>
            <w:shd w:val="clear" w:color="auto" w:fill="auto"/>
            <w:noWrap/>
            <w:hideMark/>
          </w:tcPr>
          <w:p w14:paraId="2F580C1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FD40D1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507238A" w14:textId="77777777" w:rsidR="003247B3" w:rsidRPr="00C96047" w:rsidRDefault="003247B3" w:rsidP="003247B3">
            <w:pPr>
              <w:spacing w:before="0" w:after="0" w:line="240" w:lineRule="auto"/>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251" w:type="dxa"/>
            <w:tcBorders>
              <w:top w:val="nil"/>
              <w:left w:val="nil"/>
              <w:bottom w:val="nil"/>
              <w:right w:val="nil"/>
            </w:tcBorders>
            <w:shd w:val="clear" w:color="auto" w:fill="auto"/>
            <w:noWrap/>
            <w:hideMark/>
          </w:tcPr>
          <w:p w14:paraId="5DEB4C7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26E110DA"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35047B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DB62F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070556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08928B0" w14:textId="77777777" w:rsidR="003247B3" w:rsidRPr="00C96047" w:rsidRDefault="003247B3" w:rsidP="003247B3">
            <w:pPr>
              <w:spacing w:before="0" w:after="0" w:line="240" w:lineRule="auto"/>
              <w:rPr>
                <w:sz w:val="20"/>
                <w:szCs w:val="20"/>
              </w:rPr>
            </w:pPr>
          </w:p>
        </w:tc>
      </w:tr>
      <w:tr w:rsidR="003247B3" w:rsidRPr="00C96047" w14:paraId="152E15EB" w14:textId="77777777" w:rsidTr="00613F5A">
        <w:trPr>
          <w:trHeight w:val="320"/>
        </w:trPr>
        <w:tc>
          <w:tcPr>
            <w:tcW w:w="3156" w:type="dxa"/>
            <w:gridSpan w:val="2"/>
            <w:tcBorders>
              <w:top w:val="nil"/>
              <w:left w:val="nil"/>
              <w:bottom w:val="nil"/>
              <w:right w:val="nil"/>
            </w:tcBorders>
            <w:shd w:val="clear" w:color="auto" w:fill="auto"/>
            <w:noWrap/>
            <w:hideMark/>
          </w:tcPr>
          <w:p w14:paraId="33DDC383" w14:textId="77777777" w:rsidR="003247B3" w:rsidRDefault="003247B3" w:rsidP="003247B3">
            <w:pPr>
              <w:spacing w:before="0" w:after="0" w:line="240" w:lineRule="auto"/>
              <w:rPr>
                <w:color w:val="000000"/>
              </w:rPr>
            </w:pPr>
          </w:p>
          <w:p w14:paraId="5DA2398D" w14:textId="77777777" w:rsidR="003247B3" w:rsidRPr="00C96047" w:rsidRDefault="003247B3" w:rsidP="003247B3">
            <w:pPr>
              <w:spacing w:before="0" w:after="0" w:line="240" w:lineRule="auto"/>
              <w:rPr>
                <w:color w:val="000000"/>
              </w:rPr>
            </w:pPr>
            <w:r w:rsidRPr="00C96047">
              <w:rPr>
                <w:color w:val="000000"/>
              </w:rPr>
              <w:t>IPIP-NEO-120</w:t>
            </w:r>
          </w:p>
        </w:tc>
        <w:tc>
          <w:tcPr>
            <w:tcW w:w="3178" w:type="dxa"/>
            <w:gridSpan w:val="2"/>
            <w:tcBorders>
              <w:top w:val="nil"/>
              <w:left w:val="nil"/>
              <w:bottom w:val="nil"/>
              <w:right w:val="nil"/>
            </w:tcBorders>
            <w:shd w:val="clear" w:color="auto" w:fill="auto"/>
            <w:noWrap/>
            <w:hideMark/>
          </w:tcPr>
          <w:p w14:paraId="3386C292" w14:textId="77777777" w:rsidR="003247B3" w:rsidRDefault="003247B3" w:rsidP="003247B3">
            <w:pPr>
              <w:spacing w:before="0" w:after="0" w:line="240" w:lineRule="auto"/>
              <w:rPr>
                <w:color w:val="000000"/>
              </w:rPr>
            </w:pPr>
          </w:p>
          <w:p w14:paraId="53E3278A" w14:textId="77777777" w:rsidR="003247B3" w:rsidRPr="00C96047" w:rsidRDefault="003247B3" w:rsidP="003247B3">
            <w:pPr>
              <w:spacing w:before="0" w:after="0" w:line="240" w:lineRule="auto"/>
              <w:rPr>
                <w:color w:val="000000"/>
              </w:rPr>
            </w:pPr>
            <w:r w:rsidRPr="00C96047">
              <w:rPr>
                <w:color w:val="000000"/>
              </w:rPr>
              <w:t>(Johnson, 2014)</w:t>
            </w:r>
          </w:p>
        </w:tc>
        <w:tc>
          <w:tcPr>
            <w:tcW w:w="15559" w:type="dxa"/>
            <w:tcBorders>
              <w:top w:val="nil"/>
              <w:left w:val="nil"/>
              <w:bottom w:val="nil"/>
              <w:right w:val="nil"/>
            </w:tcBorders>
            <w:shd w:val="clear" w:color="auto" w:fill="auto"/>
            <w:noWrap/>
            <w:hideMark/>
          </w:tcPr>
          <w:p w14:paraId="4C70C46E" w14:textId="77777777" w:rsidR="003247B3" w:rsidRDefault="003247B3" w:rsidP="003247B3">
            <w:pPr>
              <w:spacing w:before="0" w:after="0" w:line="240" w:lineRule="auto"/>
              <w:rPr>
                <w:color w:val="000000"/>
              </w:rPr>
            </w:pPr>
          </w:p>
          <w:p w14:paraId="1D2C8E00" w14:textId="77777777" w:rsidR="003247B3" w:rsidRDefault="003247B3" w:rsidP="003247B3">
            <w:pPr>
              <w:tabs>
                <w:tab w:val="left" w:pos="1864"/>
              </w:tabs>
              <w:spacing w:before="0" w:after="0" w:line="240" w:lineRule="auto"/>
              <w:rPr>
                <w:color w:val="000000"/>
              </w:rPr>
            </w:pPr>
            <w:r>
              <w:rPr>
                <w:color w:val="000000"/>
              </w:rPr>
              <w:tab/>
              <w:t xml:space="preserve">120 </w:t>
            </w:r>
            <w:proofErr w:type="spellStart"/>
            <w:r>
              <w:rPr>
                <w:color w:val="000000"/>
              </w:rPr>
              <w:t>items</w:t>
            </w:r>
            <w:proofErr w:type="spellEnd"/>
          </w:p>
          <w:p w14:paraId="515047E7" w14:textId="77777777" w:rsidR="003247B3" w:rsidRPr="000E125A" w:rsidRDefault="003247B3" w:rsidP="003247B3">
            <w:pPr>
              <w:spacing w:before="0" w:after="0" w:line="240" w:lineRule="auto"/>
            </w:pPr>
          </w:p>
        </w:tc>
        <w:tc>
          <w:tcPr>
            <w:tcW w:w="2430" w:type="dxa"/>
            <w:tcBorders>
              <w:top w:val="nil"/>
              <w:left w:val="nil"/>
              <w:bottom w:val="nil"/>
              <w:right w:val="nil"/>
            </w:tcBorders>
            <w:shd w:val="clear" w:color="auto" w:fill="auto"/>
            <w:noWrap/>
            <w:hideMark/>
          </w:tcPr>
          <w:p w14:paraId="0FE341B6" w14:textId="77777777" w:rsidR="003247B3" w:rsidRPr="00C96047" w:rsidRDefault="003247B3" w:rsidP="003247B3">
            <w:pPr>
              <w:spacing w:before="0" w:after="0" w:line="240" w:lineRule="auto"/>
              <w:jc w:val="right"/>
              <w:rPr>
                <w:color w:val="000000"/>
              </w:rPr>
            </w:pPr>
            <w:r w:rsidRPr="00C96047">
              <w:rPr>
                <w:color w:val="000000"/>
              </w:rPr>
              <w:t>120</w:t>
            </w:r>
          </w:p>
        </w:tc>
        <w:tc>
          <w:tcPr>
            <w:tcW w:w="2429" w:type="dxa"/>
            <w:tcBorders>
              <w:top w:val="nil"/>
              <w:left w:val="nil"/>
              <w:bottom w:val="nil"/>
              <w:right w:val="nil"/>
            </w:tcBorders>
            <w:shd w:val="clear" w:color="auto" w:fill="auto"/>
            <w:noWrap/>
            <w:hideMark/>
          </w:tcPr>
          <w:p w14:paraId="1C5C9FF6" w14:textId="77777777" w:rsidR="003247B3" w:rsidRPr="00C96047" w:rsidRDefault="003247B3" w:rsidP="003247B3">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287166B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17EB68D" w14:textId="77777777" w:rsidR="003247B3" w:rsidRPr="00C96047" w:rsidRDefault="003247B3" w:rsidP="003247B3">
            <w:pPr>
              <w:spacing w:before="0" w:after="0" w:line="240" w:lineRule="auto"/>
              <w:rPr>
                <w:sz w:val="20"/>
                <w:szCs w:val="20"/>
              </w:rPr>
            </w:pPr>
          </w:p>
        </w:tc>
      </w:tr>
      <w:tr w:rsidR="003247B3" w:rsidRPr="00C96047" w14:paraId="40552530" w14:textId="77777777" w:rsidTr="00613F5A">
        <w:trPr>
          <w:trHeight w:val="320"/>
        </w:trPr>
        <w:tc>
          <w:tcPr>
            <w:tcW w:w="1226" w:type="dxa"/>
            <w:tcBorders>
              <w:top w:val="nil"/>
              <w:left w:val="nil"/>
              <w:bottom w:val="nil"/>
              <w:right w:val="nil"/>
            </w:tcBorders>
            <w:shd w:val="clear" w:color="auto" w:fill="auto"/>
            <w:noWrap/>
            <w:hideMark/>
          </w:tcPr>
          <w:p w14:paraId="240B91E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AE9AB07" w14:textId="77777777" w:rsidR="003247B3" w:rsidRDefault="003247B3" w:rsidP="003247B3">
            <w:pPr>
              <w:spacing w:before="0" w:after="0" w:line="240" w:lineRule="auto"/>
              <w:rPr>
                <w:color w:val="000000"/>
              </w:rPr>
            </w:pPr>
          </w:p>
          <w:p w14:paraId="21531066" w14:textId="77777777" w:rsidR="003247B3" w:rsidRPr="00C96047" w:rsidRDefault="003247B3" w:rsidP="003247B3">
            <w:pPr>
              <w:spacing w:before="0" w:after="0" w:line="240" w:lineRule="auto"/>
              <w:rPr>
                <w:color w:val="000000"/>
              </w:rPr>
            </w:pPr>
            <w:proofErr w:type="spellStart"/>
            <w:r w:rsidRPr="00C96047">
              <w:rPr>
                <w:color w:val="000000"/>
              </w:rPr>
              <w:t>Neuroticism</w:t>
            </w:r>
            <w:proofErr w:type="spellEnd"/>
          </w:p>
        </w:tc>
        <w:tc>
          <w:tcPr>
            <w:tcW w:w="1927" w:type="dxa"/>
            <w:tcBorders>
              <w:top w:val="nil"/>
              <w:left w:val="nil"/>
              <w:bottom w:val="nil"/>
              <w:right w:val="nil"/>
            </w:tcBorders>
            <w:shd w:val="clear" w:color="auto" w:fill="auto"/>
            <w:noWrap/>
            <w:hideMark/>
          </w:tcPr>
          <w:p w14:paraId="0AA8DF6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0B8FAE7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2225C81B"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1E7A6D5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C202B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EF0B5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92A874" w14:textId="77777777" w:rsidR="003247B3" w:rsidRPr="00C96047" w:rsidRDefault="003247B3" w:rsidP="003247B3">
            <w:pPr>
              <w:spacing w:before="0" w:after="0" w:line="240" w:lineRule="auto"/>
              <w:rPr>
                <w:sz w:val="20"/>
                <w:szCs w:val="20"/>
              </w:rPr>
            </w:pPr>
          </w:p>
        </w:tc>
      </w:tr>
      <w:tr w:rsidR="003247B3" w:rsidRPr="00C96047" w14:paraId="52B8011E" w14:textId="77777777" w:rsidTr="00613F5A">
        <w:trPr>
          <w:trHeight w:val="320"/>
        </w:trPr>
        <w:tc>
          <w:tcPr>
            <w:tcW w:w="1226" w:type="dxa"/>
            <w:tcBorders>
              <w:top w:val="nil"/>
              <w:left w:val="nil"/>
              <w:bottom w:val="nil"/>
              <w:right w:val="nil"/>
            </w:tcBorders>
            <w:shd w:val="clear" w:color="auto" w:fill="auto"/>
            <w:noWrap/>
            <w:hideMark/>
          </w:tcPr>
          <w:p w14:paraId="1D80720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3A2B32E"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3C0E099"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4975353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3087143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91E386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676FE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63D0DF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F4DB225" w14:textId="77777777" w:rsidR="003247B3" w:rsidRPr="00C96047" w:rsidRDefault="003247B3" w:rsidP="003247B3">
            <w:pPr>
              <w:spacing w:before="0" w:after="0" w:line="240" w:lineRule="auto"/>
              <w:rPr>
                <w:sz w:val="20"/>
                <w:szCs w:val="20"/>
              </w:rPr>
            </w:pPr>
          </w:p>
        </w:tc>
      </w:tr>
      <w:tr w:rsidR="003247B3" w:rsidRPr="00C96047" w14:paraId="1A7A3136" w14:textId="77777777" w:rsidTr="00613F5A">
        <w:trPr>
          <w:trHeight w:val="320"/>
        </w:trPr>
        <w:tc>
          <w:tcPr>
            <w:tcW w:w="1226" w:type="dxa"/>
            <w:tcBorders>
              <w:top w:val="nil"/>
              <w:left w:val="nil"/>
              <w:bottom w:val="nil"/>
              <w:right w:val="nil"/>
            </w:tcBorders>
            <w:shd w:val="clear" w:color="auto" w:fill="auto"/>
            <w:noWrap/>
            <w:hideMark/>
          </w:tcPr>
          <w:p w14:paraId="780FC74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05C871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8B691AF" w14:textId="77777777" w:rsidR="003247B3" w:rsidRPr="00C96047" w:rsidRDefault="003247B3" w:rsidP="003247B3">
            <w:pPr>
              <w:spacing w:before="0" w:after="0" w:line="240" w:lineRule="auto"/>
              <w:rPr>
                <w:color w:val="000000"/>
              </w:rPr>
            </w:pPr>
            <w:proofErr w:type="spellStart"/>
            <w:r w:rsidRPr="00C96047">
              <w:rPr>
                <w:color w:val="000000"/>
              </w:rPr>
              <w:t>Anger</w:t>
            </w:r>
            <w:proofErr w:type="spellEnd"/>
          </w:p>
        </w:tc>
        <w:tc>
          <w:tcPr>
            <w:tcW w:w="1251" w:type="dxa"/>
            <w:tcBorders>
              <w:top w:val="nil"/>
              <w:left w:val="nil"/>
              <w:bottom w:val="nil"/>
              <w:right w:val="nil"/>
            </w:tcBorders>
            <w:shd w:val="clear" w:color="auto" w:fill="auto"/>
            <w:noWrap/>
            <w:hideMark/>
          </w:tcPr>
          <w:p w14:paraId="1EFFBFB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87</w:t>
            </w:r>
          </w:p>
        </w:tc>
        <w:tc>
          <w:tcPr>
            <w:tcW w:w="15559" w:type="dxa"/>
            <w:tcBorders>
              <w:top w:val="nil"/>
              <w:left w:val="nil"/>
              <w:bottom w:val="nil"/>
              <w:right w:val="nil"/>
            </w:tcBorders>
            <w:shd w:val="clear" w:color="auto" w:fill="auto"/>
            <w:noWrap/>
            <w:hideMark/>
          </w:tcPr>
          <w:p w14:paraId="546B955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E4D291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12DFBD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C2378E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7E294FC" w14:textId="77777777" w:rsidR="003247B3" w:rsidRPr="00C96047" w:rsidRDefault="003247B3" w:rsidP="003247B3">
            <w:pPr>
              <w:spacing w:before="0" w:after="0" w:line="240" w:lineRule="auto"/>
              <w:rPr>
                <w:sz w:val="20"/>
                <w:szCs w:val="20"/>
              </w:rPr>
            </w:pPr>
          </w:p>
        </w:tc>
      </w:tr>
      <w:tr w:rsidR="003247B3" w:rsidRPr="00C96047" w14:paraId="0BB67DDE" w14:textId="77777777" w:rsidTr="00613F5A">
        <w:trPr>
          <w:trHeight w:val="320"/>
        </w:trPr>
        <w:tc>
          <w:tcPr>
            <w:tcW w:w="1226" w:type="dxa"/>
            <w:tcBorders>
              <w:top w:val="nil"/>
              <w:left w:val="nil"/>
              <w:bottom w:val="nil"/>
              <w:right w:val="nil"/>
            </w:tcBorders>
            <w:shd w:val="clear" w:color="auto" w:fill="auto"/>
            <w:noWrap/>
            <w:hideMark/>
          </w:tcPr>
          <w:p w14:paraId="5CBE97C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6D222E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6920828" w14:textId="77777777" w:rsidR="003247B3" w:rsidRPr="00C96047" w:rsidRDefault="003247B3" w:rsidP="003247B3">
            <w:pPr>
              <w:spacing w:before="0" w:after="0" w:line="240" w:lineRule="auto"/>
              <w:rPr>
                <w:color w:val="000000"/>
              </w:rPr>
            </w:pPr>
            <w:proofErr w:type="spellStart"/>
            <w:r w:rsidRPr="00C96047">
              <w:rPr>
                <w:color w:val="000000"/>
              </w:rPr>
              <w:t>Depression</w:t>
            </w:r>
            <w:proofErr w:type="spellEnd"/>
          </w:p>
        </w:tc>
        <w:tc>
          <w:tcPr>
            <w:tcW w:w="1251" w:type="dxa"/>
            <w:tcBorders>
              <w:top w:val="nil"/>
              <w:left w:val="nil"/>
              <w:bottom w:val="nil"/>
              <w:right w:val="nil"/>
            </w:tcBorders>
            <w:shd w:val="clear" w:color="auto" w:fill="auto"/>
            <w:noWrap/>
            <w:hideMark/>
          </w:tcPr>
          <w:p w14:paraId="7B4FB34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85</w:t>
            </w:r>
          </w:p>
        </w:tc>
        <w:tc>
          <w:tcPr>
            <w:tcW w:w="15559" w:type="dxa"/>
            <w:tcBorders>
              <w:top w:val="nil"/>
              <w:left w:val="nil"/>
              <w:bottom w:val="nil"/>
              <w:right w:val="nil"/>
            </w:tcBorders>
            <w:shd w:val="clear" w:color="auto" w:fill="auto"/>
            <w:noWrap/>
            <w:hideMark/>
          </w:tcPr>
          <w:p w14:paraId="3B9CC4D1"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83757A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E2B41D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C89C59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C6D6487" w14:textId="77777777" w:rsidR="003247B3" w:rsidRPr="00C96047" w:rsidRDefault="003247B3" w:rsidP="003247B3">
            <w:pPr>
              <w:spacing w:before="0" w:after="0" w:line="240" w:lineRule="auto"/>
              <w:rPr>
                <w:sz w:val="20"/>
                <w:szCs w:val="20"/>
              </w:rPr>
            </w:pPr>
          </w:p>
        </w:tc>
      </w:tr>
      <w:tr w:rsidR="003247B3" w:rsidRPr="00C96047" w14:paraId="396C15BA" w14:textId="77777777" w:rsidTr="00613F5A">
        <w:trPr>
          <w:trHeight w:val="320"/>
        </w:trPr>
        <w:tc>
          <w:tcPr>
            <w:tcW w:w="1226" w:type="dxa"/>
            <w:tcBorders>
              <w:top w:val="nil"/>
              <w:left w:val="nil"/>
              <w:bottom w:val="nil"/>
              <w:right w:val="nil"/>
            </w:tcBorders>
            <w:shd w:val="clear" w:color="auto" w:fill="auto"/>
            <w:noWrap/>
            <w:hideMark/>
          </w:tcPr>
          <w:p w14:paraId="730753A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B20719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6B1FAD5" w14:textId="77777777" w:rsidR="003247B3" w:rsidRPr="00C96047" w:rsidRDefault="003247B3" w:rsidP="003247B3">
            <w:pPr>
              <w:spacing w:before="0" w:after="0" w:line="240" w:lineRule="auto"/>
              <w:rPr>
                <w:color w:val="000000"/>
              </w:rPr>
            </w:pPr>
            <w:proofErr w:type="spellStart"/>
            <w:r w:rsidRPr="00C96047">
              <w:rPr>
                <w:color w:val="000000"/>
              </w:rPr>
              <w:t>Self-Consciousness</w:t>
            </w:r>
            <w:proofErr w:type="spellEnd"/>
          </w:p>
        </w:tc>
        <w:tc>
          <w:tcPr>
            <w:tcW w:w="1251" w:type="dxa"/>
            <w:tcBorders>
              <w:top w:val="nil"/>
              <w:left w:val="nil"/>
              <w:bottom w:val="nil"/>
              <w:right w:val="nil"/>
            </w:tcBorders>
            <w:shd w:val="clear" w:color="auto" w:fill="auto"/>
            <w:noWrap/>
            <w:hideMark/>
          </w:tcPr>
          <w:p w14:paraId="14F07C8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68E6BF0E"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73C5EC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0C678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0EBCC0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000928" w14:textId="77777777" w:rsidR="003247B3" w:rsidRPr="00C96047" w:rsidRDefault="003247B3" w:rsidP="003247B3">
            <w:pPr>
              <w:spacing w:before="0" w:after="0" w:line="240" w:lineRule="auto"/>
              <w:rPr>
                <w:sz w:val="20"/>
                <w:szCs w:val="20"/>
              </w:rPr>
            </w:pPr>
          </w:p>
        </w:tc>
      </w:tr>
      <w:tr w:rsidR="003247B3" w:rsidRPr="00C96047" w14:paraId="5A05A81C" w14:textId="77777777" w:rsidTr="00613F5A">
        <w:trPr>
          <w:trHeight w:val="320"/>
        </w:trPr>
        <w:tc>
          <w:tcPr>
            <w:tcW w:w="1226" w:type="dxa"/>
            <w:tcBorders>
              <w:top w:val="nil"/>
              <w:left w:val="nil"/>
              <w:bottom w:val="nil"/>
              <w:right w:val="nil"/>
            </w:tcBorders>
            <w:shd w:val="clear" w:color="auto" w:fill="auto"/>
            <w:noWrap/>
            <w:hideMark/>
          </w:tcPr>
          <w:p w14:paraId="028A646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2398E9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52111C7" w14:textId="77777777" w:rsidR="003247B3" w:rsidRPr="00C96047" w:rsidRDefault="003247B3" w:rsidP="003247B3">
            <w:pPr>
              <w:spacing w:before="0" w:after="0" w:line="240" w:lineRule="auto"/>
              <w:rPr>
                <w:color w:val="000000"/>
              </w:rPr>
            </w:pPr>
            <w:proofErr w:type="spellStart"/>
            <w:r w:rsidRPr="00C96047">
              <w:rPr>
                <w:color w:val="000000"/>
              </w:rPr>
              <w:t>Inmoderation</w:t>
            </w:r>
            <w:proofErr w:type="spellEnd"/>
          </w:p>
        </w:tc>
        <w:tc>
          <w:tcPr>
            <w:tcW w:w="1251" w:type="dxa"/>
            <w:tcBorders>
              <w:top w:val="nil"/>
              <w:left w:val="nil"/>
              <w:bottom w:val="nil"/>
              <w:right w:val="nil"/>
            </w:tcBorders>
            <w:shd w:val="clear" w:color="auto" w:fill="auto"/>
            <w:noWrap/>
            <w:hideMark/>
          </w:tcPr>
          <w:p w14:paraId="20B3C9A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2C4AB9CC" w14:textId="77777777" w:rsidR="003247B3" w:rsidRDefault="003247B3" w:rsidP="003247B3">
            <w:pPr>
              <w:spacing w:before="0" w:after="0" w:line="240" w:lineRule="auto"/>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49C68334"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30" w:type="dxa"/>
            <w:tcBorders>
              <w:top w:val="nil"/>
              <w:left w:val="nil"/>
              <w:bottom w:val="nil"/>
              <w:right w:val="nil"/>
            </w:tcBorders>
            <w:shd w:val="clear" w:color="auto" w:fill="auto"/>
            <w:noWrap/>
            <w:hideMark/>
          </w:tcPr>
          <w:p w14:paraId="5FA42F4A"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8B71C1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3BCD7D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EB17C97" w14:textId="77777777" w:rsidR="003247B3" w:rsidRPr="00C96047" w:rsidRDefault="003247B3" w:rsidP="003247B3">
            <w:pPr>
              <w:spacing w:before="0" w:after="0" w:line="240" w:lineRule="auto"/>
              <w:rPr>
                <w:sz w:val="20"/>
                <w:szCs w:val="20"/>
              </w:rPr>
            </w:pPr>
          </w:p>
        </w:tc>
      </w:tr>
      <w:tr w:rsidR="003247B3" w:rsidRPr="00C96047" w14:paraId="0AE79096" w14:textId="77777777" w:rsidTr="00613F5A">
        <w:trPr>
          <w:trHeight w:val="320"/>
        </w:trPr>
        <w:tc>
          <w:tcPr>
            <w:tcW w:w="1226" w:type="dxa"/>
            <w:tcBorders>
              <w:top w:val="nil"/>
              <w:left w:val="nil"/>
              <w:bottom w:val="nil"/>
              <w:right w:val="nil"/>
            </w:tcBorders>
            <w:shd w:val="clear" w:color="auto" w:fill="auto"/>
            <w:noWrap/>
            <w:hideMark/>
          </w:tcPr>
          <w:p w14:paraId="260F32A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01733DE"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52DA784" w14:textId="77777777" w:rsidR="003247B3" w:rsidRPr="00C96047" w:rsidRDefault="003247B3" w:rsidP="003247B3">
            <w:pPr>
              <w:spacing w:before="0" w:after="0" w:line="240" w:lineRule="auto"/>
              <w:rPr>
                <w:color w:val="000000"/>
              </w:rPr>
            </w:pPr>
            <w:proofErr w:type="spellStart"/>
            <w:r w:rsidRPr="00C96047">
              <w:rPr>
                <w:color w:val="000000"/>
              </w:rPr>
              <w:t>Vulnerability</w:t>
            </w:r>
            <w:proofErr w:type="spellEnd"/>
          </w:p>
        </w:tc>
        <w:tc>
          <w:tcPr>
            <w:tcW w:w="1251" w:type="dxa"/>
            <w:tcBorders>
              <w:top w:val="nil"/>
              <w:left w:val="nil"/>
              <w:bottom w:val="nil"/>
              <w:right w:val="nil"/>
            </w:tcBorders>
            <w:shd w:val="clear" w:color="auto" w:fill="auto"/>
            <w:noWrap/>
            <w:hideMark/>
          </w:tcPr>
          <w:p w14:paraId="43801A9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488F011"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46E948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446BB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8E5043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4DF059F" w14:textId="77777777" w:rsidR="003247B3" w:rsidRPr="00C96047" w:rsidRDefault="003247B3" w:rsidP="003247B3">
            <w:pPr>
              <w:spacing w:before="0" w:after="0" w:line="240" w:lineRule="auto"/>
              <w:rPr>
                <w:sz w:val="20"/>
                <w:szCs w:val="20"/>
              </w:rPr>
            </w:pPr>
          </w:p>
        </w:tc>
      </w:tr>
      <w:tr w:rsidR="003247B3" w:rsidRPr="00C96047" w14:paraId="6952ABF8" w14:textId="77777777" w:rsidTr="00613F5A">
        <w:trPr>
          <w:trHeight w:val="320"/>
        </w:trPr>
        <w:tc>
          <w:tcPr>
            <w:tcW w:w="1226" w:type="dxa"/>
            <w:tcBorders>
              <w:top w:val="nil"/>
              <w:left w:val="nil"/>
              <w:bottom w:val="nil"/>
              <w:right w:val="nil"/>
            </w:tcBorders>
            <w:shd w:val="clear" w:color="auto" w:fill="auto"/>
            <w:noWrap/>
            <w:hideMark/>
          </w:tcPr>
          <w:p w14:paraId="70A28C9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6F7EB8D"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1014355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724F68DA"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B76650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380DFA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54EAE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C44F6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D27C238" w14:textId="77777777" w:rsidR="003247B3" w:rsidRPr="00C96047" w:rsidRDefault="003247B3" w:rsidP="003247B3">
            <w:pPr>
              <w:spacing w:before="0" w:after="0" w:line="240" w:lineRule="auto"/>
              <w:rPr>
                <w:sz w:val="20"/>
                <w:szCs w:val="20"/>
              </w:rPr>
            </w:pPr>
          </w:p>
        </w:tc>
      </w:tr>
      <w:tr w:rsidR="003247B3" w:rsidRPr="00C96047" w14:paraId="01E23102" w14:textId="77777777" w:rsidTr="00613F5A">
        <w:trPr>
          <w:trHeight w:val="320"/>
        </w:trPr>
        <w:tc>
          <w:tcPr>
            <w:tcW w:w="1226" w:type="dxa"/>
            <w:tcBorders>
              <w:top w:val="nil"/>
              <w:left w:val="nil"/>
              <w:bottom w:val="nil"/>
              <w:right w:val="nil"/>
            </w:tcBorders>
            <w:shd w:val="clear" w:color="auto" w:fill="auto"/>
            <w:noWrap/>
            <w:hideMark/>
          </w:tcPr>
          <w:p w14:paraId="239C29D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8FD709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DD57B77" w14:textId="77777777" w:rsidR="003247B3" w:rsidRPr="00C96047" w:rsidRDefault="003247B3" w:rsidP="003247B3">
            <w:pPr>
              <w:spacing w:before="0" w:after="0" w:line="240" w:lineRule="auto"/>
              <w:rPr>
                <w:color w:val="000000"/>
              </w:rPr>
            </w:pPr>
            <w:proofErr w:type="spellStart"/>
            <w:r w:rsidRPr="00C96047">
              <w:rPr>
                <w:color w:val="000000"/>
              </w:rPr>
              <w:t>Friendliness</w:t>
            </w:r>
            <w:proofErr w:type="spellEnd"/>
          </w:p>
        </w:tc>
        <w:tc>
          <w:tcPr>
            <w:tcW w:w="1251" w:type="dxa"/>
            <w:tcBorders>
              <w:top w:val="nil"/>
              <w:left w:val="nil"/>
              <w:bottom w:val="nil"/>
              <w:right w:val="nil"/>
            </w:tcBorders>
            <w:shd w:val="clear" w:color="auto" w:fill="auto"/>
            <w:noWrap/>
            <w:hideMark/>
          </w:tcPr>
          <w:p w14:paraId="31EE74E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15559" w:type="dxa"/>
            <w:tcBorders>
              <w:top w:val="nil"/>
              <w:left w:val="nil"/>
              <w:bottom w:val="nil"/>
              <w:right w:val="nil"/>
            </w:tcBorders>
            <w:shd w:val="clear" w:color="auto" w:fill="auto"/>
            <w:noWrap/>
            <w:hideMark/>
          </w:tcPr>
          <w:p w14:paraId="240862C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0C1DBA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14AFC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A8F10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832DA00" w14:textId="77777777" w:rsidR="003247B3" w:rsidRPr="00C96047" w:rsidRDefault="003247B3" w:rsidP="003247B3">
            <w:pPr>
              <w:spacing w:before="0" w:after="0" w:line="240" w:lineRule="auto"/>
              <w:rPr>
                <w:sz w:val="20"/>
                <w:szCs w:val="20"/>
              </w:rPr>
            </w:pPr>
          </w:p>
        </w:tc>
      </w:tr>
      <w:tr w:rsidR="003247B3" w:rsidRPr="00C96047" w14:paraId="51D15738" w14:textId="77777777" w:rsidTr="00613F5A">
        <w:trPr>
          <w:trHeight w:val="320"/>
        </w:trPr>
        <w:tc>
          <w:tcPr>
            <w:tcW w:w="1226" w:type="dxa"/>
            <w:tcBorders>
              <w:top w:val="nil"/>
              <w:left w:val="nil"/>
              <w:bottom w:val="nil"/>
              <w:right w:val="nil"/>
            </w:tcBorders>
            <w:shd w:val="clear" w:color="auto" w:fill="auto"/>
            <w:noWrap/>
            <w:hideMark/>
          </w:tcPr>
          <w:p w14:paraId="5D7EC8A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3E3BD7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2E7EA60" w14:textId="77777777" w:rsidR="003247B3" w:rsidRPr="00C96047" w:rsidRDefault="003247B3" w:rsidP="003247B3">
            <w:pPr>
              <w:spacing w:before="0" w:after="0" w:line="240" w:lineRule="auto"/>
              <w:rPr>
                <w:color w:val="000000"/>
              </w:rPr>
            </w:pPr>
            <w:proofErr w:type="spellStart"/>
            <w:r w:rsidRPr="00C96047">
              <w:rPr>
                <w:color w:val="000000"/>
              </w:rPr>
              <w:t>Gregariousness</w:t>
            </w:r>
            <w:proofErr w:type="spellEnd"/>
          </w:p>
        </w:tc>
        <w:tc>
          <w:tcPr>
            <w:tcW w:w="1251" w:type="dxa"/>
            <w:tcBorders>
              <w:top w:val="nil"/>
              <w:left w:val="nil"/>
              <w:bottom w:val="nil"/>
              <w:right w:val="nil"/>
            </w:tcBorders>
            <w:shd w:val="clear" w:color="auto" w:fill="auto"/>
            <w:noWrap/>
            <w:hideMark/>
          </w:tcPr>
          <w:p w14:paraId="0617398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44076D13"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BF05B1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EE3CF2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49016B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C43FD3" w14:textId="77777777" w:rsidR="003247B3" w:rsidRPr="00C96047" w:rsidRDefault="003247B3" w:rsidP="003247B3">
            <w:pPr>
              <w:spacing w:before="0" w:after="0" w:line="240" w:lineRule="auto"/>
              <w:rPr>
                <w:sz w:val="20"/>
                <w:szCs w:val="20"/>
              </w:rPr>
            </w:pPr>
          </w:p>
        </w:tc>
      </w:tr>
      <w:tr w:rsidR="003247B3" w:rsidRPr="00C96047" w14:paraId="4FBB9A2A" w14:textId="77777777" w:rsidTr="00613F5A">
        <w:trPr>
          <w:trHeight w:val="320"/>
        </w:trPr>
        <w:tc>
          <w:tcPr>
            <w:tcW w:w="1226" w:type="dxa"/>
            <w:tcBorders>
              <w:top w:val="nil"/>
              <w:left w:val="nil"/>
              <w:bottom w:val="nil"/>
              <w:right w:val="nil"/>
            </w:tcBorders>
            <w:shd w:val="clear" w:color="auto" w:fill="auto"/>
            <w:noWrap/>
            <w:hideMark/>
          </w:tcPr>
          <w:p w14:paraId="670BE9D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F15D50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39A9982" w14:textId="77777777" w:rsidR="003247B3" w:rsidRPr="00C96047" w:rsidRDefault="003247B3" w:rsidP="003247B3">
            <w:pPr>
              <w:spacing w:before="0" w:after="0" w:line="240" w:lineRule="auto"/>
              <w:rPr>
                <w:color w:val="000000"/>
              </w:rPr>
            </w:pPr>
            <w:proofErr w:type="spellStart"/>
            <w:r w:rsidRPr="00C96047">
              <w:rPr>
                <w:color w:val="000000"/>
              </w:rPr>
              <w:t>Assertiveness</w:t>
            </w:r>
            <w:proofErr w:type="spellEnd"/>
          </w:p>
        </w:tc>
        <w:tc>
          <w:tcPr>
            <w:tcW w:w="1251" w:type="dxa"/>
            <w:tcBorders>
              <w:top w:val="nil"/>
              <w:left w:val="nil"/>
              <w:bottom w:val="nil"/>
              <w:right w:val="nil"/>
            </w:tcBorders>
            <w:shd w:val="clear" w:color="auto" w:fill="auto"/>
            <w:noWrap/>
            <w:hideMark/>
          </w:tcPr>
          <w:p w14:paraId="2CFFBE8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85</w:t>
            </w:r>
          </w:p>
        </w:tc>
        <w:tc>
          <w:tcPr>
            <w:tcW w:w="15559" w:type="dxa"/>
            <w:tcBorders>
              <w:top w:val="nil"/>
              <w:left w:val="nil"/>
              <w:bottom w:val="nil"/>
              <w:right w:val="nil"/>
            </w:tcBorders>
            <w:shd w:val="clear" w:color="auto" w:fill="auto"/>
            <w:noWrap/>
            <w:hideMark/>
          </w:tcPr>
          <w:p w14:paraId="6A3D4AF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C728EB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DB10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06743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EA44A1B" w14:textId="77777777" w:rsidR="003247B3" w:rsidRPr="00C96047" w:rsidRDefault="003247B3" w:rsidP="003247B3">
            <w:pPr>
              <w:spacing w:before="0" w:after="0" w:line="240" w:lineRule="auto"/>
              <w:rPr>
                <w:sz w:val="20"/>
                <w:szCs w:val="20"/>
              </w:rPr>
            </w:pPr>
          </w:p>
        </w:tc>
      </w:tr>
      <w:tr w:rsidR="003247B3" w:rsidRPr="00C96047" w14:paraId="271A0F0B" w14:textId="77777777" w:rsidTr="00613F5A">
        <w:trPr>
          <w:trHeight w:val="320"/>
        </w:trPr>
        <w:tc>
          <w:tcPr>
            <w:tcW w:w="1226" w:type="dxa"/>
            <w:tcBorders>
              <w:top w:val="nil"/>
              <w:left w:val="nil"/>
              <w:bottom w:val="nil"/>
              <w:right w:val="nil"/>
            </w:tcBorders>
            <w:shd w:val="clear" w:color="auto" w:fill="auto"/>
            <w:noWrap/>
            <w:hideMark/>
          </w:tcPr>
          <w:p w14:paraId="6B162B7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C8EC89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CB1A6EA" w14:textId="77777777" w:rsidR="003247B3" w:rsidRPr="00C96047" w:rsidRDefault="003247B3" w:rsidP="003247B3">
            <w:pPr>
              <w:spacing w:before="0" w:after="0" w:line="240" w:lineRule="auto"/>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251" w:type="dxa"/>
            <w:tcBorders>
              <w:top w:val="nil"/>
              <w:left w:val="nil"/>
              <w:bottom w:val="nil"/>
              <w:right w:val="nil"/>
            </w:tcBorders>
            <w:shd w:val="clear" w:color="auto" w:fill="auto"/>
            <w:noWrap/>
            <w:hideMark/>
          </w:tcPr>
          <w:p w14:paraId="665D2DFB"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5559" w:type="dxa"/>
            <w:tcBorders>
              <w:top w:val="nil"/>
              <w:left w:val="nil"/>
              <w:bottom w:val="nil"/>
              <w:right w:val="nil"/>
            </w:tcBorders>
            <w:shd w:val="clear" w:color="auto" w:fill="auto"/>
            <w:noWrap/>
            <w:hideMark/>
          </w:tcPr>
          <w:p w14:paraId="1FB9E142"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9036A1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0A727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2D50A5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FB0C77" w14:textId="77777777" w:rsidR="003247B3" w:rsidRPr="00C96047" w:rsidRDefault="003247B3" w:rsidP="003247B3">
            <w:pPr>
              <w:spacing w:before="0" w:after="0" w:line="240" w:lineRule="auto"/>
              <w:rPr>
                <w:sz w:val="20"/>
                <w:szCs w:val="20"/>
              </w:rPr>
            </w:pPr>
          </w:p>
        </w:tc>
      </w:tr>
      <w:tr w:rsidR="003247B3" w:rsidRPr="00092DBD" w14:paraId="6A551FC8" w14:textId="77777777" w:rsidTr="00613F5A">
        <w:trPr>
          <w:trHeight w:val="320"/>
        </w:trPr>
        <w:tc>
          <w:tcPr>
            <w:tcW w:w="1226" w:type="dxa"/>
            <w:tcBorders>
              <w:top w:val="nil"/>
              <w:left w:val="nil"/>
              <w:bottom w:val="nil"/>
              <w:right w:val="nil"/>
            </w:tcBorders>
            <w:shd w:val="clear" w:color="auto" w:fill="auto"/>
            <w:noWrap/>
            <w:hideMark/>
          </w:tcPr>
          <w:p w14:paraId="2DBFDC5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475743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8F81DB3" w14:textId="77777777" w:rsidR="003247B3" w:rsidRPr="00C96047" w:rsidRDefault="003247B3" w:rsidP="003247B3">
            <w:pPr>
              <w:spacing w:before="0" w:after="0" w:line="240" w:lineRule="auto"/>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251" w:type="dxa"/>
            <w:tcBorders>
              <w:top w:val="nil"/>
              <w:left w:val="nil"/>
              <w:bottom w:val="nil"/>
              <w:right w:val="nil"/>
            </w:tcBorders>
            <w:shd w:val="clear" w:color="auto" w:fill="auto"/>
            <w:noWrap/>
            <w:hideMark/>
          </w:tcPr>
          <w:p w14:paraId="01982CF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460146B6" w14:textId="77777777" w:rsidR="003247B3" w:rsidRPr="00AD587A" w:rsidRDefault="003247B3" w:rsidP="003247B3">
            <w:pPr>
              <w:spacing w:before="0" w:after="0" w:line="240" w:lineRule="auto"/>
              <w:rPr>
                <w:color w:val="000000"/>
                <w:lang w:val="en-GB"/>
              </w:rPr>
            </w:pPr>
            <w:r w:rsidRPr="00AD587A">
              <w:rPr>
                <w:color w:val="000000"/>
                <w:lang w:val="en-GB"/>
              </w:rPr>
              <w:t xml:space="preserve">+ Alcohol Use (.45), </w:t>
            </w:r>
          </w:p>
          <w:p w14:paraId="3A028531" w14:textId="77777777" w:rsidR="003247B3" w:rsidRPr="00AD587A" w:rsidRDefault="003247B3" w:rsidP="003247B3">
            <w:pPr>
              <w:spacing w:before="0" w:after="0" w:line="240" w:lineRule="auto"/>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0DBC7C46" w14:textId="77777777" w:rsidR="003247B3" w:rsidRPr="00AD587A" w:rsidRDefault="003247B3" w:rsidP="003247B3">
            <w:pPr>
              <w:spacing w:before="0" w:after="0" w:line="240" w:lineRule="auto"/>
              <w:rPr>
                <w:color w:val="000000"/>
                <w:lang w:val="en-GB"/>
              </w:rPr>
            </w:pPr>
            <w:r w:rsidRPr="00AD587A">
              <w:rPr>
                <w:color w:val="000000"/>
                <w:lang w:val="en-GB"/>
              </w:rPr>
              <w:t>(McAdams &amp; Donnellan, 2009)</w:t>
            </w:r>
          </w:p>
        </w:tc>
        <w:tc>
          <w:tcPr>
            <w:tcW w:w="2430" w:type="dxa"/>
            <w:tcBorders>
              <w:top w:val="nil"/>
              <w:left w:val="nil"/>
              <w:bottom w:val="nil"/>
              <w:right w:val="nil"/>
            </w:tcBorders>
            <w:shd w:val="clear" w:color="auto" w:fill="auto"/>
            <w:noWrap/>
            <w:hideMark/>
          </w:tcPr>
          <w:p w14:paraId="12F84A3F"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A450AEF"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5C1479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2E3703A" w14:textId="77777777" w:rsidR="003247B3" w:rsidRPr="00AD587A" w:rsidRDefault="003247B3" w:rsidP="003247B3">
            <w:pPr>
              <w:spacing w:before="0" w:after="0" w:line="240" w:lineRule="auto"/>
              <w:rPr>
                <w:sz w:val="20"/>
                <w:szCs w:val="20"/>
                <w:lang w:val="en-GB"/>
              </w:rPr>
            </w:pPr>
          </w:p>
        </w:tc>
      </w:tr>
      <w:tr w:rsidR="003247B3" w:rsidRPr="00092DBD" w14:paraId="5C121B54" w14:textId="77777777" w:rsidTr="00613F5A">
        <w:trPr>
          <w:trHeight w:val="320"/>
        </w:trPr>
        <w:tc>
          <w:tcPr>
            <w:tcW w:w="1226" w:type="dxa"/>
            <w:tcBorders>
              <w:top w:val="nil"/>
              <w:left w:val="nil"/>
              <w:bottom w:val="nil"/>
              <w:right w:val="nil"/>
            </w:tcBorders>
            <w:shd w:val="clear" w:color="auto" w:fill="auto"/>
            <w:noWrap/>
            <w:hideMark/>
          </w:tcPr>
          <w:p w14:paraId="5EB13D22"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50832D66"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371790C" w14:textId="77777777" w:rsidR="003247B3" w:rsidRPr="00C96047" w:rsidRDefault="003247B3" w:rsidP="003247B3">
            <w:pPr>
              <w:spacing w:before="0" w:after="0" w:line="240" w:lineRule="auto"/>
              <w:rPr>
                <w:color w:val="000000"/>
              </w:rPr>
            </w:pPr>
            <w:proofErr w:type="spellStart"/>
            <w:r w:rsidRPr="00C96047">
              <w:rPr>
                <w:color w:val="000000"/>
              </w:rPr>
              <w:t>Cheerfulness</w:t>
            </w:r>
            <w:proofErr w:type="spellEnd"/>
          </w:p>
        </w:tc>
        <w:tc>
          <w:tcPr>
            <w:tcW w:w="1251" w:type="dxa"/>
            <w:tcBorders>
              <w:top w:val="nil"/>
              <w:left w:val="nil"/>
              <w:bottom w:val="nil"/>
              <w:right w:val="nil"/>
            </w:tcBorders>
            <w:shd w:val="clear" w:color="auto" w:fill="auto"/>
            <w:noWrap/>
            <w:hideMark/>
          </w:tcPr>
          <w:p w14:paraId="433D96C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2CCE2CD5" w14:textId="77777777" w:rsidR="003247B3" w:rsidRPr="004935BC" w:rsidRDefault="003247B3" w:rsidP="003247B3">
            <w:pPr>
              <w:spacing w:before="0" w:after="0" w:line="240" w:lineRule="auto"/>
              <w:rPr>
                <w:color w:val="000000"/>
                <w:lang w:val="fr-BE"/>
              </w:rPr>
            </w:pPr>
            <w:r w:rsidRPr="004935BC">
              <w:rPr>
                <w:color w:val="000000"/>
                <w:lang w:val="fr-BE"/>
              </w:rPr>
              <w:t xml:space="preserve">+ Addictive mobile phone </w:t>
            </w:r>
          </w:p>
          <w:p w14:paraId="7C9AA75D" w14:textId="77777777" w:rsidR="003247B3" w:rsidRPr="004935BC" w:rsidRDefault="003247B3" w:rsidP="003247B3">
            <w:pPr>
              <w:spacing w:before="0" w:after="0" w:line="240" w:lineRule="auto"/>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30" w:type="dxa"/>
            <w:tcBorders>
              <w:top w:val="nil"/>
              <w:left w:val="nil"/>
              <w:bottom w:val="nil"/>
              <w:right w:val="nil"/>
            </w:tcBorders>
            <w:shd w:val="clear" w:color="auto" w:fill="auto"/>
            <w:noWrap/>
            <w:hideMark/>
          </w:tcPr>
          <w:p w14:paraId="54139FA2"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0FDFE5A4"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B798B9D"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20EDC102" w14:textId="77777777" w:rsidR="003247B3" w:rsidRPr="004935BC" w:rsidRDefault="003247B3" w:rsidP="003247B3">
            <w:pPr>
              <w:spacing w:before="0" w:after="0" w:line="240" w:lineRule="auto"/>
              <w:rPr>
                <w:sz w:val="20"/>
                <w:szCs w:val="20"/>
                <w:lang w:val="fr-BE"/>
              </w:rPr>
            </w:pPr>
          </w:p>
        </w:tc>
      </w:tr>
      <w:tr w:rsidR="003247B3" w:rsidRPr="00C96047" w14:paraId="7FBBBF95" w14:textId="77777777" w:rsidTr="00613F5A">
        <w:trPr>
          <w:trHeight w:val="320"/>
        </w:trPr>
        <w:tc>
          <w:tcPr>
            <w:tcW w:w="1226" w:type="dxa"/>
            <w:tcBorders>
              <w:top w:val="nil"/>
              <w:left w:val="nil"/>
              <w:bottom w:val="nil"/>
              <w:right w:val="nil"/>
            </w:tcBorders>
            <w:shd w:val="clear" w:color="auto" w:fill="auto"/>
            <w:noWrap/>
            <w:hideMark/>
          </w:tcPr>
          <w:p w14:paraId="3DAF48CC"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08888770" w14:textId="77777777" w:rsidR="003247B3" w:rsidRPr="00C96047" w:rsidRDefault="003247B3" w:rsidP="003247B3">
            <w:pPr>
              <w:spacing w:before="0" w:after="0" w:line="240" w:lineRule="auto"/>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1927" w:type="dxa"/>
            <w:tcBorders>
              <w:top w:val="nil"/>
              <w:left w:val="nil"/>
              <w:bottom w:val="nil"/>
              <w:right w:val="nil"/>
            </w:tcBorders>
            <w:shd w:val="clear" w:color="auto" w:fill="auto"/>
            <w:noWrap/>
            <w:hideMark/>
          </w:tcPr>
          <w:p w14:paraId="78C0988B"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0FA909E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2EEA5A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8551E3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4748F5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AD31A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D570DDE" w14:textId="77777777" w:rsidR="003247B3" w:rsidRPr="00C96047" w:rsidRDefault="003247B3" w:rsidP="003247B3">
            <w:pPr>
              <w:spacing w:before="0" w:after="0" w:line="240" w:lineRule="auto"/>
              <w:rPr>
                <w:sz w:val="20"/>
                <w:szCs w:val="20"/>
              </w:rPr>
            </w:pPr>
          </w:p>
        </w:tc>
      </w:tr>
      <w:tr w:rsidR="003247B3" w:rsidRPr="00C96047" w14:paraId="517FFDE4" w14:textId="77777777" w:rsidTr="00613F5A">
        <w:trPr>
          <w:trHeight w:val="320"/>
        </w:trPr>
        <w:tc>
          <w:tcPr>
            <w:tcW w:w="1226" w:type="dxa"/>
            <w:tcBorders>
              <w:top w:val="nil"/>
              <w:left w:val="nil"/>
              <w:bottom w:val="nil"/>
              <w:right w:val="nil"/>
            </w:tcBorders>
            <w:shd w:val="clear" w:color="auto" w:fill="auto"/>
            <w:noWrap/>
            <w:hideMark/>
          </w:tcPr>
          <w:p w14:paraId="60B1B156"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BED13F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124083A" w14:textId="77777777" w:rsidR="003247B3" w:rsidRPr="00C96047" w:rsidRDefault="003247B3" w:rsidP="003247B3">
            <w:pPr>
              <w:spacing w:before="0" w:after="0" w:line="240" w:lineRule="auto"/>
              <w:rPr>
                <w:color w:val="000000"/>
              </w:rPr>
            </w:pPr>
            <w:proofErr w:type="spellStart"/>
            <w:r w:rsidRPr="00C96047">
              <w:rPr>
                <w:color w:val="000000"/>
              </w:rPr>
              <w:t>Imagination</w:t>
            </w:r>
            <w:proofErr w:type="spellEnd"/>
          </w:p>
        </w:tc>
        <w:tc>
          <w:tcPr>
            <w:tcW w:w="1251" w:type="dxa"/>
            <w:tcBorders>
              <w:top w:val="nil"/>
              <w:left w:val="nil"/>
              <w:bottom w:val="nil"/>
              <w:right w:val="nil"/>
            </w:tcBorders>
            <w:shd w:val="clear" w:color="auto" w:fill="auto"/>
            <w:noWrap/>
            <w:hideMark/>
          </w:tcPr>
          <w:p w14:paraId="0E5C91E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5559" w:type="dxa"/>
            <w:tcBorders>
              <w:top w:val="nil"/>
              <w:left w:val="nil"/>
              <w:bottom w:val="nil"/>
              <w:right w:val="nil"/>
            </w:tcBorders>
            <w:shd w:val="clear" w:color="auto" w:fill="auto"/>
            <w:noWrap/>
            <w:hideMark/>
          </w:tcPr>
          <w:p w14:paraId="105730D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BF9E96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D7C9FF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11278F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CB75D37" w14:textId="77777777" w:rsidR="003247B3" w:rsidRPr="00C96047" w:rsidRDefault="003247B3" w:rsidP="003247B3">
            <w:pPr>
              <w:spacing w:before="0" w:after="0" w:line="240" w:lineRule="auto"/>
              <w:rPr>
                <w:sz w:val="20"/>
                <w:szCs w:val="20"/>
              </w:rPr>
            </w:pPr>
          </w:p>
        </w:tc>
      </w:tr>
      <w:tr w:rsidR="003247B3" w:rsidRPr="00C96047" w14:paraId="5694560A" w14:textId="77777777" w:rsidTr="00613F5A">
        <w:trPr>
          <w:trHeight w:val="320"/>
        </w:trPr>
        <w:tc>
          <w:tcPr>
            <w:tcW w:w="1226" w:type="dxa"/>
            <w:tcBorders>
              <w:top w:val="nil"/>
              <w:left w:val="nil"/>
              <w:bottom w:val="nil"/>
              <w:right w:val="nil"/>
            </w:tcBorders>
            <w:shd w:val="clear" w:color="auto" w:fill="auto"/>
            <w:noWrap/>
            <w:hideMark/>
          </w:tcPr>
          <w:p w14:paraId="363BF7D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5A0793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856A843" w14:textId="77777777" w:rsidR="003247B3" w:rsidRPr="00C96047" w:rsidRDefault="003247B3" w:rsidP="003247B3">
            <w:pPr>
              <w:spacing w:before="0" w:after="0" w:line="240" w:lineRule="auto"/>
              <w:rPr>
                <w:color w:val="000000"/>
              </w:rPr>
            </w:pPr>
            <w:proofErr w:type="spellStart"/>
            <w:r>
              <w:rPr>
                <w:color w:val="000000"/>
              </w:rPr>
              <w:t>Aesthetics</w:t>
            </w:r>
            <w:proofErr w:type="spellEnd"/>
          </w:p>
        </w:tc>
        <w:tc>
          <w:tcPr>
            <w:tcW w:w="1251" w:type="dxa"/>
            <w:tcBorders>
              <w:top w:val="nil"/>
              <w:left w:val="nil"/>
              <w:bottom w:val="nil"/>
              <w:right w:val="nil"/>
            </w:tcBorders>
            <w:shd w:val="clear" w:color="auto" w:fill="auto"/>
            <w:noWrap/>
            <w:hideMark/>
          </w:tcPr>
          <w:p w14:paraId="5F82138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1C338E7D"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0EE1B9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9A542F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4064EF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10A4EF" w14:textId="77777777" w:rsidR="003247B3" w:rsidRPr="00C96047" w:rsidRDefault="003247B3" w:rsidP="003247B3">
            <w:pPr>
              <w:spacing w:before="0" w:after="0" w:line="240" w:lineRule="auto"/>
              <w:rPr>
                <w:sz w:val="20"/>
                <w:szCs w:val="20"/>
              </w:rPr>
            </w:pPr>
          </w:p>
        </w:tc>
      </w:tr>
      <w:tr w:rsidR="003247B3" w:rsidRPr="00C96047" w14:paraId="60D71962" w14:textId="77777777" w:rsidTr="00613F5A">
        <w:trPr>
          <w:trHeight w:val="320"/>
        </w:trPr>
        <w:tc>
          <w:tcPr>
            <w:tcW w:w="1226" w:type="dxa"/>
            <w:tcBorders>
              <w:top w:val="nil"/>
              <w:left w:val="nil"/>
              <w:bottom w:val="nil"/>
              <w:right w:val="nil"/>
            </w:tcBorders>
            <w:shd w:val="clear" w:color="auto" w:fill="auto"/>
            <w:noWrap/>
            <w:hideMark/>
          </w:tcPr>
          <w:p w14:paraId="13B5A91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24503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B27042E" w14:textId="77777777" w:rsidR="003247B3" w:rsidRPr="00C96047" w:rsidRDefault="003247B3" w:rsidP="003247B3">
            <w:pPr>
              <w:spacing w:before="0" w:after="0" w:line="240" w:lineRule="auto"/>
              <w:rPr>
                <w:color w:val="000000"/>
              </w:rPr>
            </w:pPr>
            <w:proofErr w:type="spellStart"/>
            <w:r w:rsidRPr="00C96047">
              <w:rPr>
                <w:color w:val="000000"/>
              </w:rPr>
              <w:t>Emotionality</w:t>
            </w:r>
            <w:proofErr w:type="spellEnd"/>
          </w:p>
        </w:tc>
        <w:tc>
          <w:tcPr>
            <w:tcW w:w="1251" w:type="dxa"/>
            <w:tcBorders>
              <w:top w:val="nil"/>
              <w:left w:val="nil"/>
              <w:bottom w:val="nil"/>
              <w:right w:val="nil"/>
            </w:tcBorders>
            <w:shd w:val="clear" w:color="auto" w:fill="auto"/>
            <w:noWrap/>
            <w:hideMark/>
          </w:tcPr>
          <w:p w14:paraId="22D8589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60CC5B4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AD656E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BD0F14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C3FE7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F05E962" w14:textId="77777777" w:rsidR="003247B3" w:rsidRPr="00C96047" w:rsidRDefault="003247B3" w:rsidP="003247B3">
            <w:pPr>
              <w:spacing w:before="0" w:after="0" w:line="240" w:lineRule="auto"/>
              <w:rPr>
                <w:sz w:val="20"/>
                <w:szCs w:val="20"/>
              </w:rPr>
            </w:pPr>
          </w:p>
        </w:tc>
      </w:tr>
      <w:tr w:rsidR="003247B3" w:rsidRPr="00C96047" w14:paraId="28B5E789" w14:textId="77777777" w:rsidTr="00613F5A">
        <w:trPr>
          <w:trHeight w:val="320"/>
        </w:trPr>
        <w:tc>
          <w:tcPr>
            <w:tcW w:w="1226" w:type="dxa"/>
            <w:tcBorders>
              <w:top w:val="nil"/>
              <w:left w:val="nil"/>
              <w:bottom w:val="nil"/>
              <w:right w:val="nil"/>
            </w:tcBorders>
            <w:shd w:val="clear" w:color="auto" w:fill="auto"/>
            <w:noWrap/>
            <w:hideMark/>
          </w:tcPr>
          <w:p w14:paraId="36F5BB1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C16355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B0862D4" w14:textId="77777777" w:rsidR="003247B3" w:rsidRPr="00C96047" w:rsidRDefault="003247B3" w:rsidP="003247B3">
            <w:pPr>
              <w:spacing w:before="0" w:after="0" w:line="240" w:lineRule="auto"/>
              <w:rPr>
                <w:color w:val="000000"/>
              </w:rPr>
            </w:pPr>
            <w:proofErr w:type="spellStart"/>
            <w:r w:rsidRPr="00C96047">
              <w:rPr>
                <w:color w:val="000000"/>
              </w:rPr>
              <w:t>Adventurousness</w:t>
            </w:r>
            <w:proofErr w:type="spellEnd"/>
          </w:p>
        </w:tc>
        <w:tc>
          <w:tcPr>
            <w:tcW w:w="1251" w:type="dxa"/>
            <w:tcBorders>
              <w:top w:val="nil"/>
              <w:left w:val="nil"/>
              <w:bottom w:val="nil"/>
              <w:right w:val="nil"/>
            </w:tcBorders>
            <w:shd w:val="clear" w:color="auto" w:fill="auto"/>
            <w:noWrap/>
            <w:hideMark/>
          </w:tcPr>
          <w:p w14:paraId="1BC4494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543B7EE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98075E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370C4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ADF144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1AA843" w14:textId="77777777" w:rsidR="003247B3" w:rsidRPr="00C96047" w:rsidRDefault="003247B3" w:rsidP="003247B3">
            <w:pPr>
              <w:spacing w:before="0" w:after="0" w:line="240" w:lineRule="auto"/>
              <w:rPr>
                <w:sz w:val="20"/>
                <w:szCs w:val="20"/>
              </w:rPr>
            </w:pPr>
          </w:p>
        </w:tc>
      </w:tr>
      <w:tr w:rsidR="003247B3" w:rsidRPr="00C96047" w14:paraId="2FF3819A" w14:textId="77777777" w:rsidTr="00613F5A">
        <w:trPr>
          <w:trHeight w:val="320"/>
        </w:trPr>
        <w:tc>
          <w:tcPr>
            <w:tcW w:w="1226" w:type="dxa"/>
            <w:tcBorders>
              <w:top w:val="nil"/>
              <w:left w:val="nil"/>
              <w:bottom w:val="nil"/>
              <w:right w:val="nil"/>
            </w:tcBorders>
            <w:shd w:val="clear" w:color="auto" w:fill="auto"/>
            <w:noWrap/>
            <w:hideMark/>
          </w:tcPr>
          <w:p w14:paraId="65803A66"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34D4DC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7AD5BED" w14:textId="77777777" w:rsidR="003247B3" w:rsidRPr="00C96047" w:rsidRDefault="003247B3" w:rsidP="003247B3">
            <w:pPr>
              <w:spacing w:before="0" w:after="0" w:line="240" w:lineRule="auto"/>
              <w:rPr>
                <w:color w:val="000000"/>
              </w:rPr>
            </w:pPr>
            <w:proofErr w:type="spellStart"/>
            <w:r w:rsidRPr="00C96047">
              <w:rPr>
                <w:color w:val="000000"/>
              </w:rPr>
              <w:t>Intellect</w:t>
            </w:r>
            <w:proofErr w:type="spellEnd"/>
          </w:p>
        </w:tc>
        <w:tc>
          <w:tcPr>
            <w:tcW w:w="1251" w:type="dxa"/>
            <w:tcBorders>
              <w:top w:val="nil"/>
              <w:left w:val="nil"/>
              <w:bottom w:val="nil"/>
              <w:right w:val="nil"/>
            </w:tcBorders>
            <w:shd w:val="clear" w:color="auto" w:fill="auto"/>
            <w:noWrap/>
            <w:hideMark/>
          </w:tcPr>
          <w:p w14:paraId="60AC796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53B9466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5CE677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A63DA6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BDA42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D4EB7F1" w14:textId="77777777" w:rsidR="003247B3" w:rsidRPr="00C96047" w:rsidRDefault="003247B3" w:rsidP="003247B3">
            <w:pPr>
              <w:spacing w:before="0" w:after="0" w:line="240" w:lineRule="auto"/>
              <w:rPr>
                <w:sz w:val="20"/>
                <w:szCs w:val="20"/>
              </w:rPr>
            </w:pPr>
          </w:p>
        </w:tc>
      </w:tr>
      <w:tr w:rsidR="003247B3" w:rsidRPr="00092DBD" w14:paraId="184B7023" w14:textId="77777777" w:rsidTr="00613F5A">
        <w:trPr>
          <w:trHeight w:val="320"/>
        </w:trPr>
        <w:tc>
          <w:tcPr>
            <w:tcW w:w="1226" w:type="dxa"/>
            <w:tcBorders>
              <w:top w:val="nil"/>
              <w:left w:val="nil"/>
              <w:bottom w:val="nil"/>
              <w:right w:val="nil"/>
            </w:tcBorders>
            <w:shd w:val="clear" w:color="auto" w:fill="auto"/>
            <w:noWrap/>
            <w:hideMark/>
          </w:tcPr>
          <w:p w14:paraId="2BBFBDC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5DF293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D3C30B8" w14:textId="77777777" w:rsidR="003247B3" w:rsidRPr="00C96047" w:rsidRDefault="003247B3" w:rsidP="003247B3">
            <w:pPr>
              <w:spacing w:before="0" w:after="0" w:line="240" w:lineRule="auto"/>
              <w:rPr>
                <w:color w:val="000000"/>
              </w:rPr>
            </w:pPr>
            <w:proofErr w:type="spellStart"/>
            <w:r w:rsidRPr="00C96047">
              <w:rPr>
                <w:color w:val="000000"/>
              </w:rPr>
              <w:t>Liberalism</w:t>
            </w:r>
            <w:proofErr w:type="spellEnd"/>
          </w:p>
        </w:tc>
        <w:tc>
          <w:tcPr>
            <w:tcW w:w="1251" w:type="dxa"/>
            <w:tcBorders>
              <w:top w:val="nil"/>
              <w:left w:val="nil"/>
              <w:bottom w:val="nil"/>
              <w:right w:val="nil"/>
            </w:tcBorders>
            <w:shd w:val="clear" w:color="auto" w:fill="auto"/>
            <w:noWrap/>
            <w:hideMark/>
          </w:tcPr>
          <w:p w14:paraId="5925B65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64</w:t>
            </w:r>
          </w:p>
        </w:tc>
        <w:tc>
          <w:tcPr>
            <w:tcW w:w="15559" w:type="dxa"/>
            <w:tcBorders>
              <w:top w:val="nil"/>
              <w:left w:val="nil"/>
              <w:bottom w:val="nil"/>
              <w:right w:val="nil"/>
            </w:tcBorders>
            <w:shd w:val="clear" w:color="auto" w:fill="auto"/>
            <w:noWrap/>
            <w:hideMark/>
          </w:tcPr>
          <w:p w14:paraId="16D03977"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Trendy</w:t>
            </w:r>
            <w:proofErr w:type="spellEnd"/>
            <w:r w:rsidRPr="004935BC">
              <w:rPr>
                <w:color w:val="000000"/>
                <w:lang w:val="fr-BE"/>
              </w:rPr>
              <w:t xml:space="preserve"> mobile phone </w:t>
            </w:r>
          </w:p>
          <w:p w14:paraId="4D393D42" w14:textId="77777777" w:rsidR="003247B3" w:rsidRPr="004935BC" w:rsidRDefault="003247B3" w:rsidP="003247B3">
            <w:pPr>
              <w:spacing w:before="0" w:after="0" w:line="240" w:lineRule="auto"/>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30" w:type="dxa"/>
            <w:tcBorders>
              <w:top w:val="nil"/>
              <w:left w:val="nil"/>
              <w:bottom w:val="nil"/>
              <w:right w:val="nil"/>
            </w:tcBorders>
            <w:shd w:val="clear" w:color="auto" w:fill="auto"/>
            <w:noWrap/>
            <w:hideMark/>
          </w:tcPr>
          <w:p w14:paraId="27EFDB34"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37B925A5"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54E5F6EB"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53E7642" w14:textId="77777777" w:rsidR="003247B3" w:rsidRPr="004935BC" w:rsidRDefault="003247B3" w:rsidP="003247B3">
            <w:pPr>
              <w:spacing w:before="0" w:after="0" w:line="240" w:lineRule="auto"/>
              <w:rPr>
                <w:sz w:val="20"/>
                <w:szCs w:val="20"/>
                <w:lang w:val="fr-BE"/>
              </w:rPr>
            </w:pPr>
          </w:p>
        </w:tc>
      </w:tr>
      <w:tr w:rsidR="003247B3" w:rsidRPr="00C96047" w14:paraId="3C16F456" w14:textId="77777777" w:rsidTr="00613F5A">
        <w:trPr>
          <w:trHeight w:val="320"/>
        </w:trPr>
        <w:tc>
          <w:tcPr>
            <w:tcW w:w="1226" w:type="dxa"/>
            <w:tcBorders>
              <w:top w:val="nil"/>
              <w:left w:val="nil"/>
              <w:bottom w:val="nil"/>
              <w:right w:val="nil"/>
            </w:tcBorders>
            <w:shd w:val="clear" w:color="auto" w:fill="auto"/>
            <w:noWrap/>
            <w:hideMark/>
          </w:tcPr>
          <w:p w14:paraId="21199DFF"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6ECF0AB6"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17DAE87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4152347"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9F732E8"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1B68DF8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152F6A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CD7D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466855D" w14:textId="77777777" w:rsidR="003247B3" w:rsidRPr="00C96047" w:rsidRDefault="003247B3" w:rsidP="003247B3">
            <w:pPr>
              <w:spacing w:before="0" w:after="0" w:line="240" w:lineRule="auto"/>
              <w:rPr>
                <w:sz w:val="20"/>
                <w:szCs w:val="20"/>
              </w:rPr>
            </w:pPr>
          </w:p>
        </w:tc>
      </w:tr>
      <w:tr w:rsidR="003247B3" w:rsidRPr="00C96047" w14:paraId="23652F21" w14:textId="77777777" w:rsidTr="00613F5A">
        <w:trPr>
          <w:trHeight w:val="320"/>
        </w:trPr>
        <w:tc>
          <w:tcPr>
            <w:tcW w:w="1226" w:type="dxa"/>
            <w:tcBorders>
              <w:top w:val="nil"/>
              <w:left w:val="nil"/>
              <w:bottom w:val="nil"/>
              <w:right w:val="nil"/>
            </w:tcBorders>
            <w:shd w:val="clear" w:color="auto" w:fill="auto"/>
            <w:noWrap/>
            <w:hideMark/>
          </w:tcPr>
          <w:p w14:paraId="57A85FE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173365E"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BF9A91C" w14:textId="77777777" w:rsidR="003247B3" w:rsidRPr="00C96047" w:rsidRDefault="003247B3" w:rsidP="003247B3">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63D985D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86</w:t>
            </w:r>
          </w:p>
        </w:tc>
        <w:tc>
          <w:tcPr>
            <w:tcW w:w="15559" w:type="dxa"/>
            <w:tcBorders>
              <w:top w:val="nil"/>
              <w:left w:val="nil"/>
              <w:bottom w:val="nil"/>
              <w:right w:val="nil"/>
            </w:tcBorders>
            <w:shd w:val="clear" w:color="auto" w:fill="auto"/>
            <w:noWrap/>
            <w:hideMark/>
          </w:tcPr>
          <w:p w14:paraId="2AF06DE3"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4B45CB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554AE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27F7E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55F484B" w14:textId="77777777" w:rsidR="003247B3" w:rsidRPr="00C96047" w:rsidRDefault="003247B3" w:rsidP="003247B3">
            <w:pPr>
              <w:spacing w:before="0" w:after="0" w:line="240" w:lineRule="auto"/>
              <w:rPr>
                <w:sz w:val="20"/>
                <w:szCs w:val="20"/>
              </w:rPr>
            </w:pPr>
          </w:p>
        </w:tc>
      </w:tr>
      <w:tr w:rsidR="003247B3" w:rsidRPr="00092DBD" w14:paraId="29CF2AD3" w14:textId="77777777" w:rsidTr="00613F5A">
        <w:trPr>
          <w:trHeight w:val="320"/>
        </w:trPr>
        <w:tc>
          <w:tcPr>
            <w:tcW w:w="1226" w:type="dxa"/>
            <w:tcBorders>
              <w:top w:val="nil"/>
              <w:left w:val="nil"/>
              <w:bottom w:val="nil"/>
              <w:right w:val="nil"/>
            </w:tcBorders>
            <w:shd w:val="clear" w:color="auto" w:fill="auto"/>
            <w:noWrap/>
            <w:hideMark/>
          </w:tcPr>
          <w:p w14:paraId="7BCDBC3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EBA387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913EBD7" w14:textId="77777777" w:rsidR="003247B3" w:rsidRPr="00C96047" w:rsidRDefault="003247B3" w:rsidP="003247B3">
            <w:pPr>
              <w:spacing w:before="0" w:after="0" w:line="240" w:lineRule="auto"/>
              <w:rPr>
                <w:color w:val="000000"/>
              </w:rPr>
            </w:pPr>
            <w:proofErr w:type="spellStart"/>
            <w:r w:rsidRPr="00C96047">
              <w:rPr>
                <w:color w:val="000000"/>
              </w:rPr>
              <w:t>Morality</w:t>
            </w:r>
            <w:proofErr w:type="spellEnd"/>
          </w:p>
        </w:tc>
        <w:tc>
          <w:tcPr>
            <w:tcW w:w="1251" w:type="dxa"/>
            <w:tcBorders>
              <w:top w:val="nil"/>
              <w:left w:val="nil"/>
              <w:bottom w:val="nil"/>
              <w:right w:val="nil"/>
            </w:tcBorders>
            <w:shd w:val="clear" w:color="auto" w:fill="auto"/>
            <w:noWrap/>
            <w:hideMark/>
          </w:tcPr>
          <w:p w14:paraId="3C4B781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3649D94D" w14:textId="77777777" w:rsidR="003247B3" w:rsidRPr="00AD587A" w:rsidRDefault="003247B3" w:rsidP="003247B3">
            <w:pPr>
              <w:spacing w:before="0" w:after="0" w:line="240" w:lineRule="auto"/>
              <w:rPr>
                <w:color w:val="000000"/>
                <w:lang w:val="en-GB"/>
              </w:rPr>
            </w:pPr>
            <w:r w:rsidRPr="00AD587A">
              <w:rPr>
                <w:color w:val="000000"/>
                <w:lang w:val="en-GB"/>
              </w:rPr>
              <w:t xml:space="preserve">+ Thrifty mobile phone </w:t>
            </w:r>
          </w:p>
          <w:p w14:paraId="4A22307F" w14:textId="77777777" w:rsidR="003247B3" w:rsidRPr="00AD587A" w:rsidRDefault="003247B3" w:rsidP="003247B3">
            <w:pPr>
              <w:spacing w:before="0" w:after="0" w:line="240" w:lineRule="auto"/>
              <w:rPr>
                <w:color w:val="000000"/>
                <w:lang w:val="en-GB"/>
              </w:rPr>
            </w:pPr>
            <w:r w:rsidRPr="00AD587A">
              <w:rPr>
                <w:color w:val="000000"/>
                <w:lang w:val="en-GB"/>
              </w:rPr>
              <w:t>usage style (.48) (Siddiqui, 2011)</w:t>
            </w:r>
          </w:p>
        </w:tc>
        <w:tc>
          <w:tcPr>
            <w:tcW w:w="2430" w:type="dxa"/>
            <w:tcBorders>
              <w:top w:val="nil"/>
              <w:left w:val="nil"/>
              <w:bottom w:val="nil"/>
              <w:right w:val="nil"/>
            </w:tcBorders>
            <w:shd w:val="clear" w:color="auto" w:fill="auto"/>
            <w:noWrap/>
            <w:hideMark/>
          </w:tcPr>
          <w:p w14:paraId="1CAB4398"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714CCE5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A941128"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D62FEA1" w14:textId="77777777" w:rsidR="003247B3" w:rsidRPr="00AD587A" w:rsidRDefault="003247B3" w:rsidP="003247B3">
            <w:pPr>
              <w:spacing w:before="0" w:after="0" w:line="240" w:lineRule="auto"/>
              <w:rPr>
                <w:sz w:val="20"/>
                <w:szCs w:val="20"/>
                <w:lang w:val="en-GB"/>
              </w:rPr>
            </w:pPr>
          </w:p>
        </w:tc>
      </w:tr>
      <w:tr w:rsidR="003247B3" w:rsidRPr="00C96047" w14:paraId="0803A088" w14:textId="77777777" w:rsidTr="00613F5A">
        <w:trPr>
          <w:trHeight w:val="320"/>
        </w:trPr>
        <w:tc>
          <w:tcPr>
            <w:tcW w:w="1226" w:type="dxa"/>
            <w:tcBorders>
              <w:top w:val="nil"/>
              <w:left w:val="nil"/>
              <w:bottom w:val="nil"/>
              <w:right w:val="nil"/>
            </w:tcBorders>
            <w:shd w:val="clear" w:color="auto" w:fill="auto"/>
            <w:noWrap/>
            <w:hideMark/>
          </w:tcPr>
          <w:p w14:paraId="0BAAAD4F"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2DC75C35"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429330C" w14:textId="77777777" w:rsidR="003247B3" w:rsidRPr="00C96047" w:rsidRDefault="003247B3" w:rsidP="003247B3">
            <w:pPr>
              <w:spacing w:before="0" w:after="0" w:line="240" w:lineRule="auto"/>
              <w:rPr>
                <w:color w:val="000000"/>
              </w:rPr>
            </w:pPr>
            <w:proofErr w:type="spellStart"/>
            <w:r w:rsidRPr="00C96047">
              <w:rPr>
                <w:color w:val="000000"/>
              </w:rPr>
              <w:t>Altruism</w:t>
            </w:r>
            <w:proofErr w:type="spellEnd"/>
          </w:p>
        </w:tc>
        <w:tc>
          <w:tcPr>
            <w:tcW w:w="1251" w:type="dxa"/>
            <w:tcBorders>
              <w:top w:val="nil"/>
              <w:left w:val="nil"/>
              <w:bottom w:val="nil"/>
              <w:right w:val="nil"/>
            </w:tcBorders>
            <w:shd w:val="clear" w:color="auto" w:fill="auto"/>
            <w:noWrap/>
            <w:hideMark/>
          </w:tcPr>
          <w:p w14:paraId="4B982C6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7EB30A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4B524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37835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0B7794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B46140" w14:textId="77777777" w:rsidR="003247B3" w:rsidRPr="00C96047" w:rsidRDefault="003247B3" w:rsidP="003247B3">
            <w:pPr>
              <w:spacing w:before="0" w:after="0" w:line="240" w:lineRule="auto"/>
              <w:rPr>
                <w:sz w:val="20"/>
                <w:szCs w:val="20"/>
              </w:rPr>
            </w:pPr>
          </w:p>
        </w:tc>
      </w:tr>
      <w:tr w:rsidR="003247B3" w:rsidRPr="00C96047" w14:paraId="45ACC0BB" w14:textId="77777777" w:rsidTr="00613F5A">
        <w:trPr>
          <w:trHeight w:val="320"/>
        </w:trPr>
        <w:tc>
          <w:tcPr>
            <w:tcW w:w="1226" w:type="dxa"/>
            <w:tcBorders>
              <w:top w:val="nil"/>
              <w:left w:val="nil"/>
              <w:bottom w:val="nil"/>
              <w:right w:val="nil"/>
            </w:tcBorders>
            <w:shd w:val="clear" w:color="auto" w:fill="auto"/>
            <w:noWrap/>
            <w:hideMark/>
          </w:tcPr>
          <w:p w14:paraId="0E32317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69F59B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A41E55A" w14:textId="77777777" w:rsidR="003247B3" w:rsidRPr="00C96047" w:rsidRDefault="003247B3" w:rsidP="003247B3">
            <w:pPr>
              <w:spacing w:before="0" w:after="0" w:line="240" w:lineRule="auto"/>
              <w:rPr>
                <w:color w:val="000000"/>
              </w:rPr>
            </w:pPr>
            <w:proofErr w:type="spellStart"/>
            <w:r w:rsidRPr="00C96047">
              <w:rPr>
                <w:color w:val="000000"/>
              </w:rPr>
              <w:t>Cooperation</w:t>
            </w:r>
            <w:proofErr w:type="spellEnd"/>
          </w:p>
        </w:tc>
        <w:tc>
          <w:tcPr>
            <w:tcW w:w="1251" w:type="dxa"/>
            <w:tcBorders>
              <w:top w:val="nil"/>
              <w:left w:val="nil"/>
              <w:bottom w:val="nil"/>
              <w:right w:val="nil"/>
            </w:tcBorders>
            <w:shd w:val="clear" w:color="auto" w:fill="auto"/>
            <w:noWrap/>
            <w:hideMark/>
          </w:tcPr>
          <w:p w14:paraId="6D086AA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15559" w:type="dxa"/>
            <w:tcBorders>
              <w:top w:val="nil"/>
              <w:left w:val="nil"/>
              <w:bottom w:val="nil"/>
              <w:right w:val="nil"/>
            </w:tcBorders>
            <w:shd w:val="clear" w:color="auto" w:fill="auto"/>
            <w:noWrap/>
            <w:hideMark/>
          </w:tcPr>
          <w:p w14:paraId="76F1B63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1E8DC9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D642B2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D8793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B025F4" w14:textId="77777777" w:rsidR="003247B3" w:rsidRPr="00C96047" w:rsidRDefault="003247B3" w:rsidP="003247B3">
            <w:pPr>
              <w:spacing w:before="0" w:after="0" w:line="240" w:lineRule="auto"/>
              <w:rPr>
                <w:sz w:val="20"/>
                <w:szCs w:val="20"/>
              </w:rPr>
            </w:pPr>
          </w:p>
        </w:tc>
      </w:tr>
      <w:tr w:rsidR="003247B3" w:rsidRPr="00C96047" w14:paraId="184BF219" w14:textId="77777777" w:rsidTr="00613F5A">
        <w:trPr>
          <w:trHeight w:val="320"/>
        </w:trPr>
        <w:tc>
          <w:tcPr>
            <w:tcW w:w="1226" w:type="dxa"/>
            <w:tcBorders>
              <w:top w:val="nil"/>
              <w:left w:val="nil"/>
              <w:bottom w:val="nil"/>
              <w:right w:val="nil"/>
            </w:tcBorders>
            <w:shd w:val="clear" w:color="auto" w:fill="auto"/>
            <w:noWrap/>
            <w:hideMark/>
          </w:tcPr>
          <w:p w14:paraId="0F6A9D8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82A047C"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EFAC49D" w14:textId="77777777" w:rsidR="003247B3" w:rsidRPr="00C96047" w:rsidRDefault="003247B3" w:rsidP="003247B3">
            <w:pPr>
              <w:spacing w:before="0" w:after="0" w:line="240" w:lineRule="auto"/>
              <w:rPr>
                <w:color w:val="000000"/>
              </w:rPr>
            </w:pPr>
            <w:proofErr w:type="spellStart"/>
            <w:r w:rsidRPr="00C96047">
              <w:rPr>
                <w:color w:val="000000"/>
              </w:rPr>
              <w:t>Modesty</w:t>
            </w:r>
            <w:proofErr w:type="spellEnd"/>
          </w:p>
        </w:tc>
        <w:tc>
          <w:tcPr>
            <w:tcW w:w="1251" w:type="dxa"/>
            <w:tcBorders>
              <w:top w:val="nil"/>
              <w:left w:val="nil"/>
              <w:bottom w:val="nil"/>
              <w:right w:val="nil"/>
            </w:tcBorders>
            <w:shd w:val="clear" w:color="auto" w:fill="auto"/>
            <w:noWrap/>
            <w:hideMark/>
          </w:tcPr>
          <w:p w14:paraId="0555A46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41902C4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2FF701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7CFDF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2271EF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DB6203" w14:textId="77777777" w:rsidR="003247B3" w:rsidRPr="00C96047" w:rsidRDefault="003247B3" w:rsidP="003247B3">
            <w:pPr>
              <w:spacing w:before="0" w:after="0" w:line="240" w:lineRule="auto"/>
              <w:rPr>
                <w:sz w:val="20"/>
                <w:szCs w:val="20"/>
              </w:rPr>
            </w:pPr>
          </w:p>
        </w:tc>
      </w:tr>
      <w:tr w:rsidR="003247B3" w:rsidRPr="00C96047" w14:paraId="4FD77054" w14:textId="77777777" w:rsidTr="00613F5A">
        <w:trPr>
          <w:trHeight w:val="320"/>
        </w:trPr>
        <w:tc>
          <w:tcPr>
            <w:tcW w:w="1226" w:type="dxa"/>
            <w:tcBorders>
              <w:top w:val="nil"/>
              <w:left w:val="nil"/>
              <w:bottom w:val="nil"/>
              <w:right w:val="nil"/>
            </w:tcBorders>
            <w:shd w:val="clear" w:color="auto" w:fill="auto"/>
            <w:noWrap/>
            <w:hideMark/>
          </w:tcPr>
          <w:p w14:paraId="349356D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378357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5A75C77" w14:textId="77777777" w:rsidR="003247B3" w:rsidRPr="00C96047" w:rsidRDefault="003247B3" w:rsidP="003247B3">
            <w:pPr>
              <w:spacing w:before="0" w:after="0" w:line="240" w:lineRule="auto"/>
              <w:rPr>
                <w:color w:val="000000"/>
              </w:rPr>
            </w:pPr>
            <w:proofErr w:type="spellStart"/>
            <w:r w:rsidRPr="00C96047">
              <w:rPr>
                <w:color w:val="000000"/>
              </w:rPr>
              <w:t>Sympathy</w:t>
            </w:r>
            <w:proofErr w:type="spellEnd"/>
          </w:p>
        </w:tc>
        <w:tc>
          <w:tcPr>
            <w:tcW w:w="1251" w:type="dxa"/>
            <w:tcBorders>
              <w:top w:val="nil"/>
              <w:left w:val="nil"/>
              <w:bottom w:val="nil"/>
              <w:right w:val="nil"/>
            </w:tcBorders>
            <w:shd w:val="clear" w:color="auto" w:fill="auto"/>
            <w:noWrap/>
            <w:hideMark/>
          </w:tcPr>
          <w:p w14:paraId="0092F2F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2080786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B97CC8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8D41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28CC3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73037BF" w14:textId="77777777" w:rsidR="003247B3" w:rsidRPr="00C96047" w:rsidRDefault="003247B3" w:rsidP="003247B3">
            <w:pPr>
              <w:spacing w:before="0" w:after="0" w:line="240" w:lineRule="auto"/>
              <w:rPr>
                <w:sz w:val="20"/>
                <w:szCs w:val="20"/>
              </w:rPr>
            </w:pPr>
          </w:p>
        </w:tc>
      </w:tr>
      <w:tr w:rsidR="003247B3" w:rsidRPr="00C96047" w14:paraId="2156F04F" w14:textId="77777777" w:rsidTr="00613F5A">
        <w:trPr>
          <w:trHeight w:val="320"/>
        </w:trPr>
        <w:tc>
          <w:tcPr>
            <w:tcW w:w="1226" w:type="dxa"/>
            <w:tcBorders>
              <w:top w:val="nil"/>
              <w:left w:val="nil"/>
              <w:bottom w:val="nil"/>
              <w:right w:val="nil"/>
            </w:tcBorders>
            <w:shd w:val="clear" w:color="auto" w:fill="auto"/>
            <w:noWrap/>
            <w:hideMark/>
          </w:tcPr>
          <w:p w14:paraId="16FD2D7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C61E1A"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107D8631"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A91C8DD"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05D38F9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203779E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4B7C2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E71F6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ACFC46" w14:textId="77777777" w:rsidR="003247B3" w:rsidRPr="00C96047" w:rsidRDefault="003247B3" w:rsidP="003247B3">
            <w:pPr>
              <w:spacing w:before="0" w:after="0" w:line="240" w:lineRule="auto"/>
              <w:rPr>
                <w:sz w:val="20"/>
                <w:szCs w:val="20"/>
              </w:rPr>
            </w:pPr>
          </w:p>
        </w:tc>
      </w:tr>
      <w:tr w:rsidR="003247B3" w:rsidRPr="00C96047" w14:paraId="6BDF8034" w14:textId="77777777" w:rsidTr="00613F5A">
        <w:trPr>
          <w:trHeight w:val="320"/>
        </w:trPr>
        <w:tc>
          <w:tcPr>
            <w:tcW w:w="1226" w:type="dxa"/>
            <w:tcBorders>
              <w:top w:val="nil"/>
              <w:left w:val="nil"/>
              <w:bottom w:val="nil"/>
              <w:right w:val="nil"/>
            </w:tcBorders>
            <w:shd w:val="clear" w:color="auto" w:fill="auto"/>
            <w:noWrap/>
            <w:hideMark/>
          </w:tcPr>
          <w:p w14:paraId="1F4DC93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62DE80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A2B173B" w14:textId="77777777" w:rsidR="003247B3" w:rsidRPr="00C96047" w:rsidRDefault="003247B3" w:rsidP="003247B3">
            <w:pPr>
              <w:spacing w:before="0" w:after="0" w:line="240" w:lineRule="auto"/>
              <w:rPr>
                <w:color w:val="000000"/>
              </w:rPr>
            </w:pPr>
            <w:proofErr w:type="spellStart"/>
            <w:r w:rsidRPr="00C96047">
              <w:rPr>
                <w:color w:val="000000"/>
              </w:rPr>
              <w:t>Self-Efficacy</w:t>
            </w:r>
            <w:proofErr w:type="spellEnd"/>
          </w:p>
        </w:tc>
        <w:tc>
          <w:tcPr>
            <w:tcW w:w="1251" w:type="dxa"/>
            <w:tcBorders>
              <w:top w:val="nil"/>
              <w:left w:val="nil"/>
              <w:bottom w:val="nil"/>
              <w:right w:val="nil"/>
            </w:tcBorders>
            <w:shd w:val="clear" w:color="auto" w:fill="auto"/>
            <w:noWrap/>
            <w:hideMark/>
          </w:tcPr>
          <w:p w14:paraId="5226FF3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63</w:t>
            </w:r>
          </w:p>
        </w:tc>
        <w:tc>
          <w:tcPr>
            <w:tcW w:w="15559" w:type="dxa"/>
            <w:tcBorders>
              <w:top w:val="nil"/>
              <w:left w:val="nil"/>
              <w:bottom w:val="nil"/>
              <w:right w:val="nil"/>
            </w:tcBorders>
            <w:shd w:val="clear" w:color="auto" w:fill="auto"/>
            <w:noWrap/>
            <w:hideMark/>
          </w:tcPr>
          <w:p w14:paraId="3D1A819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CEAE4D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A5AA5B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2931BA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0984018" w14:textId="77777777" w:rsidR="003247B3" w:rsidRPr="00C96047" w:rsidRDefault="003247B3" w:rsidP="003247B3">
            <w:pPr>
              <w:spacing w:before="0" w:after="0" w:line="240" w:lineRule="auto"/>
              <w:rPr>
                <w:sz w:val="20"/>
                <w:szCs w:val="20"/>
              </w:rPr>
            </w:pPr>
          </w:p>
        </w:tc>
      </w:tr>
      <w:tr w:rsidR="003247B3" w:rsidRPr="00C96047" w14:paraId="4CBE0FF6" w14:textId="77777777" w:rsidTr="00613F5A">
        <w:trPr>
          <w:trHeight w:val="320"/>
        </w:trPr>
        <w:tc>
          <w:tcPr>
            <w:tcW w:w="1226" w:type="dxa"/>
            <w:tcBorders>
              <w:top w:val="nil"/>
              <w:left w:val="nil"/>
              <w:bottom w:val="nil"/>
              <w:right w:val="nil"/>
            </w:tcBorders>
            <w:shd w:val="clear" w:color="auto" w:fill="auto"/>
            <w:noWrap/>
            <w:hideMark/>
          </w:tcPr>
          <w:p w14:paraId="7846408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A26672A"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E50944A" w14:textId="77777777" w:rsidR="003247B3" w:rsidRPr="00C96047" w:rsidRDefault="003247B3" w:rsidP="003247B3">
            <w:pPr>
              <w:spacing w:before="0" w:after="0" w:line="240" w:lineRule="auto"/>
              <w:rPr>
                <w:color w:val="000000"/>
              </w:rPr>
            </w:pPr>
            <w:proofErr w:type="spellStart"/>
            <w:r w:rsidRPr="00C96047">
              <w:rPr>
                <w:color w:val="000000"/>
              </w:rPr>
              <w:t>Orderliness</w:t>
            </w:r>
            <w:proofErr w:type="spellEnd"/>
          </w:p>
        </w:tc>
        <w:tc>
          <w:tcPr>
            <w:tcW w:w="1251" w:type="dxa"/>
            <w:tcBorders>
              <w:top w:val="nil"/>
              <w:left w:val="nil"/>
              <w:bottom w:val="nil"/>
              <w:right w:val="nil"/>
            </w:tcBorders>
            <w:shd w:val="clear" w:color="auto" w:fill="auto"/>
            <w:noWrap/>
            <w:hideMark/>
          </w:tcPr>
          <w:p w14:paraId="2455D98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5559" w:type="dxa"/>
            <w:tcBorders>
              <w:top w:val="nil"/>
              <w:left w:val="nil"/>
              <w:bottom w:val="nil"/>
              <w:right w:val="nil"/>
            </w:tcBorders>
            <w:shd w:val="clear" w:color="auto" w:fill="auto"/>
            <w:noWrap/>
            <w:hideMark/>
          </w:tcPr>
          <w:p w14:paraId="0C864F8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7A5DF3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6FF28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EB8FB5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8E2214" w14:textId="77777777" w:rsidR="003247B3" w:rsidRPr="00C96047" w:rsidRDefault="003247B3" w:rsidP="003247B3">
            <w:pPr>
              <w:spacing w:before="0" w:after="0" w:line="240" w:lineRule="auto"/>
              <w:rPr>
                <w:sz w:val="20"/>
                <w:szCs w:val="20"/>
              </w:rPr>
            </w:pPr>
          </w:p>
        </w:tc>
      </w:tr>
      <w:tr w:rsidR="003247B3" w:rsidRPr="00C96047" w14:paraId="351ED208" w14:textId="77777777" w:rsidTr="00613F5A">
        <w:trPr>
          <w:trHeight w:val="320"/>
        </w:trPr>
        <w:tc>
          <w:tcPr>
            <w:tcW w:w="1226" w:type="dxa"/>
            <w:tcBorders>
              <w:top w:val="nil"/>
              <w:left w:val="nil"/>
              <w:bottom w:val="nil"/>
              <w:right w:val="nil"/>
            </w:tcBorders>
            <w:shd w:val="clear" w:color="auto" w:fill="auto"/>
            <w:noWrap/>
            <w:hideMark/>
          </w:tcPr>
          <w:p w14:paraId="3277412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40A9D5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6436408" w14:textId="77777777" w:rsidR="003247B3" w:rsidRPr="00C96047" w:rsidRDefault="003247B3" w:rsidP="003247B3">
            <w:pPr>
              <w:spacing w:before="0" w:after="0" w:line="240" w:lineRule="auto"/>
              <w:rPr>
                <w:color w:val="000000"/>
              </w:rPr>
            </w:pPr>
            <w:proofErr w:type="spellStart"/>
            <w:r w:rsidRPr="00C96047">
              <w:rPr>
                <w:color w:val="000000"/>
              </w:rPr>
              <w:t>Dutifulness</w:t>
            </w:r>
            <w:proofErr w:type="spellEnd"/>
          </w:p>
        </w:tc>
        <w:tc>
          <w:tcPr>
            <w:tcW w:w="1251" w:type="dxa"/>
            <w:tcBorders>
              <w:top w:val="nil"/>
              <w:left w:val="nil"/>
              <w:bottom w:val="nil"/>
              <w:right w:val="nil"/>
            </w:tcBorders>
            <w:shd w:val="clear" w:color="auto" w:fill="auto"/>
            <w:noWrap/>
            <w:hideMark/>
          </w:tcPr>
          <w:p w14:paraId="226154A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0AFA85E2"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7EEED7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17E6B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F9B13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D10B5E4" w14:textId="77777777" w:rsidR="003247B3" w:rsidRPr="00C96047" w:rsidRDefault="003247B3" w:rsidP="003247B3">
            <w:pPr>
              <w:spacing w:before="0" w:after="0" w:line="240" w:lineRule="auto"/>
              <w:rPr>
                <w:sz w:val="20"/>
                <w:szCs w:val="20"/>
              </w:rPr>
            </w:pPr>
          </w:p>
        </w:tc>
      </w:tr>
      <w:tr w:rsidR="003247B3" w:rsidRPr="00092DBD" w14:paraId="2B180A0F" w14:textId="77777777" w:rsidTr="00613F5A">
        <w:trPr>
          <w:trHeight w:val="320"/>
        </w:trPr>
        <w:tc>
          <w:tcPr>
            <w:tcW w:w="1226" w:type="dxa"/>
            <w:tcBorders>
              <w:top w:val="nil"/>
              <w:left w:val="nil"/>
              <w:bottom w:val="nil"/>
              <w:right w:val="nil"/>
            </w:tcBorders>
            <w:shd w:val="clear" w:color="auto" w:fill="auto"/>
            <w:noWrap/>
            <w:hideMark/>
          </w:tcPr>
          <w:p w14:paraId="7A6C4D7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7E43F1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A55618B" w14:textId="77777777" w:rsidR="003247B3" w:rsidRPr="00C96047" w:rsidRDefault="003247B3" w:rsidP="003247B3">
            <w:pPr>
              <w:spacing w:before="0" w:after="0" w:line="240" w:lineRule="auto"/>
              <w:rPr>
                <w:color w:val="000000"/>
              </w:rPr>
            </w:pPr>
            <w:proofErr w:type="spellStart"/>
            <w:r w:rsidRPr="00C96047">
              <w:rPr>
                <w:color w:val="000000"/>
              </w:rPr>
              <w:t>Achievement-striving</w:t>
            </w:r>
            <w:proofErr w:type="spellEnd"/>
          </w:p>
        </w:tc>
        <w:tc>
          <w:tcPr>
            <w:tcW w:w="1251" w:type="dxa"/>
            <w:tcBorders>
              <w:top w:val="nil"/>
              <w:left w:val="nil"/>
              <w:bottom w:val="nil"/>
              <w:right w:val="nil"/>
            </w:tcBorders>
            <w:shd w:val="clear" w:color="auto" w:fill="auto"/>
            <w:noWrap/>
            <w:hideMark/>
          </w:tcPr>
          <w:p w14:paraId="388C0BE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6FB27BCE" w14:textId="77777777" w:rsidR="003247B3" w:rsidRPr="00AD587A" w:rsidRDefault="003247B3" w:rsidP="003247B3">
            <w:pPr>
              <w:spacing w:before="0" w:after="0" w:line="240" w:lineRule="auto"/>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2D447F94" w14:textId="54F613FC"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Rosander</w:t>
            </w:r>
            <w:proofErr w:type="spellEnd"/>
            <w:r w:rsidR="00B37879">
              <w:rPr>
                <w:color w:val="000000"/>
                <w:lang w:val="en-GB"/>
              </w:rPr>
              <w:t xml:space="preserve"> et al.,</w:t>
            </w:r>
            <w:r w:rsidRPr="00AD587A">
              <w:rPr>
                <w:color w:val="000000"/>
                <w:lang w:val="en-GB"/>
              </w:rPr>
              <w:t xml:space="preserve"> 2011)</w:t>
            </w:r>
          </w:p>
        </w:tc>
        <w:tc>
          <w:tcPr>
            <w:tcW w:w="2430" w:type="dxa"/>
            <w:tcBorders>
              <w:top w:val="nil"/>
              <w:left w:val="nil"/>
              <w:bottom w:val="nil"/>
              <w:right w:val="nil"/>
            </w:tcBorders>
            <w:shd w:val="clear" w:color="auto" w:fill="auto"/>
            <w:noWrap/>
            <w:hideMark/>
          </w:tcPr>
          <w:p w14:paraId="37DF206A"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5EB5F93"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1BE2E7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8088D0D" w14:textId="77777777" w:rsidR="003247B3" w:rsidRPr="00AD587A" w:rsidRDefault="003247B3" w:rsidP="003247B3">
            <w:pPr>
              <w:spacing w:before="0" w:after="0" w:line="240" w:lineRule="auto"/>
              <w:rPr>
                <w:sz w:val="20"/>
                <w:szCs w:val="20"/>
                <w:lang w:val="en-GB"/>
              </w:rPr>
            </w:pPr>
          </w:p>
        </w:tc>
      </w:tr>
      <w:tr w:rsidR="003247B3" w:rsidRPr="00092DBD" w14:paraId="7A3317A7" w14:textId="77777777" w:rsidTr="00613F5A">
        <w:trPr>
          <w:trHeight w:val="320"/>
        </w:trPr>
        <w:tc>
          <w:tcPr>
            <w:tcW w:w="1226" w:type="dxa"/>
            <w:tcBorders>
              <w:top w:val="nil"/>
              <w:left w:val="nil"/>
              <w:bottom w:val="nil"/>
              <w:right w:val="nil"/>
            </w:tcBorders>
            <w:shd w:val="clear" w:color="auto" w:fill="auto"/>
            <w:noWrap/>
            <w:hideMark/>
          </w:tcPr>
          <w:p w14:paraId="5446AF39"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36BD0C61"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D90A395" w14:textId="77777777" w:rsidR="003247B3" w:rsidRPr="00C96047" w:rsidRDefault="003247B3" w:rsidP="003247B3">
            <w:pPr>
              <w:spacing w:before="0" w:after="0" w:line="240" w:lineRule="auto"/>
              <w:rPr>
                <w:color w:val="000000"/>
              </w:rPr>
            </w:pPr>
            <w:proofErr w:type="spellStart"/>
            <w:r w:rsidRPr="00C96047">
              <w:rPr>
                <w:color w:val="000000"/>
              </w:rPr>
              <w:t>Self</w:t>
            </w:r>
            <w:proofErr w:type="spellEnd"/>
            <w:r w:rsidRPr="00C96047">
              <w:rPr>
                <w:color w:val="000000"/>
              </w:rPr>
              <w:t>-Discipline</w:t>
            </w:r>
          </w:p>
        </w:tc>
        <w:tc>
          <w:tcPr>
            <w:tcW w:w="1251" w:type="dxa"/>
            <w:tcBorders>
              <w:top w:val="nil"/>
              <w:left w:val="nil"/>
              <w:bottom w:val="nil"/>
              <w:right w:val="nil"/>
            </w:tcBorders>
            <w:shd w:val="clear" w:color="auto" w:fill="auto"/>
            <w:noWrap/>
            <w:hideMark/>
          </w:tcPr>
          <w:p w14:paraId="00E0436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15559" w:type="dxa"/>
            <w:tcBorders>
              <w:top w:val="nil"/>
              <w:left w:val="nil"/>
              <w:bottom w:val="nil"/>
              <w:right w:val="nil"/>
            </w:tcBorders>
            <w:shd w:val="clear" w:color="auto" w:fill="auto"/>
            <w:noWrap/>
            <w:hideMark/>
          </w:tcPr>
          <w:p w14:paraId="368689B4" w14:textId="77777777" w:rsidR="003247B3" w:rsidRPr="00AD587A" w:rsidRDefault="003247B3" w:rsidP="003247B3">
            <w:pPr>
              <w:spacing w:before="0" w:after="0" w:line="240" w:lineRule="auto"/>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625D9C93" w14:textId="77777777" w:rsidR="003247B3" w:rsidRPr="00AD587A" w:rsidRDefault="003247B3" w:rsidP="003247B3">
            <w:pPr>
              <w:spacing w:before="0" w:after="0" w:line="240" w:lineRule="auto"/>
              <w:rPr>
                <w:color w:val="000000"/>
                <w:lang w:val="en-GB"/>
              </w:rPr>
            </w:pPr>
            <w:r w:rsidRPr="00AD587A">
              <w:rPr>
                <w:color w:val="000000"/>
                <w:lang w:val="en-GB"/>
              </w:rPr>
              <w:t>(Hagger-Johnson &amp; Whiteman, 2007)</w:t>
            </w:r>
          </w:p>
        </w:tc>
        <w:tc>
          <w:tcPr>
            <w:tcW w:w="2430" w:type="dxa"/>
            <w:tcBorders>
              <w:top w:val="nil"/>
              <w:left w:val="nil"/>
              <w:bottom w:val="nil"/>
              <w:right w:val="nil"/>
            </w:tcBorders>
            <w:shd w:val="clear" w:color="auto" w:fill="auto"/>
            <w:noWrap/>
            <w:hideMark/>
          </w:tcPr>
          <w:p w14:paraId="3C4CA512"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63656C11"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4EFC1C9"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CEA0E4B" w14:textId="77777777" w:rsidR="003247B3" w:rsidRPr="00AD587A" w:rsidRDefault="003247B3" w:rsidP="003247B3">
            <w:pPr>
              <w:spacing w:before="0" w:after="0" w:line="240" w:lineRule="auto"/>
              <w:rPr>
                <w:sz w:val="20"/>
                <w:szCs w:val="20"/>
                <w:lang w:val="en-GB"/>
              </w:rPr>
            </w:pPr>
          </w:p>
        </w:tc>
      </w:tr>
      <w:tr w:rsidR="003247B3" w:rsidRPr="00C96047" w14:paraId="2ADB7582" w14:textId="77777777" w:rsidTr="00613F5A">
        <w:trPr>
          <w:trHeight w:val="320"/>
        </w:trPr>
        <w:tc>
          <w:tcPr>
            <w:tcW w:w="1226" w:type="dxa"/>
            <w:tcBorders>
              <w:top w:val="nil"/>
              <w:left w:val="nil"/>
              <w:bottom w:val="single" w:sz="4" w:space="0" w:color="auto"/>
              <w:right w:val="nil"/>
            </w:tcBorders>
            <w:shd w:val="clear" w:color="auto" w:fill="auto"/>
            <w:noWrap/>
            <w:hideMark/>
          </w:tcPr>
          <w:p w14:paraId="151F5BA7" w14:textId="77777777" w:rsidR="003247B3" w:rsidRPr="00AD587A" w:rsidRDefault="003247B3" w:rsidP="003247B3">
            <w:pPr>
              <w:spacing w:before="0" w:after="0" w:line="240" w:lineRule="auto"/>
              <w:rPr>
                <w:color w:val="000000"/>
                <w:lang w:val="en-GB"/>
              </w:rPr>
            </w:pPr>
            <w:r w:rsidRPr="00AD587A">
              <w:rPr>
                <w:color w:val="000000"/>
                <w:lang w:val="en-GB"/>
              </w:rPr>
              <w:t> </w:t>
            </w:r>
          </w:p>
        </w:tc>
        <w:tc>
          <w:tcPr>
            <w:tcW w:w="1930" w:type="dxa"/>
            <w:tcBorders>
              <w:top w:val="nil"/>
              <w:left w:val="nil"/>
              <w:bottom w:val="single" w:sz="4" w:space="0" w:color="auto"/>
              <w:right w:val="nil"/>
            </w:tcBorders>
            <w:shd w:val="clear" w:color="auto" w:fill="auto"/>
            <w:noWrap/>
            <w:hideMark/>
          </w:tcPr>
          <w:p w14:paraId="6F0BE46A" w14:textId="77777777" w:rsidR="003247B3" w:rsidRPr="00AD587A" w:rsidRDefault="003247B3" w:rsidP="003247B3">
            <w:pPr>
              <w:spacing w:before="0" w:after="0" w:line="240" w:lineRule="auto"/>
              <w:rPr>
                <w:color w:val="000000"/>
                <w:lang w:val="en-GB"/>
              </w:rPr>
            </w:pPr>
            <w:r w:rsidRPr="00AD587A">
              <w:rPr>
                <w:color w:val="000000"/>
                <w:lang w:val="en-GB"/>
              </w:rPr>
              <w:t> </w:t>
            </w:r>
          </w:p>
        </w:tc>
        <w:tc>
          <w:tcPr>
            <w:tcW w:w="1927" w:type="dxa"/>
            <w:tcBorders>
              <w:top w:val="nil"/>
              <w:left w:val="nil"/>
              <w:bottom w:val="single" w:sz="4" w:space="0" w:color="auto"/>
              <w:right w:val="nil"/>
            </w:tcBorders>
            <w:shd w:val="clear" w:color="auto" w:fill="auto"/>
            <w:noWrap/>
            <w:hideMark/>
          </w:tcPr>
          <w:p w14:paraId="3646B30A" w14:textId="77777777" w:rsidR="003247B3" w:rsidRPr="00C96047" w:rsidRDefault="003247B3" w:rsidP="003247B3">
            <w:pPr>
              <w:spacing w:before="0" w:after="0" w:line="240" w:lineRule="auto"/>
              <w:rPr>
                <w:color w:val="000000"/>
              </w:rPr>
            </w:pPr>
            <w:proofErr w:type="spellStart"/>
            <w:r w:rsidRPr="00C96047">
              <w:rPr>
                <w:color w:val="000000"/>
              </w:rPr>
              <w:t>Cautiousness</w:t>
            </w:r>
            <w:proofErr w:type="spellEnd"/>
          </w:p>
        </w:tc>
        <w:tc>
          <w:tcPr>
            <w:tcW w:w="1251" w:type="dxa"/>
            <w:tcBorders>
              <w:top w:val="nil"/>
              <w:left w:val="nil"/>
              <w:bottom w:val="single" w:sz="4" w:space="0" w:color="auto"/>
              <w:right w:val="nil"/>
            </w:tcBorders>
            <w:shd w:val="clear" w:color="auto" w:fill="auto"/>
            <w:noWrap/>
            <w:hideMark/>
          </w:tcPr>
          <w:p w14:paraId="514F5C4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87</w:t>
            </w:r>
          </w:p>
        </w:tc>
        <w:tc>
          <w:tcPr>
            <w:tcW w:w="15559" w:type="dxa"/>
            <w:tcBorders>
              <w:top w:val="nil"/>
              <w:left w:val="nil"/>
              <w:bottom w:val="single" w:sz="4" w:space="0" w:color="auto"/>
              <w:right w:val="nil"/>
            </w:tcBorders>
            <w:shd w:val="clear" w:color="auto" w:fill="auto"/>
            <w:noWrap/>
            <w:hideMark/>
          </w:tcPr>
          <w:p w14:paraId="6C93DADE" w14:textId="77777777" w:rsidR="003247B3" w:rsidRPr="00C96047" w:rsidRDefault="003247B3" w:rsidP="003247B3">
            <w:pPr>
              <w:spacing w:before="0" w:after="0" w:line="240" w:lineRule="auto"/>
              <w:rPr>
                <w:color w:val="000000"/>
              </w:rPr>
            </w:pPr>
            <w:r w:rsidRPr="00C96047">
              <w:rPr>
                <w:color w:val="000000"/>
              </w:rPr>
              <w:t> </w:t>
            </w:r>
          </w:p>
        </w:tc>
        <w:tc>
          <w:tcPr>
            <w:tcW w:w="2430" w:type="dxa"/>
            <w:tcBorders>
              <w:top w:val="nil"/>
              <w:left w:val="nil"/>
              <w:bottom w:val="single" w:sz="4" w:space="0" w:color="auto"/>
              <w:right w:val="nil"/>
            </w:tcBorders>
            <w:shd w:val="clear" w:color="auto" w:fill="auto"/>
            <w:noWrap/>
            <w:hideMark/>
          </w:tcPr>
          <w:p w14:paraId="7F4076FF" w14:textId="77777777" w:rsidR="003247B3" w:rsidRPr="00C96047" w:rsidRDefault="003247B3" w:rsidP="003247B3">
            <w:pPr>
              <w:spacing w:before="0" w:after="0" w:line="240" w:lineRule="auto"/>
              <w:rPr>
                <w:color w:val="000000"/>
              </w:rPr>
            </w:pPr>
            <w:r w:rsidRPr="00C96047">
              <w:rPr>
                <w:color w:val="000000"/>
              </w:rPr>
              <w:t> </w:t>
            </w:r>
          </w:p>
        </w:tc>
        <w:tc>
          <w:tcPr>
            <w:tcW w:w="2429" w:type="dxa"/>
            <w:tcBorders>
              <w:top w:val="nil"/>
              <w:left w:val="nil"/>
              <w:bottom w:val="nil"/>
              <w:right w:val="nil"/>
            </w:tcBorders>
            <w:shd w:val="clear" w:color="auto" w:fill="auto"/>
            <w:noWrap/>
            <w:hideMark/>
          </w:tcPr>
          <w:p w14:paraId="67221AAE"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26683C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D9C806" w14:textId="77777777" w:rsidR="003247B3" w:rsidRPr="00C96047" w:rsidRDefault="003247B3" w:rsidP="003247B3">
            <w:pPr>
              <w:spacing w:before="0" w:after="0" w:line="240" w:lineRule="auto"/>
              <w:rPr>
                <w:sz w:val="20"/>
                <w:szCs w:val="20"/>
              </w:rPr>
            </w:pPr>
          </w:p>
        </w:tc>
      </w:tr>
    </w:tbl>
    <w:p w14:paraId="5F941FF1" w14:textId="13BAA5CF" w:rsidR="003247B3" w:rsidRPr="003247B3" w:rsidRDefault="003247B3" w:rsidP="003247B3">
      <w:pPr>
        <w:pStyle w:val="Textoindependiente"/>
        <w:spacing w:before="0" w:after="0"/>
      </w:pPr>
      <w:r>
        <w:t xml:space="preserve">Note: Reliability stands for internal consistency estimates (Cronbach’s </w:t>
      </w:r>
      <w:r>
        <w:sym w:font="Symbol" w:char="F061"/>
      </w:r>
      <w:r>
        <w:t xml:space="preserve">), retrieved from sources cited in the reliability column. Nom.net stands for nomological network. Coefficients in the nom.net column represent Pearson </w:t>
      </w:r>
      <w:r w:rsidRPr="00140102">
        <w:rPr>
          <w:i/>
          <w:iCs/>
        </w:rPr>
        <w:t>r</w:t>
      </w:r>
      <w:r>
        <w:t xml:space="preserve"> coefficients. Numbers in the initial row of the predictive validity column represent number of items.</w:t>
      </w:r>
    </w:p>
    <w:p w14:paraId="14F9E07C" w14:textId="413ED3EA" w:rsidR="00223DCE" w:rsidRDefault="00FF2D6A" w:rsidP="003247B3">
      <w:pPr>
        <w:pStyle w:val="Textoindependiente"/>
        <w:spacing w:before="0" w:after="0"/>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 xml:space="preserve">of proposed facets related to each of the Big Five domains, </w:t>
      </w:r>
      <w:r w:rsidR="00D3216C">
        <w:rPr>
          <w:iCs/>
        </w:rPr>
        <w:t>evidencing</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00E6CBC3" w:rsidR="00B645B9" w:rsidRDefault="00C96047" w:rsidP="00FC3B1C">
      <w:pPr>
        <w:pStyle w:val="Textoindependiente"/>
        <w:spacing w:before="0" w:after="0"/>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for </w:t>
      </w:r>
      <w:r w:rsidR="002D40B3">
        <w:t>a</w:t>
      </w:r>
      <w:r>
        <w:t xml:space="preserve">greeableness; </w:t>
      </w:r>
      <w:r>
        <w:rPr>
          <w:i/>
        </w:rPr>
        <w:t>Anxiety</w:t>
      </w:r>
      <w:r>
        <w:t xml:space="preserve"> and </w:t>
      </w:r>
      <w:r>
        <w:rPr>
          <w:i/>
        </w:rPr>
        <w:t>Depression</w:t>
      </w:r>
      <w:r>
        <w:t xml:space="preserve"> for </w:t>
      </w:r>
      <w:r w:rsidR="002D40B3">
        <w:t>n</w:t>
      </w:r>
      <w:r>
        <w:t xml:space="preserve">euroticism; </w:t>
      </w:r>
      <w:r>
        <w:rPr>
          <w:i/>
        </w:rPr>
        <w:t>Order</w:t>
      </w:r>
      <w:r>
        <w:t xml:space="preserve"> and </w:t>
      </w:r>
      <w:r>
        <w:rPr>
          <w:i/>
        </w:rPr>
        <w:t>Self-Discipline</w:t>
      </w:r>
      <w:r>
        <w:t xml:space="preserve"> for </w:t>
      </w:r>
      <w:r w:rsidR="002D40B3">
        <w:t>c</w:t>
      </w:r>
      <w:r>
        <w:t xml:space="preserve">onscientiousness; </w:t>
      </w:r>
      <w:r>
        <w:rPr>
          <w:i/>
        </w:rPr>
        <w:t>Assertiveness</w:t>
      </w:r>
      <w:r>
        <w:t xml:space="preserve"> and </w:t>
      </w:r>
      <w:r>
        <w:rPr>
          <w:i/>
        </w:rPr>
        <w:t>Activity</w:t>
      </w:r>
      <w:r>
        <w:t xml:space="preserve"> for </w:t>
      </w:r>
      <w:r w:rsidR="002D40B3">
        <w:t>e</w:t>
      </w:r>
      <w:r>
        <w:t xml:space="preserve">xtraversion; and </w:t>
      </w:r>
      <w:r>
        <w:rPr>
          <w:i/>
        </w:rPr>
        <w:t>Aesthetics</w:t>
      </w:r>
      <w:r>
        <w:t xml:space="preserve"> and </w:t>
      </w:r>
      <w:r>
        <w:rPr>
          <w:i/>
        </w:rPr>
        <w:t>Ideas</w:t>
      </w:r>
      <w:r>
        <w:t xml:space="preserve"> for </w:t>
      </w:r>
      <w:r w:rsidR="002D40B3">
        <w:t>o</w:t>
      </w:r>
      <w:r>
        <w:t xml:space="preserve">penness. </w:t>
      </w:r>
      <w:r w:rsidR="001E2BB0">
        <w:t>Likewise, the existence of such “core” constructs was also suggested by DeYoung</w:t>
      </w:r>
      <w:r w:rsidR="00B37879">
        <w:t xml:space="preserve"> et al.</w:t>
      </w:r>
      <w:r w:rsidR="001E2BB0">
        <w:t xml:space="preserve"> (2007), in what they termed aspects. </w:t>
      </w:r>
      <w:r w:rsidR="00223DCE">
        <w:t>Even though</w:t>
      </w:r>
      <w:r w:rsidR="001E2BB0">
        <w:t xml:space="preserve"> both contributions’ labels vary, they have a substantial degree of similarity in terms of content</w:t>
      </w:r>
      <w:r w:rsidR="00223DCE">
        <w:t>.</w:t>
      </w:r>
      <w:r w:rsidR="00641218">
        <w:t xml:space="preserve"> Furthermore, these core constructs are present not only in the models which Soto and John (2009) analyzed, but also in all models listed in </w:t>
      </w:r>
      <w:r w:rsidR="00C72964">
        <w:rPr>
          <w:i/>
          <w:iCs/>
        </w:rPr>
        <w:lastRenderedPageBreak/>
        <w:t>T</w:t>
      </w:r>
      <w:r w:rsidR="00641218" w:rsidRPr="00641218">
        <w:rPr>
          <w:i/>
          <w:iCs/>
        </w:rPr>
        <w: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328EB25A" w:rsidR="00EA382D" w:rsidRDefault="00450622" w:rsidP="00FC3B1C">
      <w:pPr>
        <w:pStyle w:val="Textoindependiente"/>
        <w:spacing w:before="0" w:after="0"/>
      </w:pPr>
      <w:r>
        <w:t>While the majority of models based on the Big Five include these “core” constructs, there is still an abundanc</w:t>
      </w:r>
      <w:r w:rsidR="00C72964">
        <w:t>e</w:t>
      </w:r>
      <w:r>
        <w:t xml:space="preserve"> of other constructs which could be </w:t>
      </w:r>
      <w:r w:rsidR="00331796">
        <w:t>termed</w:t>
      </w:r>
      <w:r>
        <w:t xml:space="preserve"> “peripheral”</w:t>
      </w:r>
      <w:r w:rsidR="00C72964">
        <w:t>,</w:t>
      </w:r>
      <w:r>
        <w:t xml:space="preserve"> whose inclusion is more variable. </w:t>
      </w:r>
      <w:r w:rsidR="00C96047">
        <w:t xml:space="preserve">Soto </w:t>
      </w:r>
      <w:r w:rsidR="00C72964">
        <w:t xml:space="preserve">and </w:t>
      </w:r>
      <w:r w:rsidR="00C96047">
        <w:t>John</w:t>
      </w:r>
      <w:r w:rsidR="00223DCE">
        <w:t xml:space="preserve"> (</w:t>
      </w:r>
      <w:r w:rsidR="00C96047">
        <w:t>201</w:t>
      </w:r>
      <w:r w:rsidR="00D23D7D">
        <w:t>7, page 118</w:t>
      </w:r>
      <w:r w:rsidR="00C96047">
        <w:t xml:space="preserve">)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r w:rsidR="00C96047">
        <w:rPr>
          <w:i/>
        </w:rPr>
        <w:t>“can be conceptualized and assessed more broadly or more narrowly”</w:t>
      </w:r>
      <w:r w:rsidR="00C96047">
        <w:t xml:space="preserve">, 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C72964">
        <w:t xml:space="preserve"> In this paper those authors also proposed three core facets per domain (see Table 1).</w:t>
      </w:r>
      <w:r w:rsidR="00490818">
        <w:t xml:space="preserve"> </w:t>
      </w:r>
      <w:r w:rsidR="00595811">
        <w:t xml:space="preserve">It is due to this multiplicity of peripheral constructs that an effort to convey different models </w:t>
      </w:r>
      <w:r w:rsidR="003D6CF6">
        <w:t>would be beneficial</w:t>
      </w:r>
      <w:r w:rsidR="00595811">
        <w:t xml:space="preserve">, in order to obtain a comprehensive inventory which subsumes </w:t>
      </w:r>
      <w:r w:rsidR="00C72964">
        <w:t xml:space="preserve">a </w:t>
      </w:r>
      <w:r w:rsidR="00595811">
        <w:t>maximum possible of these peripheral facets</w:t>
      </w:r>
      <w:r w:rsidR="008B1AA2">
        <w:t>, as well as including the essential core facets.</w:t>
      </w:r>
      <w:r w:rsidR="00595811">
        <w:t xml:space="preserve"> </w:t>
      </w:r>
    </w:p>
    <w:p w14:paraId="25CE5CE7" w14:textId="72F0E34C" w:rsidR="00EA382D" w:rsidRDefault="008B1AA2" w:rsidP="00FC3B1C">
      <w:pPr>
        <w:pStyle w:val="Textoindependiente"/>
        <w:spacing w:before="0" w:after="0"/>
      </w:pPr>
      <w:r>
        <w:t xml:space="preserve">An important step towards building </w:t>
      </w:r>
      <w:r w:rsidR="00E20180">
        <w:t xml:space="preserve">such an extensive </w:t>
      </w:r>
      <w:r w:rsidR="00C72964">
        <w:t xml:space="preserve">nomological net </w:t>
      </w:r>
      <w:r>
        <w:t xml:space="preserve">is to ensure that the proposed set of facets predict consequential outcomes. One of the most classical approaches to relate the constructs present in an inventory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(Cronbach &amp; </w:t>
      </w:r>
      <w:proofErr w:type="spellStart"/>
      <w:r>
        <w:t>Mee</w:t>
      </w:r>
      <w:r w:rsidR="001C2053">
        <w:t>h</w:t>
      </w:r>
      <w:r>
        <w:t>l</w:t>
      </w:r>
      <w:proofErr w:type="spellEnd"/>
      <w:r>
        <w:t xml:space="preserve">, 1955). </w:t>
      </w:r>
      <w:r w:rsidR="00787DA6">
        <w:t>N</w:t>
      </w:r>
      <w:r w:rsidR="00C96047">
        <w:t>omological network</w:t>
      </w:r>
      <w:r w:rsidR="00787DA6">
        <w:t>s</w:t>
      </w:r>
      <w:r w:rsidR="00C96047">
        <w:t xml:space="preserve"> </w:t>
      </w:r>
      <w:r>
        <w:t>can</w:t>
      </w:r>
      <w:r w:rsidR="00223DCE">
        <w:t xml:space="preserve">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&amp; </w:t>
      </w:r>
      <w:proofErr w:type="spellStart"/>
      <w:r w:rsidR="00C96047">
        <w:t>Mõttus</w:t>
      </w:r>
      <w:proofErr w:type="spellEnd"/>
      <w:r w:rsidR="00C96047">
        <w:t xml:space="preserve">, 2018), </w:t>
      </w:r>
      <w:r w:rsidR="00253E95">
        <w:t xml:space="preserve">as specificity to situations and contexts is enhanced (Ziegler &amp; Brunner, 2016). Nonetheless, using </w:t>
      </w:r>
      <w:r w:rsidR="00253E95">
        <w:lastRenderedPageBreak/>
        <w:t xml:space="preserve">nuances in the prediction of external outcomes can have the disadvantage of </w:t>
      </w:r>
      <w:r w:rsidR="005A2DA6">
        <w:t>dealing</w:t>
      </w:r>
      <w:r w:rsidR="00253E95">
        <w:t xml:space="preserve"> with extreme complexity when interpreting </w:t>
      </w:r>
      <w:r w:rsidR="007B2232">
        <w:t>empirical findings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dilemma.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2A6416DA" w:rsidR="004139F0" w:rsidRDefault="0056373E" w:rsidP="00FC3B1C">
      <w:pPr>
        <w:pStyle w:val="Ttulo2"/>
        <w:spacing w:before="0" w:after="0"/>
      </w:pPr>
      <w:r>
        <w:t xml:space="preserve">Facets </w:t>
      </w:r>
      <w:r w:rsidR="001C2053">
        <w:t xml:space="preserve">associated with </w:t>
      </w:r>
      <w:r>
        <w:t>consequential outcomes</w:t>
      </w:r>
    </w:p>
    <w:p w14:paraId="4CB87FE3" w14:textId="4BF08BB1" w:rsidR="003D6CF6" w:rsidRPr="003D6CF6" w:rsidRDefault="003D6CF6" w:rsidP="00FC3B1C">
      <w:pPr>
        <w:pStyle w:val="Textoindependiente"/>
        <w:spacing w:before="0" w:after="0"/>
      </w:pPr>
      <w:r>
        <w:t xml:space="preserve">The question of whether narrow measures have a superior predictive power over broad measures </w:t>
      </w:r>
      <w:r w:rsidR="00481FD1">
        <w:t xml:space="preserve">has </w:t>
      </w:r>
      <w:r>
        <w:t>enjoy</w:t>
      </w:r>
      <w:r w:rsidR="00481FD1">
        <w:t>ed</w:t>
      </w:r>
      <w:r>
        <w:t xml:space="preserve"> a lively debate. Research summarized below suggests an advantage for scores derived from more narrow measures. Nonetheless, other lines of research point at the opposite direction (Salgado, 2017; Chen, 2012).  It falls out of the scope of this study to provide evidence which could fuel this debate further. Still, we believe that the inventory presented here will be useful to forthcoming contributions on this topic. </w:t>
      </w:r>
    </w:p>
    <w:p w14:paraId="042A2031" w14:textId="6AEBCADA" w:rsidR="002E4B6B" w:rsidRDefault="002E4B6B" w:rsidP="00FC3B1C">
      <w:pPr>
        <w:pStyle w:val="Textoindependiente"/>
        <w:spacing w:before="0" w:after="0"/>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This outline has been included here in order to </w:t>
      </w:r>
      <w:r w:rsidR="00787DA6">
        <w:t xml:space="preserve">build a rationale of hypotheses which will guide the </w:t>
      </w:r>
      <w:r w:rsidR="00481FD1">
        <w:t>development of our facet model</w:t>
      </w:r>
      <w:r w:rsidR="009147BD">
        <w:t xml:space="preserve">. </w:t>
      </w:r>
    </w:p>
    <w:p w14:paraId="7AE7D314" w14:textId="651E780E" w:rsidR="006504A7" w:rsidRPr="00106295" w:rsidRDefault="006504A7" w:rsidP="00FC3B1C">
      <w:pPr>
        <w:pStyle w:val="Textoindependiente"/>
        <w:spacing w:before="0" w:after="0"/>
        <w:rPr>
          <w:b/>
        </w:rPr>
      </w:pPr>
      <w:r w:rsidRPr="00106295">
        <w:rPr>
          <w:b/>
        </w:rPr>
        <w:t>Satisfaction with Life</w:t>
      </w:r>
    </w:p>
    <w:p w14:paraId="78CED72A" w14:textId="1AC21706" w:rsidR="00EA382D" w:rsidRDefault="007B549A" w:rsidP="00FC3B1C">
      <w:pPr>
        <w:pStyle w:val="Textoindependiente"/>
        <w:spacing w:before="0" w:after="0"/>
      </w:pPr>
      <w:r>
        <w:t xml:space="preserve">One of the outcomes that has been largely evidenced to be predicted by personality is </w:t>
      </w:r>
      <w:r w:rsidR="0054068C">
        <w:t>s</w:t>
      </w:r>
      <w:r w:rsidR="00C96047">
        <w:t>atisfaction with life (SWL</w:t>
      </w:r>
      <w:r w:rsidR="0054068C">
        <w:t>)</w:t>
      </w:r>
      <w:r w:rsidR="00C96047">
        <w:t xml:space="preserve">. </w:t>
      </w:r>
      <w:r w:rsidR="0039479D">
        <w:t xml:space="preserve">Among the many studies that explore the association between personality and SWL, two meta-analysis stand out due to its relevance and ability to summarize existent research: Heller, </w:t>
      </w:r>
      <w:proofErr w:type="spellStart"/>
      <w:r w:rsidR="0039479D">
        <w:t>Illies</w:t>
      </w:r>
      <w:proofErr w:type="spellEnd"/>
      <w:r w:rsidR="0039479D">
        <w:t xml:space="preserve"> and Watson (2004), and Steel, Schmidt and Shultz (2008). Both studies converge at signaling emotional stability and extraversion as the most important domains when predicting SWL</w:t>
      </w:r>
      <w:r w:rsidR="00A93416">
        <w:t xml:space="preserve"> (with standardized regression coefficients ranging from .42 to .30 for </w:t>
      </w:r>
      <w:r w:rsidR="00A93416">
        <w:lastRenderedPageBreak/>
        <w:t>emotional stability</w:t>
      </w:r>
      <w:r w:rsidR="00A93416">
        <w:rPr>
          <w:rStyle w:val="Refdenotaalpie"/>
        </w:rPr>
        <w:footnoteReference w:id="2"/>
      </w:r>
      <w:r w:rsidR="00A93416">
        <w:t xml:space="preserve">, and .23 to .13 for extraversion). The same studies also </w:t>
      </w:r>
      <w:r w:rsidR="004F566E">
        <w:t>report</w:t>
      </w:r>
      <w:r w:rsidR="0039479D">
        <w:t xml:space="preserve"> that agreeableness and conscientiousness </w:t>
      </w:r>
      <w:r w:rsidR="00A93416">
        <w:t>have</w:t>
      </w:r>
      <w:r w:rsidR="0039479D">
        <w:t xml:space="preserve"> milder associations with the outcome and openness does not significantly predict SWL. </w:t>
      </w:r>
      <w:r w:rsidR="00A93416">
        <w:t>Furthermore, Steel et al. (2008) also examines associations at the facet level</w:t>
      </w:r>
      <w:r w:rsidR="004F566E">
        <w:t xml:space="preserve">, </w:t>
      </w:r>
      <w:r w:rsidR="00DC4373">
        <w:t xml:space="preserve">identifying the NEO facets of Depression and Positive emotions as the most important predictors, with -.49 and .46 standardized regression coefficients respectively.  </w:t>
      </w:r>
      <w:proofErr w:type="spellStart"/>
      <w:r w:rsidR="00C96047">
        <w:t>Schimmack</w:t>
      </w:r>
      <w:proofErr w:type="spellEnd"/>
      <w:r w:rsidR="00B37879">
        <w:t xml:space="preserve"> et al.</w:t>
      </w:r>
      <w:r w:rsidR="00C96047">
        <w:t xml:space="preserve">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t>Cheerfulness</w:t>
      </w:r>
      <w:r w:rsidR="00C96047">
        <w:t xml:space="preserve"> explained SWL</w:t>
      </w:r>
      <w:r w:rsidR="00FC5A68">
        <w:t xml:space="preserve"> </w:t>
      </w:r>
      <w:r w:rsidR="00C96047">
        <w:t xml:space="preserve">above and beyond </w:t>
      </w:r>
      <w:r w:rsidR="005A2DA6">
        <w:t>neuroticism</w:t>
      </w:r>
      <w:r w:rsidR="004A672B">
        <w:t xml:space="preserve"> and </w:t>
      </w:r>
      <w:r w:rsidR="005A2DA6">
        <w:t>extraversion</w:t>
      </w:r>
      <w:r w:rsidR="00C96047">
        <w:t xml:space="preserve">. Correlations in the </w:t>
      </w:r>
      <w:proofErr w:type="spellStart"/>
      <w:r w:rsidR="00C96047">
        <w:t>Schimmack</w:t>
      </w:r>
      <w:proofErr w:type="spellEnd"/>
      <w:r w:rsidR="00C96047">
        <w:t xml:space="preserve">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26" w:name="OLE_LINK13"/>
      <w:bookmarkStart w:id="27" w:name="OLE_LINK14"/>
      <w:r w:rsidR="0054068C">
        <w:t>In line with these findings</w:t>
      </w:r>
      <w:r w:rsidR="006719BE">
        <w:t xml:space="preserve">, we </w:t>
      </w:r>
      <w:r w:rsidR="0054068C">
        <w:t>hypothesize</w:t>
      </w:r>
      <w:r w:rsidR="006719BE">
        <w:t xml:space="preserve"> that</w:t>
      </w:r>
      <w:r w:rsidR="00783625">
        <w:t xml:space="preserve"> t</w:t>
      </w:r>
      <w:bookmarkEnd w:id="26"/>
      <w:bookmarkEnd w:id="27"/>
      <w:r w:rsidR="0000015E">
        <w:t xml:space="preserve">he </w:t>
      </w:r>
      <w:r w:rsidR="0054068C">
        <w:t xml:space="preserve">set of </w:t>
      </w:r>
      <w:r w:rsidR="0000015E">
        <w:t xml:space="preserve">facets which measure </w:t>
      </w:r>
      <w:r w:rsidR="002D40B3">
        <w:t>e</w:t>
      </w:r>
      <w:r w:rsidR="0000015E">
        <w:t xml:space="preserve">motional </w:t>
      </w:r>
      <w:r w:rsidR="002D40B3">
        <w:t>s</w:t>
      </w:r>
      <w:r w:rsidR="0000015E">
        <w:t xml:space="preserve">tability </w:t>
      </w:r>
      <w:r w:rsidR="004E3634">
        <w:t xml:space="preserve">and </w:t>
      </w:r>
      <w:r w:rsidR="002D40B3">
        <w:t>e</w:t>
      </w:r>
      <w:r w:rsidR="004E3634">
        <w:t xml:space="preserve">xtraversion </w:t>
      </w:r>
      <w:r w:rsidR="0000015E">
        <w:t xml:space="preserve">in our inventory </w:t>
      </w:r>
      <w:r w:rsidR="00481FD1">
        <w:t>sh</w:t>
      </w:r>
      <w:r w:rsidR="0000015E">
        <w:t xml:space="preserve">ould significantly correlate with SWL, with a </w:t>
      </w:r>
      <w:r w:rsidR="005A2DA6">
        <w:t>moderate</w:t>
      </w:r>
      <w:r w:rsidR="0000015E">
        <w:t xml:space="preserve"> to </w:t>
      </w:r>
      <w:r w:rsidR="005A2DA6">
        <w:t>big</w:t>
      </w:r>
      <w:r w:rsidR="0000015E">
        <w:t xml:space="preserve"> effect size.</w:t>
      </w:r>
    </w:p>
    <w:p w14:paraId="6A71F33B" w14:textId="55184AEE" w:rsidR="006504A7" w:rsidRPr="00FF5824" w:rsidRDefault="006504A7" w:rsidP="00FC3B1C">
      <w:pPr>
        <w:pStyle w:val="Textoindependiente"/>
        <w:spacing w:before="0" w:after="0"/>
        <w:rPr>
          <w:b/>
        </w:rPr>
      </w:pPr>
      <w:r w:rsidRPr="00FF5824">
        <w:rPr>
          <w:b/>
        </w:rPr>
        <w:t>Academic Performance</w:t>
      </w:r>
    </w:p>
    <w:p w14:paraId="10300778" w14:textId="53D37684" w:rsidR="00FC5A68" w:rsidRDefault="00C96047" w:rsidP="00FC3B1C">
      <w:pPr>
        <w:pStyle w:val="Textoindependiente"/>
        <w:spacing w:before="0" w:after="0"/>
        <w:jc w:val="both"/>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6D2DD3">
        <w:t xml:space="preserve">domain </w:t>
      </w:r>
      <w:r w:rsidR="0054068C">
        <w:t xml:space="preserve">to </w:t>
      </w:r>
      <w:r w:rsidR="00E459C2">
        <w:t xml:space="preserve">predict </w:t>
      </w:r>
      <w:r w:rsidR="004A672B">
        <w:t>this outcome</w:t>
      </w:r>
      <w:r w:rsidR="00C57EF8">
        <w:t xml:space="preserve"> (</w:t>
      </w:r>
      <w:proofErr w:type="spellStart"/>
      <w:r w:rsidR="00C57EF8">
        <w:t>Poropat</w:t>
      </w:r>
      <w:proofErr w:type="spellEnd"/>
      <w:r w:rsidR="00C57EF8">
        <w:t>, 2009; 2014)</w:t>
      </w:r>
      <w:r w:rsidR="007D4134">
        <w:t>.</w:t>
      </w:r>
      <w:r w:rsidR="00E459C2">
        <w:t xml:space="preserve"> </w:t>
      </w:r>
      <w:r w:rsidR="007D4134">
        <w:t>A</w:t>
      </w:r>
      <w:r w:rsidR="00E459C2">
        <w:t>t the facet level</w:t>
      </w:r>
      <w:r w:rsidR="0054068C">
        <w:t>,</w:t>
      </w:r>
      <w:r>
        <w:t xml:space="preserve"> De </w:t>
      </w:r>
      <w:proofErr w:type="spellStart"/>
      <w:r>
        <w:t>Fruyt</w:t>
      </w:r>
      <w:proofErr w:type="spellEnd"/>
      <w:r>
        <w:t xml:space="preserve"> and </w:t>
      </w:r>
      <w:proofErr w:type="spellStart"/>
      <w:r>
        <w:t>Mervielde</w:t>
      </w:r>
      <w:proofErr w:type="spellEnd"/>
      <w:r>
        <w:t xml:space="preserve"> (1996) hypothesized </w:t>
      </w:r>
      <w:r w:rsidR="0054068C">
        <w:t>that</w:t>
      </w:r>
      <w:r>
        <w:t xml:space="preserve"> facets of </w:t>
      </w:r>
      <w:r w:rsidR="002D40B3">
        <w:t>c</w:t>
      </w:r>
      <w:r>
        <w:t xml:space="preserve">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w:t>
      </w:r>
      <w:r w:rsidR="004A672B">
        <w:lastRenderedPageBreak/>
        <w:t xml:space="preserve">linking academic performance with facets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.15 to .39; </w:t>
      </w:r>
      <w:r w:rsidR="009A504F">
        <w:t>Gray</w:t>
      </w:r>
      <w:r>
        <w:t xml:space="preserve"> &amp; Watson, 2002, </w:t>
      </w:r>
      <w:r>
        <w:rPr>
          <w:i/>
        </w:rPr>
        <w:t>r</w:t>
      </w:r>
      <w:r>
        <w:t xml:space="preserve"> = .39) or </w:t>
      </w:r>
      <w:r>
        <w:rPr>
          <w:i/>
        </w:rPr>
        <w:t>Work drive</w:t>
      </w:r>
      <w:r>
        <w:t xml:space="preserve"> (Lounsbury et al., 2002, </w:t>
      </w:r>
      <w:r>
        <w:rPr>
          <w:i/>
        </w:rPr>
        <w:t>r</w:t>
      </w:r>
      <w:r>
        <w:t xml:space="preserve"> = .12). Nonetheless, other </w:t>
      </w:r>
      <w:r w:rsidR="002D40B3">
        <w:t>c</w:t>
      </w:r>
      <w:r>
        <w:t>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w:t>
      </w:r>
      <w:proofErr w:type="gramStart"/>
      <w:r w:rsidR="00F568DE">
        <w:t>instance</w:t>
      </w:r>
      <w:proofErr w:type="gramEnd"/>
      <w:r w:rsidR="00F568DE">
        <w:t xml:space="preserve"> </w:t>
      </w:r>
      <w:r>
        <w:rPr>
          <w:i/>
        </w:rPr>
        <w:t>Self-discipline</w:t>
      </w:r>
      <w:r>
        <w:t xml:space="preserve"> (O’Connor &amp; </w:t>
      </w:r>
      <w:proofErr w:type="spellStart"/>
      <w:r>
        <w:t>Paunonen</w:t>
      </w:r>
      <w:proofErr w:type="spellEnd"/>
      <w:r>
        <w:t xml:space="preserve">, 2007, </w:t>
      </w:r>
      <w:r>
        <w:rPr>
          <w:i/>
        </w:rPr>
        <w:t>r</w:t>
      </w:r>
      <w:r>
        <w:t xml:space="preserve"> ranging from .18 to .25; </w:t>
      </w:r>
      <w:r w:rsidR="009A504F">
        <w:t>Gray</w:t>
      </w:r>
      <w:r>
        <w:t xml:space="preserve"> &amp; Watson, 2002, </w:t>
      </w:r>
      <w:r>
        <w:rPr>
          <w:i/>
        </w:rPr>
        <w:t>r</w:t>
      </w:r>
      <w:r>
        <w:t xml:space="preserve"> = .36)</w:t>
      </w:r>
      <w:r w:rsidR="00F568DE">
        <w:t>,</w:t>
      </w:r>
      <w:r>
        <w:t xml:space="preserve"> or </w:t>
      </w:r>
      <w:r>
        <w:rPr>
          <w:i/>
        </w:rPr>
        <w:t>Dutifulness</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.25 to .38). The relation of academic achievement with </w:t>
      </w:r>
      <w:r w:rsidR="002D40B3">
        <w:t>o</w:t>
      </w:r>
      <w:r>
        <w:t xml:space="preserve">penness </w:t>
      </w:r>
      <w:r w:rsidR="00E459C2">
        <w:t xml:space="preserve">at the </w:t>
      </w:r>
      <w:r w:rsidR="006D2DD3">
        <w:t xml:space="preserve">domain </w:t>
      </w:r>
      <w:r w:rsidR="00E459C2">
        <w:t xml:space="preserve">level </w:t>
      </w:r>
      <w:r>
        <w:t>has been more variant</w:t>
      </w:r>
      <w:r w:rsidR="00E459C2">
        <w:t xml:space="preserve">, in part because the facets of </w:t>
      </w:r>
      <w:r w:rsidR="002D40B3">
        <w:t>o</w:t>
      </w:r>
      <w:r w:rsidR="00E459C2">
        <w:t xml:space="preserve">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and Ashton (2001) found that the </w:t>
      </w:r>
      <w:r w:rsidR="002D40B3">
        <w:t>o</w:t>
      </w:r>
      <w:r>
        <w:t>penness facet</w:t>
      </w:r>
      <w:r w:rsidR="00FC5A68">
        <w:t xml:space="preserve"> </w:t>
      </w:r>
      <w:r>
        <w:rPr>
          <w:i/>
        </w:rPr>
        <w:t>Understanding</w:t>
      </w:r>
      <w:r>
        <w:t xml:space="preserve"> correlates with academic achievement </w:t>
      </w:r>
      <w:r w:rsidR="00F568DE">
        <w:t>in</w:t>
      </w:r>
      <w:r>
        <w:t xml:space="preserve"> </w:t>
      </w:r>
      <w:r>
        <w:rPr>
          <w:i/>
        </w:rPr>
        <w:t>r</w:t>
      </w:r>
      <w:r>
        <w:t xml:space="preserve"> = .23. </w:t>
      </w:r>
      <w:proofErr w:type="spellStart"/>
      <w:r>
        <w:t>Noftle</w:t>
      </w:r>
      <w:proofErr w:type="spellEnd"/>
      <w:r>
        <w:t xml:space="preserve"> and Robins (2007) identified a set of NEO-PI-R and HEXACO </w:t>
      </w:r>
      <w:r w:rsidR="002D40B3">
        <w:t>o</w:t>
      </w:r>
      <w:r>
        <w:t>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rsidR="001A3F10">
        <w:rPr>
          <w:iCs/>
        </w:rPr>
        <w:t>, also see Ziegler et al., 2010</w:t>
      </w:r>
      <w:r>
        <w:t xml:space="preserve">). </w:t>
      </w:r>
      <w:r w:rsidR="005A2DA6">
        <w:t xml:space="preserve">In line with these findings, </w:t>
      </w:r>
      <w:r w:rsidR="006719BE">
        <w:t xml:space="preserve">we </w:t>
      </w:r>
      <w:r w:rsidR="00F568DE">
        <w:t>hypothesize</w:t>
      </w:r>
      <w:r w:rsidR="006719BE">
        <w:t xml:space="preserve"> that</w:t>
      </w:r>
      <w:r w:rsidR="00783625">
        <w:t xml:space="preserve"> t</w:t>
      </w:r>
      <w:r w:rsidR="0000015E">
        <w:t xml:space="preserve">he facets which entail the </w:t>
      </w:r>
      <w:r w:rsidR="002D40B3">
        <w:t>c</w:t>
      </w:r>
      <w:r w:rsidR="0000015E">
        <w:t xml:space="preserve">onscientiousness </w:t>
      </w:r>
      <w:r w:rsidR="006D2DD3">
        <w:t xml:space="preserve">domain </w:t>
      </w:r>
      <w:r w:rsidR="0000015E">
        <w:t>in our inventory would consistently predict academic performance, with a small to moderate effect size</w:t>
      </w:r>
      <w:r w:rsidR="00F568DE">
        <w:t xml:space="preserve">, and that </w:t>
      </w:r>
      <w:r w:rsidR="002D40B3">
        <w:t>o</w:t>
      </w:r>
      <w:r w:rsidR="00F568DE">
        <w:t xml:space="preserve">penness to </w:t>
      </w:r>
      <w:r w:rsidR="002D40B3">
        <w:t>e</w:t>
      </w:r>
      <w:r w:rsidR="00F568DE">
        <w:t>xperience will yield a mixed pattern</w:t>
      </w:r>
      <w:r w:rsidR="005A2DA6">
        <w:t xml:space="preserve"> at the facet level</w:t>
      </w:r>
      <w:r w:rsidR="00F568DE">
        <w:t xml:space="preserve"> </w:t>
      </w:r>
      <w:r w:rsidR="00FF5824">
        <w:t>(</w:t>
      </w:r>
      <w:proofErr w:type="spellStart"/>
      <w:r w:rsidR="00FF5824">
        <w:t>Schwaba</w:t>
      </w:r>
      <w:proofErr w:type="spellEnd"/>
      <w:r w:rsidR="00B37879">
        <w:t xml:space="preserve"> et al.,</w:t>
      </w:r>
      <w:r w:rsidR="00FF5824">
        <w:t xml:space="preserve"> 2019)</w:t>
      </w:r>
      <w:r w:rsidR="0000015E">
        <w:t>.</w:t>
      </w:r>
    </w:p>
    <w:p w14:paraId="32DB277F" w14:textId="7D8F316A" w:rsidR="006504A7" w:rsidRPr="00AD587A" w:rsidRDefault="006504A7" w:rsidP="00FC3B1C">
      <w:pPr>
        <w:pStyle w:val="Textoindependiente"/>
        <w:spacing w:before="0" w:after="0"/>
        <w:rPr>
          <w:b/>
        </w:rPr>
      </w:pPr>
      <w:r w:rsidRPr="00AD587A">
        <w:rPr>
          <w:b/>
        </w:rPr>
        <w:t>Academic Absent</w:t>
      </w:r>
      <w:r w:rsidR="00161B39">
        <w:rPr>
          <w:b/>
        </w:rPr>
        <w:t>ee</w:t>
      </w:r>
      <w:r w:rsidRPr="00AD587A">
        <w:rPr>
          <w:b/>
        </w:rPr>
        <w:t>ism</w:t>
      </w:r>
    </w:p>
    <w:p w14:paraId="7AFE5C10" w14:textId="6E8CB043" w:rsidR="00EA382D" w:rsidRDefault="00112F15" w:rsidP="00FC3B1C">
      <w:pPr>
        <w:pStyle w:val="Textoindependiente"/>
        <w:spacing w:before="0" w:after="0"/>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w:t>
      </w:r>
      <w:r w:rsidR="000C47A5">
        <w:t xml:space="preserve">of </w:t>
      </w:r>
      <w:r w:rsidR="00C96047">
        <w:t>absent</w:t>
      </w:r>
      <w:r w:rsidR="00161B39">
        <w:t>ee</w:t>
      </w:r>
      <w:r w:rsidR="00C96047">
        <w:t>ism</w:t>
      </w:r>
      <w:r>
        <w:t xml:space="preserve">, with especial attention to inverse correlations between this outcome and the domain conscientiousness </w:t>
      </w:r>
      <w:r w:rsidR="00C96047">
        <w:t>(Chamorro-</w:t>
      </w:r>
      <w:proofErr w:type="spellStart"/>
      <w:r w:rsidR="00C96047">
        <w:t>Premuzic</w:t>
      </w:r>
      <w:proofErr w:type="spellEnd"/>
      <w:r w:rsidR="00C96047">
        <w:t xml:space="preserve"> &amp; Furnham, 2003; Judge</w:t>
      </w:r>
      <w:r w:rsidR="00B37879">
        <w:t xml:space="preserve"> et al.,</w:t>
      </w:r>
      <w:r w:rsidR="00C96047">
        <w:t xml:space="preserve"> 1997; Salgado, 2002</w:t>
      </w:r>
      <w:r>
        <w:t>;</w:t>
      </w:r>
      <w:r w:rsidRPr="00112F15">
        <w:t xml:space="preserve"> </w:t>
      </w:r>
      <w:r>
        <w:t>Ones</w:t>
      </w:r>
      <w:r w:rsidR="00B37879">
        <w:t xml:space="preserve"> et al.,</w:t>
      </w:r>
      <w:r>
        <w:t xml:space="preserve">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proofErr w:type="spellStart"/>
      <w:r w:rsidRPr="00112F15">
        <w:t>Wegge</w:t>
      </w:r>
      <w:proofErr w:type="spellEnd"/>
      <w:r w:rsidRPr="00112F15">
        <w:t xml:space="preserve"> &amp; </w:t>
      </w:r>
      <w:proofErr w:type="spellStart"/>
      <w:r w:rsidRPr="00112F15">
        <w:t>Kleinbeck</w:t>
      </w:r>
      <w:proofErr w:type="spellEnd"/>
      <w:r w:rsidRPr="00112F15">
        <w:t>, 1993</w:t>
      </w:r>
      <w:r>
        <w:t xml:space="preserve">). </w:t>
      </w:r>
      <w:r w:rsidR="00CE0A7D">
        <w:t xml:space="preserve">The relation </w:t>
      </w:r>
      <w:r w:rsidR="0075781F">
        <w:t xml:space="preserve">of </w:t>
      </w:r>
      <w:proofErr w:type="spellStart"/>
      <w:r w:rsidR="0075781F">
        <w:t>abseentism</w:t>
      </w:r>
      <w:proofErr w:type="spellEnd"/>
      <w:r w:rsidR="00CE0A7D">
        <w:t xml:space="preserve"> with the other four domains has been </w:t>
      </w:r>
      <w:r w:rsidR="0053132A">
        <w:t>vaguer</w:t>
      </w:r>
      <w:r w:rsidR="00CE0A7D">
        <w:t>. Chamorro-</w:t>
      </w:r>
      <w:proofErr w:type="spellStart"/>
      <w:r w:rsidR="00CE0A7D">
        <w:t>Premuzic</w:t>
      </w:r>
      <w:proofErr w:type="spellEnd"/>
      <w:r w:rsidR="00CE0A7D">
        <w:t xml:space="preserve"> et al. (2003)</w:t>
      </w:r>
      <w:r w:rsidR="0075781F">
        <w:t xml:space="preserve"> as well as </w:t>
      </w:r>
      <w:r w:rsidR="0075781F" w:rsidRPr="00CE0A7D">
        <w:rPr>
          <w:rFonts w:ascii="Calibri" w:hAnsi="Calibri" w:cs="Calibri"/>
        </w:rPr>
        <w:t>﻿</w:t>
      </w:r>
      <w:r w:rsidR="0075781F" w:rsidRPr="00CE0A7D">
        <w:t xml:space="preserve">Furnham </w:t>
      </w:r>
      <w:r w:rsidR="001A3F10">
        <w:lastRenderedPageBreak/>
        <w:t>and</w:t>
      </w:r>
      <w:r w:rsidR="0075781F" w:rsidRPr="00CE0A7D">
        <w:t xml:space="preserve"> </w:t>
      </w:r>
      <w:proofErr w:type="spellStart"/>
      <w:r w:rsidR="0075781F" w:rsidRPr="00CE0A7D">
        <w:t>Medhurst</w:t>
      </w:r>
      <w:proofErr w:type="spellEnd"/>
      <w:r w:rsidR="0075781F" w:rsidRPr="00CE0A7D">
        <w:t xml:space="preserve"> </w:t>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r w:rsidR="00CE0A7D" w:rsidRPr="00CE0A7D">
        <w:t xml:space="preserve">Judge, </w:t>
      </w:r>
      <w:proofErr w:type="spellStart"/>
      <w:r w:rsidR="00CE0A7D" w:rsidRPr="00CE0A7D">
        <w:t>Martocchio</w:t>
      </w:r>
      <w:proofErr w:type="spellEnd"/>
      <w:r w:rsidR="00CE0A7D" w:rsidRPr="00CE0A7D">
        <w:t xml:space="preserve">, and </w:t>
      </w:r>
      <w:proofErr w:type="spellStart"/>
      <w:r w:rsidR="00CE0A7D" w:rsidRPr="00CE0A7D">
        <w:t>Thoresen</w:t>
      </w:r>
      <w:proofErr w:type="spellEnd"/>
      <w:r w:rsidR="00CE0A7D" w:rsidRPr="00CE0A7D">
        <w:t xml:space="preserve"> (1997)</w:t>
      </w:r>
      <w:r>
        <w:t xml:space="preserve">. Perhaps </w:t>
      </w:r>
      <w:r w:rsidR="0075781F">
        <w:t>this ambiguity could be resolved by switching the focus to the facet level</w:t>
      </w:r>
      <w:r w:rsidR="001A3F10">
        <w:t xml:space="preserve">. In sum, we expect correlations between absenteeism and conscientiousness </w:t>
      </w:r>
      <w:r w:rsidR="00C57EF8">
        <w:t xml:space="preserve">to be more important at the </w:t>
      </w:r>
      <w:r w:rsidR="001A3F10">
        <w:t>facet</w:t>
      </w:r>
      <w:r w:rsidR="00C57EF8">
        <w:t xml:space="preserve"> level</w:t>
      </w:r>
      <w:r w:rsidR="001A3F10">
        <w:t xml:space="preserve">. </w:t>
      </w:r>
    </w:p>
    <w:p w14:paraId="63B6BBBF" w14:textId="671BC36D" w:rsidR="00EA382D" w:rsidRDefault="00C96047" w:rsidP="00FC3B1C">
      <w:pPr>
        <w:pStyle w:val="Ttulo2"/>
        <w:spacing w:before="0" w:after="0"/>
      </w:pPr>
      <w:bookmarkStart w:id="28" w:name="the-big-five-and-personality-disorders"/>
      <w:bookmarkStart w:id="29" w:name="this-study"/>
      <w:bookmarkEnd w:id="28"/>
      <w:bookmarkEnd w:id="29"/>
      <w:r>
        <w:t xml:space="preserve">This </w:t>
      </w:r>
      <w:r w:rsidR="00FB0A97">
        <w:t>research</w:t>
      </w:r>
    </w:p>
    <w:p w14:paraId="3D2FC0C6" w14:textId="77777777" w:rsidR="00092DBD" w:rsidRDefault="002265FA" w:rsidP="00697604">
      <w:pPr>
        <w:pStyle w:val="Textoindependiente"/>
        <w:spacing w:before="0" w:after="0"/>
        <w:rPr>
          <w:ins w:id="30" w:author="Victor Rouco" w:date="2021-02-15T16:30:00Z"/>
        </w:rPr>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xml:space="preserve">, we </w:t>
      </w:r>
      <w:r w:rsidR="001A3F10">
        <w:t xml:space="preserve">strove to </w:t>
      </w:r>
      <w:r>
        <w:t>develop a comprehensive measure of personality facets which covers the content of the Big Five domains</w:t>
      </w:r>
      <w:r w:rsidR="00767735">
        <w:t xml:space="preserve"> to a major extent</w:t>
      </w:r>
      <w:r>
        <w:t xml:space="preserve">. </w:t>
      </w:r>
    </w:p>
    <w:p w14:paraId="091B369D" w14:textId="6DEFF3BD" w:rsidR="002265FA" w:rsidRDefault="00092DBD" w:rsidP="00697604">
      <w:pPr>
        <w:pStyle w:val="Textoindependiente"/>
        <w:spacing w:before="0" w:after="0"/>
      </w:pPr>
      <w:ins w:id="31" w:author="Victor Rouco" w:date="2021-02-15T16:30:00Z">
        <w:r>
          <w:t>This novel measure is an adaptation of the Int</w:t>
        </w:r>
      </w:ins>
      <w:ins w:id="32" w:author="Victor Rouco" w:date="2021-02-15T16:31:00Z">
        <w:r>
          <w:t>ernational Personality Item Pool (IPIP</w:t>
        </w:r>
      </w:ins>
      <w:ins w:id="33" w:author="Victor Rouco" w:date="2021-02-15T16:37:00Z">
        <w:r w:rsidR="003F17FF">
          <w:t>; Goldberg, 2006</w:t>
        </w:r>
      </w:ins>
      <w:ins w:id="34" w:author="Victor Rouco" w:date="2021-02-15T16:31:00Z">
        <w:r>
          <w:t xml:space="preserve">) to a more concise measure of personality traits with a focus on </w:t>
        </w:r>
      </w:ins>
      <w:ins w:id="35" w:author="Victor Rouco" w:date="2021-02-15T16:32:00Z">
        <w:r>
          <w:t xml:space="preserve">narrow facets. </w:t>
        </w:r>
      </w:ins>
      <w:r w:rsidR="007764FF">
        <w:t xml:space="preserve">An antecedent to this study can be found in </w:t>
      </w:r>
      <w:proofErr w:type="spellStart"/>
      <w:r w:rsidR="007764FF">
        <w:t>MacCann</w:t>
      </w:r>
      <w:proofErr w:type="spellEnd"/>
      <w:r w:rsidR="00B37879">
        <w:t xml:space="preserve"> et al.</w:t>
      </w:r>
      <w:r w:rsidR="007764FF">
        <w:t xml:space="preserve"> (2009), where </w:t>
      </w:r>
      <w:r w:rsidR="001A3F10">
        <w:t xml:space="preserve">part of the </w:t>
      </w:r>
      <w:r w:rsidR="00697604">
        <w:t xml:space="preserve">stimuli set </w:t>
      </w:r>
      <w:proofErr w:type="gramStart"/>
      <w:r w:rsidR="007764FF">
        <w:t>w</w:t>
      </w:r>
      <w:r w:rsidR="00697604">
        <w:t>ere</w:t>
      </w:r>
      <w:proofErr w:type="gramEnd"/>
      <w:r w:rsidR="007764FF">
        <w:t xml:space="preserve"> used in order to design a measure of </w:t>
      </w:r>
      <w:r w:rsidR="002D40B3">
        <w:t>c</w:t>
      </w:r>
      <w:r w:rsidR="007764FF">
        <w:t xml:space="preserve">onscientiousness containing </w:t>
      </w:r>
      <w:r w:rsidR="001A3F10">
        <w:t xml:space="preserve">a </w:t>
      </w:r>
      <w:r w:rsidR="007764FF">
        <w:t xml:space="preserve">maximum number of relevant facets. This research extends </w:t>
      </w:r>
      <w:proofErr w:type="spellStart"/>
      <w:r w:rsidR="007764FF">
        <w:t>MacCann</w:t>
      </w:r>
      <w:proofErr w:type="spellEnd"/>
      <w:r w:rsidR="007764FF">
        <w:t xml:space="preserve"> et al. (2009) to </w:t>
      </w:r>
      <w:r w:rsidR="001A3F10">
        <w:t>all</w:t>
      </w:r>
      <w:r w:rsidR="007764FF">
        <w:t xml:space="preserve">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0882247C" w:rsidR="00F81A87" w:rsidRDefault="007764FF" w:rsidP="00FC3B1C">
      <w:pPr>
        <w:pStyle w:val="Textoindependiente"/>
        <w:spacing w:before="0" w:after="0"/>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w:t>
      </w:r>
      <w:r>
        <w:t xml:space="preserve"> sample</w:t>
      </w:r>
      <w:r w:rsidR="00F81A87">
        <w:t xml:space="preserve">, we </w:t>
      </w:r>
      <w:r w:rsidR="001A3F10">
        <w:t xml:space="preserve">empirically defined a facet model, </w:t>
      </w:r>
      <w:r>
        <w:t>select</w:t>
      </w:r>
      <w:r w:rsidR="001A3F10">
        <w:t>ed</w:t>
      </w:r>
      <w:r>
        <w:t xml:space="preserve"> </w:t>
      </w:r>
      <w:r w:rsidR="00EB2AE1">
        <w:t>items</w:t>
      </w:r>
      <w:r w:rsidR="001A3F10">
        <w:t>,</w:t>
      </w:r>
      <w:r w:rsidR="00EB2AE1">
        <w:t xml:space="preserve"> </w:t>
      </w:r>
      <w:r>
        <w:t xml:space="preserve">and </w:t>
      </w:r>
      <w:r w:rsidR="001A3F10">
        <w:t xml:space="preserve">tested the facets’ psychometric properties with regard to factorial validity evidence, </w:t>
      </w:r>
      <w:r w:rsidR="00EB2AE1">
        <w:t xml:space="preserve">internal </w:t>
      </w:r>
      <w:r>
        <w:t>consistency</w:t>
      </w:r>
      <w:r w:rsidR="00EB2AE1">
        <w:t>,</w:t>
      </w:r>
      <w:r>
        <w:t xml:space="preserve"> </w:t>
      </w:r>
      <w:r w:rsidR="00EB2AE1">
        <w:t xml:space="preserve">and </w:t>
      </w:r>
      <w:r w:rsidR="001A3F10">
        <w:t>test-criterion correlations</w:t>
      </w:r>
      <w:r w:rsidR="00EB2AE1">
        <w:t xml:space="preserve">. In </w:t>
      </w:r>
      <w:r w:rsidR="001A3F10">
        <w:t>S</w:t>
      </w:r>
      <w:r w:rsidR="00EB2AE1">
        <w:t xml:space="preserve">tudy </w:t>
      </w:r>
      <w:r w:rsidR="001A3F10">
        <w:t>2</w:t>
      </w:r>
      <w:r w:rsidR="00EB2AE1">
        <w:t xml:space="preserve">, we replicated </w:t>
      </w:r>
      <w:r w:rsidR="001A3F10">
        <w:t xml:space="preserve">the </w:t>
      </w:r>
      <w:r w:rsidR="00EB2AE1">
        <w:t xml:space="preserve">findings with a </w:t>
      </w:r>
      <w:r w:rsidR="001A3F10">
        <w:t xml:space="preserve">German </w:t>
      </w:r>
      <w:r w:rsidR="00EB2AE1">
        <w:t xml:space="preserve">sample, and further tested the measurement equivalence of the suggested models. </w:t>
      </w:r>
      <w:r w:rsidR="002A43D4">
        <w:t>M</w:t>
      </w:r>
      <w:r w:rsidR="009729D1">
        <w:t xml:space="preserve">ethods and </w:t>
      </w:r>
      <w:r w:rsidR="009729D1">
        <w:lastRenderedPageBreak/>
        <w:t>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E04764">
      <w:pPr>
        <w:pStyle w:val="Ttulo2"/>
        <w:keepNext w:val="0"/>
        <w:keepLines w:val="0"/>
        <w:widowControl w:val="0"/>
        <w:spacing w:before="0" w:after="0"/>
        <w:jc w:val="center"/>
      </w:pPr>
      <w:r w:rsidRPr="009729D1">
        <w:t>Study 1</w:t>
      </w:r>
    </w:p>
    <w:p w14:paraId="0EE80668" w14:textId="643A6C01" w:rsidR="002A43D4" w:rsidRPr="002A43D4" w:rsidRDefault="00C96047" w:rsidP="00E04764">
      <w:pPr>
        <w:pStyle w:val="Ttulo3"/>
        <w:keepNext w:val="0"/>
        <w:keepLines w:val="0"/>
        <w:widowControl w:val="0"/>
        <w:spacing w:before="0" w:after="0"/>
        <w:jc w:val="center"/>
      </w:pPr>
      <w:bookmarkStart w:id="36" w:name="methods"/>
      <w:bookmarkEnd w:id="36"/>
      <w:r>
        <w:t>Methods</w:t>
      </w:r>
    </w:p>
    <w:p w14:paraId="45FB21CE" w14:textId="047A2705" w:rsidR="00EA382D" w:rsidRPr="00FC3B1C" w:rsidRDefault="00C96047" w:rsidP="00E04764">
      <w:pPr>
        <w:pStyle w:val="Ttulo4"/>
        <w:keepNext w:val="0"/>
        <w:keepLines w:val="0"/>
        <w:widowControl w:val="0"/>
        <w:spacing w:before="0" w:after="0"/>
        <w:rPr>
          <w:b w:val="0"/>
          <w:bCs w:val="0"/>
          <w:i w:val="0"/>
          <w:iCs/>
        </w:rPr>
      </w:pPr>
      <w:bookmarkStart w:id="37" w:name="study-1---us-american-sample"/>
      <w:bookmarkStart w:id="38" w:name="participants"/>
      <w:bookmarkEnd w:id="37"/>
      <w:bookmarkEnd w:id="38"/>
      <w:r>
        <w:t>Participants</w:t>
      </w:r>
      <w:r w:rsidR="00FC3B1C">
        <w:t xml:space="preserve">. </w:t>
      </w:r>
      <w:r w:rsidRPr="00FC3B1C">
        <w:rPr>
          <w:b w:val="0"/>
          <w:bCs w:val="0"/>
          <w:i w:val="0"/>
          <w:iCs/>
        </w:rPr>
        <w:t>Th</w:t>
      </w:r>
      <w:r w:rsidR="001A3F10" w:rsidRPr="00FC3B1C">
        <w:rPr>
          <w:b w:val="0"/>
          <w:bCs w:val="0"/>
          <w:i w:val="0"/>
          <w:iCs/>
        </w:rPr>
        <w:t>is</w:t>
      </w:r>
      <w:r w:rsidRPr="00FC3B1C">
        <w:rPr>
          <w:b w:val="0"/>
          <w:bCs w:val="0"/>
          <w:i w:val="0"/>
          <w:iCs/>
        </w:rPr>
        <w:t xml:space="preserve"> sample consisted o</w:t>
      </w:r>
      <w:r w:rsidR="00AE3331" w:rsidRPr="00FC3B1C">
        <w:rPr>
          <w:b w:val="0"/>
          <w:bCs w:val="0"/>
          <w:i w:val="0"/>
          <w:iCs/>
        </w:rPr>
        <w:t>n</w:t>
      </w:r>
      <w:r w:rsidRPr="00FC3B1C">
        <w:rPr>
          <w:b w:val="0"/>
          <w:bCs w:val="0"/>
          <w:i w:val="0"/>
          <w:iCs/>
        </w:rPr>
        <w:t xml:space="preserve"> 722 American undergraduate students (59.30% male) who </w:t>
      </w:r>
      <w:r w:rsidR="00FE0C39" w:rsidRPr="00FC3B1C">
        <w:rPr>
          <w:b w:val="0"/>
          <w:bCs w:val="0"/>
          <w:i w:val="0"/>
          <w:iCs/>
        </w:rPr>
        <w:t>gave voluntary acceptance to their inclusion in this research</w:t>
      </w:r>
      <w:r w:rsidRPr="00FC3B1C">
        <w:rPr>
          <w:b w:val="0"/>
          <w:bCs w:val="0"/>
          <w:i w:val="0"/>
          <w:iCs/>
        </w:rPr>
        <w:t>. The</w:t>
      </w:r>
      <w:r w:rsidR="00AE3331" w:rsidRPr="00FC3B1C">
        <w:rPr>
          <w:b w:val="0"/>
          <w:bCs w:val="0"/>
          <w:i w:val="0"/>
          <w:iCs/>
        </w:rPr>
        <w:t>ir</w:t>
      </w:r>
      <w:r w:rsidRPr="00FC3B1C">
        <w:rPr>
          <w:b w:val="0"/>
          <w:bCs w:val="0"/>
          <w:i w:val="0"/>
          <w:iCs/>
        </w:rPr>
        <w:t xml:space="preserve"> mean age was 21.60 years (SD = 5.90)</w:t>
      </w:r>
      <w:r w:rsidR="00FE0C39" w:rsidRPr="00FC3B1C">
        <w:rPr>
          <w:b w:val="0"/>
          <w:bCs w:val="0"/>
          <w:i w:val="0"/>
          <w:iCs/>
        </w:rPr>
        <w:t>, and 59% of them were female</w:t>
      </w:r>
      <w:r w:rsidRPr="00FC3B1C">
        <w:rPr>
          <w:b w:val="0"/>
          <w:bCs w:val="0"/>
          <w:i w:val="0"/>
          <w:iCs/>
        </w:rPr>
        <w:t>. Students were e</w:t>
      </w:r>
      <w:r w:rsidR="00AE3331" w:rsidRPr="00FC3B1C">
        <w:rPr>
          <w:b w:val="0"/>
          <w:bCs w:val="0"/>
          <w:i w:val="0"/>
          <w:iCs/>
        </w:rPr>
        <w:t>-</w:t>
      </w:r>
      <w:r w:rsidRPr="00FC3B1C">
        <w:rPr>
          <w:b w:val="0"/>
          <w:bCs w:val="0"/>
          <w:i w:val="0"/>
          <w:iCs/>
        </w:rPr>
        <w:t xml:space="preserve">mailed </w:t>
      </w:r>
      <w:r w:rsidR="00AE3331" w:rsidRPr="00FC3B1C">
        <w:rPr>
          <w:b w:val="0"/>
          <w:bCs w:val="0"/>
          <w:i w:val="0"/>
          <w:iCs/>
        </w:rPr>
        <w:t>a</w:t>
      </w:r>
      <w:r w:rsidRPr="00FC3B1C">
        <w:rPr>
          <w:b w:val="0"/>
          <w:bCs w:val="0"/>
          <w:i w:val="0"/>
          <w:iCs/>
        </w:rPr>
        <w:t xml:space="preserve"> link to a computerized assessment battery that included the items as well as several other tests not reported in this paper. The data set was randomly split into two equally sized s</w:t>
      </w:r>
      <w:r w:rsidR="00257C85" w:rsidRPr="00FC3B1C">
        <w:rPr>
          <w:b w:val="0"/>
          <w:bCs w:val="0"/>
          <w:i w:val="0"/>
          <w:iCs/>
        </w:rPr>
        <w:t>ubs</w:t>
      </w:r>
      <w:r w:rsidRPr="00FC3B1C">
        <w:rPr>
          <w:b w:val="0"/>
          <w:bCs w:val="0"/>
          <w:i w:val="0"/>
          <w:iCs/>
        </w:rPr>
        <w:t>amples. Both s</w:t>
      </w:r>
      <w:r w:rsidR="00257C85" w:rsidRPr="00FC3B1C">
        <w:rPr>
          <w:b w:val="0"/>
          <w:bCs w:val="0"/>
          <w:i w:val="0"/>
          <w:iCs/>
        </w:rPr>
        <w:t>ubs</w:t>
      </w:r>
      <w:r w:rsidRPr="00FC3B1C">
        <w:rPr>
          <w:b w:val="0"/>
          <w:bCs w:val="0"/>
          <w:i w:val="0"/>
          <w:iCs/>
        </w:rPr>
        <w:t>amples were matched in relation to missing values, outliers</w:t>
      </w:r>
      <w:r w:rsidR="00257C85" w:rsidRPr="00FC3B1C">
        <w:rPr>
          <w:b w:val="0"/>
          <w:bCs w:val="0"/>
          <w:i w:val="0"/>
          <w:iCs/>
        </w:rPr>
        <w:t>,</w:t>
      </w:r>
      <w:r w:rsidRPr="00FC3B1C">
        <w:rPr>
          <w:b w:val="0"/>
          <w:bCs w:val="0"/>
          <w:i w:val="0"/>
          <w:iCs/>
        </w:rPr>
        <w:t xml:space="preserve"> and extreme values. </w:t>
      </w:r>
      <w:r w:rsidR="00E047FE" w:rsidRPr="00FC3B1C">
        <w:rPr>
          <w:b w:val="0"/>
          <w:bCs w:val="0"/>
          <w:i w:val="0"/>
          <w:iCs/>
        </w:rPr>
        <w:t>S</w:t>
      </w:r>
      <w:r w:rsidR="00257C85" w:rsidRPr="00FC3B1C">
        <w:rPr>
          <w:b w:val="0"/>
          <w:bCs w:val="0"/>
          <w:i w:val="0"/>
          <w:iCs/>
        </w:rPr>
        <w:t>ubs</w:t>
      </w:r>
      <w:r w:rsidRPr="00FC3B1C">
        <w:rPr>
          <w:b w:val="0"/>
          <w:bCs w:val="0"/>
          <w:i w:val="0"/>
          <w:iCs/>
        </w:rPr>
        <w:t>ample 1</w:t>
      </w:r>
      <w:r w:rsidR="00E047FE" w:rsidRPr="00FC3B1C">
        <w:rPr>
          <w:b w:val="0"/>
          <w:bCs w:val="0"/>
          <w:i w:val="0"/>
          <w:iCs/>
        </w:rPr>
        <w:t>’s</w:t>
      </w:r>
      <w:r w:rsidRPr="00FC3B1C">
        <w:rPr>
          <w:b w:val="0"/>
          <w:bCs w:val="0"/>
          <w:i w:val="0"/>
          <w:iCs/>
        </w:rPr>
        <w:t xml:space="preserve"> mean age was 21.80 years (SD= 6.30), </w:t>
      </w:r>
      <w:r w:rsidR="00257C85" w:rsidRPr="00FC3B1C">
        <w:rPr>
          <w:b w:val="0"/>
          <w:bCs w:val="0"/>
          <w:i w:val="0"/>
          <w:iCs/>
        </w:rPr>
        <w:t>subs</w:t>
      </w:r>
      <w:r w:rsidRPr="00FC3B1C">
        <w:rPr>
          <w:b w:val="0"/>
          <w:bCs w:val="0"/>
          <w:i w:val="0"/>
          <w:iCs/>
        </w:rPr>
        <w:t>ample 2</w:t>
      </w:r>
      <w:r w:rsidR="00E047FE" w:rsidRPr="00FC3B1C">
        <w:rPr>
          <w:b w:val="0"/>
          <w:bCs w:val="0"/>
          <w:i w:val="0"/>
          <w:iCs/>
        </w:rPr>
        <w:t>’s</w:t>
      </w:r>
      <w:r w:rsidRPr="00FC3B1C">
        <w:rPr>
          <w:b w:val="0"/>
          <w:bCs w:val="0"/>
          <w:i w:val="0"/>
          <w:iCs/>
        </w:rPr>
        <w:t xml:space="preserve"> mean age was 21.50 years (SD=5.60).</w:t>
      </w:r>
    </w:p>
    <w:p w14:paraId="79DDDE2C" w14:textId="51A7BB7B" w:rsidR="00EA382D" w:rsidRPr="00FC3B1C" w:rsidRDefault="00C96047" w:rsidP="00FC3B1C">
      <w:pPr>
        <w:pStyle w:val="Ttulo4"/>
        <w:spacing w:before="0" w:after="0"/>
        <w:rPr>
          <w:b w:val="0"/>
          <w:bCs w:val="0"/>
          <w:i w:val="0"/>
          <w:iCs/>
        </w:rPr>
      </w:pPr>
      <w:bookmarkStart w:id="39" w:name="measures"/>
      <w:bookmarkEnd w:id="39"/>
      <w:r>
        <w:t>Measures</w:t>
      </w:r>
      <w:bookmarkStart w:id="40" w:name="items-from-the-international-personality"/>
      <w:bookmarkEnd w:id="40"/>
      <w:r w:rsidR="00FC3B1C">
        <w:t xml:space="preserve">. </w:t>
      </w:r>
      <w:r w:rsidRPr="00FC3B1C">
        <w:rPr>
          <w:b w:val="0"/>
          <w:bCs w:val="0"/>
          <w:i w:val="0"/>
          <w:iCs/>
        </w:rPr>
        <w:t xml:space="preserve">Altogether, 525 items from the IPIP were used </w:t>
      </w:r>
      <w:r w:rsidR="005A4A29" w:rsidRPr="00FC3B1C">
        <w:rPr>
          <w:b w:val="0"/>
          <w:bCs w:val="0"/>
          <w:i w:val="0"/>
          <w:iCs/>
        </w:rPr>
        <w:t>in this study, as indicators of the Big Five domains</w:t>
      </w:r>
      <w:r w:rsidRPr="00FC3B1C">
        <w:rPr>
          <w:b w:val="0"/>
          <w:bCs w:val="0"/>
          <w:i w:val="0"/>
          <w:iCs/>
        </w:rPr>
        <w:t xml:space="preserve">. The IPIP is an open source database of personality items, launched in 1996 and </w:t>
      </w:r>
      <w:r w:rsidR="00AE3331" w:rsidRPr="00FC3B1C">
        <w:rPr>
          <w:b w:val="0"/>
          <w:bCs w:val="0"/>
          <w:i w:val="0"/>
          <w:iCs/>
        </w:rPr>
        <w:t>containing</w:t>
      </w:r>
      <w:r w:rsidRPr="00FC3B1C">
        <w:rPr>
          <w:b w:val="0"/>
          <w:bCs w:val="0"/>
          <w:i w:val="0"/>
          <w:iCs/>
        </w:rPr>
        <w:t xml:space="preserve"> over 2000 items (Goldberg et al., 2006). Participants were asked to </w:t>
      </w:r>
      <w:r w:rsidR="005A4A29" w:rsidRPr="00FC3B1C">
        <w:rPr>
          <w:b w:val="0"/>
          <w:bCs w:val="0"/>
          <w:i w:val="0"/>
          <w:iCs/>
        </w:rPr>
        <w:t xml:space="preserve">provide self-ratings of personality items </w:t>
      </w:r>
      <w:r w:rsidRPr="00FC3B1C">
        <w:rPr>
          <w:b w:val="0"/>
          <w:bCs w:val="0"/>
          <w:i w:val="0"/>
          <w:iCs/>
        </w:rPr>
        <w:t xml:space="preserve">on a 5-point </w:t>
      </w:r>
      <w:r w:rsidR="00257C85" w:rsidRPr="00FC3B1C">
        <w:rPr>
          <w:b w:val="0"/>
          <w:bCs w:val="0"/>
          <w:i w:val="0"/>
          <w:iCs/>
        </w:rPr>
        <w:t xml:space="preserve">rating </w:t>
      </w:r>
      <w:r w:rsidRPr="00FC3B1C">
        <w:rPr>
          <w:b w:val="0"/>
          <w:bCs w:val="0"/>
          <w:i w:val="0"/>
          <w:iCs/>
        </w:rPr>
        <w:t>scale, ranging from 1 (“Not all like me”) to 5 (“Very much like me”).</w:t>
      </w:r>
    </w:p>
    <w:p w14:paraId="6A1E7581" w14:textId="777375A4" w:rsidR="003247B3" w:rsidRDefault="001A3F10" w:rsidP="003247B3">
      <w:pPr>
        <w:pStyle w:val="Textoindependiente"/>
        <w:widowControl w:val="0"/>
        <w:spacing w:before="0" w:after="0"/>
      </w:pPr>
      <w:r>
        <w:t>The item set used originates from a complex item reduction conducted before. Here</w:t>
      </w:r>
      <w:r w:rsidR="00CC606D">
        <w:t>,</w:t>
      </w:r>
      <w:r>
        <w:t xml:space="preserve"> all IPIP items were rated regarding their prototypicality for a Big Five domain. Based on these ratings, items for the current study were selected. More details can be found in </w:t>
      </w:r>
      <w:proofErr w:type="spellStart"/>
      <w:r w:rsidR="00E047FE">
        <w:t>MacCann</w:t>
      </w:r>
      <w:proofErr w:type="spellEnd"/>
      <w:r w:rsidR="00B37879">
        <w:t xml:space="preserve"> et al.</w:t>
      </w:r>
      <w:r w:rsidR="00E047FE">
        <w:t xml:space="preserve"> (2009). </w:t>
      </w:r>
    </w:p>
    <w:p w14:paraId="212FC017" w14:textId="728F9745" w:rsidR="00EA382D" w:rsidRPr="00F87D96" w:rsidRDefault="00C96047" w:rsidP="003247B3">
      <w:pPr>
        <w:pStyle w:val="Ttulo5"/>
        <w:keepNext w:val="0"/>
        <w:keepLines w:val="0"/>
        <w:widowControl w:val="0"/>
        <w:spacing w:before="0" w:after="0"/>
        <w:rPr>
          <w:i w:val="0"/>
          <w:iCs w:val="0"/>
        </w:rPr>
      </w:pPr>
      <w:bookmarkStart w:id="41" w:name="satisfaction-with-life-swl"/>
      <w:bookmarkEnd w:id="41"/>
      <w:r>
        <w:t xml:space="preserve">Satisfaction </w:t>
      </w:r>
      <w:r w:rsidR="005A4A29">
        <w:t>w</w:t>
      </w:r>
      <w:r>
        <w:t xml:space="preserve">ith </w:t>
      </w:r>
      <w:r w:rsidR="005A4A29">
        <w:t>l</w:t>
      </w:r>
      <w:r>
        <w:t>ife (SWL)</w:t>
      </w:r>
      <w:r w:rsidR="00FC3B1C">
        <w:t>.</w:t>
      </w:r>
      <w:r w:rsidR="000519B2">
        <w:t xml:space="preserve"> </w:t>
      </w:r>
      <w:r w:rsidRPr="00F87D96">
        <w:rPr>
          <w:i w:val="0"/>
          <w:iCs w:val="0"/>
        </w:rPr>
        <w:t xml:space="preserve">Measured with a </w:t>
      </w:r>
      <w:r w:rsidR="00E906E3" w:rsidRPr="00F87D96">
        <w:rPr>
          <w:i w:val="0"/>
          <w:iCs w:val="0"/>
        </w:rPr>
        <w:t>5-</w:t>
      </w:r>
      <w:r w:rsidRPr="00F87D96">
        <w:rPr>
          <w:i w:val="0"/>
          <w:iCs w:val="0"/>
        </w:rPr>
        <w:t>item composite defined in Diener</w:t>
      </w:r>
      <w:r w:rsidR="00B37879">
        <w:rPr>
          <w:i w:val="0"/>
          <w:iCs w:val="0"/>
        </w:rPr>
        <w:t xml:space="preserve"> et al.</w:t>
      </w:r>
      <w:r w:rsidRPr="00F87D96">
        <w:rPr>
          <w:i w:val="0"/>
          <w:iCs w:val="0"/>
        </w:rPr>
        <w:t xml:space="preserve"> (1985), in a </w:t>
      </w:r>
      <w:r w:rsidR="00E906E3" w:rsidRPr="00F87D96">
        <w:rPr>
          <w:i w:val="0"/>
          <w:iCs w:val="0"/>
        </w:rPr>
        <w:t>7-</w:t>
      </w:r>
      <w:r w:rsidRPr="00F87D96">
        <w:rPr>
          <w:i w:val="0"/>
          <w:iCs w:val="0"/>
        </w:rPr>
        <w:t xml:space="preserve">point scale ranging from 1 (strongly disagree) to 7 (strongly agree). </w:t>
      </w:r>
      <w:r w:rsidR="00E047FE" w:rsidRPr="00F87D96">
        <w:rPr>
          <w:i w:val="0"/>
          <w:iCs w:val="0"/>
        </w:rPr>
        <w:t>Items included</w:t>
      </w:r>
      <w:r w:rsidRPr="00F87D96">
        <w:rPr>
          <w:i w:val="0"/>
          <w:iCs w:val="0"/>
        </w:rPr>
        <w:t xml:space="preserve"> are: a)</w:t>
      </w:r>
      <w:r w:rsidR="00AE3331" w:rsidRPr="00F87D96">
        <w:rPr>
          <w:i w:val="0"/>
          <w:iCs w:val="0"/>
        </w:rPr>
        <w:t xml:space="preserve"> </w:t>
      </w:r>
      <w:r w:rsidRPr="00F87D96">
        <w:rPr>
          <w:i w:val="0"/>
          <w:iCs w:val="0"/>
        </w:rPr>
        <w:t xml:space="preserve">“In most ways my life is close to ideal”, b) “The conditions of my life are excellent”, c) “I </w:t>
      </w:r>
      <w:r w:rsidRPr="00F87D96">
        <w:rPr>
          <w:i w:val="0"/>
          <w:iCs w:val="0"/>
        </w:rPr>
        <w:lastRenderedPageBreak/>
        <w:t xml:space="preserve">am satisfied with my life”, d) “So far I have gotten the important things in my life”, and e) “If I could live my life over, I would change almost nothing”. Psychometric properties have been reported excellent. </w:t>
      </w:r>
      <w:r w:rsidR="00F54F72" w:rsidRPr="00F87D96">
        <w:rPr>
          <w:i w:val="0"/>
          <w:iCs w:val="0"/>
        </w:rPr>
        <w:t xml:space="preserve">In our sample, the reliability estimate </w:t>
      </w:r>
      <w:r w:rsidR="00E047FE" w:rsidRPr="00F87D96">
        <w:rPr>
          <w:i w:val="0"/>
          <w:iCs w:val="0"/>
        </w:rPr>
        <w:t>was</w:t>
      </w:r>
      <w:r w:rsidR="00F54F72" w:rsidRPr="00F87D96">
        <w:rPr>
          <w:i w:val="0"/>
          <w:iCs w:val="0"/>
        </w:rPr>
        <w:t xml:space="preserve"> </w:t>
      </w:r>
      <w:r w:rsidR="00F54F72" w:rsidRPr="00F87D96">
        <w:rPr>
          <w:rFonts w:cs="Times New Roman"/>
          <w:i w:val="0"/>
          <w:iCs w:val="0"/>
        </w:rPr>
        <w:t xml:space="preserve">α </w:t>
      </w:r>
      <w:r w:rsidR="00F54F72" w:rsidRPr="00F87D96">
        <w:rPr>
          <w:i w:val="0"/>
          <w:iCs w:val="0"/>
        </w:rPr>
        <w:t>= 0.88.</w:t>
      </w:r>
    </w:p>
    <w:p w14:paraId="4DBEE16C" w14:textId="78316C0C" w:rsidR="002A43D4" w:rsidRPr="00F87D96" w:rsidRDefault="00BD4C60" w:rsidP="003247B3">
      <w:pPr>
        <w:pStyle w:val="Ttulo5"/>
        <w:keepNext w:val="0"/>
        <w:keepLines w:val="0"/>
        <w:widowControl w:val="0"/>
        <w:spacing w:before="0" w:after="0"/>
        <w:rPr>
          <w:i w:val="0"/>
          <w:iCs w:val="0"/>
        </w:rPr>
      </w:pPr>
      <w:bookmarkStart w:id="42" w:name="gpa"/>
      <w:bookmarkEnd w:id="42"/>
      <w:r>
        <w:t>Graded point average (</w:t>
      </w:r>
      <w:r w:rsidR="00C96047">
        <w:t>GPA</w:t>
      </w:r>
      <w:r>
        <w:t>)</w:t>
      </w:r>
      <w:r w:rsidR="00FC3B1C">
        <w:t>.</w:t>
      </w:r>
      <w:r w:rsidR="000519B2">
        <w:t xml:space="preserve"> </w:t>
      </w:r>
      <w:r w:rsidR="00485490" w:rsidRPr="00F87D96">
        <w:rPr>
          <w:i w:val="0"/>
          <w:iCs w:val="0"/>
        </w:rPr>
        <w:t>To measure academic performance, p</w:t>
      </w:r>
      <w:r w:rsidR="0058762E" w:rsidRPr="00F87D96">
        <w:rPr>
          <w:i w:val="0"/>
          <w:iCs w:val="0"/>
        </w:rPr>
        <w:t>articipants reported their GPA</w:t>
      </w:r>
      <w:r w:rsidR="00485490" w:rsidRPr="00F87D96">
        <w:rPr>
          <w:i w:val="0"/>
          <w:iCs w:val="0"/>
        </w:rPr>
        <w:t xml:space="preserve"> scores at the end of high school.</w:t>
      </w:r>
      <w:r w:rsidR="0058762E" w:rsidRPr="00F87D96">
        <w:rPr>
          <w:i w:val="0"/>
          <w:iCs w:val="0"/>
        </w:rPr>
        <w:t xml:space="preserve"> </w:t>
      </w:r>
    </w:p>
    <w:p w14:paraId="3B352082" w14:textId="63786531" w:rsidR="002A43D4" w:rsidRPr="002A43D4" w:rsidRDefault="007A3D83" w:rsidP="003247B3">
      <w:pPr>
        <w:pStyle w:val="Ttulo5"/>
        <w:keepNext w:val="0"/>
        <w:keepLines w:val="0"/>
        <w:widowControl w:val="0"/>
        <w:spacing w:before="0" w:after="0"/>
      </w:pPr>
      <w:r w:rsidRPr="00456E3A">
        <w:t>Absences</w:t>
      </w:r>
      <w:bookmarkStart w:id="43" w:name="sat"/>
      <w:bookmarkEnd w:id="43"/>
      <w:r w:rsidR="000519B2">
        <w:t xml:space="preserve">: </w:t>
      </w:r>
      <w:r w:rsidR="00485490" w:rsidRPr="00F87D96">
        <w:rPr>
          <w:i w:val="0"/>
          <w:iCs w:val="0"/>
        </w:rPr>
        <w:t xml:space="preserve">Participants reported an estimation of days that were absent from college without justification. This was an item extracted from a larger set of student social behaviors indicators </w:t>
      </w:r>
      <w:r w:rsidR="00485490" w:rsidRPr="00F87D96">
        <w:rPr>
          <w:bCs/>
          <w:i w:val="0"/>
          <w:iCs w:val="0"/>
        </w:rPr>
        <w:t>(</w:t>
      </w:r>
      <w:proofErr w:type="spellStart"/>
      <w:r w:rsidR="00485490" w:rsidRPr="00F87D96">
        <w:rPr>
          <w:bCs/>
          <w:i w:val="0"/>
          <w:iCs w:val="0"/>
        </w:rPr>
        <w:t>MacCann</w:t>
      </w:r>
      <w:proofErr w:type="spellEnd"/>
      <w:r w:rsidR="00485490" w:rsidRPr="00F87D96">
        <w:rPr>
          <w:bCs/>
          <w:i w:val="0"/>
          <w:iCs w:val="0"/>
        </w:rPr>
        <w:t xml:space="preserve"> et al., 2009)</w:t>
      </w:r>
      <w:r w:rsidR="00485490" w:rsidRPr="00F87D96">
        <w:rPr>
          <w:i w:val="0"/>
          <w:iCs w:val="0"/>
        </w:rPr>
        <w:t xml:space="preserve">. </w:t>
      </w:r>
      <w:r w:rsidR="004E62D9" w:rsidRPr="00F87D96">
        <w:rPr>
          <w:i w:val="0"/>
          <w:iCs w:val="0"/>
        </w:rPr>
        <w:t xml:space="preserve">Absences were log transformed prior to analyses, </w:t>
      </w:r>
      <w:r w:rsidR="00485490" w:rsidRPr="00F87D96">
        <w:rPr>
          <w:i w:val="0"/>
          <w:iCs w:val="0"/>
        </w:rPr>
        <w:t>as proposed by</w:t>
      </w:r>
      <w:r w:rsidR="004E62D9" w:rsidRPr="00F87D96">
        <w:rPr>
          <w:i w:val="0"/>
          <w:iCs w:val="0"/>
        </w:rPr>
        <w:t xml:space="preserve"> Lounsbury et al. (2004).</w:t>
      </w:r>
    </w:p>
    <w:p w14:paraId="03F50E3D" w14:textId="568C9936" w:rsidR="00CC740D" w:rsidRDefault="00C46324" w:rsidP="003247B3">
      <w:pPr>
        <w:pStyle w:val="Ttulo4"/>
        <w:keepNext w:val="0"/>
        <w:keepLines w:val="0"/>
        <w:widowControl w:val="0"/>
        <w:spacing w:before="0" w:after="0"/>
      </w:pPr>
      <w:bookmarkStart w:id="44" w:name="procedure"/>
      <w:bookmarkEnd w:id="44"/>
      <w:r>
        <w:t>Statistical Analyses</w:t>
      </w:r>
    </w:p>
    <w:p w14:paraId="7643B7C6" w14:textId="63B5680A" w:rsidR="00EA382D" w:rsidRPr="003247B3" w:rsidRDefault="002D2C41" w:rsidP="002279DD">
      <w:pPr>
        <w:pStyle w:val="Ttulo5"/>
        <w:keepNext w:val="0"/>
        <w:keepLines w:val="0"/>
        <w:widowControl w:val="0"/>
        <w:spacing w:before="0" w:after="0"/>
        <w:rPr>
          <w:i w:val="0"/>
          <w:iCs w:val="0"/>
        </w:rPr>
      </w:pPr>
      <w:bookmarkStart w:id="45" w:name="efa-with-subsample-1"/>
      <w:bookmarkEnd w:id="45"/>
      <w:r>
        <w:t>Exploratory Factor Analysis (EFA)</w:t>
      </w:r>
      <w:r w:rsidR="003247B3">
        <w:t xml:space="preserve">. </w:t>
      </w:r>
      <w:r w:rsidR="001F650E" w:rsidRPr="003247B3">
        <w:rPr>
          <w:i w:val="0"/>
          <w:iCs w:val="0"/>
        </w:rPr>
        <w:t xml:space="preserve">The first subset of the collected sample was used to identify the number of components underlying the personality items in our dataset, with a </w:t>
      </w:r>
      <w:r w:rsidR="00BA45DA" w:rsidRPr="003247B3">
        <w:rPr>
          <w:i w:val="0"/>
          <w:iCs w:val="0"/>
        </w:rPr>
        <w:t xml:space="preserve">top-down approach </w:t>
      </w:r>
      <w:r w:rsidR="001F650E" w:rsidRPr="003247B3">
        <w:rPr>
          <w:i w:val="0"/>
          <w:iCs w:val="0"/>
        </w:rPr>
        <w:t>as proposed by</w:t>
      </w:r>
      <w:r w:rsidR="00BA45DA" w:rsidRPr="003247B3">
        <w:rPr>
          <w:i w:val="0"/>
          <w:iCs w:val="0"/>
        </w:rPr>
        <w:t xml:space="preserve"> Goldberg (2006). </w:t>
      </w:r>
      <w:r w:rsidR="002418DA" w:rsidRPr="003247B3">
        <w:rPr>
          <w:i w:val="0"/>
          <w:iCs w:val="0"/>
        </w:rPr>
        <w:t xml:space="preserve">This means that a series of EFAs was run within each item group allocated to a specific Big Five domain. </w:t>
      </w:r>
      <w:proofErr w:type="spellStart"/>
      <w:r w:rsidR="00BA45DA" w:rsidRPr="003247B3">
        <w:rPr>
          <w:i w:val="0"/>
          <w:iCs w:val="0"/>
        </w:rPr>
        <w:t>Velicer’s</w:t>
      </w:r>
      <w:proofErr w:type="spellEnd"/>
      <w:r w:rsidR="00BA45DA" w:rsidRPr="003247B3">
        <w:rPr>
          <w:i w:val="0"/>
          <w:iCs w:val="0"/>
        </w:rPr>
        <w:t xml:space="preserve"> (1976) Minimum Average Partial (MAP) and Horn’s (1965) Parallel Analysis (PA) methods were applied in order to guide the subsequent factor analysis. </w:t>
      </w:r>
      <w:r w:rsidR="00C96047" w:rsidRPr="003247B3">
        <w:rPr>
          <w:i w:val="0"/>
          <w:iCs w:val="0"/>
        </w:rPr>
        <w:t>EFA</w:t>
      </w:r>
      <w:r w:rsidR="00BA45DA" w:rsidRPr="003247B3">
        <w:rPr>
          <w:i w:val="0"/>
          <w:iCs w:val="0"/>
        </w:rPr>
        <w:t>s</w:t>
      </w:r>
      <w:r w:rsidR="00C96047" w:rsidRPr="003247B3">
        <w:rPr>
          <w:i w:val="0"/>
          <w:iCs w:val="0"/>
        </w:rPr>
        <w:t xml:space="preserve"> w</w:t>
      </w:r>
      <w:r w:rsidR="00BA45DA" w:rsidRPr="003247B3">
        <w:rPr>
          <w:i w:val="0"/>
          <w:iCs w:val="0"/>
        </w:rPr>
        <w:t xml:space="preserve">ere </w:t>
      </w:r>
      <w:r w:rsidR="00C96047" w:rsidRPr="003247B3">
        <w:rPr>
          <w:i w:val="0"/>
          <w:iCs w:val="0"/>
        </w:rPr>
        <w:t xml:space="preserve">calculated </w:t>
      </w:r>
      <w:r w:rsidR="00BA45DA" w:rsidRPr="003247B3">
        <w:rPr>
          <w:i w:val="0"/>
          <w:iCs w:val="0"/>
        </w:rPr>
        <w:t>via</w:t>
      </w:r>
      <w:r w:rsidR="00C96047" w:rsidRPr="003247B3">
        <w:rPr>
          <w:i w:val="0"/>
          <w:iCs w:val="0"/>
        </w:rPr>
        <w:t xml:space="preserve"> </w:t>
      </w:r>
      <w:proofErr w:type="spellStart"/>
      <w:r w:rsidR="00C96047" w:rsidRPr="003247B3">
        <w:rPr>
          <w:i w:val="0"/>
          <w:iCs w:val="0"/>
        </w:rPr>
        <w:t>Mplus</w:t>
      </w:r>
      <w:proofErr w:type="spellEnd"/>
      <w:r w:rsidR="00C96047" w:rsidRPr="003247B3">
        <w:rPr>
          <w:i w:val="0"/>
          <w:iCs w:val="0"/>
        </w:rPr>
        <w:t xml:space="preserve"> </w:t>
      </w:r>
      <w:r w:rsidR="00721101" w:rsidRPr="003247B3">
        <w:rPr>
          <w:i w:val="0"/>
          <w:iCs w:val="0"/>
        </w:rPr>
        <w:t>(</w:t>
      </w:r>
      <w:proofErr w:type="spellStart"/>
      <w:r w:rsidR="00721101" w:rsidRPr="003247B3">
        <w:rPr>
          <w:i w:val="0"/>
          <w:iCs w:val="0"/>
        </w:rPr>
        <w:t>Muthen</w:t>
      </w:r>
      <w:proofErr w:type="spellEnd"/>
      <w:r w:rsidR="00721101" w:rsidRPr="003247B3">
        <w:rPr>
          <w:i w:val="0"/>
          <w:iCs w:val="0"/>
        </w:rPr>
        <w:t xml:space="preserve"> &amp; </w:t>
      </w:r>
      <w:proofErr w:type="spellStart"/>
      <w:r w:rsidR="00721101" w:rsidRPr="003247B3">
        <w:rPr>
          <w:i w:val="0"/>
          <w:iCs w:val="0"/>
        </w:rPr>
        <w:t>Muthen</w:t>
      </w:r>
      <w:proofErr w:type="spellEnd"/>
      <w:r w:rsidR="00721101" w:rsidRPr="003247B3">
        <w:rPr>
          <w:i w:val="0"/>
          <w:iCs w:val="0"/>
        </w:rPr>
        <w:t xml:space="preserve">, </w:t>
      </w:r>
      <w:r w:rsidR="002418DA" w:rsidRPr="003247B3">
        <w:rPr>
          <w:i w:val="0"/>
          <w:iCs w:val="0"/>
        </w:rPr>
        <w:t>2012</w:t>
      </w:r>
      <w:r w:rsidR="00721101" w:rsidRPr="003247B3">
        <w:rPr>
          <w:i w:val="0"/>
          <w:iCs w:val="0"/>
        </w:rPr>
        <w:t xml:space="preserve">) </w:t>
      </w:r>
      <w:r w:rsidR="00C96047" w:rsidRPr="003247B3">
        <w:rPr>
          <w:i w:val="0"/>
          <w:iCs w:val="0"/>
        </w:rPr>
        <w:t xml:space="preserve">using </w:t>
      </w:r>
      <w:proofErr w:type="spellStart"/>
      <w:r w:rsidR="00C96047" w:rsidRPr="003247B3">
        <w:rPr>
          <w:i w:val="0"/>
          <w:iCs w:val="0"/>
        </w:rPr>
        <w:t>geomin</w:t>
      </w:r>
      <w:proofErr w:type="spellEnd"/>
      <w:r w:rsidR="00C96047" w:rsidRPr="003247B3">
        <w:rPr>
          <w:i w:val="0"/>
          <w:iCs w:val="0"/>
        </w:rPr>
        <w:t xml:space="preserve"> rotation and Maximum Likelihood </w:t>
      </w:r>
      <w:r w:rsidR="00BA45DA" w:rsidRPr="003247B3">
        <w:rPr>
          <w:i w:val="0"/>
          <w:iCs w:val="0"/>
        </w:rPr>
        <w:t xml:space="preserve">(ML) </w:t>
      </w:r>
      <w:r w:rsidR="00C96047" w:rsidRPr="003247B3">
        <w:rPr>
          <w:i w:val="0"/>
          <w:iCs w:val="0"/>
        </w:rPr>
        <w:t>estimat</w:t>
      </w:r>
      <w:r w:rsidR="00AE3331" w:rsidRPr="003247B3">
        <w:rPr>
          <w:i w:val="0"/>
          <w:iCs w:val="0"/>
        </w:rPr>
        <w:t>ion</w:t>
      </w:r>
      <w:r w:rsidR="00C96047" w:rsidRPr="003247B3">
        <w:rPr>
          <w:i w:val="0"/>
          <w:iCs w:val="0"/>
        </w:rPr>
        <w:t xml:space="preserve">. </w:t>
      </w:r>
      <w:r w:rsidR="00BA45DA" w:rsidRPr="003247B3">
        <w:rPr>
          <w:i w:val="0"/>
          <w:iCs w:val="0"/>
        </w:rPr>
        <w:t>Decisions</w:t>
      </w:r>
      <w:r w:rsidR="00C96047" w:rsidRPr="003247B3">
        <w:rPr>
          <w:i w:val="0"/>
          <w:iCs w:val="0"/>
        </w:rPr>
        <w:t xml:space="preserve"> </w:t>
      </w:r>
      <w:r w:rsidR="00AE3331" w:rsidRPr="003247B3">
        <w:rPr>
          <w:i w:val="0"/>
          <w:iCs w:val="0"/>
        </w:rPr>
        <w:t>to retain</w:t>
      </w:r>
      <w:r w:rsidR="00BA45DA" w:rsidRPr="003247B3">
        <w:rPr>
          <w:i w:val="0"/>
          <w:iCs w:val="0"/>
        </w:rPr>
        <w:t xml:space="preserve"> facets</w:t>
      </w:r>
      <w:r w:rsidR="00AE3331" w:rsidRPr="003247B3">
        <w:rPr>
          <w:i w:val="0"/>
          <w:iCs w:val="0"/>
        </w:rPr>
        <w:t xml:space="preserve"> </w:t>
      </w:r>
      <w:r w:rsidR="00BA45DA" w:rsidRPr="003247B3">
        <w:rPr>
          <w:i w:val="0"/>
          <w:iCs w:val="0"/>
        </w:rPr>
        <w:t>were</w:t>
      </w:r>
      <w:r w:rsidR="00AE3331" w:rsidRPr="003247B3">
        <w:rPr>
          <w:i w:val="0"/>
          <w:iCs w:val="0"/>
        </w:rPr>
        <w:t xml:space="preserve"> </w:t>
      </w:r>
      <w:r w:rsidR="00C96047" w:rsidRPr="003247B3">
        <w:rPr>
          <w:i w:val="0"/>
          <w:iCs w:val="0"/>
        </w:rPr>
        <w:t xml:space="preserve">partly </w:t>
      </w:r>
      <w:r w:rsidR="00BA45DA" w:rsidRPr="003247B3">
        <w:rPr>
          <w:i w:val="0"/>
          <w:iCs w:val="0"/>
        </w:rPr>
        <w:t xml:space="preserve">based </w:t>
      </w:r>
      <w:r w:rsidR="00C96047" w:rsidRPr="003247B3">
        <w:rPr>
          <w:i w:val="0"/>
          <w:iCs w:val="0"/>
        </w:rPr>
        <w:t>on model fit</w:t>
      </w:r>
      <w:r w:rsidR="00AE3331" w:rsidRPr="003247B3">
        <w:rPr>
          <w:i w:val="0"/>
          <w:iCs w:val="0"/>
        </w:rPr>
        <w:t xml:space="preserve"> information </w:t>
      </w:r>
      <w:r w:rsidR="00C96047" w:rsidRPr="003247B3">
        <w:rPr>
          <w:i w:val="0"/>
          <w:iCs w:val="0"/>
        </w:rPr>
        <w:t>(CFI, RMSEA, SRMR)</w:t>
      </w:r>
      <w:r w:rsidR="00AE3331" w:rsidRPr="003247B3">
        <w:rPr>
          <w:i w:val="0"/>
          <w:iCs w:val="0"/>
        </w:rPr>
        <w:t xml:space="preserve"> </w:t>
      </w:r>
      <w:r w:rsidRPr="003247B3">
        <w:rPr>
          <w:i w:val="0"/>
          <w:iCs w:val="0"/>
        </w:rPr>
        <w:t xml:space="preserve">and </w:t>
      </w:r>
      <w:r w:rsidR="00AE3331" w:rsidRPr="003247B3">
        <w:rPr>
          <w:i w:val="0"/>
          <w:iCs w:val="0"/>
        </w:rPr>
        <w:t xml:space="preserve">partly on </w:t>
      </w:r>
      <w:r w:rsidR="00C96047" w:rsidRPr="003247B3">
        <w:rPr>
          <w:i w:val="0"/>
          <w:iCs w:val="0"/>
        </w:rPr>
        <w:t xml:space="preserve">the interpretability of the facet solution. </w:t>
      </w:r>
      <w:r w:rsidR="00F7022D" w:rsidRPr="003247B3">
        <w:rPr>
          <w:i w:val="0"/>
          <w:iCs w:val="0"/>
        </w:rPr>
        <w:t>Additionally</w:t>
      </w:r>
      <w:r w:rsidR="00C96047" w:rsidRPr="003247B3">
        <w:rPr>
          <w:i w:val="0"/>
          <w:iCs w:val="0"/>
        </w:rPr>
        <w:t xml:space="preserve">, </w:t>
      </w:r>
      <w:r w:rsidR="00C93D6C" w:rsidRPr="003247B3">
        <w:rPr>
          <w:i w:val="0"/>
          <w:iCs w:val="0"/>
        </w:rPr>
        <w:t xml:space="preserve">alternative </w:t>
      </w:r>
      <w:r w:rsidR="00C96047" w:rsidRPr="003247B3">
        <w:rPr>
          <w:i w:val="0"/>
          <w:iCs w:val="0"/>
        </w:rPr>
        <w:t>facet</w:t>
      </w:r>
      <w:r w:rsidR="00C93D6C" w:rsidRPr="003247B3">
        <w:rPr>
          <w:i w:val="0"/>
          <w:iCs w:val="0"/>
        </w:rPr>
        <w:t xml:space="preserve"> models inspired from other</w:t>
      </w:r>
      <w:r w:rsidR="00C96047" w:rsidRPr="003247B3">
        <w:rPr>
          <w:i w:val="0"/>
          <w:iCs w:val="0"/>
        </w:rPr>
        <w:t xml:space="preserve"> personality measures were </w:t>
      </w:r>
      <w:r w:rsidR="00F7022D" w:rsidRPr="003247B3">
        <w:rPr>
          <w:i w:val="0"/>
          <w:iCs w:val="0"/>
        </w:rPr>
        <w:t xml:space="preserve">considered </w:t>
      </w:r>
      <w:r w:rsidR="00C96047" w:rsidRPr="003247B3">
        <w:rPr>
          <w:i w:val="0"/>
          <w:iCs w:val="0"/>
        </w:rPr>
        <w:t>and compared to the facet structur</w:t>
      </w:r>
      <w:r w:rsidR="00C93D6C" w:rsidRPr="003247B3">
        <w:rPr>
          <w:i w:val="0"/>
          <w:iCs w:val="0"/>
        </w:rPr>
        <w:t>e</w:t>
      </w:r>
      <w:r w:rsidRPr="003247B3">
        <w:rPr>
          <w:i w:val="0"/>
          <w:iCs w:val="0"/>
        </w:rPr>
        <w:t xml:space="preserve"> found</w:t>
      </w:r>
      <w:r w:rsidR="00C96047" w:rsidRPr="003247B3">
        <w:rPr>
          <w:i w:val="0"/>
          <w:iCs w:val="0"/>
        </w:rPr>
        <w:t xml:space="preserve">. </w:t>
      </w:r>
      <w:r w:rsidR="00C93D6C" w:rsidRPr="003247B3">
        <w:rPr>
          <w:i w:val="0"/>
          <w:iCs w:val="0"/>
        </w:rPr>
        <w:t>In case of omission of relevant content captured in other models</w:t>
      </w:r>
      <w:r w:rsidR="00C96047" w:rsidRPr="003247B3">
        <w:rPr>
          <w:i w:val="0"/>
          <w:iCs w:val="0"/>
        </w:rPr>
        <w:t xml:space="preserve">, new </w:t>
      </w:r>
      <w:r w:rsidR="00F7022D" w:rsidRPr="003247B3">
        <w:rPr>
          <w:i w:val="0"/>
          <w:iCs w:val="0"/>
        </w:rPr>
        <w:t xml:space="preserve">items </w:t>
      </w:r>
      <w:r w:rsidR="00C93D6C" w:rsidRPr="003247B3">
        <w:rPr>
          <w:i w:val="0"/>
          <w:iCs w:val="0"/>
        </w:rPr>
        <w:t>were added a-posteriori.</w:t>
      </w:r>
    </w:p>
    <w:p w14:paraId="215608FA" w14:textId="3B628FF7" w:rsidR="00356CD3" w:rsidRDefault="00356CD3" w:rsidP="00E04764">
      <w:pPr>
        <w:pStyle w:val="Ttulo5"/>
        <w:keepNext w:val="0"/>
        <w:keepLines w:val="0"/>
        <w:widowControl w:val="0"/>
        <w:spacing w:before="0" w:after="0"/>
      </w:pPr>
      <w:r>
        <w:t>Reliability</w:t>
      </w:r>
      <w:r w:rsidR="002279DD">
        <w:t xml:space="preserve">. </w:t>
      </w:r>
      <w:r w:rsidRPr="002279DD">
        <w:rPr>
          <w:i w:val="0"/>
          <w:iCs w:val="0"/>
        </w:rPr>
        <w:t xml:space="preserve">Cronbach’s </w:t>
      </w:r>
      <m:oMath>
        <m:r>
          <w:rPr>
            <w:rFonts w:ascii="Cambria Math" w:hAnsi="Cambria Math"/>
          </w:rPr>
          <m:t>α</m:t>
        </m:r>
      </m:oMath>
      <w:r w:rsidRPr="002279DD">
        <w:rPr>
          <w:i w:val="0"/>
          <w:iCs w:val="0"/>
        </w:rPr>
        <w:t xml:space="preserve"> and McDonald’s </w:t>
      </w:r>
      <m:oMath>
        <m:r>
          <w:rPr>
            <w:rFonts w:ascii="Cambria Math" w:hAnsi="Cambria Math"/>
          </w:rPr>
          <m:t>ω</m:t>
        </m:r>
      </m:oMath>
      <w:r w:rsidRPr="002279DD">
        <w:rPr>
          <w:i w:val="0"/>
          <w:iCs w:val="0"/>
        </w:rPr>
        <w:t xml:space="preserve"> were estimated for each facet score to provide evidence for the test scores’ internal consistency. </w:t>
      </w:r>
      <w:r w:rsidR="005B1F1B" w:rsidRPr="002279DD">
        <w:rPr>
          <w:i w:val="0"/>
          <w:iCs w:val="0"/>
        </w:rPr>
        <w:t xml:space="preserve">For the domains, only McDonald’s </w:t>
      </w:r>
      <m:oMath>
        <m:r>
          <w:rPr>
            <w:rFonts w:ascii="Cambria Math" w:hAnsi="Cambria Math"/>
          </w:rPr>
          <m:t>ω</m:t>
        </m:r>
      </m:oMath>
      <w:r w:rsidR="005B1F1B" w:rsidRPr="002279DD">
        <w:rPr>
          <w:i w:val="0"/>
          <w:iCs w:val="0"/>
        </w:rPr>
        <w:t xml:space="preserve"> </w:t>
      </w:r>
      <w:r w:rsidR="005B1F1B" w:rsidRPr="002279DD">
        <w:rPr>
          <w:i w:val="0"/>
          <w:iCs w:val="0"/>
        </w:rPr>
        <w:lastRenderedPageBreak/>
        <w:t xml:space="preserve">was estimated. </w:t>
      </w:r>
      <w:r w:rsidRPr="002279DD">
        <w:rPr>
          <w:i w:val="0"/>
          <w:iCs w:val="0"/>
        </w:rPr>
        <w:t xml:space="preserve">The second subsample was used </w:t>
      </w:r>
      <w:r w:rsidR="004025DF" w:rsidRPr="002279DD">
        <w:rPr>
          <w:i w:val="0"/>
          <w:iCs w:val="0"/>
        </w:rPr>
        <w:t>to compute these statistics</w:t>
      </w:r>
      <w:r w:rsidRPr="002279DD">
        <w:rPr>
          <w:i w:val="0"/>
          <w:iCs w:val="0"/>
        </w:rPr>
        <w:t>.</w:t>
      </w:r>
    </w:p>
    <w:p w14:paraId="0D4B37EB" w14:textId="05C01877" w:rsidR="00381C95" w:rsidRPr="002279DD" w:rsidRDefault="002D2C41" w:rsidP="00E04764">
      <w:pPr>
        <w:pStyle w:val="Ttulo5"/>
        <w:keepNext w:val="0"/>
        <w:keepLines w:val="0"/>
        <w:widowControl w:val="0"/>
        <w:spacing w:before="0" w:after="0"/>
        <w:rPr>
          <w:i w:val="0"/>
          <w:iCs w:val="0"/>
        </w:rPr>
      </w:pPr>
      <w:bookmarkStart w:id="46" w:name="cfa-and-esem-with-subsample-1"/>
      <w:bookmarkEnd w:id="46"/>
      <w:r>
        <w:t>Confirmatory Factor Analysis (</w:t>
      </w:r>
      <w:r w:rsidR="00C96047">
        <w:t>CFA</w:t>
      </w:r>
      <w:r>
        <w:t>)</w:t>
      </w:r>
      <w:r w:rsidR="002279DD">
        <w:t xml:space="preserve">. </w:t>
      </w:r>
      <w:r w:rsidR="00C96047" w:rsidRPr="002279DD">
        <w:rPr>
          <w:i w:val="0"/>
          <w:iCs w:val="0"/>
        </w:rPr>
        <w:t xml:space="preserve">To </w:t>
      </w:r>
      <w:r w:rsidR="00F15F83" w:rsidRPr="002279DD">
        <w:rPr>
          <w:i w:val="0"/>
          <w:iCs w:val="0"/>
        </w:rPr>
        <w:t>verify</w:t>
      </w:r>
      <w:r w:rsidR="00C96047" w:rsidRPr="002279DD">
        <w:rPr>
          <w:i w:val="0"/>
          <w:iCs w:val="0"/>
        </w:rPr>
        <w:t xml:space="preserve"> the structure </w:t>
      </w:r>
      <w:r w:rsidR="00C93D6C" w:rsidRPr="002279DD">
        <w:rPr>
          <w:i w:val="0"/>
          <w:iCs w:val="0"/>
        </w:rPr>
        <w:t>outlined by</w:t>
      </w:r>
      <w:r w:rsidR="00C96047" w:rsidRPr="002279DD">
        <w:rPr>
          <w:i w:val="0"/>
          <w:iCs w:val="0"/>
        </w:rPr>
        <w:t xml:space="preserve"> EFA</w:t>
      </w:r>
      <w:r w:rsidRPr="002279DD">
        <w:rPr>
          <w:i w:val="0"/>
          <w:iCs w:val="0"/>
        </w:rPr>
        <w:t>s</w:t>
      </w:r>
      <w:r w:rsidR="00C96047" w:rsidRPr="002279DD">
        <w:rPr>
          <w:i w:val="0"/>
          <w:iCs w:val="0"/>
        </w:rPr>
        <w:t xml:space="preserve">, </w:t>
      </w:r>
      <w:r w:rsidR="007E25C3" w:rsidRPr="002279DD">
        <w:rPr>
          <w:i w:val="0"/>
          <w:iCs w:val="0"/>
        </w:rPr>
        <w:t>one</w:t>
      </w:r>
      <w:r w:rsidR="00C96047" w:rsidRPr="002279DD">
        <w:rPr>
          <w:i w:val="0"/>
          <w:iCs w:val="0"/>
        </w:rPr>
        <w:t xml:space="preserve"> CFA</w:t>
      </w:r>
      <w:r w:rsidR="007E25C3" w:rsidRPr="002279DD">
        <w:rPr>
          <w:i w:val="0"/>
          <w:iCs w:val="0"/>
        </w:rPr>
        <w:t xml:space="preserve"> per facet</w:t>
      </w:r>
      <w:r w:rsidR="00C96047" w:rsidRPr="002279DD">
        <w:rPr>
          <w:i w:val="0"/>
          <w:iCs w:val="0"/>
        </w:rPr>
        <w:t xml:space="preserve"> </w:t>
      </w:r>
      <w:r w:rsidR="007E25C3" w:rsidRPr="002279DD">
        <w:rPr>
          <w:i w:val="0"/>
          <w:iCs w:val="0"/>
        </w:rPr>
        <w:t>was</w:t>
      </w:r>
      <w:r w:rsidR="00C96047" w:rsidRPr="002279DD">
        <w:rPr>
          <w:i w:val="0"/>
          <w:iCs w:val="0"/>
        </w:rPr>
        <w:t xml:space="preserve"> </w:t>
      </w:r>
      <w:r w:rsidR="006A3693" w:rsidRPr="002279DD">
        <w:rPr>
          <w:i w:val="0"/>
          <w:iCs w:val="0"/>
        </w:rPr>
        <w:t>fitted</w:t>
      </w:r>
      <w:r w:rsidR="00C96047" w:rsidRPr="002279DD">
        <w:rPr>
          <w:i w:val="0"/>
          <w:iCs w:val="0"/>
        </w:rPr>
        <w:t xml:space="preserve"> </w:t>
      </w:r>
      <w:r w:rsidR="00F7022D" w:rsidRPr="002279DD">
        <w:rPr>
          <w:i w:val="0"/>
          <w:iCs w:val="0"/>
        </w:rPr>
        <w:t xml:space="preserve">using the second </w:t>
      </w:r>
      <w:r w:rsidRPr="002279DD">
        <w:rPr>
          <w:i w:val="0"/>
          <w:iCs w:val="0"/>
        </w:rPr>
        <w:t>sub</w:t>
      </w:r>
      <w:r w:rsidR="00C93D6C" w:rsidRPr="002279DD">
        <w:rPr>
          <w:i w:val="0"/>
          <w:iCs w:val="0"/>
        </w:rPr>
        <w:t>sample</w:t>
      </w:r>
      <w:r w:rsidR="00C96047" w:rsidRPr="002279DD">
        <w:rPr>
          <w:i w:val="0"/>
          <w:iCs w:val="0"/>
        </w:rPr>
        <w:t xml:space="preserve">. </w:t>
      </w:r>
      <w:r w:rsidR="00BA45DA" w:rsidRPr="002279DD">
        <w:rPr>
          <w:i w:val="0"/>
          <w:iCs w:val="0"/>
        </w:rPr>
        <w:t xml:space="preserve">We restricted the number of possible indicators to a maximum of five per facet in order to obtain facets as balanced as possible (Ziegler, 2014). This selection was done based on item content and pattern </w:t>
      </w:r>
      <w:r w:rsidR="0066150A" w:rsidRPr="002279DD">
        <w:rPr>
          <w:i w:val="0"/>
          <w:iCs w:val="0"/>
        </w:rPr>
        <w:t xml:space="preserve">of the factor </w:t>
      </w:r>
      <w:r w:rsidR="00BA45DA" w:rsidRPr="002279DD">
        <w:rPr>
          <w:i w:val="0"/>
          <w:iCs w:val="0"/>
        </w:rPr>
        <w:t>loading</w:t>
      </w:r>
      <w:r w:rsidR="0066150A" w:rsidRPr="002279DD">
        <w:rPr>
          <w:i w:val="0"/>
          <w:iCs w:val="0"/>
        </w:rPr>
        <w:t xml:space="preserve"> matrix</w:t>
      </w:r>
      <w:r w:rsidR="00C93D6C" w:rsidRPr="002279DD">
        <w:rPr>
          <w:i w:val="0"/>
          <w:iCs w:val="0"/>
        </w:rPr>
        <w:t xml:space="preserve">. </w:t>
      </w:r>
      <w:r w:rsidR="0066150A" w:rsidRPr="002279DD">
        <w:rPr>
          <w:i w:val="0"/>
          <w:iCs w:val="0"/>
        </w:rPr>
        <w:t xml:space="preserve">CFAs were fitted using </w:t>
      </w:r>
      <w:r w:rsidR="00360DF3" w:rsidRPr="002279DD">
        <w:rPr>
          <w:i w:val="0"/>
          <w:iCs w:val="0"/>
        </w:rPr>
        <w:t>WLSMV (Weighted Least Squares adjusted for Means and Variances)</w:t>
      </w:r>
      <w:r w:rsidR="0066150A" w:rsidRPr="002279DD">
        <w:rPr>
          <w:i w:val="0"/>
          <w:iCs w:val="0"/>
        </w:rPr>
        <w:t xml:space="preserve"> for ordered indicators due to floor and ceiling effects on </w:t>
      </w:r>
      <w:r w:rsidR="006A3693" w:rsidRPr="002279DD">
        <w:rPr>
          <w:i w:val="0"/>
          <w:iCs w:val="0"/>
        </w:rPr>
        <w:t>some</w:t>
      </w:r>
      <w:r w:rsidR="0066150A" w:rsidRPr="002279DD">
        <w:rPr>
          <w:i w:val="0"/>
          <w:iCs w:val="0"/>
        </w:rPr>
        <w:t xml:space="preserve"> item’s response</w:t>
      </w:r>
      <w:r w:rsidR="006A3693" w:rsidRPr="002279DD">
        <w:rPr>
          <w:i w:val="0"/>
          <w:iCs w:val="0"/>
        </w:rPr>
        <w:t xml:space="preserve"> distribution</w:t>
      </w:r>
      <w:r w:rsidR="0066150A" w:rsidRPr="002279DD">
        <w:rPr>
          <w:i w:val="0"/>
          <w:iCs w:val="0"/>
        </w:rPr>
        <w:t>.</w:t>
      </w:r>
      <w:r w:rsidR="00C96047" w:rsidRPr="002279DD">
        <w:rPr>
          <w:i w:val="0"/>
          <w:iCs w:val="0"/>
        </w:rPr>
        <w:t xml:space="preserve"> </w:t>
      </w:r>
      <w:r w:rsidR="0066150A" w:rsidRPr="002279DD">
        <w:rPr>
          <w:i w:val="0"/>
          <w:iCs w:val="0"/>
        </w:rPr>
        <w:t xml:space="preserve">Model fit was determined based on </w:t>
      </w:r>
      <w:r w:rsidR="00F15F83" w:rsidRPr="002279DD">
        <w:rPr>
          <w:i w:val="0"/>
          <w:iCs w:val="0"/>
        </w:rPr>
        <w:t>the usual goodness-of-fit indicators</w:t>
      </w:r>
      <w:r w:rsidR="00071E57" w:rsidRPr="002279DD">
        <w:rPr>
          <w:i w:val="0"/>
          <w:iCs w:val="0"/>
        </w:rPr>
        <w:t xml:space="preserve">: </w:t>
      </w:r>
      <w:proofErr w:type="gramStart"/>
      <w:r w:rsidR="00071E57" w:rsidRPr="002279DD">
        <w:rPr>
          <w:i w:val="0"/>
          <w:iCs w:val="0"/>
        </w:rPr>
        <w:t>the</w:t>
      </w:r>
      <w:proofErr w:type="gramEnd"/>
      <w:r w:rsidR="00071E57" w:rsidRPr="002279DD">
        <w:rPr>
          <w:i w:val="0"/>
          <w:iCs w:val="0"/>
        </w:rPr>
        <w:t xml:space="preserve"> Cumulative Fit Index (CFI), for which a score &gt; 0.9</w:t>
      </w:r>
      <w:r w:rsidR="00A70154">
        <w:rPr>
          <w:i w:val="0"/>
          <w:iCs w:val="0"/>
        </w:rPr>
        <w:t>5</w:t>
      </w:r>
      <w:r w:rsidR="00071E57" w:rsidRPr="002279DD">
        <w:rPr>
          <w:i w:val="0"/>
          <w:iCs w:val="0"/>
        </w:rPr>
        <w:t xml:space="preserve"> indicates </w:t>
      </w:r>
      <w:r w:rsidR="00A70154">
        <w:rPr>
          <w:i w:val="0"/>
          <w:iCs w:val="0"/>
        </w:rPr>
        <w:t>adequate</w:t>
      </w:r>
      <w:r w:rsidR="00071E57" w:rsidRPr="002279DD">
        <w:rPr>
          <w:i w:val="0"/>
          <w:iCs w:val="0"/>
        </w:rPr>
        <w:t xml:space="preserve"> fit; the Root Mean Square of Approximation (RMSEA), for which a value &lt; 0.05 indicates good fit and a value &lt; 0.</w:t>
      </w:r>
      <w:r w:rsidR="00A70154">
        <w:rPr>
          <w:i w:val="0"/>
          <w:iCs w:val="0"/>
        </w:rPr>
        <w:t>0</w:t>
      </w:r>
      <w:r w:rsidR="00071E57" w:rsidRPr="002279DD">
        <w:rPr>
          <w:i w:val="0"/>
          <w:iCs w:val="0"/>
        </w:rPr>
        <w:t xml:space="preserve">6 indicates approximate fit; and the Standardized Root Mean Residual (SRMR), for which a value &lt; 0.05 indicates adequate fit. </w:t>
      </w:r>
    </w:p>
    <w:p w14:paraId="779E5E31" w14:textId="54935BEB" w:rsidR="00356CD3" w:rsidRPr="002279DD" w:rsidRDefault="00356CD3" w:rsidP="002279DD">
      <w:pPr>
        <w:pStyle w:val="Ttulo5"/>
        <w:keepNext w:val="0"/>
        <w:keepLines w:val="0"/>
        <w:widowControl w:val="0"/>
        <w:spacing w:before="0" w:after="0"/>
        <w:rPr>
          <w:i w:val="0"/>
          <w:iCs w:val="0"/>
        </w:rPr>
      </w:pPr>
      <w:r>
        <w:t>Exploratory Structural Equation Modelling (ESEM</w:t>
      </w:r>
      <w:r w:rsidRPr="002279DD">
        <w:rPr>
          <w:i w:val="0"/>
          <w:iCs w:val="0"/>
        </w:rPr>
        <w:t>)</w:t>
      </w:r>
      <w:r w:rsidR="002279DD" w:rsidRPr="002279DD">
        <w:rPr>
          <w:i w:val="0"/>
          <w:iCs w:val="0"/>
        </w:rPr>
        <w:t xml:space="preserve">. </w:t>
      </w:r>
      <w:r w:rsidRPr="002279DD">
        <w:rPr>
          <w:i w:val="0"/>
          <w:iCs w:val="0"/>
        </w:rPr>
        <w:t xml:space="preserve">In a third step with the second subsample, </w:t>
      </w:r>
      <w:r w:rsidR="00F15F83" w:rsidRPr="002279DD">
        <w:rPr>
          <w:i w:val="0"/>
          <w:iCs w:val="0"/>
        </w:rPr>
        <w:t xml:space="preserve">the higher order structure of the facets was tested with </w:t>
      </w:r>
      <w:r w:rsidRPr="002279DD">
        <w:rPr>
          <w:i w:val="0"/>
          <w:iCs w:val="0"/>
        </w:rPr>
        <w:t>ESEM (</w:t>
      </w:r>
      <w:proofErr w:type="spellStart"/>
      <w:r w:rsidRPr="002279DD">
        <w:rPr>
          <w:i w:val="0"/>
          <w:iCs w:val="0"/>
        </w:rPr>
        <w:t>Asparouhov</w:t>
      </w:r>
      <w:proofErr w:type="spellEnd"/>
      <w:r w:rsidRPr="002279DD">
        <w:rPr>
          <w:i w:val="0"/>
          <w:iCs w:val="0"/>
        </w:rPr>
        <w:t xml:space="preserve"> &amp; </w:t>
      </w:r>
      <w:proofErr w:type="spellStart"/>
      <w:r w:rsidRPr="002279DD">
        <w:rPr>
          <w:i w:val="0"/>
          <w:iCs w:val="0"/>
        </w:rPr>
        <w:t>Muthén</w:t>
      </w:r>
      <w:proofErr w:type="spellEnd"/>
      <w:r w:rsidRPr="002279DD">
        <w:rPr>
          <w:i w:val="0"/>
          <w:iCs w:val="0"/>
        </w:rPr>
        <w:t>, 2009)</w:t>
      </w:r>
      <w:r w:rsidR="00C46324" w:rsidRPr="002279DD">
        <w:rPr>
          <w:i w:val="0"/>
          <w:iCs w:val="0"/>
        </w:rPr>
        <w:t xml:space="preserve"> using facet scores as indicators of the five domains</w:t>
      </w:r>
      <w:r w:rsidRPr="002279DD">
        <w:rPr>
          <w:i w:val="0"/>
          <w:iCs w:val="0"/>
        </w:rPr>
        <w:t xml:space="preserve">. ESEM </w:t>
      </w:r>
      <w:r w:rsidR="00F15F83" w:rsidRPr="002279DD">
        <w:rPr>
          <w:i w:val="0"/>
          <w:iCs w:val="0"/>
        </w:rPr>
        <w:t xml:space="preserve">was the preferred procedure as it </w:t>
      </w:r>
      <w:r w:rsidR="00270A57" w:rsidRPr="002279DD">
        <w:rPr>
          <w:i w:val="0"/>
          <w:iCs w:val="0"/>
        </w:rPr>
        <w:t>allows to relax the too strict independent clusters model in which CFA is usually performed (Marsh et al., 2010),</w:t>
      </w:r>
      <w:r w:rsidR="000C47A5">
        <w:rPr>
          <w:i w:val="0"/>
          <w:iCs w:val="0"/>
        </w:rPr>
        <w:t xml:space="preserve"> allowing </w:t>
      </w:r>
      <w:r w:rsidR="00756DBE">
        <w:rPr>
          <w:i w:val="0"/>
          <w:iCs w:val="0"/>
        </w:rPr>
        <w:t>cross-loadings that would be otherwise constrained to zero, thereby</w:t>
      </w:r>
      <w:r w:rsidR="00270A57" w:rsidRPr="002279DD">
        <w:rPr>
          <w:i w:val="0"/>
          <w:iCs w:val="0"/>
        </w:rPr>
        <w:t xml:space="preserve"> accommodating personality data more realistically. </w:t>
      </w:r>
      <w:r w:rsidRPr="002279DD">
        <w:rPr>
          <w:i w:val="0"/>
          <w:iCs w:val="0"/>
        </w:rPr>
        <w:t xml:space="preserve">As a control mechanism for content-validity, we eliminated any facet with non-significant loadings from its intended domain. The ESEM </w:t>
      </w:r>
      <w:r w:rsidR="00F15F83" w:rsidRPr="002279DD">
        <w:rPr>
          <w:i w:val="0"/>
          <w:iCs w:val="0"/>
        </w:rPr>
        <w:t xml:space="preserve">model </w:t>
      </w:r>
      <w:r w:rsidRPr="002279DD">
        <w:rPr>
          <w:i w:val="0"/>
          <w:iCs w:val="0"/>
        </w:rPr>
        <w:t xml:space="preserve">was fitted using </w:t>
      </w:r>
      <w:proofErr w:type="spellStart"/>
      <w:r w:rsidRPr="002279DD">
        <w:rPr>
          <w:i w:val="0"/>
          <w:iCs w:val="0"/>
        </w:rPr>
        <w:t>geomin</w:t>
      </w:r>
      <w:proofErr w:type="spellEnd"/>
      <w:r w:rsidRPr="002279DD">
        <w:rPr>
          <w:i w:val="0"/>
          <w:iCs w:val="0"/>
        </w:rPr>
        <w:t xml:space="preserve"> oblique rotation and ML estimation. </w:t>
      </w:r>
    </w:p>
    <w:p w14:paraId="3410C19C" w14:textId="15FF5D1D" w:rsidR="00456E3A" w:rsidRPr="002279DD" w:rsidRDefault="00456E3A" w:rsidP="002279DD">
      <w:pPr>
        <w:pStyle w:val="Ttulo5"/>
        <w:keepNext w:val="0"/>
        <w:keepLines w:val="0"/>
        <w:widowControl w:val="0"/>
        <w:spacing w:before="0" w:after="0"/>
        <w:rPr>
          <w:i w:val="0"/>
          <w:iCs w:val="0"/>
        </w:rPr>
      </w:pPr>
      <w:r>
        <w:t>Nomological network</w:t>
      </w:r>
      <w:r w:rsidR="002279DD" w:rsidRPr="002279DD">
        <w:rPr>
          <w:i w:val="0"/>
          <w:iCs w:val="0"/>
        </w:rPr>
        <w:t xml:space="preserve">. </w:t>
      </w:r>
      <w:r w:rsidR="008B1AA2" w:rsidRPr="002279DD">
        <w:rPr>
          <w:i w:val="0"/>
          <w:iCs w:val="0"/>
        </w:rPr>
        <w:t xml:space="preserve">In order to examine </w:t>
      </w:r>
      <w:r w:rsidR="00756DBE">
        <w:rPr>
          <w:i w:val="0"/>
          <w:iCs w:val="0"/>
        </w:rPr>
        <w:t xml:space="preserve">preliminary </w:t>
      </w:r>
      <w:r w:rsidR="008B1AA2" w:rsidRPr="002279DD">
        <w:rPr>
          <w:i w:val="0"/>
          <w:iCs w:val="0"/>
        </w:rPr>
        <w:t xml:space="preserve">evidence of construct validity of our proposed facet model, a nomological network linking our constructs with external outcomes </w:t>
      </w:r>
      <w:r w:rsidR="00D67715" w:rsidRPr="002279DD">
        <w:rPr>
          <w:i w:val="0"/>
          <w:iCs w:val="0"/>
        </w:rPr>
        <w:t>was</w:t>
      </w:r>
      <w:r w:rsidR="008B1AA2" w:rsidRPr="002279DD">
        <w:rPr>
          <w:i w:val="0"/>
          <w:iCs w:val="0"/>
        </w:rPr>
        <w:t xml:space="preserve"> </w:t>
      </w:r>
      <w:r w:rsidR="00756DBE">
        <w:rPr>
          <w:i w:val="0"/>
          <w:iCs w:val="0"/>
        </w:rPr>
        <w:t>tested</w:t>
      </w:r>
      <w:r w:rsidR="008B1AA2" w:rsidRPr="002279DD">
        <w:rPr>
          <w:i w:val="0"/>
          <w:iCs w:val="0"/>
        </w:rPr>
        <w:t xml:space="preserve">. </w:t>
      </w:r>
      <w:r w:rsidR="00C917F2" w:rsidRPr="002279DD">
        <w:rPr>
          <w:i w:val="0"/>
          <w:iCs w:val="0"/>
        </w:rPr>
        <w:t xml:space="preserve">This network </w:t>
      </w:r>
      <w:r w:rsidR="00D67715" w:rsidRPr="002279DD">
        <w:rPr>
          <w:i w:val="0"/>
          <w:iCs w:val="0"/>
        </w:rPr>
        <w:t>was</w:t>
      </w:r>
      <w:r w:rsidR="00C917F2" w:rsidRPr="002279DD">
        <w:rPr>
          <w:i w:val="0"/>
          <w:iCs w:val="0"/>
        </w:rPr>
        <w:t xml:space="preserve"> constructed by examining associations with</w:t>
      </w:r>
      <w:r w:rsidR="00356CD3" w:rsidRPr="002279DD">
        <w:rPr>
          <w:i w:val="0"/>
          <w:iCs w:val="0"/>
        </w:rPr>
        <w:t xml:space="preserve"> </w:t>
      </w:r>
      <w:r w:rsidRPr="002279DD">
        <w:rPr>
          <w:i w:val="0"/>
          <w:iCs w:val="0"/>
        </w:rPr>
        <w:t>a set of linear models and</w:t>
      </w:r>
      <w:r w:rsidR="00C917F2" w:rsidRPr="002279DD">
        <w:rPr>
          <w:i w:val="0"/>
          <w:iCs w:val="0"/>
        </w:rPr>
        <w:t xml:space="preserve"> zero-order</w:t>
      </w:r>
      <w:r w:rsidRPr="002279DD">
        <w:rPr>
          <w:i w:val="0"/>
          <w:iCs w:val="0"/>
        </w:rPr>
        <w:t xml:space="preserve"> correlations</w:t>
      </w:r>
      <w:r w:rsidR="001F650E" w:rsidRPr="002279DD">
        <w:rPr>
          <w:i w:val="0"/>
          <w:iCs w:val="0"/>
        </w:rPr>
        <w:t>, again with subsample 2</w:t>
      </w:r>
      <w:r w:rsidRPr="002279DD">
        <w:rPr>
          <w:i w:val="0"/>
          <w:iCs w:val="0"/>
        </w:rPr>
        <w:t>. Pearson</w:t>
      </w:r>
      <w:r w:rsidR="00356CD3" w:rsidRPr="002279DD">
        <w:rPr>
          <w:i w:val="0"/>
          <w:iCs w:val="0"/>
        </w:rPr>
        <w:t xml:space="preserve"> </w:t>
      </w:r>
      <w:r w:rsidRPr="002279DD">
        <w:rPr>
          <w:i w:val="0"/>
          <w:iCs w:val="0"/>
        </w:rPr>
        <w:t xml:space="preserve">correlations were calculated for </w:t>
      </w:r>
      <w:r w:rsidRPr="002279DD">
        <w:rPr>
          <w:i w:val="0"/>
          <w:iCs w:val="0"/>
        </w:rPr>
        <w:lastRenderedPageBreak/>
        <w:t>each outcome with</w:t>
      </w:r>
      <w:r w:rsidR="001F650E" w:rsidRPr="002279DD">
        <w:rPr>
          <w:i w:val="0"/>
          <w:iCs w:val="0"/>
        </w:rPr>
        <w:t xml:space="preserve"> both</w:t>
      </w:r>
      <w:r w:rsidRPr="002279DD">
        <w:rPr>
          <w:i w:val="0"/>
          <w:iCs w:val="0"/>
        </w:rPr>
        <w:t xml:space="preserve"> facets and </w:t>
      </w:r>
      <w:r w:rsidR="00485490" w:rsidRPr="002279DD">
        <w:rPr>
          <w:i w:val="0"/>
          <w:iCs w:val="0"/>
        </w:rPr>
        <w:t>domains</w:t>
      </w:r>
      <w:r w:rsidRPr="002279DD">
        <w:rPr>
          <w:i w:val="0"/>
          <w:iCs w:val="0"/>
        </w:rPr>
        <w:t>’ scores. One linear model per domain and per criteria was fitted, using all facets included in the domains as predictors</w:t>
      </w:r>
      <w:r w:rsidR="00356CD3" w:rsidRPr="002279DD">
        <w:rPr>
          <w:i w:val="0"/>
          <w:iCs w:val="0"/>
        </w:rPr>
        <w:t>, but excluding the domain sum-scores</w:t>
      </w:r>
      <w:r w:rsidRPr="002279DD">
        <w:rPr>
          <w:i w:val="0"/>
          <w:iCs w:val="0"/>
        </w:rPr>
        <w:t xml:space="preserve">. </w:t>
      </w:r>
      <w:r w:rsidR="00356CD3" w:rsidRPr="002279DD">
        <w:rPr>
          <w:i w:val="0"/>
          <w:iCs w:val="0"/>
        </w:rPr>
        <w:t>Standardized coefficients for each predictor (</w:t>
      </w:r>
      <w:r w:rsidR="00356CD3" w:rsidRPr="002279DD">
        <w:rPr>
          <w:i w:val="0"/>
          <w:iCs w:val="0"/>
        </w:rPr>
        <w:sym w:font="Symbol" w:char="F062"/>
      </w:r>
      <w:r w:rsidR="00356CD3" w:rsidRPr="002279DD">
        <w:rPr>
          <w:i w:val="0"/>
          <w:iCs w:val="0"/>
        </w:rPr>
        <w:t xml:space="preserve">) were reported, as well as the </w:t>
      </w:r>
      <m:oMath>
        <m:sSup>
          <m:sSupPr>
            <m:ctrlPr>
              <w:rPr>
                <w:rFonts w:ascii="Cambria Math" w:hAnsi="Cambria Math" w:cs="Calibri"/>
                <w:i w:val="0"/>
                <w:iCs w:val="0"/>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 xml:space="preserve"> </m:t>
        </m:r>
      </m:oMath>
      <w:r w:rsidR="00356CD3" w:rsidRPr="002279DD">
        <w:rPr>
          <w:i w:val="0"/>
          <w:iCs w:val="0"/>
        </w:rPr>
        <w:t>of the overall model -</w:t>
      </w:r>
      <w:r w:rsidR="001F650E" w:rsidRPr="002279DD">
        <w:rPr>
          <w:i w:val="0"/>
          <w:iCs w:val="0"/>
        </w:rPr>
        <w:t xml:space="preserve">to represent </w:t>
      </w:r>
      <w:r w:rsidR="0034077E" w:rsidRPr="002279DD">
        <w:rPr>
          <w:i w:val="0"/>
          <w:iCs w:val="0"/>
        </w:rPr>
        <w:t xml:space="preserve">associations </w:t>
      </w:r>
      <w:r w:rsidR="001F650E" w:rsidRPr="002279DD">
        <w:rPr>
          <w:i w:val="0"/>
          <w:iCs w:val="0"/>
        </w:rPr>
        <w:t>at</w:t>
      </w:r>
      <w:r w:rsidR="00356CD3" w:rsidRPr="002279DD">
        <w:rPr>
          <w:i w:val="0"/>
          <w:iCs w:val="0"/>
        </w:rPr>
        <w:t xml:space="preserve"> the domain</w:t>
      </w:r>
      <w:r w:rsidR="001F650E" w:rsidRPr="002279DD">
        <w:rPr>
          <w:i w:val="0"/>
          <w:iCs w:val="0"/>
        </w:rPr>
        <w:t xml:space="preserve"> level</w:t>
      </w:r>
      <w:r w:rsidR="00356CD3" w:rsidRPr="002279DD">
        <w:rPr>
          <w:i w:val="0"/>
          <w:iCs w:val="0"/>
        </w:rPr>
        <w:t xml:space="preserve">. </w:t>
      </w:r>
    </w:p>
    <w:p w14:paraId="01E04CE0" w14:textId="75E432AB" w:rsidR="00456E3A" w:rsidRPr="00A2261C" w:rsidRDefault="001F650E" w:rsidP="00FC3B1C">
      <w:pPr>
        <w:pStyle w:val="FirstParagraph"/>
        <w:spacing w:before="0" w:after="0"/>
      </w:pPr>
      <w:r>
        <w:t>To guide the interpretation of the nomological network results, a set of hypotheses derived from research summarized in the introduction were investigated</w:t>
      </w:r>
      <w:r w:rsidR="00456E3A" w:rsidRPr="00233011">
        <w:t xml:space="preserve">: </w:t>
      </w:r>
    </w:p>
    <w:p w14:paraId="14F1E0A1" w14:textId="1DE73F1E" w:rsidR="00456E3A" w:rsidRDefault="00456E3A" w:rsidP="002279DD">
      <w:pPr>
        <w:pStyle w:val="FirstParagraph"/>
        <w:widowControl w:val="0"/>
        <w:numPr>
          <w:ilvl w:val="0"/>
          <w:numId w:val="17"/>
        </w:numPr>
        <w:spacing w:before="0" w:after="0"/>
        <w:ind w:left="357" w:firstLine="0"/>
      </w:pPr>
      <w:r>
        <w:t>H1. SWL will be predicted by</w:t>
      </w:r>
      <w:r w:rsidR="005A0A3C">
        <w:t xml:space="preserve"> facets of </w:t>
      </w:r>
      <w:r w:rsidR="0034077E">
        <w:t xml:space="preserve">emotional stability </w:t>
      </w:r>
      <w:r w:rsidR="005A0A3C">
        <w:t xml:space="preserve">mimicking NEO-PI-R </w:t>
      </w:r>
      <w:r w:rsidR="005A0A3C" w:rsidRPr="005A0A3C">
        <w:rPr>
          <w:i/>
          <w:iCs/>
        </w:rPr>
        <w:t>depression</w:t>
      </w:r>
      <w:r w:rsidR="005A0A3C">
        <w:t xml:space="preserve">, and facets of </w:t>
      </w:r>
      <w:r w:rsidR="003216D5">
        <w:t>e</w:t>
      </w:r>
      <w:r w:rsidR="005A0A3C">
        <w:t xml:space="preserve">xtraversion covering </w:t>
      </w:r>
      <w:r w:rsidR="003D6CF6">
        <w:rPr>
          <w:i/>
          <w:iCs/>
        </w:rPr>
        <w:t>positive emotions</w:t>
      </w:r>
      <w:r w:rsidR="005A0A3C">
        <w:t xml:space="preserve">, </w:t>
      </w:r>
      <w:r>
        <w:t xml:space="preserve">with a big to moderate effect size, in line with </w:t>
      </w:r>
      <w:proofErr w:type="spellStart"/>
      <w:r>
        <w:t>Schimmack</w:t>
      </w:r>
      <w:proofErr w:type="spellEnd"/>
      <w:r>
        <w:t xml:space="preserve"> et al. (2004). </w:t>
      </w:r>
      <w:r w:rsidR="0034077E">
        <w:t xml:space="preserve">Emotional stability </w:t>
      </w:r>
      <w:r>
        <w:t xml:space="preserve">and </w:t>
      </w:r>
      <w:r w:rsidR="003216D5">
        <w:t>e</w:t>
      </w:r>
      <w:r>
        <w:t xml:space="preserve">xtraversion will be most important </w:t>
      </w:r>
      <w:r w:rsidR="00485490">
        <w:t>domains</w:t>
      </w:r>
      <w:r>
        <w:t xml:space="preserve"> </w:t>
      </w:r>
      <w:r w:rsidR="003216D5">
        <w:t>in the personality-</w:t>
      </w:r>
      <w:r>
        <w:t>SWL</w:t>
      </w:r>
      <w:r w:rsidR="003216D5">
        <w:t xml:space="preserve"> association</w:t>
      </w:r>
      <w:r>
        <w:t>.</w:t>
      </w:r>
    </w:p>
    <w:p w14:paraId="1E433D43" w14:textId="3F101E26" w:rsidR="00456E3A" w:rsidRDefault="00456E3A" w:rsidP="002279DD">
      <w:pPr>
        <w:pStyle w:val="Compact"/>
        <w:numPr>
          <w:ilvl w:val="0"/>
          <w:numId w:val="17"/>
        </w:numPr>
        <w:spacing w:before="0" w:after="0"/>
        <w:ind w:left="357" w:firstLine="0"/>
      </w:pPr>
      <w:r>
        <w:t xml:space="preserve">H2. Conscientiousness will </w:t>
      </w:r>
      <w:r w:rsidR="003216D5">
        <w:t xml:space="preserve">be associated with </w:t>
      </w:r>
      <w:r>
        <w:t>academic achievement with a small to moderate effect size. Openness will entail facets with positive effects and facets with negative effects on GPA scores.</w:t>
      </w:r>
    </w:p>
    <w:p w14:paraId="453D1594" w14:textId="772FE1C8" w:rsidR="004E62D9" w:rsidRPr="00F556BC" w:rsidRDefault="00456E3A" w:rsidP="002279DD">
      <w:pPr>
        <w:pStyle w:val="Compact"/>
        <w:numPr>
          <w:ilvl w:val="0"/>
          <w:numId w:val="17"/>
        </w:numPr>
        <w:spacing w:before="0" w:after="0"/>
        <w:ind w:left="357" w:firstLine="0"/>
      </w:pPr>
      <w:r>
        <w:t>H3.</w:t>
      </w:r>
      <w:r w:rsidR="00485490">
        <w:t xml:space="preserve"> Conscientiousness will yield the strongest associations with </w:t>
      </w:r>
      <w:proofErr w:type="spellStart"/>
      <w:r w:rsidR="00485490">
        <w:t>abseentism</w:t>
      </w:r>
      <w:proofErr w:type="spellEnd"/>
      <w:r w:rsidR="00485490">
        <w:t xml:space="preserve"> at the domain level, and facets </w:t>
      </w:r>
      <w:r w:rsidR="001F650E">
        <w:t xml:space="preserve">tapping volitional components </w:t>
      </w:r>
      <w:r w:rsidR="00485490">
        <w:t xml:space="preserve">such as </w:t>
      </w:r>
      <w:r w:rsidR="001F650E" w:rsidRPr="001F650E">
        <w:rPr>
          <w:i/>
          <w:iCs/>
        </w:rPr>
        <w:t>goal orientation</w:t>
      </w:r>
      <w:r w:rsidR="00485490">
        <w:t xml:space="preserve"> or </w:t>
      </w:r>
      <w:r w:rsidR="001F650E" w:rsidRPr="001F650E">
        <w:rPr>
          <w:i/>
          <w:iCs/>
        </w:rPr>
        <w:t>wish to work</w:t>
      </w:r>
      <w:r w:rsidR="00485490">
        <w:t xml:space="preserve"> will outstand. Some specific facets of openness and of extraversion will also be significantly associated with </w:t>
      </w:r>
      <w:proofErr w:type="spellStart"/>
      <w:r w:rsidR="00485490">
        <w:t>abseentism</w:t>
      </w:r>
      <w:proofErr w:type="spellEnd"/>
      <w:r w:rsidR="00485490">
        <w:t>. Overall, t</w:t>
      </w:r>
      <w:r>
        <w:t xml:space="preserve">he facet level will provide a clearer picture to predict academic </w:t>
      </w:r>
      <w:proofErr w:type="spellStart"/>
      <w:r>
        <w:t>abseentism</w:t>
      </w:r>
      <w:proofErr w:type="spellEnd"/>
      <w:r>
        <w:t xml:space="preserve"> from personality than the </w:t>
      </w:r>
      <w:r w:rsidR="00485490">
        <w:t>domain</w:t>
      </w:r>
      <w:r>
        <w:t xml:space="preserve"> level.</w:t>
      </w:r>
    </w:p>
    <w:p w14:paraId="39BB079C" w14:textId="4EE4CC53" w:rsidR="00F556BC" w:rsidRPr="00F556BC" w:rsidRDefault="00F556BC" w:rsidP="00FC3B1C">
      <w:pPr>
        <w:pStyle w:val="Ttulo2"/>
        <w:spacing w:before="0" w:after="0"/>
      </w:pPr>
      <w:r>
        <w:lastRenderedPageBreak/>
        <w:t>Results</w:t>
      </w:r>
    </w:p>
    <w:p w14:paraId="1701BD12" w14:textId="381153B3" w:rsidR="00F556BC" w:rsidRDefault="00456E3A" w:rsidP="002279DD">
      <w:pPr>
        <w:pStyle w:val="Ttulo5"/>
        <w:spacing w:before="0" w:after="0"/>
      </w:pPr>
      <w:r>
        <w:t>EFA</w:t>
      </w:r>
      <w:r w:rsidR="002279DD">
        <w:t xml:space="preserve">. </w:t>
      </w:r>
      <w:r w:rsidR="00AE4A9C" w:rsidRPr="002279DD">
        <w:rPr>
          <w:i w:val="0"/>
          <w:iCs w:val="0"/>
        </w:rPr>
        <w:t xml:space="preserve">Exploratory analysis revealed </w:t>
      </w:r>
      <w:r w:rsidR="00C46324" w:rsidRPr="002279DD">
        <w:rPr>
          <w:i w:val="0"/>
          <w:iCs w:val="0"/>
        </w:rPr>
        <w:t xml:space="preserve">that </w:t>
      </w:r>
      <w:r w:rsidR="0066150A" w:rsidRPr="002279DD">
        <w:rPr>
          <w:i w:val="0"/>
          <w:iCs w:val="0"/>
        </w:rPr>
        <w:t xml:space="preserve">the domains could be structured into </w:t>
      </w:r>
      <w:r w:rsidR="00C46324" w:rsidRPr="002279DD">
        <w:rPr>
          <w:i w:val="0"/>
          <w:iCs w:val="0"/>
        </w:rPr>
        <w:t xml:space="preserve">between </w:t>
      </w:r>
      <w:r w:rsidR="00AE4A9C" w:rsidRPr="002279DD">
        <w:rPr>
          <w:i w:val="0"/>
          <w:iCs w:val="0"/>
        </w:rPr>
        <w:t xml:space="preserve">eight to eleven </w:t>
      </w:r>
      <w:r w:rsidR="00C46324" w:rsidRPr="002279DD">
        <w:rPr>
          <w:i w:val="0"/>
          <w:iCs w:val="0"/>
        </w:rPr>
        <w:t>facets</w:t>
      </w:r>
      <w:r w:rsidR="0066150A" w:rsidRPr="002279DD">
        <w:rPr>
          <w:i w:val="0"/>
          <w:iCs w:val="0"/>
        </w:rPr>
        <w:t xml:space="preserve">. </w:t>
      </w:r>
      <w:r w:rsidR="00FF0FF2" w:rsidRPr="002279DD">
        <w:rPr>
          <w:i w:val="0"/>
          <w:iCs w:val="0"/>
        </w:rPr>
        <w:t>Model</w:t>
      </w:r>
      <w:r w:rsidR="00F556BC" w:rsidRPr="002279DD">
        <w:rPr>
          <w:i w:val="0"/>
          <w:iCs w:val="0"/>
        </w:rPr>
        <w:t xml:space="preserve"> fit</w:t>
      </w:r>
      <w:r w:rsidR="00FF0FF2" w:rsidRPr="002279DD">
        <w:rPr>
          <w:i w:val="0"/>
          <w:iCs w:val="0"/>
        </w:rPr>
        <w:t xml:space="preserve"> information for the EFA procedure are presented in </w:t>
      </w:r>
      <w:r w:rsidR="00C46324" w:rsidRPr="002279DD">
        <w:rPr>
          <w:i w:val="0"/>
          <w:iCs w:val="0"/>
        </w:rPr>
        <w:t>T</w:t>
      </w:r>
      <w:r w:rsidR="00FF0FF2" w:rsidRPr="002279DD">
        <w:rPr>
          <w:i w:val="0"/>
          <w:iCs w:val="0"/>
        </w:rPr>
        <w:t xml:space="preserve">able </w:t>
      </w:r>
      <w:r w:rsidR="00C46324" w:rsidRPr="002279DD">
        <w:rPr>
          <w:i w:val="0"/>
          <w:iCs w:val="0"/>
        </w:rPr>
        <w:t>2</w:t>
      </w:r>
      <w:r w:rsidR="00FF0FF2" w:rsidRPr="002279DD">
        <w:rPr>
          <w:i w:val="0"/>
          <w:iCs w:val="0"/>
        </w:rPr>
        <w:t xml:space="preserve">, </w:t>
      </w:r>
      <w:r w:rsidR="00F556BC" w:rsidRPr="002279DD">
        <w:rPr>
          <w:i w:val="0"/>
          <w:iCs w:val="0"/>
        </w:rPr>
        <w:t>as well as Eigenvalues</w:t>
      </w:r>
      <w:r w:rsidR="00C46324" w:rsidRPr="002279DD">
        <w:rPr>
          <w:i w:val="0"/>
          <w:iCs w:val="0"/>
        </w:rPr>
        <w:t>,</w:t>
      </w:r>
      <w:r w:rsidR="00DC1293" w:rsidRPr="002279DD">
        <w:rPr>
          <w:i w:val="0"/>
          <w:iCs w:val="0"/>
        </w:rPr>
        <w:t xml:space="preserve"> </w:t>
      </w:r>
      <w:r w:rsidR="00F556BC" w:rsidRPr="002279DD">
        <w:rPr>
          <w:i w:val="0"/>
          <w:iCs w:val="0"/>
        </w:rPr>
        <w:t>and results from the MAP and PA</w:t>
      </w:r>
      <w:r w:rsidR="00DC1293" w:rsidRPr="002279DD">
        <w:rPr>
          <w:i w:val="0"/>
          <w:iCs w:val="0"/>
        </w:rPr>
        <w:t xml:space="preserve"> tests</w:t>
      </w:r>
      <w:r w:rsidR="00F556BC" w:rsidRPr="002279DD">
        <w:rPr>
          <w:i w:val="0"/>
          <w:iCs w:val="0"/>
        </w:rPr>
        <w:t xml:space="preserve">. To ensure the homogeneity of the facets and to reduce the risk of cross domain loadings, items with factor loadings </w:t>
      </w:r>
      <w:r w:rsidR="00C46324" w:rsidRPr="002279DD">
        <w:rPr>
          <w:i w:val="0"/>
          <w:iCs w:val="0"/>
        </w:rPr>
        <w:t xml:space="preserve">of </w:t>
      </w:r>
      <w:r w:rsidR="00F556BC" w:rsidRPr="002279DD">
        <w:rPr>
          <w:i w:val="0"/>
          <w:iCs w:val="0"/>
        </w:rPr>
        <w:t xml:space="preserve">less than .30 and </w:t>
      </w:r>
      <w:r w:rsidR="00FF0FF2" w:rsidRPr="002279DD">
        <w:rPr>
          <w:i w:val="0"/>
          <w:iCs w:val="0"/>
        </w:rPr>
        <w:t>with non-central</w:t>
      </w:r>
      <w:r w:rsidR="00F556BC" w:rsidRPr="002279DD">
        <w:rPr>
          <w:i w:val="0"/>
          <w:iCs w:val="0"/>
        </w:rPr>
        <w:t xml:space="preserve"> content </w:t>
      </w:r>
      <w:r w:rsidR="00FF0FF2" w:rsidRPr="002279DD">
        <w:rPr>
          <w:i w:val="0"/>
          <w:iCs w:val="0"/>
        </w:rPr>
        <w:t>to the domain in question were eliminated</w:t>
      </w:r>
      <w:r w:rsidR="0066150A" w:rsidRPr="002279DD">
        <w:rPr>
          <w:i w:val="0"/>
          <w:iCs w:val="0"/>
        </w:rPr>
        <w:t xml:space="preserve"> (John et al., 2014</w:t>
      </w:r>
      <w:r w:rsidR="00AE2CBC" w:rsidRPr="002279DD">
        <w:rPr>
          <w:i w:val="0"/>
          <w:iCs w:val="0"/>
        </w:rPr>
        <w:t>; Ziegler, 2014</w:t>
      </w:r>
      <w:r w:rsidR="0066150A" w:rsidRPr="002279DD">
        <w:rPr>
          <w:i w:val="0"/>
          <w:iCs w:val="0"/>
        </w:rPr>
        <w:t>)</w:t>
      </w:r>
      <w:r w:rsidR="00FF0FF2" w:rsidRPr="002279DD">
        <w:rPr>
          <w:i w:val="0"/>
          <w:iCs w:val="0"/>
        </w:rPr>
        <w:t>.</w:t>
      </w:r>
      <w:r w:rsidR="00FF0FF2">
        <w:t xml:space="preserve"> </w:t>
      </w:r>
    </w:p>
    <w:p w14:paraId="38BF0B92" w14:textId="65114654" w:rsidR="00F556BC" w:rsidRPr="0088744A" w:rsidRDefault="00F556BC" w:rsidP="00FC3B1C">
      <w:pPr>
        <w:pStyle w:val="Textoindependiente"/>
        <w:spacing w:before="0" w:after="0"/>
      </w:pPr>
      <w:r>
        <w:t>Table 2. EFA model fit</w:t>
      </w:r>
    </w:p>
    <w:tbl>
      <w:tblPr>
        <w:tblW w:w="10550" w:type="dxa"/>
        <w:tblInd w:w="-769" w:type="dxa"/>
        <w:tblCellMar>
          <w:left w:w="70" w:type="dxa"/>
          <w:right w:w="70" w:type="dxa"/>
        </w:tblCellMar>
        <w:tblLook w:val="04A0" w:firstRow="1" w:lastRow="0" w:firstColumn="1" w:lastColumn="0" w:noHBand="0" w:noVBand="1"/>
      </w:tblPr>
      <w:tblGrid>
        <w:gridCol w:w="2765"/>
        <w:gridCol w:w="1560"/>
        <w:gridCol w:w="1122"/>
        <w:gridCol w:w="1134"/>
        <w:gridCol w:w="1134"/>
        <w:gridCol w:w="1313"/>
        <w:gridCol w:w="863"/>
        <w:gridCol w:w="850"/>
      </w:tblGrid>
      <w:tr w:rsidR="00F556BC" w:rsidRPr="00297D27" w14:paraId="1D46B5A7" w14:textId="77777777" w:rsidTr="00AD28BD">
        <w:trPr>
          <w:trHeight w:val="263"/>
        </w:trPr>
        <w:tc>
          <w:tcPr>
            <w:tcW w:w="2765" w:type="dxa"/>
            <w:tcBorders>
              <w:top w:val="nil"/>
              <w:left w:val="nil"/>
              <w:bottom w:val="single" w:sz="4" w:space="0" w:color="000000"/>
              <w:right w:val="nil"/>
            </w:tcBorders>
            <w:shd w:val="clear" w:color="auto" w:fill="auto"/>
            <w:noWrap/>
            <w:vAlign w:val="bottom"/>
            <w:hideMark/>
          </w:tcPr>
          <w:p w14:paraId="142BA414" w14:textId="5AD122F1" w:rsidR="00F556BC" w:rsidRPr="00297D27" w:rsidRDefault="00F556BC" w:rsidP="00FC3B1C">
            <w:pPr>
              <w:spacing w:before="0" w:after="0" w:line="240" w:lineRule="auto"/>
              <w:rPr>
                <w:lang w:val="en-GB"/>
              </w:rPr>
            </w:pPr>
            <w:r w:rsidRPr="00297D27">
              <w:rPr>
                <w:lang w:val="en-GB"/>
              </w:rPr>
              <w:t>D</w:t>
            </w:r>
            <w:r w:rsidR="007E25C3" w:rsidRPr="00297D27">
              <w:rPr>
                <w:lang w:val="en-GB"/>
              </w:rPr>
              <w:t>omain</w:t>
            </w:r>
            <w:r w:rsidRPr="00297D27">
              <w:rPr>
                <w:lang w:val="en-GB"/>
              </w:rPr>
              <w:t xml:space="preserve"> (number of </w:t>
            </w:r>
            <w:r w:rsidR="007E25C3" w:rsidRPr="00297D27">
              <w:rPr>
                <w:lang w:val="en-GB"/>
              </w:rPr>
              <w:t>facets</w:t>
            </w:r>
            <w:r w:rsidRPr="00297D27">
              <w:rPr>
                <w:lang w:val="en-GB"/>
              </w:rPr>
              <w:t xml:space="preserve"> </w:t>
            </w:r>
            <w:r w:rsidR="007E25C3" w:rsidRPr="00297D27">
              <w:rPr>
                <w:lang w:val="en-GB"/>
              </w:rPr>
              <w:t>according to</w:t>
            </w:r>
            <w:r w:rsidRPr="00297D27">
              <w:rPr>
                <w:lang w:val="en-GB"/>
              </w:rPr>
              <w:t xml:space="preserve"> EFA)</w:t>
            </w:r>
          </w:p>
        </w:tc>
        <w:tc>
          <w:tcPr>
            <w:tcW w:w="1560" w:type="dxa"/>
            <w:tcBorders>
              <w:top w:val="nil"/>
              <w:left w:val="nil"/>
              <w:bottom w:val="single" w:sz="4" w:space="0" w:color="000000"/>
              <w:right w:val="nil"/>
            </w:tcBorders>
            <w:shd w:val="clear" w:color="auto" w:fill="auto"/>
            <w:noWrap/>
            <w:vAlign w:val="bottom"/>
            <w:hideMark/>
          </w:tcPr>
          <w:p w14:paraId="6942440B" w14:textId="77777777" w:rsidR="00F556BC" w:rsidRPr="00297D27" w:rsidRDefault="00F556BC" w:rsidP="00FC3B1C">
            <w:pPr>
              <w:spacing w:before="0" w:after="0" w:line="240" w:lineRule="auto"/>
            </w:pPr>
            <w:r w:rsidRPr="00297D27">
              <w:t>Chi-</w:t>
            </w:r>
            <w:proofErr w:type="spellStart"/>
            <w:r w:rsidRPr="00297D27">
              <w:t>squared</w:t>
            </w:r>
            <w:proofErr w:type="spellEnd"/>
            <w:r w:rsidRPr="00297D27">
              <w:t xml:space="preserve"> (</w:t>
            </w:r>
            <w:proofErr w:type="spellStart"/>
            <w:r w:rsidRPr="00297D27">
              <w:t>df</w:t>
            </w:r>
            <w:proofErr w:type="spellEnd"/>
            <w:r w:rsidRPr="00297D27">
              <w:t>)</w:t>
            </w:r>
          </w:p>
        </w:tc>
        <w:tc>
          <w:tcPr>
            <w:tcW w:w="1122" w:type="dxa"/>
            <w:tcBorders>
              <w:top w:val="nil"/>
              <w:left w:val="nil"/>
              <w:bottom w:val="single" w:sz="4" w:space="0" w:color="000000"/>
              <w:right w:val="nil"/>
            </w:tcBorders>
            <w:shd w:val="clear" w:color="auto" w:fill="auto"/>
            <w:noWrap/>
            <w:vAlign w:val="bottom"/>
            <w:hideMark/>
          </w:tcPr>
          <w:p w14:paraId="2E393D5A" w14:textId="77777777" w:rsidR="00F556BC" w:rsidRPr="00297D27" w:rsidRDefault="00F556BC" w:rsidP="00FC3B1C">
            <w:pPr>
              <w:spacing w:before="0" w:after="0" w:line="240" w:lineRule="auto"/>
            </w:pPr>
            <w:r w:rsidRPr="00297D27">
              <w:t>CFI</w:t>
            </w:r>
          </w:p>
        </w:tc>
        <w:tc>
          <w:tcPr>
            <w:tcW w:w="1134" w:type="dxa"/>
            <w:tcBorders>
              <w:top w:val="nil"/>
              <w:left w:val="nil"/>
              <w:bottom w:val="single" w:sz="4" w:space="0" w:color="000000"/>
              <w:right w:val="nil"/>
            </w:tcBorders>
            <w:shd w:val="clear" w:color="auto" w:fill="auto"/>
            <w:noWrap/>
            <w:vAlign w:val="bottom"/>
            <w:hideMark/>
          </w:tcPr>
          <w:p w14:paraId="64F379FD" w14:textId="77777777" w:rsidR="00F556BC" w:rsidRPr="00297D27" w:rsidRDefault="00F556BC" w:rsidP="00FC3B1C">
            <w:pPr>
              <w:spacing w:before="0" w:after="0" w:line="240" w:lineRule="auto"/>
            </w:pPr>
            <w:r w:rsidRPr="00297D27">
              <w:t>RMSEA</w:t>
            </w:r>
          </w:p>
        </w:tc>
        <w:tc>
          <w:tcPr>
            <w:tcW w:w="1134" w:type="dxa"/>
            <w:tcBorders>
              <w:top w:val="nil"/>
              <w:left w:val="nil"/>
              <w:bottom w:val="single" w:sz="4" w:space="0" w:color="000000"/>
              <w:right w:val="nil"/>
            </w:tcBorders>
            <w:shd w:val="clear" w:color="auto" w:fill="auto"/>
            <w:noWrap/>
            <w:vAlign w:val="bottom"/>
            <w:hideMark/>
          </w:tcPr>
          <w:p w14:paraId="6B9BC602" w14:textId="77777777" w:rsidR="00F556BC" w:rsidRPr="00297D27" w:rsidRDefault="00F556BC" w:rsidP="00FC3B1C">
            <w:pPr>
              <w:spacing w:before="0" w:after="0" w:line="240" w:lineRule="auto"/>
            </w:pPr>
            <w:r w:rsidRPr="00297D27">
              <w:t>SRMR</w:t>
            </w:r>
          </w:p>
        </w:tc>
        <w:tc>
          <w:tcPr>
            <w:tcW w:w="1122" w:type="dxa"/>
            <w:tcBorders>
              <w:top w:val="nil"/>
              <w:left w:val="nil"/>
              <w:bottom w:val="single" w:sz="4" w:space="0" w:color="000000"/>
              <w:right w:val="nil"/>
            </w:tcBorders>
            <w:shd w:val="clear" w:color="auto" w:fill="auto"/>
            <w:noWrap/>
            <w:vAlign w:val="bottom"/>
            <w:hideMark/>
          </w:tcPr>
          <w:p w14:paraId="52083888" w14:textId="77777777" w:rsidR="00F556BC" w:rsidRPr="00297D27" w:rsidRDefault="00F556BC" w:rsidP="00FC3B1C">
            <w:pPr>
              <w:spacing w:before="0" w:after="0" w:line="240" w:lineRule="auto"/>
            </w:pPr>
            <w:proofErr w:type="spellStart"/>
            <w:r w:rsidRPr="00297D27">
              <w:t>Eigenvalues</w:t>
            </w:r>
            <w:proofErr w:type="spellEnd"/>
          </w:p>
        </w:tc>
        <w:tc>
          <w:tcPr>
            <w:tcW w:w="863" w:type="dxa"/>
            <w:tcBorders>
              <w:top w:val="nil"/>
              <w:left w:val="nil"/>
              <w:bottom w:val="single" w:sz="4" w:space="0" w:color="000000"/>
              <w:right w:val="nil"/>
            </w:tcBorders>
            <w:shd w:val="clear" w:color="auto" w:fill="auto"/>
            <w:noWrap/>
            <w:vAlign w:val="bottom"/>
            <w:hideMark/>
          </w:tcPr>
          <w:p w14:paraId="206D9259" w14:textId="77777777" w:rsidR="00F556BC" w:rsidRPr="00297D27" w:rsidRDefault="00F556BC" w:rsidP="00FC3B1C">
            <w:pPr>
              <w:spacing w:before="0" w:after="0" w:line="240" w:lineRule="auto"/>
            </w:pPr>
            <w:r w:rsidRPr="00297D27">
              <w:t>MAP</w:t>
            </w:r>
          </w:p>
        </w:tc>
        <w:tc>
          <w:tcPr>
            <w:tcW w:w="850" w:type="dxa"/>
            <w:tcBorders>
              <w:top w:val="nil"/>
              <w:left w:val="nil"/>
              <w:bottom w:val="single" w:sz="4" w:space="0" w:color="000000"/>
              <w:right w:val="nil"/>
            </w:tcBorders>
            <w:shd w:val="clear" w:color="auto" w:fill="auto"/>
            <w:noWrap/>
            <w:vAlign w:val="bottom"/>
            <w:hideMark/>
          </w:tcPr>
          <w:p w14:paraId="26942B1D" w14:textId="77777777" w:rsidR="00F556BC" w:rsidRPr="00297D27" w:rsidRDefault="00F556BC" w:rsidP="00FC3B1C">
            <w:pPr>
              <w:spacing w:before="0" w:after="0" w:line="240" w:lineRule="auto"/>
            </w:pPr>
            <w:r w:rsidRPr="00297D27">
              <w:t>PA</w:t>
            </w:r>
          </w:p>
        </w:tc>
      </w:tr>
      <w:tr w:rsidR="00F556BC" w:rsidRPr="00297D27" w14:paraId="3CC37AB9" w14:textId="77777777" w:rsidTr="00AD28BD">
        <w:trPr>
          <w:trHeight w:val="263"/>
        </w:trPr>
        <w:tc>
          <w:tcPr>
            <w:tcW w:w="2765" w:type="dxa"/>
            <w:tcBorders>
              <w:top w:val="single" w:sz="4" w:space="0" w:color="000000"/>
              <w:left w:val="nil"/>
              <w:bottom w:val="nil"/>
              <w:right w:val="nil"/>
            </w:tcBorders>
            <w:shd w:val="clear" w:color="auto" w:fill="auto"/>
            <w:noWrap/>
            <w:vAlign w:val="bottom"/>
            <w:hideMark/>
          </w:tcPr>
          <w:p w14:paraId="3CB39166" w14:textId="77777777" w:rsidR="00F556BC" w:rsidRPr="00297D27" w:rsidRDefault="00F556BC" w:rsidP="00FC3B1C">
            <w:pPr>
              <w:spacing w:before="0" w:after="0" w:line="240" w:lineRule="auto"/>
            </w:pPr>
            <w:proofErr w:type="spellStart"/>
            <w:r w:rsidRPr="00297D27">
              <w:t>Agreeableness</w:t>
            </w:r>
            <w:proofErr w:type="spellEnd"/>
            <w:r w:rsidRPr="00297D27">
              <w:t xml:space="preserve"> (10)</w:t>
            </w:r>
          </w:p>
        </w:tc>
        <w:tc>
          <w:tcPr>
            <w:tcW w:w="1560" w:type="dxa"/>
            <w:tcBorders>
              <w:top w:val="single" w:sz="4" w:space="0" w:color="000000"/>
              <w:left w:val="nil"/>
              <w:bottom w:val="nil"/>
              <w:right w:val="nil"/>
            </w:tcBorders>
            <w:shd w:val="clear" w:color="auto" w:fill="auto"/>
            <w:noWrap/>
            <w:vAlign w:val="bottom"/>
            <w:hideMark/>
          </w:tcPr>
          <w:p w14:paraId="4FDDC5B4" w14:textId="77777777" w:rsidR="00F556BC" w:rsidRPr="00297D27" w:rsidRDefault="00F556BC" w:rsidP="00FC3B1C">
            <w:pPr>
              <w:spacing w:before="0" w:after="0" w:line="240" w:lineRule="auto"/>
            </w:pPr>
          </w:p>
          <w:p w14:paraId="09F66775" w14:textId="77777777" w:rsidR="00F556BC" w:rsidRPr="00297D27" w:rsidRDefault="00F556BC" w:rsidP="00FC3B1C">
            <w:pPr>
              <w:spacing w:before="0" w:after="0" w:line="240" w:lineRule="auto"/>
            </w:pPr>
            <w:r w:rsidRPr="00297D27">
              <w:t>6477.67*** (4363)</w:t>
            </w:r>
          </w:p>
        </w:tc>
        <w:tc>
          <w:tcPr>
            <w:tcW w:w="1122" w:type="dxa"/>
            <w:tcBorders>
              <w:top w:val="single" w:sz="4" w:space="0" w:color="000000"/>
              <w:left w:val="nil"/>
              <w:bottom w:val="nil"/>
              <w:right w:val="nil"/>
            </w:tcBorders>
            <w:shd w:val="clear" w:color="auto" w:fill="auto"/>
            <w:noWrap/>
            <w:vAlign w:val="bottom"/>
            <w:hideMark/>
          </w:tcPr>
          <w:p w14:paraId="4CEB978B" w14:textId="77777777" w:rsidR="00F556BC" w:rsidRPr="00297D27" w:rsidRDefault="00F556BC" w:rsidP="00FC3B1C">
            <w:pPr>
              <w:spacing w:before="0" w:after="0" w:line="240" w:lineRule="auto"/>
            </w:pPr>
            <w:r w:rsidRPr="00297D27">
              <w:t>0.837</w:t>
            </w:r>
          </w:p>
        </w:tc>
        <w:tc>
          <w:tcPr>
            <w:tcW w:w="1134" w:type="dxa"/>
            <w:tcBorders>
              <w:top w:val="single" w:sz="4" w:space="0" w:color="000000"/>
              <w:left w:val="nil"/>
              <w:bottom w:val="nil"/>
              <w:right w:val="nil"/>
            </w:tcBorders>
            <w:shd w:val="clear" w:color="auto" w:fill="auto"/>
            <w:noWrap/>
            <w:vAlign w:val="bottom"/>
            <w:hideMark/>
          </w:tcPr>
          <w:p w14:paraId="05219780" w14:textId="77777777" w:rsidR="00F556BC" w:rsidRPr="00297D27" w:rsidRDefault="00F556BC" w:rsidP="00FC3B1C">
            <w:pPr>
              <w:spacing w:before="0" w:after="0" w:line="240" w:lineRule="auto"/>
            </w:pPr>
            <w:r w:rsidRPr="00297D27">
              <w:t>0.039</w:t>
            </w:r>
          </w:p>
        </w:tc>
        <w:tc>
          <w:tcPr>
            <w:tcW w:w="1134" w:type="dxa"/>
            <w:tcBorders>
              <w:top w:val="single" w:sz="4" w:space="0" w:color="000000"/>
              <w:left w:val="nil"/>
              <w:bottom w:val="nil"/>
              <w:right w:val="nil"/>
            </w:tcBorders>
            <w:shd w:val="clear" w:color="auto" w:fill="auto"/>
            <w:noWrap/>
            <w:vAlign w:val="bottom"/>
            <w:hideMark/>
          </w:tcPr>
          <w:p w14:paraId="74BDC178" w14:textId="77777777" w:rsidR="00F556BC" w:rsidRPr="00297D27" w:rsidRDefault="00F556BC" w:rsidP="00FC3B1C">
            <w:pPr>
              <w:spacing w:before="0" w:after="0" w:line="240" w:lineRule="auto"/>
            </w:pPr>
            <w:r w:rsidRPr="00297D27">
              <w:t>0.034</w:t>
            </w:r>
          </w:p>
        </w:tc>
        <w:tc>
          <w:tcPr>
            <w:tcW w:w="1122" w:type="dxa"/>
            <w:tcBorders>
              <w:top w:val="single" w:sz="4" w:space="0" w:color="000000"/>
              <w:left w:val="nil"/>
              <w:bottom w:val="nil"/>
              <w:right w:val="nil"/>
            </w:tcBorders>
            <w:shd w:val="clear" w:color="auto" w:fill="auto"/>
            <w:noWrap/>
            <w:vAlign w:val="bottom"/>
            <w:hideMark/>
          </w:tcPr>
          <w:p w14:paraId="2EB40CBC" w14:textId="77777777" w:rsidR="00F556BC" w:rsidRPr="00297D27" w:rsidRDefault="00F556BC" w:rsidP="00FC3B1C">
            <w:pPr>
              <w:spacing w:before="0" w:after="0" w:line="240" w:lineRule="auto"/>
            </w:pPr>
            <w:r w:rsidRPr="00297D27">
              <w:t>42.99</w:t>
            </w:r>
          </w:p>
        </w:tc>
        <w:tc>
          <w:tcPr>
            <w:tcW w:w="863" w:type="dxa"/>
            <w:tcBorders>
              <w:top w:val="single" w:sz="4" w:space="0" w:color="000000"/>
              <w:left w:val="nil"/>
              <w:bottom w:val="nil"/>
              <w:right w:val="nil"/>
            </w:tcBorders>
            <w:shd w:val="clear" w:color="auto" w:fill="auto"/>
            <w:noWrap/>
            <w:vAlign w:val="bottom"/>
            <w:hideMark/>
          </w:tcPr>
          <w:p w14:paraId="4C5950C1" w14:textId="54EB4AD3" w:rsidR="00F556BC" w:rsidRPr="00297D27" w:rsidRDefault="007D7252" w:rsidP="00FC3B1C">
            <w:pPr>
              <w:spacing w:before="0" w:after="0" w:line="240" w:lineRule="auto"/>
            </w:pPr>
            <w:r w:rsidRPr="00297D27">
              <w:t>9</w:t>
            </w:r>
          </w:p>
        </w:tc>
        <w:tc>
          <w:tcPr>
            <w:tcW w:w="850" w:type="dxa"/>
            <w:tcBorders>
              <w:top w:val="single" w:sz="4" w:space="0" w:color="000000"/>
              <w:left w:val="nil"/>
              <w:bottom w:val="nil"/>
              <w:right w:val="nil"/>
            </w:tcBorders>
            <w:shd w:val="clear" w:color="auto" w:fill="auto"/>
            <w:noWrap/>
            <w:vAlign w:val="bottom"/>
            <w:hideMark/>
          </w:tcPr>
          <w:p w14:paraId="197BC865" w14:textId="77777777" w:rsidR="00F556BC" w:rsidRPr="00297D27" w:rsidRDefault="00F556BC" w:rsidP="00FC3B1C">
            <w:pPr>
              <w:spacing w:before="0" w:after="0" w:line="240" w:lineRule="auto"/>
            </w:pPr>
            <w:r w:rsidRPr="00297D27">
              <w:t>9</w:t>
            </w:r>
          </w:p>
        </w:tc>
      </w:tr>
      <w:tr w:rsidR="00F556BC" w:rsidRPr="00297D27" w14:paraId="1A16B9CE" w14:textId="77777777" w:rsidTr="00AD28BD">
        <w:trPr>
          <w:trHeight w:val="263"/>
        </w:trPr>
        <w:tc>
          <w:tcPr>
            <w:tcW w:w="2765" w:type="dxa"/>
            <w:tcBorders>
              <w:top w:val="nil"/>
              <w:left w:val="nil"/>
              <w:bottom w:val="nil"/>
              <w:right w:val="nil"/>
            </w:tcBorders>
            <w:shd w:val="clear" w:color="auto" w:fill="auto"/>
            <w:noWrap/>
            <w:vAlign w:val="bottom"/>
            <w:hideMark/>
          </w:tcPr>
          <w:p w14:paraId="3247CF3E" w14:textId="77777777" w:rsidR="00F556BC" w:rsidRPr="00297D27" w:rsidRDefault="00F556BC" w:rsidP="00FC3B1C">
            <w:pPr>
              <w:spacing w:before="0" w:after="0" w:line="240" w:lineRule="auto"/>
            </w:pPr>
            <w:proofErr w:type="spellStart"/>
            <w:r w:rsidRPr="00297D27">
              <w:t>Conscientiousness</w:t>
            </w:r>
            <w:proofErr w:type="spellEnd"/>
            <w:r w:rsidRPr="00297D27">
              <w:t xml:space="preserve"> (10)</w:t>
            </w:r>
          </w:p>
        </w:tc>
        <w:tc>
          <w:tcPr>
            <w:tcW w:w="1560" w:type="dxa"/>
            <w:tcBorders>
              <w:top w:val="nil"/>
              <w:left w:val="nil"/>
              <w:bottom w:val="nil"/>
              <w:right w:val="nil"/>
            </w:tcBorders>
            <w:shd w:val="clear" w:color="auto" w:fill="auto"/>
            <w:noWrap/>
            <w:vAlign w:val="bottom"/>
            <w:hideMark/>
          </w:tcPr>
          <w:p w14:paraId="07E654AB" w14:textId="77777777" w:rsidR="00F556BC" w:rsidRPr="00297D27" w:rsidRDefault="00F556BC" w:rsidP="00FC3B1C">
            <w:pPr>
              <w:spacing w:before="0" w:after="0" w:line="240" w:lineRule="auto"/>
            </w:pPr>
            <w:r w:rsidRPr="00297D27">
              <w:t>8377.56*** (5243)</w:t>
            </w:r>
          </w:p>
        </w:tc>
        <w:tc>
          <w:tcPr>
            <w:tcW w:w="1122" w:type="dxa"/>
            <w:tcBorders>
              <w:top w:val="nil"/>
              <w:left w:val="nil"/>
              <w:bottom w:val="nil"/>
              <w:right w:val="nil"/>
            </w:tcBorders>
            <w:shd w:val="clear" w:color="auto" w:fill="auto"/>
            <w:noWrap/>
            <w:vAlign w:val="bottom"/>
            <w:hideMark/>
          </w:tcPr>
          <w:p w14:paraId="2A4AE11D" w14:textId="77777777" w:rsidR="00F556BC" w:rsidRPr="00297D27" w:rsidRDefault="00F556BC" w:rsidP="00FC3B1C">
            <w:pPr>
              <w:spacing w:before="0" w:after="0" w:line="240" w:lineRule="auto"/>
            </w:pPr>
            <w:r w:rsidRPr="00297D27">
              <w:t>0.827</w:t>
            </w:r>
          </w:p>
        </w:tc>
        <w:tc>
          <w:tcPr>
            <w:tcW w:w="1134" w:type="dxa"/>
            <w:tcBorders>
              <w:top w:val="nil"/>
              <w:left w:val="nil"/>
              <w:bottom w:val="nil"/>
              <w:right w:val="nil"/>
            </w:tcBorders>
            <w:shd w:val="clear" w:color="auto" w:fill="auto"/>
            <w:noWrap/>
            <w:vAlign w:val="bottom"/>
            <w:hideMark/>
          </w:tcPr>
          <w:p w14:paraId="15AAE9D5" w14:textId="77777777" w:rsidR="00F556BC" w:rsidRPr="00297D27" w:rsidRDefault="00F556BC" w:rsidP="00FC3B1C">
            <w:pPr>
              <w:spacing w:before="0" w:after="0" w:line="240" w:lineRule="auto"/>
            </w:pPr>
            <w:r w:rsidRPr="00297D27">
              <w:t>0.041</w:t>
            </w:r>
          </w:p>
        </w:tc>
        <w:tc>
          <w:tcPr>
            <w:tcW w:w="1134" w:type="dxa"/>
            <w:tcBorders>
              <w:top w:val="nil"/>
              <w:left w:val="nil"/>
              <w:bottom w:val="nil"/>
              <w:right w:val="nil"/>
            </w:tcBorders>
            <w:shd w:val="clear" w:color="auto" w:fill="auto"/>
            <w:noWrap/>
            <w:vAlign w:val="bottom"/>
            <w:hideMark/>
          </w:tcPr>
          <w:p w14:paraId="58D9511E" w14:textId="77777777" w:rsidR="00F556BC" w:rsidRPr="00297D27" w:rsidRDefault="00F556BC" w:rsidP="00FC3B1C">
            <w:pPr>
              <w:spacing w:before="0" w:after="0" w:line="240" w:lineRule="auto"/>
            </w:pPr>
            <w:r w:rsidRPr="00297D27">
              <w:t>0.034</w:t>
            </w:r>
          </w:p>
        </w:tc>
        <w:tc>
          <w:tcPr>
            <w:tcW w:w="1122" w:type="dxa"/>
            <w:tcBorders>
              <w:top w:val="nil"/>
              <w:left w:val="nil"/>
              <w:bottom w:val="nil"/>
              <w:right w:val="nil"/>
            </w:tcBorders>
            <w:shd w:val="clear" w:color="auto" w:fill="auto"/>
            <w:noWrap/>
            <w:vAlign w:val="bottom"/>
            <w:hideMark/>
          </w:tcPr>
          <w:p w14:paraId="2409C357" w14:textId="77777777" w:rsidR="00F556BC" w:rsidRPr="00297D27" w:rsidRDefault="00F556BC" w:rsidP="00FC3B1C">
            <w:pPr>
              <w:spacing w:before="0" w:after="0" w:line="240" w:lineRule="auto"/>
            </w:pPr>
            <w:r w:rsidRPr="00297D27">
              <w:t>51.09</w:t>
            </w:r>
          </w:p>
        </w:tc>
        <w:tc>
          <w:tcPr>
            <w:tcW w:w="863" w:type="dxa"/>
            <w:tcBorders>
              <w:top w:val="nil"/>
              <w:left w:val="nil"/>
              <w:bottom w:val="nil"/>
              <w:right w:val="nil"/>
            </w:tcBorders>
            <w:shd w:val="clear" w:color="auto" w:fill="auto"/>
            <w:noWrap/>
            <w:vAlign w:val="bottom"/>
            <w:hideMark/>
          </w:tcPr>
          <w:p w14:paraId="2597B979" w14:textId="785391CE" w:rsidR="00F556BC" w:rsidRPr="00297D27" w:rsidRDefault="007D7252" w:rsidP="00FC3B1C">
            <w:pPr>
              <w:spacing w:before="0" w:after="0" w:line="240" w:lineRule="auto"/>
            </w:pPr>
            <w:r w:rsidRPr="00297D27">
              <w:t>12</w:t>
            </w:r>
          </w:p>
        </w:tc>
        <w:tc>
          <w:tcPr>
            <w:tcW w:w="850" w:type="dxa"/>
            <w:tcBorders>
              <w:top w:val="nil"/>
              <w:left w:val="nil"/>
              <w:bottom w:val="nil"/>
              <w:right w:val="nil"/>
            </w:tcBorders>
            <w:shd w:val="clear" w:color="auto" w:fill="auto"/>
            <w:noWrap/>
            <w:vAlign w:val="bottom"/>
            <w:hideMark/>
          </w:tcPr>
          <w:p w14:paraId="48B31AC4" w14:textId="142AE943" w:rsidR="00F556BC" w:rsidRPr="00297D27" w:rsidRDefault="007D7252" w:rsidP="00FC3B1C">
            <w:pPr>
              <w:spacing w:before="0" w:after="0" w:line="240" w:lineRule="auto"/>
            </w:pPr>
            <w:r w:rsidRPr="00297D27">
              <w:t>9</w:t>
            </w:r>
          </w:p>
        </w:tc>
      </w:tr>
      <w:tr w:rsidR="00F556BC" w:rsidRPr="00297D27" w14:paraId="03C54684" w14:textId="77777777" w:rsidTr="00AD28BD">
        <w:trPr>
          <w:trHeight w:val="263"/>
        </w:trPr>
        <w:tc>
          <w:tcPr>
            <w:tcW w:w="2765" w:type="dxa"/>
            <w:tcBorders>
              <w:top w:val="nil"/>
              <w:left w:val="nil"/>
              <w:bottom w:val="nil"/>
              <w:right w:val="nil"/>
            </w:tcBorders>
            <w:shd w:val="clear" w:color="auto" w:fill="auto"/>
            <w:noWrap/>
            <w:vAlign w:val="bottom"/>
            <w:hideMark/>
          </w:tcPr>
          <w:p w14:paraId="74E2DD30" w14:textId="77777777" w:rsidR="00F556BC" w:rsidRPr="00297D27" w:rsidRDefault="00F556BC" w:rsidP="00FC3B1C">
            <w:pPr>
              <w:spacing w:before="0" w:after="0" w:line="240" w:lineRule="auto"/>
            </w:pPr>
            <w:proofErr w:type="spellStart"/>
            <w:r w:rsidRPr="00297D27">
              <w:t>Extraversion</w:t>
            </w:r>
            <w:proofErr w:type="spellEnd"/>
            <w:r w:rsidRPr="00297D27">
              <w:t xml:space="preserve"> (8)</w:t>
            </w:r>
          </w:p>
        </w:tc>
        <w:tc>
          <w:tcPr>
            <w:tcW w:w="1560" w:type="dxa"/>
            <w:tcBorders>
              <w:top w:val="nil"/>
              <w:left w:val="nil"/>
              <w:bottom w:val="nil"/>
              <w:right w:val="nil"/>
            </w:tcBorders>
            <w:shd w:val="clear" w:color="auto" w:fill="auto"/>
            <w:noWrap/>
            <w:vAlign w:val="bottom"/>
            <w:hideMark/>
          </w:tcPr>
          <w:p w14:paraId="3E4C73F9" w14:textId="77777777" w:rsidR="00F556BC" w:rsidRPr="00297D27" w:rsidRDefault="00F556BC" w:rsidP="00FC3B1C">
            <w:pPr>
              <w:spacing w:before="0" w:after="0" w:line="240" w:lineRule="auto"/>
            </w:pPr>
            <w:r w:rsidRPr="00297D27">
              <w:t>4643.64*** (2620)</w:t>
            </w:r>
          </w:p>
        </w:tc>
        <w:tc>
          <w:tcPr>
            <w:tcW w:w="1122" w:type="dxa"/>
            <w:tcBorders>
              <w:top w:val="nil"/>
              <w:left w:val="nil"/>
              <w:bottom w:val="nil"/>
              <w:right w:val="nil"/>
            </w:tcBorders>
            <w:shd w:val="clear" w:color="auto" w:fill="auto"/>
            <w:noWrap/>
            <w:vAlign w:val="bottom"/>
            <w:hideMark/>
          </w:tcPr>
          <w:p w14:paraId="1609E2EA" w14:textId="77777777" w:rsidR="00F556BC" w:rsidRPr="00297D27" w:rsidRDefault="00F556BC" w:rsidP="00FC3B1C">
            <w:pPr>
              <w:spacing w:before="0" w:after="0" w:line="240" w:lineRule="auto"/>
            </w:pPr>
            <w:r w:rsidRPr="00297D27">
              <w:t>0.837</w:t>
            </w:r>
          </w:p>
        </w:tc>
        <w:tc>
          <w:tcPr>
            <w:tcW w:w="1134" w:type="dxa"/>
            <w:tcBorders>
              <w:top w:val="nil"/>
              <w:left w:val="nil"/>
              <w:bottom w:val="nil"/>
              <w:right w:val="nil"/>
            </w:tcBorders>
            <w:shd w:val="clear" w:color="auto" w:fill="auto"/>
            <w:noWrap/>
            <w:vAlign w:val="bottom"/>
            <w:hideMark/>
          </w:tcPr>
          <w:p w14:paraId="1452DB1D" w14:textId="77777777" w:rsidR="00F556BC" w:rsidRPr="00297D27" w:rsidRDefault="00F556BC" w:rsidP="00FC3B1C">
            <w:pPr>
              <w:spacing w:before="0" w:after="0" w:line="240" w:lineRule="auto"/>
            </w:pPr>
            <w:r w:rsidRPr="00297D27">
              <w:t>0.046</w:t>
            </w:r>
          </w:p>
        </w:tc>
        <w:tc>
          <w:tcPr>
            <w:tcW w:w="1134" w:type="dxa"/>
            <w:tcBorders>
              <w:top w:val="nil"/>
              <w:left w:val="nil"/>
              <w:bottom w:val="nil"/>
              <w:right w:val="nil"/>
            </w:tcBorders>
            <w:shd w:val="clear" w:color="auto" w:fill="auto"/>
            <w:noWrap/>
            <w:vAlign w:val="bottom"/>
            <w:hideMark/>
          </w:tcPr>
          <w:p w14:paraId="49ACB28A" w14:textId="77777777" w:rsidR="00F556BC" w:rsidRPr="00297D27" w:rsidRDefault="00F556BC" w:rsidP="00FC3B1C">
            <w:pPr>
              <w:spacing w:before="0" w:after="0" w:line="240" w:lineRule="auto"/>
            </w:pPr>
            <w:r w:rsidRPr="00297D27">
              <w:t>0.036</w:t>
            </w:r>
          </w:p>
        </w:tc>
        <w:tc>
          <w:tcPr>
            <w:tcW w:w="1122" w:type="dxa"/>
            <w:tcBorders>
              <w:top w:val="nil"/>
              <w:left w:val="nil"/>
              <w:bottom w:val="nil"/>
              <w:right w:val="nil"/>
            </w:tcBorders>
            <w:shd w:val="clear" w:color="auto" w:fill="auto"/>
            <w:noWrap/>
            <w:vAlign w:val="bottom"/>
            <w:hideMark/>
          </w:tcPr>
          <w:p w14:paraId="014A2B28" w14:textId="77777777" w:rsidR="00F556BC" w:rsidRPr="00297D27" w:rsidRDefault="00F556BC" w:rsidP="00FC3B1C">
            <w:pPr>
              <w:spacing w:before="0" w:after="0" w:line="240" w:lineRule="auto"/>
            </w:pPr>
            <w:r w:rsidRPr="00297D27">
              <w:t>38.25</w:t>
            </w:r>
          </w:p>
        </w:tc>
        <w:tc>
          <w:tcPr>
            <w:tcW w:w="863" w:type="dxa"/>
            <w:tcBorders>
              <w:top w:val="nil"/>
              <w:left w:val="nil"/>
              <w:bottom w:val="nil"/>
              <w:right w:val="nil"/>
            </w:tcBorders>
            <w:shd w:val="clear" w:color="auto" w:fill="auto"/>
            <w:noWrap/>
            <w:vAlign w:val="bottom"/>
            <w:hideMark/>
          </w:tcPr>
          <w:p w14:paraId="15665AE7" w14:textId="2DE3B7AE" w:rsidR="00F556BC" w:rsidRPr="00297D27" w:rsidRDefault="007D7252" w:rsidP="00FC3B1C">
            <w:pPr>
              <w:spacing w:before="0" w:after="0" w:line="240" w:lineRule="auto"/>
            </w:pPr>
            <w:r w:rsidRPr="00297D27">
              <w:t>13</w:t>
            </w:r>
          </w:p>
        </w:tc>
        <w:tc>
          <w:tcPr>
            <w:tcW w:w="850" w:type="dxa"/>
            <w:tcBorders>
              <w:top w:val="nil"/>
              <w:left w:val="nil"/>
              <w:bottom w:val="nil"/>
              <w:right w:val="nil"/>
            </w:tcBorders>
            <w:shd w:val="clear" w:color="auto" w:fill="auto"/>
            <w:noWrap/>
            <w:vAlign w:val="bottom"/>
            <w:hideMark/>
          </w:tcPr>
          <w:p w14:paraId="12B9FA55" w14:textId="2E972D90" w:rsidR="00F556BC" w:rsidRPr="00297D27" w:rsidRDefault="007D7252" w:rsidP="00FC3B1C">
            <w:pPr>
              <w:spacing w:before="0" w:after="0" w:line="240" w:lineRule="auto"/>
            </w:pPr>
            <w:r w:rsidRPr="00297D27">
              <w:t>9</w:t>
            </w:r>
          </w:p>
        </w:tc>
      </w:tr>
      <w:tr w:rsidR="00F556BC" w:rsidRPr="00297D27" w14:paraId="0EC1CB61" w14:textId="77777777" w:rsidTr="00AD28BD">
        <w:trPr>
          <w:trHeight w:val="263"/>
        </w:trPr>
        <w:tc>
          <w:tcPr>
            <w:tcW w:w="2765" w:type="dxa"/>
            <w:tcBorders>
              <w:top w:val="nil"/>
              <w:left w:val="nil"/>
              <w:bottom w:val="nil"/>
              <w:right w:val="nil"/>
            </w:tcBorders>
            <w:shd w:val="clear" w:color="auto" w:fill="auto"/>
            <w:noWrap/>
            <w:vAlign w:val="bottom"/>
            <w:hideMark/>
          </w:tcPr>
          <w:p w14:paraId="422EF78E" w14:textId="4B6D1F44" w:rsidR="00F556BC" w:rsidRPr="00297D27" w:rsidRDefault="0034077E" w:rsidP="00FC3B1C">
            <w:pPr>
              <w:spacing w:before="0" w:after="0" w:line="240" w:lineRule="auto"/>
            </w:pPr>
            <w:proofErr w:type="spellStart"/>
            <w:r>
              <w:t>Emotional</w:t>
            </w:r>
            <w:proofErr w:type="spellEnd"/>
            <w:r>
              <w:t xml:space="preserve"> </w:t>
            </w:r>
            <w:proofErr w:type="spellStart"/>
            <w:r>
              <w:t>stability</w:t>
            </w:r>
            <w:proofErr w:type="spellEnd"/>
            <w:r w:rsidRPr="00297D27">
              <w:t xml:space="preserve"> </w:t>
            </w:r>
            <w:r w:rsidR="00F556BC" w:rsidRPr="00297D27">
              <w:t>(8)</w:t>
            </w:r>
          </w:p>
        </w:tc>
        <w:tc>
          <w:tcPr>
            <w:tcW w:w="1560" w:type="dxa"/>
            <w:tcBorders>
              <w:top w:val="nil"/>
              <w:left w:val="nil"/>
              <w:bottom w:val="nil"/>
              <w:right w:val="nil"/>
            </w:tcBorders>
            <w:shd w:val="clear" w:color="auto" w:fill="auto"/>
            <w:noWrap/>
            <w:vAlign w:val="bottom"/>
            <w:hideMark/>
          </w:tcPr>
          <w:p w14:paraId="1EDBCA42" w14:textId="77777777" w:rsidR="00F556BC" w:rsidRPr="00297D27" w:rsidRDefault="00F556BC" w:rsidP="00FC3B1C">
            <w:pPr>
              <w:spacing w:before="0" w:after="0" w:line="240" w:lineRule="auto"/>
            </w:pPr>
            <w:r w:rsidRPr="00297D27">
              <w:t>9346.97*** (5987)</w:t>
            </w:r>
          </w:p>
        </w:tc>
        <w:tc>
          <w:tcPr>
            <w:tcW w:w="1122" w:type="dxa"/>
            <w:tcBorders>
              <w:top w:val="nil"/>
              <w:left w:val="nil"/>
              <w:bottom w:val="nil"/>
              <w:right w:val="nil"/>
            </w:tcBorders>
            <w:shd w:val="clear" w:color="auto" w:fill="auto"/>
            <w:noWrap/>
            <w:vAlign w:val="bottom"/>
            <w:hideMark/>
          </w:tcPr>
          <w:p w14:paraId="70EB02AA" w14:textId="77777777" w:rsidR="00F556BC" w:rsidRPr="00297D27" w:rsidRDefault="00F556BC" w:rsidP="00FC3B1C">
            <w:pPr>
              <w:spacing w:before="0" w:after="0" w:line="240" w:lineRule="auto"/>
            </w:pPr>
            <w:r w:rsidRPr="00297D27">
              <w:t>0.836</w:t>
            </w:r>
          </w:p>
        </w:tc>
        <w:tc>
          <w:tcPr>
            <w:tcW w:w="1134" w:type="dxa"/>
            <w:tcBorders>
              <w:top w:val="nil"/>
              <w:left w:val="nil"/>
              <w:bottom w:val="nil"/>
              <w:right w:val="nil"/>
            </w:tcBorders>
            <w:shd w:val="clear" w:color="auto" w:fill="auto"/>
            <w:noWrap/>
            <w:vAlign w:val="bottom"/>
            <w:hideMark/>
          </w:tcPr>
          <w:p w14:paraId="02D238E9" w14:textId="77777777" w:rsidR="00F556BC" w:rsidRPr="00297D27" w:rsidRDefault="00F556BC" w:rsidP="00FC3B1C">
            <w:pPr>
              <w:spacing w:before="0" w:after="0" w:line="240" w:lineRule="auto"/>
            </w:pPr>
            <w:r w:rsidRPr="00297D27">
              <w:t>0.039</w:t>
            </w:r>
          </w:p>
        </w:tc>
        <w:tc>
          <w:tcPr>
            <w:tcW w:w="1134" w:type="dxa"/>
            <w:tcBorders>
              <w:top w:val="nil"/>
              <w:left w:val="nil"/>
              <w:bottom w:val="nil"/>
              <w:right w:val="nil"/>
            </w:tcBorders>
            <w:shd w:val="clear" w:color="auto" w:fill="auto"/>
            <w:noWrap/>
            <w:vAlign w:val="bottom"/>
            <w:hideMark/>
          </w:tcPr>
          <w:p w14:paraId="55DDED94" w14:textId="77777777" w:rsidR="00F556BC" w:rsidRPr="00297D27" w:rsidRDefault="00F556BC" w:rsidP="00FC3B1C">
            <w:pPr>
              <w:spacing w:before="0" w:after="0" w:line="240" w:lineRule="auto"/>
            </w:pPr>
            <w:r w:rsidRPr="00297D27">
              <w:t>0.034</w:t>
            </w:r>
          </w:p>
        </w:tc>
        <w:tc>
          <w:tcPr>
            <w:tcW w:w="1122" w:type="dxa"/>
            <w:tcBorders>
              <w:top w:val="nil"/>
              <w:left w:val="nil"/>
              <w:bottom w:val="nil"/>
              <w:right w:val="nil"/>
            </w:tcBorders>
            <w:shd w:val="clear" w:color="auto" w:fill="auto"/>
            <w:noWrap/>
            <w:vAlign w:val="bottom"/>
            <w:hideMark/>
          </w:tcPr>
          <w:p w14:paraId="3DF023AE" w14:textId="77777777" w:rsidR="00F556BC" w:rsidRPr="00297D27" w:rsidRDefault="00F556BC" w:rsidP="00FC3B1C">
            <w:pPr>
              <w:spacing w:before="0" w:after="0" w:line="240" w:lineRule="auto"/>
            </w:pPr>
            <w:r w:rsidRPr="00297D27">
              <w:t>53.50</w:t>
            </w:r>
          </w:p>
        </w:tc>
        <w:tc>
          <w:tcPr>
            <w:tcW w:w="863" w:type="dxa"/>
            <w:tcBorders>
              <w:top w:val="nil"/>
              <w:left w:val="nil"/>
              <w:bottom w:val="nil"/>
              <w:right w:val="nil"/>
            </w:tcBorders>
            <w:shd w:val="clear" w:color="auto" w:fill="auto"/>
            <w:noWrap/>
            <w:vAlign w:val="bottom"/>
            <w:hideMark/>
          </w:tcPr>
          <w:p w14:paraId="40959DAE" w14:textId="6B04F1E6" w:rsidR="00F556BC" w:rsidRPr="00297D27" w:rsidRDefault="007D7252" w:rsidP="00FC3B1C">
            <w:pPr>
              <w:spacing w:before="0" w:after="0" w:line="240" w:lineRule="auto"/>
            </w:pPr>
            <w:r w:rsidRPr="00297D27">
              <w:t>9</w:t>
            </w:r>
          </w:p>
        </w:tc>
        <w:tc>
          <w:tcPr>
            <w:tcW w:w="850" w:type="dxa"/>
            <w:tcBorders>
              <w:top w:val="nil"/>
              <w:left w:val="nil"/>
              <w:bottom w:val="nil"/>
              <w:right w:val="nil"/>
            </w:tcBorders>
            <w:shd w:val="clear" w:color="auto" w:fill="auto"/>
            <w:noWrap/>
            <w:vAlign w:val="bottom"/>
            <w:hideMark/>
          </w:tcPr>
          <w:p w14:paraId="46CF0363" w14:textId="77777777" w:rsidR="00F556BC" w:rsidRPr="00297D27" w:rsidRDefault="00F556BC" w:rsidP="00FC3B1C">
            <w:pPr>
              <w:spacing w:before="0" w:after="0" w:line="240" w:lineRule="auto"/>
            </w:pPr>
            <w:r w:rsidRPr="00297D27">
              <w:t>7</w:t>
            </w:r>
          </w:p>
        </w:tc>
      </w:tr>
      <w:tr w:rsidR="00F556BC" w:rsidRPr="00297D27" w14:paraId="02F2E890" w14:textId="77777777" w:rsidTr="00AD28BD">
        <w:trPr>
          <w:trHeight w:val="263"/>
        </w:trPr>
        <w:tc>
          <w:tcPr>
            <w:tcW w:w="2765" w:type="dxa"/>
            <w:tcBorders>
              <w:top w:val="nil"/>
              <w:left w:val="nil"/>
              <w:bottom w:val="nil"/>
              <w:right w:val="nil"/>
            </w:tcBorders>
            <w:shd w:val="clear" w:color="auto" w:fill="auto"/>
            <w:noWrap/>
            <w:vAlign w:val="bottom"/>
            <w:hideMark/>
          </w:tcPr>
          <w:p w14:paraId="3BA3F69F" w14:textId="77777777" w:rsidR="00F556BC" w:rsidRPr="00297D27" w:rsidRDefault="00F556BC" w:rsidP="00FC3B1C">
            <w:pPr>
              <w:spacing w:before="0" w:after="0" w:line="240" w:lineRule="auto"/>
            </w:pPr>
            <w:proofErr w:type="spellStart"/>
            <w:r w:rsidRPr="00297D27">
              <w:t>Openness</w:t>
            </w:r>
            <w:proofErr w:type="spellEnd"/>
            <w:r w:rsidRPr="00297D27">
              <w:t xml:space="preserve"> (9)</w:t>
            </w:r>
          </w:p>
        </w:tc>
        <w:tc>
          <w:tcPr>
            <w:tcW w:w="1560" w:type="dxa"/>
            <w:tcBorders>
              <w:top w:val="nil"/>
              <w:left w:val="nil"/>
              <w:bottom w:val="nil"/>
              <w:right w:val="nil"/>
            </w:tcBorders>
            <w:shd w:val="clear" w:color="auto" w:fill="auto"/>
            <w:noWrap/>
            <w:vAlign w:val="bottom"/>
            <w:hideMark/>
          </w:tcPr>
          <w:p w14:paraId="1C38F5F3" w14:textId="77777777" w:rsidR="00F556BC" w:rsidRPr="00297D27" w:rsidRDefault="00F556BC" w:rsidP="00FC3B1C">
            <w:pPr>
              <w:spacing w:before="0" w:after="0" w:line="240" w:lineRule="auto"/>
            </w:pPr>
            <w:r w:rsidRPr="00297D27">
              <w:t>8178.52*** (5142)</w:t>
            </w:r>
          </w:p>
        </w:tc>
        <w:tc>
          <w:tcPr>
            <w:tcW w:w="1122" w:type="dxa"/>
            <w:tcBorders>
              <w:top w:val="nil"/>
              <w:left w:val="nil"/>
              <w:bottom w:val="nil"/>
              <w:right w:val="nil"/>
            </w:tcBorders>
            <w:shd w:val="clear" w:color="auto" w:fill="auto"/>
            <w:noWrap/>
            <w:vAlign w:val="bottom"/>
            <w:hideMark/>
          </w:tcPr>
          <w:p w14:paraId="504029FE" w14:textId="77777777" w:rsidR="00F556BC" w:rsidRPr="00297D27" w:rsidRDefault="00F556BC" w:rsidP="00FC3B1C">
            <w:pPr>
              <w:spacing w:before="0" w:after="0" w:line="240" w:lineRule="auto"/>
            </w:pPr>
            <w:r w:rsidRPr="00297D27">
              <w:t>0.824</w:t>
            </w:r>
          </w:p>
        </w:tc>
        <w:tc>
          <w:tcPr>
            <w:tcW w:w="1134" w:type="dxa"/>
            <w:tcBorders>
              <w:top w:val="nil"/>
              <w:left w:val="nil"/>
              <w:bottom w:val="nil"/>
              <w:right w:val="nil"/>
            </w:tcBorders>
            <w:shd w:val="clear" w:color="auto" w:fill="auto"/>
            <w:noWrap/>
            <w:vAlign w:val="bottom"/>
            <w:hideMark/>
          </w:tcPr>
          <w:p w14:paraId="4897D063" w14:textId="77777777" w:rsidR="00F556BC" w:rsidRPr="00297D27" w:rsidRDefault="00F556BC" w:rsidP="00FC3B1C">
            <w:pPr>
              <w:spacing w:before="0" w:after="0" w:line="240" w:lineRule="auto"/>
            </w:pPr>
            <w:r w:rsidRPr="00297D27">
              <w:t>0.040</w:t>
            </w:r>
          </w:p>
        </w:tc>
        <w:tc>
          <w:tcPr>
            <w:tcW w:w="1134" w:type="dxa"/>
            <w:tcBorders>
              <w:top w:val="nil"/>
              <w:left w:val="nil"/>
              <w:bottom w:val="nil"/>
              <w:right w:val="nil"/>
            </w:tcBorders>
            <w:shd w:val="clear" w:color="auto" w:fill="auto"/>
            <w:noWrap/>
            <w:vAlign w:val="bottom"/>
            <w:hideMark/>
          </w:tcPr>
          <w:p w14:paraId="03223B03" w14:textId="77777777" w:rsidR="00F556BC" w:rsidRPr="00297D27" w:rsidRDefault="00F556BC" w:rsidP="00FC3B1C">
            <w:pPr>
              <w:spacing w:before="0" w:after="0" w:line="240" w:lineRule="auto"/>
            </w:pPr>
            <w:r w:rsidRPr="00297D27">
              <w:t>0.036</w:t>
            </w:r>
          </w:p>
        </w:tc>
        <w:tc>
          <w:tcPr>
            <w:tcW w:w="1122" w:type="dxa"/>
            <w:tcBorders>
              <w:top w:val="nil"/>
              <w:left w:val="nil"/>
              <w:bottom w:val="nil"/>
              <w:right w:val="nil"/>
            </w:tcBorders>
            <w:shd w:val="clear" w:color="auto" w:fill="auto"/>
            <w:noWrap/>
            <w:vAlign w:val="bottom"/>
            <w:hideMark/>
          </w:tcPr>
          <w:p w14:paraId="533E9BC9" w14:textId="77777777" w:rsidR="00F556BC" w:rsidRPr="00297D27" w:rsidRDefault="00F556BC" w:rsidP="00FC3B1C">
            <w:pPr>
              <w:spacing w:before="0" w:after="0" w:line="240" w:lineRule="auto"/>
            </w:pPr>
            <w:r w:rsidRPr="00297D27">
              <w:t>47.41</w:t>
            </w:r>
          </w:p>
        </w:tc>
        <w:tc>
          <w:tcPr>
            <w:tcW w:w="863" w:type="dxa"/>
            <w:tcBorders>
              <w:top w:val="nil"/>
              <w:left w:val="nil"/>
              <w:bottom w:val="nil"/>
              <w:right w:val="nil"/>
            </w:tcBorders>
            <w:shd w:val="clear" w:color="auto" w:fill="auto"/>
            <w:noWrap/>
            <w:vAlign w:val="bottom"/>
            <w:hideMark/>
          </w:tcPr>
          <w:p w14:paraId="23EB429E" w14:textId="6A9F632C" w:rsidR="00F556BC" w:rsidRPr="00297D27" w:rsidRDefault="007D7252" w:rsidP="00FC3B1C">
            <w:pPr>
              <w:spacing w:before="0" w:after="0" w:line="240" w:lineRule="auto"/>
            </w:pPr>
            <w:r w:rsidRPr="00297D27">
              <w:t>10</w:t>
            </w:r>
          </w:p>
        </w:tc>
        <w:tc>
          <w:tcPr>
            <w:tcW w:w="850" w:type="dxa"/>
            <w:tcBorders>
              <w:top w:val="nil"/>
              <w:left w:val="nil"/>
              <w:bottom w:val="nil"/>
              <w:right w:val="nil"/>
            </w:tcBorders>
            <w:shd w:val="clear" w:color="auto" w:fill="auto"/>
            <w:noWrap/>
            <w:vAlign w:val="bottom"/>
            <w:hideMark/>
          </w:tcPr>
          <w:p w14:paraId="136774A7" w14:textId="77777777" w:rsidR="00F556BC" w:rsidRPr="00297D27" w:rsidRDefault="00F556BC" w:rsidP="00FC3B1C">
            <w:pPr>
              <w:spacing w:before="0" w:after="0" w:line="240" w:lineRule="auto"/>
            </w:pPr>
            <w:r w:rsidRPr="00297D27">
              <w:t>11</w:t>
            </w:r>
          </w:p>
        </w:tc>
      </w:tr>
    </w:tbl>
    <w:p w14:paraId="4B5CC7BB" w14:textId="102C6708" w:rsidR="00F556BC" w:rsidRDefault="00F556BC" w:rsidP="00FC3B1C">
      <w:pPr>
        <w:pStyle w:val="Textoindependiente"/>
        <w:spacing w:before="0" w:after="0"/>
      </w:pPr>
      <w:r w:rsidRPr="00297D27">
        <w:t>Note: *** means p value &lt; 0.01.</w:t>
      </w:r>
    </w:p>
    <w:p w14:paraId="2762D3D4" w14:textId="1DE21A5C" w:rsidR="002279DD" w:rsidRDefault="00DC1293" w:rsidP="002279DD">
      <w:pPr>
        <w:pStyle w:val="Textoindependiente"/>
        <w:widowControl w:val="0"/>
        <w:spacing w:before="0" w:after="0"/>
      </w:pPr>
      <w:r>
        <w:t>Eight</w:t>
      </w:r>
      <w:r w:rsidR="00FF0FF2">
        <w:t xml:space="preserve"> facets were retained for the domain </w:t>
      </w:r>
      <w:r w:rsidR="003216D5">
        <w:t>a</w:t>
      </w:r>
      <w:r w:rsidR="00F556BC">
        <w:t>greeableness</w:t>
      </w:r>
      <w:r w:rsidR="00FF0FF2">
        <w:t>,</w:t>
      </w:r>
      <w:r w:rsidR="00F556BC">
        <w:t xml:space="preserve"> after two were eliminated due to weak loading</w:t>
      </w:r>
      <w:r w:rsidR="00FF0FF2">
        <w:t>s</w:t>
      </w:r>
      <w:r w:rsidR="00F556BC">
        <w:t xml:space="preserve"> and </w:t>
      </w:r>
      <w:r w:rsidR="00FF0FF2">
        <w:t>clusters wh</w:t>
      </w:r>
      <w:r w:rsidR="0066150A">
        <w:t>ose content was elusive</w:t>
      </w:r>
      <w:r w:rsidR="00F556BC">
        <w:t>. The</w:t>
      </w:r>
      <w:r w:rsidR="00FF0FF2">
        <w:t>se</w:t>
      </w:r>
      <w:r w:rsidR="00F556BC">
        <w:t xml:space="preserve"> facets were named </w:t>
      </w:r>
      <w:r w:rsidR="00F556BC">
        <w:rPr>
          <w:i/>
        </w:rPr>
        <w:t>Appreciation</w:t>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r w:rsidR="00D67715">
        <w:t xml:space="preserve"> Items corresponding to these and </w:t>
      </w:r>
      <w:r w:rsidR="00071E57">
        <w:t xml:space="preserve">the </w:t>
      </w:r>
      <w:r w:rsidR="00D67715">
        <w:t xml:space="preserve">following facets can be found in the </w:t>
      </w:r>
      <w:r w:rsidR="00AD28BD">
        <w:t>Appendix</w:t>
      </w:r>
      <w:r w:rsidR="00D67715">
        <w:t>.</w:t>
      </w:r>
    </w:p>
    <w:p w14:paraId="2BE3F67E" w14:textId="08F8D870" w:rsidR="00F556BC" w:rsidRDefault="00F556BC" w:rsidP="002279DD">
      <w:pPr>
        <w:pStyle w:val="Textoindependiente"/>
        <w:widowControl w:val="0"/>
        <w:spacing w:before="0" w:after="0"/>
      </w:pPr>
      <w:r>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 xml:space="preserve">Goal </w:t>
      </w:r>
      <w:r>
        <w:rPr>
          <w:i/>
        </w:rPr>
        <w:lastRenderedPageBreak/>
        <w:t>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637419B0" w14:textId="24C537D9" w:rsidR="00F556BC" w:rsidRDefault="00F556BC" w:rsidP="00FC3B1C">
      <w:pPr>
        <w:pStyle w:val="Textoindependiente"/>
        <w:spacing w:before="0" w:after="0"/>
      </w:pPr>
      <w:r>
        <w:t xml:space="preserve">Extraversion </w:t>
      </w:r>
      <w:r w:rsidR="00FF0FF2">
        <w:t>was</w:t>
      </w:r>
      <w:r>
        <w:t xml:space="preserve"> formed by nine facets. A new facet (</w:t>
      </w:r>
      <w:r>
        <w:rPr>
          <w:i/>
        </w:rPr>
        <w:t>Energy</w:t>
      </w:r>
      <w:r>
        <w:t xml:space="preserve">) was added in order to tap the physical component of </w:t>
      </w:r>
      <w:r w:rsidR="003216D5">
        <w:t>e</w:t>
      </w:r>
      <w:r>
        <w:t>xtraversion, which was missing in the eight-facet solution</w:t>
      </w:r>
      <w:r w:rsidR="0066150A">
        <w:t xml:space="preserve"> the EFA suggested</w:t>
      </w:r>
      <w:r>
        <w:t>.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C3B1C">
      <w:pPr>
        <w:pStyle w:val="Textoindependiente"/>
        <w:spacing w:before="0" w:after="0"/>
      </w:pPr>
      <w:r>
        <w:t>Neuroticism (interpreted here as emotional stability) consist</w:t>
      </w:r>
      <w:r w:rsidR="00FF0FF2">
        <w:t>ed</w:t>
      </w:r>
      <w:r>
        <w:t xml:space="preserve"> of seven facets. One facet was dropped due to poor interpretability and was therefore not included in the subsequent 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3CFC4930" w:rsidR="00F556BC" w:rsidRDefault="00F556BC" w:rsidP="00FC3B1C">
      <w:pPr>
        <w:pStyle w:val="Textoindependiente"/>
        <w:spacing w:before="0" w:after="0"/>
        <w:rPr>
          <w:i/>
        </w:rPr>
      </w:pPr>
      <w:r>
        <w:t>Openness to experience comprise</w:t>
      </w:r>
      <w:r w:rsidR="00FF0FF2">
        <w:t>d</w:t>
      </w:r>
      <w:r>
        <w:t xml:space="preserve"> nine facets. One facet was identified as a method factor and eliminated, </w:t>
      </w:r>
      <w:r w:rsidR="00196691">
        <w:t xml:space="preserve">as </w:t>
      </w:r>
      <w:r>
        <w:t xml:space="preserve">it solely contained negatively formulated items and no coherent underlying trait could be identified. Furthermore, </w:t>
      </w:r>
      <w:r w:rsidR="00FF0FF2">
        <w:t>an extra</w:t>
      </w:r>
      <w:r>
        <w:t xml:space="preserve"> facet was added</w:t>
      </w:r>
      <w:r w:rsidR="00FF0FF2">
        <w:t xml:space="preserve"> (</w:t>
      </w:r>
      <w:r w:rsidR="00FF0FF2">
        <w:rPr>
          <w:i/>
        </w:rPr>
        <w:t>Intellect</w:t>
      </w:r>
      <w:r w:rsidR="00FF0FF2">
        <w:t>)</w:t>
      </w:r>
      <w:r>
        <w:t xml:space="preserve">, </w:t>
      </w:r>
      <w:r w:rsidR="00E26566">
        <w:t>as it was not present in the EFA solution and represents a core con</w:t>
      </w:r>
      <w:r w:rsidR="00297D27">
        <w:t>s</w:t>
      </w:r>
      <w:r w:rsidR="00E26566">
        <w:t>truct in other important facet models</w:t>
      </w:r>
      <w:r>
        <w:t xml:space="preserve">. The </w:t>
      </w:r>
      <w:r w:rsidR="00FF0FF2">
        <w:t xml:space="preserve">final set of </w:t>
      </w:r>
      <w:r>
        <w:t xml:space="preserve">facets of </w:t>
      </w:r>
      <w:r w:rsidR="00FF0FF2">
        <w:t xml:space="preserve">the </w:t>
      </w:r>
      <w:r w:rsidR="003216D5">
        <w:t>o</w:t>
      </w:r>
      <w:r>
        <w:t>penness</w:t>
      </w:r>
      <w:r w:rsidR="00FF0FF2">
        <w:t xml:space="preserve"> </w:t>
      </w:r>
      <w:r w:rsidR="00485490">
        <w:t>domain</w:t>
      </w:r>
      <w:r>
        <w:t xml:space="preserve"> </w:t>
      </w:r>
      <w:r w:rsidR="00FF0FF2">
        <w:t>were</w:t>
      </w:r>
      <w:r>
        <w:t xml:space="preserv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63DF8FAA" w14:textId="4F39806F" w:rsidR="00624FA1" w:rsidRPr="002279DD" w:rsidRDefault="00624FA1" w:rsidP="002279DD">
      <w:pPr>
        <w:pStyle w:val="Ttulo3"/>
        <w:keepNext w:val="0"/>
        <w:keepLines w:val="0"/>
        <w:widowControl w:val="0"/>
        <w:spacing w:before="0" w:after="0"/>
        <w:rPr>
          <w:b w:val="0"/>
          <w:bCs w:val="0"/>
          <w:i/>
          <w:iCs/>
        </w:rPr>
      </w:pPr>
      <w:r w:rsidRPr="002279DD">
        <w:rPr>
          <w:b w:val="0"/>
          <w:bCs w:val="0"/>
          <w:i/>
          <w:iCs/>
        </w:rPr>
        <w:t>Reliability</w:t>
      </w:r>
      <w:r w:rsidR="002279DD">
        <w:rPr>
          <w:b w:val="0"/>
          <w:bCs w:val="0"/>
          <w:i/>
          <w:iCs/>
        </w:rPr>
        <w:t xml:space="preserve">. </w:t>
      </w:r>
      <w:r w:rsidRPr="002279DD">
        <w:rPr>
          <w:b w:val="0"/>
          <w:bCs w:val="0"/>
        </w:rPr>
        <w:t xml:space="preserve">Reliability estimates for each of the facets </w:t>
      </w:r>
      <w:r w:rsidR="00C46324" w:rsidRPr="002279DD">
        <w:rPr>
          <w:b w:val="0"/>
          <w:bCs w:val="0"/>
        </w:rPr>
        <w:t xml:space="preserve">and all domains </w:t>
      </w:r>
      <w:r w:rsidRPr="002279DD">
        <w:rPr>
          <w:b w:val="0"/>
          <w:bCs w:val="0"/>
        </w:rPr>
        <w:t xml:space="preserve">were obtained using  </w:t>
      </w:r>
      <m:oMath>
        <m:r>
          <m:rPr>
            <m:sty m:val="bi"/>
          </m:rPr>
          <w:rPr>
            <w:rFonts w:ascii="Cambria Math" w:hAnsi="Cambria Math"/>
          </w:rPr>
          <m:t>α</m:t>
        </m:r>
      </m:oMath>
      <w:r w:rsidRPr="002279DD">
        <w:rPr>
          <w:b w:val="0"/>
          <w:bCs w:val="0"/>
        </w:rPr>
        <w:t xml:space="preserve"> and </w:t>
      </w:r>
      <m:oMath>
        <m:r>
          <m:rPr>
            <m:sty m:val="bi"/>
          </m:rPr>
          <w:rPr>
            <w:rFonts w:ascii="Cambria Math" w:hAnsi="Cambria Math"/>
          </w:rPr>
          <m:t>ω</m:t>
        </m:r>
      </m:oMath>
      <w:r w:rsidRPr="002279DD">
        <w:rPr>
          <w:rFonts w:eastAsiaTheme="minorEastAsia"/>
          <w:b w:val="0"/>
          <w:bCs w:val="0"/>
        </w:rPr>
        <w:t xml:space="preserve"> (they can be found in </w:t>
      </w:r>
      <w:r w:rsidR="00C46324" w:rsidRPr="002279DD">
        <w:rPr>
          <w:rFonts w:eastAsiaTheme="minorEastAsia"/>
          <w:b w:val="0"/>
          <w:bCs w:val="0"/>
        </w:rPr>
        <w:t>T</w:t>
      </w:r>
      <w:r w:rsidRPr="002279DD">
        <w:rPr>
          <w:rFonts w:eastAsiaTheme="minorEastAsia"/>
          <w:b w:val="0"/>
          <w:bCs w:val="0"/>
        </w:rPr>
        <w:t xml:space="preserve">able </w:t>
      </w:r>
      <w:r w:rsidR="004F5F8A" w:rsidRPr="002279DD">
        <w:rPr>
          <w:rFonts w:eastAsiaTheme="minorEastAsia"/>
          <w:b w:val="0"/>
          <w:bCs w:val="0"/>
        </w:rPr>
        <w:t>3</w:t>
      </w:r>
      <w:r w:rsidRPr="002279DD">
        <w:rPr>
          <w:rFonts w:eastAsiaTheme="minorEastAsia"/>
          <w:b w:val="0"/>
          <w:bCs w:val="0"/>
        </w:rPr>
        <w:t>)</w:t>
      </w:r>
      <w:r w:rsidRPr="002279DD">
        <w:rPr>
          <w:b w:val="0"/>
          <w:bCs w:val="0"/>
        </w:rPr>
        <w:t xml:space="preserve">. 95% C.I. estimates of McDonald’s </w:t>
      </w:r>
      <m:oMath>
        <m:r>
          <m:rPr>
            <m:sty m:val="bi"/>
          </m:rPr>
          <w:rPr>
            <w:rFonts w:ascii="Cambria Math" w:hAnsi="Cambria Math"/>
          </w:rPr>
          <m:t>ω</m:t>
        </m:r>
      </m:oMath>
      <w:r w:rsidRPr="002279DD">
        <w:rPr>
          <w:b w:val="0"/>
          <w:bCs w:val="0"/>
        </w:rPr>
        <w:t xml:space="preserve"> for the domains were: </w:t>
      </w:r>
      <w:r w:rsidR="003216D5" w:rsidRPr="002279DD">
        <w:rPr>
          <w:b w:val="0"/>
          <w:bCs w:val="0"/>
        </w:rPr>
        <w:t>a</w:t>
      </w:r>
      <w:r w:rsidRPr="002279DD">
        <w:rPr>
          <w:b w:val="0"/>
          <w:bCs w:val="0"/>
        </w:rPr>
        <w:t>greeableness ranged from 0.8</w:t>
      </w:r>
      <w:r w:rsidR="00B545C2" w:rsidRPr="002279DD">
        <w:rPr>
          <w:b w:val="0"/>
          <w:bCs w:val="0"/>
        </w:rPr>
        <w:t>5</w:t>
      </w:r>
      <w:r w:rsidRPr="002279DD">
        <w:rPr>
          <w:b w:val="0"/>
          <w:bCs w:val="0"/>
        </w:rPr>
        <w:t xml:space="preserve"> to 0.</w:t>
      </w:r>
      <w:r w:rsidR="00B545C2" w:rsidRPr="002279DD">
        <w:rPr>
          <w:b w:val="0"/>
          <w:bCs w:val="0"/>
        </w:rPr>
        <w:t>91</w:t>
      </w:r>
      <w:r w:rsidRPr="002279DD">
        <w:rPr>
          <w:b w:val="0"/>
          <w:bCs w:val="0"/>
        </w:rPr>
        <w:t xml:space="preserve">, </w:t>
      </w:r>
      <w:r w:rsidR="003216D5" w:rsidRPr="002279DD">
        <w:rPr>
          <w:b w:val="0"/>
          <w:bCs w:val="0"/>
        </w:rPr>
        <w:t>c</w:t>
      </w:r>
      <w:r w:rsidRPr="002279DD">
        <w:rPr>
          <w:b w:val="0"/>
          <w:bCs w:val="0"/>
        </w:rPr>
        <w:t>onscientiousness ranged from 0.8</w:t>
      </w:r>
      <w:r w:rsidR="00B545C2" w:rsidRPr="002279DD">
        <w:rPr>
          <w:b w:val="0"/>
          <w:bCs w:val="0"/>
        </w:rPr>
        <w:t>3</w:t>
      </w:r>
      <w:r w:rsidRPr="002279DD">
        <w:rPr>
          <w:b w:val="0"/>
          <w:bCs w:val="0"/>
        </w:rPr>
        <w:t xml:space="preserve"> to 0.88, </w:t>
      </w:r>
      <w:r w:rsidR="003216D5" w:rsidRPr="002279DD">
        <w:rPr>
          <w:b w:val="0"/>
          <w:bCs w:val="0"/>
        </w:rPr>
        <w:t>o</w:t>
      </w:r>
      <w:r w:rsidRPr="002279DD">
        <w:rPr>
          <w:b w:val="0"/>
          <w:bCs w:val="0"/>
        </w:rPr>
        <w:t>penness</w:t>
      </w:r>
      <m:oMath>
        <m:r>
          <m:rPr>
            <m:sty m:val="bi"/>
          </m:rPr>
          <w:rPr>
            <w:rFonts w:ascii="Cambria Math" w:hAnsi="Cambria Math"/>
          </w:rPr>
          <m:t xml:space="preserve"> </m:t>
        </m:r>
      </m:oMath>
      <w:r w:rsidRPr="002279DD">
        <w:rPr>
          <w:b w:val="0"/>
          <w:bCs w:val="0"/>
        </w:rPr>
        <w:t>ranged from 0.</w:t>
      </w:r>
      <w:r w:rsidR="00B545C2" w:rsidRPr="002279DD">
        <w:rPr>
          <w:b w:val="0"/>
          <w:bCs w:val="0"/>
        </w:rPr>
        <w:t xml:space="preserve">91 </w:t>
      </w:r>
      <w:r w:rsidRPr="002279DD">
        <w:rPr>
          <w:b w:val="0"/>
          <w:bCs w:val="0"/>
        </w:rPr>
        <w:t>to 0.9</w:t>
      </w:r>
      <w:r w:rsidR="00B545C2" w:rsidRPr="002279DD">
        <w:rPr>
          <w:b w:val="0"/>
          <w:bCs w:val="0"/>
        </w:rPr>
        <w:t>4</w:t>
      </w:r>
      <w:r w:rsidRPr="002279DD">
        <w:rPr>
          <w:b w:val="0"/>
          <w:bCs w:val="0"/>
        </w:rPr>
        <w:t xml:space="preserve">, </w:t>
      </w:r>
      <w:r w:rsidR="003216D5" w:rsidRPr="002279DD">
        <w:rPr>
          <w:b w:val="0"/>
          <w:bCs w:val="0"/>
        </w:rPr>
        <w:t>e</w:t>
      </w:r>
      <w:r w:rsidRPr="002279DD">
        <w:rPr>
          <w:b w:val="0"/>
          <w:bCs w:val="0"/>
        </w:rPr>
        <w:t xml:space="preserve">motional </w:t>
      </w:r>
      <w:r w:rsidR="003216D5" w:rsidRPr="002279DD">
        <w:rPr>
          <w:b w:val="0"/>
          <w:bCs w:val="0"/>
        </w:rPr>
        <w:t>s</w:t>
      </w:r>
      <w:r w:rsidRPr="002279DD">
        <w:rPr>
          <w:b w:val="0"/>
          <w:bCs w:val="0"/>
        </w:rPr>
        <w:t>tability ranged from 0.</w:t>
      </w:r>
      <w:r w:rsidR="00B545C2" w:rsidRPr="002279DD">
        <w:rPr>
          <w:b w:val="0"/>
          <w:bCs w:val="0"/>
        </w:rPr>
        <w:t>90</w:t>
      </w:r>
      <w:r w:rsidRPr="002279DD">
        <w:rPr>
          <w:b w:val="0"/>
          <w:bCs w:val="0"/>
        </w:rPr>
        <w:t xml:space="preserve"> to 0.9</w:t>
      </w:r>
      <w:r w:rsidR="00B545C2" w:rsidRPr="002279DD">
        <w:rPr>
          <w:b w:val="0"/>
          <w:bCs w:val="0"/>
        </w:rPr>
        <w:t>3</w:t>
      </w:r>
      <w:r w:rsidRPr="002279DD">
        <w:rPr>
          <w:b w:val="0"/>
          <w:bCs w:val="0"/>
        </w:rPr>
        <w:t xml:space="preserve">, </w:t>
      </w:r>
      <w:r w:rsidR="003216D5" w:rsidRPr="002279DD">
        <w:rPr>
          <w:b w:val="0"/>
          <w:bCs w:val="0"/>
        </w:rPr>
        <w:t>e</w:t>
      </w:r>
      <w:r w:rsidRPr="002279DD">
        <w:rPr>
          <w:b w:val="0"/>
          <w:bCs w:val="0"/>
        </w:rPr>
        <w:t>xtraversion ranged from 0.8</w:t>
      </w:r>
      <w:r w:rsidR="00B545C2" w:rsidRPr="002279DD">
        <w:rPr>
          <w:b w:val="0"/>
          <w:bCs w:val="0"/>
        </w:rPr>
        <w:t>9</w:t>
      </w:r>
      <w:r w:rsidRPr="002279DD">
        <w:rPr>
          <w:b w:val="0"/>
          <w:bCs w:val="0"/>
        </w:rPr>
        <w:t xml:space="preserve"> to 0.9</w:t>
      </w:r>
      <w:r w:rsidR="00B545C2" w:rsidRPr="002279DD">
        <w:rPr>
          <w:b w:val="0"/>
          <w:bCs w:val="0"/>
        </w:rPr>
        <w:t>2</w:t>
      </w:r>
      <w:r w:rsidRPr="002279DD">
        <w:rPr>
          <w:b w:val="0"/>
          <w:bCs w:val="0"/>
        </w:rPr>
        <w:t>.</w:t>
      </w:r>
      <w:r w:rsidR="0074454A" w:rsidRPr="002279DD">
        <w:rPr>
          <w:b w:val="0"/>
          <w:bCs w:val="0"/>
        </w:rPr>
        <w:t xml:space="preserve"> All in all, reliability coefficients were at least good (</w:t>
      </w:r>
      <m:oMath>
        <m:r>
          <m:rPr>
            <m:sty m:val="bi"/>
          </m:rPr>
          <w:rPr>
            <w:rFonts w:ascii="Cambria Math" w:hAnsi="Cambria Math"/>
          </w:rPr>
          <m:t>ω</m:t>
        </m:r>
      </m:oMath>
      <w:r w:rsidR="0074454A" w:rsidRPr="002279DD">
        <w:rPr>
          <w:b w:val="0"/>
          <w:bCs w:val="0"/>
        </w:rPr>
        <w:t xml:space="preserve">  &gt; 0.8) for all the domains</w:t>
      </w:r>
      <w:r w:rsidR="00071E57" w:rsidRPr="002279DD">
        <w:rPr>
          <w:b w:val="0"/>
          <w:bCs w:val="0"/>
        </w:rPr>
        <w:t>,</w:t>
      </w:r>
      <w:r w:rsidR="0074454A" w:rsidRPr="002279DD">
        <w:rPr>
          <w:b w:val="0"/>
          <w:bCs w:val="0"/>
        </w:rPr>
        <w:t xml:space="preserve"> and at least acceptable (</w:t>
      </w:r>
      <m:oMath>
        <m:r>
          <m:rPr>
            <m:sty m:val="bi"/>
          </m:rPr>
          <w:rPr>
            <w:rFonts w:ascii="Cambria Math" w:hAnsi="Cambria Math"/>
          </w:rPr>
          <m:t>ω</m:t>
        </m:r>
      </m:oMath>
      <w:r w:rsidR="0074454A" w:rsidRPr="002279DD">
        <w:rPr>
          <w:b w:val="0"/>
          <w:bCs w:val="0"/>
        </w:rPr>
        <w:t xml:space="preserve">  &gt; 0.7) for the majority of the facets (60%). </w:t>
      </w:r>
      <w:r w:rsidR="008231BD" w:rsidRPr="002279DD">
        <w:rPr>
          <w:b w:val="0"/>
          <w:bCs w:val="0"/>
        </w:rPr>
        <w:t>Only one facet had poor internal consistency (</w:t>
      </w:r>
      <w:r w:rsidR="008231BD" w:rsidRPr="002279DD">
        <w:rPr>
          <w:b w:val="0"/>
          <w:bCs w:val="0"/>
          <w:i/>
          <w:iCs/>
        </w:rPr>
        <w:t>Altruism</w:t>
      </w:r>
      <w:r w:rsidR="008231BD" w:rsidRPr="002279DD">
        <w:rPr>
          <w:b w:val="0"/>
          <w:bCs w:val="0"/>
        </w:rPr>
        <w:t xml:space="preserve">, </w:t>
      </w:r>
      <m:oMath>
        <m:r>
          <m:rPr>
            <m:sty m:val="bi"/>
          </m:rPr>
          <w:rPr>
            <w:rFonts w:ascii="Cambria Math" w:hAnsi="Cambria Math"/>
          </w:rPr>
          <m:t>ω= .52)</m:t>
        </m:r>
      </m:oMath>
      <w:r w:rsidR="008231BD" w:rsidRPr="002279DD">
        <w:rPr>
          <w:rFonts w:eastAsiaTheme="minorEastAsia"/>
          <w:b w:val="0"/>
          <w:bCs w:val="0"/>
        </w:rPr>
        <w:t>.</w:t>
      </w:r>
    </w:p>
    <w:p w14:paraId="1C7A3B44" w14:textId="14112A47" w:rsidR="00F556BC" w:rsidRPr="002279DD" w:rsidRDefault="00F556BC" w:rsidP="002279DD">
      <w:pPr>
        <w:pStyle w:val="Ttulo3"/>
        <w:keepNext w:val="0"/>
        <w:keepLines w:val="0"/>
        <w:widowControl w:val="0"/>
        <w:spacing w:before="0" w:after="0"/>
        <w:rPr>
          <w:b w:val="0"/>
          <w:bCs w:val="0"/>
        </w:rPr>
      </w:pPr>
      <w:r w:rsidRPr="00613F5A">
        <w:rPr>
          <w:b w:val="0"/>
          <w:bCs w:val="0"/>
          <w:i/>
          <w:iCs/>
        </w:rPr>
        <w:t>CFA</w:t>
      </w:r>
      <w:r w:rsidR="002279DD">
        <w:t xml:space="preserve">. </w:t>
      </w:r>
      <w:r w:rsidR="00FF0FF2" w:rsidRPr="002279DD">
        <w:rPr>
          <w:b w:val="0"/>
          <w:bCs w:val="0"/>
        </w:rPr>
        <w:t xml:space="preserve">Confirmatory factor analysis was applied to </w:t>
      </w:r>
      <w:r w:rsidR="00AA2BDB" w:rsidRPr="002279DD">
        <w:rPr>
          <w:b w:val="0"/>
          <w:bCs w:val="0"/>
        </w:rPr>
        <w:t xml:space="preserve">each of the facets identified in the </w:t>
      </w:r>
      <w:r w:rsidR="00AA2BDB" w:rsidRPr="002279DD">
        <w:rPr>
          <w:b w:val="0"/>
          <w:bCs w:val="0"/>
        </w:rPr>
        <w:lastRenderedPageBreak/>
        <w:t xml:space="preserve">previous step, using </w:t>
      </w:r>
      <w:r w:rsidR="00FF0FF2" w:rsidRPr="002279DD">
        <w:rPr>
          <w:b w:val="0"/>
          <w:bCs w:val="0"/>
        </w:rPr>
        <w:t xml:space="preserve">the </w:t>
      </w:r>
      <w:r w:rsidR="00AA2BDB" w:rsidRPr="002279DD">
        <w:rPr>
          <w:b w:val="0"/>
          <w:bCs w:val="0"/>
        </w:rPr>
        <w:t>second American-based</w:t>
      </w:r>
      <w:r w:rsidR="00FF0FF2" w:rsidRPr="002279DD">
        <w:rPr>
          <w:b w:val="0"/>
          <w:bCs w:val="0"/>
        </w:rPr>
        <w:t xml:space="preserve"> </w:t>
      </w:r>
      <w:r w:rsidRPr="002279DD">
        <w:rPr>
          <w:b w:val="0"/>
          <w:bCs w:val="0"/>
        </w:rPr>
        <w:t>sample</w:t>
      </w:r>
      <w:r w:rsidR="00FF0FF2" w:rsidRPr="002279DD">
        <w:rPr>
          <w:b w:val="0"/>
          <w:bCs w:val="0"/>
        </w:rPr>
        <w:t>.</w:t>
      </w:r>
      <w:r w:rsidRPr="002279DD">
        <w:rPr>
          <w:b w:val="0"/>
          <w:bCs w:val="0"/>
        </w:rPr>
        <w:t xml:space="preserve"> All measurement models fitted well</w:t>
      </w:r>
      <w:r w:rsidR="00126B4A" w:rsidRPr="002279DD">
        <w:rPr>
          <w:b w:val="0"/>
          <w:bCs w:val="0"/>
        </w:rPr>
        <w:t xml:space="preserve"> according to goodness-of-fit indices</w:t>
      </w:r>
      <w:r w:rsidR="00A70154">
        <w:rPr>
          <w:b w:val="0"/>
          <w:bCs w:val="0"/>
        </w:rPr>
        <w:t xml:space="preserve">, except </w:t>
      </w:r>
      <w:r w:rsidR="00A70154" w:rsidRPr="00A70154">
        <w:rPr>
          <w:b w:val="0"/>
          <w:bCs w:val="0"/>
          <w:i/>
          <w:iCs/>
        </w:rPr>
        <w:t>Dominance</w:t>
      </w:r>
      <w:r w:rsidR="00A70154">
        <w:rPr>
          <w:b w:val="0"/>
          <w:bCs w:val="0"/>
          <w:i/>
          <w:iCs/>
        </w:rPr>
        <w:t xml:space="preserve"> </w:t>
      </w:r>
      <w:r w:rsidR="00A70154">
        <w:rPr>
          <w:b w:val="0"/>
          <w:bCs w:val="0"/>
        </w:rPr>
        <w:t xml:space="preserve">which </w:t>
      </w:r>
      <w:proofErr w:type="gramStart"/>
      <w:r w:rsidR="00A70154">
        <w:rPr>
          <w:b w:val="0"/>
          <w:bCs w:val="0"/>
        </w:rPr>
        <w:t xml:space="preserve">yielded </w:t>
      </w:r>
      <w:r w:rsidR="00FE6153" w:rsidRPr="002279DD">
        <w:rPr>
          <w:b w:val="0"/>
          <w:bCs w:val="0"/>
        </w:rPr>
        <w:t>.</w:t>
      </w:r>
      <w:proofErr w:type="gramEnd"/>
      <w:r w:rsidR="00FE6153" w:rsidRPr="002279DD">
        <w:rPr>
          <w:b w:val="0"/>
          <w:bCs w:val="0"/>
        </w:rPr>
        <w:t xml:space="preserve"> The fit information of three facets was not available as these models were </w:t>
      </w:r>
      <w:r w:rsidR="005A0A3C" w:rsidRPr="002279DD">
        <w:rPr>
          <w:b w:val="0"/>
          <w:bCs w:val="0"/>
        </w:rPr>
        <w:t xml:space="preserve">reflected by only three indicators and therefore </w:t>
      </w:r>
      <w:r w:rsidR="00FE6153" w:rsidRPr="002279DD">
        <w:rPr>
          <w:b w:val="0"/>
          <w:bCs w:val="0"/>
        </w:rPr>
        <w:t xml:space="preserve">saturated </w:t>
      </w:r>
      <w:r w:rsidR="00AA2BDB" w:rsidRPr="002279DD">
        <w:rPr>
          <w:b w:val="0"/>
          <w:bCs w:val="0"/>
        </w:rPr>
        <w:t>(</w:t>
      </w:r>
      <w:r w:rsidR="005A0A3C" w:rsidRPr="002279DD">
        <w:rPr>
          <w:b w:val="0"/>
          <w:bCs w:val="0"/>
          <w:i/>
          <w:iCs/>
        </w:rPr>
        <w:t>energy</w:t>
      </w:r>
      <w:r w:rsidR="005A0A3C" w:rsidRPr="002279DD">
        <w:rPr>
          <w:b w:val="0"/>
          <w:bCs w:val="0"/>
        </w:rPr>
        <w:t xml:space="preserve">, </w:t>
      </w:r>
      <w:r w:rsidR="005A0A3C" w:rsidRPr="002279DD">
        <w:rPr>
          <w:b w:val="0"/>
          <w:bCs w:val="0"/>
          <w:i/>
          <w:iCs/>
        </w:rPr>
        <w:t>self-attention</w:t>
      </w:r>
      <w:r w:rsidR="005A0A3C" w:rsidRPr="002279DD">
        <w:rPr>
          <w:b w:val="0"/>
          <w:bCs w:val="0"/>
        </w:rPr>
        <w:t xml:space="preserve">, and </w:t>
      </w:r>
      <w:r w:rsidR="005A0A3C" w:rsidRPr="002279DD">
        <w:rPr>
          <w:b w:val="0"/>
          <w:bCs w:val="0"/>
          <w:i/>
          <w:iCs/>
        </w:rPr>
        <w:t>intellect</w:t>
      </w:r>
      <w:r w:rsidR="00AA2BDB" w:rsidRPr="002279DD">
        <w:rPr>
          <w:b w:val="0"/>
          <w:bCs w:val="0"/>
        </w:rPr>
        <w:t xml:space="preserve">). Goodness of fit estimations for each facet are available in </w:t>
      </w:r>
      <w:r w:rsidR="00C46324" w:rsidRPr="002279DD">
        <w:rPr>
          <w:b w:val="0"/>
          <w:bCs w:val="0"/>
          <w:i/>
          <w:iCs/>
        </w:rPr>
        <w:t>T</w:t>
      </w:r>
      <w:r w:rsidR="00AA2BDB" w:rsidRPr="002279DD">
        <w:rPr>
          <w:b w:val="0"/>
          <w:bCs w:val="0"/>
          <w:i/>
          <w:iCs/>
        </w:rPr>
        <w:t xml:space="preserve">able </w:t>
      </w:r>
      <w:r w:rsidR="00FE6153" w:rsidRPr="002279DD">
        <w:rPr>
          <w:b w:val="0"/>
          <w:bCs w:val="0"/>
          <w:i/>
          <w:iCs/>
        </w:rPr>
        <w:t>3</w:t>
      </w:r>
      <w:r w:rsidR="00AA2BDB" w:rsidRPr="002279DD">
        <w:rPr>
          <w:b w:val="0"/>
          <w:bCs w:val="0"/>
          <w:i/>
          <w:iCs/>
        </w:rPr>
        <w:t xml:space="preserve">. </w:t>
      </w:r>
    </w:p>
    <w:p w14:paraId="012E590E" w14:textId="709A922A" w:rsidR="00456E3A" w:rsidRPr="002279DD" w:rsidRDefault="00624FA1" w:rsidP="002279DD">
      <w:pPr>
        <w:pStyle w:val="Ttulo3"/>
        <w:keepNext w:val="0"/>
        <w:keepLines w:val="0"/>
        <w:widowControl w:val="0"/>
        <w:spacing w:before="0" w:after="0"/>
        <w:rPr>
          <w:b w:val="0"/>
          <w:bCs w:val="0"/>
        </w:rPr>
      </w:pPr>
      <w:r w:rsidRPr="00613F5A">
        <w:rPr>
          <w:b w:val="0"/>
          <w:bCs w:val="0"/>
          <w:i/>
          <w:iCs/>
        </w:rPr>
        <w:t>ESEM</w:t>
      </w:r>
      <w:r w:rsidR="002279DD">
        <w:t xml:space="preserve">. </w:t>
      </w:r>
      <w:r w:rsidR="004F5F8A" w:rsidRPr="002279DD">
        <w:rPr>
          <w:b w:val="0"/>
          <w:bCs w:val="0"/>
        </w:rPr>
        <w:t xml:space="preserve">The final ESEM model was constructed after removing four facets that </w:t>
      </w:r>
      <w:r w:rsidR="00FA062C" w:rsidRPr="002279DD">
        <w:rPr>
          <w:b w:val="0"/>
          <w:bCs w:val="0"/>
        </w:rPr>
        <w:t xml:space="preserve">did not significantly load in their intended domain: </w:t>
      </w:r>
      <w:r w:rsidR="00651B54" w:rsidRPr="002279DD">
        <w:rPr>
          <w:b w:val="0"/>
          <w:bCs w:val="0"/>
          <w:i/>
          <w:iCs/>
        </w:rPr>
        <w:t>sensitivity</w:t>
      </w:r>
      <w:r w:rsidR="00FA062C" w:rsidRPr="002279DD">
        <w:rPr>
          <w:b w:val="0"/>
          <w:bCs w:val="0"/>
        </w:rPr>
        <w:t xml:space="preserve"> (expected to load on openness), </w:t>
      </w:r>
      <w:r w:rsidR="00651B54" w:rsidRPr="002279DD">
        <w:rPr>
          <w:b w:val="0"/>
          <w:bCs w:val="0"/>
          <w:i/>
          <w:iCs/>
        </w:rPr>
        <w:t xml:space="preserve">search for support </w:t>
      </w:r>
      <w:r w:rsidR="00FA062C" w:rsidRPr="002279DD">
        <w:rPr>
          <w:b w:val="0"/>
          <w:bCs w:val="0"/>
        </w:rPr>
        <w:t xml:space="preserve">and </w:t>
      </w:r>
      <w:r w:rsidR="00651B54" w:rsidRPr="002279DD">
        <w:rPr>
          <w:b w:val="0"/>
          <w:bCs w:val="0"/>
          <w:i/>
          <w:iCs/>
        </w:rPr>
        <w:t>readiness to give feedback</w:t>
      </w:r>
      <w:r w:rsidR="00FA062C" w:rsidRPr="002279DD">
        <w:rPr>
          <w:b w:val="0"/>
          <w:bCs w:val="0"/>
          <w:i/>
          <w:iCs/>
        </w:rPr>
        <w:t xml:space="preserve"> </w:t>
      </w:r>
      <w:r w:rsidR="00FA062C" w:rsidRPr="002279DD">
        <w:rPr>
          <w:b w:val="0"/>
          <w:bCs w:val="0"/>
        </w:rPr>
        <w:t>(expected to load on agree</w:t>
      </w:r>
      <w:r w:rsidR="00D3216C" w:rsidRPr="002279DD">
        <w:rPr>
          <w:b w:val="0"/>
          <w:bCs w:val="0"/>
        </w:rPr>
        <w:t>a</w:t>
      </w:r>
      <w:r w:rsidR="00FA062C" w:rsidRPr="002279DD">
        <w:rPr>
          <w:b w:val="0"/>
          <w:bCs w:val="0"/>
        </w:rPr>
        <w:t xml:space="preserve">bleness), and </w:t>
      </w:r>
      <w:r w:rsidR="00651B54" w:rsidRPr="002279DD">
        <w:rPr>
          <w:b w:val="0"/>
          <w:bCs w:val="0"/>
          <w:i/>
          <w:iCs/>
        </w:rPr>
        <w:t>readiness to take risks</w:t>
      </w:r>
      <w:r w:rsidR="00FA062C" w:rsidRPr="002279DD">
        <w:rPr>
          <w:b w:val="0"/>
          <w:bCs w:val="0"/>
        </w:rPr>
        <w:t xml:space="preserve"> (expected to load on extraversion). </w:t>
      </w:r>
      <w:r w:rsidR="00BE4F32" w:rsidRPr="002279DD">
        <w:rPr>
          <w:b w:val="0"/>
          <w:bCs w:val="0"/>
        </w:rPr>
        <w:t xml:space="preserve">Furthermore, two residuals were allowed to be correlated after inspection of modification indices: Emotional </w:t>
      </w:r>
      <w:r w:rsidR="0025521F" w:rsidRPr="002279DD">
        <w:rPr>
          <w:b w:val="0"/>
          <w:bCs w:val="0"/>
        </w:rPr>
        <w:t>s</w:t>
      </w:r>
      <w:r w:rsidR="00BE4F32" w:rsidRPr="002279DD">
        <w:rPr>
          <w:b w:val="0"/>
          <w:bCs w:val="0"/>
        </w:rPr>
        <w:t xml:space="preserve">tability’s facet </w:t>
      </w:r>
      <w:r w:rsidR="00BE4F32" w:rsidRPr="002279DD">
        <w:rPr>
          <w:b w:val="0"/>
          <w:bCs w:val="0"/>
          <w:i/>
          <w:iCs/>
        </w:rPr>
        <w:t>drive</w:t>
      </w:r>
      <w:r w:rsidR="00BE4F32" w:rsidRPr="002279DD">
        <w:rPr>
          <w:b w:val="0"/>
          <w:bCs w:val="0"/>
        </w:rPr>
        <w:t xml:space="preserve"> was correlated with </w:t>
      </w:r>
      <w:r w:rsidR="0025521F" w:rsidRPr="002279DD">
        <w:rPr>
          <w:b w:val="0"/>
          <w:bCs w:val="0"/>
        </w:rPr>
        <w:t>c</w:t>
      </w:r>
      <w:r w:rsidR="00BE4F32" w:rsidRPr="002279DD">
        <w:rPr>
          <w:b w:val="0"/>
          <w:bCs w:val="0"/>
        </w:rPr>
        <w:t xml:space="preserve">onscientiousness’ facet </w:t>
      </w:r>
      <w:r w:rsidR="00BE4F32" w:rsidRPr="002279DD">
        <w:rPr>
          <w:b w:val="0"/>
          <w:bCs w:val="0"/>
          <w:i/>
          <w:iCs/>
        </w:rPr>
        <w:t>persistence</w:t>
      </w:r>
      <w:r w:rsidR="00BE4F32" w:rsidRPr="002279DD">
        <w:rPr>
          <w:b w:val="0"/>
          <w:bCs w:val="0"/>
        </w:rPr>
        <w:t xml:space="preserve">, as well as </w:t>
      </w:r>
      <w:r w:rsidR="0025521F" w:rsidRPr="002279DD">
        <w:rPr>
          <w:b w:val="0"/>
          <w:bCs w:val="0"/>
        </w:rPr>
        <w:t>e</w:t>
      </w:r>
      <w:r w:rsidR="00BE4F32" w:rsidRPr="002279DD">
        <w:rPr>
          <w:b w:val="0"/>
          <w:bCs w:val="0"/>
        </w:rPr>
        <w:t xml:space="preserve">xtraversion’s facet </w:t>
      </w:r>
      <w:r w:rsidR="00BE4F32" w:rsidRPr="002279DD">
        <w:rPr>
          <w:b w:val="0"/>
          <w:bCs w:val="0"/>
          <w:i/>
          <w:iCs/>
        </w:rPr>
        <w:t>forcefulness</w:t>
      </w:r>
      <w:r w:rsidR="00BE4F32" w:rsidRPr="002279DD">
        <w:rPr>
          <w:b w:val="0"/>
          <w:bCs w:val="0"/>
        </w:rPr>
        <w:t xml:space="preserve"> with </w:t>
      </w:r>
      <w:r w:rsidR="0025521F" w:rsidRPr="002279DD">
        <w:rPr>
          <w:b w:val="0"/>
          <w:bCs w:val="0"/>
        </w:rPr>
        <w:t>c</w:t>
      </w:r>
      <w:r w:rsidR="00BE4F32" w:rsidRPr="002279DD">
        <w:rPr>
          <w:b w:val="0"/>
          <w:bCs w:val="0"/>
        </w:rPr>
        <w:t xml:space="preserve">onscientiousness’ facet </w:t>
      </w:r>
      <w:r w:rsidR="00BE4F32" w:rsidRPr="002279DD">
        <w:rPr>
          <w:b w:val="0"/>
          <w:bCs w:val="0"/>
          <w:i/>
          <w:iCs/>
        </w:rPr>
        <w:t>dominance</w:t>
      </w:r>
      <w:r w:rsidR="00BE4F32" w:rsidRPr="002279DD">
        <w:rPr>
          <w:b w:val="0"/>
          <w:bCs w:val="0"/>
        </w:rPr>
        <w:t>. The addition of these correlated residuals was consistent with the facet’s content and revealed that a significant amount of specific</w:t>
      </w:r>
      <w:r w:rsidR="00C46324" w:rsidRPr="002279DD">
        <w:rPr>
          <w:b w:val="0"/>
          <w:bCs w:val="0"/>
        </w:rPr>
        <w:t xml:space="preserve"> but shared</w:t>
      </w:r>
      <w:r w:rsidR="00BE4F32" w:rsidRPr="002279DD">
        <w:rPr>
          <w:b w:val="0"/>
          <w:bCs w:val="0"/>
        </w:rPr>
        <w:t xml:space="preserve"> variance was still present in the facets. </w:t>
      </w:r>
      <w:r w:rsidR="00F556BC" w:rsidRPr="002279DD">
        <w:rPr>
          <w:b w:val="0"/>
          <w:bCs w:val="0"/>
        </w:rPr>
        <w:t xml:space="preserve">The </w:t>
      </w:r>
      <w:r w:rsidR="00FA062C" w:rsidRPr="002279DD">
        <w:rPr>
          <w:b w:val="0"/>
          <w:bCs w:val="0"/>
        </w:rPr>
        <w:t xml:space="preserve">resulting </w:t>
      </w:r>
      <w:r w:rsidR="00F876DA" w:rsidRPr="002279DD">
        <w:rPr>
          <w:b w:val="0"/>
          <w:bCs w:val="0"/>
        </w:rPr>
        <w:t>model</w:t>
      </w:r>
      <w:r w:rsidR="00F556BC" w:rsidRPr="002279DD">
        <w:rPr>
          <w:b w:val="0"/>
          <w:bCs w:val="0"/>
        </w:rPr>
        <w:t xml:space="preserve"> </w:t>
      </w:r>
      <w:r w:rsidR="00FA062C" w:rsidRPr="002279DD">
        <w:rPr>
          <w:b w:val="0"/>
          <w:bCs w:val="0"/>
        </w:rPr>
        <w:t>comprised 3</w:t>
      </w:r>
      <w:r w:rsidR="00297D27" w:rsidRPr="002279DD">
        <w:rPr>
          <w:b w:val="0"/>
          <w:bCs w:val="0"/>
        </w:rPr>
        <w:t>8</w:t>
      </w:r>
      <w:r w:rsidR="00FA062C" w:rsidRPr="002279DD">
        <w:rPr>
          <w:b w:val="0"/>
          <w:bCs w:val="0"/>
        </w:rPr>
        <w:t xml:space="preserve"> facets, all of them with significant loadings in their intended domains</w:t>
      </w:r>
      <w:r w:rsidR="00DE1B96" w:rsidRPr="002279DD">
        <w:rPr>
          <w:b w:val="0"/>
          <w:bCs w:val="0"/>
        </w:rPr>
        <w:t xml:space="preserve">. </w:t>
      </w:r>
      <w:r w:rsidR="00F876DA" w:rsidRPr="002279DD">
        <w:rPr>
          <w:b w:val="0"/>
          <w:bCs w:val="0"/>
        </w:rPr>
        <w:t>It</w:t>
      </w:r>
      <w:r w:rsidR="00FA062C" w:rsidRPr="002279DD">
        <w:rPr>
          <w:b w:val="0"/>
          <w:bCs w:val="0"/>
        </w:rPr>
        <w:t xml:space="preserve"> yielded </w:t>
      </w:r>
      <w:r w:rsidR="00BE4F32" w:rsidRPr="002279DD">
        <w:rPr>
          <w:b w:val="0"/>
          <w:bCs w:val="0"/>
        </w:rPr>
        <w:t xml:space="preserve">a </w:t>
      </w:r>
      <w:r w:rsidR="00FA062C" w:rsidRPr="002279DD">
        <w:rPr>
          <w:b w:val="0"/>
          <w:bCs w:val="0"/>
        </w:rPr>
        <w:t>model fit</w:t>
      </w:r>
      <w:r w:rsidR="00126B4A" w:rsidRPr="002279DD">
        <w:rPr>
          <w:b w:val="0"/>
          <w:bCs w:val="0"/>
        </w:rPr>
        <w:t xml:space="preserve"> </w:t>
      </w:r>
      <w:r w:rsidR="00BE4F32" w:rsidRPr="002279DD">
        <w:rPr>
          <w:b w:val="0"/>
          <w:bCs w:val="0"/>
        </w:rPr>
        <w:t xml:space="preserve">of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E4F32" w:rsidRPr="002279DD">
        <w:rPr>
          <w:b w:val="0"/>
          <w:bCs w:val="0"/>
        </w:rPr>
        <w:t>(df) = 1614.8 (521), CFI = .8</w:t>
      </w:r>
      <w:r w:rsidR="00F876DA" w:rsidRPr="002279DD">
        <w:rPr>
          <w:b w:val="0"/>
          <w:bCs w:val="0"/>
        </w:rPr>
        <w:t>3</w:t>
      </w:r>
      <w:r w:rsidR="00BE4F32" w:rsidRPr="002279DD">
        <w:rPr>
          <w:b w:val="0"/>
          <w:bCs w:val="0"/>
        </w:rPr>
        <w:t>, RMSEA = .07</w:t>
      </w:r>
      <w:r w:rsidR="00F876DA" w:rsidRPr="002279DD">
        <w:rPr>
          <w:b w:val="0"/>
          <w:bCs w:val="0"/>
        </w:rPr>
        <w:t>4</w:t>
      </w:r>
      <w:r w:rsidR="00BE4F32" w:rsidRPr="002279DD">
        <w:rPr>
          <w:b w:val="0"/>
          <w:bCs w:val="0"/>
        </w:rPr>
        <w:t>, SRMR = .0</w:t>
      </w:r>
      <w:r w:rsidR="00F876DA" w:rsidRPr="002279DD">
        <w:rPr>
          <w:b w:val="0"/>
          <w:bCs w:val="0"/>
        </w:rPr>
        <w:t>43</w:t>
      </w:r>
      <w:r w:rsidR="00BE4F32" w:rsidRPr="002279DD">
        <w:rPr>
          <w:b w:val="0"/>
          <w:bCs w:val="0"/>
        </w:rPr>
        <w:t xml:space="preserve">. We consider this model fit </w:t>
      </w:r>
      <w:r w:rsidR="00C46324" w:rsidRPr="002279DD">
        <w:rPr>
          <w:b w:val="0"/>
          <w:bCs w:val="0"/>
        </w:rPr>
        <w:t xml:space="preserve">as sufficient to </w:t>
      </w:r>
      <w:r w:rsidR="00BE4F32" w:rsidRPr="002279DD">
        <w:rPr>
          <w:b w:val="0"/>
          <w:bCs w:val="0"/>
        </w:rPr>
        <w:t>approximat</w:t>
      </w:r>
      <w:r w:rsidR="00C46324" w:rsidRPr="002279DD">
        <w:rPr>
          <w:b w:val="0"/>
          <w:bCs w:val="0"/>
        </w:rPr>
        <w:t>e</w:t>
      </w:r>
      <w:r w:rsidR="00BE4F32" w:rsidRPr="002279DD">
        <w:rPr>
          <w:b w:val="0"/>
          <w:bCs w:val="0"/>
        </w:rPr>
        <w:t xml:space="preserve"> </w:t>
      </w:r>
      <w:r w:rsidR="00F876DA" w:rsidRPr="002279DD">
        <w:rPr>
          <w:b w:val="0"/>
          <w:bCs w:val="0"/>
        </w:rPr>
        <w:t xml:space="preserve">our data </w:t>
      </w:r>
      <w:r w:rsidR="00BE4F32" w:rsidRPr="002279DD">
        <w:rPr>
          <w:b w:val="0"/>
          <w:bCs w:val="0"/>
        </w:rPr>
        <w:t xml:space="preserve">according to both RMSEA and SRMS, </w:t>
      </w:r>
      <w:r w:rsidR="00F876DA" w:rsidRPr="002279DD">
        <w:rPr>
          <w:b w:val="0"/>
          <w:bCs w:val="0"/>
        </w:rPr>
        <w:t>which indicate</w:t>
      </w:r>
      <w:r w:rsidR="00BE4F32" w:rsidRPr="002279DD">
        <w:rPr>
          <w:b w:val="0"/>
          <w:bCs w:val="0"/>
        </w:rPr>
        <w:t xml:space="preserve"> that the </w:t>
      </w:r>
      <w:r w:rsidR="00F876DA" w:rsidRPr="002279DD">
        <w:rPr>
          <w:b w:val="0"/>
          <w:bCs w:val="0"/>
        </w:rPr>
        <w:t>size of the residuals was not substantial. The CFI value was lower than the usual cut-offs, probably due to facet specific variance which was not accounted for in the model.</w:t>
      </w:r>
      <w:r w:rsidR="00F556BC" w:rsidRPr="002279DD">
        <w:rPr>
          <w:b w:val="0"/>
          <w:bCs w:val="0"/>
        </w:rPr>
        <w:t xml:space="preserve"> </w:t>
      </w:r>
      <w:r w:rsidR="00FA062C" w:rsidRPr="002279DD">
        <w:rPr>
          <w:b w:val="0"/>
          <w:bCs w:val="0"/>
        </w:rPr>
        <w:t xml:space="preserve">The standardized loadings of the facets in their intended domain can be found in </w:t>
      </w:r>
      <w:r w:rsidR="00C46324" w:rsidRPr="002279DD">
        <w:rPr>
          <w:b w:val="0"/>
          <w:bCs w:val="0"/>
          <w:i/>
          <w:iCs/>
        </w:rPr>
        <w:t>T</w:t>
      </w:r>
      <w:r w:rsidR="00FA062C" w:rsidRPr="002279DD">
        <w:rPr>
          <w:b w:val="0"/>
          <w:bCs w:val="0"/>
          <w:i/>
          <w:iCs/>
        </w:rPr>
        <w:t>able 3</w:t>
      </w:r>
      <w:r w:rsidR="00FA062C" w:rsidRPr="002279DD">
        <w:rPr>
          <w:b w:val="0"/>
          <w:bCs w:val="0"/>
        </w:rPr>
        <w:t xml:space="preserve">, the full factor-loading matrix of the ESEM model can be found in the supplemental materials. </w:t>
      </w:r>
      <w:r w:rsidR="00DE1B96" w:rsidRPr="002279DD">
        <w:rPr>
          <w:b w:val="0"/>
          <w:bCs w:val="0"/>
        </w:rPr>
        <w:t xml:space="preserve">As it is usual in ESEM procedures, some facets presented significant cross-loadings in other domains. These significant cross loadings ranged from </w:t>
      </w:r>
      <w:r w:rsidR="00DE1B96" w:rsidRPr="002279DD">
        <w:rPr>
          <w:b w:val="0"/>
          <w:bCs w:val="0"/>
          <w:color w:val="000000"/>
        </w:rPr>
        <w:sym w:font="Symbol" w:char="F06C"/>
      </w:r>
      <w:r w:rsidR="00DE1B96" w:rsidRPr="002279DD">
        <w:rPr>
          <w:b w:val="0"/>
          <w:bCs w:val="0"/>
        </w:rPr>
        <w:t xml:space="preserve">= 0.12 to </w:t>
      </w:r>
      <w:r w:rsidR="00DE1B96" w:rsidRPr="002279DD">
        <w:rPr>
          <w:b w:val="0"/>
          <w:bCs w:val="0"/>
          <w:color w:val="000000"/>
        </w:rPr>
        <w:sym w:font="Symbol" w:char="F06C"/>
      </w:r>
      <w:r w:rsidR="00DE1B96" w:rsidRPr="002279DD">
        <w:rPr>
          <w:b w:val="0"/>
          <w:bCs w:val="0"/>
        </w:rPr>
        <w:t>= 0.68.</w:t>
      </w:r>
    </w:p>
    <w:p w14:paraId="7AE2C472" w14:textId="68526745" w:rsidR="003537DF" w:rsidRDefault="003537DF" w:rsidP="00FC3B1C">
      <w:pPr>
        <w:pStyle w:val="Maintext"/>
        <w:spacing w:before="0" w:after="0"/>
      </w:pPr>
      <w:r>
        <w:lastRenderedPageBreak/>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709"/>
        <w:gridCol w:w="851"/>
        <w:gridCol w:w="1134"/>
        <w:gridCol w:w="992"/>
        <w:gridCol w:w="709"/>
        <w:gridCol w:w="992"/>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FC3B1C">
            <w:pPr>
              <w:spacing w:before="0" w:after="0" w:line="24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FC3B1C">
            <w:pPr>
              <w:spacing w:before="0" w:after="0" w:line="24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FC3B1C">
            <w:pPr>
              <w:spacing w:before="0" w:after="0" w:line="24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FC3B1C">
            <w:pPr>
              <w:spacing w:before="0" w:after="0" w:line="24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FC3B1C">
            <w:pPr>
              <w:spacing w:before="0" w:after="0" w:line="240" w:lineRule="auto"/>
              <w:jc w:val="center"/>
              <w:rPr>
                <w:color w:val="000000"/>
              </w:rPr>
            </w:pPr>
            <w:r>
              <w:rPr>
                <w:color w:val="000000"/>
              </w:rPr>
              <w:t>ESEM</w:t>
            </w:r>
          </w:p>
        </w:tc>
      </w:tr>
      <w:tr w:rsidR="003537DF" w:rsidRPr="00807E1F" w14:paraId="41F54A9A" w14:textId="77777777" w:rsidTr="00A33656">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FC3B1C">
            <w:pPr>
              <w:spacing w:before="0" w:after="0" w:line="24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FC3B1C">
            <w:pPr>
              <w:spacing w:before="0" w:after="0" w:line="240" w:lineRule="auto"/>
              <w:jc w:val="center"/>
              <w:rPr>
                <w:color w:val="000000"/>
              </w:rPr>
            </w:pPr>
          </w:p>
        </w:tc>
        <w:tc>
          <w:tcPr>
            <w:tcW w:w="709"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FC3B1C">
            <w:pPr>
              <w:spacing w:before="0" w:after="0" w:line="240" w:lineRule="auto"/>
              <w:jc w:val="center"/>
              <w:rPr>
                <w:color w:val="000000"/>
              </w:rPr>
            </w:pPr>
            <w:r>
              <w:rPr>
                <w:color w:val="000000"/>
              </w:rPr>
              <w:sym w:font="Symbol" w:char="F061"/>
            </w:r>
          </w:p>
        </w:tc>
        <w:tc>
          <w:tcPr>
            <w:tcW w:w="851"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FC3B1C">
            <w:pPr>
              <w:spacing w:before="0" w:after="0" w:line="24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3223BA74" w:rsidR="00624FA1" w:rsidRPr="00807E1F" w:rsidRDefault="00092DBD" w:rsidP="00FC3B1C">
            <w:pPr>
              <w:spacing w:before="0" w:after="0" w:line="240" w:lineRule="auto"/>
              <w:jc w:val="center"/>
              <w:rPr>
                <w:color w:val="000000"/>
              </w:rPr>
            </w:pPr>
            <m:oMath>
              <m:sSup>
                <m:sSupPr>
                  <m:ctrlPr>
                    <w:rPr>
                      <w:rFonts w:ascii="Cambria Math" w:eastAsiaTheme="minorHAnsi" w:hAnsi="Cambria Math" w:cstheme="minorBidi"/>
                      <w:i/>
                      <w:lang w:val="en-US" w:eastAsia="en-US"/>
                    </w:rPr>
                  </m:ctrlPr>
                </m:sSupPr>
                <m:e>
                  <m:r>
                    <w:rPr>
                      <w:rFonts w:ascii="Cambria Math" w:hAnsi="Cambria Math"/>
                    </w:rPr>
                    <m:t>χ</m:t>
                  </m:r>
                </m:e>
                <m:sup>
                  <m:r>
                    <w:rPr>
                      <w:rFonts w:ascii="Cambria Math" w:hAnsi="Cambria Math"/>
                    </w:rPr>
                    <m:t>2</m:t>
                  </m:r>
                </m:sup>
              </m:sSup>
            </m:oMath>
            <w:r w:rsidR="00CE6DAA">
              <w:rPr>
                <w:lang w:val="en-US" w:eastAsia="en-US"/>
              </w:rPr>
              <w:t>(df)</w:t>
            </w:r>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FC3B1C">
            <w:pPr>
              <w:spacing w:before="0" w:after="0" w:line="240" w:lineRule="auto"/>
              <w:jc w:val="center"/>
              <w:rPr>
                <w:color w:val="000000"/>
              </w:rPr>
            </w:pPr>
            <w:proofErr w:type="spellStart"/>
            <w:r w:rsidRPr="00807E1F">
              <w:rPr>
                <w:color w:val="000000"/>
              </w:rPr>
              <w:t>pvalue</w:t>
            </w:r>
            <w:proofErr w:type="spellEnd"/>
          </w:p>
        </w:tc>
        <w:tc>
          <w:tcPr>
            <w:tcW w:w="709"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FC3B1C">
            <w:pPr>
              <w:spacing w:before="0" w:after="0" w:line="240" w:lineRule="auto"/>
              <w:jc w:val="center"/>
              <w:rPr>
                <w:color w:val="000000"/>
              </w:rPr>
            </w:pPr>
            <w:r>
              <w:rPr>
                <w:color w:val="000000"/>
              </w:rPr>
              <w:t>CFI</w:t>
            </w:r>
          </w:p>
        </w:tc>
        <w:tc>
          <w:tcPr>
            <w:tcW w:w="992"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FC3B1C">
            <w:pPr>
              <w:spacing w:before="0" w:after="0" w:line="24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FC3B1C">
            <w:pPr>
              <w:spacing w:before="0" w:after="0" w:line="240" w:lineRule="auto"/>
              <w:jc w:val="center"/>
              <w:rPr>
                <w:color w:val="000000"/>
              </w:rPr>
            </w:pPr>
            <w:r>
              <w:rPr>
                <w:color w:val="000000"/>
              </w:rPr>
              <w:sym w:font="Symbol" w:char="F06C"/>
            </w:r>
            <w:r>
              <w:rPr>
                <w:color w:val="000000"/>
              </w:rPr>
              <w:t xml:space="preserve"> </w:t>
            </w:r>
            <w:proofErr w:type="spellStart"/>
            <w:r>
              <w:rPr>
                <w:color w:val="000000"/>
              </w:rPr>
              <w:t>std</w:t>
            </w:r>
            <w:proofErr w:type="spellEnd"/>
            <w:r w:rsidR="003537DF">
              <w:rPr>
                <w:color w:val="000000"/>
              </w:rPr>
              <w:t>*</w:t>
            </w:r>
          </w:p>
        </w:tc>
      </w:tr>
      <w:tr w:rsidR="003537DF" w:rsidRPr="00807E1F" w14:paraId="3F4DD6EC" w14:textId="77777777" w:rsidTr="00A33656">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FC3B1C">
            <w:pPr>
              <w:spacing w:before="0" w:after="0" w:line="240" w:lineRule="auto"/>
              <w:rPr>
                <w:color w:val="000000"/>
              </w:rPr>
            </w:pPr>
            <w:proofErr w:type="spellStart"/>
            <w:r>
              <w:rPr>
                <w:color w:val="000000"/>
              </w:rPr>
              <w:t>Agreebleness</w:t>
            </w:r>
            <w:proofErr w:type="spellEnd"/>
          </w:p>
        </w:tc>
        <w:tc>
          <w:tcPr>
            <w:tcW w:w="709" w:type="dxa"/>
            <w:tcBorders>
              <w:top w:val="single" w:sz="4" w:space="0" w:color="auto"/>
              <w:left w:val="nil"/>
              <w:bottom w:val="nil"/>
              <w:right w:val="nil"/>
            </w:tcBorders>
            <w:shd w:val="clear" w:color="auto" w:fill="auto"/>
            <w:noWrap/>
            <w:vAlign w:val="bottom"/>
          </w:tcPr>
          <w:p w14:paraId="2B34ECB8" w14:textId="23C0FF1A" w:rsidR="00807E1F" w:rsidRPr="00807E1F" w:rsidRDefault="008E2291" w:rsidP="00FC3B1C">
            <w:pPr>
              <w:spacing w:before="0" w:after="0" w:line="240" w:lineRule="auto"/>
              <w:jc w:val="center"/>
              <w:rPr>
                <w:color w:val="000000"/>
              </w:rPr>
            </w:pPr>
            <w:r>
              <w:rPr>
                <w:color w:val="000000"/>
              </w:rPr>
              <w:t>-</w:t>
            </w:r>
          </w:p>
        </w:tc>
        <w:tc>
          <w:tcPr>
            <w:tcW w:w="851" w:type="dxa"/>
            <w:tcBorders>
              <w:top w:val="single" w:sz="4" w:space="0" w:color="auto"/>
              <w:left w:val="nil"/>
              <w:bottom w:val="nil"/>
              <w:right w:val="nil"/>
            </w:tcBorders>
            <w:shd w:val="clear" w:color="auto" w:fill="auto"/>
            <w:noWrap/>
            <w:vAlign w:val="bottom"/>
          </w:tcPr>
          <w:p w14:paraId="286A1BDF" w14:textId="481A66A5" w:rsidR="00807E1F" w:rsidRPr="00807E1F" w:rsidRDefault="008E2291" w:rsidP="00FC3B1C">
            <w:pPr>
              <w:spacing w:before="0" w:after="0" w:line="240" w:lineRule="auto"/>
              <w:jc w:val="center"/>
              <w:rPr>
                <w:color w:val="000000"/>
              </w:rPr>
            </w:pPr>
            <w:r>
              <w:rPr>
                <w:color w:val="000000"/>
              </w:rPr>
              <w:t>0.8</w:t>
            </w:r>
            <w:r w:rsidR="00B545C2">
              <w:rPr>
                <w:color w:val="000000"/>
              </w:rPr>
              <w:t>6</w:t>
            </w:r>
          </w:p>
        </w:tc>
        <w:tc>
          <w:tcPr>
            <w:tcW w:w="1134" w:type="dxa"/>
            <w:tcBorders>
              <w:top w:val="single" w:sz="4" w:space="0" w:color="auto"/>
              <w:left w:val="nil"/>
              <w:bottom w:val="nil"/>
              <w:right w:val="nil"/>
            </w:tcBorders>
            <w:shd w:val="clear" w:color="auto" w:fill="auto"/>
            <w:noWrap/>
            <w:vAlign w:val="bottom"/>
          </w:tcPr>
          <w:p w14:paraId="09BC095D" w14:textId="3E075EC3" w:rsidR="00807E1F" w:rsidRPr="00807E1F" w:rsidRDefault="008E2291" w:rsidP="00FC3B1C">
            <w:pPr>
              <w:spacing w:before="0" w:after="0" w:line="240" w:lineRule="auto"/>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0DBFF5FA" w14:textId="3BCB4245" w:rsidR="00807E1F" w:rsidRPr="00807E1F" w:rsidRDefault="008E2291" w:rsidP="00FC3B1C">
            <w:pPr>
              <w:spacing w:before="0" w:after="0" w:line="240" w:lineRule="auto"/>
              <w:jc w:val="center"/>
              <w:rPr>
                <w:color w:val="000000"/>
              </w:rPr>
            </w:pPr>
            <w:r>
              <w:rPr>
                <w:color w:val="000000"/>
              </w:rPr>
              <w:t>-</w:t>
            </w:r>
          </w:p>
        </w:tc>
        <w:tc>
          <w:tcPr>
            <w:tcW w:w="709" w:type="dxa"/>
            <w:tcBorders>
              <w:top w:val="single" w:sz="4" w:space="0" w:color="auto"/>
              <w:left w:val="nil"/>
              <w:bottom w:val="nil"/>
              <w:right w:val="nil"/>
            </w:tcBorders>
            <w:shd w:val="clear" w:color="auto" w:fill="auto"/>
            <w:noWrap/>
            <w:vAlign w:val="bottom"/>
          </w:tcPr>
          <w:p w14:paraId="184C2C59" w14:textId="7FBA2C53" w:rsidR="00807E1F" w:rsidRPr="00807E1F" w:rsidRDefault="008E2291" w:rsidP="00FC3B1C">
            <w:pPr>
              <w:spacing w:before="0" w:after="0" w:line="240" w:lineRule="auto"/>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3D4E1279" w14:textId="2443757F" w:rsidR="00807E1F" w:rsidRPr="00807E1F" w:rsidRDefault="008E2291" w:rsidP="00FC3B1C">
            <w:pPr>
              <w:spacing w:before="0" w:after="0" w:line="240" w:lineRule="auto"/>
              <w:jc w:val="center"/>
              <w:rPr>
                <w:color w:val="000000"/>
              </w:rPr>
            </w:pPr>
            <w:r>
              <w:rPr>
                <w:color w:val="000000"/>
              </w:rPr>
              <w:t>-</w:t>
            </w:r>
          </w:p>
        </w:tc>
        <w:tc>
          <w:tcPr>
            <w:tcW w:w="1046" w:type="dxa"/>
            <w:tcBorders>
              <w:top w:val="single" w:sz="4" w:space="0" w:color="auto"/>
              <w:left w:val="nil"/>
              <w:bottom w:val="nil"/>
              <w:right w:val="nil"/>
            </w:tcBorders>
            <w:shd w:val="clear" w:color="auto" w:fill="auto"/>
            <w:noWrap/>
            <w:vAlign w:val="bottom"/>
          </w:tcPr>
          <w:p w14:paraId="77277203" w14:textId="4AFF6107" w:rsidR="00807E1F" w:rsidRPr="00807E1F" w:rsidRDefault="008E2291" w:rsidP="00FC3B1C">
            <w:pPr>
              <w:spacing w:before="0" w:after="0" w:line="240" w:lineRule="auto"/>
              <w:jc w:val="center"/>
              <w:rPr>
                <w:color w:val="000000"/>
              </w:rPr>
            </w:pPr>
            <w:r>
              <w:rPr>
                <w:color w:val="000000"/>
              </w:rPr>
              <w:t>-</w:t>
            </w:r>
          </w:p>
        </w:tc>
      </w:tr>
      <w:tr w:rsidR="003537DF" w:rsidRPr="00807E1F" w14:paraId="0BCD4FC5" w14:textId="77777777" w:rsidTr="00A33656">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FC3B1C">
            <w:pPr>
              <w:spacing w:before="0" w:after="0" w:line="240" w:lineRule="auto"/>
              <w:rPr>
                <w:color w:val="000000"/>
              </w:rPr>
            </w:pPr>
            <w:proofErr w:type="spellStart"/>
            <w:r>
              <w:rPr>
                <w:color w:val="000000"/>
              </w:rPr>
              <w:t>A</w:t>
            </w:r>
            <w:r w:rsidR="00624FA1" w:rsidRPr="00807E1F">
              <w:rPr>
                <w:color w:val="000000"/>
              </w:rPr>
              <w:t>ppreciation</w:t>
            </w:r>
            <w:proofErr w:type="spellEnd"/>
          </w:p>
        </w:tc>
        <w:tc>
          <w:tcPr>
            <w:tcW w:w="709" w:type="dxa"/>
            <w:tcBorders>
              <w:top w:val="nil"/>
              <w:left w:val="nil"/>
              <w:bottom w:val="nil"/>
              <w:right w:val="nil"/>
            </w:tcBorders>
            <w:shd w:val="clear" w:color="auto" w:fill="auto"/>
            <w:noWrap/>
            <w:vAlign w:val="bottom"/>
            <w:hideMark/>
          </w:tcPr>
          <w:p w14:paraId="462C5DCE" w14:textId="77777777" w:rsidR="00624FA1" w:rsidRPr="00807E1F" w:rsidRDefault="00624FA1"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2F1773F7" w14:textId="77777777" w:rsidR="00624FA1" w:rsidRPr="00807E1F" w:rsidRDefault="00624FA1" w:rsidP="00FC3B1C">
            <w:pPr>
              <w:spacing w:before="0" w:after="0" w:line="24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FC3B1C">
            <w:pPr>
              <w:spacing w:before="0" w:after="0" w:line="24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40FB96E0" w14:textId="77777777" w:rsidR="00624FA1" w:rsidRPr="00807E1F" w:rsidRDefault="00624FA1"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0ED7D37D" w14:textId="77777777" w:rsidR="00624FA1" w:rsidRPr="00807E1F" w:rsidRDefault="00624FA1"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FC3B1C">
            <w:pPr>
              <w:spacing w:before="0" w:after="0" w:line="240" w:lineRule="auto"/>
              <w:jc w:val="center"/>
              <w:rPr>
                <w:color w:val="000000"/>
              </w:rPr>
            </w:pPr>
            <w:r w:rsidRPr="00807E1F">
              <w:rPr>
                <w:color w:val="000000"/>
              </w:rPr>
              <w:t>0.38</w:t>
            </w:r>
          </w:p>
        </w:tc>
      </w:tr>
      <w:tr w:rsidR="003537DF" w:rsidRPr="00807E1F" w14:paraId="2948013F" w14:textId="77777777" w:rsidTr="00A33656">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FC3B1C">
            <w:pPr>
              <w:spacing w:before="0" w:after="0" w:line="240" w:lineRule="auto"/>
              <w:rPr>
                <w:color w:val="000000"/>
              </w:rPr>
            </w:pPr>
            <w:proofErr w:type="spellStart"/>
            <w:r w:rsidRPr="00072410">
              <w:rPr>
                <w:color w:val="000000"/>
              </w:rPr>
              <w:t>Integrity</w:t>
            </w:r>
            <w:proofErr w:type="spellEnd"/>
          </w:p>
        </w:tc>
        <w:tc>
          <w:tcPr>
            <w:tcW w:w="709" w:type="dxa"/>
            <w:tcBorders>
              <w:top w:val="nil"/>
              <w:left w:val="nil"/>
              <w:bottom w:val="nil"/>
              <w:right w:val="nil"/>
            </w:tcBorders>
            <w:shd w:val="clear" w:color="auto" w:fill="auto"/>
            <w:noWrap/>
            <w:vAlign w:val="bottom"/>
            <w:hideMark/>
          </w:tcPr>
          <w:p w14:paraId="210D760F" w14:textId="77777777" w:rsidR="00624FA1" w:rsidRPr="00807E1F" w:rsidRDefault="00624FA1" w:rsidP="00FC3B1C">
            <w:pPr>
              <w:spacing w:before="0" w:after="0" w:line="240" w:lineRule="auto"/>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1C76D1D4" w14:textId="77777777" w:rsidR="00624FA1" w:rsidRPr="00807E1F" w:rsidRDefault="00624FA1" w:rsidP="00FC3B1C">
            <w:pPr>
              <w:spacing w:before="0" w:after="0" w:line="24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FC3B1C">
            <w:pPr>
              <w:spacing w:before="0" w:after="0" w:line="24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FC3B1C">
            <w:pPr>
              <w:spacing w:before="0" w:after="0" w:line="240" w:lineRule="auto"/>
              <w:jc w:val="center"/>
              <w:rPr>
                <w:color w:val="000000"/>
              </w:rPr>
            </w:pPr>
            <w:r w:rsidRPr="00807E1F">
              <w:rPr>
                <w:color w:val="000000"/>
              </w:rPr>
              <w:t>0.67</w:t>
            </w:r>
          </w:p>
        </w:tc>
        <w:tc>
          <w:tcPr>
            <w:tcW w:w="709" w:type="dxa"/>
            <w:tcBorders>
              <w:top w:val="nil"/>
              <w:left w:val="nil"/>
              <w:bottom w:val="nil"/>
              <w:right w:val="nil"/>
            </w:tcBorders>
            <w:shd w:val="clear" w:color="auto" w:fill="auto"/>
            <w:noWrap/>
            <w:vAlign w:val="bottom"/>
            <w:hideMark/>
          </w:tcPr>
          <w:p w14:paraId="2EA33AAA" w14:textId="77777777" w:rsidR="00624FA1" w:rsidRPr="00807E1F" w:rsidRDefault="00624FA1"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70E539D" w14:textId="77777777" w:rsidR="00624FA1" w:rsidRPr="00807E1F" w:rsidRDefault="00624FA1"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FC3B1C">
            <w:pPr>
              <w:spacing w:before="0" w:after="0" w:line="240" w:lineRule="auto"/>
              <w:jc w:val="center"/>
              <w:rPr>
                <w:color w:val="000000"/>
              </w:rPr>
            </w:pPr>
            <w:r w:rsidRPr="00807E1F">
              <w:rPr>
                <w:color w:val="000000"/>
              </w:rPr>
              <w:t>0.64</w:t>
            </w:r>
          </w:p>
        </w:tc>
      </w:tr>
      <w:tr w:rsidR="003537DF" w:rsidRPr="00807E1F" w14:paraId="522A2901" w14:textId="77777777" w:rsidTr="00A33656">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FC3B1C">
            <w:pPr>
              <w:spacing w:before="0" w:after="0" w:line="240" w:lineRule="auto"/>
              <w:rPr>
                <w:color w:val="000000"/>
              </w:rPr>
            </w:pPr>
            <w:proofErr w:type="spellStart"/>
            <w:r w:rsidRPr="00072410">
              <w:rPr>
                <w:color w:val="000000"/>
              </w:rPr>
              <w:t>Low</w:t>
            </w:r>
            <w:proofErr w:type="spellEnd"/>
            <w:r w:rsidRPr="00072410">
              <w:rPr>
                <w:color w:val="000000"/>
              </w:rPr>
              <w:t xml:space="preserve"> </w:t>
            </w:r>
            <w:proofErr w:type="spellStart"/>
            <w:r w:rsidRPr="00072410">
              <w:rPr>
                <w:color w:val="000000"/>
              </w:rPr>
              <w:t>competitiveness</w:t>
            </w:r>
            <w:proofErr w:type="spellEnd"/>
          </w:p>
        </w:tc>
        <w:tc>
          <w:tcPr>
            <w:tcW w:w="709" w:type="dxa"/>
            <w:tcBorders>
              <w:top w:val="nil"/>
              <w:left w:val="nil"/>
              <w:bottom w:val="nil"/>
              <w:right w:val="nil"/>
            </w:tcBorders>
            <w:shd w:val="clear" w:color="auto" w:fill="auto"/>
            <w:noWrap/>
            <w:vAlign w:val="bottom"/>
            <w:hideMark/>
          </w:tcPr>
          <w:p w14:paraId="3F6BA61B" w14:textId="77777777" w:rsidR="00624FA1" w:rsidRPr="00807E1F" w:rsidRDefault="00624FA1" w:rsidP="00FC3B1C">
            <w:pPr>
              <w:spacing w:before="0" w:after="0" w:line="240" w:lineRule="auto"/>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1FD01F1F" w14:textId="77777777" w:rsidR="00624FA1" w:rsidRPr="00807E1F" w:rsidRDefault="00624FA1" w:rsidP="00FC3B1C">
            <w:pPr>
              <w:spacing w:before="0" w:after="0" w:line="24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FC3B1C">
            <w:pPr>
              <w:spacing w:before="0" w:after="0" w:line="24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FC3B1C">
            <w:pPr>
              <w:spacing w:before="0" w:after="0" w:line="240" w:lineRule="auto"/>
              <w:jc w:val="center"/>
              <w:rPr>
                <w:color w:val="000000"/>
              </w:rPr>
            </w:pPr>
            <w:r w:rsidRPr="00807E1F">
              <w:rPr>
                <w:color w:val="000000"/>
              </w:rPr>
              <w:t>0.85</w:t>
            </w:r>
          </w:p>
        </w:tc>
        <w:tc>
          <w:tcPr>
            <w:tcW w:w="709" w:type="dxa"/>
            <w:tcBorders>
              <w:top w:val="nil"/>
              <w:left w:val="nil"/>
              <w:bottom w:val="nil"/>
              <w:right w:val="nil"/>
            </w:tcBorders>
            <w:shd w:val="clear" w:color="auto" w:fill="auto"/>
            <w:noWrap/>
            <w:vAlign w:val="bottom"/>
            <w:hideMark/>
          </w:tcPr>
          <w:p w14:paraId="6FBC1648" w14:textId="77777777" w:rsidR="00624FA1" w:rsidRPr="00807E1F" w:rsidRDefault="00624FA1"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DAFC01E" w14:textId="77777777" w:rsidR="00624FA1" w:rsidRPr="00807E1F" w:rsidRDefault="00624FA1"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FC3B1C">
            <w:pPr>
              <w:spacing w:before="0" w:after="0" w:line="240" w:lineRule="auto"/>
              <w:jc w:val="center"/>
              <w:rPr>
                <w:color w:val="000000"/>
              </w:rPr>
            </w:pPr>
            <w:r w:rsidRPr="00807E1F">
              <w:rPr>
                <w:color w:val="000000"/>
              </w:rPr>
              <w:t>0.76</w:t>
            </w:r>
          </w:p>
        </w:tc>
      </w:tr>
      <w:tr w:rsidR="003537DF" w:rsidRPr="00807E1F" w14:paraId="63B2FCA6" w14:textId="77777777" w:rsidTr="00A33656">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FC3B1C">
            <w:pPr>
              <w:spacing w:before="0" w:after="0" w:line="240" w:lineRule="auto"/>
              <w:rPr>
                <w:color w:val="000000"/>
              </w:rPr>
            </w:pPr>
            <w:proofErr w:type="spellStart"/>
            <w:r w:rsidRPr="00072410">
              <w:rPr>
                <w:color w:val="000000"/>
              </w:rPr>
              <w:t>Good</w:t>
            </w:r>
            <w:proofErr w:type="spellEnd"/>
            <w:r w:rsidRPr="00072410">
              <w:rPr>
                <w:color w:val="000000"/>
              </w:rPr>
              <w:t xml:space="preserve"> </w:t>
            </w:r>
            <w:proofErr w:type="spellStart"/>
            <w:r w:rsidRPr="00072410">
              <w:rPr>
                <w:color w:val="000000"/>
              </w:rPr>
              <w:t>Fatih</w:t>
            </w:r>
            <w:proofErr w:type="spellEnd"/>
          </w:p>
        </w:tc>
        <w:tc>
          <w:tcPr>
            <w:tcW w:w="709" w:type="dxa"/>
            <w:tcBorders>
              <w:top w:val="nil"/>
              <w:left w:val="nil"/>
              <w:bottom w:val="nil"/>
              <w:right w:val="nil"/>
            </w:tcBorders>
            <w:shd w:val="clear" w:color="auto" w:fill="auto"/>
            <w:noWrap/>
            <w:vAlign w:val="bottom"/>
            <w:hideMark/>
          </w:tcPr>
          <w:p w14:paraId="657419D6" w14:textId="77777777" w:rsidR="00624FA1" w:rsidRPr="00807E1F" w:rsidRDefault="00624FA1"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32100B26" w14:textId="77777777" w:rsidR="00624FA1" w:rsidRPr="00807E1F" w:rsidRDefault="00624FA1" w:rsidP="00FC3B1C">
            <w:pPr>
              <w:spacing w:before="0" w:after="0" w:line="24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FC3B1C">
            <w:pPr>
              <w:spacing w:before="0" w:after="0" w:line="24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18C8D31A" w14:textId="77777777" w:rsidR="00624FA1" w:rsidRPr="00807E1F" w:rsidRDefault="00624FA1" w:rsidP="00FC3B1C">
            <w:pPr>
              <w:spacing w:before="0" w:after="0" w:line="240" w:lineRule="auto"/>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6B575A5E" w14:textId="77777777" w:rsidR="00624FA1" w:rsidRPr="00807E1F" w:rsidRDefault="00624FA1" w:rsidP="00FC3B1C">
            <w:pPr>
              <w:spacing w:before="0" w:after="0" w:line="24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FC3B1C">
            <w:pPr>
              <w:spacing w:before="0" w:after="0" w:line="240" w:lineRule="auto"/>
              <w:jc w:val="center"/>
              <w:rPr>
                <w:color w:val="000000"/>
              </w:rPr>
            </w:pPr>
            <w:r w:rsidRPr="00807E1F">
              <w:rPr>
                <w:color w:val="000000"/>
              </w:rPr>
              <w:t>0.23</w:t>
            </w:r>
          </w:p>
        </w:tc>
      </w:tr>
      <w:tr w:rsidR="00072410" w:rsidRPr="00807E1F" w14:paraId="3DF3B3EB" w14:textId="77777777" w:rsidTr="00A33656">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FC3B1C">
            <w:pPr>
              <w:spacing w:before="0" w:after="0" w:line="240" w:lineRule="auto"/>
              <w:rPr>
                <w:color w:val="000000"/>
              </w:rPr>
            </w:pPr>
            <w:proofErr w:type="spellStart"/>
            <w:r w:rsidRPr="00072410">
              <w:rPr>
                <w:color w:val="000000"/>
              </w:rPr>
              <w:t>Genuineness</w:t>
            </w:r>
            <w:proofErr w:type="spellEnd"/>
          </w:p>
        </w:tc>
        <w:tc>
          <w:tcPr>
            <w:tcW w:w="709" w:type="dxa"/>
            <w:tcBorders>
              <w:top w:val="nil"/>
              <w:left w:val="nil"/>
              <w:bottom w:val="nil"/>
              <w:right w:val="nil"/>
            </w:tcBorders>
            <w:shd w:val="clear" w:color="auto" w:fill="auto"/>
            <w:noWrap/>
            <w:vAlign w:val="bottom"/>
            <w:hideMark/>
          </w:tcPr>
          <w:p w14:paraId="06CA04AB" w14:textId="77777777" w:rsidR="00072410" w:rsidRPr="00807E1F" w:rsidRDefault="00072410"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0F21D431"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FC3B1C">
            <w:pPr>
              <w:spacing w:before="0" w:after="0" w:line="24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FC3B1C">
            <w:pPr>
              <w:spacing w:before="0" w:after="0" w:line="240" w:lineRule="auto"/>
              <w:jc w:val="center"/>
              <w:rPr>
                <w:color w:val="000000"/>
              </w:rPr>
            </w:pPr>
            <w:r w:rsidRPr="00807E1F">
              <w:rPr>
                <w:color w:val="000000"/>
              </w:rPr>
              <w:t>0.36</w:t>
            </w:r>
          </w:p>
        </w:tc>
        <w:tc>
          <w:tcPr>
            <w:tcW w:w="709" w:type="dxa"/>
            <w:tcBorders>
              <w:top w:val="nil"/>
              <w:left w:val="nil"/>
              <w:bottom w:val="nil"/>
              <w:right w:val="nil"/>
            </w:tcBorders>
            <w:shd w:val="clear" w:color="auto" w:fill="auto"/>
            <w:noWrap/>
            <w:vAlign w:val="bottom"/>
            <w:hideMark/>
          </w:tcPr>
          <w:p w14:paraId="0F9DD6D6"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35479919"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FC3B1C">
            <w:pPr>
              <w:spacing w:before="0" w:after="0" w:line="240" w:lineRule="auto"/>
              <w:jc w:val="center"/>
              <w:rPr>
                <w:color w:val="000000"/>
              </w:rPr>
            </w:pPr>
            <w:r w:rsidRPr="00807E1F">
              <w:rPr>
                <w:color w:val="000000"/>
              </w:rPr>
              <w:t>0.64</w:t>
            </w:r>
          </w:p>
        </w:tc>
      </w:tr>
      <w:tr w:rsidR="00072410" w:rsidRPr="00807E1F" w14:paraId="44BB6F51" w14:textId="77777777" w:rsidTr="00A33656">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FC3B1C">
            <w:pPr>
              <w:spacing w:before="0" w:after="0" w:line="240" w:lineRule="auto"/>
              <w:rPr>
                <w:color w:val="000000"/>
              </w:rPr>
            </w:pPr>
            <w:proofErr w:type="spellStart"/>
            <w:r>
              <w:rPr>
                <w:color w:val="000000"/>
              </w:rPr>
              <w:t>A</w:t>
            </w:r>
            <w:r w:rsidRPr="00807E1F">
              <w:rPr>
                <w:color w:val="000000"/>
              </w:rPr>
              <w:t>ltruism</w:t>
            </w:r>
            <w:proofErr w:type="spellEnd"/>
          </w:p>
        </w:tc>
        <w:tc>
          <w:tcPr>
            <w:tcW w:w="709" w:type="dxa"/>
            <w:tcBorders>
              <w:top w:val="nil"/>
              <w:left w:val="nil"/>
              <w:bottom w:val="nil"/>
              <w:right w:val="nil"/>
            </w:tcBorders>
            <w:shd w:val="clear" w:color="auto" w:fill="auto"/>
            <w:noWrap/>
            <w:vAlign w:val="bottom"/>
            <w:hideMark/>
          </w:tcPr>
          <w:p w14:paraId="31A1E088" w14:textId="77777777" w:rsidR="00072410" w:rsidRPr="00807E1F" w:rsidRDefault="00072410" w:rsidP="00FC3B1C">
            <w:pPr>
              <w:spacing w:before="0" w:after="0" w:line="240" w:lineRule="auto"/>
              <w:jc w:val="center"/>
              <w:rPr>
                <w:color w:val="000000"/>
              </w:rPr>
            </w:pPr>
            <w:r w:rsidRPr="00807E1F">
              <w:rPr>
                <w:color w:val="000000"/>
              </w:rPr>
              <w:t>0.52</w:t>
            </w:r>
          </w:p>
        </w:tc>
        <w:tc>
          <w:tcPr>
            <w:tcW w:w="851" w:type="dxa"/>
            <w:tcBorders>
              <w:top w:val="nil"/>
              <w:left w:val="nil"/>
              <w:bottom w:val="nil"/>
              <w:right w:val="nil"/>
            </w:tcBorders>
            <w:shd w:val="clear" w:color="auto" w:fill="auto"/>
            <w:noWrap/>
            <w:vAlign w:val="bottom"/>
            <w:hideMark/>
          </w:tcPr>
          <w:p w14:paraId="2A2F85D1" w14:textId="77777777" w:rsidR="00072410" w:rsidRPr="00807E1F" w:rsidRDefault="00072410" w:rsidP="00FC3B1C">
            <w:pPr>
              <w:spacing w:before="0" w:after="0" w:line="24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FC3B1C">
            <w:pPr>
              <w:spacing w:before="0" w:after="0" w:line="24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FC3B1C">
            <w:pPr>
              <w:spacing w:before="0" w:after="0" w:line="240" w:lineRule="auto"/>
              <w:jc w:val="center"/>
              <w:rPr>
                <w:color w:val="000000"/>
              </w:rPr>
            </w:pPr>
            <w:r w:rsidRPr="00807E1F">
              <w:rPr>
                <w:color w:val="000000"/>
              </w:rPr>
              <w:t>0.83</w:t>
            </w:r>
          </w:p>
        </w:tc>
        <w:tc>
          <w:tcPr>
            <w:tcW w:w="709" w:type="dxa"/>
            <w:tcBorders>
              <w:top w:val="nil"/>
              <w:left w:val="nil"/>
              <w:bottom w:val="nil"/>
              <w:right w:val="nil"/>
            </w:tcBorders>
            <w:shd w:val="clear" w:color="auto" w:fill="auto"/>
            <w:noWrap/>
            <w:vAlign w:val="bottom"/>
            <w:hideMark/>
          </w:tcPr>
          <w:p w14:paraId="140FE1EB"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05AAA8B" w14:textId="77777777" w:rsidR="00072410" w:rsidRPr="00807E1F" w:rsidRDefault="00072410"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FC3B1C">
            <w:pPr>
              <w:spacing w:before="0" w:after="0" w:line="240" w:lineRule="auto"/>
              <w:jc w:val="center"/>
              <w:rPr>
                <w:color w:val="000000"/>
              </w:rPr>
            </w:pPr>
            <w:r w:rsidRPr="00807E1F">
              <w:rPr>
                <w:color w:val="000000"/>
              </w:rPr>
              <w:t>0.35</w:t>
            </w:r>
          </w:p>
        </w:tc>
      </w:tr>
      <w:tr w:rsidR="00072410" w:rsidRPr="00807E1F" w14:paraId="1F4B733E" w14:textId="77777777" w:rsidTr="00A33656">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FC3B1C">
            <w:pPr>
              <w:spacing w:before="0" w:after="0" w:line="240" w:lineRule="auto"/>
              <w:rPr>
                <w:color w:val="000000"/>
              </w:rPr>
            </w:pPr>
            <w:proofErr w:type="spellStart"/>
            <w:r>
              <w:rPr>
                <w:color w:val="000000"/>
              </w:rPr>
              <w:t>Conscientiousness</w:t>
            </w:r>
            <w:proofErr w:type="spellEnd"/>
          </w:p>
        </w:tc>
        <w:tc>
          <w:tcPr>
            <w:tcW w:w="709" w:type="dxa"/>
            <w:tcBorders>
              <w:top w:val="nil"/>
              <w:left w:val="nil"/>
              <w:bottom w:val="nil"/>
              <w:right w:val="nil"/>
            </w:tcBorders>
            <w:shd w:val="clear" w:color="auto" w:fill="auto"/>
            <w:noWrap/>
            <w:vAlign w:val="bottom"/>
          </w:tcPr>
          <w:p w14:paraId="2A7BA770" w14:textId="19569BA6"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64D34D00" w14:textId="32704D6A" w:rsidR="00072410" w:rsidRPr="00807E1F" w:rsidRDefault="008E2291" w:rsidP="00FC3B1C">
            <w:pPr>
              <w:spacing w:before="0" w:after="0" w:line="240" w:lineRule="auto"/>
              <w:jc w:val="center"/>
              <w:rPr>
                <w:color w:val="000000"/>
              </w:rPr>
            </w:pPr>
            <w:r>
              <w:rPr>
                <w:color w:val="000000"/>
              </w:rPr>
              <w:t>0.88</w:t>
            </w:r>
          </w:p>
        </w:tc>
        <w:tc>
          <w:tcPr>
            <w:tcW w:w="1134" w:type="dxa"/>
            <w:tcBorders>
              <w:top w:val="nil"/>
              <w:left w:val="nil"/>
              <w:bottom w:val="nil"/>
              <w:right w:val="nil"/>
            </w:tcBorders>
            <w:shd w:val="clear" w:color="auto" w:fill="auto"/>
            <w:noWrap/>
            <w:vAlign w:val="bottom"/>
          </w:tcPr>
          <w:p w14:paraId="193DE69F" w14:textId="2A9DF55D"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C531A2" w14:textId="08DAC442"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060E05D2" w14:textId="4BA7D8CA"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3020767" w14:textId="01349BCC"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5FE2EA82" w14:textId="5A498F7D" w:rsidR="00072410" w:rsidRPr="00807E1F" w:rsidRDefault="008E2291" w:rsidP="00FC3B1C">
            <w:pPr>
              <w:spacing w:before="0" w:after="0" w:line="240" w:lineRule="auto"/>
              <w:jc w:val="center"/>
              <w:rPr>
                <w:color w:val="000000"/>
              </w:rPr>
            </w:pPr>
            <w:r>
              <w:rPr>
                <w:color w:val="000000"/>
              </w:rPr>
              <w:t>-</w:t>
            </w:r>
          </w:p>
        </w:tc>
      </w:tr>
      <w:tr w:rsidR="00072410" w:rsidRPr="00807E1F" w14:paraId="602EAA3D" w14:textId="77777777" w:rsidTr="00A33656">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FC3B1C">
            <w:pPr>
              <w:spacing w:before="0" w:after="0" w:line="240" w:lineRule="auto"/>
              <w:rPr>
                <w:color w:val="000000"/>
              </w:rPr>
            </w:pPr>
            <w:proofErr w:type="spellStart"/>
            <w:r w:rsidRPr="00072410">
              <w:rPr>
                <w:color w:val="000000"/>
              </w:rPr>
              <w:t>Dominance</w:t>
            </w:r>
            <w:proofErr w:type="spellEnd"/>
          </w:p>
        </w:tc>
        <w:tc>
          <w:tcPr>
            <w:tcW w:w="709" w:type="dxa"/>
            <w:tcBorders>
              <w:top w:val="nil"/>
              <w:left w:val="nil"/>
              <w:bottom w:val="nil"/>
              <w:right w:val="nil"/>
            </w:tcBorders>
            <w:shd w:val="clear" w:color="auto" w:fill="auto"/>
            <w:noWrap/>
            <w:vAlign w:val="bottom"/>
            <w:hideMark/>
          </w:tcPr>
          <w:p w14:paraId="4FB2876C" w14:textId="77777777" w:rsidR="00072410" w:rsidRPr="00807E1F" w:rsidRDefault="00072410"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0F021234" w14:textId="77777777" w:rsidR="00072410" w:rsidRPr="00807E1F" w:rsidRDefault="00072410" w:rsidP="00FC3B1C">
            <w:pPr>
              <w:spacing w:before="0" w:after="0" w:line="24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FC3B1C">
            <w:pPr>
              <w:spacing w:before="0" w:after="0" w:line="24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5E1BA2E7" w14:textId="77777777" w:rsidR="00072410" w:rsidRPr="00807E1F" w:rsidRDefault="00072410" w:rsidP="00FC3B1C">
            <w:pPr>
              <w:spacing w:before="0" w:after="0" w:line="240" w:lineRule="auto"/>
              <w:jc w:val="center"/>
              <w:rPr>
                <w:color w:val="000000"/>
              </w:rPr>
            </w:pPr>
            <w:r w:rsidRPr="00807E1F">
              <w:rPr>
                <w:color w:val="000000"/>
              </w:rPr>
              <w:t>0.93</w:t>
            </w:r>
          </w:p>
        </w:tc>
        <w:tc>
          <w:tcPr>
            <w:tcW w:w="992" w:type="dxa"/>
            <w:tcBorders>
              <w:top w:val="nil"/>
              <w:left w:val="nil"/>
              <w:bottom w:val="nil"/>
              <w:right w:val="nil"/>
            </w:tcBorders>
            <w:shd w:val="clear" w:color="auto" w:fill="auto"/>
            <w:noWrap/>
            <w:vAlign w:val="bottom"/>
            <w:hideMark/>
          </w:tcPr>
          <w:p w14:paraId="65454EFC" w14:textId="77777777" w:rsidR="00072410" w:rsidRPr="00807E1F" w:rsidRDefault="00072410" w:rsidP="00FC3B1C">
            <w:pPr>
              <w:spacing w:before="0" w:after="0" w:line="24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FC3B1C">
            <w:pPr>
              <w:spacing w:before="0" w:after="0" w:line="240" w:lineRule="auto"/>
              <w:jc w:val="center"/>
              <w:rPr>
                <w:color w:val="000000"/>
              </w:rPr>
            </w:pPr>
            <w:r w:rsidRPr="00807E1F">
              <w:rPr>
                <w:color w:val="000000"/>
              </w:rPr>
              <w:t>0.27</w:t>
            </w:r>
          </w:p>
        </w:tc>
      </w:tr>
      <w:tr w:rsidR="00072410" w:rsidRPr="00807E1F" w14:paraId="6DA25B82" w14:textId="77777777" w:rsidTr="00A33656">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FC3B1C">
            <w:pPr>
              <w:spacing w:before="0" w:after="0" w:line="240" w:lineRule="auto"/>
              <w:rPr>
                <w:color w:val="000000"/>
              </w:rPr>
            </w:pPr>
            <w:proofErr w:type="spellStart"/>
            <w:r w:rsidRPr="00072410">
              <w:rPr>
                <w:color w:val="000000"/>
              </w:rPr>
              <w:t>Persistence</w:t>
            </w:r>
            <w:proofErr w:type="spellEnd"/>
          </w:p>
        </w:tc>
        <w:tc>
          <w:tcPr>
            <w:tcW w:w="709" w:type="dxa"/>
            <w:tcBorders>
              <w:top w:val="nil"/>
              <w:left w:val="nil"/>
              <w:bottom w:val="nil"/>
              <w:right w:val="nil"/>
            </w:tcBorders>
            <w:shd w:val="clear" w:color="auto" w:fill="auto"/>
            <w:noWrap/>
            <w:vAlign w:val="bottom"/>
            <w:hideMark/>
          </w:tcPr>
          <w:p w14:paraId="63A77237" w14:textId="77777777" w:rsidR="00072410" w:rsidRPr="00807E1F" w:rsidRDefault="00072410" w:rsidP="00FC3B1C">
            <w:pPr>
              <w:spacing w:before="0" w:after="0" w:line="240" w:lineRule="auto"/>
              <w:jc w:val="center"/>
              <w:rPr>
                <w:color w:val="000000"/>
              </w:rPr>
            </w:pPr>
            <w:r w:rsidRPr="00807E1F">
              <w:rPr>
                <w:color w:val="000000"/>
              </w:rPr>
              <w:t>0.57</w:t>
            </w:r>
          </w:p>
        </w:tc>
        <w:tc>
          <w:tcPr>
            <w:tcW w:w="851" w:type="dxa"/>
            <w:tcBorders>
              <w:top w:val="nil"/>
              <w:left w:val="nil"/>
              <w:bottom w:val="nil"/>
              <w:right w:val="nil"/>
            </w:tcBorders>
            <w:shd w:val="clear" w:color="auto" w:fill="auto"/>
            <w:noWrap/>
            <w:vAlign w:val="bottom"/>
            <w:hideMark/>
          </w:tcPr>
          <w:p w14:paraId="29D59E38" w14:textId="77777777" w:rsidR="00072410" w:rsidRPr="00807E1F" w:rsidRDefault="00072410" w:rsidP="00FC3B1C">
            <w:pPr>
              <w:spacing w:before="0" w:after="0" w:line="24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FC3B1C">
            <w:pPr>
              <w:spacing w:before="0" w:after="0" w:line="24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2ED5918E"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523DB8FC"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FC3B1C">
            <w:pPr>
              <w:spacing w:before="0" w:after="0" w:line="240" w:lineRule="auto"/>
              <w:jc w:val="center"/>
              <w:rPr>
                <w:color w:val="000000"/>
              </w:rPr>
            </w:pPr>
            <w:r w:rsidRPr="00807E1F">
              <w:rPr>
                <w:color w:val="000000"/>
              </w:rPr>
              <w:t>0.32</w:t>
            </w:r>
          </w:p>
        </w:tc>
      </w:tr>
      <w:tr w:rsidR="00072410" w:rsidRPr="00807E1F" w14:paraId="3A48EA51" w14:textId="77777777" w:rsidTr="00A33656">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FC3B1C">
            <w:pPr>
              <w:spacing w:before="0" w:after="0" w:line="240" w:lineRule="auto"/>
              <w:rPr>
                <w:color w:val="000000"/>
              </w:rPr>
            </w:pPr>
            <w:proofErr w:type="spellStart"/>
            <w:r w:rsidRPr="00072410">
              <w:rPr>
                <w:color w:val="000000"/>
              </w:rPr>
              <w:t>Self</w:t>
            </w:r>
            <w:proofErr w:type="spellEnd"/>
            <w:r w:rsidRPr="00072410">
              <w:rPr>
                <w:color w:val="000000"/>
              </w:rPr>
              <w:t>-discipline</w:t>
            </w:r>
          </w:p>
        </w:tc>
        <w:tc>
          <w:tcPr>
            <w:tcW w:w="709" w:type="dxa"/>
            <w:tcBorders>
              <w:top w:val="nil"/>
              <w:left w:val="nil"/>
              <w:bottom w:val="nil"/>
              <w:right w:val="nil"/>
            </w:tcBorders>
            <w:shd w:val="clear" w:color="auto" w:fill="auto"/>
            <w:noWrap/>
            <w:vAlign w:val="bottom"/>
            <w:hideMark/>
          </w:tcPr>
          <w:p w14:paraId="7673B733"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0481AA2"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FC3B1C">
            <w:pPr>
              <w:spacing w:before="0" w:after="0" w:line="24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9820E81"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D734E38"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FC3B1C">
            <w:pPr>
              <w:spacing w:before="0" w:after="0" w:line="240" w:lineRule="auto"/>
              <w:jc w:val="center"/>
              <w:rPr>
                <w:color w:val="000000"/>
              </w:rPr>
            </w:pPr>
            <w:r w:rsidRPr="00807E1F">
              <w:rPr>
                <w:color w:val="000000"/>
              </w:rPr>
              <w:t>0.3</w:t>
            </w:r>
          </w:p>
        </w:tc>
      </w:tr>
      <w:tr w:rsidR="00072410" w:rsidRPr="00807E1F" w14:paraId="4B2AC9BE" w14:textId="77777777" w:rsidTr="00A33656">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FC3B1C">
            <w:pPr>
              <w:spacing w:before="0" w:after="0" w:line="240" w:lineRule="auto"/>
              <w:rPr>
                <w:color w:val="000000"/>
              </w:rPr>
            </w:pPr>
            <w:proofErr w:type="spellStart"/>
            <w:r>
              <w:rPr>
                <w:color w:val="000000"/>
              </w:rPr>
              <w:t>T</w:t>
            </w:r>
            <w:r w:rsidRPr="00807E1F">
              <w:rPr>
                <w:color w:val="000000"/>
              </w:rPr>
              <w:t>ask</w:t>
            </w:r>
            <w:proofErr w:type="spellEnd"/>
            <w:r w:rsidRPr="00807E1F">
              <w:rPr>
                <w:color w:val="000000"/>
              </w:rPr>
              <w:t xml:space="preserve"> </w:t>
            </w:r>
            <w:proofErr w:type="spellStart"/>
            <w:r w:rsidRPr="00807E1F">
              <w:rPr>
                <w:color w:val="000000"/>
              </w:rPr>
              <w:t>planning</w:t>
            </w:r>
            <w:proofErr w:type="spellEnd"/>
          </w:p>
        </w:tc>
        <w:tc>
          <w:tcPr>
            <w:tcW w:w="709" w:type="dxa"/>
            <w:tcBorders>
              <w:top w:val="nil"/>
              <w:left w:val="nil"/>
              <w:bottom w:val="nil"/>
              <w:right w:val="nil"/>
            </w:tcBorders>
            <w:shd w:val="clear" w:color="auto" w:fill="auto"/>
            <w:noWrap/>
            <w:vAlign w:val="bottom"/>
            <w:hideMark/>
          </w:tcPr>
          <w:p w14:paraId="0899F0C4"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14B65171" w14:textId="77777777" w:rsidR="00072410" w:rsidRPr="00807E1F" w:rsidRDefault="00072410" w:rsidP="00FC3B1C">
            <w:pPr>
              <w:spacing w:before="0" w:after="0" w:line="24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FC3B1C">
            <w:pPr>
              <w:spacing w:before="0" w:after="0" w:line="24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FC3B1C">
            <w:pPr>
              <w:spacing w:before="0" w:after="0" w:line="240" w:lineRule="auto"/>
              <w:jc w:val="center"/>
              <w:rPr>
                <w:color w:val="000000"/>
              </w:rPr>
            </w:pPr>
            <w:r w:rsidRPr="00807E1F">
              <w:rPr>
                <w:color w:val="000000"/>
              </w:rPr>
              <w:t>0.34</w:t>
            </w:r>
          </w:p>
        </w:tc>
        <w:tc>
          <w:tcPr>
            <w:tcW w:w="709" w:type="dxa"/>
            <w:tcBorders>
              <w:top w:val="nil"/>
              <w:left w:val="nil"/>
              <w:bottom w:val="nil"/>
              <w:right w:val="nil"/>
            </w:tcBorders>
            <w:shd w:val="clear" w:color="auto" w:fill="auto"/>
            <w:noWrap/>
            <w:vAlign w:val="bottom"/>
            <w:hideMark/>
          </w:tcPr>
          <w:p w14:paraId="48F830F1"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747A7C71"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FC3B1C">
            <w:pPr>
              <w:spacing w:before="0" w:after="0" w:line="240" w:lineRule="auto"/>
              <w:jc w:val="center"/>
              <w:rPr>
                <w:color w:val="000000"/>
              </w:rPr>
            </w:pPr>
            <w:r w:rsidRPr="00807E1F">
              <w:rPr>
                <w:color w:val="000000"/>
              </w:rPr>
              <w:t>0.82</w:t>
            </w:r>
          </w:p>
        </w:tc>
      </w:tr>
      <w:tr w:rsidR="00072410" w:rsidRPr="00807E1F" w14:paraId="25604BD5" w14:textId="77777777" w:rsidTr="00A33656">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FC3B1C">
            <w:pPr>
              <w:spacing w:before="0" w:after="0" w:line="240" w:lineRule="auto"/>
              <w:rPr>
                <w:color w:val="000000"/>
              </w:rPr>
            </w:pPr>
            <w:proofErr w:type="spellStart"/>
            <w:r>
              <w:rPr>
                <w:color w:val="000000"/>
              </w:rPr>
              <w:t>G</w:t>
            </w:r>
            <w:r w:rsidRPr="00807E1F">
              <w:rPr>
                <w:color w:val="000000"/>
              </w:rPr>
              <w:t>oal</w:t>
            </w:r>
            <w:proofErr w:type="spellEnd"/>
            <w:r>
              <w:rPr>
                <w:color w:val="000000"/>
              </w:rPr>
              <w:t xml:space="preserve"> </w:t>
            </w:r>
            <w:proofErr w:type="spellStart"/>
            <w:r w:rsidRPr="00807E1F">
              <w:rPr>
                <w:color w:val="000000"/>
              </w:rPr>
              <w:t>orientation</w:t>
            </w:r>
            <w:proofErr w:type="spellEnd"/>
          </w:p>
        </w:tc>
        <w:tc>
          <w:tcPr>
            <w:tcW w:w="709" w:type="dxa"/>
            <w:tcBorders>
              <w:top w:val="nil"/>
              <w:left w:val="nil"/>
              <w:bottom w:val="nil"/>
              <w:right w:val="nil"/>
            </w:tcBorders>
            <w:shd w:val="clear" w:color="auto" w:fill="auto"/>
            <w:noWrap/>
            <w:vAlign w:val="bottom"/>
            <w:hideMark/>
          </w:tcPr>
          <w:p w14:paraId="3C1EDD7F" w14:textId="3455447A" w:rsidR="00072410" w:rsidRPr="00807E1F" w:rsidRDefault="00072410" w:rsidP="00FC3B1C">
            <w:pPr>
              <w:spacing w:before="0" w:after="0" w:line="240" w:lineRule="auto"/>
              <w:jc w:val="center"/>
              <w:rPr>
                <w:color w:val="000000"/>
              </w:rPr>
            </w:pPr>
            <w:r w:rsidRPr="00807E1F">
              <w:rPr>
                <w:color w:val="000000"/>
              </w:rPr>
              <w:t>0.7</w:t>
            </w:r>
            <w:r w:rsidR="008464B3">
              <w:rPr>
                <w:color w:val="000000"/>
              </w:rPr>
              <w:t>8</w:t>
            </w:r>
          </w:p>
        </w:tc>
        <w:tc>
          <w:tcPr>
            <w:tcW w:w="851" w:type="dxa"/>
            <w:tcBorders>
              <w:top w:val="nil"/>
              <w:left w:val="nil"/>
              <w:bottom w:val="nil"/>
              <w:right w:val="nil"/>
            </w:tcBorders>
            <w:shd w:val="clear" w:color="auto" w:fill="auto"/>
            <w:noWrap/>
            <w:vAlign w:val="bottom"/>
            <w:hideMark/>
          </w:tcPr>
          <w:p w14:paraId="072423C9" w14:textId="4630CED1" w:rsidR="00072410" w:rsidRPr="00807E1F" w:rsidRDefault="00072410" w:rsidP="00FC3B1C">
            <w:pPr>
              <w:spacing w:before="0" w:after="0" w:line="240" w:lineRule="auto"/>
              <w:jc w:val="center"/>
              <w:rPr>
                <w:color w:val="000000"/>
              </w:rPr>
            </w:pPr>
            <w:r w:rsidRPr="00807E1F">
              <w:rPr>
                <w:color w:val="000000"/>
              </w:rPr>
              <w:t>0.</w:t>
            </w:r>
            <w:r w:rsidR="008464B3">
              <w:rPr>
                <w:color w:val="000000"/>
              </w:rPr>
              <w:t>82</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FC3B1C">
            <w:pPr>
              <w:spacing w:before="0" w:after="0" w:line="24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22E54F05"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52153760"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FC3B1C">
            <w:pPr>
              <w:spacing w:before="0" w:after="0" w:line="240" w:lineRule="auto"/>
              <w:jc w:val="center"/>
              <w:rPr>
                <w:color w:val="000000"/>
              </w:rPr>
            </w:pPr>
            <w:r w:rsidRPr="00807E1F">
              <w:rPr>
                <w:color w:val="000000"/>
              </w:rPr>
              <w:t>0.68</w:t>
            </w:r>
          </w:p>
        </w:tc>
      </w:tr>
      <w:tr w:rsidR="00072410" w:rsidRPr="00807E1F" w14:paraId="0E44EC5E" w14:textId="77777777" w:rsidTr="00A33656">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FC3B1C">
            <w:pPr>
              <w:spacing w:before="0" w:after="0" w:line="240" w:lineRule="auto"/>
              <w:rPr>
                <w:color w:val="000000"/>
              </w:rPr>
            </w:pPr>
            <w:proofErr w:type="spellStart"/>
            <w:r w:rsidRPr="00072410">
              <w:rPr>
                <w:color w:val="000000"/>
              </w:rPr>
              <w:t>Carefulness</w:t>
            </w:r>
            <w:proofErr w:type="spellEnd"/>
          </w:p>
        </w:tc>
        <w:tc>
          <w:tcPr>
            <w:tcW w:w="709" w:type="dxa"/>
            <w:tcBorders>
              <w:top w:val="nil"/>
              <w:left w:val="nil"/>
              <w:bottom w:val="nil"/>
              <w:right w:val="nil"/>
            </w:tcBorders>
            <w:shd w:val="clear" w:color="auto" w:fill="auto"/>
            <w:noWrap/>
            <w:vAlign w:val="bottom"/>
            <w:hideMark/>
          </w:tcPr>
          <w:p w14:paraId="701D132E"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2675B8A9"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FC3B1C">
            <w:pPr>
              <w:spacing w:before="0" w:after="0" w:line="24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49756D8"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2CEB5950"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FC3B1C">
            <w:pPr>
              <w:spacing w:before="0" w:after="0" w:line="240" w:lineRule="auto"/>
              <w:jc w:val="center"/>
              <w:rPr>
                <w:color w:val="000000"/>
              </w:rPr>
            </w:pPr>
            <w:r w:rsidRPr="00807E1F">
              <w:rPr>
                <w:color w:val="000000"/>
              </w:rPr>
              <w:t>0.58</w:t>
            </w:r>
          </w:p>
        </w:tc>
      </w:tr>
      <w:tr w:rsidR="00072410" w:rsidRPr="00807E1F" w14:paraId="0B50E616" w14:textId="77777777" w:rsidTr="00A33656">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FC3B1C">
            <w:pPr>
              <w:spacing w:before="0" w:after="0" w:line="240" w:lineRule="auto"/>
              <w:rPr>
                <w:color w:val="000000"/>
              </w:rPr>
            </w:pPr>
            <w:proofErr w:type="spellStart"/>
            <w:r w:rsidRPr="00072410">
              <w:rPr>
                <w:color w:val="000000"/>
              </w:rPr>
              <w:t>Orderliness</w:t>
            </w:r>
            <w:proofErr w:type="spellEnd"/>
          </w:p>
        </w:tc>
        <w:tc>
          <w:tcPr>
            <w:tcW w:w="709" w:type="dxa"/>
            <w:tcBorders>
              <w:top w:val="nil"/>
              <w:left w:val="nil"/>
              <w:bottom w:val="nil"/>
              <w:right w:val="nil"/>
            </w:tcBorders>
            <w:shd w:val="clear" w:color="auto" w:fill="auto"/>
            <w:noWrap/>
            <w:vAlign w:val="bottom"/>
            <w:hideMark/>
          </w:tcPr>
          <w:p w14:paraId="26A3498C" w14:textId="77777777" w:rsidR="00072410" w:rsidRPr="00807E1F" w:rsidRDefault="00072410" w:rsidP="00FC3B1C">
            <w:pPr>
              <w:spacing w:before="0" w:after="0" w:line="240" w:lineRule="auto"/>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61494039" w14:textId="77777777" w:rsidR="00072410" w:rsidRPr="00807E1F" w:rsidRDefault="00072410" w:rsidP="00FC3B1C">
            <w:pPr>
              <w:spacing w:before="0" w:after="0" w:line="24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FC3B1C">
            <w:pPr>
              <w:spacing w:before="0" w:after="0" w:line="24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7BDE4F27"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A8F8561" w14:textId="77777777" w:rsidR="00072410" w:rsidRPr="00807E1F" w:rsidRDefault="00072410" w:rsidP="00FC3B1C">
            <w:pPr>
              <w:spacing w:before="0" w:after="0" w:line="24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FC3B1C">
            <w:pPr>
              <w:spacing w:before="0" w:after="0" w:line="240" w:lineRule="auto"/>
              <w:jc w:val="center"/>
              <w:rPr>
                <w:color w:val="000000"/>
              </w:rPr>
            </w:pPr>
            <w:r w:rsidRPr="00807E1F">
              <w:rPr>
                <w:color w:val="000000"/>
              </w:rPr>
              <w:t>0.46</w:t>
            </w:r>
          </w:p>
        </w:tc>
      </w:tr>
      <w:tr w:rsidR="00072410" w:rsidRPr="00807E1F" w14:paraId="7527216B" w14:textId="77777777" w:rsidTr="00A33656">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FC3B1C">
            <w:pPr>
              <w:spacing w:before="0" w:after="0" w:line="240" w:lineRule="auto"/>
              <w:rPr>
                <w:color w:val="000000"/>
                <w:lang w:val="en-US"/>
              </w:rPr>
            </w:pPr>
            <w:r w:rsidRPr="00072410">
              <w:rPr>
                <w:color w:val="000000"/>
                <w:lang w:val="en-US"/>
              </w:rPr>
              <w:t>Wish to work to capacity</w:t>
            </w:r>
          </w:p>
        </w:tc>
        <w:tc>
          <w:tcPr>
            <w:tcW w:w="709" w:type="dxa"/>
            <w:tcBorders>
              <w:top w:val="nil"/>
              <w:left w:val="nil"/>
              <w:bottom w:val="nil"/>
              <w:right w:val="nil"/>
            </w:tcBorders>
            <w:shd w:val="clear" w:color="auto" w:fill="auto"/>
            <w:noWrap/>
            <w:vAlign w:val="bottom"/>
            <w:hideMark/>
          </w:tcPr>
          <w:p w14:paraId="1ED7AECF" w14:textId="77777777" w:rsidR="00072410" w:rsidRPr="00807E1F" w:rsidRDefault="00072410" w:rsidP="00FC3B1C">
            <w:pPr>
              <w:spacing w:before="0" w:after="0" w:line="240" w:lineRule="auto"/>
              <w:jc w:val="center"/>
              <w:rPr>
                <w:color w:val="000000"/>
              </w:rPr>
            </w:pPr>
            <w:r w:rsidRPr="00807E1F">
              <w:rPr>
                <w:color w:val="000000"/>
              </w:rPr>
              <w:t>0.63</w:t>
            </w:r>
          </w:p>
        </w:tc>
        <w:tc>
          <w:tcPr>
            <w:tcW w:w="851" w:type="dxa"/>
            <w:tcBorders>
              <w:top w:val="nil"/>
              <w:left w:val="nil"/>
              <w:bottom w:val="nil"/>
              <w:right w:val="nil"/>
            </w:tcBorders>
            <w:shd w:val="clear" w:color="auto" w:fill="auto"/>
            <w:noWrap/>
            <w:vAlign w:val="bottom"/>
            <w:hideMark/>
          </w:tcPr>
          <w:p w14:paraId="535A0B12" w14:textId="77777777" w:rsidR="00072410" w:rsidRPr="00807E1F" w:rsidRDefault="00072410" w:rsidP="00FC3B1C">
            <w:pPr>
              <w:spacing w:before="0" w:after="0" w:line="24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FC3B1C">
            <w:pPr>
              <w:spacing w:before="0" w:after="0" w:line="24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FC3B1C">
            <w:pPr>
              <w:spacing w:before="0" w:after="0" w:line="240" w:lineRule="auto"/>
              <w:jc w:val="center"/>
              <w:rPr>
                <w:color w:val="000000"/>
              </w:rPr>
            </w:pPr>
            <w:r w:rsidRPr="00807E1F">
              <w:rPr>
                <w:color w:val="000000"/>
              </w:rPr>
              <w:t>0.06</w:t>
            </w:r>
          </w:p>
        </w:tc>
        <w:tc>
          <w:tcPr>
            <w:tcW w:w="709" w:type="dxa"/>
            <w:tcBorders>
              <w:top w:val="nil"/>
              <w:left w:val="nil"/>
              <w:bottom w:val="nil"/>
              <w:right w:val="nil"/>
            </w:tcBorders>
            <w:shd w:val="clear" w:color="auto" w:fill="auto"/>
            <w:noWrap/>
            <w:vAlign w:val="bottom"/>
            <w:hideMark/>
          </w:tcPr>
          <w:p w14:paraId="6FF7C9D3"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0069DCA"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FC3B1C">
            <w:pPr>
              <w:spacing w:before="0" w:after="0" w:line="240" w:lineRule="auto"/>
              <w:jc w:val="center"/>
              <w:rPr>
                <w:color w:val="000000"/>
              </w:rPr>
            </w:pPr>
            <w:r w:rsidRPr="00807E1F">
              <w:rPr>
                <w:color w:val="000000"/>
              </w:rPr>
              <w:t>0.35</w:t>
            </w:r>
          </w:p>
        </w:tc>
      </w:tr>
      <w:tr w:rsidR="00072410" w:rsidRPr="00807E1F" w14:paraId="24566BDC" w14:textId="77777777" w:rsidTr="00A33656">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FC3B1C">
            <w:pPr>
              <w:spacing w:before="0" w:after="0" w:line="240" w:lineRule="auto"/>
              <w:rPr>
                <w:color w:val="000000"/>
              </w:rPr>
            </w:pPr>
            <w:proofErr w:type="spellStart"/>
            <w:r w:rsidRPr="00072410">
              <w:rPr>
                <w:color w:val="000000"/>
              </w:rPr>
              <w:t>Productivity</w:t>
            </w:r>
            <w:proofErr w:type="spellEnd"/>
          </w:p>
        </w:tc>
        <w:tc>
          <w:tcPr>
            <w:tcW w:w="709" w:type="dxa"/>
            <w:tcBorders>
              <w:top w:val="nil"/>
              <w:left w:val="nil"/>
              <w:bottom w:val="nil"/>
              <w:right w:val="nil"/>
            </w:tcBorders>
            <w:shd w:val="clear" w:color="auto" w:fill="auto"/>
            <w:noWrap/>
            <w:vAlign w:val="bottom"/>
            <w:hideMark/>
          </w:tcPr>
          <w:p w14:paraId="3299DE04"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3E6FBB2" w14:textId="77777777" w:rsidR="00072410" w:rsidRPr="00807E1F" w:rsidRDefault="00072410" w:rsidP="00FC3B1C">
            <w:pPr>
              <w:spacing w:before="0" w:after="0" w:line="24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FC3B1C">
            <w:pPr>
              <w:spacing w:before="0" w:after="0" w:line="24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FC3B1C">
            <w:pPr>
              <w:spacing w:before="0" w:after="0" w:line="240" w:lineRule="auto"/>
              <w:jc w:val="center"/>
              <w:rPr>
                <w:color w:val="000000"/>
              </w:rPr>
            </w:pPr>
            <w:r w:rsidRPr="00807E1F">
              <w:rPr>
                <w:color w:val="000000"/>
              </w:rPr>
              <w:t>0.03</w:t>
            </w:r>
          </w:p>
        </w:tc>
        <w:tc>
          <w:tcPr>
            <w:tcW w:w="709" w:type="dxa"/>
            <w:tcBorders>
              <w:top w:val="nil"/>
              <w:left w:val="nil"/>
              <w:bottom w:val="nil"/>
              <w:right w:val="nil"/>
            </w:tcBorders>
            <w:shd w:val="clear" w:color="auto" w:fill="auto"/>
            <w:noWrap/>
            <w:vAlign w:val="bottom"/>
            <w:hideMark/>
          </w:tcPr>
          <w:p w14:paraId="4B8491F9"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37E0D32E"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FC3B1C">
            <w:pPr>
              <w:spacing w:before="0" w:after="0" w:line="240" w:lineRule="auto"/>
              <w:jc w:val="center"/>
              <w:rPr>
                <w:color w:val="000000"/>
              </w:rPr>
            </w:pPr>
            <w:r w:rsidRPr="00807E1F">
              <w:rPr>
                <w:color w:val="000000"/>
              </w:rPr>
              <w:t>0.4</w:t>
            </w:r>
          </w:p>
        </w:tc>
      </w:tr>
      <w:tr w:rsidR="00072410" w:rsidRPr="00807E1F" w14:paraId="51C8F647" w14:textId="77777777" w:rsidTr="00A33656">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FC3B1C">
            <w:pPr>
              <w:spacing w:before="0" w:after="0" w:line="240" w:lineRule="auto"/>
              <w:rPr>
                <w:color w:val="000000"/>
              </w:rPr>
            </w:pPr>
            <w:proofErr w:type="spellStart"/>
            <w:r>
              <w:rPr>
                <w:color w:val="000000"/>
              </w:rPr>
              <w:t>Extraversion</w:t>
            </w:r>
            <w:proofErr w:type="spellEnd"/>
          </w:p>
        </w:tc>
        <w:tc>
          <w:tcPr>
            <w:tcW w:w="709" w:type="dxa"/>
            <w:tcBorders>
              <w:top w:val="nil"/>
              <w:left w:val="nil"/>
              <w:bottom w:val="nil"/>
              <w:right w:val="nil"/>
            </w:tcBorders>
            <w:shd w:val="clear" w:color="auto" w:fill="auto"/>
            <w:noWrap/>
            <w:vAlign w:val="bottom"/>
          </w:tcPr>
          <w:p w14:paraId="326C22F3" w14:textId="044B0B58"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79858397" w14:textId="36C6D0F5" w:rsidR="00072410" w:rsidRPr="00807E1F" w:rsidRDefault="008E2291" w:rsidP="00FC3B1C">
            <w:pPr>
              <w:spacing w:before="0" w:after="0" w:line="24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1216245B" w14:textId="4DFED542"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7D6B21" w14:textId="444817D9"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4483DA68" w14:textId="1CC7B5A1"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115EA6B8" w14:textId="348F9424"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772E99A3" w14:textId="0332FAD4" w:rsidR="00072410" w:rsidRPr="00807E1F" w:rsidRDefault="008E2291" w:rsidP="00FC3B1C">
            <w:pPr>
              <w:spacing w:before="0" w:after="0" w:line="240" w:lineRule="auto"/>
              <w:jc w:val="center"/>
              <w:rPr>
                <w:color w:val="000000"/>
              </w:rPr>
            </w:pPr>
            <w:r>
              <w:rPr>
                <w:color w:val="000000"/>
              </w:rPr>
              <w:t>-</w:t>
            </w:r>
          </w:p>
        </w:tc>
      </w:tr>
      <w:tr w:rsidR="00072410" w:rsidRPr="00807E1F" w14:paraId="25174128" w14:textId="77777777" w:rsidTr="00A33656">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FC3B1C">
            <w:pPr>
              <w:spacing w:before="0" w:after="0" w:line="240" w:lineRule="auto"/>
              <w:rPr>
                <w:color w:val="000000"/>
              </w:rPr>
            </w:pPr>
            <w:proofErr w:type="spellStart"/>
            <w:r w:rsidRPr="00072410">
              <w:rPr>
                <w:color w:val="000000"/>
              </w:rPr>
              <w:t>Sociability</w:t>
            </w:r>
            <w:proofErr w:type="spellEnd"/>
          </w:p>
        </w:tc>
        <w:tc>
          <w:tcPr>
            <w:tcW w:w="709" w:type="dxa"/>
            <w:tcBorders>
              <w:top w:val="nil"/>
              <w:left w:val="nil"/>
              <w:bottom w:val="nil"/>
              <w:right w:val="nil"/>
            </w:tcBorders>
            <w:shd w:val="clear" w:color="auto" w:fill="auto"/>
            <w:noWrap/>
            <w:vAlign w:val="bottom"/>
            <w:hideMark/>
          </w:tcPr>
          <w:p w14:paraId="3D30FCCB" w14:textId="77777777" w:rsidR="00072410" w:rsidRPr="00807E1F" w:rsidRDefault="00072410" w:rsidP="00FC3B1C">
            <w:pPr>
              <w:spacing w:before="0" w:after="0" w:line="240" w:lineRule="auto"/>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1B5EC29A"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FC3B1C">
            <w:pPr>
              <w:spacing w:before="0" w:after="0" w:line="24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25C7DAFA"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7F28825B"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FC3B1C">
            <w:pPr>
              <w:spacing w:before="0" w:after="0" w:line="240" w:lineRule="auto"/>
              <w:jc w:val="center"/>
              <w:rPr>
                <w:color w:val="000000"/>
              </w:rPr>
            </w:pPr>
            <w:r w:rsidRPr="00807E1F">
              <w:rPr>
                <w:color w:val="000000"/>
              </w:rPr>
              <w:t>0.75</w:t>
            </w:r>
          </w:p>
        </w:tc>
      </w:tr>
      <w:tr w:rsidR="00072410" w:rsidRPr="00807E1F" w14:paraId="5B1F6474" w14:textId="77777777" w:rsidTr="00A33656">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FC3B1C">
            <w:pPr>
              <w:spacing w:before="0" w:after="0" w:line="24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for</w:t>
            </w:r>
            <w:proofErr w:type="spellEnd"/>
            <w:r w:rsidRPr="00072410">
              <w:rPr>
                <w:color w:val="000000"/>
              </w:rPr>
              <w:t xml:space="preserve"> </w:t>
            </w:r>
            <w:proofErr w:type="spellStart"/>
            <w:r w:rsidRPr="00072410">
              <w:rPr>
                <w:color w:val="000000"/>
              </w:rPr>
              <w:t>affiliation</w:t>
            </w:r>
            <w:proofErr w:type="spellEnd"/>
          </w:p>
        </w:tc>
        <w:tc>
          <w:tcPr>
            <w:tcW w:w="709" w:type="dxa"/>
            <w:tcBorders>
              <w:top w:val="nil"/>
              <w:left w:val="nil"/>
              <w:bottom w:val="nil"/>
              <w:right w:val="nil"/>
            </w:tcBorders>
            <w:shd w:val="clear" w:color="auto" w:fill="auto"/>
            <w:noWrap/>
            <w:vAlign w:val="bottom"/>
            <w:hideMark/>
          </w:tcPr>
          <w:p w14:paraId="72AE9C3D" w14:textId="77777777" w:rsidR="00072410" w:rsidRPr="00807E1F" w:rsidRDefault="00072410"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2FACC8DF"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FC3B1C">
            <w:pPr>
              <w:spacing w:before="0" w:after="0" w:line="24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5ACFBE31"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6EC04426" w14:textId="77777777" w:rsidR="00072410" w:rsidRPr="00807E1F" w:rsidRDefault="00072410"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FC3B1C">
            <w:pPr>
              <w:spacing w:before="0" w:after="0" w:line="240" w:lineRule="auto"/>
              <w:jc w:val="center"/>
              <w:rPr>
                <w:color w:val="000000"/>
              </w:rPr>
            </w:pPr>
            <w:r w:rsidRPr="00807E1F">
              <w:rPr>
                <w:color w:val="000000"/>
              </w:rPr>
              <w:t>0.69</w:t>
            </w:r>
          </w:p>
        </w:tc>
      </w:tr>
      <w:tr w:rsidR="00072410" w:rsidRPr="00807E1F" w14:paraId="6D6B2250" w14:textId="77777777" w:rsidTr="00A33656">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FC3B1C">
            <w:pPr>
              <w:spacing w:before="0" w:after="0" w:line="240" w:lineRule="auto"/>
              <w:rPr>
                <w:color w:val="000000"/>
              </w:rPr>
            </w:pPr>
            <w:r w:rsidRPr="00072410">
              <w:rPr>
                <w:color w:val="000000"/>
              </w:rPr>
              <w:t xml:space="preserve">Positive </w:t>
            </w:r>
            <w:proofErr w:type="spellStart"/>
            <w:r w:rsidRPr="00072410">
              <w:rPr>
                <w:color w:val="000000"/>
              </w:rPr>
              <w:t>attitude</w:t>
            </w:r>
            <w:proofErr w:type="spellEnd"/>
          </w:p>
        </w:tc>
        <w:tc>
          <w:tcPr>
            <w:tcW w:w="709" w:type="dxa"/>
            <w:tcBorders>
              <w:top w:val="nil"/>
              <w:left w:val="nil"/>
              <w:bottom w:val="nil"/>
              <w:right w:val="nil"/>
            </w:tcBorders>
            <w:shd w:val="clear" w:color="auto" w:fill="auto"/>
            <w:noWrap/>
            <w:vAlign w:val="bottom"/>
            <w:hideMark/>
          </w:tcPr>
          <w:p w14:paraId="41A5DD69" w14:textId="77777777" w:rsidR="00072410" w:rsidRPr="00807E1F" w:rsidRDefault="00072410" w:rsidP="00FC3B1C">
            <w:pPr>
              <w:spacing w:before="0" w:after="0" w:line="240" w:lineRule="auto"/>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132BE86D" w14:textId="77777777" w:rsidR="00072410" w:rsidRPr="00807E1F" w:rsidRDefault="00072410" w:rsidP="00FC3B1C">
            <w:pPr>
              <w:spacing w:before="0" w:after="0" w:line="24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FC3B1C">
            <w:pPr>
              <w:spacing w:before="0" w:after="0" w:line="24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FC3B1C">
            <w:pPr>
              <w:spacing w:before="0" w:after="0" w:line="240" w:lineRule="auto"/>
              <w:jc w:val="center"/>
              <w:rPr>
                <w:color w:val="000000"/>
              </w:rPr>
            </w:pPr>
            <w:r w:rsidRPr="00807E1F">
              <w:rPr>
                <w:color w:val="000000"/>
              </w:rPr>
              <w:t>0.88</w:t>
            </w:r>
          </w:p>
        </w:tc>
        <w:tc>
          <w:tcPr>
            <w:tcW w:w="709" w:type="dxa"/>
            <w:tcBorders>
              <w:top w:val="nil"/>
              <w:left w:val="nil"/>
              <w:bottom w:val="nil"/>
              <w:right w:val="nil"/>
            </w:tcBorders>
            <w:shd w:val="clear" w:color="auto" w:fill="auto"/>
            <w:noWrap/>
            <w:vAlign w:val="bottom"/>
            <w:hideMark/>
          </w:tcPr>
          <w:p w14:paraId="3580F012"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2E86BEED" w14:textId="77777777" w:rsidR="00072410" w:rsidRPr="00807E1F" w:rsidRDefault="00072410"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FC3B1C">
            <w:pPr>
              <w:spacing w:before="0" w:after="0" w:line="240" w:lineRule="auto"/>
              <w:jc w:val="center"/>
              <w:rPr>
                <w:color w:val="000000"/>
              </w:rPr>
            </w:pPr>
            <w:r w:rsidRPr="00807E1F">
              <w:rPr>
                <w:color w:val="000000"/>
              </w:rPr>
              <w:t>0.55</w:t>
            </w:r>
          </w:p>
        </w:tc>
      </w:tr>
      <w:tr w:rsidR="00072410" w:rsidRPr="00807E1F" w14:paraId="647AC5BD" w14:textId="77777777" w:rsidTr="00A33656">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FC3B1C">
            <w:pPr>
              <w:spacing w:before="0" w:after="0" w:line="240" w:lineRule="auto"/>
              <w:rPr>
                <w:color w:val="000000"/>
              </w:rPr>
            </w:pPr>
            <w:proofErr w:type="spellStart"/>
            <w:r w:rsidRPr="00072410">
              <w:rPr>
                <w:color w:val="000000"/>
              </w:rPr>
              <w:t>Forcefulness</w:t>
            </w:r>
            <w:proofErr w:type="spellEnd"/>
          </w:p>
        </w:tc>
        <w:tc>
          <w:tcPr>
            <w:tcW w:w="709" w:type="dxa"/>
            <w:tcBorders>
              <w:top w:val="nil"/>
              <w:left w:val="nil"/>
              <w:bottom w:val="nil"/>
              <w:right w:val="nil"/>
            </w:tcBorders>
            <w:shd w:val="clear" w:color="auto" w:fill="auto"/>
            <w:noWrap/>
            <w:vAlign w:val="bottom"/>
            <w:hideMark/>
          </w:tcPr>
          <w:p w14:paraId="2E67D1CB"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FE8294B" w14:textId="77777777" w:rsidR="00072410" w:rsidRPr="00807E1F" w:rsidRDefault="00072410" w:rsidP="00FC3B1C">
            <w:pPr>
              <w:spacing w:before="0" w:after="0" w:line="24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FC3B1C">
            <w:pPr>
              <w:spacing w:before="0" w:after="0" w:line="24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3DE68F63" w14:textId="77777777" w:rsidR="00072410" w:rsidRPr="00807E1F" w:rsidRDefault="00072410" w:rsidP="00FC3B1C">
            <w:pPr>
              <w:spacing w:before="0" w:after="0" w:line="240" w:lineRule="auto"/>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5117A367"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FC3B1C">
            <w:pPr>
              <w:spacing w:before="0" w:after="0" w:line="240" w:lineRule="auto"/>
              <w:jc w:val="center"/>
              <w:rPr>
                <w:color w:val="000000"/>
              </w:rPr>
            </w:pPr>
            <w:r w:rsidRPr="00807E1F">
              <w:rPr>
                <w:color w:val="000000"/>
              </w:rPr>
              <w:t>0.2</w:t>
            </w:r>
          </w:p>
        </w:tc>
      </w:tr>
      <w:tr w:rsidR="00072410" w:rsidRPr="00807E1F" w14:paraId="005AF4EB" w14:textId="77777777" w:rsidTr="00A33656">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FC3B1C">
            <w:pPr>
              <w:spacing w:before="0" w:after="0" w:line="240" w:lineRule="auto"/>
              <w:rPr>
                <w:color w:val="000000"/>
              </w:rPr>
            </w:pPr>
            <w:proofErr w:type="spellStart"/>
            <w:r w:rsidRPr="00072410">
              <w:rPr>
                <w:color w:val="000000"/>
              </w:rPr>
              <w:t>Communicativeness</w:t>
            </w:r>
            <w:proofErr w:type="spellEnd"/>
          </w:p>
        </w:tc>
        <w:tc>
          <w:tcPr>
            <w:tcW w:w="709" w:type="dxa"/>
            <w:tcBorders>
              <w:top w:val="nil"/>
              <w:left w:val="nil"/>
              <w:bottom w:val="nil"/>
              <w:right w:val="nil"/>
            </w:tcBorders>
            <w:shd w:val="clear" w:color="auto" w:fill="auto"/>
            <w:noWrap/>
            <w:vAlign w:val="bottom"/>
            <w:hideMark/>
          </w:tcPr>
          <w:p w14:paraId="05030CF9" w14:textId="77777777" w:rsidR="00072410" w:rsidRPr="00807E1F" w:rsidRDefault="00072410" w:rsidP="00FC3B1C">
            <w:pPr>
              <w:spacing w:before="0" w:after="0" w:line="240" w:lineRule="auto"/>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61154F99" w14:textId="77777777" w:rsidR="00072410" w:rsidRPr="00807E1F" w:rsidRDefault="00072410" w:rsidP="00FC3B1C">
            <w:pPr>
              <w:spacing w:before="0" w:after="0" w:line="24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FC3B1C">
            <w:pPr>
              <w:spacing w:before="0" w:after="0" w:line="24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658B8710"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34C96361"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FC3B1C">
            <w:pPr>
              <w:spacing w:before="0" w:after="0" w:line="240" w:lineRule="auto"/>
              <w:jc w:val="center"/>
              <w:rPr>
                <w:color w:val="000000"/>
              </w:rPr>
            </w:pPr>
            <w:r w:rsidRPr="00807E1F">
              <w:rPr>
                <w:color w:val="000000"/>
              </w:rPr>
              <w:t>0.7</w:t>
            </w:r>
          </w:p>
        </w:tc>
      </w:tr>
      <w:tr w:rsidR="00072410" w:rsidRPr="00807E1F" w14:paraId="5B7FDE60" w14:textId="77777777" w:rsidTr="00A33656">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FC3B1C">
            <w:pPr>
              <w:spacing w:before="0" w:after="0" w:line="240" w:lineRule="auto"/>
              <w:rPr>
                <w:color w:val="000000"/>
              </w:rPr>
            </w:pPr>
            <w:r w:rsidRPr="00072410">
              <w:rPr>
                <w:color w:val="000000"/>
              </w:rPr>
              <w:t>Humor</w:t>
            </w:r>
          </w:p>
        </w:tc>
        <w:tc>
          <w:tcPr>
            <w:tcW w:w="709" w:type="dxa"/>
            <w:tcBorders>
              <w:top w:val="nil"/>
              <w:left w:val="nil"/>
              <w:bottom w:val="nil"/>
              <w:right w:val="nil"/>
            </w:tcBorders>
            <w:shd w:val="clear" w:color="auto" w:fill="auto"/>
            <w:noWrap/>
            <w:vAlign w:val="bottom"/>
            <w:hideMark/>
          </w:tcPr>
          <w:p w14:paraId="06DD0320" w14:textId="77777777" w:rsidR="00072410" w:rsidRPr="00807E1F" w:rsidRDefault="00072410" w:rsidP="00FC3B1C">
            <w:pPr>
              <w:spacing w:before="0" w:after="0" w:line="240" w:lineRule="auto"/>
              <w:jc w:val="center"/>
              <w:rPr>
                <w:color w:val="000000"/>
              </w:rPr>
            </w:pPr>
            <w:r w:rsidRPr="00807E1F">
              <w:rPr>
                <w:color w:val="000000"/>
              </w:rPr>
              <w:t>0.79</w:t>
            </w:r>
          </w:p>
        </w:tc>
        <w:tc>
          <w:tcPr>
            <w:tcW w:w="851" w:type="dxa"/>
            <w:tcBorders>
              <w:top w:val="nil"/>
              <w:left w:val="nil"/>
              <w:bottom w:val="nil"/>
              <w:right w:val="nil"/>
            </w:tcBorders>
            <w:shd w:val="clear" w:color="auto" w:fill="auto"/>
            <w:noWrap/>
            <w:vAlign w:val="bottom"/>
            <w:hideMark/>
          </w:tcPr>
          <w:p w14:paraId="67CD9CB1" w14:textId="77777777" w:rsidR="00072410" w:rsidRPr="00807E1F" w:rsidRDefault="00072410" w:rsidP="00FC3B1C">
            <w:pPr>
              <w:spacing w:before="0" w:after="0" w:line="24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FC3B1C">
            <w:pPr>
              <w:spacing w:before="0" w:after="0" w:line="24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C1F0BF4"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E1A5866"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FC3B1C">
            <w:pPr>
              <w:spacing w:before="0" w:after="0" w:line="240" w:lineRule="auto"/>
              <w:jc w:val="center"/>
              <w:rPr>
                <w:color w:val="000000"/>
              </w:rPr>
            </w:pPr>
            <w:r w:rsidRPr="00807E1F">
              <w:rPr>
                <w:color w:val="000000"/>
              </w:rPr>
              <w:t>0.29</w:t>
            </w:r>
          </w:p>
        </w:tc>
      </w:tr>
      <w:tr w:rsidR="00072410" w:rsidRPr="00807E1F" w14:paraId="0DA8B28A" w14:textId="77777777" w:rsidTr="00A33656">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FC3B1C">
            <w:pPr>
              <w:spacing w:before="0" w:after="0" w:line="240" w:lineRule="auto"/>
              <w:rPr>
                <w:color w:val="000000"/>
              </w:rPr>
            </w:pPr>
            <w:proofErr w:type="spellStart"/>
            <w:r w:rsidRPr="00072410">
              <w:rPr>
                <w:color w:val="000000"/>
              </w:rPr>
              <w:t>Conviviality</w:t>
            </w:r>
            <w:proofErr w:type="spellEnd"/>
          </w:p>
        </w:tc>
        <w:tc>
          <w:tcPr>
            <w:tcW w:w="709" w:type="dxa"/>
            <w:tcBorders>
              <w:top w:val="nil"/>
              <w:left w:val="nil"/>
              <w:bottom w:val="nil"/>
              <w:right w:val="nil"/>
            </w:tcBorders>
            <w:shd w:val="clear" w:color="auto" w:fill="auto"/>
            <w:noWrap/>
            <w:vAlign w:val="bottom"/>
            <w:hideMark/>
          </w:tcPr>
          <w:p w14:paraId="0112C31A" w14:textId="77777777" w:rsidR="00072410" w:rsidRPr="00807E1F" w:rsidRDefault="00072410" w:rsidP="00FC3B1C">
            <w:pPr>
              <w:spacing w:before="0" w:after="0" w:line="240" w:lineRule="auto"/>
              <w:jc w:val="center"/>
              <w:rPr>
                <w:color w:val="000000"/>
              </w:rPr>
            </w:pPr>
            <w:r w:rsidRPr="00807E1F">
              <w:rPr>
                <w:color w:val="000000"/>
              </w:rPr>
              <w:t>0.69</w:t>
            </w:r>
          </w:p>
        </w:tc>
        <w:tc>
          <w:tcPr>
            <w:tcW w:w="851" w:type="dxa"/>
            <w:tcBorders>
              <w:top w:val="nil"/>
              <w:left w:val="nil"/>
              <w:bottom w:val="nil"/>
              <w:right w:val="nil"/>
            </w:tcBorders>
            <w:shd w:val="clear" w:color="auto" w:fill="auto"/>
            <w:noWrap/>
            <w:vAlign w:val="bottom"/>
            <w:hideMark/>
          </w:tcPr>
          <w:p w14:paraId="47D3723E" w14:textId="77777777" w:rsidR="00072410" w:rsidRPr="00807E1F" w:rsidRDefault="00072410" w:rsidP="00FC3B1C">
            <w:pPr>
              <w:spacing w:before="0" w:after="0" w:line="24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FC3B1C">
            <w:pPr>
              <w:spacing w:before="0" w:after="0" w:line="24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24384DB6"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1F0A0015"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FC3B1C">
            <w:pPr>
              <w:spacing w:before="0" w:after="0" w:line="240" w:lineRule="auto"/>
              <w:jc w:val="center"/>
              <w:rPr>
                <w:color w:val="000000"/>
              </w:rPr>
            </w:pPr>
            <w:r w:rsidRPr="00807E1F">
              <w:rPr>
                <w:color w:val="000000"/>
              </w:rPr>
              <w:t>0.74</w:t>
            </w:r>
          </w:p>
        </w:tc>
      </w:tr>
      <w:tr w:rsidR="00072410" w:rsidRPr="00807E1F" w14:paraId="3CF9E8A8" w14:textId="77777777" w:rsidTr="00A33656">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FC3B1C">
            <w:pPr>
              <w:spacing w:before="0" w:after="0" w:line="240" w:lineRule="auto"/>
              <w:rPr>
                <w:color w:val="000000"/>
              </w:rPr>
            </w:pPr>
            <w:proofErr w:type="spellStart"/>
            <w:r w:rsidRPr="00072410">
              <w:rPr>
                <w:color w:val="000000"/>
              </w:rPr>
              <w:t>Energy</w:t>
            </w:r>
            <w:proofErr w:type="spellEnd"/>
          </w:p>
        </w:tc>
        <w:tc>
          <w:tcPr>
            <w:tcW w:w="709" w:type="dxa"/>
            <w:tcBorders>
              <w:top w:val="nil"/>
              <w:left w:val="nil"/>
              <w:bottom w:val="nil"/>
              <w:right w:val="nil"/>
            </w:tcBorders>
            <w:shd w:val="clear" w:color="auto" w:fill="auto"/>
            <w:noWrap/>
            <w:vAlign w:val="bottom"/>
            <w:hideMark/>
          </w:tcPr>
          <w:p w14:paraId="4AF036E2" w14:textId="77777777" w:rsidR="00072410" w:rsidRPr="00807E1F" w:rsidRDefault="00072410"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7C7654E4" w14:textId="77777777" w:rsidR="00072410" w:rsidRPr="00807E1F" w:rsidRDefault="00072410" w:rsidP="00FC3B1C">
            <w:pPr>
              <w:spacing w:before="0" w:after="0" w:line="24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1FB4BC86"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5FE73979" w14:textId="73B125FC"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4494CF38" w14:textId="6E0B356C"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FC3B1C">
            <w:pPr>
              <w:spacing w:before="0" w:after="0" w:line="240" w:lineRule="auto"/>
              <w:jc w:val="center"/>
              <w:rPr>
                <w:color w:val="000000"/>
              </w:rPr>
            </w:pPr>
            <w:r w:rsidRPr="00807E1F">
              <w:rPr>
                <w:color w:val="000000"/>
              </w:rPr>
              <w:t>0.49</w:t>
            </w:r>
          </w:p>
        </w:tc>
      </w:tr>
      <w:tr w:rsidR="00072410" w:rsidRPr="00807E1F" w14:paraId="3252C242" w14:textId="77777777" w:rsidTr="00A33656">
        <w:trPr>
          <w:trHeight w:val="320"/>
        </w:trPr>
        <w:tc>
          <w:tcPr>
            <w:tcW w:w="3402" w:type="dxa"/>
            <w:gridSpan w:val="2"/>
            <w:tcBorders>
              <w:top w:val="nil"/>
              <w:left w:val="nil"/>
              <w:bottom w:val="nil"/>
              <w:right w:val="nil"/>
            </w:tcBorders>
            <w:shd w:val="clear" w:color="auto" w:fill="auto"/>
            <w:noWrap/>
            <w:vAlign w:val="bottom"/>
          </w:tcPr>
          <w:p w14:paraId="6671EAED" w14:textId="5EEB6EC7" w:rsidR="00072410" w:rsidRDefault="0034077E" w:rsidP="00FC3B1C">
            <w:pPr>
              <w:spacing w:before="0" w:after="0" w:line="240" w:lineRule="auto"/>
              <w:rPr>
                <w:color w:val="000000"/>
              </w:rPr>
            </w:pPr>
            <w:proofErr w:type="spellStart"/>
            <w:r>
              <w:rPr>
                <w:color w:val="000000"/>
              </w:rPr>
              <w:t>Emotional</w:t>
            </w:r>
            <w:proofErr w:type="spellEnd"/>
            <w:r>
              <w:rPr>
                <w:color w:val="000000"/>
              </w:rPr>
              <w:t xml:space="preserve"> </w:t>
            </w:r>
            <w:proofErr w:type="spellStart"/>
            <w:r>
              <w:rPr>
                <w:color w:val="000000"/>
              </w:rPr>
              <w:t>Stability</w:t>
            </w:r>
            <w:proofErr w:type="spellEnd"/>
          </w:p>
        </w:tc>
        <w:tc>
          <w:tcPr>
            <w:tcW w:w="709" w:type="dxa"/>
            <w:tcBorders>
              <w:top w:val="nil"/>
              <w:left w:val="nil"/>
              <w:bottom w:val="nil"/>
              <w:right w:val="nil"/>
            </w:tcBorders>
            <w:shd w:val="clear" w:color="auto" w:fill="auto"/>
            <w:noWrap/>
            <w:vAlign w:val="bottom"/>
          </w:tcPr>
          <w:p w14:paraId="3B4E7EF5" w14:textId="3B90D335"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4D695651" w14:textId="48CB5536" w:rsidR="00072410" w:rsidRPr="00807E1F" w:rsidRDefault="008E2291" w:rsidP="00FC3B1C">
            <w:pPr>
              <w:spacing w:before="0" w:after="0" w:line="24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5D214F0B" w14:textId="3E0362E2"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1E24F3B" w14:textId="22F54EA5"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42067C66" w14:textId="37D6E1EA"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DDF3976" w14:textId="49A59CE8"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47AC26A1" w14:textId="71815462" w:rsidR="00072410" w:rsidRPr="00807E1F" w:rsidRDefault="008E2291" w:rsidP="00FC3B1C">
            <w:pPr>
              <w:spacing w:before="0" w:after="0" w:line="240" w:lineRule="auto"/>
              <w:jc w:val="center"/>
              <w:rPr>
                <w:color w:val="000000"/>
              </w:rPr>
            </w:pPr>
            <w:r>
              <w:rPr>
                <w:color w:val="000000"/>
              </w:rPr>
              <w:t>-</w:t>
            </w:r>
          </w:p>
        </w:tc>
      </w:tr>
      <w:tr w:rsidR="00072410" w:rsidRPr="00807E1F" w14:paraId="5F146185" w14:textId="77777777" w:rsidTr="00A33656">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FC3B1C">
            <w:pPr>
              <w:spacing w:before="0" w:after="0" w:line="240" w:lineRule="auto"/>
              <w:rPr>
                <w:color w:val="000000"/>
              </w:rPr>
            </w:pPr>
            <w:proofErr w:type="spellStart"/>
            <w:r w:rsidRPr="00072410">
              <w:rPr>
                <w:color w:val="000000"/>
              </w:rPr>
              <w:t>Equanimity</w:t>
            </w:r>
            <w:proofErr w:type="spellEnd"/>
          </w:p>
        </w:tc>
        <w:tc>
          <w:tcPr>
            <w:tcW w:w="709" w:type="dxa"/>
            <w:tcBorders>
              <w:top w:val="nil"/>
              <w:left w:val="nil"/>
              <w:bottom w:val="nil"/>
              <w:right w:val="nil"/>
            </w:tcBorders>
            <w:shd w:val="clear" w:color="auto" w:fill="auto"/>
            <w:noWrap/>
            <w:vAlign w:val="bottom"/>
            <w:hideMark/>
          </w:tcPr>
          <w:p w14:paraId="55AF8DE1" w14:textId="77777777" w:rsidR="00072410" w:rsidRPr="00807E1F" w:rsidRDefault="00072410" w:rsidP="00FC3B1C">
            <w:pPr>
              <w:spacing w:before="0" w:after="0" w:line="240" w:lineRule="auto"/>
              <w:jc w:val="center"/>
              <w:rPr>
                <w:color w:val="000000"/>
              </w:rPr>
            </w:pPr>
            <w:r w:rsidRPr="00807E1F">
              <w:rPr>
                <w:color w:val="000000"/>
              </w:rPr>
              <w:t>0.74</w:t>
            </w:r>
          </w:p>
        </w:tc>
        <w:tc>
          <w:tcPr>
            <w:tcW w:w="851" w:type="dxa"/>
            <w:tcBorders>
              <w:top w:val="nil"/>
              <w:left w:val="nil"/>
              <w:bottom w:val="nil"/>
              <w:right w:val="nil"/>
            </w:tcBorders>
            <w:shd w:val="clear" w:color="auto" w:fill="auto"/>
            <w:noWrap/>
            <w:vAlign w:val="bottom"/>
            <w:hideMark/>
          </w:tcPr>
          <w:p w14:paraId="4AE2CAE0" w14:textId="77777777" w:rsidR="00072410" w:rsidRPr="00807E1F" w:rsidRDefault="00072410" w:rsidP="00FC3B1C">
            <w:pPr>
              <w:spacing w:before="0" w:after="0" w:line="24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FC3B1C">
            <w:pPr>
              <w:spacing w:before="0" w:after="0" w:line="24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FC3B1C">
            <w:pPr>
              <w:spacing w:before="0" w:after="0" w:line="240" w:lineRule="auto"/>
              <w:jc w:val="center"/>
              <w:rPr>
                <w:color w:val="000000"/>
              </w:rPr>
            </w:pPr>
            <w:r w:rsidRPr="00807E1F">
              <w:rPr>
                <w:color w:val="000000"/>
              </w:rPr>
              <w:t>0.09</w:t>
            </w:r>
          </w:p>
        </w:tc>
        <w:tc>
          <w:tcPr>
            <w:tcW w:w="709" w:type="dxa"/>
            <w:tcBorders>
              <w:top w:val="nil"/>
              <w:left w:val="nil"/>
              <w:bottom w:val="nil"/>
              <w:right w:val="nil"/>
            </w:tcBorders>
            <w:shd w:val="clear" w:color="auto" w:fill="auto"/>
            <w:noWrap/>
            <w:vAlign w:val="bottom"/>
            <w:hideMark/>
          </w:tcPr>
          <w:p w14:paraId="700C1160"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A037AE0" w14:textId="77777777" w:rsidR="00072410" w:rsidRPr="00807E1F" w:rsidRDefault="00072410" w:rsidP="00FC3B1C">
            <w:pPr>
              <w:spacing w:before="0" w:after="0" w:line="24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FC3B1C">
            <w:pPr>
              <w:spacing w:before="0" w:after="0" w:line="240" w:lineRule="auto"/>
              <w:jc w:val="center"/>
              <w:rPr>
                <w:color w:val="000000"/>
              </w:rPr>
            </w:pPr>
            <w:r w:rsidRPr="00807E1F">
              <w:rPr>
                <w:color w:val="000000"/>
              </w:rPr>
              <w:t>0.39</w:t>
            </w:r>
          </w:p>
        </w:tc>
      </w:tr>
      <w:tr w:rsidR="00072410" w:rsidRPr="00807E1F" w14:paraId="2FED711F" w14:textId="77777777" w:rsidTr="00A33656">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FC3B1C">
            <w:pPr>
              <w:spacing w:before="0" w:after="0" w:line="240" w:lineRule="auto"/>
              <w:rPr>
                <w:color w:val="000000"/>
              </w:rPr>
            </w:pPr>
            <w:r w:rsidRPr="00072410">
              <w:rPr>
                <w:color w:val="000000"/>
              </w:rPr>
              <w:t>Mental balance</w:t>
            </w:r>
          </w:p>
        </w:tc>
        <w:tc>
          <w:tcPr>
            <w:tcW w:w="709" w:type="dxa"/>
            <w:tcBorders>
              <w:top w:val="nil"/>
              <w:left w:val="nil"/>
              <w:bottom w:val="nil"/>
              <w:right w:val="nil"/>
            </w:tcBorders>
            <w:shd w:val="clear" w:color="auto" w:fill="auto"/>
            <w:noWrap/>
            <w:vAlign w:val="bottom"/>
            <w:hideMark/>
          </w:tcPr>
          <w:p w14:paraId="09031100" w14:textId="77777777" w:rsidR="00072410" w:rsidRPr="00807E1F" w:rsidRDefault="00072410" w:rsidP="00FC3B1C">
            <w:pPr>
              <w:spacing w:before="0" w:after="0" w:line="240" w:lineRule="auto"/>
              <w:jc w:val="center"/>
              <w:rPr>
                <w:color w:val="000000"/>
              </w:rPr>
            </w:pPr>
            <w:r w:rsidRPr="00807E1F">
              <w:rPr>
                <w:color w:val="000000"/>
              </w:rPr>
              <w:t>0.86</w:t>
            </w:r>
          </w:p>
        </w:tc>
        <w:tc>
          <w:tcPr>
            <w:tcW w:w="851" w:type="dxa"/>
            <w:tcBorders>
              <w:top w:val="nil"/>
              <w:left w:val="nil"/>
              <w:bottom w:val="nil"/>
              <w:right w:val="nil"/>
            </w:tcBorders>
            <w:shd w:val="clear" w:color="auto" w:fill="auto"/>
            <w:noWrap/>
            <w:vAlign w:val="bottom"/>
            <w:hideMark/>
          </w:tcPr>
          <w:p w14:paraId="55AFEE7D" w14:textId="77777777" w:rsidR="00072410" w:rsidRPr="00807E1F" w:rsidRDefault="00072410" w:rsidP="00FC3B1C">
            <w:pPr>
              <w:spacing w:before="0" w:after="0" w:line="24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FC3B1C">
            <w:pPr>
              <w:spacing w:before="0" w:after="0" w:line="24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FC3B1C">
            <w:pPr>
              <w:spacing w:before="0" w:after="0" w:line="240" w:lineRule="auto"/>
              <w:jc w:val="center"/>
              <w:rPr>
                <w:color w:val="000000"/>
              </w:rPr>
            </w:pPr>
            <w:r w:rsidRPr="00807E1F">
              <w:rPr>
                <w:color w:val="000000"/>
              </w:rPr>
              <w:t>0.07</w:t>
            </w:r>
          </w:p>
        </w:tc>
        <w:tc>
          <w:tcPr>
            <w:tcW w:w="709" w:type="dxa"/>
            <w:tcBorders>
              <w:top w:val="nil"/>
              <w:left w:val="nil"/>
              <w:bottom w:val="nil"/>
              <w:right w:val="nil"/>
            </w:tcBorders>
            <w:shd w:val="clear" w:color="auto" w:fill="auto"/>
            <w:noWrap/>
            <w:vAlign w:val="bottom"/>
            <w:hideMark/>
          </w:tcPr>
          <w:p w14:paraId="0F4883E7"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6BF8FA4D" w14:textId="77777777" w:rsidR="00072410" w:rsidRPr="00807E1F" w:rsidRDefault="00072410" w:rsidP="00FC3B1C">
            <w:pPr>
              <w:spacing w:before="0" w:after="0" w:line="24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FC3B1C">
            <w:pPr>
              <w:spacing w:before="0" w:after="0" w:line="240" w:lineRule="auto"/>
              <w:jc w:val="center"/>
              <w:rPr>
                <w:color w:val="000000"/>
              </w:rPr>
            </w:pPr>
            <w:r w:rsidRPr="00807E1F">
              <w:rPr>
                <w:color w:val="000000"/>
              </w:rPr>
              <w:t>0.54</w:t>
            </w:r>
          </w:p>
        </w:tc>
      </w:tr>
      <w:tr w:rsidR="00072410" w:rsidRPr="00807E1F" w14:paraId="0C6249C9" w14:textId="77777777" w:rsidTr="00A33656">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FC3B1C">
            <w:pPr>
              <w:spacing w:before="0" w:after="0" w:line="240" w:lineRule="auto"/>
              <w:rPr>
                <w:color w:val="000000"/>
              </w:rPr>
            </w:pPr>
            <w:proofErr w:type="spellStart"/>
            <w:r w:rsidRPr="00072410">
              <w:rPr>
                <w:color w:val="000000"/>
              </w:rPr>
              <w:t>Carefreeness</w:t>
            </w:r>
            <w:proofErr w:type="spellEnd"/>
          </w:p>
        </w:tc>
        <w:tc>
          <w:tcPr>
            <w:tcW w:w="709" w:type="dxa"/>
            <w:tcBorders>
              <w:top w:val="nil"/>
              <w:left w:val="nil"/>
              <w:bottom w:val="nil"/>
              <w:right w:val="nil"/>
            </w:tcBorders>
            <w:shd w:val="clear" w:color="auto" w:fill="auto"/>
            <w:noWrap/>
            <w:vAlign w:val="bottom"/>
            <w:hideMark/>
          </w:tcPr>
          <w:p w14:paraId="51E00D5A" w14:textId="77777777" w:rsidR="00072410" w:rsidRPr="00807E1F" w:rsidRDefault="00072410" w:rsidP="00FC3B1C">
            <w:pPr>
              <w:spacing w:before="0" w:after="0" w:line="240" w:lineRule="auto"/>
              <w:jc w:val="center"/>
              <w:rPr>
                <w:color w:val="000000"/>
              </w:rPr>
            </w:pPr>
            <w:r w:rsidRPr="00807E1F">
              <w:rPr>
                <w:color w:val="000000"/>
              </w:rPr>
              <w:t>0.77</w:t>
            </w:r>
          </w:p>
        </w:tc>
        <w:tc>
          <w:tcPr>
            <w:tcW w:w="851" w:type="dxa"/>
            <w:tcBorders>
              <w:top w:val="nil"/>
              <w:left w:val="nil"/>
              <w:bottom w:val="nil"/>
              <w:right w:val="nil"/>
            </w:tcBorders>
            <w:shd w:val="clear" w:color="auto" w:fill="auto"/>
            <w:noWrap/>
            <w:vAlign w:val="bottom"/>
            <w:hideMark/>
          </w:tcPr>
          <w:p w14:paraId="1B6D0665" w14:textId="77777777" w:rsidR="00072410" w:rsidRPr="00807E1F" w:rsidRDefault="00072410" w:rsidP="00FC3B1C">
            <w:pPr>
              <w:spacing w:before="0" w:after="0" w:line="24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FC3B1C">
            <w:pPr>
              <w:spacing w:before="0" w:after="0" w:line="24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FC3B1C">
            <w:pPr>
              <w:spacing w:before="0" w:after="0" w:line="240" w:lineRule="auto"/>
              <w:jc w:val="center"/>
              <w:rPr>
                <w:color w:val="000000"/>
              </w:rPr>
            </w:pPr>
            <w:r w:rsidRPr="00807E1F">
              <w:rPr>
                <w:color w:val="000000"/>
              </w:rPr>
              <w:t>0.13</w:t>
            </w:r>
          </w:p>
        </w:tc>
        <w:tc>
          <w:tcPr>
            <w:tcW w:w="709" w:type="dxa"/>
            <w:tcBorders>
              <w:top w:val="nil"/>
              <w:left w:val="nil"/>
              <w:bottom w:val="nil"/>
              <w:right w:val="nil"/>
            </w:tcBorders>
            <w:shd w:val="clear" w:color="auto" w:fill="auto"/>
            <w:noWrap/>
            <w:vAlign w:val="bottom"/>
            <w:hideMark/>
          </w:tcPr>
          <w:p w14:paraId="3AFE588A"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A977987"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FC3B1C">
            <w:pPr>
              <w:spacing w:before="0" w:after="0" w:line="240" w:lineRule="auto"/>
              <w:jc w:val="center"/>
              <w:rPr>
                <w:color w:val="000000"/>
              </w:rPr>
            </w:pPr>
            <w:r w:rsidRPr="00807E1F">
              <w:rPr>
                <w:color w:val="000000"/>
              </w:rPr>
              <w:t>0.76</w:t>
            </w:r>
          </w:p>
        </w:tc>
      </w:tr>
      <w:tr w:rsidR="00072410" w:rsidRPr="00807E1F" w14:paraId="0EA806DB" w14:textId="77777777" w:rsidTr="00A33656">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FC3B1C">
            <w:pPr>
              <w:spacing w:before="0" w:after="0" w:line="240" w:lineRule="auto"/>
              <w:rPr>
                <w:color w:val="000000"/>
              </w:rPr>
            </w:pPr>
            <w:proofErr w:type="spellStart"/>
            <w:r w:rsidRPr="00072410">
              <w:rPr>
                <w:color w:val="000000"/>
              </w:rPr>
              <w:t>Confidence</w:t>
            </w:r>
            <w:proofErr w:type="spellEnd"/>
          </w:p>
        </w:tc>
        <w:tc>
          <w:tcPr>
            <w:tcW w:w="709" w:type="dxa"/>
            <w:tcBorders>
              <w:top w:val="nil"/>
              <w:left w:val="nil"/>
              <w:bottom w:val="nil"/>
              <w:right w:val="nil"/>
            </w:tcBorders>
            <w:shd w:val="clear" w:color="auto" w:fill="auto"/>
            <w:noWrap/>
            <w:vAlign w:val="bottom"/>
            <w:hideMark/>
          </w:tcPr>
          <w:p w14:paraId="0F7BD093" w14:textId="77777777" w:rsidR="00072410" w:rsidRPr="00807E1F" w:rsidRDefault="00072410" w:rsidP="00FC3B1C">
            <w:pPr>
              <w:spacing w:before="0" w:after="0" w:line="240" w:lineRule="auto"/>
              <w:jc w:val="center"/>
              <w:rPr>
                <w:color w:val="000000"/>
              </w:rPr>
            </w:pPr>
            <w:r w:rsidRPr="00807E1F">
              <w:rPr>
                <w:color w:val="000000"/>
              </w:rPr>
              <w:t>0.7</w:t>
            </w:r>
          </w:p>
        </w:tc>
        <w:tc>
          <w:tcPr>
            <w:tcW w:w="851" w:type="dxa"/>
            <w:tcBorders>
              <w:top w:val="nil"/>
              <w:left w:val="nil"/>
              <w:bottom w:val="nil"/>
              <w:right w:val="nil"/>
            </w:tcBorders>
            <w:shd w:val="clear" w:color="auto" w:fill="auto"/>
            <w:noWrap/>
            <w:vAlign w:val="bottom"/>
            <w:hideMark/>
          </w:tcPr>
          <w:p w14:paraId="1BFD4A48" w14:textId="77777777" w:rsidR="00072410" w:rsidRPr="00807E1F" w:rsidRDefault="00072410" w:rsidP="00FC3B1C">
            <w:pPr>
              <w:spacing w:before="0" w:after="0" w:line="24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FC3B1C">
            <w:pPr>
              <w:spacing w:before="0" w:after="0" w:line="24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FC3B1C">
            <w:pPr>
              <w:spacing w:before="0" w:after="0" w:line="240" w:lineRule="auto"/>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6DAFF85F"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2D83C71"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FC3B1C">
            <w:pPr>
              <w:spacing w:before="0" w:after="0" w:line="240" w:lineRule="auto"/>
              <w:jc w:val="center"/>
              <w:rPr>
                <w:color w:val="000000"/>
              </w:rPr>
            </w:pPr>
            <w:r w:rsidRPr="00807E1F">
              <w:rPr>
                <w:color w:val="000000"/>
              </w:rPr>
              <w:t>0.41</w:t>
            </w:r>
          </w:p>
        </w:tc>
      </w:tr>
      <w:tr w:rsidR="00072410" w:rsidRPr="00807E1F" w14:paraId="1346F774" w14:textId="77777777" w:rsidTr="00A33656">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FC3B1C">
            <w:pPr>
              <w:spacing w:before="0" w:after="0" w:line="240" w:lineRule="auto"/>
              <w:rPr>
                <w:color w:val="000000"/>
              </w:rPr>
            </w:pPr>
            <w:r w:rsidRPr="00072410">
              <w:rPr>
                <w:color w:val="000000"/>
              </w:rPr>
              <w:t>Drive</w:t>
            </w:r>
          </w:p>
        </w:tc>
        <w:tc>
          <w:tcPr>
            <w:tcW w:w="709" w:type="dxa"/>
            <w:tcBorders>
              <w:top w:val="nil"/>
              <w:left w:val="nil"/>
              <w:bottom w:val="nil"/>
              <w:right w:val="nil"/>
            </w:tcBorders>
            <w:shd w:val="clear" w:color="auto" w:fill="auto"/>
            <w:noWrap/>
            <w:vAlign w:val="bottom"/>
            <w:hideMark/>
          </w:tcPr>
          <w:p w14:paraId="1E6EF01B" w14:textId="77777777" w:rsidR="00072410" w:rsidRPr="00807E1F" w:rsidRDefault="00072410" w:rsidP="00FC3B1C">
            <w:pPr>
              <w:spacing w:before="0" w:after="0" w:line="240" w:lineRule="auto"/>
              <w:jc w:val="center"/>
              <w:rPr>
                <w:color w:val="000000"/>
              </w:rPr>
            </w:pPr>
            <w:r w:rsidRPr="00807E1F">
              <w:rPr>
                <w:color w:val="000000"/>
              </w:rPr>
              <w:t>0.62</w:t>
            </w:r>
          </w:p>
        </w:tc>
        <w:tc>
          <w:tcPr>
            <w:tcW w:w="851" w:type="dxa"/>
            <w:tcBorders>
              <w:top w:val="nil"/>
              <w:left w:val="nil"/>
              <w:bottom w:val="nil"/>
              <w:right w:val="nil"/>
            </w:tcBorders>
            <w:shd w:val="clear" w:color="auto" w:fill="auto"/>
            <w:noWrap/>
            <w:vAlign w:val="bottom"/>
            <w:hideMark/>
          </w:tcPr>
          <w:p w14:paraId="20FE0EFB" w14:textId="77777777" w:rsidR="00072410" w:rsidRPr="00807E1F" w:rsidRDefault="00072410" w:rsidP="00FC3B1C">
            <w:pPr>
              <w:spacing w:before="0" w:after="0" w:line="24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FC3B1C">
            <w:pPr>
              <w:spacing w:before="0" w:after="0" w:line="24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765775CB"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144EE562"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FC3B1C">
            <w:pPr>
              <w:spacing w:before="0" w:after="0" w:line="240" w:lineRule="auto"/>
              <w:jc w:val="center"/>
              <w:rPr>
                <w:color w:val="000000"/>
              </w:rPr>
            </w:pPr>
            <w:r w:rsidRPr="00807E1F">
              <w:rPr>
                <w:color w:val="000000"/>
              </w:rPr>
              <w:t>0.59</w:t>
            </w:r>
          </w:p>
        </w:tc>
      </w:tr>
      <w:tr w:rsidR="00072410" w:rsidRPr="00807E1F" w14:paraId="1B93F038" w14:textId="77777777" w:rsidTr="00A33656">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FC3B1C">
            <w:pPr>
              <w:spacing w:before="0" w:after="0" w:line="240" w:lineRule="auto"/>
              <w:rPr>
                <w:color w:val="000000"/>
              </w:rPr>
            </w:pPr>
            <w:proofErr w:type="spellStart"/>
            <w:r w:rsidRPr="00072410">
              <w:rPr>
                <w:color w:val="000000"/>
              </w:rPr>
              <w:t>Emotional</w:t>
            </w:r>
            <w:proofErr w:type="spellEnd"/>
            <w:r w:rsidRPr="00072410">
              <w:rPr>
                <w:color w:val="000000"/>
              </w:rPr>
              <w:t xml:space="preserve"> </w:t>
            </w:r>
            <w:proofErr w:type="spellStart"/>
            <w:r w:rsidRPr="00072410">
              <w:rPr>
                <w:color w:val="000000"/>
              </w:rPr>
              <w:t>robustness</w:t>
            </w:r>
            <w:proofErr w:type="spellEnd"/>
          </w:p>
        </w:tc>
        <w:tc>
          <w:tcPr>
            <w:tcW w:w="709" w:type="dxa"/>
            <w:tcBorders>
              <w:top w:val="nil"/>
              <w:left w:val="nil"/>
              <w:bottom w:val="nil"/>
              <w:right w:val="nil"/>
            </w:tcBorders>
            <w:shd w:val="clear" w:color="auto" w:fill="auto"/>
            <w:noWrap/>
            <w:vAlign w:val="bottom"/>
            <w:hideMark/>
          </w:tcPr>
          <w:p w14:paraId="5D830F28" w14:textId="77777777" w:rsidR="00072410" w:rsidRPr="00807E1F" w:rsidRDefault="00072410" w:rsidP="00FC3B1C">
            <w:pPr>
              <w:spacing w:before="0" w:after="0" w:line="240" w:lineRule="auto"/>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07E95231" w14:textId="77777777" w:rsidR="00072410" w:rsidRPr="00807E1F" w:rsidRDefault="00072410" w:rsidP="00FC3B1C">
            <w:pPr>
              <w:spacing w:before="0" w:after="0" w:line="24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FC3B1C">
            <w:pPr>
              <w:spacing w:before="0" w:after="0" w:line="24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000B6EE9"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51AA9ED6"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FC3B1C">
            <w:pPr>
              <w:spacing w:before="0" w:after="0" w:line="240" w:lineRule="auto"/>
              <w:jc w:val="center"/>
              <w:rPr>
                <w:color w:val="000000"/>
              </w:rPr>
            </w:pPr>
            <w:r w:rsidRPr="00807E1F">
              <w:rPr>
                <w:color w:val="000000"/>
              </w:rPr>
              <w:t>0.73</w:t>
            </w:r>
          </w:p>
        </w:tc>
      </w:tr>
      <w:tr w:rsidR="00072410" w:rsidRPr="00807E1F" w14:paraId="3C8B634C" w14:textId="77777777" w:rsidTr="00A33656">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FC3B1C">
            <w:pPr>
              <w:spacing w:before="0" w:after="0" w:line="240" w:lineRule="auto"/>
              <w:rPr>
                <w:color w:val="000000"/>
              </w:rPr>
            </w:pPr>
            <w:proofErr w:type="spellStart"/>
            <w:r w:rsidRPr="00072410">
              <w:rPr>
                <w:color w:val="000000"/>
              </w:rPr>
              <w:t>Self-attention</w:t>
            </w:r>
            <w:proofErr w:type="spellEnd"/>
          </w:p>
        </w:tc>
        <w:tc>
          <w:tcPr>
            <w:tcW w:w="709" w:type="dxa"/>
            <w:tcBorders>
              <w:top w:val="nil"/>
              <w:left w:val="nil"/>
              <w:bottom w:val="nil"/>
              <w:right w:val="nil"/>
            </w:tcBorders>
            <w:shd w:val="clear" w:color="auto" w:fill="auto"/>
            <w:noWrap/>
            <w:vAlign w:val="bottom"/>
            <w:hideMark/>
          </w:tcPr>
          <w:p w14:paraId="12803E3B" w14:textId="77777777" w:rsidR="00072410" w:rsidRPr="00807E1F" w:rsidRDefault="00072410" w:rsidP="00FC3B1C">
            <w:pPr>
              <w:spacing w:before="0" w:after="0" w:line="240" w:lineRule="auto"/>
              <w:jc w:val="center"/>
              <w:rPr>
                <w:color w:val="000000"/>
              </w:rPr>
            </w:pPr>
            <w:r w:rsidRPr="00807E1F">
              <w:rPr>
                <w:color w:val="000000"/>
              </w:rPr>
              <w:t>0.6</w:t>
            </w:r>
          </w:p>
        </w:tc>
        <w:tc>
          <w:tcPr>
            <w:tcW w:w="851" w:type="dxa"/>
            <w:tcBorders>
              <w:top w:val="nil"/>
              <w:left w:val="nil"/>
              <w:bottom w:val="nil"/>
              <w:right w:val="nil"/>
            </w:tcBorders>
            <w:shd w:val="clear" w:color="auto" w:fill="auto"/>
            <w:noWrap/>
            <w:vAlign w:val="bottom"/>
            <w:hideMark/>
          </w:tcPr>
          <w:p w14:paraId="5CE02284" w14:textId="77777777" w:rsidR="00072410" w:rsidRPr="00807E1F" w:rsidRDefault="00072410" w:rsidP="00FC3B1C">
            <w:pPr>
              <w:spacing w:before="0" w:after="0" w:line="24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3F0D5A42"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16DC37CE" w14:textId="7E4C70B6"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19558FA3" w14:textId="558CF50B"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FC3B1C">
            <w:pPr>
              <w:spacing w:before="0" w:after="0" w:line="240" w:lineRule="auto"/>
              <w:jc w:val="center"/>
              <w:rPr>
                <w:color w:val="000000"/>
              </w:rPr>
            </w:pPr>
            <w:r w:rsidRPr="00807E1F">
              <w:rPr>
                <w:color w:val="000000"/>
              </w:rPr>
              <w:t>0.63</w:t>
            </w:r>
          </w:p>
        </w:tc>
      </w:tr>
      <w:tr w:rsidR="00072410" w:rsidRPr="00807E1F" w14:paraId="6D90AE74" w14:textId="77777777" w:rsidTr="00A33656">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FC3B1C">
            <w:pPr>
              <w:spacing w:before="0" w:after="0" w:line="240" w:lineRule="auto"/>
              <w:rPr>
                <w:color w:val="000000"/>
              </w:rPr>
            </w:pPr>
            <w:proofErr w:type="spellStart"/>
            <w:r>
              <w:rPr>
                <w:color w:val="000000"/>
              </w:rPr>
              <w:t>Openness</w:t>
            </w:r>
            <w:proofErr w:type="spellEnd"/>
          </w:p>
        </w:tc>
        <w:tc>
          <w:tcPr>
            <w:tcW w:w="709" w:type="dxa"/>
            <w:tcBorders>
              <w:top w:val="nil"/>
              <w:left w:val="nil"/>
              <w:bottom w:val="nil"/>
              <w:right w:val="nil"/>
            </w:tcBorders>
            <w:shd w:val="clear" w:color="auto" w:fill="auto"/>
            <w:noWrap/>
            <w:vAlign w:val="bottom"/>
          </w:tcPr>
          <w:p w14:paraId="2F1CF4D4" w14:textId="5BBBCB0E"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04E933B9" w14:textId="1DDF333C" w:rsidR="00072410" w:rsidRPr="00807E1F" w:rsidRDefault="008E2291" w:rsidP="00FC3B1C">
            <w:pPr>
              <w:spacing w:before="0" w:after="0" w:line="240" w:lineRule="auto"/>
              <w:jc w:val="center"/>
              <w:rPr>
                <w:color w:val="000000"/>
              </w:rPr>
            </w:pPr>
            <w:r>
              <w:rPr>
                <w:color w:val="000000"/>
              </w:rPr>
              <w:t>0.</w:t>
            </w:r>
            <w:r w:rsidR="00B545C2">
              <w:rPr>
                <w:color w:val="000000"/>
              </w:rPr>
              <w:t>92</w:t>
            </w:r>
          </w:p>
        </w:tc>
        <w:tc>
          <w:tcPr>
            <w:tcW w:w="1134" w:type="dxa"/>
            <w:tcBorders>
              <w:top w:val="nil"/>
              <w:left w:val="nil"/>
              <w:bottom w:val="nil"/>
              <w:right w:val="nil"/>
            </w:tcBorders>
            <w:shd w:val="clear" w:color="auto" w:fill="auto"/>
            <w:noWrap/>
            <w:vAlign w:val="bottom"/>
          </w:tcPr>
          <w:p w14:paraId="0171F75C" w14:textId="4E69C8ED"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C2B2BEA" w14:textId="4B4E1B11"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6F4058EB" w14:textId="0E713565"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12A01B75" w14:textId="281A0B7B"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234A1EEA" w14:textId="0A373279" w:rsidR="00072410" w:rsidRPr="00807E1F" w:rsidRDefault="008E2291" w:rsidP="00FC3B1C">
            <w:pPr>
              <w:spacing w:before="0" w:after="0" w:line="240" w:lineRule="auto"/>
              <w:jc w:val="center"/>
              <w:rPr>
                <w:color w:val="000000"/>
              </w:rPr>
            </w:pPr>
            <w:r>
              <w:rPr>
                <w:color w:val="000000"/>
              </w:rPr>
              <w:t>-</w:t>
            </w:r>
          </w:p>
        </w:tc>
      </w:tr>
      <w:tr w:rsidR="00072410" w:rsidRPr="00807E1F" w14:paraId="536F7B80" w14:textId="77777777" w:rsidTr="00A33656">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FC3B1C">
            <w:pPr>
              <w:spacing w:before="0" w:after="0" w:line="240" w:lineRule="auto"/>
              <w:rPr>
                <w:color w:val="000000"/>
              </w:rPr>
            </w:pPr>
            <w:proofErr w:type="spellStart"/>
            <w:r w:rsidRPr="00072410">
              <w:rPr>
                <w:color w:val="000000"/>
              </w:rPr>
              <w:t>Creativity</w:t>
            </w:r>
            <w:proofErr w:type="spellEnd"/>
          </w:p>
        </w:tc>
        <w:tc>
          <w:tcPr>
            <w:tcW w:w="709" w:type="dxa"/>
            <w:tcBorders>
              <w:top w:val="nil"/>
              <w:left w:val="nil"/>
              <w:bottom w:val="nil"/>
              <w:right w:val="nil"/>
            </w:tcBorders>
            <w:shd w:val="clear" w:color="auto" w:fill="auto"/>
            <w:noWrap/>
            <w:vAlign w:val="bottom"/>
            <w:hideMark/>
          </w:tcPr>
          <w:p w14:paraId="498B1A77"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78831647"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FC3B1C">
            <w:pPr>
              <w:spacing w:before="0" w:after="0" w:line="24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6181937E"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3043B0A" w14:textId="77777777" w:rsidR="00072410" w:rsidRPr="00807E1F" w:rsidRDefault="00072410"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FC3B1C">
            <w:pPr>
              <w:spacing w:before="0" w:after="0" w:line="240" w:lineRule="auto"/>
              <w:jc w:val="center"/>
              <w:rPr>
                <w:color w:val="000000"/>
              </w:rPr>
            </w:pPr>
            <w:r w:rsidRPr="00807E1F">
              <w:rPr>
                <w:color w:val="000000"/>
              </w:rPr>
              <w:t>0.81</w:t>
            </w:r>
          </w:p>
        </w:tc>
      </w:tr>
      <w:tr w:rsidR="00297D27" w:rsidRPr="00807E1F" w14:paraId="16D76461" w14:textId="77777777" w:rsidTr="00A33656">
        <w:trPr>
          <w:trHeight w:val="320"/>
        </w:trPr>
        <w:tc>
          <w:tcPr>
            <w:tcW w:w="314" w:type="dxa"/>
            <w:tcBorders>
              <w:top w:val="nil"/>
              <w:left w:val="nil"/>
              <w:bottom w:val="nil"/>
              <w:right w:val="nil"/>
            </w:tcBorders>
            <w:shd w:val="clear" w:color="auto" w:fill="auto"/>
            <w:noWrap/>
            <w:vAlign w:val="bottom"/>
          </w:tcPr>
          <w:p w14:paraId="7CBDBC03" w14:textId="77777777" w:rsidR="00297D27" w:rsidRPr="00807E1F" w:rsidRDefault="00297D27"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tcPr>
          <w:p w14:paraId="15E2A871" w14:textId="000AAC2B" w:rsidR="00297D27" w:rsidRPr="00072410" w:rsidRDefault="00297D27" w:rsidP="00FC3B1C">
            <w:pPr>
              <w:spacing w:before="0" w:after="0" w:line="24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709" w:type="dxa"/>
            <w:tcBorders>
              <w:top w:val="nil"/>
              <w:left w:val="nil"/>
              <w:bottom w:val="nil"/>
              <w:right w:val="nil"/>
            </w:tcBorders>
            <w:shd w:val="clear" w:color="auto" w:fill="auto"/>
            <w:noWrap/>
            <w:vAlign w:val="bottom"/>
          </w:tcPr>
          <w:p w14:paraId="3364B983" w14:textId="70139293" w:rsidR="00297D27" w:rsidRPr="00807E1F" w:rsidRDefault="00297D27" w:rsidP="00FC3B1C">
            <w:pPr>
              <w:spacing w:before="0" w:after="0" w:line="240" w:lineRule="auto"/>
              <w:jc w:val="center"/>
              <w:rPr>
                <w:color w:val="000000"/>
              </w:rPr>
            </w:pPr>
            <w:r>
              <w:rPr>
                <w:color w:val="000000"/>
              </w:rPr>
              <w:t>0.70</w:t>
            </w:r>
          </w:p>
        </w:tc>
        <w:tc>
          <w:tcPr>
            <w:tcW w:w="851" w:type="dxa"/>
            <w:tcBorders>
              <w:top w:val="nil"/>
              <w:left w:val="nil"/>
              <w:bottom w:val="nil"/>
              <w:right w:val="nil"/>
            </w:tcBorders>
            <w:shd w:val="clear" w:color="auto" w:fill="auto"/>
            <w:noWrap/>
            <w:vAlign w:val="bottom"/>
          </w:tcPr>
          <w:p w14:paraId="3A2DB4DA" w14:textId="2AF4E85E" w:rsidR="00297D27" w:rsidRPr="00807E1F" w:rsidRDefault="00297D27" w:rsidP="00FC3B1C">
            <w:pPr>
              <w:spacing w:before="0" w:after="0" w:line="240" w:lineRule="auto"/>
              <w:jc w:val="center"/>
              <w:rPr>
                <w:color w:val="000000"/>
              </w:rPr>
            </w:pPr>
            <w:r>
              <w:rPr>
                <w:color w:val="000000"/>
              </w:rPr>
              <w:t>0.72</w:t>
            </w:r>
          </w:p>
        </w:tc>
        <w:tc>
          <w:tcPr>
            <w:tcW w:w="1134" w:type="dxa"/>
            <w:tcBorders>
              <w:top w:val="nil"/>
              <w:left w:val="nil"/>
              <w:bottom w:val="nil"/>
              <w:right w:val="nil"/>
            </w:tcBorders>
            <w:shd w:val="clear" w:color="auto" w:fill="auto"/>
            <w:noWrap/>
            <w:vAlign w:val="bottom"/>
          </w:tcPr>
          <w:p w14:paraId="067FD602" w14:textId="74BD9CD3" w:rsidR="00297D27" w:rsidRPr="00807E1F" w:rsidRDefault="00297D27" w:rsidP="00FC3B1C">
            <w:pPr>
              <w:spacing w:before="0" w:after="0" w:line="240" w:lineRule="auto"/>
              <w:jc w:val="center"/>
              <w:rPr>
                <w:color w:val="000000"/>
              </w:rPr>
            </w:pPr>
            <w:r>
              <w:rPr>
                <w:color w:val="000000"/>
              </w:rPr>
              <w:t>9.96(5)</w:t>
            </w:r>
          </w:p>
        </w:tc>
        <w:tc>
          <w:tcPr>
            <w:tcW w:w="992" w:type="dxa"/>
            <w:tcBorders>
              <w:top w:val="nil"/>
              <w:left w:val="nil"/>
              <w:bottom w:val="nil"/>
              <w:right w:val="nil"/>
            </w:tcBorders>
            <w:shd w:val="clear" w:color="auto" w:fill="auto"/>
            <w:noWrap/>
            <w:vAlign w:val="bottom"/>
          </w:tcPr>
          <w:p w14:paraId="7141B0CA" w14:textId="08B4BD78" w:rsidR="00297D27" w:rsidRPr="00807E1F" w:rsidRDefault="00297D27" w:rsidP="00FC3B1C">
            <w:pPr>
              <w:spacing w:before="0" w:after="0" w:line="240" w:lineRule="auto"/>
              <w:jc w:val="center"/>
              <w:rPr>
                <w:color w:val="000000"/>
              </w:rPr>
            </w:pPr>
            <w:r>
              <w:rPr>
                <w:color w:val="000000"/>
              </w:rPr>
              <w:t>0.08</w:t>
            </w:r>
          </w:p>
        </w:tc>
        <w:tc>
          <w:tcPr>
            <w:tcW w:w="709" w:type="dxa"/>
            <w:tcBorders>
              <w:top w:val="nil"/>
              <w:left w:val="nil"/>
              <w:bottom w:val="nil"/>
              <w:right w:val="nil"/>
            </w:tcBorders>
            <w:shd w:val="clear" w:color="auto" w:fill="auto"/>
            <w:noWrap/>
            <w:vAlign w:val="bottom"/>
          </w:tcPr>
          <w:p w14:paraId="002819B7" w14:textId="18D54E1B" w:rsidR="00297D27" w:rsidRPr="00807E1F" w:rsidRDefault="00297D27" w:rsidP="00FC3B1C">
            <w:pPr>
              <w:spacing w:before="0" w:after="0" w:line="240" w:lineRule="auto"/>
              <w:jc w:val="center"/>
              <w:rPr>
                <w:color w:val="000000"/>
              </w:rPr>
            </w:pPr>
            <w:r>
              <w:rPr>
                <w:color w:val="000000"/>
              </w:rPr>
              <w:t>1</w:t>
            </w:r>
          </w:p>
        </w:tc>
        <w:tc>
          <w:tcPr>
            <w:tcW w:w="992" w:type="dxa"/>
            <w:tcBorders>
              <w:top w:val="nil"/>
              <w:left w:val="nil"/>
              <w:bottom w:val="nil"/>
              <w:right w:val="nil"/>
            </w:tcBorders>
            <w:shd w:val="clear" w:color="auto" w:fill="auto"/>
            <w:noWrap/>
            <w:vAlign w:val="bottom"/>
          </w:tcPr>
          <w:p w14:paraId="1D6F3D5A" w14:textId="06A08F52" w:rsidR="00297D27" w:rsidRPr="00807E1F" w:rsidRDefault="00297D27" w:rsidP="00FC3B1C">
            <w:pPr>
              <w:spacing w:before="0" w:after="0" w:line="240" w:lineRule="auto"/>
              <w:jc w:val="center"/>
              <w:rPr>
                <w:color w:val="000000"/>
              </w:rPr>
            </w:pPr>
            <w:r>
              <w:rPr>
                <w:color w:val="000000"/>
              </w:rPr>
              <w:t>0.05</w:t>
            </w:r>
          </w:p>
        </w:tc>
        <w:tc>
          <w:tcPr>
            <w:tcW w:w="1046" w:type="dxa"/>
            <w:tcBorders>
              <w:top w:val="nil"/>
              <w:left w:val="nil"/>
              <w:bottom w:val="nil"/>
              <w:right w:val="nil"/>
            </w:tcBorders>
            <w:shd w:val="clear" w:color="auto" w:fill="auto"/>
            <w:noWrap/>
            <w:vAlign w:val="bottom"/>
          </w:tcPr>
          <w:p w14:paraId="4F915E31" w14:textId="3284F4A2" w:rsidR="00297D27" w:rsidRPr="00807E1F" w:rsidRDefault="00297D27" w:rsidP="00FC3B1C">
            <w:pPr>
              <w:spacing w:before="0" w:after="0" w:line="240" w:lineRule="auto"/>
              <w:jc w:val="center"/>
              <w:rPr>
                <w:color w:val="000000"/>
              </w:rPr>
            </w:pPr>
            <w:r>
              <w:rPr>
                <w:color w:val="000000"/>
              </w:rPr>
              <w:t>0.42</w:t>
            </w:r>
          </w:p>
        </w:tc>
      </w:tr>
      <w:tr w:rsidR="00072410" w:rsidRPr="00807E1F" w14:paraId="3FDD7614" w14:textId="77777777" w:rsidTr="00A33656">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FC3B1C">
            <w:pPr>
              <w:spacing w:before="0" w:after="0" w:line="240" w:lineRule="auto"/>
              <w:rPr>
                <w:color w:val="000000"/>
              </w:rPr>
            </w:pPr>
            <w:r w:rsidRPr="00072410">
              <w:rPr>
                <w:color w:val="000000"/>
              </w:rPr>
              <w:t>Open-</w:t>
            </w:r>
            <w:proofErr w:type="spellStart"/>
            <w:r w:rsidRPr="00072410">
              <w:rPr>
                <w:color w:val="000000"/>
              </w:rPr>
              <w:t>mindedness</w:t>
            </w:r>
            <w:proofErr w:type="spellEnd"/>
          </w:p>
        </w:tc>
        <w:tc>
          <w:tcPr>
            <w:tcW w:w="709" w:type="dxa"/>
            <w:tcBorders>
              <w:top w:val="nil"/>
              <w:left w:val="nil"/>
              <w:bottom w:val="nil"/>
              <w:right w:val="nil"/>
            </w:tcBorders>
            <w:shd w:val="clear" w:color="auto" w:fill="auto"/>
            <w:noWrap/>
            <w:vAlign w:val="bottom"/>
            <w:hideMark/>
          </w:tcPr>
          <w:p w14:paraId="078A7FEE" w14:textId="77777777" w:rsidR="00072410" w:rsidRPr="00807E1F" w:rsidRDefault="00072410" w:rsidP="00FC3B1C">
            <w:pPr>
              <w:spacing w:before="0" w:after="0" w:line="240" w:lineRule="auto"/>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675A8BCD" w14:textId="77777777" w:rsidR="00072410" w:rsidRPr="00807E1F" w:rsidRDefault="00072410" w:rsidP="00FC3B1C">
            <w:pPr>
              <w:spacing w:before="0" w:after="0" w:line="24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FC3B1C">
            <w:pPr>
              <w:spacing w:before="0" w:after="0" w:line="24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73B6ADB0"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2321F24"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FC3B1C">
            <w:pPr>
              <w:spacing w:before="0" w:after="0" w:line="240" w:lineRule="auto"/>
              <w:jc w:val="center"/>
              <w:rPr>
                <w:color w:val="000000"/>
              </w:rPr>
            </w:pPr>
            <w:r w:rsidRPr="00807E1F">
              <w:rPr>
                <w:color w:val="000000"/>
              </w:rPr>
              <w:t>0.77</w:t>
            </w:r>
          </w:p>
        </w:tc>
      </w:tr>
      <w:tr w:rsidR="00072410" w:rsidRPr="00807E1F" w14:paraId="1C0266DF" w14:textId="77777777" w:rsidTr="00A33656">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FC3B1C">
            <w:pPr>
              <w:spacing w:before="0" w:after="0" w:line="240" w:lineRule="auto"/>
              <w:rPr>
                <w:color w:val="000000"/>
              </w:rPr>
            </w:pPr>
            <w:proofErr w:type="spellStart"/>
            <w:r w:rsidRPr="00072410">
              <w:rPr>
                <w:color w:val="000000"/>
              </w:rPr>
              <w:t>Interest</w:t>
            </w:r>
            <w:proofErr w:type="spellEnd"/>
            <w:r w:rsidRPr="00072410">
              <w:rPr>
                <w:color w:val="000000"/>
              </w:rPr>
              <w:t xml:space="preserve"> in </w:t>
            </w:r>
            <w:proofErr w:type="spellStart"/>
            <w:r w:rsidRPr="00072410">
              <w:rPr>
                <w:color w:val="000000"/>
              </w:rPr>
              <w:t>reading</w:t>
            </w:r>
            <w:proofErr w:type="spellEnd"/>
          </w:p>
        </w:tc>
        <w:tc>
          <w:tcPr>
            <w:tcW w:w="709" w:type="dxa"/>
            <w:tcBorders>
              <w:top w:val="nil"/>
              <w:left w:val="nil"/>
              <w:bottom w:val="nil"/>
              <w:right w:val="nil"/>
            </w:tcBorders>
            <w:shd w:val="clear" w:color="auto" w:fill="auto"/>
            <w:noWrap/>
            <w:vAlign w:val="bottom"/>
            <w:hideMark/>
          </w:tcPr>
          <w:p w14:paraId="5FAC9ACC" w14:textId="77777777" w:rsidR="00072410" w:rsidRPr="00807E1F" w:rsidRDefault="00072410" w:rsidP="00FC3B1C">
            <w:pPr>
              <w:spacing w:before="0" w:after="0" w:line="240" w:lineRule="auto"/>
              <w:jc w:val="center"/>
              <w:rPr>
                <w:color w:val="000000"/>
              </w:rPr>
            </w:pPr>
            <w:r w:rsidRPr="00807E1F">
              <w:rPr>
                <w:color w:val="000000"/>
              </w:rPr>
              <w:t>0.85</w:t>
            </w:r>
          </w:p>
        </w:tc>
        <w:tc>
          <w:tcPr>
            <w:tcW w:w="851" w:type="dxa"/>
            <w:tcBorders>
              <w:top w:val="nil"/>
              <w:left w:val="nil"/>
              <w:bottom w:val="nil"/>
              <w:right w:val="nil"/>
            </w:tcBorders>
            <w:shd w:val="clear" w:color="auto" w:fill="auto"/>
            <w:noWrap/>
            <w:vAlign w:val="bottom"/>
            <w:hideMark/>
          </w:tcPr>
          <w:p w14:paraId="7BBB673C" w14:textId="77777777" w:rsidR="00072410" w:rsidRPr="00807E1F" w:rsidRDefault="00072410" w:rsidP="00FC3B1C">
            <w:pPr>
              <w:spacing w:before="0" w:after="0" w:line="24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FC3B1C">
            <w:pPr>
              <w:spacing w:before="0" w:after="0" w:line="24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FC3B1C">
            <w:pPr>
              <w:spacing w:before="0" w:after="0" w:line="240" w:lineRule="auto"/>
              <w:jc w:val="center"/>
              <w:rPr>
                <w:color w:val="000000"/>
              </w:rPr>
            </w:pPr>
            <w:r w:rsidRPr="00807E1F">
              <w:rPr>
                <w:color w:val="000000"/>
              </w:rPr>
              <w:t>0.33</w:t>
            </w:r>
          </w:p>
        </w:tc>
        <w:tc>
          <w:tcPr>
            <w:tcW w:w="709" w:type="dxa"/>
            <w:tcBorders>
              <w:top w:val="nil"/>
              <w:left w:val="nil"/>
              <w:bottom w:val="nil"/>
              <w:right w:val="nil"/>
            </w:tcBorders>
            <w:shd w:val="clear" w:color="auto" w:fill="auto"/>
            <w:noWrap/>
            <w:vAlign w:val="bottom"/>
            <w:hideMark/>
          </w:tcPr>
          <w:p w14:paraId="0E81823C"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96DECA0"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FC3B1C">
            <w:pPr>
              <w:spacing w:before="0" w:after="0" w:line="240" w:lineRule="auto"/>
              <w:jc w:val="center"/>
              <w:rPr>
                <w:color w:val="000000"/>
              </w:rPr>
            </w:pPr>
            <w:r w:rsidRPr="00807E1F">
              <w:rPr>
                <w:color w:val="000000"/>
              </w:rPr>
              <w:t>0.54</w:t>
            </w:r>
          </w:p>
        </w:tc>
      </w:tr>
      <w:tr w:rsidR="00072410" w:rsidRPr="00807E1F" w14:paraId="1427AB04" w14:textId="77777777" w:rsidTr="00A33656">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FC3B1C">
            <w:pPr>
              <w:spacing w:before="0" w:after="0" w:line="240" w:lineRule="auto"/>
              <w:rPr>
                <w:color w:val="000000"/>
              </w:rPr>
            </w:pPr>
            <w:proofErr w:type="spellStart"/>
            <w:r w:rsidRPr="00072410">
              <w:rPr>
                <w:color w:val="000000"/>
              </w:rPr>
              <w:t>Artistic</w:t>
            </w:r>
            <w:proofErr w:type="spellEnd"/>
            <w:r w:rsidRPr="00072410">
              <w:rPr>
                <w:color w:val="000000"/>
              </w:rPr>
              <w:t xml:space="preserve"> </w:t>
            </w:r>
            <w:proofErr w:type="spellStart"/>
            <w:r w:rsidRPr="00072410">
              <w:rPr>
                <w:color w:val="000000"/>
              </w:rPr>
              <w:t>interests</w:t>
            </w:r>
            <w:proofErr w:type="spellEnd"/>
          </w:p>
        </w:tc>
        <w:tc>
          <w:tcPr>
            <w:tcW w:w="709" w:type="dxa"/>
            <w:tcBorders>
              <w:top w:val="nil"/>
              <w:left w:val="nil"/>
              <w:bottom w:val="nil"/>
              <w:right w:val="nil"/>
            </w:tcBorders>
            <w:shd w:val="clear" w:color="auto" w:fill="auto"/>
            <w:noWrap/>
            <w:vAlign w:val="bottom"/>
            <w:hideMark/>
          </w:tcPr>
          <w:p w14:paraId="67AAE120"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218B64DD" w14:textId="77777777" w:rsidR="00072410" w:rsidRPr="00807E1F" w:rsidRDefault="00072410" w:rsidP="00FC3B1C">
            <w:pPr>
              <w:spacing w:before="0" w:after="0" w:line="24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FC3B1C">
            <w:pPr>
              <w:spacing w:before="0" w:after="0" w:line="24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872267E"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E3B5E88"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FC3B1C">
            <w:pPr>
              <w:spacing w:before="0" w:after="0" w:line="240" w:lineRule="auto"/>
              <w:jc w:val="center"/>
              <w:rPr>
                <w:color w:val="000000"/>
              </w:rPr>
            </w:pPr>
            <w:r w:rsidRPr="00807E1F">
              <w:rPr>
                <w:color w:val="000000"/>
              </w:rPr>
              <w:t>0.59</w:t>
            </w:r>
          </w:p>
        </w:tc>
      </w:tr>
      <w:tr w:rsidR="00072410" w:rsidRPr="00807E1F" w14:paraId="1DA9E3DB" w14:textId="77777777" w:rsidTr="00A33656">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FC3B1C">
            <w:pPr>
              <w:spacing w:before="0" w:after="0" w:line="240" w:lineRule="auto"/>
              <w:rPr>
                <w:color w:val="000000"/>
              </w:rPr>
            </w:pPr>
            <w:proofErr w:type="spellStart"/>
            <w:r w:rsidRPr="00072410">
              <w:rPr>
                <w:color w:val="000000"/>
              </w:rPr>
              <w:t>Wish</w:t>
            </w:r>
            <w:proofErr w:type="spellEnd"/>
            <w:r w:rsidRPr="00072410">
              <w:rPr>
                <w:color w:val="000000"/>
              </w:rPr>
              <w:t xml:space="preserve"> to </w:t>
            </w:r>
            <w:proofErr w:type="spellStart"/>
            <w:r w:rsidRPr="00072410">
              <w:rPr>
                <w:color w:val="000000"/>
              </w:rPr>
              <w:t>analyze</w:t>
            </w:r>
            <w:proofErr w:type="spellEnd"/>
          </w:p>
        </w:tc>
        <w:tc>
          <w:tcPr>
            <w:tcW w:w="709" w:type="dxa"/>
            <w:tcBorders>
              <w:top w:val="nil"/>
              <w:left w:val="nil"/>
              <w:bottom w:val="nil"/>
              <w:right w:val="nil"/>
            </w:tcBorders>
            <w:shd w:val="clear" w:color="auto" w:fill="auto"/>
            <w:noWrap/>
            <w:vAlign w:val="bottom"/>
            <w:hideMark/>
          </w:tcPr>
          <w:p w14:paraId="5B8F6026" w14:textId="77777777" w:rsidR="00072410" w:rsidRPr="00807E1F" w:rsidRDefault="00072410" w:rsidP="00FC3B1C">
            <w:pPr>
              <w:spacing w:before="0" w:after="0" w:line="240" w:lineRule="auto"/>
              <w:jc w:val="center"/>
              <w:rPr>
                <w:color w:val="000000"/>
              </w:rPr>
            </w:pPr>
            <w:r w:rsidRPr="00807E1F">
              <w:rPr>
                <w:color w:val="000000"/>
              </w:rPr>
              <w:t>0.78</w:t>
            </w:r>
          </w:p>
        </w:tc>
        <w:tc>
          <w:tcPr>
            <w:tcW w:w="851" w:type="dxa"/>
            <w:tcBorders>
              <w:top w:val="nil"/>
              <w:left w:val="nil"/>
              <w:bottom w:val="nil"/>
              <w:right w:val="nil"/>
            </w:tcBorders>
            <w:shd w:val="clear" w:color="auto" w:fill="auto"/>
            <w:noWrap/>
            <w:vAlign w:val="bottom"/>
            <w:hideMark/>
          </w:tcPr>
          <w:p w14:paraId="26686FC4" w14:textId="77777777" w:rsidR="00072410" w:rsidRPr="00807E1F" w:rsidRDefault="00072410" w:rsidP="00FC3B1C">
            <w:pPr>
              <w:spacing w:before="0" w:after="0" w:line="24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FC3B1C">
            <w:pPr>
              <w:spacing w:before="0" w:after="0" w:line="24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FC3B1C">
            <w:pPr>
              <w:spacing w:before="0" w:after="0" w:line="240" w:lineRule="auto"/>
              <w:jc w:val="center"/>
              <w:rPr>
                <w:color w:val="000000"/>
              </w:rPr>
            </w:pPr>
            <w:r w:rsidRPr="00807E1F">
              <w:rPr>
                <w:color w:val="000000"/>
              </w:rPr>
              <w:t>0.05</w:t>
            </w:r>
          </w:p>
        </w:tc>
        <w:tc>
          <w:tcPr>
            <w:tcW w:w="709" w:type="dxa"/>
            <w:tcBorders>
              <w:top w:val="nil"/>
              <w:left w:val="nil"/>
              <w:bottom w:val="nil"/>
              <w:right w:val="nil"/>
            </w:tcBorders>
            <w:shd w:val="clear" w:color="auto" w:fill="auto"/>
            <w:noWrap/>
            <w:vAlign w:val="bottom"/>
            <w:hideMark/>
          </w:tcPr>
          <w:p w14:paraId="54B478F9"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2A91D8B4"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FC3B1C">
            <w:pPr>
              <w:spacing w:before="0" w:after="0" w:line="240" w:lineRule="auto"/>
              <w:jc w:val="center"/>
              <w:rPr>
                <w:color w:val="000000"/>
              </w:rPr>
            </w:pPr>
            <w:r w:rsidRPr="00807E1F">
              <w:rPr>
                <w:color w:val="000000"/>
              </w:rPr>
              <w:t>0.78</w:t>
            </w:r>
          </w:p>
        </w:tc>
      </w:tr>
      <w:tr w:rsidR="00072410" w:rsidRPr="00807E1F" w14:paraId="71F0234C" w14:textId="77777777" w:rsidTr="00A33656">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FC3B1C">
            <w:pPr>
              <w:spacing w:before="0" w:after="0" w:line="240" w:lineRule="auto"/>
              <w:rPr>
                <w:color w:val="000000"/>
              </w:rPr>
            </w:pPr>
            <w:proofErr w:type="spellStart"/>
            <w:r w:rsidRPr="00072410">
              <w:rPr>
                <w:color w:val="000000"/>
              </w:rPr>
              <w:t>Willingness</w:t>
            </w:r>
            <w:proofErr w:type="spellEnd"/>
            <w:r w:rsidRPr="00072410">
              <w:rPr>
                <w:color w:val="000000"/>
              </w:rPr>
              <w:t xml:space="preserve"> to </w:t>
            </w:r>
            <w:proofErr w:type="spellStart"/>
            <w:r w:rsidRPr="00072410">
              <w:rPr>
                <w:color w:val="000000"/>
              </w:rPr>
              <w:t>learn</w:t>
            </w:r>
            <w:proofErr w:type="spellEnd"/>
          </w:p>
        </w:tc>
        <w:tc>
          <w:tcPr>
            <w:tcW w:w="709" w:type="dxa"/>
            <w:tcBorders>
              <w:top w:val="nil"/>
              <w:left w:val="nil"/>
              <w:bottom w:val="nil"/>
              <w:right w:val="nil"/>
            </w:tcBorders>
            <w:shd w:val="clear" w:color="auto" w:fill="auto"/>
            <w:noWrap/>
            <w:vAlign w:val="bottom"/>
            <w:hideMark/>
          </w:tcPr>
          <w:p w14:paraId="3C14CA64"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04A52FDB" w14:textId="77777777" w:rsidR="00072410" w:rsidRPr="00807E1F" w:rsidRDefault="00072410" w:rsidP="00FC3B1C">
            <w:pPr>
              <w:spacing w:before="0" w:after="0" w:line="24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FC3B1C">
            <w:pPr>
              <w:spacing w:before="0" w:after="0" w:line="24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FC3B1C">
            <w:pPr>
              <w:spacing w:before="0" w:after="0" w:line="240" w:lineRule="auto"/>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62A325EE"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27F314D9"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FC3B1C">
            <w:pPr>
              <w:spacing w:before="0" w:after="0" w:line="240" w:lineRule="auto"/>
              <w:jc w:val="center"/>
              <w:rPr>
                <w:color w:val="000000"/>
              </w:rPr>
            </w:pPr>
            <w:r w:rsidRPr="00807E1F">
              <w:rPr>
                <w:color w:val="000000"/>
              </w:rPr>
              <w:t>0.71</w:t>
            </w:r>
          </w:p>
        </w:tc>
      </w:tr>
      <w:tr w:rsidR="00072410" w:rsidRPr="00807E1F" w14:paraId="2D2A8B73" w14:textId="77777777" w:rsidTr="00A33656">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FC3B1C">
            <w:pPr>
              <w:spacing w:before="0" w:after="0" w:line="240" w:lineRule="auto"/>
              <w:rPr>
                <w:color w:val="000000"/>
              </w:rPr>
            </w:pPr>
            <w:proofErr w:type="spellStart"/>
            <w:r>
              <w:rPr>
                <w:color w:val="000000"/>
              </w:rPr>
              <w:t>I</w:t>
            </w:r>
            <w:r w:rsidRPr="00807E1F">
              <w:rPr>
                <w:color w:val="000000"/>
              </w:rPr>
              <w:t>ntellect</w:t>
            </w:r>
            <w:proofErr w:type="spellEnd"/>
          </w:p>
        </w:tc>
        <w:tc>
          <w:tcPr>
            <w:tcW w:w="709" w:type="dxa"/>
            <w:tcBorders>
              <w:top w:val="nil"/>
              <w:left w:val="nil"/>
              <w:bottom w:val="nil"/>
              <w:right w:val="nil"/>
            </w:tcBorders>
            <w:shd w:val="clear" w:color="auto" w:fill="auto"/>
            <w:noWrap/>
            <w:vAlign w:val="bottom"/>
            <w:hideMark/>
          </w:tcPr>
          <w:p w14:paraId="1CF280C6" w14:textId="77777777" w:rsidR="00072410" w:rsidRPr="00807E1F" w:rsidRDefault="00072410" w:rsidP="00FC3B1C">
            <w:pPr>
              <w:spacing w:before="0" w:after="0" w:line="240" w:lineRule="auto"/>
              <w:jc w:val="center"/>
              <w:rPr>
                <w:color w:val="000000"/>
              </w:rPr>
            </w:pPr>
            <w:r w:rsidRPr="00807E1F">
              <w:rPr>
                <w:color w:val="000000"/>
              </w:rPr>
              <w:t>0.8</w:t>
            </w:r>
          </w:p>
        </w:tc>
        <w:tc>
          <w:tcPr>
            <w:tcW w:w="851" w:type="dxa"/>
            <w:tcBorders>
              <w:top w:val="nil"/>
              <w:left w:val="nil"/>
              <w:bottom w:val="nil"/>
              <w:right w:val="nil"/>
            </w:tcBorders>
            <w:shd w:val="clear" w:color="auto" w:fill="auto"/>
            <w:noWrap/>
            <w:vAlign w:val="bottom"/>
            <w:hideMark/>
          </w:tcPr>
          <w:p w14:paraId="1E42F7AF" w14:textId="77777777" w:rsidR="00072410" w:rsidRPr="00807E1F" w:rsidRDefault="00072410" w:rsidP="00FC3B1C">
            <w:pPr>
              <w:spacing w:before="0" w:after="0" w:line="24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1BA19BD0"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5B525A54" w14:textId="21E334DC"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01601E2A" w14:textId="246F9B8A"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FC3B1C">
            <w:pPr>
              <w:spacing w:before="0" w:after="0" w:line="240" w:lineRule="auto"/>
              <w:jc w:val="center"/>
              <w:rPr>
                <w:color w:val="000000"/>
              </w:rPr>
            </w:pPr>
            <w:r w:rsidRPr="00807E1F">
              <w:rPr>
                <w:color w:val="000000"/>
              </w:rPr>
              <w:t>0.62</w:t>
            </w:r>
          </w:p>
        </w:tc>
      </w:tr>
    </w:tbl>
    <w:p w14:paraId="5E345CC8" w14:textId="15048C92" w:rsidR="00456E3A" w:rsidRPr="00926538" w:rsidRDefault="003537DF" w:rsidP="00613F5A">
      <w:pPr>
        <w:pStyle w:val="Textoindependiente"/>
        <w:widowControl w:val="0"/>
        <w:spacing w:before="0" w:after="0"/>
        <w:ind w:firstLine="0"/>
      </w:pPr>
      <w:r>
        <w:t xml:space="preserve">Note: IC = Internal Consistency. “*” = all factor loadings are significant with p &lt; 0.05. </w:t>
      </w:r>
    </w:p>
    <w:p w14:paraId="55B79124" w14:textId="437D573B" w:rsidR="005B24FA" w:rsidRPr="00613F5A" w:rsidRDefault="00456E3A" w:rsidP="00613F5A">
      <w:pPr>
        <w:pStyle w:val="Ttulo3"/>
        <w:keepNext w:val="0"/>
        <w:keepLines w:val="0"/>
        <w:widowControl w:val="0"/>
        <w:spacing w:before="0" w:after="0"/>
        <w:rPr>
          <w:b w:val="0"/>
          <w:bCs w:val="0"/>
        </w:rPr>
      </w:pPr>
      <w:bookmarkStart w:id="47" w:name="criterion-validity-evidence-1"/>
      <w:bookmarkEnd w:id="47"/>
      <w:r w:rsidRPr="00613F5A">
        <w:rPr>
          <w:b w:val="0"/>
          <w:bCs w:val="0"/>
          <w:i/>
          <w:iCs/>
        </w:rPr>
        <w:t>Nomological network</w:t>
      </w:r>
      <w:r w:rsidR="00613F5A" w:rsidRPr="00613F5A">
        <w:rPr>
          <w:b w:val="0"/>
          <w:bCs w:val="0"/>
          <w:i/>
          <w:iCs/>
        </w:rPr>
        <w:t>.</w:t>
      </w:r>
      <w:r w:rsidR="00613F5A">
        <w:t xml:space="preserve"> </w:t>
      </w:r>
      <w:r w:rsidR="00241EE9" w:rsidRPr="00613F5A">
        <w:rPr>
          <w:b w:val="0"/>
          <w:bCs w:val="0"/>
        </w:rPr>
        <w:t>A</w:t>
      </w:r>
      <w:r w:rsidR="00C46324" w:rsidRPr="00613F5A">
        <w:rPr>
          <w:b w:val="0"/>
          <w:bCs w:val="0"/>
        </w:rPr>
        <w:t>ssumptions from a</w:t>
      </w:r>
      <w:r w:rsidR="00241EE9" w:rsidRPr="00613F5A">
        <w:rPr>
          <w:b w:val="0"/>
          <w:bCs w:val="0"/>
        </w:rPr>
        <w:t xml:space="preserve"> nomological network with our proposed set of facets and three external criteria </w:t>
      </w:r>
      <w:r w:rsidR="00C46324" w:rsidRPr="00613F5A">
        <w:rPr>
          <w:b w:val="0"/>
          <w:bCs w:val="0"/>
        </w:rPr>
        <w:t xml:space="preserve">were tested </w:t>
      </w:r>
      <w:r w:rsidR="00241EE9" w:rsidRPr="00613F5A">
        <w:rPr>
          <w:b w:val="0"/>
          <w:bCs w:val="0"/>
        </w:rPr>
        <w:t xml:space="preserve">in order to </w:t>
      </w:r>
      <w:r w:rsidR="00C46324" w:rsidRPr="00613F5A">
        <w:rPr>
          <w:b w:val="0"/>
          <w:bCs w:val="0"/>
        </w:rPr>
        <w:t xml:space="preserve">provide </w:t>
      </w:r>
      <w:r w:rsidR="00241EE9" w:rsidRPr="00613F5A">
        <w:rPr>
          <w:b w:val="0"/>
          <w:bCs w:val="0"/>
        </w:rPr>
        <w:t xml:space="preserve">evidence of criterion validity. </w:t>
      </w:r>
      <w:r w:rsidRPr="00613F5A">
        <w:rPr>
          <w:b w:val="0"/>
          <w:bCs w:val="0"/>
          <w:i/>
          <w:iCs/>
        </w:rPr>
        <w:t xml:space="preserve">Table </w:t>
      </w:r>
      <w:r w:rsidR="00FE5E7A" w:rsidRPr="00613F5A">
        <w:rPr>
          <w:b w:val="0"/>
          <w:bCs w:val="0"/>
          <w:i/>
          <w:iCs/>
        </w:rPr>
        <w:t>4</w:t>
      </w:r>
      <w:r w:rsidRPr="00613F5A">
        <w:rPr>
          <w:b w:val="0"/>
          <w:bCs w:val="0"/>
        </w:rPr>
        <w:t xml:space="preserve"> summarizes </w:t>
      </w:r>
      <w:r w:rsidR="00241EE9" w:rsidRPr="00613F5A">
        <w:rPr>
          <w:b w:val="0"/>
          <w:bCs w:val="0"/>
        </w:rPr>
        <w:t>these finding</w:t>
      </w:r>
      <w:r w:rsidR="00B26BAC" w:rsidRPr="00613F5A">
        <w:rPr>
          <w:b w:val="0"/>
          <w:bCs w:val="0"/>
        </w:rPr>
        <w:t>s and highlights that, overall, t</w:t>
      </w:r>
      <w:r w:rsidR="00241EE9" w:rsidRPr="00613F5A">
        <w:rPr>
          <w:b w:val="0"/>
          <w:bCs w:val="0"/>
        </w:rPr>
        <w:t xml:space="preserve">he hypotheses outlined </w:t>
      </w:r>
      <w:r w:rsidR="00270A57" w:rsidRPr="00613F5A">
        <w:rPr>
          <w:b w:val="0"/>
          <w:bCs w:val="0"/>
        </w:rPr>
        <w:t>in the methods section</w:t>
      </w:r>
      <w:r w:rsidR="00241EE9" w:rsidRPr="00613F5A">
        <w:rPr>
          <w:b w:val="0"/>
          <w:bCs w:val="0"/>
        </w:rPr>
        <w:t xml:space="preserve"> </w:t>
      </w:r>
      <w:r w:rsidR="00B26BAC" w:rsidRPr="00613F5A">
        <w:rPr>
          <w:b w:val="0"/>
          <w:bCs w:val="0"/>
        </w:rPr>
        <w:t>could be accepted</w:t>
      </w:r>
      <w:r w:rsidR="00241EE9" w:rsidRPr="00613F5A">
        <w:rPr>
          <w:b w:val="0"/>
          <w:bCs w:val="0"/>
        </w:rPr>
        <w:t xml:space="preserve">. H1 stated that </w:t>
      </w:r>
      <w:r w:rsidR="0034077E" w:rsidRPr="00613F5A">
        <w:rPr>
          <w:b w:val="0"/>
          <w:bCs w:val="0"/>
        </w:rPr>
        <w:t xml:space="preserve">emotional stability </w:t>
      </w:r>
      <w:r w:rsidR="00241EE9" w:rsidRPr="00613F5A">
        <w:rPr>
          <w:b w:val="0"/>
          <w:bCs w:val="0"/>
        </w:rPr>
        <w:t xml:space="preserve">and extraversion </w:t>
      </w:r>
      <w:r w:rsidR="00B26BAC" w:rsidRPr="00613F5A">
        <w:rPr>
          <w:b w:val="0"/>
          <w:bCs w:val="0"/>
        </w:rPr>
        <w:t>should</w:t>
      </w:r>
      <w:r w:rsidR="00241EE9" w:rsidRPr="00613F5A">
        <w:rPr>
          <w:b w:val="0"/>
          <w:bCs w:val="0"/>
        </w:rPr>
        <w:t xml:space="preserve"> be the domains </w:t>
      </w:r>
      <w:r w:rsidR="00B26BAC" w:rsidRPr="00613F5A">
        <w:rPr>
          <w:b w:val="0"/>
          <w:bCs w:val="0"/>
        </w:rPr>
        <w:t>which had</w:t>
      </w:r>
      <w:r w:rsidR="00241EE9" w:rsidRPr="00613F5A">
        <w:rPr>
          <w:b w:val="0"/>
          <w:bCs w:val="0"/>
        </w:rPr>
        <w:t xml:space="preserve"> bigger associations with SWL. Indeed, both domains showed the highest correlations and their models accounted for the most variance explained by the predictors. At the facet level, </w:t>
      </w:r>
      <w:r w:rsidR="00463C88" w:rsidRPr="00613F5A">
        <w:rPr>
          <w:b w:val="0"/>
          <w:bCs w:val="0"/>
          <w:i/>
          <w:iCs/>
        </w:rPr>
        <w:t>mental balance</w:t>
      </w:r>
      <w:r w:rsidR="00241EE9" w:rsidRPr="00613F5A">
        <w:rPr>
          <w:b w:val="0"/>
          <w:bCs w:val="0"/>
        </w:rPr>
        <w:t xml:space="preserve"> and </w:t>
      </w:r>
      <w:r w:rsidR="00241EE9" w:rsidRPr="00613F5A">
        <w:rPr>
          <w:b w:val="0"/>
          <w:bCs w:val="0"/>
          <w:i/>
          <w:iCs/>
        </w:rPr>
        <w:t>positive attitude</w:t>
      </w:r>
      <w:r w:rsidR="00241EE9" w:rsidRPr="00613F5A">
        <w:rPr>
          <w:b w:val="0"/>
          <w:bCs w:val="0"/>
        </w:rPr>
        <w:t xml:space="preserve"> (both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241EE9" w:rsidRPr="00613F5A">
        <w:rPr>
          <w:b w:val="0"/>
          <w:bCs w:val="0"/>
        </w:rPr>
        <w:t xml:space="preserve">&gt; 0.5) </w:t>
      </w:r>
      <w:r w:rsidR="0025521F" w:rsidRPr="00613F5A">
        <w:rPr>
          <w:b w:val="0"/>
          <w:bCs w:val="0"/>
        </w:rPr>
        <w:t>were strongly associated with</w:t>
      </w:r>
      <w:r w:rsidR="00241EE9" w:rsidRPr="00613F5A">
        <w:rPr>
          <w:b w:val="0"/>
          <w:bCs w:val="0"/>
        </w:rPr>
        <w:t xml:space="preserve"> the criterion</w:t>
      </w:r>
      <w:r w:rsidR="003D6CF6" w:rsidRPr="00613F5A">
        <w:rPr>
          <w:b w:val="0"/>
          <w:bCs w:val="0"/>
        </w:rPr>
        <w:t>, also in line with what was hypothesized in H1</w:t>
      </w:r>
      <w:r w:rsidR="00241EE9" w:rsidRPr="00613F5A">
        <w:rPr>
          <w:b w:val="0"/>
          <w:bCs w:val="0"/>
        </w:rPr>
        <w:t xml:space="preserve">. H2 stated that conscientiousness would </w:t>
      </w:r>
      <w:r w:rsidR="0025521F" w:rsidRPr="00613F5A">
        <w:rPr>
          <w:b w:val="0"/>
          <w:bCs w:val="0"/>
        </w:rPr>
        <w:t xml:space="preserve">be associated with </w:t>
      </w:r>
      <w:r w:rsidR="00241EE9" w:rsidRPr="00613F5A">
        <w:rPr>
          <w:b w:val="0"/>
          <w:bCs w:val="0"/>
        </w:rPr>
        <w:t xml:space="preserve">GPA with a medium to small effect size and that openness would yield a mixed pattern of association at the facet level. Conscientiousness was, </w:t>
      </w:r>
      <w:r w:rsidR="00270A57" w:rsidRPr="00613F5A">
        <w:rPr>
          <w:b w:val="0"/>
          <w:bCs w:val="0"/>
        </w:rPr>
        <w:t>in line with previous research</w:t>
      </w:r>
      <w:r w:rsidR="00241EE9" w:rsidRPr="00613F5A">
        <w:rPr>
          <w:b w:val="0"/>
          <w:bCs w:val="0"/>
        </w:rPr>
        <w:t xml:space="preserve">, the domain with higher associations </w:t>
      </w:r>
      <w:r w:rsidR="005B24FA" w:rsidRPr="00613F5A">
        <w:rPr>
          <w:b w:val="0"/>
          <w:bCs w:val="0"/>
        </w:rPr>
        <w:t xml:space="preserve">on SWL, with a correlation of </w:t>
      </w:r>
      <w:r w:rsidR="005B24FA" w:rsidRPr="00613F5A">
        <w:rPr>
          <w:b w:val="0"/>
          <w:bCs w:val="0"/>
          <w:i/>
          <w:iCs/>
        </w:rPr>
        <w:t>r</w:t>
      </w:r>
      <w:r w:rsidR="005B24FA" w:rsidRPr="00613F5A">
        <w:rPr>
          <w:b w:val="0"/>
          <w:bCs w:val="0"/>
        </w:rPr>
        <w:t xml:space="preserve"> = 0.26. Three openness facets </w:t>
      </w:r>
      <w:r w:rsidR="0025521F" w:rsidRPr="00613F5A">
        <w:rPr>
          <w:b w:val="0"/>
          <w:bCs w:val="0"/>
        </w:rPr>
        <w:t xml:space="preserve">were </w:t>
      </w:r>
      <w:r w:rsidR="005B24FA" w:rsidRPr="00613F5A">
        <w:rPr>
          <w:b w:val="0"/>
          <w:bCs w:val="0"/>
        </w:rPr>
        <w:t>significant</w:t>
      </w:r>
      <w:r w:rsidR="0025521F" w:rsidRPr="00613F5A">
        <w:rPr>
          <w:b w:val="0"/>
          <w:bCs w:val="0"/>
        </w:rPr>
        <w:t>ly</w:t>
      </w:r>
      <w:r w:rsidR="005B24FA" w:rsidRPr="00613F5A">
        <w:rPr>
          <w:b w:val="0"/>
          <w:bCs w:val="0"/>
        </w:rPr>
        <w:t xml:space="preserve"> </w:t>
      </w:r>
      <w:r w:rsidR="0025521F" w:rsidRPr="00613F5A">
        <w:rPr>
          <w:b w:val="0"/>
          <w:bCs w:val="0"/>
        </w:rPr>
        <w:t xml:space="preserve">associated with </w:t>
      </w:r>
      <w:r w:rsidR="005B24FA" w:rsidRPr="00613F5A">
        <w:rPr>
          <w:b w:val="0"/>
          <w:bCs w:val="0"/>
        </w:rPr>
        <w:t>the outcome</w:t>
      </w:r>
      <w:r w:rsidR="0025521F" w:rsidRPr="00613F5A">
        <w:rPr>
          <w:b w:val="0"/>
          <w:bCs w:val="0"/>
        </w:rPr>
        <w:t>:</w:t>
      </w:r>
      <w:r w:rsidR="005B24FA" w:rsidRPr="00613F5A">
        <w:rPr>
          <w:b w:val="0"/>
          <w:bCs w:val="0"/>
        </w:rPr>
        <w:t xml:space="preserve"> </w:t>
      </w:r>
      <w:r w:rsidR="005B24FA" w:rsidRPr="00613F5A">
        <w:rPr>
          <w:b w:val="0"/>
          <w:bCs w:val="0"/>
          <w:i/>
          <w:iCs/>
        </w:rPr>
        <w:t>creativity</w:t>
      </w:r>
      <w:r w:rsidR="005B24FA" w:rsidRPr="00613F5A">
        <w:rPr>
          <w:b w:val="0"/>
          <w:bCs w:val="0"/>
        </w:rPr>
        <w:t xml:space="preserve"> </w:t>
      </w:r>
      <w:r w:rsidR="0025521F" w:rsidRPr="00613F5A">
        <w:rPr>
          <w:b w:val="0"/>
          <w:bCs w:val="0"/>
        </w:rPr>
        <w:t xml:space="preserve">was </w:t>
      </w:r>
      <w:r w:rsidR="00B26BAC" w:rsidRPr="00613F5A">
        <w:rPr>
          <w:b w:val="0"/>
          <w:bCs w:val="0"/>
        </w:rPr>
        <w:t>inversely</w:t>
      </w:r>
      <w:r w:rsidR="0025521F" w:rsidRPr="00613F5A">
        <w:rPr>
          <w:b w:val="0"/>
          <w:bCs w:val="0"/>
        </w:rPr>
        <w:t xml:space="preserve"> associated</w:t>
      </w:r>
      <w:r w:rsidR="005B24FA" w:rsidRPr="00613F5A">
        <w:rPr>
          <w:b w:val="0"/>
          <w:bCs w:val="0"/>
        </w:rPr>
        <w:t xml:space="preserve">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5B24FA" w:rsidRPr="00613F5A">
        <w:rPr>
          <w:b w:val="0"/>
          <w:bCs w:val="0"/>
        </w:rPr>
        <w:t xml:space="preserve">= -0.14), </w:t>
      </w:r>
      <w:r w:rsidR="00B26BAC" w:rsidRPr="00613F5A">
        <w:rPr>
          <w:b w:val="0"/>
          <w:bCs w:val="0"/>
        </w:rPr>
        <w:t>while</w:t>
      </w:r>
      <w:r w:rsidR="005B24FA" w:rsidRPr="00613F5A">
        <w:rPr>
          <w:b w:val="0"/>
          <w:bCs w:val="0"/>
        </w:rPr>
        <w:t xml:space="preserve"> </w:t>
      </w:r>
      <w:r w:rsidR="005B24FA" w:rsidRPr="00613F5A">
        <w:rPr>
          <w:b w:val="0"/>
          <w:bCs w:val="0"/>
          <w:i/>
          <w:iCs/>
        </w:rPr>
        <w:t>interest in reading</w:t>
      </w:r>
      <w:r w:rsidR="005B24FA" w:rsidRPr="00613F5A">
        <w:rPr>
          <w:b w:val="0"/>
          <w:bCs w:val="0"/>
        </w:rPr>
        <w:t xml:space="preserve"> and </w:t>
      </w:r>
      <w:r w:rsidR="005B24FA" w:rsidRPr="00613F5A">
        <w:rPr>
          <w:b w:val="0"/>
          <w:bCs w:val="0"/>
          <w:i/>
          <w:iCs/>
        </w:rPr>
        <w:t>intellect</w:t>
      </w:r>
      <w:r w:rsidR="005B24FA" w:rsidRPr="00613F5A">
        <w:rPr>
          <w:b w:val="0"/>
          <w:bCs w:val="0"/>
        </w:rPr>
        <w:t xml:space="preserve"> </w:t>
      </w:r>
      <w:r w:rsidR="0025521F" w:rsidRPr="00613F5A">
        <w:rPr>
          <w:b w:val="0"/>
          <w:bCs w:val="0"/>
        </w:rPr>
        <w:t>correlated with it</w:t>
      </w:r>
      <w:r w:rsidR="00B26BAC" w:rsidRPr="00613F5A">
        <w:rPr>
          <w:b w:val="0"/>
          <w:bCs w:val="0"/>
        </w:rPr>
        <w:t xml:space="preserve"> </w:t>
      </w:r>
      <w:r w:rsidR="005B24FA" w:rsidRPr="00613F5A">
        <w:rPr>
          <w:b w:val="0"/>
          <w:bCs w:val="0"/>
        </w:rPr>
        <w:t>directly (</w:t>
      </w:r>
      <w:r w:rsidR="00D52B1F" w:rsidRPr="00613F5A">
        <w:rPr>
          <w:rFonts w:cs="Times New Roman"/>
          <w:b w:val="0"/>
          <w:bCs w:val="0"/>
          <w:color w:val="000000"/>
        </w:rPr>
        <w:sym w:font="Symbol" w:char="F062"/>
      </w:r>
      <w:r w:rsidR="005B24FA" w:rsidRPr="00613F5A">
        <w:rPr>
          <w:b w:val="0"/>
          <w:bCs w:val="0"/>
        </w:rPr>
        <w:t xml:space="preserve"> = 0.12 and 0.17). Thus</w:t>
      </w:r>
      <w:r w:rsidR="007D49F1" w:rsidRPr="00613F5A">
        <w:rPr>
          <w:b w:val="0"/>
          <w:bCs w:val="0"/>
        </w:rPr>
        <w:t>,</w:t>
      </w:r>
      <w:r w:rsidR="005B24FA" w:rsidRPr="00613F5A">
        <w:rPr>
          <w:b w:val="0"/>
          <w:bCs w:val="0"/>
        </w:rPr>
        <w:t xml:space="preserve"> our nomological network showed the expected properties regarding H2. H3 stated that conscientiousness </w:t>
      </w:r>
      <w:r w:rsidR="00B26BAC" w:rsidRPr="00613F5A">
        <w:rPr>
          <w:b w:val="0"/>
          <w:bCs w:val="0"/>
        </w:rPr>
        <w:t>should</w:t>
      </w:r>
      <w:r w:rsidR="005B24FA" w:rsidRPr="00613F5A">
        <w:rPr>
          <w:b w:val="0"/>
          <w:bCs w:val="0"/>
        </w:rPr>
        <w:t xml:space="preserve"> be the domain </w:t>
      </w:r>
      <w:r w:rsidR="00B26BAC" w:rsidRPr="00613F5A">
        <w:rPr>
          <w:b w:val="0"/>
          <w:bCs w:val="0"/>
        </w:rPr>
        <w:t>yielding</w:t>
      </w:r>
      <w:r w:rsidR="005B24FA" w:rsidRPr="00613F5A">
        <w:rPr>
          <w:b w:val="0"/>
          <w:bCs w:val="0"/>
        </w:rPr>
        <w:t xml:space="preserve"> highest associations with </w:t>
      </w:r>
      <w:proofErr w:type="spellStart"/>
      <w:r w:rsidR="005B24FA" w:rsidRPr="00613F5A">
        <w:rPr>
          <w:b w:val="0"/>
          <w:bCs w:val="0"/>
        </w:rPr>
        <w:t>abseentism</w:t>
      </w:r>
      <w:proofErr w:type="spellEnd"/>
      <w:r w:rsidR="005B24FA" w:rsidRPr="00613F5A">
        <w:rPr>
          <w:b w:val="0"/>
          <w:bCs w:val="0"/>
        </w:rPr>
        <w:t xml:space="preserve">, and that </w:t>
      </w:r>
      <w:r w:rsidR="00B26BAC" w:rsidRPr="00613F5A">
        <w:rPr>
          <w:b w:val="0"/>
          <w:bCs w:val="0"/>
        </w:rPr>
        <w:t>conscientiousness’</w:t>
      </w:r>
      <w:r w:rsidR="005B24FA" w:rsidRPr="00613F5A">
        <w:rPr>
          <w:b w:val="0"/>
          <w:bCs w:val="0"/>
        </w:rPr>
        <w:t xml:space="preserve"> facets related to volitional aspects would highlight this association. </w:t>
      </w:r>
      <w:r w:rsidR="005B24FA" w:rsidRPr="00613F5A">
        <w:rPr>
          <w:b w:val="0"/>
          <w:bCs w:val="0"/>
        </w:rPr>
        <w:lastRenderedPageBreak/>
        <w:t xml:space="preserve">Indeed, conscientiousness </w:t>
      </w:r>
      <w:r w:rsidR="00B26BAC" w:rsidRPr="00613F5A">
        <w:rPr>
          <w:b w:val="0"/>
          <w:bCs w:val="0"/>
        </w:rPr>
        <w:t>had the</w:t>
      </w:r>
      <w:r w:rsidR="005B24FA" w:rsidRPr="00613F5A">
        <w:rPr>
          <w:b w:val="0"/>
          <w:bCs w:val="0"/>
        </w:rPr>
        <w:t xml:space="preserve"> strongest associations </w:t>
      </w:r>
      <w:r w:rsidR="00B26BAC" w:rsidRPr="00613F5A">
        <w:rPr>
          <w:b w:val="0"/>
          <w:bCs w:val="0"/>
        </w:rPr>
        <w:t xml:space="preserve">with </w:t>
      </w:r>
      <w:proofErr w:type="spellStart"/>
      <w:r w:rsidR="00B26BAC" w:rsidRPr="00613F5A">
        <w:rPr>
          <w:b w:val="0"/>
          <w:bCs w:val="0"/>
        </w:rPr>
        <w:t>abseentism</w:t>
      </w:r>
      <w:proofErr w:type="spellEnd"/>
      <w:r w:rsidR="00B26BAC" w:rsidRPr="00613F5A">
        <w:rPr>
          <w:b w:val="0"/>
          <w:bCs w:val="0"/>
        </w:rPr>
        <w:t xml:space="preserve"> (in</w:t>
      </w:r>
      <w:r w:rsidR="005B24FA" w:rsidRPr="00613F5A">
        <w:rPr>
          <w:b w:val="0"/>
          <w:bCs w:val="0"/>
        </w:rPr>
        <w:t xml:space="preserve"> an inverse relation, </w:t>
      </w:r>
      <w:r w:rsidR="005B24FA" w:rsidRPr="00613F5A">
        <w:rPr>
          <w:b w:val="0"/>
          <w:bCs w:val="0"/>
          <w:i/>
          <w:iCs/>
        </w:rPr>
        <w:t>r</w:t>
      </w:r>
      <w:r w:rsidR="005B24FA" w:rsidRPr="00613F5A">
        <w:rPr>
          <w:b w:val="0"/>
          <w:bCs w:val="0"/>
        </w:rPr>
        <w:t xml:space="preserve"> = -0.28), and two facets related to volition, </w:t>
      </w:r>
      <w:r w:rsidR="005B24FA" w:rsidRPr="00613F5A">
        <w:rPr>
          <w:b w:val="0"/>
          <w:bCs w:val="0"/>
          <w:i/>
          <w:iCs/>
        </w:rPr>
        <w:t>task-planning</w:t>
      </w:r>
      <w:r w:rsidR="005B24FA" w:rsidRPr="00613F5A">
        <w:rPr>
          <w:b w:val="0"/>
          <w:bCs w:val="0"/>
        </w:rPr>
        <w:t xml:space="preserve"> and </w:t>
      </w:r>
      <w:r w:rsidR="005B24FA" w:rsidRPr="00613F5A">
        <w:rPr>
          <w:b w:val="0"/>
          <w:bCs w:val="0"/>
          <w:i/>
          <w:iCs/>
        </w:rPr>
        <w:t>productivity</w:t>
      </w:r>
      <w:r w:rsidR="005B24FA" w:rsidRPr="00613F5A">
        <w:rPr>
          <w:b w:val="0"/>
          <w:bCs w:val="0"/>
        </w:rPr>
        <w:t xml:space="preserve">, were </w:t>
      </w:r>
      <w:r w:rsidR="00B26BAC" w:rsidRPr="00613F5A">
        <w:rPr>
          <w:b w:val="0"/>
          <w:bCs w:val="0"/>
        </w:rPr>
        <w:t>significant</w:t>
      </w:r>
      <w:r w:rsidR="0025521F" w:rsidRPr="00613F5A">
        <w:rPr>
          <w:b w:val="0"/>
          <w:bCs w:val="0"/>
        </w:rPr>
        <w:t>ly associated with</w:t>
      </w:r>
      <w:r w:rsidR="00B26BAC" w:rsidRPr="00613F5A">
        <w:rPr>
          <w:b w:val="0"/>
          <w:bCs w:val="0"/>
        </w:rPr>
        <w:t xml:space="preserve"> </w:t>
      </w:r>
      <w:r w:rsidR="005B24FA" w:rsidRPr="00613F5A">
        <w:rPr>
          <w:b w:val="0"/>
          <w:bCs w:val="0"/>
        </w:rPr>
        <w:t>th</w:t>
      </w:r>
      <w:r w:rsidR="00B26BAC" w:rsidRPr="00613F5A">
        <w:rPr>
          <w:b w:val="0"/>
          <w:bCs w:val="0"/>
        </w:rPr>
        <w:t>is</w:t>
      </w:r>
      <w:r w:rsidR="005B24FA" w:rsidRPr="00613F5A">
        <w:rPr>
          <w:b w:val="0"/>
          <w:bCs w:val="0"/>
        </w:rPr>
        <w:t xml:space="preserve"> outcome. Furthermore, H3 stated that the relation of </w:t>
      </w:r>
      <w:proofErr w:type="spellStart"/>
      <w:r w:rsidR="005B24FA" w:rsidRPr="00613F5A">
        <w:rPr>
          <w:b w:val="0"/>
          <w:bCs w:val="0"/>
        </w:rPr>
        <w:t>abseentism</w:t>
      </w:r>
      <w:proofErr w:type="spellEnd"/>
      <w:r w:rsidR="005B24FA" w:rsidRPr="00613F5A">
        <w:rPr>
          <w:b w:val="0"/>
          <w:bCs w:val="0"/>
        </w:rPr>
        <w:t xml:space="preserve"> with other domains will be clearer at the facet level. In this line, we have </w:t>
      </w:r>
      <w:r w:rsidR="00B26BAC" w:rsidRPr="00613F5A">
        <w:rPr>
          <w:b w:val="0"/>
          <w:bCs w:val="0"/>
        </w:rPr>
        <w:t xml:space="preserve">only </w:t>
      </w:r>
      <w:r w:rsidR="005B24FA" w:rsidRPr="00613F5A">
        <w:rPr>
          <w:b w:val="0"/>
          <w:bCs w:val="0"/>
        </w:rPr>
        <w:t xml:space="preserve">found modest </w:t>
      </w:r>
      <w:r w:rsidR="00B26BAC" w:rsidRPr="00613F5A">
        <w:rPr>
          <w:b w:val="0"/>
          <w:bCs w:val="0"/>
        </w:rPr>
        <w:t xml:space="preserve">associations at the domain level, </w:t>
      </w:r>
      <w:r w:rsidR="005B24FA" w:rsidRPr="00613F5A">
        <w:rPr>
          <w:b w:val="0"/>
          <w:bCs w:val="0"/>
        </w:rPr>
        <w:t xml:space="preserve">but some facets like </w:t>
      </w:r>
      <w:r w:rsidR="00463C88" w:rsidRPr="00613F5A">
        <w:rPr>
          <w:b w:val="0"/>
          <w:bCs w:val="0"/>
          <w:i/>
          <w:iCs/>
        </w:rPr>
        <w:t>genuineness</w:t>
      </w:r>
      <w:r w:rsidR="005B24FA" w:rsidRPr="00613F5A">
        <w:rPr>
          <w:b w:val="0"/>
          <w:bCs w:val="0"/>
        </w:rPr>
        <w:t xml:space="preserve">, </w:t>
      </w:r>
      <w:r w:rsidR="005B24FA" w:rsidRPr="00613F5A">
        <w:rPr>
          <w:b w:val="0"/>
          <w:bCs w:val="0"/>
          <w:i/>
          <w:iCs/>
        </w:rPr>
        <w:t>energy</w:t>
      </w:r>
      <w:r w:rsidR="005B24FA" w:rsidRPr="00613F5A">
        <w:rPr>
          <w:b w:val="0"/>
          <w:bCs w:val="0"/>
        </w:rPr>
        <w:t xml:space="preserve">, </w:t>
      </w:r>
      <w:r w:rsidR="005B24FA" w:rsidRPr="00613F5A">
        <w:rPr>
          <w:b w:val="0"/>
          <w:bCs w:val="0"/>
          <w:i/>
          <w:iCs/>
        </w:rPr>
        <w:t>willingness to learn</w:t>
      </w:r>
      <w:r w:rsidR="005B24FA" w:rsidRPr="00613F5A">
        <w:rPr>
          <w:b w:val="0"/>
          <w:bCs w:val="0"/>
        </w:rPr>
        <w:t xml:space="preserve">, </w:t>
      </w:r>
      <w:r w:rsidR="005B24FA" w:rsidRPr="00613F5A">
        <w:rPr>
          <w:b w:val="0"/>
          <w:bCs w:val="0"/>
          <w:i/>
          <w:iCs/>
        </w:rPr>
        <w:t>humor</w:t>
      </w:r>
      <w:r w:rsidR="005B24FA" w:rsidRPr="00613F5A">
        <w:rPr>
          <w:b w:val="0"/>
          <w:bCs w:val="0"/>
        </w:rPr>
        <w:t xml:space="preserve"> or </w:t>
      </w:r>
      <w:r w:rsidR="00463C88" w:rsidRPr="00613F5A">
        <w:rPr>
          <w:b w:val="0"/>
          <w:bCs w:val="0"/>
          <w:i/>
          <w:iCs/>
        </w:rPr>
        <w:t>drive</w:t>
      </w:r>
      <w:r w:rsidR="005B24FA" w:rsidRPr="00613F5A">
        <w:rPr>
          <w:b w:val="0"/>
          <w:bCs w:val="0"/>
        </w:rPr>
        <w:t xml:space="preserve"> </w:t>
      </w:r>
      <w:r w:rsidR="0025521F" w:rsidRPr="00613F5A">
        <w:rPr>
          <w:b w:val="0"/>
          <w:bCs w:val="0"/>
        </w:rPr>
        <w:t>were</w:t>
      </w:r>
      <w:r w:rsidR="005B24FA" w:rsidRPr="00613F5A">
        <w:rPr>
          <w:b w:val="0"/>
          <w:bCs w:val="0"/>
        </w:rPr>
        <w:t xml:space="preserve"> significantly</w:t>
      </w:r>
      <w:r w:rsidR="0025521F" w:rsidRPr="00613F5A">
        <w:rPr>
          <w:b w:val="0"/>
          <w:bCs w:val="0"/>
        </w:rPr>
        <w:t xml:space="preserve"> associated with the outcome</w:t>
      </w:r>
      <w:r w:rsidR="005B24FA" w:rsidRPr="00613F5A">
        <w:rPr>
          <w:b w:val="0"/>
          <w:bCs w:val="0"/>
        </w:rPr>
        <w:t>, th</w:t>
      </w:r>
      <w:r w:rsidR="00B26BAC" w:rsidRPr="00613F5A">
        <w:rPr>
          <w:b w:val="0"/>
          <w:bCs w:val="0"/>
        </w:rPr>
        <w:t>ereby</w:t>
      </w:r>
      <w:r w:rsidR="005B24FA" w:rsidRPr="00613F5A">
        <w:rPr>
          <w:b w:val="0"/>
          <w:bCs w:val="0"/>
        </w:rPr>
        <w:t xml:space="preserve"> confirming H3. </w:t>
      </w:r>
    </w:p>
    <w:p w14:paraId="5E51AF61" w14:textId="69A1AFB1" w:rsidR="00CD3468" w:rsidRDefault="00FE5E7A" w:rsidP="00E04764">
      <w:pPr>
        <w:pStyle w:val="Textoindependiente"/>
        <w:spacing w:before="0" w:after="0" w:line="276" w:lineRule="auto"/>
      </w:pPr>
      <w:bookmarkStart w:id="48" w:name="results-of-mi"/>
      <w:bookmarkEnd w:id="48"/>
      <w:r>
        <w:t>Table 4. Nomological network</w:t>
      </w:r>
    </w:p>
    <w:tbl>
      <w:tblPr>
        <w:tblW w:w="11048" w:type="dxa"/>
        <w:jc w:val="center"/>
        <w:tblCellMar>
          <w:left w:w="70" w:type="dxa"/>
          <w:right w:w="70" w:type="dxa"/>
        </w:tblCellMar>
        <w:tblLook w:val="04A0" w:firstRow="1" w:lastRow="0" w:firstColumn="1" w:lastColumn="0" w:noHBand="0" w:noVBand="1"/>
      </w:tblPr>
      <w:tblGrid>
        <w:gridCol w:w="425"/>
        <w:gridCol w:w="2836"/>
        <w:gridCol w:w="1275"/>
        <w:gridCol w:w="1145"/>
        <w:gridCol w:w="6"/>
        <w:gridCol w:w="703"/>
        <w:gridCol w:w="6"/>
        <w:gridCol w:w="702"/>
        <w:gridCol w:w="6"/>
        <w:gridCol w:w="845"/>
        <w:gridCol w:w="6"/>
        <w:gridCol w:w="560"/>
        <w:gridCol w:w="6"/>
        <w:gridCol w:w="844"/>
        <w:gridCol w:w="6"/>
        <w:gridCol w:w="1105"/>
        <w:gridCol w:w="6"/>
        <w:gridCol w:w="560"/>
        <w:gridCol w:w="6"/>
      </w:tblGrid>
      <w:tr w:rsidR="00297D27" w:rsidRPr="00DA7AD1" w14:paraId="1235C983" w14:textId="77777777" w:rsidTr="00297D27">
        <w:trPr>
          <w:trHeight w:val="320"/>
          <w:jc w:val="center"/>
        </w:trPr>
        <w:tc>
          <w:tcPr>
            <w:tcW w:w="425" w:type="dxa"/>
            <w:tcBorders>
              <w:top w:val="nil"/>
              <w:left w:val="nil"/>
              <w:bottom w:val="nil"/>
              <w:right w:val="nil"/>
            </w:tcBorders>
          </w:tcPr>
          <w:p w14:paraId="131F38E0" w14:textId="77777777" w:rsidR="00297D27" w:rsidRPr="00297D27" w:rsidRDefault="00297D27" w:rsidP="00E04764">
            <w:pPr>
              <w:spacing w:before="0" w:after="0" w:line="276" w:lineRule="auto"/>
              <w:rPr>
                <w:lang w:val="en-US"/>
              </w:rPr>
            </w:pPr>
          </w:p>
        </w:tc>
        <w:tc>
          <w:tcPr>
            <w:tcW w:w="2836" w:type="dxa"/>
            <w:tcBorders>
              <w:top w:val="nil"/>
              <w:left w:val="nil"/>
              <w:bottom w:val="nil"/>
              <w:right w:val="nil"/>
            </w:tcBorders>
            <w:shd w:val="clear" w:color="auto" w:fill="auto"/>
            <w:noWrap/>
            <w:vAlign w:val="bottom"/>
            <w:hideMark/>
          </w:tcPr>
          <w:p w14:paraId="30D46953" w14:textId="7FC3BC64" w:rsidR="00297D27" w:rsidRPr="00297D27" w:rsidRDefault="00297D27" w:rsidP="00E04764">
            <w:pPr>
              <w:spacing w:before="0" w:after="0" w:line="276" w:lineRule="auto"/>
              <w:rPr>
                <w:lang w:val="en-US"/>
              </w:rPr>
            </w:pPr>
          </w:p>
        </w:tc>
        <w:tc>
          <w:tcPr>
            <w:tcW w:w="3135" w:type="dxa"/>
            <w:gridSpan w:val="5"/>
            <w:tcBorders>
              <w:top w:val="nil"/>
              <w:left w:val="nil"/>
              <w:bottom w:val="nil"/>
              <w:right w:val="nil"/>
            </w:tcBorders>
            <w:shd w:val="clear" w:color="auto" w:fill="auto"/>
            <w:noWrap/>
            <w:vAlign w:val="bottom"/>
            <w:hideMark/>
          </w:tcPr>
          <w:p w14:paraId="5FD95284" w14:textId="27B2C75F" w:rsidR="00297D27" w:rsidRPr="00297D27" w:rsidRDefault="00297D27" w:rsidP="00E04764">
            <w:pPr>
              <w:spacing w:before="0" w:after="0" w:line="276" w:lineRule="auto"/>
              <w:jc w:val="center"/>
              <w:rPr>
                <w:color w:val="000000"/>
              </w:rPr>
            </w:pPr>
            <w:proofErr w:type="spellStart"/>
            <w:r>
              <w:rPr>
                <w:color w:val="000000"/>
              </w:rPr>
              <w:t>Satisfaction</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life</w:t>
            </w:r>
            <w:proofErr w:type="spellEnd"/>
          </w:p>
        </w:tc>
        <w:tc>
          <w:tcPr>
            <w:tcW w:w="2125" w:type="dxa"/>
            <w:gridSpan w:val="6"/>
            <w:tcBorders>
              <w:top w:val="nil"/>
              <w:left w:val="nil"/>
              <w:bottom w:val="nil"/>
              <w:right w:val="nil"/>
            </w:tcBorders>
            <w:shd w:val="clear" w:color="auto" w:fill="auto"/>
            <w:noWrap/>
            <w:vAlign w:val="bottom"/>
            <w:hideMark/>
          </w:tcPr>
          <w:p w14:paraId="2F3F8917" w14:textId="77777777" w:rsidR="00297D27" w:rsidRPr="00297D27" w:rsidRDefault="00297D27" w:rsidP="00E04764">
            <w:pPr>
              <w:spacing w:before="0" w:after="0" w:line="276" w:lineRule="auto"/>
              <w:jc w:val="center"/>
              <w:rPr>
                <w:color w:val="000000"/>
              </w:rPr>
            </w:pPr>
            <w:r w:rsidRPr="00297D27">
              <w:rPr>
                <w:color w:val="000000"/>
              </w:rPr>
              <w:t>GPA</w:t>
            </w:r>
          </w:p>
        </w:tc>
        <w:tc>
          <w:tcPr>
            <w:tcW w:w="2527" w:type="dxa"/>
            <w:gridSpan w:val="6"/>
            <w:tcBorders>
              <w:top w:val="nil"/>
              <w:left w:val="nil"/>
              <w:bottom w:val="nil"/>
              <w:right w:val="nil"/>
            </w:tcBorders>
            <w:shd w:val="clear" w:color="auto" w:fill="auto"/>
            <w:noWrap/>
            <w:vAlign w:val="bottom"/>
            <w:hideMark/>
          </w:tcPr>
          <w:p w14:paraId="337B09DA" w14:textId="77777777" w:rsidR="00297D27" w:rsidRPr="00297D27" w:rsidRDefault="00297D27" w:rsidP="00E04764">
            <w:pPr>
              <w:spacing w:before="0" w:after="0" w:line="276" w:lineRule="auto"/>
              <w:jc w:val="center"/>
              <w:rPr>
                <w:color w:val="000000"/>
              </w:rPr>
            </w:pPr>
            <w:proofErr w:type="spellStart"/>
            <w:r w:rsidRPr="00297D27">
              <w:rPr>
                <w:color w:val="000000"/>
              </w:rPr>
              <w:t>Absences</w:t>
            </w:r>
            <w:proofErr w:type="spellEnd"/>
          </w:p>
        </w:tc>
      </w:tr>
      <w:tr w:rsidR="00297D27" w:rsidRPr="00DA7AD1" w14:paraId="4C1E78A2" w14:textId="77777777" w:rsidTr="00FE5E7A">
        <w:trPr>
          <w:trHeight w:val="320"/>
          <w:jc w:val="center"/>
        </w:trPr>
        <w:tc>
          <w:tcPr>
            <w:tcW w:w="425" w:type="dxa"/>
            <w:tcBorders>
              <w:top w:val="nil"/>
              <w:left w:val="nil"/>
              <w:bottom w:val="nil"/>
              <w:right w:val="nil"/>
            </w:tcBorders>
          </w:tcPr>
          <w:p w14:paraId="2FF23440" w14:textId="77777777" w:rsidR="00297D27" w:rsidRPr="00297D27" w:rsidRDefault="00297D27" w:rsidP="00E04764">
            <w:pPr>
              <w:spacing w:before="0" w:after="0" w:line="276" w:lineRule="auto"/>
              <w:jc w:val="center"/>
              <w:rPr>
                <w:color w:val="000000"/>
              </w:rPr>
            </w:pPr>
          </w:p>
        </w:tc>
        <w:tc>
          <w:tcPr>
            <w:tcW w:w="2836" w:type="dxa"/>
            <w:tcBorders>
              <w:top w:val="nil"/>
              <w:left w:val="nil"/>
              <w:bottom w:val="single" w:sz="4" w:space="0" w:color="auto"/>
              <w:right w:val="nil"/>
            </w:tcBorders>
            <w:shd w:val="clear" w:color="auto" w:fill="auto"/>
            <w:noWrap/>
            <w:vAlign w:val="bottom"/>
            <w:hideMark/>
          </w:tcPr>
          <w:p w14:paraId="34806DD9" w14:textId="2FD59642" w:rsidR="00297D27" w:rsidRPr="00297D27" w:rsidRDefault="00297D27" w:rsidP="00E04764">
            <w:pPr>
              <w:spacing w:before="0" w:after="0" w:line="276" w:lineRule="auto"/>
              <w:jc w:val="center"/>
              <w:rPr>
                <w:color w:val="000000"/>
              </w:rPr>
            </w:pPr>
          </w:p>
        </w:tc>
        <w:tc>
          <w:tcPr>
            <w:tcW w:w="1275" w:type="dxa"/>
            <w:tcBorders>
              <w:top w:val="nil"/>
              <w:left w:val="nil"/>
              <w:bottom w:val="single" w:sz="4" w:space="0" w:color="auto"/>
              <w:right w:val="nil"/>
            </w:tcBorders>
            <w:shd w:val="clear" w:color="auto" w:fill="auto"/>
            <w:noWrap/>
            <w:vAlign w:val="bottom"/>
            <w:hideMark/>
          </w:tcPr>
          <w:p w14:paraId="3E02EDB5" w14:textId="570B05C1" w:rsidR="00297D27" w:rsidRPr="00297D27" w:rsidRDefault="00297D27" w:rsidP="00E04764">
            <w:pPr>
              <w:spacing w:before="0" w:after="0" w:line="276" w:lineRule="auto"/>
              <w:rPr>
                <w:i/>
                <w:iCs/>
                <w:color w:val="000000"/>
              </w:rPr>
            </w:pPr>
            <w:r w:rsidRPr="00297D27">
              <w:rPr>
                <w:i/>
                <w:iCs/>
                <w:color w:val="000000"/>
              </w:rPr>
              <w:t>r</w:t>
            </w:r>
          </w:p>
        </w:tc>
        <w:tc>
          <w:tcPr>
            <w:tcW w:w="1151" w:type="dxa"/>
            <w:gridSpan w:val="2"/>
            <w:tcBorders>
              <w:top w:val="nil"/>
              <w:left w:val="nil"/>
              <w:bottom w:val="single" w:sz="4" w:space="0" w:color="auto"/>
              <w:right w:val="nil"/>
            </w:tcBorders>
            <w:shd w:val="clear" w:color="auto" w:fill="auto"/>
            <w:noWrap/>
            <w:vAlign w:val="bottom"/>
            <w:hideMark/>
          </w:tcPr>
          <w:p w14:paraId="1166045C" w14:textId="4F9E1D20" w:rsidR="00297D27" w:rsidRPr="00297D27" w:rsidRDefault="00297D27" w:rsidP="00E04764">
            <w:pPr>
              <w:spacing w:before="0" w:after="0" w:line="276" w:lineRule="auto"/>
              <w:rPr>
                <w:color w:val="000000"/>
              </w:rPr>
            </w:pPr>
            <w:proofErr w:type="spellStart"/>
            <w:r w:rsidRPr="00297D27">
              <w:rPr>
                <w:color w:val="000000"/>
              </w:rPr>
              <w:t>std</w:t>
            </w:r>
            <w:proofErr w:type="spellEnd"/>
            <w:r w:rsidRPr="00297D27">
              <w:rPr>
                <w:color w:val="000000"/>
              </w:rPr>
              <w:sym w:font="Symbol" w:char="F062"/>
            </w:r>
          </w:p>
        </w:tc>
        <w:tc>
          <w:tcPr>
            <w:tcW w:w="709" w:type="dxa"/>
            <w:gridSpan w:val="2"/>
            <w:tcBorders>
              <w:top w:val="nil"/>
              <w:left w:val="nil"/>
              <w:bottom w:val="single" w:sz="4" w:space="0" w:color="auto"/>
              <w:right w:val="nil"/>
            </w:tcBorders>
            <w:shd w:val="clear" w:color="auto" w:fill="auto"/>
            <w:noWrap/>
            <w:vAlign w:val="bottom"/>
            <w:hideMark/>
          </w:tcPr>
          <w:p w14:paraId="11C1FB77" w14:textId="7F4FD661" w:rsidR="00297D27" w:rsidRPr="00297D27" w:rsidRDefault="00092DBD" w:rsidP="00E04764">
            <w:pPr>
              <w:spacing w:before="0" w:after="0" w:line="276"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708" w:type="dxa"/>
            <w:gridSpan w:val="2"/>
            <w:tcBorders>
              <w:top w:val="nil"/>
              <w:left w:val="nil"/>
              <w:bottom w:val="single" w:sz="4" w:space="0" w:color="auto"/>
              <w:right w:val="nil"/>
            </w:tcBorders>
            <w:shd w:val="clear" w:color="auto" w:fill="auto"/>
            <w:noWrap/>
            <w:vAlign w:val="bottom"/>
            <w:hideMark/>
          </w:tcPr>
          <w:p w14:paraId="59D8C6FE" w14:textId="7B24BAE6" w:rsidR="00297D27" w:rsidRPr="00297D27" w:rsidRDefault="00297D27" w:rsidP="00E04764">
            <w:pPr>
              <w:spacing w:before="0" w:after="0" w:line="276" w:lineRule="auto"/>
              <w:rPr>
                <w:color w:val="000000"/>
              </w:rPr>
            </w:pPr>
            <w:r w:rsidRPr="00297D27">
              <w:rPr>
                <w:i/>
                <w:iCs/>
                <w:color w:val="000000"/>
              </w:rPr>
              <w:t>r</w:t>
            </w:r>
          </w:p>
        </w:tc>
        <w:tc>
          <w:tcPr>
            <w:tcW w:w="851" w:type="dxa"/>
            <w:gridSpan w:val="2"/>
            <w:tcBorders>
              <w:top w:val="nil"/>
              <w:left w:val="nil"/>
              <w:bottom w:val="single" w:sz="4" w:space="0" w:color="auto"/>
              <w:right w:val="nil"/>
            </w:tcBorders>
            <w:shd w:val="clear" w:color="auto" w:fill="auto"/>
            <w:noWrap/>
            <w:vAlign w:val="bottom"/>
            <w:hideMark/>
          </w:tcPr>
          <w:p w14:paraId="6C56D20A" w14:textId="152CAFC8" w:rsidR="00297D27" w:rsidRPr="00297D27" w:rsidRDefault="00297D27" w:rsidP="00E04764">
            <w:pPr>
              <w:spacing w:before="0" w:after="0" w:line="276"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59C4CCAE" w14:textId="1C57FDD5" w:rsidR="00297D27" w:rsidRPr="00297D27" w:rsidRDefault="00092DBD" w:rsidP="00E04764">
            <w:pPr>
              <w:spacing w:before="0" w:after="0" w:line="276"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850" w:type="dxa"/>
            <w:gridSpan w:val="2"/>
            <w:tcBorders>
              <w:top w:val="nil"/>
              <w:left w:val="nil"/>
              <w:bottom w:val="single" w:sz="4" w:space="0" w:color="auto"/>
              <w:right w:val="nil"/>
            </w:tcBorders>
            <w:shd w:val="clear" w:color="auto" w:fill="auto"/>
            <w:noWrap/>
            <w:vAlign w:val="bottom"/>
            <w:hideMark/>
          </w:tcPr>
          <w:p w14:paraId="6DED2392" w14:textId="1709CDF4" w:rsidR="00297D27" w:rsidRPr="00297D27" w:rsidRDefault="00297D27" w:rsidP="00E04764">
            <w:pPr>
              <w:spacing w:before="0" w:after="0" w:line="276" w:lineRule="auto"/>
              <w:rPr>
                <w:color w:val="000000"/>
              </w:rPr>
            </w:pPr>
            <w:r w:rsidRPr="00297D27">
              <w:rPr>
                <w:i/>
                <w:iCs/>
                <w:color w:val="000000"/>
              </w:rPr>
              <w:t>r</w:t>
            </w:r>
          </w:p>
        </w:tc>
        <w:tc>
          <w:tcPr>
            <w:tcW w:w="1111" w:type="dxa"/>
            <w:gridSpan w:val="2"/>
            <w:tcBorders>
              <w:top w:val="nil"/>
              <w:left w:val="nil"/>
              <w:bottom w:val="single" w:sz="4" w:space="0" w:color="auto"/>
              <w:right w:val="nil"/>
            </w:tcBorders>
            <w:shd w:val="clear" w:color="auto" w:fill="auto"/>
            <w:noWrap/>
            <w:vAlign w:val="bottom"/>
            <w:hideMark/>
          </w:tcPr>
          <w:p w14:paraId="3D7A9B9D" w14:textId="0CCAA256" w:rsidR="00297D27" w:rsidRPr="00297D27" w:rsidRDefault="00297D27" w:rsidP="00E04764">
            <w:pPr>
              <w:spacing w:before="0" w:after="0" w:line="276"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23B0AE61" w14:textId="16FA2899" w:rsidR="00297D27" w:rsidRPr="00297D27" w:rsidRDefault="00092DBD" w:rsidP="00E04764">
            <w:pPr>
              <w:spacing w:before="0" w:after="0" w:line="276"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r>
      <w:tr w:rsidR="00297D27" w:rsidRPr="00DA7AD1" w14:paraId="7FE15F02" w14:textId="77777777" w:rsidTr="00FE5E7A">
        <w:trPr>
          <w:trHeight w:val="320"/>
          <w:jc w:val="center"/>
        </w:trPr>
        <w:tc>
          <w:tcPr>
            <w:tcW w:w="425" w:type="dxa"/>
            <w:tcBorders>
              <w:top w:val="nil"/>
              <w:left w:val="nil"/>
              <w:bottom w:val="nil"/>
              <w:right w:val="nil"/>
            </w:tcBorders>
          </w:tcPr>
          <w:p w14:paraId="05560A05" w14:textId="77777777" w:rsidR="00297D27" w:rsidRPr="00297D27" w:rsidRDefault="00297D27" w:rsidP="00E04764">
            <w:pPr>
              <w:spacing w:before="0" w:after="0" w:line="276" w:lineRule="auto"/>
              <w:rPr>
                <w:color w:val="000000"/>
              </w:rPr>
            </w:pPr>
          </w:p>
        </w:tc>
        <w:tc>
          <w:tcPr>
            <w:tcW w:w="2836" w:type="dxa"/>
            <w:tcBorders>
              <w:top w:val="single" w:sz="4" w:space="0" w:color="auto"/>
              <w:left w:val="nil"/>
              <w:bottom w:val="nil"/>
              <w:right w:val="nil"/>
            </w:tcBorders>
            <w:shd w:val="clear" w:color="auto" w:fill="auto"/>
            <w:noWrap/>
            <w:vAlign w:val="bottom"/>
            <w:hideMark/>
          </w:tcPr>
          <w:p w14:paraId="4806BDEF" w14:textId="0DC5472A" w:rsidR="00297D27" w:rsidRPr="00297D27" w:rsidRDefault="00297D27" w:rsidP="00E04764">
            <w:pPr>
              <w:spacing w:before="0" w:after="0" w:line="276" w:lineRule="auto"/>
              <w:rPr>
                <w:color w:val="000000"/>
              </w:rPr>
            </w:pPr>
            <w:proofErr w:type="spellStart"/>
            <w:r w:rsidRPr="00297D27">
              <w:rPr>
                <w:color w:val="000000"/>
              </w:rPr>
              <w:t>Appreciation</w:t>
            </w:r>
            <w:proofErr w:type="spellEnd"/>
          </w:p>
        </w:tc>
        <w:tc>
          <w:tcPr>
            <w:tcW w:w="1275" w:type="dxa"/>
            <w:tcBorders>
              <w:top w:val="single" w:sz="4" w:space="0" w:color="auto"/>
              <w:left w:val="nil"/>
              <w:bottom w:val="nil"/>
              <w:right w:val="nil"/>
            </w:tcBorders>
            <w:shd w:val="clear" w:color="auto" w:fill="auto"/>
            <w:noWrap/>
            <w:vAlign w:val="bottom"/>
            <w:hideMark/>
          </w:tcPr>
          <w:p w14:paraId="45B166EB" w14:textId="77777777" w:rsidR="00297D27" w:rsidRPr="00297D27" w:rsidRDefault="00297D27" w:rsidP="00E04764">
            <w:pPr>
              <w:spacing w:before="0" w:after="0" w:line="276" w:lineRule="auto"/>
              <w:rPr>
                <w:color w:val="000000"/>
              </w:rPr>
            </w:pPr>
            <w:r w:rsidRPr="00297D27">
              <w:rPr>
                <w:color w:val="000000"/>
              </w:rPr>
              <w:t>0.16</w:t>
            </w:r>
          </w:p>
        </w:tc>
        <w:tc>
          <w:tcPr>
            <w:tcW w:w="1151" w:type="dxa"/>
            <w:gridSpan w:val="2"/>
            <w:tcBorders>
              <w:top w:val="single" w:sz="4" w:space="0" w:color="auto"/>
              <w:left w:val="nil"/>
              <w:bottom w:val="nil"/>
              <w:right w:val="nil"/>
            </w:tcBorders>
            <w:shd w:val="clear" w:color="auto" w:fill="auto"/>
            <w:noWrap/>
            <w:vAlign w:val="bottom"/>
            <w:hideMark/>
          </w:tcPr>
          <w:p w14:paraId="41C63131" w14:textId="77777777" w:rsidR="00297D27" w:rsidRPr="00297D27" w:rsidRDefault="00297D27" w:rsidP="00E04764">
            <w:pPr>
              <w:spacing w:before="0" w:after="0" w:line="276" w:lineRule="auto"/>
              <w:rPr>
                <w:color w:val="000000"/>
              </w:rPr>
            </w:pPr>
            <w:r w:rsidRPr="00297D27">
              <w:rPr>
                <w:color w:val="000000"/>
              </w:rPr>
              <w:t>-0.01</w:t>
            </w:r>
          </w:p>
        </w:tc>
        <w:tc>
          <w:tcPr>
            <w:tcW w:w="709" w:type="dxa"/>
            <w:gridSpan w:val="2"/>
            <w:tcBorders>
              <w:top w:val="single" w:sz="4" w:space="0" w:color="auto"/>
              <w:left w:val="nil"/>
              <w:bottom w:val="nil"/>
              <w:right w:val="nil"/>
            </w:tcBorders>
            <w:shd w:val="clear" w:color="auto" w:fill="auto"/>
            <w:noWrap/>
            <w:vAlign w:val="bottom"/>
            <w:hideMark/>
          </w:tcPr>
          <w:p w14:paraId="6B5A0D40"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78BB3207" w14:textId="77777777" w:rsidR="00297D27" w:rsidRPr="00297D27" w:rsidRDefault="00297D27" w:rsidP="00E04764">
            <w:pPr>
              <w:spacing w:before="0" w:after="0" w:line="276" w:lineRule="auto"/>
              <w:rPr>
                <w:color w:val="000000"/>
              </w:rPr>
            </w:pPr>
            <w:r w:rsidRPr="00297D27">
              <w:rPr>
                <w:color w:val="000000"/>
              </w:rPr>
              <w:t>0.12</w:t>
            </w:r>
          </w:p>
        </w:tc>
        <w:tc>
          <w:tcPr>
            <w:tcW w:w="851" w:type="dxa"/>
            <w:gridSpan w:val="2"/>
            <w:tcBorders>
              <w:top w:val="single" w:sz="4" w:space="0" w:color="auto"/>
              <w:left w:val="nil"/>
              <w:bottom w:val="nil"/>
              <w:right w:val="nil"/>
            </w:tcBorders>
            <w:shd w:val="clear" w:color="auto" w:fill="auto"/>
            <w:noWrap/>
            <w:vAlign w:val="bottom"/>
            <w:hideMark/>
          </w:tcPr>
          <w:p w14:paraId="407B3865"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522F4C4A"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B8E854D" w14:textId="77777777" w:rsidR="00297D27" w:rsidRPr="00297D27" w:rsidRDefault="00297D27" w:rsidP="00E04764">
            <w:pPr>
              <w:spacing w:before="0" w:after="0" w:line="276" w:lineRule="auto"/>
              <w:rPr>
                <w:color w:val="000000"/>
              </w:rPr>
            </w:pPr>
            <w:r w:rsidRPr="00297D27">
              <w:rPr>
                <w:color w:val="000000"/>
              </w:rPr>
              <w:t>-0.07</w:t>
            </w:r>
          </w:p>
        </w:tc>
        <w:tc>
          <w:tcPr>
            <w:tcW w:w="1111" w:type="dxa"/>
            <w:gridSpan w:val="2"/>
            <w:tcBorders>
              <w:top w:val="single" w:sz="4" w:space="0" w:color="auto"/>
              <w:left w:val="nil"/>
              <w:bottom w:val="nil"/>
              <w:right w:val="nil"/>
            </w:tcBorders>
            <w:shd w:val="clear" w:color="auto" w:fill="auto"/>
            <w:noWrap/>
            <w:vAlign w:val="bottom"/>
            <w:hideMark/>
          </w:tcPr>
          <w:p w14:paraId="259CD3AF"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single" w:sz="4" w:space="0" w:color="auto"/>
              <w:left w:val="nil"/>
              <w:bottom w:val="nil"/>
              <w:right w:val="nil"/>
            </w:tcBorders>
            <w:shd w:val="clear" w:color="auto" w:fill="auto"/>
            <w:noWrap/>
            <w:vAlign w:val="bottom"/>
            <w:hideMark/>
          </w:tcPr>
          <w:p w14:paraId="0C71AC08" w14:textId="77777777" w:rsidR="00297D27" w:rsidRPr="00297D27" w:rsidRDefault="00297D27" w:rsidP="00E04764">
            <w:pPr>
              <w:spacing w:before="0" w:after="0" w:line="276" w:lineRule="auto"/>
              <w:rPr>
                <w:color w:val="000000"/>
              </w:rPr>
            </w:pPr>
          </w:p>
        </w:tc>
      </w:tr>
      <w:tr w:rsidR="00297D27" w:rsidRPr="00DA7AD1" w14:paraId="644272B6" w14:textId="77777777" w:rsidTr="00297D27">
        <w:trPr>
          <w:trHeight w:val="320"/>
          <w:jc w:val="center"/>
        </w:trPr>
        <w:tc>
          <w:tcPr>
            <w:tcW w:w="425" w:type="dxa"/>
            <w:tcBorders>
              <w:top w:val="nil"/>
              <w:left w:val="nil"/>
              <w:bottom w:val="nil"/>
              <w:right w:val="nil"/>
            </w:tcBorders>
          </w:tcPr>
          <w:p w14:paraId="18534310"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406C119" w14:textId="24672E7A" w:rsidR="00297D27" w:rsidRPr="00297D27" w:rsidRDefault="007F536D" w:rsidP="00E04764">
            <w:pPr>
              <w:spacing w:before="0" w:after="0" w:line="276" w:lineRule="auto"/>
              <w:rPr>
                <w:color w:val="000000"/>
              </w:rPr>
            </w:pPr>
            <w:proofErr w:type="spellStart"/>
            <w:r>
              <w:rPr>
                <w:color w:val="000000"/>
              </w:rPr>
              <w:t>Integrity</w:t>
            </w:r>
            <w:proofErr w:type="spellEnd"/>
          </w:p>
        </w:tc>
        <w:tc>
          <w:tcPr>
            <w:tcW w:w="1275" w:type="dxa"/>
            <w:tcBorders>
              <w:top w:val="nil"/>
              <w:left w:val="nil"/>
              <w:bottom w:val="nil"/>
              <w:right w:val="nil"/>
            </w:tcBorders>
            <w:shd w:val="clear" w:color="auto" w:fill="auto"/>
            <w:noWrap/>
            <w:vAlign w:val="bottom"/>
            <w:hideMark/>
          </w:tcPr>
          <w:p w14:paraId="122A88D1" w14:textId="77777777" w:rsidR="00297D27" w:rsidRPr="00297D27" w:rsidRDefault="00297D27" w:rsidP="00E04764">
            <w:pPr>
              <w:spacing w:before="0" w:after="0" w:line="276"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04CF7E44" w14:textId="77777777" w:rsidR="00297D27" w:rsidRPr="00297D27" w:rsidRDefault="00297D27" w:rsidP="00E04764">
            <w:pPr>
              <w:spacing w:before="0" w:after="0" w:line="276"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272B9CFE"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F328F25" w14:textId="77777777" w:rsidR="00297D27" w:rsidRPr="00297D27" w:rsidRDefault="00297D27" w:rsidP="00E04764">
            <w:pPr>
              <w:spacing w:before="0" w:after="0" w:line="276"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61AA543C" w14:textId="77777777" w:rsidR="00297D27" w:rsidRPr="00297D27" w:rsidRDefault="00297D27" w:rsidP="00E04764">
            <w:pPr>
              <w:spacing w:before="0" w:after="0" w:line="276" w:lineRule="auto"/>
              <w:rPr>
                <w:color w:val="000000"/>
              </w:rPr>
            </w:pPr>
            <w:r w:rsidRPr="00297D27">
              <w:rPr>
                <w:color w:val="000000"/>
              </w:rPr>
              <w:t>0.1</w:t>
            </w:r>
          </w:p>
        </w:tc>
        <w:tc>
          <w:tcPr>
            <w:tcW w:w="566" w:type="dxa"/>
            <w:gridSpan w:val="2"/>
            <w:tcBorders>
              <w:top w:val="nil"/>
              <w:left w:val="nil"/>
              <w:bottom w:val="nil"/>
              <w:right w:val="nil"/>
            </w:tcBorders>
            <w:shd w:val="clear" w:color="auto" w:fill="auto"/>
            <w:noWrap/>
            <w:vAlign w:val="bottom"/>
            <w:hideMark/>
          </w:tcPr>
          <w:p w14:paraId="5E6E5AC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A9EAF4F"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44B84A0F"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6CFDEB8D" w14:textId="77777777" w:rsidR="00297D27" w:rsidRPr="00297D27" w:rsidRDefault="00297D27" w:rsidP="00E04764">
            <w:pPr>
              <w:spacing w:before="0" w:after="0" w:line="276" w:lineRule="auto"/>
              <w:rPr>
                <w:color w:val="000000"/>
              </w:rPr>
            </w:pPr>
          </w:p>
        </w:tc>
      </w:tr>
      <w:tr w:rsidR="00297D27" w:rsidRPr="00DA7AD1" w14:paraId="64660BF3" w14:textId="77777777" w:rsidTr="00297D27">
        <w:trPr>
          <w:trHeight w:val="320"/>
          <w:jc w:val="center"/>
        </w:trPr>
        <w:tc>
          <w:tcPr>
            <w:tcW w:w="425" w:type="dxa"/>
            <w:tcBorders>
              <w:top w:val="nil"/>
              <w:left w:val="nil"/>
              <w:bottom w:val="nil"/>
              <w:right w:val="nil"/>
            </w:tcBorders>
          </w:tcPr>
          <w:p w14:paraId="3B79E00E"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4379EEF" w14:textId="54356B84" w:rsidR="00297D27" w:rsidRPr="00297D27" w:rsidRDefault="007F536D" w:rsidP="00E04764">
            <w:pPr>
              <w:spacing w:before="0" w:after="0" w:line="276" w:lineRule="auto"/>
              <w:rPr>
                <w:color w:val="000000"/>
              </w:rPr>
            </w:pPr>
            <w:proofErr w:type="spellStart"/>
            <w:r>
              <w:rPr>
                <w:color w:val="000000"/>
              </w:rPr>
              <w:t>Low</w:t>
            </w:r>
            <w:proofErr w:type="spellEnd"/>
            <w:r>
              <w:rPr>
                <w:color w:val="000000"/>
              </w:rPr>
              <w:t xml:space="preserve"> </w:t>
            </w:r>
            <w:proofErr w:type="spellStart"/>
            <w:r>
              <w:rPr>
                <w:color w:val="000000"/>
              </w:rPr>
              <w:t>competitiveness</w:t>
            </w:r>
            <w:proofErr w:type="spellEnd"/>
          </w:p>
        </w:tc>
        <w:tc>
          <w:tcPr>
            <w:tcW w:w="1275" w:type="dxa"/>
            <w:tcBorders>
              <w:top w:val="nil"/>
              <w:left w:val="nil"/>
              <w:bottom w:val="nil"/>
              <w:right w:val="nil"/>
            </w:tcBorders>
            <w:shd w:val="clear" w:color="auto" w:fill="auto"/>
            <w:noWrap/>
            <w:vAlign w:val="bottom"/>
            <w:hideMark/>
          </w:tcPr>
          <w:p w14:paraId="44D92977" w14:textId="77777777" w:rsidR="00297D27" w:rsidRPr="00297D27" w:rsidRDefault="00297D27" w:rsidP="00E04764">
            <w:pPr>
              <w:spacing w:before="0" w:after="0" w:line="276" w:lineRule="auto"/>
              <w:rPr>
                <w:color w:val="000000"/>
              </w:rPr>
            </w:pPr>
            <w:r w:rsidRPr="00297D27">
              <w:rPr>
                <w:color w:val="000000"/>
              </w:rPr>
              <w:t>0.03</w:t>
            </w:r>
          </w:p>
        </w:tc>
        <w:tc>
          <w:tcPr>
            <w:tcW w:w="1151" w:type="dxa"/>
            <w:gridSpan w:val="2"/>
            <w:tcBorders>
              <w:top w:val="nil"/>
              <w:left w:val="nil"/>
              <w:bottom w:val="nil"/>
              <w:right w:val="nil"/>
            </w:tcBorders>
            <w:shd w:val="clear" w:color="auto" w:fill="auto"/>
            <w:noWrap/>
            <w:vAlign w:val="bottom"/>
            <w:hideMark/>
          </w:tcPr>
          <w:p w14:paraId="5A18909F"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7B710E28"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B391209" w14:textId="77777777" w:rsidR="00297D27" w:rsidRPr="00297D27" w:rsidRDefault="00297D27" w:rsidP="00E04764">
            <w:pPr>
              <w:spacing w:before="0" w:after="0" w:line="276"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1775C6B4"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1C549C4B"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4FCA5DC" w14:textId="77777777" w:rsidR="00297D27" w:rsidRPr="00297D27" w:rsidRDefault="00297D27" w:rsidP="00E04764">
            <w:pPr>
              <w:spacing w:before="0" w:after="0" w:line="276" w:lineRule="auto"/>
              <w:rPr>
                <w:color w:val="000000"/>
              </w:rPr>
            </w:pPr>
            <w:r w:rsidRPr="00297D27">
              <w:rPr>
                <w:color w:val="000000"/>
              </w:rPr>
              <w:t>-0.05</w:t>
            </w:r>
          </w:p>
        </w:tc>
        <w:tc>
          <w:tcPr>
            <w:tcW w:w="1111" w:type="dxa"/>
            <w:gridSpan w:val="2"/>
            <w:tcBorders>
              <w:top w:val="nil"/>
              <w:left w:val="nil"/>
              <w:bottom w:val="nil"/>
              <w:right w:val="nil"/>
            </w:tcBorders>
            <w:shd w:val="clear" w:color="auto" w:fill="auto"/>
            <w:noWrap/>
            <w:vAlign w:val="bottom"/>
            <w:hideMark/>
          </w:tcPr>
          <w:p w14:paraId="1B73E71B"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875A5CA" w14:textId="77777777" w:rsidR="00297D27" w:rsidRPr="00297D27" w:rsidRDefault="00297D27" w:rsidP="00E04764">
            <w:pPr>
              <w:spacing w:before="0" w:after="0" w:line="276" w:lineRule="auto"/>
              <w:rPr>
                <w:color w:val="000000"/>
              </w:rPr>
            </w:pPr>
          </w:p>
        </w:tc>
      </w:tr>
      <w:tr w:rsidR="00297D27" w:rsidRPr="00DA7AD1" w14:paraId="04B87B82" w14:textId="77777777" w:rsidTr="00297D27">
        <w:trPr>
          <w:trHeight w:val="320"/>
          <w:jc w:val="center"/>
        </w:trPr>
        <w:tc>
          <w:tcPr>
            <w:tcW w:w="425" w:type="dxa"/>
            <w:tcBorders>
              <w:top w:val="nil"/>
              <w:left w:val="nil"/>
              <w:bottom w:val="nil"/>
              <w:right w:val="nil"/>
            </w:tcBorders>
          </w:tcPr>
          <w:p w14:paraId="75DD1148"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9E553C0" w14:textId="6615F9BE" w:rsidR="00297D27" w:rsidRPr="00297D27" w:rsidRDefault="007F536D" w:rsidP="00E04764">
            <w:pPr>
              <w:spacing w:before="0" w:after="0" w:line="276" w:lineRule="auto"/>
              <w:rPr>
                <w:color w:val="000000"/>
              </w:rPr>
            </w:pPr>
            <w:proofErr w:type="spellStart"/>
            <w:r>
              <w:rPr>
                <w:color w:val="000000"/>
              </w:rPr>
              <w:t>Good</w:t>
            </w:r>
            <w:proofErr w:type="spellEnd"/>
            <w:r>
              <w:rPr>
                <w:color w:val="000000"/>
              </w:rPr>
              <w:t xml:space="preserve"> </w:t>
            </w:r>
            <w:proofErr w:type="spellStart"/>
            <w:r>
              <w:rPr>
                <w:color w:val="000000"/>
              </w:rPr>
              <w:t>faith</w:t>
            </w:r>
            <w:proofErr w:type="spellEnd"/>
          </w:p>
        </w:tc>
        <w:tc>
          <w:tcPr>
            <w:tcW w:w="1275" w:type="dxa"/>
            <w:tcBorders>
              <w:top w:val="nil"/>
              <w:left w:val="nil"/>
              <w:bottom w:val="nil"/>
              <w:right w:val="nil"/>
            </w:tcBorders>
            <w:shd w:val="clear" w:color="auto" w:fill="auto"/>
            <w:noWrap/>
            <w:vAlign w:val="bottom"/>
            <w:hideMark/>
          </w:tcPr>
          <w:p w14:paraId="2DCACADD" w14:textId="77777777" w:rsidR="00297D27" w:rsidRPr="00297D27" w:rsidRDefault="00297D27" w:rsidP="00E04764">
            <w:pPr>
              <w:spacing w:before="0" w:after="0" w:line="276"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7D53928" w14:textId="77777777" w:rsidR="00297D27" w:rsidRPr="00297D27" w:rsidRDefault="00297D27" w:rsidP="00E04764">
            <w:pPr>
              <w:spacing w:before="0" w:after="0" w:line="276" w:lineRule="auto"/>
              <w:rPr>
                <w:color w:val="000000"/>
              </w:rPr>
            </w:pPr>
            <w:r w:rsidRPr="00297D27">
              <w:rPr>
                <w:color w:val="000000"/>
              </w:rPr>
              <w:t>0.2*</w:t>
            </w:r>
          </w:p>
        </w:tc>
        <w:tc>
          <w:tcPr>
            <w:tcW w:w="709" w:type="dxa"/>
            <w:gridSpan w:val="2"/>
            <w:tcBorders>
              <w:top w:val="nil"/>
              <w:left w:val="nil"/>
              <w:bottom w:val="nil"/>
              <w:right w:val="nil"/>
            </w:tcBorders>
            <w:shd w:val="clear" w:color="auto" w:fill="auto"/>
            <w:noWrap/>
            <w:vAlign w:val="bottom"/>
            <w:hideMark/>
          </w:tcPr>
          <w:p w14:paraId="29FE883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4BBF01C" w14:textId="77777777" w:rsidR="00297D27" w:rsidRPr="00297D27" w:rsidRDefault="00297D27" w:rsidP="00E04764">
            <w:pPr>
              <w:spacing w:before="0" w:after="0" w:line="276"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58F72502"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C539878"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E0CE5CC"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5FD89168"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124F3BDE" w14:textId="77777777" w:rsidR="00297D27" w:rsidRPr="00297D27" w:rsidRDefault="00297D27" w:rsidP="00E04764">
            <w:pPr>
              <w:spacing w:before="0" w:after="0" w:line="276" w:lineRule="auto"/>
              <w:rPr>
                <w:color w:val="000000"/>
              </w:rPr>
            </w:pPr>
          </w:p>
        </w:tc>
      </w:tr>
      <w:tr w:rsidR="00297D27" w:rsidRPr="00DA7AD1" w14:paraId="72164193" w14:textId="77777777" w:rsidTr="00297D27">
        <w:trPr>
          <w:trHeight w:val="320"/>
          <w:jc w:val="center"/>
        </w:trPr>
        <w:tc>
          <w:tcPr>
            <w:tcW w:w="425" w:type="dxa"/>
            <w:tcBorders>
              <w:top w:val="nil"/>
              <w:left w:val="nil"/>
              <w:bottom w:val="nil"/>
              <w:right w:val="nil"/>
            </w:tcBorders>
          </w:tcPr>
          <w:p w14:paraId="699B1903"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466E51F" w14:textId="2B3BC08B" w:rsidR="00297D27" w:rsidRPr="00297D27" w:rsidRDefault="007F536D" w:rsidP="00E04764">
            <w:pPr>
              <w:spacing w:before="0" w:after="0" w:line="276" w:lineRule="auto"/>
              <w:rPr>
                <w:color w:val="000000"/>
              </w:rPr>
            </w:pPr>
            <w:proofErr w:type="spellStart"/>
            <w:r>
              <w:rPr>
                <w:color w:val="000000"/>
              </w:rPr>
              <w:t>Genuineness</w:t>
            </w:r>
            <w:proofErr w:type="spellEnd"/>
          </w:p>
        </w:tc>
        <w:tc>
          <w:tcPr>
            <w:tcW w:w="1275" w:type="dxa"/>
            <w:tcBorders>
              <w:top w:val="nil"/>
              <w:left w:val="nil"/>
              <w:bottom w:val="nil"/>
              <w:right w:val="nil"/>
            </w:tcBorders>
            <w:shd w:val="clear" w:color="auto" w:fill="auto"/>
            <w:noWrap/>
            <w:vAlign w:val="bottom"/>
            <w:hideMark/>
          </w:tcPr>
          <w:p w14:paraId="6A70A742" w14:textId="77777777" w:rsidR="00297D27" w:rsidRPr="00297D27" w:rsidRDefault="00297D27" w:rsidP="00E04764">
            <w:pPr>
              <w:spacing w:before="0" w:after="0" w:line="276" w:lineRule="auto"/>
              <w:rPr>
                <w:color w:val="000000"/>
              </w:rPr>
            </w:pPr>
            <w:r w:rsidRPr="00297D27">
              <w:rPr>
                <w:color w:val="000000"/>
              </w:rPr>
              <w:t>0.12</w:t>
            </w:r>
          </w:p>
        </w:tc>
        <w:tc>
          <w:tcPr>
            <w:tcW w:w="1151" w:type="dxa"/>
            <w:gridSpan w:val="2"/>
            <w:tcBorders>
              <w:top w:val="nil"/>
              <w:left w:val="nil"/>
              <w:bottom w:val="nil"/>
              <w:right w:val="nil"/>
            </w:tcBorders>
            <w:shd w:val="clear" w:color="auto" w:fill="auto"/>
            <w:noWrap/>
            <w:vAlign w:val="bottom"/>
            <w:hideMark/>
          </w:tcPr>
          <w:p w14:paraId="7ECD7660" w14:textId="77777777" w:rsidR="00297D27" w:rsidRPr="00297D27" w:rsidRDefault="00297D27" w:rsidP="00E04764">
            <w:pPr>
              <w:spacing w:before="0" w:after="0" w:line="276"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2B433431"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C360442" w14:textId="77777777" w:rsidR="00297D27" w:rsidRPr="00297D27" w:rsidRDefault="00297D27" w:rsidP="00E04764">
            <w:pPr>
              <w:spacing w:before="0" w:after="0" w:line="276"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4F4E2441"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03D1A802"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D2718C4" w14:textId="77777777" w:rsidR="00297D27" w:rsidRPr="00297D27" w:rsidRDefault="00297D27" w:rsidP="00E04764">
            <w:pPr>
              <w:spacing w:before="0" w:after="0" w:line="276"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7FEDC7FA" w14:textId="77777777" w:rsidR="00297D27" w:rsidRPr="00297D27" w:rsidRDefault="00297D27" w:rsidP="00E04764">
            <w:pPr>
              <w:spacing w:before="0" w:after="0" w:line="276"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601DCB89" w14:textId="77777777" w:rsidR="00297D27" w:rsidRPr="00297D27" w:rsidRDefault="00297D27" w:rsidP="00E04764">
            <w:pPr>
              <w:spacing w:before="0" w:after="0" w:line="276" w:lineRule="auto"/>
              <w:rPr>
                <w:color w:val="000000"/>
              </w:rPr>
            </w:pPr>
          </w:p>
        </w:tc>
      </w:tr>
      <w:tr w:rsidR="00297D27" w:rsidRPr="00DA7AD1" w14:paraId="7EB191D0" w14:textId="77777777" w:rsidTr="00297D27">
        <w:trPr>
          <w:trHeight w:val="320"/>
          <w:jc w:val="center"/>
        </w:trPr>
        <w:tc>
          <w:tcPr>
            <w:tcW w:w="425" w:type="dxa"/>
            <w:tcBorders>
              <w:top w:val="nil"/>
              <w:left w:val="nil"/>
              <w:bottom w:val="nil"/>
              <w:right w:val="nil"/>
            </w:tcBorders>
          </w:tcPr>
          <w:p w14:paraId="7E9975D3"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ADE9970" w14:textId="7E1B7661" w:rsidR="00297D27" w:rsidRPr="00297D27" w:rsidRDefault="00297D27" w:rsidP="00E04764">
            <w:pPr>
              <w:spacing w:before="0" w:after="0" w:line="276" w:lineRule="auto"/>
              <w:rPr>
                <w:color w:val="000000"/>
              </w:rPr>
            </w:pPr>
            <w:proofErr w:type="spellStart"/>
            <w:r w:rsidRPr="00297D27">
              <w:rPr>
                <w:color w:val="000000"/>
              </w:rPr>
              <w:t>Altruism</w:t>
            </w:r>
            <w:proofErr w:type="spellEnd"/>
          </w:p>
        </w:tc>
        <w:tc>
          <w:tcPr>
            <w:tcW w:w="1275" w:type="dxa"/>
            <w:tcBorders>
              <w:top w:val="nil"/>
              <w:left w:val="nil"/>
              <w:bottom w:val="nil"/>
              <w:right w:val="nil"/>
            </w:tcBorders>
            <w:shd w:val="clear" w:color="auto" w:fill="auto"/>
            <w:noWrap/>
            <w:vAlign w:val="bottom"/>
            <w:hideMark/>
          </w:tcPr>
          <w:p w14:paraId="28B15367" w14:textId="77777777" w:rsidR="00297D27" w:rsidRPr="00297D27" w:rsidRDefault="00297D27" w:rsidP="00E04764">
            <w:pPr>
              <w:spacing w:before="0" w:after="0" w:line="276" w:lineRule="auto"/>
              <w:rPr>
                <w:color w:val="000000"/>
              </w:rPr>
            </w:pPr>
            <w:r w:rsidRPr="00297D27">
              <w:rPr>
                <w:color w:val="000000"/>
              </w:rPr>
              <w:t>0.14</w:t>
            </w:r>
          </w:p>
        </w:tc>
        <w:tc>
          <w:tcPr>
            <w:tcW w:w="1151" w:type="dxa"/>
            <w:gridSpan w:val="2"/>
            <w:tcBorders>
              <w:top w:val="nil"/>
              <w:left w:val="nil"/>
              <w:bottom w:val="nil"/>
              <w:right w:val="nil"/>
            </w:tcBorders>
            <w:shd w:val="clear" w:color="auto" w:fill="auto"/>
            <w:noWrap/>
            <w:vAlign w:val="bottom"/>
            <w:hideMark/>
          </w:tcPr>
          <w:p w14:paraId="35D9579B"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6E02B032"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82E54AA" w14:textId="77777777" w:rsidR="00297D27" w:rsidRPr="00297D27" w:rsidRDefault="00297D27" w:rsidP="00E04764">
            <w:pPr>
              <w:spacing w:before="0" w:after="0" w:line="276"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2472EA2E"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78EBA4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98C3DC1" w14:textId="77777777" w:rsidR="00297D27" w:rsidRPr="00297D27" w:rsidRDefault="00297D27" w:rsidP="00E04764">
            <w:pPr>
              <w:spacing w:before="0" w:after="0" w:line="276"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442A15C4"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1D91D553" w14:textId="77777777" w:rsidR="00297D27" w:rsidRPr="00297D27" w:rsidRDefault="00297D27" w:rsidP="00E04764">
            <w:pPr>
              <w:spacing w:before="0" w:after="0" w:line="276" w:lineRule="auto"/>
              <w:rPr>
                <w:color w:val="000000"/>
              </w:rPr>
            </w:pPr>
          </w:p>
        </w:tc>
      </w:tr>
      <w:tr w:rsidR="00297D27" w:rsidRPr="00DA7AD1" w14:paraId="7A0E2813" w14:textId="77777777" w:rsidTr="00D52B1F">
        <w:trPr>
          <w:gridAfter w:val="1"/>
          <w:wAfter w:w="6" w:type="dxa"/>
          <w:trHeight w:val="320"/>
          <w:jc w:val="center"/>
        </w:trPr>
        <w:tc>
          <w:tcPr>
            <w:tcW w:w="3261" w:type="dxa"/>
            <w:gridSpan w:val="2"/>
            <w:tcBorders>
              <w:top w:val="nil"/>
              <w:left w:val="nil"/>
              <w:bottom w:val="nil"/>
              <w:right w:val="nil"/>
            </w:tcBorders>
          </w:tcPr>
          <w:p w14:paraId="7D33CF65" w14:textId="0425A697" w:rsidR="00297D27" w:rsidRPr="00297D27" w:rsidRDefault="00297D27" w:rsidP="00E04764">
            <w:pPr>
              <w:spacing w:before="0" w:after="0" w:line="276" w:lineRule="auto"/>
              <w:rPr>
                <w:color w:val="000000"/>
              </w:rPr>
            </w:pPr>
            <w:proofErr w:type="spellStart"/>
            <w:r w:rsidRPr="00297D27">
              <w:rPr>
                <w:color w:val="000000"/>
              </w:rPr>
              <w:t>A</w:t>
            </w:r>
            <w:r>
              <w:rPr>
                <w:color w:val="000000"/>
              </w:rPr>
              <w:t>greeableness</w:t>
            </w:r>
            <w:proofErr w:type="spellEnd"/>
          </w:p>
        </w:tc>
        <w:tc>
          <w:tcPr>
            <w:tcW w:w="1275" w:type="dxa"/>
            <w:tcBorders>
              <w:top w:val="nil"/>
              <w:left w:val="nil"/>
              <w:bottom w:val="single" w:sz="4" w:space="0" w:color="auto"/>
              <w:right w:val="nil"/>
            </w:tcBorders>
            <w:shd w:val="clear" w:color="auto" w:fill="auto"/>
            <w:noWrap/>
            <w:vAlign w:val="bottom"/>
            <w:hideMark/>
          </w:tcPr>
          <w:p w14:paraId="47A85931" w14:textId="77777777" w:rsidR="00297D27" w:rsidRPr="00297D27" w:rsidRDefault="00297D27" w:rsidP="00E04764">
            <w:pPr>
              <w:spacing w:before="0" w:after="0" w:line="276" w:lineRule="auto"/>
              <w:rPr>
                <w:color w:val="000000"/>
              </w:rPr>
            </w:pPr>
            <w:r w:rsidRPr="00297D27">
              <w:rPr>
                <w:color w:val="000000"/>
              </w:rPr>
              <w:t>0.16</w:t>
            </w:r>
          </w:p>
        </w:tc>
        <w:tc>
          <w:tcPr>
            <w:tcW w:w="1145" w:type="dxa"/>
            <w:tcBorders>
              <w:top w:val="nil"/>
              <w:left w:val="nil"/>
              <w:bottom w:val="single" w:sz="4" w:space="0" w:color="auto"/>
              <w:right w:val="nil"/>
            </w:tcBorders>
            <w:shd w:val="clear" w:color="auto" w:fill="auto"/>
            <w:noWrap/>
            <w:vAlign w:val="bottom"/>
            <w:hideMark/>
          </w:tcPr>
          <w:p w14:paraId="20727E40"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636221BC" w14:textId="77777777" w:rsidR="00297D27" w:rsidRPr="00297D27" w:rsidRDefault="00297D27" w:rsidP="00E04764">
            <w:pPr>
              <w:spacing w:before="0" w:after="0" w:line="276" w:lineRule="auto"/>
              <w:rPr>
                <w:color w:val="000000"/>
              </w:rPr>
            </w:pPr>
            <w:r w:rsidRPr="00297D27">
              <w:rPr>
                <w:color w:val="000000"/>
              </w:rPr>
              <w:t>0.08</w:t>
            </w:r>
          </w:p>
        </w:tc>
        <w:tc>
          <w:tcPr>
            <w:tcW w:w="708" w:type="dxa"/>
            <w:gridSpan w:val="2"/>
            <w:tcBorders>
              <w:top w:val="nil"/>
              <w:left w:val="nil"/>
              <w:bottom w:val="single" w:sz="4" w:space="0" w:color="auto"/>
              <w:right w:val="nil"/>
            </w:tcBorders>
            <w:shd w:val="clear" w:color="auto" w:fill="auto"/>
            <w:noWrap/>
            <w:vAlign w:val="bottom"/>
            <w:hideMark/>
          </w:tcPr>
          <w:p w14:paraId="46B503E3" w14:textId="77777777" w:rsidR="00297D27" w:rsidRPr="00297D27" w:rsidRDefault="00297D27" w:rsidP="00E04764">
            <w:pPr>
              <w:spacing w:before="0" w:after="0" w:line="276" w:lineRule="auto"/>
              <w:rPr>
                <w:color w:val="000000"/>
              </w:rPr>
            </w:pPr>
            <w:r w:rsidRPr="00297D27">
              <w:rPr>
                <w:color w:val="000000"/>
              </w:rPr>
              <w:t>0.2</w:t>
            </w:r>
          </w:p>
        </w:tc>
        <w:tc>
          <w:tcPr>
            <w:tcW w:w="851" w:type="dxa"/>
            <w:gridSpan w:val="2"/>
            <w:tcBorders>
              <w:top w:val="nil"/>
              <w:left w:val="nil"/>
              <w:bottom w:val="single" w:sz="4" w:space="0" w:color="auto"/>
              <w:right w:val="nil"/>
            </w:tcBorders>
            <w:shd w:val="clear" w:color="auto" w:fill="auto"/>
            <w:noWrap/>
            <w:vAlign w:val="bottom"/>
            <w:hideMark/>
          </w:tcPr>
          <w:p w14:paraId="2962E618"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5221FD43" w14:textId="77777777" w:rsidR="00297D27" w:rsidRPr="00297D27" w:rsidRDefault="00297D27" w:rsidP="00E04764">
            <w:pPr>
              <w:spacing w:before="0" w:after="0" w:line="276"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7CFDC54F" w14:textId="77777777" w:rsidR="00297D27" w:rsidRPr="00297D27" w:rsidRDefault="00297D27" w:rsidP="00E04764">
            <w:pPr>
              <w:spacing w:before="0" w:after="0" w:line="276" w:lineRule="auto"/>
              <w:rPr>
                <w:color w:val="000000"/>
              </w:rPr>
            </w:pPr>
            <w:r w:rsidRPr="00297D27">
              <w:rPr>
                <w:color w:val="000000"/>
              </w:rPr>
              <w:t>-0.14</w:t>
            </w:r>
          </w:p>
        </w:tc>
        <w:tc>
          <w:tcPr>
            <w:tcW w:w="1111" w:type="dxa"/>
            <w:gridSpan w:val="2"/>
            <w:tcBorders>
              <w:top w:val="nil"/>
              <w:left w:val="nil"/>
              <w:bottom w:val="single" w:sz="4" w:space="0" w:color="auto"/>
              <w:right w:val="nil"/>
            </w:tcBorders>
            <w:shd w:val="clear" w:color="auto" w:fill="auto"/>
            <w:noWrap/>
            <w:vAlign w:val="bottom"/>
            <w:hideMark/>
          </w:tcPr>
          <w:p w14:paraId="2E875CF7"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A062D8D" w14:textId="77777777" w:rsidR="00297D27" w:rsidRPr="00297D27" w:rsidRDefault="00297D27" w:rsidP="00E04764">
            <w:pPr>
              <w:spacing w:before="0" w:after="0" w:line="276" w:lineRule="auto"/>
              <w:rPr>
                <w:color w:val="000000"/>
              </w:rPr>
            </w:pPr>
            <w:r w:rsidRPr="00297D27">
              <w:rPr>
                <w:color w:val="000000"/>
              </w:rPr>
              <w:t>0.03</w:t>
            </w:r>
          </w:p>
        </w:tc>
      </w:tr>
      <w:tr w:rsidR="00297D27" w:rsidRPr="00DA7AD1" w14:paraId="6B981ABF" w14:textId="77777777" w:rsidTr="00D52B1F">
        <w:trPr>
          <w:trHeight w:val="320"/>
          <w:jc w:val="center"/>
        </w:trPr>
        <w:tc>
          <w:tcPr>
            <w:tcW w:w="425" w:type="dxa"/>
            <w:tcBorders>
              <w:top w:val="nil"/>
              <w:left w:val="nil"/>
              <w:bottom w:val="nil"/>
              <w:right w:val="nil"/>
            </w:tcBorders>
          </w:tcPr>
          <w:p w14:paraId="5D0479E4"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C246767" w14:textId="1DA4F981" w:rsidR="00297D27" w:rsidRPr="00297D27" w:rsidRDefault="00297D27" w:rsidP="00E04764">
            <w:pPr>
              <w:spacing w:before="0" w:after="0" w:line="276" w:lineRule="auto"/>
              <w:rPr>
                <w:color w:val="000000"/>
              </w:rPr>
            </w:pPr>
            <w:proofErr w:type="spellStart"/>
            <w:r w:rsidRPr="00297D27">
              <w:rPr>
                <w:color w:val="000000"/>
              </w:rPr>
              <w:t>Dominance</w:t>
            </w:r>
            <w:proofErr w:type="spellEnd"/>
          </w:p>
        </w:tc>
        <w:tc>
          <w:tcPr>
            <w:tcW w:w="1275" w:type="dxa"/>
            <w:tcBorders>
              <w:top w:val="single" w:sz="4" w:space="0" w:color="auto"/>
              <w:left w:val="nil"/>
              <w:bottom w:val="nil"/>
              <w:right w:val="nil"/>
            </w:tcBorders>
            <w:shd w:val="clear" w:color="auto" w:fill="auto"/>
            <w:noWrap/>
            <w:vAlign w:val="bottom"/>
            <w:hideMark/>
          </w:tcPr>
          <w:p w14:paraId="6B9F8FB1" w14:textId="77777777" w:rsidR="00297D27" w:rsidRPr="00297D27" w:rsidRDefault="00297D27" w:rsidP="00E04764">
            <w:pPr>
              <w:spacing w:before="0" w:after="0" w:line="276" w:lineRule="auto"/>
              <w:rPr>
                <w:color w:val="000000"/>
              </w:rPr>
            </w:pPr>
            <w:r w:rsidRPr="00297D27">
              <w:rPr>
                <w:color w:val="000000"/>
              </w:rPr>
              <w:t>0.03</w:t>
            </w:r>
          </w:p>
        </w:tc>
        <w:tc>
          <w:tcPr>
            <w:tcW w:w="1151" w:type="dxa"/>
            <w:gridSpan w:val="2"/>
            <w:tcBorders>
              <w:top w:val="single" w:sz="4" w:space="0" w:color="auto"/>
              <w:left w:val="nil"/>
              <w:bottom w:val="nil"/>
              <w:right w:val="nil"/>
            </w:tcBorders>
            <w:shd w:val="clear" w:color="auto" w:fill="auto"/>
            <w:noWrap/>
            <w:vAlign w:val="bottom"/>
            <w:hideMark/>
          </w:tcPr>
          <w:p w14:paraId="635858C2"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4F51F433"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6122DAF"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single" w:sz="4" w:space="0" w:color="auto"/>
              <w:left w:val="nil"/>
              <w:bottom w:val="nil"/>
              <w:right w:val="nil"/>
            </w:tcBorders>
            <w:shd w:val="clear" w:color="auto" w:fill="auto"/>
            <w:noWrap/>
            <w:vAlign w:val="bottom"/>
            <w:hideMark/>
          </w:tcPr>
          <w:p w14:paraId="526F4E4B"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single" w:sz="4" w:space="0" w:color="auto"/>
              <w:left w:val="nil"/>
              <w:bottom w:val="nil"/>
              <w:right w:val="nil"/>
            </w:tcBorders>
            <w:shd w:val="clear" w:color="auto" w:fill="auto"/>
            <w:noWrap/>
            <w:vAlign w:val="bottom"/>
            <w:hideMark/>
          </w:tcPr>
          <w:p w14:paraId="131B642C"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1CDEA60E" w14:textId="77777777" w:rsidR="00297D27" w:rsidRPr="00297D27" w:rsidRDefault="00297D27" w:rsidP="00E04764">
            <w:pPr>
              <w:spacing w:before="0" w:after="0" w:line="276"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24953829"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B9844E7" w14:textId="77777777" w:rsidR="00297D27" w:rsidRPr="00297D27" w:rsidRDefault="00297D27" w:rsidP="00E04764">
            <w:pPr>
              <w:spacing w:before="0" w:after="0" w:line="276" w:lineRule="auto"/>
              <w:rPr>
                <w:color w:val="000000"/>
              </w:rPr>
            </w:pPr>
          </w:p>
        </w:tc>
      </w:tr>
      <w:tr w:rsidR="00297D27" w:rsidRPr="00DA7AD1" w14:paraId="59445DEB" w14:textId="77777777" w:rsidTr="00297D27">
        <w:trPr>
          <w:trHeight w:val="320"/>
          <w:jc w:val="center"/>
        </w:trPr>
        <w:tc>
          <w:tcPr>
            <w:tcW w:w="425" w:type="dxa"/>
            <w:tcBorders>
              <w:top w:val="nil"/>
              <w:left w:val="nil"/>
              <w:bottom w:val="nil"/>
              <w:right w:val="nil"/>
            </w:tcBorders>
          </w:tcPr>
          <w:p w14:paraId="15262A37"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5470081" w14:textId="3B54FCC9" w:rsidR="00297D27" w:rsidRPr="00297D27" w:rsidRDefault="007F536D" w:rsidP="00E04764">
            <w:pPr>
              <w:spacing w:before="0" w:after="0" w:line="276" w:lineRule="auto"/>
              <w:rPr>
                <w:color w:val="000000"/>
              </w:rPr>
            </w:pPr>
            <w:proofErr w:type="spellStart"/>
            <w:r>
              <w:rPr>
                <w:color w:val="000000"/>
              </w:rPr>
              <w:t>P</w:t>
            </w:r>
            <w:r w:rsidR="00297D27" w:rsidRPr="00297D27">
              <w:rPr>
                <w:color w:val="000000"/>
              </w:rPr>
              <w:t>ersistence</w:t>
            </w:r>
            <w:proofErr w:type="spellEnd"/>
          </w:p>
        </w:tc>
        <w:tc>
          <w:tcPr>
            <w:tcW w:w="1275" w:type="dxa"/>
            <w:tcBorders>
              <w:top w:val="nil"/>
              <w:left w:val="nil"/>
              <w:bottom w:val="nil"/>
              <w:right w:val="nil"/>
            </w:tcBorders>
            <w:shd w:val="clear" w:color="auto" w:fill="auto"/>
            <w:noWrap/>
            <w:vAlign w:val="bottom"/>
            <w:hideMark/>
          </w:tcPr>
          <w:p w14:paraId="4FEB3D16" w14:textId="77777777" w:rsidR="00297D27" w:rsidRPr="00297D27" w:rsidRDefault="00297D27" w:rsidP="00E04764">
            <w:pPr>
              <w:spacing w:before="0" w:after="0" w:line="276"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0E93683C" w14:textId="77777777" w:rsidR="00297D27" w:rsidRPr="00297D27" w:rsidRDefault="00297D27" w:rsidP="00E04764">
            <w:pPr>
              <w:spacing w:before="0" w:after="0" w:line="276"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48128736"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09D9EC0D" w14:textId="77777777" w:rsidR="00297D27" w:rsidRPr="00297D27" w:rsidRDefault="00297D27" w:rsidP="00E04764">
            <w:pPr>
              <w:spacing w:before="0" w:after="0" w:line="276" w:lineRule="auto"/>
              <w:rPr>
                <w:color w:val="000000"/>
              </w:rPr>
            </w:pPr>
            <w:r w:rsidRPr="00297D27">
              <w:rPr>
                <w:color w:val="000000"/>
              </w:rPr>
              <w:t>0.12</w:t>
            </w:r>
          </w:p>
        </w:tc>
        <w:tc>
          <w:tcPr>
            <w:tcW w:w="851" w:type="dxa"/>
            <w:gridSpan w:val="2"/>
            <w:tcBorders>
              <w:top w:val="nil"/>
              <w:left w:val="nil"/>
              <w:bottom w:val="nil"/>
              <w:right w:val="nil"/>
            </w:tcBorders>
            <w:shd w:val="clear" w:color="auto" w:fill="auto"/>
            <w:noWrap/>
            <w:vAlign w:val="bottom"/>
            <w:hideMark/>
          </w:tcPr>
          <w:p w14:paraId="08416280"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6C8FA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2D0F57C" w14:textId="77777777" w:rsidR="00297D27" w:rsidRPr="00297D27" w:rsidRDefault="00297D27" w:rsidP="00E04764">
            <w:pPr>
              <w:spacing w:before="0" w:after="0" w:line="276" w:lineRule="auto"/>
              <w:rPr>
                <w:color w:val="000000"/>
              </w:rPr>
            </w:pPr>
            <w:r w:rsidRPr="00297D27">
              <w:rPr>
                <w:color w:val="000000"/>
              </w:rPr>
              <w:t>-0.16</w:t>
            </w:r>
          </w:p>
        </w:tc>
        <w:tc>
          <w:tcPr>
            <w:tcW w:w="1111" w:type="dxa"/>
            <w:gridSpan w:val="2"/>
            <w:tcBorders>
              <w:top w:val="nil"/>
              <w:left w:val="nil"/>
              <w:bottom w:val="nil"/>
              <w:right w:val="nil"/>
            </w:tcBorders>
            <w:shd w:val="clear" w:color="auto" w:fill="auto"/>
            <w:noWrap/>
            <w:vAlign w:val="bottom"/>
            <w:hideMark/>
          </w:tcPr>
          <w:p w14:paraId="75663F68" w14:textId="77777777" w:rsidR="00297D27" w:rsidRPr="00297D27" w:rsidRDefault="00297D27" w:rsidP="00E04764">
            <w:pPr>
              <w:spacing w:before="0" w:after="0" w:line="276"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6E9B5CCF" w14:textId="77777777" w:rsidR="00297D27" w:rsidRPr="00297D27" w:rsidRDefault="00297D27" w:rsidP="00E04764">
            <w:pPr>
              <w:spacing w:before="0" w:after="0" w:line="276" w:lineRule="auto"/>
              <w:rPr>
                <w:color w:val="000000"/>
              </w:rPr>
            </w:pPr>
          </w:p>
        </w:tc>
      </w:tr>
      <w:tr w:rsidR="00297D27" w:rsidRPr="00DA7AD1" w14:paraId="7ABEDD7D" w14:textId="77777777" w:rsidTr="00297D27">
        <w:trPr>
          <w:trHeight w:val="320"/>
          <w:jc w:val="center"/>
        </w:trPr>
        <w:tc>
          <w:tcPr>
            <w:tcW w:w="425" w:type="dxa"/>
            <w:tcBorders>
              <w:top w:val="nil"/>
              <w:left w:val="nil"/>
              <w:bottom w:val="nil"/>
              <w:right w:val="nil"/>
            </w:tcBorders>
          </w:tcPr>
          <w:p w14:paraId="2CE5F0C1"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2ED3EFCA" w14:textId="4D76594A" w:rsidR="00297D27" w:rsidRPr="00297D27" w:rsidRDefault="007F536D" w:rsidP="00E04764">
            <w:pPr>
              <w:spacing w:before="0" w:after="0" w:line="276" w:lineRule="auto"/>
              <w:rPr>
                <w:color w:val="000000"/>
              </w:rPr>
            </w:pPr>
            <w:proofErr w:type="spellStart"/>
            <w:r>
              <w:rPr>
                <w:color w:val="000000"/>
              </w:rPr>
              <w:t>Self</w:t>
            </w:r>
            <w:proofErr w:type="spellEnd"/>
            <w:r>
              <w:rPr>
                <w:color w:val="000000"/>
              </w:rPr>
              <w:t>-discipline</w:t>
            </w:r>
          </w:p>
        </w:tc>
        <w:tc>
          <w:tcPr>
            <w:tcW w:w="1275" w:type="dxa"/>
            <w:tcBorders>
              <w:top w:val="nil"/>
              <w:left w:val="nil"/>
              <w:bottom w:val="nil"/>
              <w:right w:val="nil"/>
            </w:tcBorders>
            <w:shd w:val="clear" w:color="auto" w:fill="auto"/>
            <w:noWrap/>
            <w:vAlign w:val="bottom"/>
            <w:hideMark/>
          </w:tcPr>
          <w:p w14:paraId="13A2F60C" w14:textId="77777777" w:rsidR="00297D27" w:rsidRPr="00297D27" w:rsidRDefault="00297D27" w:rsidP="00E04764">
            <w:pPr>
              <w:spacing w:before="0" w:after="0" w:line="276"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6DC5DFC8" w14:textId="77777777" w:rsidR="00297D27" w:rsidRPr="00297D27" w:rsidRDefault="00297D27" w:rsidP="00E04764">
            <w:pPr>
              <w:spacing w:before="0" w:after="0" w:line="276" w:lineRule="auto"/>
              <w:rPr>
                <w:color w:val="000000"/>
              </w:rPr>
            </w:pPr>
            <w:r w:rsidRPr="00297D27">
              <w:rPr>
                <w:color w:val="000000"/>
              </w:rPr>
              <w:t>0.08</w:t>
            </w:r>
          </w:p>
        </w:tc>
        <w:tc>
          <w:tcPr>
            <w:tcW w:w="709" w:type="dxa"/>
            <w:gridSpan w:val="2"/>
            <w:tcBorders>
              <w:top w:val="nil"/>
              <w:left w:val="nil"/>
              <w:bottom w:val="nil"/>
              <w:right w:val="nil"/>
            </w:tcBorders>
            <w:shd w:val="clear" w:color="auto" w:fill="auto"/>
            <w:noWrap/>
            <w:vAlign w:val="bottom"/>
            <w:hideMark/>
          </w:tcPr>
          <w:p w14:paraId="5B26E90D"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EC7790D" w14:textId="77777777" w:rsidR="00297D27" w:rsidRPr="00297D27" w:rsidRDefault="00297D27" w:rsidP="00E04764">
            <w:pPr>
              <w:spacing w:before="0" w:after="0" w:line="276"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57BE60D"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3D356427"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450076E" w14:textId="77777777" w:rsidR="00297D27" w:rsidRPr="00297D27" w:rsidRDefault="00297D27" w:rsidP="00E04764">
            <w:pPr>
              <w:spacing w:before="0" w:after="0" w:line="276"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4D39E9F1"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41D09A5E" w14:textId="77777777" w:rsidR="00297D27" w:rsidRPr="00297D27" w:rsidRDefault="00297D27" w:rsidP="00E04764">
            <w:pPr>
              <w:spacing w:before="0" w:after="0" w:line="276" w:lineRule="auto"/>
              <w:rPr>
                <w:color w:val="000000"/>
              </w:rPr>
            </w:pPr>
          </w:p>
        </w:tc>
      </w:tr>
      <w:tr w:rsidR="00297D27" w:rsidRPr="00DA7AD1" w14:paraId="74039E3C" w14:textId="77777777" w:rsidTr="00297D27">
        <w:trPr>
          <w:trHeight w:val="320"/>
          <w:jc w:val="center"/>
        </w:trPr>
        <w:tc>
          <w:tcPr>
            <w:tcW w:w="425" w:type="dxa"/>
            <w:tcBorders>
              <w:top w:val="nil"/>
              <w:left w:val="nil"/>
              <w:bottom w:val="nil"/>
              <w:right w:val="nil"/>
            </w:tcBorders>
          </w:tcPr>
          <w:p w14:paraId="3B954E82"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7440058" w14:textId="0C51DCEE" w:rsidR="00297D27" w:rsidRPr="00297D27" w:rsidRDefault="00297D27" w:rsidP="00E04764">
            <w:pPr>
              <w:spacing w:before="0" w:after="0" w:line="276" w:lineRule="auto"/>
              <w:rPr>
                <w:color w:val="000000"/>
              </w:rPr>
            </w:pPr>
            <w:proofErr w:type="spellStart"/>
            <w:r w:rsidRPr="00297D27">
              <w:rPr>
                <w:color w:val="000000"/>
              </w:rPr>
              <w:t>Task</w:t>
            </w:r>
            <w:proofErr w:type="spellEnd"/>
            <w:r w:rsidRPr="00297D27">
              <w:rPr>
                <w:color w:val="000000"/>
              </w:rPr>
              <w:t xml:space="preserve"> </w:t>
            </w:r>
            <w:proofErr w:type="spellStart"/>
            <w:r w:rsidRPr="00297D27">
              <w:rPr>
                <w:color w:val="000000"/>
              </w:rPr>
              <w:t>planning</w:t>
            </w:r>
            <w:proofErr w:type="spellEnd"/>
          </w:p>
        </w:tc>
        <w:tc>
          <w:tcPr>
            <w:tcW w:w="1275" w:type="dxa"/>
            <w:tcBorders>
              <w:top w:val="nil"/>
              <w:left w:val="nil"/>
              <w:bottom w:val="nil"/>
              <w:right w:val="nil"/>
            </w:tcBorders>
            <w:shd w:val="clear" w:color="auto" w:fill="auto"/>
            <w:noWrap/>
            <w:vAlign w:val="bottom"/>
            <w:hideMark/>
          </w:tcPr>
          <w:p w14:paraId="56CDF43A" w14:textId="77777777" w:rsidR="00297D27" w:rsidRPr="00297D27" w:rsidRDefault="00297D27" w:rsidP="00E04764">
            <w:pPr>
              <w:spacing w:before="0" w:after="0" w:line="276"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361F411E" w14:textId="77777777" w:rsidR="00297D27" w:rsidRPr="00297D27" w:rsidRDefault="00297D27" w:rsidP="00E04764">
            <w:pPr>
              <w:spacing w:before="0" w:after="0" w:line="276" w:lineRule="auto"/>
              <w:rPr>
                <w:color w:val="000000"/>
              </w:rPr>
            </w:pPr>
            <w:r w:rsidRPr="00297D27">
              <w:rPr>
                <w:color w:val="000000"/>
              </w:rPr>
              <w:t>0.01</w:t>
            </w:r>
          </w:p>
        </w:tc>
        <w:tc>
          <w:tcPr>
            <w:tcW w:w="709" w:type="dxa"/>
            <w:gridSpan w:val="2"/>
            <w:tcBorders>
              <w:top w:val="nil"/>
              <w:left w:val="nil"/>
              <w:bottom w:val="nil"/>
              <w:right w:val="nil"/>
            </w:tcBorders>
            <w:shd w:val="clear" w:color="auto" w:fill="auto"/>
            <w:noWrap/>
            <w:vAlign w:val="bottom"/>
            <w:hideMark/>
          </w:tcPr>
          <w:p w14:paraId="6811F2E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39FEA40" w14:textId="77777777" w:rsidR="00297D27" w:rsidRPr="00297D27" w:rsidRDefault="00297D27" w:rsidP="00E04764">
            <w:pPr>
              <w:spacing w:before="0" w:after="0" w:line="276"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78EA4F6C"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F5C896"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31D0121" w14:textId="77777777" w:rsidR="00297D27" w:rsidRPr="00297D27" w:rsidRDefault="00297D27" w:rsidP="00E04764">
            <w:pPr>
              <w:spacing w:before="0" w:after="0" w:line="276" w:lineRule="auto"/>
              <w:rPr>
                <w:color w:val="000000"/>
              </w:rPr>
            </w:pPr>
            <w:r w:rsidRPr="00297D27">
              <w:rPr>
                <w:color w:val="000000"/>
              </w:rPr>
              <w:t>-0.25</w:t>
            </w:r>
          </w:p>
        </w:tc>
        <w:tc>
          <w:tcPr>
            <w:tcW w:w="1111" w:type="dxa"/>
            <w:gridSpan w:val="2"/>
            <w:tcBorders>
              <w:top w:val="nil"/>
              <w:left w:val="nil"/>
              <w:bottom w:val="nil"/>
              <w:right w:val="nil"/>
            </w:tcBorders>
            <w:shd w:val="clear" w:color="auto" w:fill="auto"/>
            <w:noWrap/>
            <w:vAlign w:val="bottom"/>
            <w:hideMark/>
          </w:tcPr>
          <w:p w14:paraId="2AC11247"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BE6E59D" w14:textId="77777777" w:rsidR="00297D27" w:rsidRPr="00297D27" w:rsidRDefault="00297D27" w:rsidP="00E04764">
            <w:pPr>
              <w:spacing w:before="0" w:after="0" w:line="276" w:lineRule="auto"/>
              <w:rPr>
                <w:color w:val="000000"/>
              </w:rPr>
            </w:pPr>
          </w:p>
        </w:tc>
      </w:tr>
      <w:tr w:rsidR="00297D27" w:rsidRPr="00DA7AD1" w14:paraId="6968484F" w14:textId="77777777" w:rsidTr="00297D27">
        <w:trPr>
          <w:trHeight w:val="320"/>
          <w:jc w:val="center"/>
        </w:trPr>
        <w:tc>
          <w:tcPr>
            <w:tcW w:w="425" w:type="dxa"/>
            <w:tcBorders>
              <w:top w:val="nil"/>
              <w:left w:val="nil"/>
              <w:bottom w:val="nil"/>
              <w:right w:val="nil"/>
            </w:tcBorders>
          </w:tcPr>
          <w:p w14:paraId="767905A4"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9DA5AB5" w14:textId="69F1A5F8" w:rsidR="00297D27" w:rsidRPr="00297D27" w:rsidRDefault="00297D27" w:rsidP="00E04764">
            <w:pPr>
              <w:spacing w:before="0" w:after="0" w:line="276" w:lineRule="auto"/>
              <w:rPr>
                <w:color w:val="000000"/>
              </w:rPr>
            </w:pPr>
            <w:proofErr w:type="spellStart"/>
            <w:r w:rsidRPr="00297D27">
              <w:rPr>
                <w:color w:val="000000"/>
              </w:rPr>
              <w:t>Goal-orientation</w:t>
            </w:r>
            <w:proofErr w:type="spellEnd"/>
          </w:p>
        </w:tc>
        <w:tc>
          <w:tcPr>
            <w:tcW w:w="1275" w:type="dxa"/>
            <w:tcBorders>
              <w:top w:val="nil"/>
              <w:left w:val="nil"/>
              <w:bottom w:val="nil"/>
              <w:right w:val="nil"/>
            </w:tcBorders>
            <w:shd w:val="clear" w:color="auto" w:fill="auto"/>
            <w:noWrap/>
            <w:vAlign w:val="bottom"/>
            <w:hideMark/>
          </w:tcPr>
          <w:p w14:paraId="58D6B5C8" w14:textId="77777777" w:rsidR="00297D27" w:rsidRPr="00297D27" w:rsidRDefault="00297D27" w:rsidP="00E04764">
            <w:pPr>
              <w:spacing w:before="0" w:after="0" w:line="276" w:lineRule="auto"/>
              <w:rPr>
                <w:color w:val="000000"/>
              </w:rPr>
            </w:pPr>
            <w:r w:rsidRPr="00297D27">
              <w:rPr>
                <w:color w:val="000000"/>
              </w:rPr>
              <w:t>0.28</w:t>
            </w:r>
          </w:p>
        </w:tc>
        <w:tc>
          <w:tcPr>
            <w:tcW w:w="1151" w:type="dxa"/>
            <w:gridSpan w:val="2"/>
            <w:tcBorders>
              <w:top w:val="nil"/>
              <w:left w:val="nil"/>
              <w:bottom w:val="nil"/>
              <w:right w:val="nil"/>
            </w:tcBorders>
            <w:shd w:val="clear" w:color="auto" w:fill="auto"/>
            <w:noWrap/>
            <w:vAlign w:val="bottom"/>
            <w:hideMark/>
          </w:tcPr>
          <w:p w14:paraId="4008A64D" w14:textId="77777777" w:rsidR="00297D27" w:rsidRPr="00297D27" w:rsidRDefault="00297D27" w:rsidP="00E04764">
            <w:pPr>
              <w:spacing w:before="0" w:after="0" w:line="276"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26E0C05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73FF126" w14:textId="77777777" w:rsidR="00297D27" w:rsidRPr="00297D27" w:rsidRDefault="00297D27" w:rsidP="00E04764">
            <w:pPr>
              <w:spacing w:before="0" w:after="0" w:line="276" w:lineRule="auto"/>
              <w:rPr>
                <w:color w:val="000000"/>
              </w:rPr>
            </w:pPr>
            <w:r w:rsidRPr="00297D27">
              <w:rPr>
                <w:color w:val="000000"/>
              </w:rPr>
              <w:t>0.22</w:t>
            </w:r>
          </w:p>
        </w:tc>
        <w:tc>
          <w:tcPr>
            <w:tcW w:w="851" w:type="dxa"/>
            <w:gridSpan w:val="2"/>
            <w:tcBorders>
              <w:top w:val="nil"/>
              <w:left w:val="nil"/>
              <w:bottom w:val="nil"/>
              <w:right w:val="nil"/>
            </w:tcBorders>
            <w:shd w:val="clear" w:color="auto" w:fill="auto"/>
            <w:noWrap/>
            <w:vAlign w:val="bottom"/>
            <w:hideMark/>
          </w:tcPr>
          <w:p w14:paraId="0B12F7FB" w14:textId="77777777" w:rsidR="00297D27" w:rsidRPr="00297D27" w:rsidRDefault="00297D27" w:rsidP="00E04764">
            <w:pPr>
              <w:spacing w:before="0" w:after="0" w:line="276"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71BFFBF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D335F18" w14:textId="77777777" w:rsidR="00297D27" w:rsidRPr="00297D27" w:rsidRDefault="00297D27" w:rsidP="00E04764">
            <w:pPr>
              <w:spacing w:before="0" w:after="0" w:line="276"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66D4067D"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6F09E377" w14:textId="77777777" w:rsidR="00297D27" w:rsidRPr="00297D27" w:rsidRDefault="00297D27" w:rsidP="00E04764">
            <w:pPr>
              <w:spacing w:before="0" w:after="0" w:line="276" w:lineRule="auto"/>
              <w:rPr>
                <w:color w:val="000000"/>
              </w:rPr>
            </w:pPr>
          </w:p>
        </w:tc>
      </w:tr>
      <w:tr w:rsidR="00297D27" w:rsidRPr="00DA7AD1" w14:paraId="63534FA5" w14:textId="77777777" w:rsidTr="00297D27">
        <w:trPr>
          <w:trHeight w:val="320"/>
          <w:jc w:val="center"/>
        </w:trPr>
        <w:tc>
          <w:tcPr>
            <w:tcW w:w="425" w:type="dxa"/>
            <w:tcBorders>
              <w:top w:val="nil"/>
              <w:left w:val="nil"/>
              <w:bottom w:val="nil"/>
              <w:right w:val="nil"/>
            </w:tcBorders>
          </w:tcPr>
          <w:p w14:paraId="20488D3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0AAF71B" w14:textId="1BDA49A9" w:rsidR="00297D27" w:rsidRPr="00297D27" w:rsidRDefault="00297D27" w:rsidP="00E04764">
            <w:pPr>
              <w:spacing w:before="0" w:after="0" w:line="276" w:lineRule="auto"/>
              <w:rPr>
                <w:color w:val="000000"/>
              </w:rPr>
            </w:pPr>
            <w:proofErr w:type="spellStart"/>
            <w:r w:rsidRPr="00297D27">
              <w:rPr>
                <w:color w:val="000000"/>
              </w:rPr>
              <w:t>Carefulness</w:t>
            </w:r>
            <w:proofErr w:type="spellEnd"/>
          </w:p>
        </w:tc>
        <w:tc>
          <w:tcPr>
            <w:tcW w:w="1275" w:type="dxa"/>
            <w:tcBorders>
              <w:top w:val="nil"/>
              <w:left w:val="nil"/>
              <w:bottom w:val="nil"/>
              <w:right w:val="nil"/>
            </w:tcBorders>
            <w:shd w:val="clear" w:color="auto" w:fill="auto"/>
            <w:noWrap/>
            <w:vAlign w:val="bottom"/>
            <w:hideMark/>
          </w:tcPr>
          <w:p w14:paraId="19D6C30B" w14:textId="77777777" w:rsidR="00297D27" w:rsidRPr="00297D27" w:rsidRDefault="00297D27" w:rsidP="00E04764">
            <w:pPr>
              <w:spacing w:before="0" w:after="0" w:line="276"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5F05369D" w14:textId="77777777" w:rsidR="00297D27" w:rsidRPr="00297D27" w:rsidRDefault="00297D27" w:rsidP="00E04764">
            <w:pPr>
              <w:spacing w:before="0" w:after="0" w:line="276" w:lineRule="auto"/>
              <w:rPr>
                <w:color w:val="000000"/>
              </w:rPr>
            </w:pPr>
            <w:r w:rsidRPr="00297D27">
              <w:rPr>
                <w:color w:val="000000"/>
              </w:rPr>
              <w:t>0.1</w:t>
            </w:r>
          </w:p>
        </w:tc>
        <w:tc>
          <w:tcPr>
            <w:tcW w:w="709" w:type="dxa"/>
            <w:gridSpan w:val="2"/>
            <w:tcBorders>
              <w:top w:val="nil"/>
              <w:left w:val="nil"/>
              <w:bottom w:val="nil"/>
              <w:right w:val="nil"/>
            </w:tcBorders>
            <w:shd w:val="clear" w:color="auto" w:fill="auto"/>
            <w:noWrap/>
            <w:vAlign w:val="bottom"/>
            <w:hideMark/>
          </w:tcPr>
          <w:p w14:paraId="660D1906"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F85DBEA" w14:textId="77777777" w:rsidR="00297D27" w:rsidRPr="00297D27" w:rsidRDefault="00297D27" w:rsidP="00E04764">
            <w:pPr>
              <w:spacing w:before="0" w:after="0" w:line="276"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6D526696"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0D368CB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0C21F6E" w14:textId="77777777" w:rsidR="00297D27" w:rsidRPr="00297D27" w:rsidRDefault="00297D27" w:rsidP="00E04764">
            <w:pPr>
              <w:spacing w:before="0" w:after="0" w:line="276" w:lineRule="auto"/>
              <w:rPr>
                <w:color w:val="000000"/>
              </w:rPr>
            </w:pPr>
            <w:r w:rsidRPr="00297D27">
              <w:rPr>
                <w:color w:val="000000"/>
              </w:rPr>
              <w:t>-0.17</w:t>
            </w:r>
          </w:p>
        </w:tc>
        <w:tc>
          <w:tcPr>
            <w:tcW w:w="1111" w:type="dxa"/>
            <w:gridSpan w:val="2"/>
            <w:tcBorders>
              <w:top w:val="nil"/>
              <w:left w:val="nil"/>
              <w:bottom w:val="nil"/>
              <w:right w:val="nil"/>
            </w:tcBorders>
            <w:shd w:val="clear" w:color="auto" w:fill="auto"/>
            <w:noWrap/>
            <w:vAlign w:val="bottom"/>
            <w:hideMark/>
          </w:tcPr>
          <w:p w14:paraId="323C8099"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1E4BEB" w14:textId="77777777" w:rsidR="00297D27" w:rsidRPr="00297D27" w:rsidRDefault="00297D27" w:rsidP="00E04764">
            <w:pPr>
              <w:spacing w:before="0" w:after="0" w:line="276" w:lineRule="auto"/>
              <w:rPr>
                <w:color w:val="000000"/>
              </w:rPr>
            </w:pPr>
          </w:p>
        </w:tc>
      </w:tr>
      <w:tr w:rsidR="00297D27" w:rsidRPr="00DA7AD1" w14:paraId="6B85072E" w14:textId="77777777" w:rsidTr="00297D27">
        <w:trPr>
          <w:trHeight w:val="320"/>
          <w:jc w:val="center"/>
        </w:trPr>
        <w:tc>
          <w:tcPr>
            <w:tcW w:w="425" w:type="dxa"/>
            <w:tcBorders>
              <w:top w:val="nil"/>
              <w:left w:val="nil"/>
              <w:bottom w:val="nil"/>
              <w:right w:val="nil"/>
            </w:tcBorders>
          </w:tcPr>
          <w:p w14:paraId="356273FF"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E236A3A" w14:textId="08807376" w:rsidR="00297D27" w:rsidRPr="00297D27" w:rsidRDefault="007F536D" w:rsidP="00E04764">
            <w:pPr>
              <w:spacing w:before="0" w:after="0" w:line="276" w:lineRule="auto"/>
              <w:rPr>
                <w:color w:val="000000"/>
              </w:rPr>
            </w:pPr>
            <w:proofErr w:type="spellStart"/>
            <w:r>
              <w:rPr>
                <w:color w:val="000000"/>
              </w:rPr>
              <w:t>Orderliness</w:t>
            </w:r>
            <w:proofErr w:type="spellEnd"/>
          </w:p>
        </w:tc>
        <w:tc>
          <w:tcPr>
            <w:tcW w:w="1275" w:type="dxa"/>
            <w:tcBorders>
              <w:top w:val="nil"/>
              <w:left w:val="nil"/>
              <w:bottom w:val="nil"/>
              <w:right w:val="nil"/>
            </w:tcBorders>
            <w:shd w:val="clear" w:color="auto" w:fill="auto"/>
            <w:noWrap/>
            <w:vAlign w:val="bottom"/>
            <w:hideMark/>
          </w:tcPr>
          <w:p w14:paraId="7FAEDB27" w14:textId="77777777" w:rsidR="00297D27" w:rsidRPr="00297D27" w:rsidRDefault="00297D27" w:rsidP="00E04764">
            <w:pPr>
              <w:spacing w:before="0" w:after="0" w:line="276"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721A6E30"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7B020D90"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8CF3D55" w14:textId="77777777" w:rsidR="00297D27" w:rsidRPr="00297D27" w:rsidRDefault="00297D27" w:rsidP="00E04764">
            <w:pPr>
              <w:spacing w:before="0" w:after="0" w:line="276"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6170AEA2"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3AE8650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0779D47" w14:textId="77777777" w:rsidR="00297D27" w:rsidRPr="00297D27" w:rsidRDefault="00297D27" w:rsidP="00E04764">
            <w:pPr>
              <w:spacing w:before="0" w:after="0" w:line="276"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07D94BF8" w14:textId="77777777" w:rsidR="00297D27" w:rsidRPr="00297D27" w:rsidRDefault="00297D27" w:rsidP="00E04764">
            <w:pPr>
              <w:spacing w:before="0" w:after="0" w:line="276"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36440BCA" w14:textId="77777777" w:rsidR="00297D27" w:rsidRPr="00297D27" w:rsidRDefault="00297D27" w:rsidP="00E04764">
            <w:pPr>
              <w:spacing w:before="0" w:after="0" w:line="276" w:lineRule="auto"/>
              <w:rPr>
                <w:color w:val="000000"/>
              </w:rPr>
            </w:pPr>
          </w:p>
        </w:tc>
      </w:tr>
      <w:tr w:rsidR="00297D27" w:rsidRPr="00DA7AD1" w14:paraId="798FC36E" w14:textId="77777777" w:rsidTr="00297D27">
        <w:trPr>
          <w:trHeight w:val="320"/>
          <w:jc w:val="center"/>
        </w:trPr>
        <w:tc>
          <w:tcPr>
            <w:tcW w:w="425" w:type="dxa"/>
            <w:tcBorders>
              <w:top w:val="nil"/>
              <w:left w:val="nil"/>
              <w:bottom w:val="nil"/>
              <w:right w:val="nil"/>
            </w:tcBorders>
          </w:tcPr>
          <w:p w14:paraId="76845D6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9715A1B" w14:textId="1D08D29C" w:rsidR="00297D27" w:rsidRPr="00297D27" w:rsidRDefault="00297D27" w:rsidP="00E04764">
            <w:pPr>
              <w:spacing w:before="0" w:after="0" w:line="276"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work</w:t>
            </w:r>
            <w:proofErr w:type="spellEnd"/>
          </w:p>
        </w:tc>
        <w:tc>
          <w:tcPr>
            <w:tcW w:w="1275" w:type="dxa"/>
            <w:tcBorders>
              <w:top w:val="nil"/>
              <w:left w:val="nil"/>
              <w:bottom w:val="nil"/>
              <w:right w:val="nil"/>
            </w:tcBorders>
            <w:shd w:val="clear" w:color="auto" w:fill="auto"/>
            <w:noWrap/>
            <w:vAlign w:val="bottom"/>
            <w:hideMark/>
          </w:tcPr>
          <w:p w14:paraId="3C9ABB50" w14:textId="77777777" w:rsidR="00297D27" w:rsidRPr="00297D27" w:rsidRDefault="00297D27" w:rsidP="00E04764">
            <w:pPr>
              <w:spacing w:before="0" w:after="0" w:line="276" w:lineRule="auto"/>
              <w:rPr>
                <w:color w:val="000000"/>
              </w:rPr>
            </w:pPr>
            <w:r w:rsidRPr="00297D27">
              <w:rPr>
                <w:color w:val="000000"/>
              </w:rPr>
              <w:t>0.1</w:t>
            </w:r>
          </w:p>
        </w:tc>
        <w:tc>
          <w:tcPr>
            <w:tcW w:w="1151" w:type="dxa"/>
            <w:gridSpan w:val="2"/>
            <w:tcBorders>
              <w:top w:val="nil"/>
              <w:left w:val="nil"/>
              <w:bottom w:val="nil"/>
              <w:right w:val="nil"/>
            </w:tcBorders>
            <w:shd w:val="clear" w:color="auto" w:fill="auto"/>
            <w:noWrap/>
            <w:vAlign w:val="bottom"/>
            <w:hideMark/>
          </w:tcPr>
          <w:p w14:paraId="1710CF6C"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AF2102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363025C" w14:textId="77777777" w:rsidR="00297D27" w:rsidRPr="00297D27" w:rsidRDefault="00297D27" w:rsidP="00E04764">
            <w:pPr>
              <w:spacing w:before="0" w:after="0" w:line="276" w:lineRule="auto"/>
              <w:rPr>
                <w:color w:val="000000"/>
              </w:rPr>
            </w:pPr>
            <w:r w:rsidRPr="00297D27">
              <w:rPr>
                <w:color w:val="000000"/>
              </w:rPr>
              <w:t>0.11</w:t>
            </w:r>
          </w:p>
        </w:tc>
        <w:tc>
          <w:tcPr>
            <w:tcW w:w="851" w:type="dxa"/>
            <w:gridSpan w:val="2"/>
            <w:tcBorders>
              <w:top w:val="nil"/>
              <w:left w:val="nil"/>
              <w:bottom w:val="nil"/>
              <w:right w:val="nil"/>
            </w:tcBorders>
            <w:shd w:val="clear" w:color="auto" w:fill="auto"/>
            <w:noWrap/>
            <w:vAlign w:val="bottom"/>
            <w:hideMark/>
          </w:tcPr>
          <w:p w14:paraId="785E5ADC"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D0A926"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DF60121" w14:textId="77777777" w:rsidR="00297D27" w:rsidRPr="00297D27" w:rsidRDefault="00297D27" w:rsidP="00E04764">
            <w:pPr>
              <w:spacing w:before="0" w:after="0" w:line="276"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01961F2A"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7364F5E" w14:textId="77777777" w:rsidR="00297D27" w:rsidRPr="00297D27" w:rsidRDefault="00297D27" w:rsidP="00E04764">
            <w:pPr>
              <w:spacing w:before="0" w:after="0" w:line="276" w:lineRule="auto"/>
              <w:rPr>
                <w:color w:val="000000"/>
              </w:rPr>
            </w:pPr>
          </w:p>
        </w:tc>
      </w:tr>
      <w:tr w:rsidR="00297D27" w:rsidRPr="00DA7AD1" w14:paraId="1BD8E4C2" w14:textId="77777777" w:rsidTr="00297D27">
        <w:trPr>
          <w:trHeight w:val="320"/>
          <w:jc w:val="center"/>
        </w:trPr>
        <w:tc>
          <w:tcPr>
            <w:tcW w:w="425" w:type="dxa"/>
            <w:tcBorders>
              <w:top w:val="nil"/>
              <w:left w:val="nil"/>
              <w:bottom w:val="nil"/>
              <w:right w:val="nil"/>
            </w:tcBorders>
          </w:tcPr>
          <w:p w14:paraId="4ADE63CE"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1B494920" w14:textId="4EFFEAC5" w:rsidR="00297D27" w:rsidRPr="00297D27" w:rsidRDefault="00297D27" w:rsidP="00E04764">
            <w:pPr>
              <w:spacing w:before="0" w:after="0" w:line="276" w:lineRule="auto"/>
              <w:rPr>
                <w:color w:val="000000"/>
              </w:rPr>
            </w:pPr>
            <w:proofErr w:type="spellStart"/>
            <w:r w:rsidRPr="00297D27">
              <w:rPr>
                <w:color w:val="000000"/>
              </w:rPr>
              <w:t>Productivity</w:t>
            </w:r>
            <w:proofErr w:type="spellEnd"/>
          </w:p>
        </w:tc>
        <w:tc>
          <w:tcPr>
            <w:tcW w:w="1275" w:type="dxa"/>
            <w:tcBorders>
              <w:top w:val="nil"/>
              <w:left w:val="nil"/>
              <w:bottom w:val="nil"/>
              <w:right w:val="nil"/>
            </w:tcBorders>
            <w:shd w:val="clear" w:color="auto" w:fill="auto"/>
            <w:noWrap/>
            <w:vAlign w:val="bottom"/>
            <w:hideMark/>
          </w:tcPr>
          <w:p w14:paraId="65871555" w14:textId="77777777" w:rsidR="00297D27" w:rsidRPr="00297D27" w:rsidRDefault="00297D27" w:rsidP="00E04764">
            <w:pPr>
              <w:spacing w:before="0" w:after="0" w:line="276"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0A4A4D60"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5F871A2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D02AEBE" w14:textId="77777777" w:rsidR="00297D27" w:rsidRPr="00297D27" w:rsidRDefault="00297D27" w:rsidP="00E04764">
            <w:pPr>
              <w:spacing w:before="0" w:after="0" w:line="276"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AF69CCB" w14:textId="77777777" w:rsidR="00297D27" w:rsidRPr="00297D27" w:rsidRDefault="00297D27" w:rsidP="00E04764">
            <w:pPr>
              <w:spacing w:before="0" w:after="0" w:line="276"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71E9F58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77E3250" w14:textId="77777777" w:rsidR="00297D27" w:rsidRPr="00297D27" w:rsidRDefault="00297D27" w:rsidP="00E04764">
            <w:pPr>
              <w:spacing w:before="0" w:after="0" w:line="276"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7F5CE5EC"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29ED9E26" w14:textId="77777777" w:rsidR="00297D27" w:rsidRPr="00297D27" w:rsidRDefault="00297D27" w:rsidP="00E04764">
            <w:pPr>
              <w:spacing w:before="0" w:after="0" w:line="276" w:lineRule="auto"/>
              <w:rPr>
                <w:color w:val="000000"/>
              </w:rPr>
            </w:pPr>
          </w:p>
        </w:tc>
      </w:tr>
      <w:tr w:rsidR="00297D27" w:rsidRPr="00DA7AD1" w14:paraId="5D3FA596" w14:textId="77777777" w:rsidTr="00D52B1F">
        <w:trPr>
          <w:trHeight w:val="320"/>
          <w:jc w:val="center"/>
        </w:trPr>
        <w:tc>
          <w:tcPr>
            <w:tcW w:w="3261" w:type="dxa"/>
            <w:gridSpan w:val="2"/>
            <w:tcBorders>
              <w:top w:val="nil"/>
              <w:left w:val="nil"/>
              <w:bottom w:val="nil"/>
              <w:right w:val="nil"/>
            </w:tcBorders>
          </w:tcPr>
          <w:p w14:paraId="6ACCAEDB" w14:textId="0748FA8A" w:rsidR="00297D27" w:rsidRPr="00297D27" w:rsidRDefault="00297D27" w:rsidP="00E04764">
            <w:pPr>
              <w:spacing w:before="0" w:after="0" w:line="276" w:lineRule="auto"/>
              <w:rPr>
                <w:color w:val="000000"/>
              </w:rPr>
            </w:pPr>
            <w:proofErr w:type="spellStart"/>
            <w:r w:rsidRPr="00297D27">
              <w:rPr>
                <w:color w:val="000000"/>
              </w:rPr>
              <w:t>C</w:t>
            </w:r>
            <w:r>
              <w:rPr>
                <w:color w:val="000000"/>
              </w:rPr>
              <w:t>onscientiousness</w:t>
            </w:r>
            <w:proofErr w:type="spellEnd"/>
          </w:p>
        </w:tc>
        <w:tc>
          <w:tcPr>
            <w:tcW w:w="1275" w:type="dxa"/>
            <w:tcBorders>
              <w:top w:val="nil"/>
              <w:left w:val="nil"/>
              <w:bottom w:val="single" w:sz="4" w:space="0" w:color="auto"/>
              <w:right w:val="nil"/>
            </w:tcBorders>
            <w:shd w:val="clear" w:color="auto" w:fill="auto"/>
            <w:noWrap/>
            <w:vAlign w:val="bottom"/>
            <w:hideMark/>
          </w:tcPr>
          <w:p w14:paraId="495CF33B" w14:textId="77777777" w:rsidR="00297D27" w:rsidRPr="00297D27" w:rsidRDefault="00297D27" w:rsidP="00E04764">
            <w:pPr>
              <w:spacing w:before="0" w:after="0" w:line="276" w:lineRule="auto"/>
              <w:rPr>
                <w:color w:val="000000"/>
              </w:rPr>
            </w:pPr>
            <w:r w:rsidRPr="00297D27">
              <w:rPr>
                <w:color w:val="000000"/>
              </w:rPr>
              <w:t>0.3</w:t>
            </w:r>
          </w:p>
        </w:tc>
        <w:tc>
          <w:tcPr>
            <w:tcW w:w="1151" w:type="dxa"/>
            <w:gridSpan w:val="2"/>
            <w:tcBorders>
              <w:top w:val="nil"/>
              <w:left w:val="nil"/>
              <w:bottom w:val="single" w:sz="4" w:space="0" w:color="auto"/>
              <w:right w:val="nil"/>
            </w:tcBorders>
            <w:shd w:val="clear" w:color="auto" w:fill="auto"/>
            <w:noWrap/>
            <w:vAlign w:val="bottom"/>
            <w:hideMark/>
          </w:tcPr>
          <w:p w14:paraId="0DEBF906"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30BD25CF" w14:textId="77777777" w:rsidR="00297D27" w:rsidRPr="00297D27" w:rsidRDefault="00297D27" w:rsidP="00E04764">
            <w:pPr>
              <w:spacing w:before="0" w:after="0" w:line="276" w:lineRule="auto"/>
              <w:rPr>
                <w:color w:val="000000"/>
              </w:rPr>
            </w:pPr>
            <w:r w:rsidRPr="00297D27">
              <w:rPr>
                <w:color w:val="000000"/>
              </w:rPr>
              <w:t>0.13</w:t>
            </w:r>
          </w:p>
        </w:tc>
        <w:tc>
          <w:tcPr>
            <w:tcW w:w="708" w:type="dxa"/>
            <w:gridSpan w:val="2"/>
            <w:tcBorders>
              <w:top w:val="nil"/>
              <w:left w:val="nil"/>
              <w:bottom w:val="single" w:sz="4" w:space="0" w:color="auto"/>
              <w:right w:val="nil"/>
            </w:tcBorders>
            <w:shd w:val="clear" w:color="auto" w:fill="auto"/>
            <w:noWrap/>
            <w:vAlign w:val="bottom"/>
            <w:hideMark/>
          </w:tcPr>
          <w:p w14:paraId="63604CBD" w14:textId="77777777" w:rsidR="00297D27" w:rsidRPr="00297D27" w:rsidRDefault="00297D27" w:rsidP="00E04764">
            <w:pPr>
              <w:spacing w:before="0" w:after="0" w:line="276" w:lineRule="auto"/>
              <w:rPr>
                <w:color w:val="000000"/>
              </w:rPr>
            </w:pPr>
            <w:r w:rsidRPr="00297D27">
              <w:rPr>
                <w:color w:val="000000"/>
              </w:rPr>
              <w:t>0.23</w:t>
            </w:r>
          </w:p>
        </w:tc>
        <w:tc>
          <w:tcPr>
            <w:tcW w:w="851" w:type="dxa"/>
            <w:gridSpan w:val="2"/>
            <w:tcBorders>
              <w:top w:val="nil"/>
              <w:left w:val="nil"/>
              <w:bottom w:val="single" w:sz="4" w:space="0" w:color="auto"/>
              <w:right w:val="nil"/>
            </w:tcBorders>
            <w:shd w:val="clear" w:color="auto" w:fill="auto"/>
            <w:noWrap/>
            <w:vAlign w:val="bottom"/>
            <w:hideMark/>
          </w:tcPr>
          <w:p w14:paraId="006CE700"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CE69389" w14:textId="77777777" w:rsidR="00297D27" w:rsidRPr="00297D27" w:rsidRDefault="00297D27" w:rsidP="00E04764">
            <w:pPr>
              <w:spacing w:before="0" w:after="0" w:line="276"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64B6D2DF" w14:textId="77777777" w:rsidR="00297D27" w:rsidRPr="00297D27" w:rsidRDefault="00297D27" w:rsidP="00E04764">
            <w:pPr>
              <w:spacing w:before="0" w:after="0" w:line="276" w:lineRule="auto"/>
              <w:rPr>
                <w:color w:val="000000"/>
              </w:rPr>
            </w:pPr>
            <w:r w:rsidRPr="00297D27">
              <w:rPr>
                <w:color w:val="000000"/>
              </w:rPr>
              <w:t>-0.28</w:t>
            </w:r>
          </w:p>
        </w:tc>
        <w:tc>
          <w:tcPr>
            <w:tcW w:w="1111" w:type="dxa"/>
            <w:gridSpan w:val="2"/>
            <w:tcBorders>
              <w:top w:val="nil"/>
              <w:left w:val="nil"/>
              <w:bottom w:val="single" w:sz="4" w:space="0" w:color="auto"/>
              <w:right w:val="nil"/>
            </w:tcBorders>
            <w:shd w:val="clear" w:color="auto" w:fill="auto"/>
            <w:noWrap/>
            <w:vAlign w:val="bottom"/>
            <w:hideMark/>
          </w:tcPr>
          <w:p w14:paraId="54C4B42A"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9409277" w14:textId="77777777" w:rsidR="00297D27" w:rsidRPr="00297D27" w:rsidRDefault="00297D27" w:rsidP="00E04764">
            <w:pPr>
              <w:spacing w:before="0" w:after="0" w:line="276" w:lineRule="auto"/>
              <w:rPr>
                <w:color w:val="000000"/>
              </w:rPr>
            </w:pPr>
            <w:r w:rsidRPr="00297D27">
              <w:rPr>
                <w:color w:val="000000"/>
              </w:rPr>
              <w:t>0.1</w:t>
            </w:r>
          </w:p>
        </w:tc>
      </w:tr>
      <w:tr w:rsidR="00297D27" w:rsidRPr="00DA7AD1" w14:paraId="5AB51842" w14:textId="77777777" w:rsidTr="00D52B1F">
        <w:trPr>
          <w:trHeight w:val="320"/>
          <w:jc w:val="center"/>
        </w:trPr>
        <w:tc>
          <w:tcPr>
            <w:tcW w:w="425" w:type="dxa"/>
            <w:tcBorders>
              <w:top w:val="nil"/>
              <w:left w:val="nil"/>
              <w:bottom w:val="nil"/>
              <w:right w:val="nil"/>
            </w:tcBorders>
          </w:tcPr>
          <w:p w14:paraId="2E2D986A"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DC05AD5" w14:textId="3BBC5B0C" w:rsidR="00297D27" w:rsidRPr="00297D27" w:rsidRDefault="007F536D" w:rsidP="00E04764">
            <w:pPr>
              <w:spacing w:before="0" w:after="0" w:line="276" w:lineRule="auto"/>
              <w:rPr>
                <w:color w:val="000000"/>
              </w:rPr>
            </w:pPr>
            <w:proofErr w:type="spellStart"/>
            <w:r>
              <w:rPr>
                <w:color w:val="000000"/>
              </w:rPr>
              <w:t>Sociability</w:t>
            </w:r>
            <w:proofErr w:type="spellEnd"/>
          </w:p>
        </w:tc>
        <w:tc>
          <w:tcPr>
            <w:tcW w:w="1275" w:type="dxa"/>
            <w:tcBorders>
              <w:top w:val="single" w:sz="4" w:space="0" w:color="auto"/>
              <w:left w:val="nil"/>
              <w:bottom w:val="nil"/>
              <w:right w:val="nil"/>
            </w:tcBorders>
            <w:shd w:val="clear" w:color="auto" w:fill="auto"/>
            <w:noWrap/>
            <w:vAlign w:val="bottom"/>
            <w:hideMark/>
          </w:tcPr>
          <w:p w14:paraId="07699A70" w14:textId="77777777" w:rsidR="00297D27" w:rsidRPr="00297D27" w:rsidRDefault="00297D27" w:rsidP="00E04764">
            <w:pPr>
              <w:spacing w:before="0" w:after="0" w:line="276" w:lineRule="auto"/>
              <w:rPr>
                <w:color w:val="000000"/>
              </w:rPr>
            </w:pPr>
            <w:r w:rsidRPr="00297D27">
              <w:rPr>
                <w:color w:val="000000"/>
              </w:rPr>
              <w:t>0.26</w:t>
            </w:r>
          </w:p>
        </w:tc>
        <w:tc>
          <w:tcPr>
            <w:tcW w:w="1151" w:type="dxa"/>
            <w:gridSpan w:val="2"/>
            <w:tcBorders>
              <w:top w:val="single" w:sz="4" w:space="0" w:color="auto"/>
              <w:left w:val="nil"/>
              <w:bottom w:val="nil"/>
              <w:right w:val="nil"/>
            </w:tcBorders>
            <w:shd w:val="clear" w:color="auto" w:fill="auto"/>
            <w:noWrap/>
            <w:vAlign w:val="bottom"/>
            <w:hideMark/>
          </w:tcPr>
          <w:p w14:paraId="7956744E"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single" w:sz="4" w:space="0" w:color="auto"/>
              <w:left w:val="nil"/>
              <w:bottom w:val="nil"/>
              <w:right w:val="nil"/>
            </w:tcBorders>
            <w:shd w:val="clear" w:color="auto" w:fill="auto"/>
            <w:noWrap/>
            <w:vAlign w:val="bottom"/>
            <w:hideMark/>
          </w:tcPr>
          <w:p w14:paraId="04B8C854"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3FE9F8E3" w14:textId="77777777" w:rsidR="00297D27" w:rsidRPr="00297D27" w:rsidRDefault="00297D27" w:rsidP="00E04764">
            <w:pPr>
              <w:spacing w:before="0" w:after="0" w:line="276"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0DFDE30D"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single" w:sz="4" w:space="0" w:color="auto"/>
              <w:left w:val="nil"/>
              <w:bottom w:val="nil"/>
              <w:right w:val="nil"/>
            </w:tcBorders>
            <w:shd w:val="clear" w:color="auto" w:fill="auto"/>
            <w:noWrap/>
            <w:vAlign w:val="bottom"/>
            <w:hideMark/>
          </w:tcPr>
          <w:p w14:paraId="5FFC213E"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66943837" w14:textId="77777777" w:rsidR="00297D27" w:rsidRPr="00297D27" w:rsidRDefault="00297D27" w:rsidP="00E04764">
            <w:pPr>
              <w:spacing w:before="0" w:after="0" w:line="276"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5F3D7703"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single" w:sz="4" w:space="0" w:color="auto"/>
              <w:left w:val="nil"/>
              <w:bottom w:val="nil"/>
              <w:right w:val="nil"/>
            </w:tcBorders>
            <w:shd w:val="clear" w:color="auto" w:fill="auto"/>
            <w:noWrap/>
            <w:vAlign w:val="bottom"/>
            <w:hideMark/>
          </w:tcPr>
          <w:p w14:paraId="540B908B" w14:textId="77777777" w:rsidR="00297D27" w:rsidRPr="00297D27" w:rsidRDefault="00297D27" w:rsidP="00E04764">
            <w:pPr>
              <w:spacing w:before="0" w:after="0" w:line="276" w:lineRule="auto"/>
              <w:rPr>
                <w:color w:val="000000"/>
              </w:rPr>
            </w:pPr>
          </w:p>
        </w:tc>
      </w:tr>
      <w:tr w:rsidR="00297D27" w:rsidRPr="00DA7AD1" w14:paraId="3AA42843" w14:textId="77777777" w:rsidTr="00297D27">
        <w:trPr>
          <w:trHeight w:val="320"/>
          <w:jc w:val="center"/>
        </w:trPr>
        <w:tc>
          <w:tcPr>
            <w:tcW w:w="425" w:type="dxa"/>
            <w:tcBorders>
              <w:top w:val="nil"/>
              <w:left w:val="nil"/>
              <w:bottom w:val="nil"/>
              <w:right w:val="nil"/>
            </w:tcBorders>
          </w:tcPr>
          <w:p w14:paraId="084F105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0708E2A" w14:textId="64548EB5" w:rsidR="00297D27" w:rsidRPr="00297D27" w:rsidRDefault="007F536D" w:rsidP="00E04764">
            <w:pPr>
              <w:spacing w:before="0" w:after="0" w:line="276" w:lineRule="auto"/>
              <w:rPr>
                <w:color w:val="000000"/>
              </w:rPr>
            </w:pPr>
            <w:proofErr w:type="spellStart"/>
            <w:r>
              <w:rPr>
                <w:color w:val="000000"/>
              </w:rPr>
              <w:t>Wish</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affiliation</w:t>
            </w:r>
            <w:proofErr w:type="spellEnd"/>
          </w:p>
        </w:tc>
        <w:tc>
          <w:tcPr>
            <w:tcW w:w="1275" w:type="dxa"/>
            <w:tcBorders>
              <w:top w:val="nil"/>
              <w:left w:val="nil"/>
              <w:bottom w:val="nil"/>
              <w:right w:val="nil"/>
            </w:tcBorders>
            <w:shd w:val="clear" w:color="auto" w:fill="auto"/>
            <w:noWrap/>
            <w:vAlign w:val="bottom"/>
            <w:hideMark/>
          </w:tcPr>
          <w:p w14:paraId="290ADA92" w14:textId="77777777" w:rsidR="00297D27" w:rsidRPr="00297D27" w:rsidRDefault="00297D27" w:rsidP="00E04764">
            <w:pPr>
              <w:spacing w:before="0" w:after="0" w:line="276"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06FC984" w14:textId="77777777" w:rsidR="00297D27" w:rsidRPr="00297D27" w:rsidRDefault="00297D27" w:rsidP="00E04764">
            <w:pPr>
              <w:spacing w:before="0" w:after="0" w:line="276"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B92827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EA36A24"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E2BC45E" w14:textId="77777777" w:rsidR="00297D27" w:rsidRPr="00297D27" w:rsidRDefault="00297D27" w:rsidP="00E04764">
            <w:pPr>
              <w:spacing w:before="0" w:after="0" w:line="276"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10190319"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A988B5C"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9270185"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28720E87" w14:textId="77777777" w:rsidR="00297D27" w:rsidRPr="00297D27" w:rsidRDefault="00297D27" w:rsidP="00E04764">
            <w:pPr>
              <w:spacing w:before="0" w:after="0" w:line="276" w:lineRule="auto"/>
              <w:rPr>
                <w:color w:val="000000"/>
              </w:rPr>
            </w:pPr>
          </w:p>
        </w:tc>
      </w:tr>
      <w:tr w:rsidR="00297D27" w:rsidRPr="00DA7AD1" w14:paraId="108ECDEA" w14:textId="77777777" w:rsidTr="00297D27">
        <w:trPr>
          <w:trHeight w:val="320"/>
          <w:jc w:val="center"/>
        </w:trPr>
        <w:tc>
          <w:tcPr>
            <w:tcW w:w="425" w:type="dxa"/>
            <w:tcBorders>
              <w:top w:val="nil"/>
              <w:left w:val="nil"/>
              <w:bottom w:val="nil"/>
              <w:right w:val="nil"/>
            </w:tcBorders>
          </w:tcPr>
          <w:p w14:paraId="26DA805D"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6A9564D" w14:textId="5C32E07A" w:rsidR="00297D27" w:rsidRPr="00297D27" w:rsidRDefault="00297D27" w:rsidP="00E04764">
            <w:pPr>
              <w:spacing w:before="0" w:after="0" w:line="276" w:lineRule="auto"/>
              <w:rPr>
                <w:color w:val="000000"/>
              </w:rPr>
            </w:pPr>
            <w:r w:rsidRPr="00297D27">
              <w:rPr>
                <w:color w:val="000000"/>
              </w:rPr>
              <w:t xml:space="preserve">Positive </w:t>
            </w:r>
            <w:proofErr w:type="spellStart"/>
            <w:r w:rsidRPr="00297D27">
              <w:rPr>
                <w:color w:val="000000"/>
              </w:rPr>
              <w:t>attitude</w:t>
            </w:r>
            <w:proofErr w:type="spellEnd"/>
          </w:p>
        </w:tc>
        <w:tc>
          <w:tcPr>
            <w:tcW w:w="1275" w:type="dxa"/>
            <w:tcBorders>
              <w:top w:val="nil"/>
              <w:left w:val="nil"/>
              <w:bottom w:val="nil"/>
              <w:right w:val="nil"/>
            </w:tcBorders>
            <w:shd w:val="clear" w:color="auto" w:fill="auto"/>
            <w:noWrap/>
            <w:vAlign w:val="bottom"/>
            <w:hideMark/>
          </w:tcPr>
          <w:p w14:paraId="69609825" w14:textId="77777777" w:rsidR="00297D27" w:rsidRPr="00297D27" w:rsidRDefault="00297D27" w:rsidP="00E04764">
            <w:pPr>
              <w:spacing w:before="0" w:after="0" w:line="276" w:lineRule="auto"/>
              <w:rPr>
                <w:color w:val="000000"/>
              </w:rPr>
            </w:pPr>
            <w:r w:rsidRPr="00297D27">
              <w:rPr>
                <w:color w:val="000000"/>
              </w:rPr>
              <w:t>0.49</w:t>
            </w:r>
          </w:p>
        </w:tc>
        <w:tc>
          <w:tcPr>
            <w:tcW w:w="1151" w:type="dxa"/>
            <w:gridSpan w:val="2"/>
            <w:tcBorders>
              <w:top w:val="nil"/>
              <w:left w:val="nil"/>
              <w:bottom w:val="nil"/>
              <w:right w:val="nil"/>
            </w:tcBorders>
            <w:shd w:val="clear" w:color="auto" w:fill="auto"/>
            <w:noWrap/>
            <w:vAlign w:val="bottom"/>
            <w:hideMark/>
          </w:tcPr>
          <w:p w14:paraId="39B9AAEB" w14:textId="77777777" w:rsidR="00297D27" w:rsidRPr="00297D27" w:rsidRDefault="00297D27" w:rsidP="00E04764">
            <w:pPr>
              <w:spacing w:before="0" w:after="0" w:line="276" w:lineRule="auto"/>
              <w:rPr>
                <w:color w:val="000000"/>
              </w:rPr>
            </w:pPr>
            <w:r w:rsidRPr="00297D27">
              <w:rPr>
                <w:color w:val="000000"/>
              </w:rPr>
              <w:t>0.52*</w:t>
            </w:r>
          </w:p>
        </w:tc>
        <w:tc>
          <w:tcPr>
            <w:tcW w:w="709" w:type="dxa"/>
            <w:gridSpan w:val="2"/>
            <w:tcBorders>
              <w:top w:val="nil"/>
              <w:left w:val="nil"/>
              <w:bottom w:val="nil"/>
              <w:right w:val="nil"/>
            </w:tcBorders>
            <w:shd w:val="clear" w:color="auto" w:fill="auto"/>
            <w:noWrap/>
            <w:vAlign w:val="bottom"/>
            <w:hideMark/>
          </w:tcPr>
          <w:p w14:paraId="22DECD4B"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8767A81" w14:textId="77777777" w:rsidR="00297D27" w:rsidRPr="00297D27" w:rsidRDefault="00297D27" w:rsidP="00E04764">
            <w:pPr>
              <w:spacing w:before="0" w:after="0" w:line="276" w:lineRule="auto"/>
              <w:rPr>
                <w:color w:val="000000"/>
              </w:rPr>
            </w:pPr>
            <w:r w:rsidRPr="00297D27">
              <w:rPr>
                <w:color w:val="000000"/>
              </w:rPr>
              <w:t>0.07</w:t>
            </w:r>
          </w:p>
        </w:tc>
        <w:tc>
          <w:tcPr>
            <w:tcW w:w="851" w:type="dxa"/>
            <w:gridSpan w:val="2"/>
            <w:tcBorders>
              <w:top w:val="nil"/>
              <w:left w:val="nil"/>
              <w:bottom w:val="nil"/>
              <w:right w:val="nil"/>
            </w:tcBorders>
            <w:shd w:val="clear" w:color="auto" w:fill="auto"/>
            <w:noWrap/>
            <w:vAlign w:val="bottom"/>
            <w:hideMark/>
          </w:tcPr>
          <w:p w14:paraId="544692E9"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327ECBA3"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55701A2" w14:textId="77777777" w:rsidR="00297D27" w:rsidRPr="00297D27" w:rsidRDefault="00297D27" w:rsidP="00E04764">
            <w:pPr>
              <w:spacing w:before="0" w:after="0" w:line="276"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5E68064"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6D83C51" w14:textId="77777777" w:rsidR="00297D27" w:rsidRPr="00297D27" w:rsidRDefault="00297D27" w:rsidP="00E04764">
            <w:pPr>
              <w:spacing w:before="0" w:after="0" w:line="276" w:lineRule="auto"/>
              <w:rPr>
                <w:color w:val="000000"/>
              </w:rPr>
            </w:pPr>
          </w:p>
        </w:tc>
      </w:tr>
      <w:tr w:rsidR="00297D27" w:rsidRPr="00DA7AD1" w14:paraId="2FB228DE" w14:textId="77777777" w:rsidTr="00297D27">
        <w:trPr>
          <w:trHeight w:val="320"/>
          <w:jc w:val="center"/>
        </w:trPr>
        <w:tc>
          <w:tcPr>
            <w:tcW w:w="425" w:type="dxa"/>
            <w:tcBorders>
              <w:top w:val="nil"/>
              <w:left w:val="nil"/>
              <w:bottom w:val="nil"/>
              <w:right w:val="nil"/>
            </w:tcBorders>
          </w:tcPr>
          <w:p w14:paraId="3C7A16B1"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17E3F5B" w14:textId="0CC60EA0" w:rsidR="00297D27" w:rsidRPr="00297D27" w:rsidRDefault="007F536D" w:rsidP="00E04764">
            <w:pPr>
              <w:spacing w:before="0" w:after="0" w:line="276" w:lineRule="auto"/>
              <w:rPr>
                <w:color w:val="000000"/>
              </w:rPr>
            </w:pPr>
            <w:proofErr w:type="spellStart"/>
            <w:r>
              <w:rPr>
                <w:color w:val="000000"/>
              </w:rPr>
              <w:t>Forcefulness</w:t>
            </w:r>
            <w:proofErr w:type="spellEnd"/>
          </w:p>
        </w:tc>
        <w:tc>
          <w:tcPr>
            <w:tcW w:w="1275" w:type="dxa"/>
            <w:tcBorders>
              <w:top w:val="nil"/>
              <w:left w:val="nil"/>
              <w:bottom w:val="nil"/>
              <w:right w:val="nil"/>
            </w:tcBorders>
            <w:shd w:val="clear" w:color="auto" w:fill="auto"/>
            <w:noWrap/>
            <w:vAlign w:val="bottom"/>
            <w:hideMark/>
          </w:tcPr>
          <w:p w14:paraId="73516C7C" w14:textId="77777777" w:rsidR="00297D27" w:rsidRPr="00297D27" w:rsidRDefault="00297D27" w:rsidP="00E04764">
            <w:pPr>
              <w:spacing w:before="0" w:after="0" w:line="276" w:lineRule="auto"/>
              <w:rPr>
                <w:color w:val="000000"/>
              </w:rPr>
            </w:pPr>
            <w:r w:rsidRPr="00297D27">
              <w:rPr>
                <w:color w:val="000000"/>
              </w:rPr>
              <w:t>0.09</w:t>
            </w:r>
          </w:p>
        </w:tc>
        <w:tc>
          <w:tcPr>
            <w:tcW w:w="1151" w:type="dxa"/>
            <w:gridSpan w:val="2"/>
            <w:tcBorders>
              <w:top w:val="nil"/>
              <w:left w:val="nil"/>
              <w:bottom w:val="nil"/>
              <w:right w:val="nil"/>
            </w:tcBorders>
            <w:shd w:val="clear" w:color="auto" w:fill="auto"/>
            <w:noWrap/>
            <w:vAlign w:val="bottom"/>
            <w:hideMark/>
          </w:tcPr>
          <w:p w14:paraId="15BBB681" w14:textId="77777777" w:rsidR="00297D27" w:rsidRPr="00297D27" w:rsidRDefault="00297D27" w:rsidP="00E04764">
            <w:pPr>
              <w:spacing w:before="0" w:after="0" w:line="276" w:lineRule="auto"/>
              <w:rPr>
                <w:color w:val="000000"/>
              </w:rPr>
            </w:pPr>
            <w:r w:rsidRPr="00297D27">
              <w:rPr>
                <w:color w:val="000000"/>
              </w:rPr>
              <w:t>-0.03</w:t>
            </w:r>
          </w:p>
        </w:tc>
        <w:tc>
          <w:tcPr>
            <w:tcW w:w="709" w:type="dxa"/>
            <w:gridSpan w:val="2"/>
            <w:tcBorders>
              <w:top w:val="nil"/>
              <w:left w:val="nil"/>
              <w:bottom w:val="nil"/>
              <w:right w:val="nil"/>
            </w:tcBorders>
            <w:shd w:val="clear" w:color="auto" w:fill="auto"/>
            <w:noWrap/>
            <w:vAlign w:val="bottom"/>
            <w:hideMark/>
          </w:tcPr>
          <w:p w14:paraId="5D55243D"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65C2CE6" w14:textId="77777777" w:rsidR="00297D27" w:rsidRPr="00297D27" w:rsidRDefault="00297D27" w:rsidP="00E04764">
            <w:pPr>
              <w:spacing w:before="0" w:after="0" w:line="276"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9334D3F" w14:textId="77777777" w:rsidR="00297D27" w:rsidRPr="00297D27" w:rsidRDefault="00297D27" w:rsidP="00E04764">
            <w:pPr>
              <w:spacing w:before="0" w:after="0" w:line="276"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00272DA0"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A0E0E64" w14:textId="77777777" w:rsidR="00297D27" w:rsidRPr="00297D27" w:rsidRDefault="00297D27" w:rsidP="00E04764">
            <w:pPr>
              <w:spacing w:before="0" w:after="0" w:line="276"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084B062C"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413880CE" w14:textId="77777777" w:rsidR="00297D27" w:rsidRPr="00297D27" w:rsidRDefault="00297D27" w:rsidP="00E04764">
            <w:pPr>
              <w:spacing w:before="0" w:after="0" w:line="276" w:lineRule="auto"/>
              <w:rPr>
                <w:color w:val="000000"/>
              </w:rPr>
            </w:pPr>
          </w:p>
        </w:tc>
      </w:tr>
      <w:tr w:rsidR="00297D27" w:rsidRPr="00DA7AD1" w14:paraId="03D7929E" w14:textId="77777777" w:rsidTr="00297D27">
        <w:trPr>
          <w:trHeight w:val="320"/>
          <w:jc w:val="center"/>
        </w:trPr>
        <w:tc>
          <w:tcPr>
            <w:tcW w:w="425" w:type="dxa"/>
            <w:tcBorders>
              <w:top w:val="nil"/>
              <w:left w:val="nil"/>
              <w:bottom w:val="nil"/>
              <w:right w:val="nil"/>
            </w:tcBorders>
          </w:tcPr>
          <w:p w14:paraId="55A2E050"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0D691CE" w14:textId="32C54989" w:rsidR="00297D27" w:rsidRPr="00297D27" w:rsidRDefault="00297D27" w:rsidP="00E04764">
            <w:pPr>
              <w:spacing w:before="0" w:after="0" w:line="276" w:lineRule="auto"/>
              <w:rPr>
                <w:color w:val="000000"/>
              </w:rPr>
            </w:pPr>
            <w:proofErr w:type="spellStart"/>
            <w:r w:rsidRPr="00297D27">
              <w:rPr>
                <w:color w:val="000000"/>
              </w:rPr>
              <w:t>Communicativeness</w:t>
            </w:r>
            <w:proofErr w:type="spellEnd"/>
          </w:p>
        </w:tc>
        <w:tc>
          <w:tcPr>
            <w:tcW w:w="1275" w:type="dxa"/>
            <w:tcBorders>
              <w:top w:val="nil"/>
              <w:left w:val="nil"/>
              <w:bottom w:val="nil"/>
              <w:right w:val="nil"/>
            </w:tcBorders>
            <w:shd w:val="clear" w:color="auto" w:fill="auto"/>
            <w:noWrap/>
            <w:vAlign w:val="bottom"/>
            <w:hideMark/>
          </w:tcPr>
          <w:p w14:paraId="22A47EC7" w14:textId="77777777" w:rsidR="00297D27" w:rsidRPr="00297D27" w:rsidRDefault="00297D27" w:rsidP="00E04764">
            <w:pPr>
              <w:spacing w:before="0" w:after="0" w:line="276"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1BA06433"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330AC1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D4653E8"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7E0DC09F"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0A38FB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DCC63EC" w14:textId="77777777" w:rsidR="00297D27" w:rsidRPr="00297D27" w:rsidRDefault="00297D27" w:rsidP="00E04764">
            <w:pPr>
              <w:spacing w:before="0" w:after="0" w:line="276"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352240DB"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7E1EEF84" w14:textId="77777777" w:rsidR="00297D27" w:rsidRPr="00297D27" w:rsidRDefault="00297D27" w:rsidP="00E04764">
            <w:pPr>
              <w:spacing w:before="0" w:after="0" w:line="276" w:lineRule="auto"/>
              <w:rPr>
                <w:color w:val="000000"/>
              </w:rPr>
            </w:pPr>
          </w:p>
        </w:tc>
      </w:tr>
      <w:tr w:rsidR="00297D27" w:rsidRPr="00DA7AD1" w14:paraId="49A578DF" w14:textId="77777777" w:rsidTr="00297D27">
        <w:trPr>
          <w:trHeight w:val="320"/>
          <w:jc w:val="center"/>
        </w:trPr>
        <w:tc>
          <w:tcPr>
            <w:tcW w:w="425" w:type="dxa"/>
            <w:tcBorders>
              <w:top w:val="nil"/>
              <w:left w:val="nil"/>
              <w:bottom w:val="nil"/>
              <w:right w:val="nil"/>
            </w:tcBorders>
          </w:tcPr>
          <w:p w14:paraId="42460A8B"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0206E06" w14:textId="64844B35" w:rsidR="00297D27" w:rsidRPr="00297D27" w:rsidRDefault="00297D27" w:rsidP="00E04764">
            <w:pPr>
              <w:spacing w:before="0" w:after="0" w:line="276" w:lineRule="auto"/>
              <w:rPr>
                <w:color w:val="000000"/>
              </w:rPr>
            </w:pPr>
            <w:r w:rsidRPr="00297D27">
              <w:rPr>
                <w:color w:val="000000"/>
              </w:rPr>
              <w:t>Humor</w:t>
            </w:r>
          </w:p>
        </w:tc>
        <w:tc>
          <w:tcPr>
            <w:tcW w:w="1275" w:type="dxa"/>
            <w:tcBorders>
              <w:top w:val="nil"/>
              <w:left w:val="nil"/>
              <w:bottom w:val="nil"/>
              <w:right w:val="nil"/>
            </w:tcBorders>
            <w:shd w:val="clear" w:color="auto" w:fill="auto"/>
            <w:noWrap/>
            <w:vAlign w:val="bottom"/>
            <w:hideMark/>
          </w:tcPr>
          <w:p w14:paraId="77299F9D" w14:textId="77777777" w:rsidR="00297D27" w:rsidRPr="00297D27" w:rsidRDefault="00297D27" w:rsidP="00E04764">
            <w:pPr>
              <w:spacing w:before="0" w:after="0" w:line="276" w:lineRule="auto"/>
              <w:rPr>
                <w:color w:val="000000"/>
              </w:rPr>
            </w:pPr>
            <w:r w:rsidRPr="00297D27">
              <w:rPr>
                <w:color w:val="000000"/>
              </w:rPr>
              <w:t>0.16</w:t>
            </w:r>
          </w:p>
        </w:tc>
        <w:tc>
          <w:tcPr>
            <w:tcW w:w="1151" w:type="dxa"/>
            <w:gridSpan w:val="2"/>
            <w:tcBorders>
              <w:top w:val="nil"/>
              <w:left w:val="nil"/>
              <w:bottom w:val="nil"/>
              <w:right w:val="nil"/>
            </w:tcBorders>
            <w:shd w:val="clear" w:color="auto" w:fill="auto"/>
            <w:noWrap/>
            <w:vAlign w:val="bottom"/>
            <w:hideMark/>
          </w:tcPr>
          <w:p w14:paraId="12DD3629"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4B7388F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A59CC1D" w14:textId="77777777" w:rsidR="00297D27" w:rsidRPr="00297D27" w:rsidRDefault="00297D27" w:rsidP="00E04764">
            <w:pPr>
              <w:spacing w:before="0" w:after="0" w:line="276"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51F83559"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3A2375B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D68CEC4" w14:textId="77777777" w:rsidR="00297D27" w:rsidRPr="00297D27" w:rsidRDefault="00297D27" w:rsidP="00E04764">
            <w:pPr>
              <w:spacing w:before="0" w:after="0" w:line="276"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38D11FC0"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49BBEDFA" w14:textId="77777777" w:rsidR="00297D27" w:rsidRPr="00297D27" w:rsidRDefault="00297D27" w:rsidP="00E04764">
            <w:pPr>
              <w:spacing w:before="0" w:after="0" w:line="276" w:lineRule="auto"/>
              <w:rPr>
                <w:color w:val="000000"/>
              </w:rPr>
            </w:pPr>
          </w:p>
        </w:tc>
      </w:tr>
      <w:tr w:rsidR="00297D27" w:rsidRPr="00DA7AD1" w14:paraId="4E3A9216" w14:textId="77777777" w:rsidTr="00297D27">
        <w:trPr>
          <w:trHeight w:val="320"/>
          <w:jc w:val="center"/>
        </w:trPr>
        <w:tc>
          <w:tcPr>
            <w:tcW w:w="425" w:type="dxa"/>
            <w:tcBorders>
              <w:top w:val="nil"/>
              <w:left w:val="nil"/>
              <w:bottom w:val="nil"/>
              <w:right w:val="nil"/>
            </w:tcBorders>
          </w:tcPr>
          <w:p w14:paraId="29D4AD10"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C1ACFD0" w14:textId="5A6351B5" w:rsidR="00297D27" w:rsidRPr="00297D27" w:rsidRDefault="007F536D" w:rsidP="00E04764">
            <w:pPr>
              <w:spacing w:before="0" w:after="0" w:line="276" w:lineRule="auto"/>
              <w:rPr>
                <w:color w:val="000000"/>
              </w:rPr>
            </w:pPr>
            <w:proofErr w:type="spellStart"/>
            <w:r>
              <w:rPr>
                <w:color w:val="000000"/>
              </w:rPr>
              <w:t>Conviviality</w:t>
            </w:r>
            <w:proofErr w:type="spellEnd"/>
          </w:p>
        </w:tc>
        <w:tc>
          <w:tcPr>
            <w:tcW w:w="1275" w:type="dxa"/>
            <w:tcBorders>
              <w:top w:val="nil"/>
              <w:left w:val="nil"/>
              <w:bottom w:val="nil"/>
              <w:right w:val="nil"/>
            </w:tcBorders>
            <w:shd w:val="clear" w:color="auto" w:fill="auto"/>
            <w:noWrap/>
            <w:vAlign w:val="bottom"/>
            <w:hideMark/>
          </w:tcPr>
          <w:p w14:paraId="5BA33F5E" w14:textId="77777777" w:rsidR="00297D27" w:rsidRPr="00297D27" w:rsidRDefault="00297D27" w:rsidP="00E04764">
            <w:pPr>
              <w:spacing w:before="0" w:after="0" w:line="276"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20C2ED11" w14:textId="77777777" w:rsidR="00297D27" w:rsidRPr="00297D27" w:rsidRDefault="00297D27" w:rsidP="00E04764">
            <w:pPr>
              <w:spacing w:before="0" w:after="0" w:line="276"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10D589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80BF079"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6D15092D"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B0DFE87"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2EA728F"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739B8E8"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C7777C5" w14:textId="77777777" w:rsidR="00297D27" w:rsidRPr="00297D27" w:rsidRDefault="00297D27" w:rsidP="00E04764">
            <w:pPr>
              <w:spacing w:before="0" w:after="0" w:line="276" w:lineRule="auto"/>
              <w:rPr>
                <w:color w:val="000000"/>
              </w:rPr>
            </w:pPr>
          </w:p>
        </w:tc>
      </w:tr>
      <w:tr w:rsidR="00297D27" w:rsidRPr="00DA7AD1" w14:paraId="51100717" w14:textId="77777777" w:rsidTr="00297D27">
        <w:trPr>
          <w:trHeight w:val="320"/>
          <w:jc w:val="center"/>
        </w:trPr>
        <w:tc>
          <w:tcPr>
            <w:tcW w:w="425" w:type="dxa"/>
            <w:tcBorders>
              <w:top w:val="nil"/>
              <w:left w:val="nil"/>
              <w:bottom w:val="nil"/>
              <w:right w:val="nil"/>
            </w:tcBorders>
          </w:tcPr>
          <w:p w14:paraId="20574082"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80347CF" w14:textId="5F000F49" w:rsidR="00297D27" w:rsidRPr="00297D27" w:rsidRDefault="00297D27" w:rsidP="00E04764">
            <w:pPr>
              <w:spacing w:before="0" w:after="0" w:line="276" w:lineRule="auto"/>
              <w:rPr>
                <w:color w:val="000000"/>
              </w:rPr>
            </w:pPr>
            <w:proofErr w:type="spellStart"/>
            <w:r w:rsidRPr="00297D27">
              <w:rPr>
                <w:color w:val="000000"/>
              </w:rPr>
              <w:t>Energy</w:t>
            </w:r>
            <w:proofErr w:type="spellEnd"/>
          </w:p>
        </w:tc>
        <w:tc>
          <w:tcPr>
            <w:tcW w:w="1275" w:type="dxa"/>
            <w:tcBorders>
              <w:top w:val="nil"/>
              <w:left w:val="nil"/>
              <w:bottom w:val="nil"/>
              <w:right w:val="nil"/>
            </w:tcBorders>
            <w:shd w:val="clear" w:color="auto" w:fill="auto"/>
            <w:noWrap/>
            <w:vAlign w:val="bottom"/>
            <w:hideMark/>
          </w:tcPr>
          <w:p w14:paraId="70E6A6AA" w14:textId="77777777" w:rsidR="00297D27" w:rsidRPr="00297D27" w:rsidRDefault="00297D27" w:rsidP="00E04764">
            <w:pPr>
              <w:spacing w:before="0" w:after="0" w:line="276"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B94B91F"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738ED3B8"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95D248B"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54FB527"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2DE545AD"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FAED3A4" w14:textId="77777777" w:rsidR="00297D27" w:rsidRPr="00297D27" w:rsidRDefault="00297D27" w:rsidP="00E04764">
            <w:pPr>
              <w:spacing w:before="0" w:after="0" w:line="276"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00FA1399" w14:textId="77777777" w:rsidR="00297D27" w:rsidRPr="00297D27" w:rsidRDefault="00297D27" w:rsidP="00E04764">
            <w:pPr>
              <w:spacing w:before="0" w:after="0" w:line="276" w:lineRule="auto"/>
              <w:rPr>
                <w:color w:val="000000"/>
              </w:rPr>
            </w:pPr>
            <w:r w:rsidRPr="00297D27">
              <w:rPr>
                <w:color w:val="000000"/>
              </w:rPr>
              <w:t>-0.18*</w:t>
            </w:r>
          </w:p>
        </w:tc>
        <w:tc>
          <w:tcPr>
            <w:tcW w:w="566" w:type="dxa"/>
            <w:gridSpan w:val="2"/>
            <w:tcBorders>
              <w:top w:val="nil"/>
              <w:left w:val="nil"/>
              <w:bottom w:val="nil"/>
              <w:right w:val="nil"/>
            </w:tcBorders>
            <w:shd w:val="clear" w:color="auto" w:fill="auto"/>
            <w:noWrap/>
            <w:vAlign w:val="bottom"/>
            <w:hideMark/>
          </w:tcPr>
          <w:p w14:paraId="14CE7FF8" w14:textId="77777777" w:rsidR="00297D27" w:rsidRPr="00297D27" w:rsidRDefault="00297D27" w:rsidP="00E04764">
            <w:pPr>
              <w:spacing w:before="0" w:after="0" w:line="276" w:lineRule="auto"/>
              <w:rPr>
                <w:color w:val="000000"/>
              </w:rPr>
            </w:pPr>
          </w:p>
        </w:tc>
      </w:tr>
      <w:tr w:rsidR="00297D27" w:rsidRPr="00DA7AD1" w14:paraId="11981A6A" w14:textId="77777777" w:rsidTr="00D52B1F">
        <w:trPr>
          <w:trHeight w:val="320"/>
          <w:jc w:val="center"/>
        </w:trPr>
        <w:tc>
          <w:tcPr>
            <w:tcW w:w="3261" w:type="dxa"/>
            <w:gridSpan w:val="2"/>
            <w:tcBorders>
              <w:top w:val="nil"/>
              <w:left w:val="nil"/>
              <w:bottom w:val="nil"/>
              <w:right w:val="nil"/>
            </w:tcBorders>
          </w:tcPr>
          <w:p w14:paraId="6EECD2F5" w14:textId="741C751F" w:rsidR="00297D27" w:rsidRPr="00297D27" w:rsidRDefault="00297D27" w:rsidP="00E04764">
            <w:pPr>
              <w:spacing w:before="0" w:after="0" w:line="276" w:lineRule="auto"/>
              <w:rPr>
                <w:color w:val="000000"/>
              </w:rPr>
            </w:pPr>
            <w:proofErr w:type="spellStart"/>
            <w:r w:rsidRPr="00297D27">
              <w:rPr>
                <w:color w:val="000000"/>
              </w:rPr>
              <w:lastRenderedPageBreak/>
              <w:t>E</w:t>
            </w:r>
            <w:r>
              <w:rPr>
                <w:color w:val="000000"/>
              </w:rPr>
              <w:t>xtraversion</w:t>
            </w:r>
            <w:proofErr w:type="spellEnd"/>
          </w:p>
        </w:tc>
        <w:tc>
          <w:tcPr>
            <w:tcW w:w="1275" w:type="dxa"/>
            <w:tcBorders>
              <w:top w:val="nil"/>
              <w:left w:val="nil"/>
              <w:bottom w:val="single" w:sz="4" w:space="0" w:color="auto"/>
              <w:right w:val="nil"/>
            </w:tcBorders>
            <w:shd w:val="clear" w:color="auto" w:fill="auto"/>
            <w:noWrap/>
            <w:vAlign w:val="bottom"/>
            <w:hideMark/>
          </w:tcPr>
          <w:p w14:paraId="0E66022F" w14:textId="77777777" w:rsidR="00297D27" w:rsidRPr="00297D27" w:rsidRDefault="00297D27" w:rsidP="00E04764">
            <w:pPr>
              <w:spacing w:before="0" w:after="0" w:line="276" w:lineRule="auto"/>
              <w:rPr>
                <w:color w:val="000000"/>
              </w:rPr>
            </w:pPr>
            <w:r w:rsidRPr="00297D27">
              <w:rPr>
                <w:color w:val="000000"/>
              </w:rPr>
              <w:t>0.33</w:t>
            </w:r>
          </w:p>
        </w:tc>
        <w:tc>
          <w:tcPr>
            <w:tcW w:w="1151" w:type="dxa"/>
            <w:gridSpan w:val="2"/>
            <w:tcBorders>
              <w:top w:val="nil"/>
              <w:left w:val="nil"/>
              <w:bottom w:val="single" w:sz="4" w:space="0" w:color="auto"/>
              <w:right w:val="nil"/>
            </w:tcBorders>
            <w:shd w:val="clear" w:color="auto" w:fill="auto"/>
            <w:noWrap/>
            <w:vAlign w:val="bottom"/>
            <w:hideMark/>
          </w:tcPr>
          <w:p w14:paraId="7A6E7E3E"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7BEE0110" w14:textId="77777777" w:rsidR="00297D27" w:rsidRPr="00297D27" w:rsidRDefault="00297D27" w:rsidP="00E04764">
            <w:pPr>
              <w:spacing w:before="0" w:after="0" w:line="276" w:lineRule="auto"/>
              <w:rPr>
                <w:color w:val="000000"/>
              </w:rPr>
            </w:pPr>
            <w:r w:rsidRPr="00297D27">
              <w:rPr>
                <w:color w:val="000000"/>
              </w:rPr>
              <w:t>0.26</w:t>
            </w:r>
          </w:p>
        </w:tc>
        <w:tc>
          <w:tcPr>
            <w:tcW w:w="708" w:type="dxa"/>
            <w:gridSpan w:val="2"/>
            <w:tcBorders>
              <w:top w:val="nil"/>
              <w:left w:val="nil"/>
              <w:bottom w:val="single" w:sz="4" w:space="0" w:color="auto"/>
              <w:right w:val="nil"/>
            </w:tcBorders>
            <w:shd w:val="clear" w:color="auto" w:fill="auto"/>
            <w:noWrap/>
            <w:vAlign w:val="bottom"/>
            <w:hideMark/>
          </w:tcPr>
          <w:p w14:paraId="74ABBC6B"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7B684D94"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B751894" w14:textId="77777777" w:rsidR="00297D27" w:rsidRPr="00297D27" w:rsidRDefault="00297D27" w:rsidP="00E04764">
            <w:pPr>
              <w:spacing w:before="0" w:after="0" w:line="276" w:lineRule="auto"/>
              <w:rPr>
                <w:color w:val="000000"/>
              </w:rPr>
            </w:pPr>
            <w:r w:rsidRPr="00297D27">
              <w:rPr>
                <w:color w:val="000000"/>
              </w:rPr>
              <w:t>0.02</w:t>
            </w:r>
          </w:p>
        </w:tc>
        <w:tc>
          <w:tcPr>
            <w:tcW w:w="850" w:type="dxa"/>
            <w:gridSpan w:val="2"/>
            <w:tcBorders>
              <w:top w:val="nil"/>
              <w:left w:val="nil"/>
              <w:bottom w:val="single" w:sz="4" w:space="0" w:color="auto"/>
              <w:right w:val="nil"/>
            </w:tcBorders>
            <w:shd w:val="clear" w:color="auto" w:fill="auto"/>
            <w:noWrap/>
            <w:vAlign w:val="bottom"/>
            <w:hideMark/>
          </w:tcPr>
          <w:p w14:paraId="063CE2AD" w14:textId="77777777" w:rsidR="00297D27" w:rsidRPr="00297D27" w:rsidRDefault="00297D27" w:rsidP="00E04764">
            <w:pPr>
              <w:spacing w:before="0" w:after="0" w:line="276" w:lineRule="auto"/>
              <w:rPr>
                <w:color w:val="000000"/>
              </w:rPr>
            </w:pPr>
            <w:r w:rsidRPr="00297D27">
              <w:rPr>
                <w:color w:val="000000"/>
              </w:rPr>
              <w:t>0.02</w:t>
            </w:r>
          </w:p>
        </w:tc>
        <w:tc>
          <w:tcPr>
            <w:tcW w:w="1111" w:type="dxa"/>
            <w:gridSpan w:val="2"/>
            <w:tcBorders>
              <w:top w:val="nil"/>
              <w:left w:val="nil"/>
              <w:bottom w:val="single" w:sz="4" w:space="0" w:color="auto"/>
              <w:right w:val="nil"/>
            </w:tcBorders>
            <w:shd w:val="clear" w:color="auto" w:fill="auto"/>
            <w:noWrap/>
            <w:vAlign w:val="bottom"/>
            <w:hideMark/>
          </w:tcPr>
          <w:p w14:paraId="68D0B287"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295DE147" w14:textId="77777777" w:rsidR="00297D27" w:rsidRPr="00297D27" w:rsidRDefault="00297D27" w:rsidP="00E04764">
            <w:pPr>
              <w:spacing w:before="0" w:after="0" w:line="276" w:lineRule="auto"/>
              <w:rPr>
                <w:color w:val="000000"/>
              </w:rPr>
            </w:pPr>
            <w:r w:rsidRPr="00297D27">
              <w:rPr>
                <w:color w:val="000000"/>
              </w:rPr>
              <w:t>0.05</w:t>
            </w:r>
          </w:p>
        </w:tc>
      </w:tr>
      <w:tr w:rsidR="00297D27" w:rsidRPr="00DA7AD1" w14:paraId="6B25DF24" w14:textId="77777777" w:rsidTr="00D52B1F">
        <w:trPr>
          <w:trHeight w:val="320"/>
          <w:jc w:val="center"/>
        </w:trPr>
        <w:tc>
          <w:tcPr>
            <w:tcW w:w="425" w:type="dxa"/>
            <w:tcBorders>
              <w:top w:val="nil"/>
              <w:left w:val="nil"/>
              <w:bottom w:val="nil"/>
              <w:right w:val="nil"/>
            </w:tcBorders>
          </w:tcPr>
          <w:p w14:paraId="3120C04E"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133A2223" w14:textId="0D2A76EB" w:rsidR="00297D27" w:rsidRPr="00297D27" w:rsidRDefault="00297D27" w:rsidP="00E04764">
            <w:pPr>
              <w:spacing w:before="0" w:after="0" w:line="276" w:lineRule="auto"/>
              <w:rPr>
                <w:color w:val="000000"/>
              </w:rPr>
            </w:pPr>
            <w:proofErr w:type="spellStart"/>
            <w:r w:rsidRPr="00297D27">
              <w:rPr>
                <w:color w:val="000000"/>
              </w:rPr>
              <w:t>Equanimity</w:t>
            </w:r>
            <w:proofErr w:type="spellEnd"/>
          </w:p>
        </w:tc>
        <w:tc>
          <w:tcPr>
            <w:tcW w:w="1275" w:type="dxa"/>
            <w:tcBorders>
              <w:top w:val="single" w:sz="4" w:space="0" w:color="auto"/>
              <w:left w:val="nil"/>
              <w:bottom w:val="nil"/>
              <w:right w:val="nil"/>
            </w:tcBorders>
            <w:shd w:val="clear" w:color="auto" w:fill="auto"/>
            <w:noWrap/>
            <w:vAlign w:val="bottom"/>
            <w:hideMark/>
          </w:tcPr>
          <w:p w14:paraId="383C5316" w14:textId="77777777" w:rsidR="00297D27" w:rsidRPr="00297D27" w:rsidRDefault="00297D27" w:rsidP="00E04764">
            <w:pPr>
              <w:spacing w:before="0" w:after="0" w:line="276" w:lineRule="auto"/>
              <w:rPr>
                <w:color w:val="000000"/>
              </w:rPr>
            </w:pPr>
            <w:r w:rsidRPr="00297D27">
              <w:rPr>
                <w:color w:val="000000"/>
              </w:rPr>
              <w:t>0.22</w:t>
            </w:r>
          </w:p>
        </w:tc>
        <w:tc>
          <w:tcPr>
            <w:tcW w:w="1151" w:type="dxa"/>
            <w:gridSpan w:val="2"/>
            <w:tcBorders>
              <w:top w:val="single" w:sz="4" w:space="0" w:color="auto"/>
              <w:left w:val="nil"/>
              <w:bottom w:val="nil"/>
              <w:right w:val="nil"/>
            </w:tcBorders>
            <w:shd w:val="clear" w:color="auto" w:fill="auto"/>
            <w:noWrap/>
            <w:vAlign w:val="bottom"/>
            <w:hideMark/>
          </w:tcPr>
          <w:p w14:paraId="7D4C3992"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70499A49"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52B0D349" w14:textId="77777777" w:rsidR="00297D27" w:rsidRPr="00297D27" w:rsidRDefault="00297D27" w:rsidP="00E04764">
            <w:pPr>
              <w:spacing w:before="0" w:after="0" w:line="276"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64A67F98"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single" w:sz="4" w:space="0" w:color="auto"/>
              <w:left w:val="nil"/>
              <w:bottom w:val="nil"/>
              <w:right w:val="nil"/>
            </w:tcBorders>
            <w:shd w:val="clear" w:color="auto" w:fill="auto"/>
            <w:noWrap/>
            <w:vAlign w:val="bottom"/>
            <w:hideMark/>
          </w:tcPr>
          <w:p w14:paraId="6279CF85"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61B1155"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single" w:sz="4" w:space="0" w:color="auto"/>
              <w:left w:val="nil"/>
              <w:bottom w:val="nil"/>
              <w:right w:val="nil"/>
            </w:tcBorders>
            <w:shd w:val="clear" w:color="auto" w:fill="auto"/>
            <w:noWrap/>
            <w:vAlign w:val="bottom"/>
            <w:hideMark/>
          </w:tcPr>
          <w:p w14:paraId="0774D8ED"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single" w:sz="4" w:space="0" w:color="auto"/>
              <w:left w:val="nil"/>
              <w:bottom w:val="nil"/>
              <w:right w:val="nil"/>
            </w:tcBorders>
            <w:shd w:val="clear" w:color="auto" w:fill="auto"/>
            <w:noWrap/>
            <w:vAlign w:val="bottom"/>
            <w:hideMark/>
          </w:tcPr>
          <w:p w14:paraId="28B2B711" w14:textId="77777777" w:rsidR="00297D27" w:rsidRPr="00297D27" w:rsidRDefault="00297D27" w:rsidP="00E04764">
            <w:pPr>
              <w:spacing w:before="0" w:after="0" w:line="276" w:lineRule="auto"/>
              <w:rPr>
                <w:color w:val="000000"/>
              </w:rPr>
            </w:pPr>
          </w:p>
        </w:tc>
      </w:tr>
      <w:tr w:rsidR="00297D27" w:rsidRPr="00DA7AD1" w14:paraId="4B08FCE8" w14:textId="77777777" w:rsidTr="00297D27">
        <w:trPr>
          <w:trHeight w:val="320"/>
          <w:jc w:val="center"/>
        </w:trPr>
        <w:tc>
          <w:tcPr>
            <w:tcW w:w="425" w:type="dxa"/>
            <w:tcBorders>
              <w:top w:val="nil"/>
              <w:left w:val="nil"/>
              <w:bottom w:val="nil"/>
              <w:right w:val="nil"/>
            </w:tcBorders>
          </w:tcPr>
          <w:p w14:paraId="18664CB8"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26EE4B5C" w14:textId="25468175" w:rsidR="00297D27" w:rsidRPr="00297D27" w:rsidRDefault="007F536D" w:rsidP="00E04764">
            <w:pPr>
              <w:spacing w:before="0" w:after="0" w:line="276" w:lineRule="auto"/>
              <w:rPr>
                <w:color w:val="000000"/>
              </w:rPr>
            </w:pPr>
            <w:r>
              <w:rPr>
                <w:color w:val="000000"/>
              </w:rPr>
              <w:t>Mental balance</w:t>
            </w:r>
          </w:p>
        </w:tc>
        <w:tc>
          <w:tcPr>
            <w:tcW w:w="1275" w:type="dxa"/>
            <w:tcBorders>
              <w:top w:val="nil"/>
              <w:left w:val="nil"/>
              <w:bottom w:val="nil"/>
              <w:right w:val="nil"/>
            </w:tcBorders>
            <w:shd w:val="clear" w:color="auto" w:fill="auto"/>
            <w:noWrap/>
            <w:vAlign w:val="bottom"/>
            <w:hideMark/>
          </w:tcPr>
          <w:p w14:paraId="1ECDD5D3" w14:textId="77777777" w:rsidR="00297D27" w:rsidRPr="00297D27" w:rsidRDefault="00297D27" w:rsidP="00E04764">
            <w:pPr>
              <w:spacing w:before="0" w:after="0" w:line="276" w:lineRule="auto"/>
              <w:rPr>
                <w:color w:val="000000"/>
              </w:rPr>
            </w:pPr>
            <w:r w:rsidRPr="00297D27">
              <w:rPr>
                <w:color w:val="000000"/>
              </w:rPr>
              <w:t>0.53</w:t>
            </w:r>
          </w:p>
        </w:tc>
        <w:tc>
          <w:tcPr>
            <w:tcW w:w="1151" w:type="dxa"/>
            <w:gridSpan w:val="2"/>
            <w:tcBorders>
              <w:top w:val="nil"/>
              <w:left w:val="nil"/>
              <w:bottom w:val="nil"/>
              <w:right w:val="nil"/>
            </w:tcBorders>
            <w:shd w:val="clear" w:color="auto" w:fill="auto"/>
            <w:noWrap/>
            <w:vAlign w:val="bottom"/>
            <w:hideMark/>
          </w:tcPr>
          <w:p w14:paraId="5990CB7B" w14:textId="77777777" w:rsidR="00297D27" w:rsidRPr="00297D27" w:rsidRDefault="00297D27" w:rsidP="00E04764">
            <w:pPr>
              <w:spacing w:before="0" w:after="0" w:line="276" w:lineRule="auto"/>
              <w:rPr>
                <w:color w:val="000000"/>
              </w:rPr>
            </w:pPr>
            <w:r w:rsidRPr="00297D27">
              <w:rPr>
                <w:color w:val="000000"/>
              </w:rPr>
              <w:t>0.59*</w:t>
            </w:r>
          </w:p>
        </w:tc>
        <w:tc>
          <w:tcPr>
            <w:tcW w:w="709" w:type="dxa"/>
            <w:gridSpan w:val="2"/>
            <w:tcBorders>
              <w:top w:val="nil"/>
              <w:left w:val="nil"/>
              <w:bottom w:val="nil"/>
              <w:right w:val="nil"/>
            </w:tcBorders>
            <w:shd w:val="clear" w:color="auto" w:fill="auto"/>
            <w:noWrap/>
            <w:vAlign w:val="bottom"/>
            <w:hideMark/>
          </w:tcPr>
          <w:p w14:paraId="22DB00A2"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6B3FD40" w14:textId="77777777" w:rsidR="00297D27" w:rsidRPr="00297D27" w:rsidRDefault="00297D27" w:rsidP="00E04764">
            <w:pPr>
              <w:spacing w:before="0" w:after="0" w:line="276"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2075526"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6E5A3E8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71EF727"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19FC5FAC"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1EF0E6C" w14:textId="77777777" w:rsidR="00297D27" w:rsidRPr="00297D27" w:rsidRDefault="00297D27" w:rsidP="00E04764">
            <w:pPr>
              <w:spacing w:before="0" w:after="0" w:line="276" w:lineRule="auto"/>
              <w:rPr>
                <w:color w:val="000000"/>
              </w:rPr>
            </w:pPr>
          </w:p>
        </w:tc>
      </w:tr>
      <w:tr w:rsidR="00297D27" w:rsidRPr="00DA7AD1" w14:paraId="364AE760" w14:textId="77777777" w:rsidTr="00297D27">
        <w:trPr>
          <w:trHeight w:val="320"/>
          <w:jc w:val="center"/>
        </w:trPr>
        <w:tc>
          <w:tcPr>
            <w:tcW w:w="425" w:type="dxa"/>
            <w:tcBorders>
              <w:top w:val="nil"/>
              <w:left w:val="nil"/>
              <w:bottom w:val="nil"/>
              <w:right w:val="nil"/>
            </w:tcBorders>
          </w:tcPr>
          <w:p w14:paraId="58E7AECB"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2DB288D" w14:textId="553887B6" w:rsidR="00297D27" w:rsidRPr="00297D27" w:rsidRDefault="00380552" w:rsidP="00E04764">
            <w:pPr>
              <w:spacing w:before="0" w:after="0" w:line="276" w:lineRule="auto"/>
              <w:rPr>
                <w:color w:val="000000"/>
              </w:rPr>
            </w:pPr>
            <w:proofErr w:type="spellStart"/>
            <w:r>
              <w:rPr>
                <w:color w:val="000000"/>
              </w:rPr>
              <w:t>Carefreeness</w:t>
            </w:r>
            <w:proofErr w:type="spellEnd"/>
          </w:p>
        </w:tc>
        <w:tc>
          <w:tcPr>
            <w:tcW w:w="1275" w:type="dxa"/>
            <w:tcBorders>
              <w:top w:val="nil"/>
              <w:left w:val="nil"/>
              <w:bottom w:val="nil"/>
              <w:right w:val="nil"/>
            </w:tcBorders>
            <w:shd w:val="clear" w:color="auto" w:fill="auto"/>
            <w:noWrap/>
            <w:vAlign w:val="bottom"/>
            <w:hideMark/>
          </w:tcPr>
          <w:p w14:paraId="1CAF72A8" w14:textId="77777777" w:rsidR="00297D27" w:rsidRPr="00297D27" w:rsidRDefault="00297D27" w:rsidP="00E04764">
            <w:pPr>
              <w:spacing w:before="0" w:after="0" w:line="276" w:lineRule="auto"/>
              <w:rPr>
                <w:color w:val="000000"/>
              </w:rPr>
            </w:pPr>
            <w:r w:rsidRPr="00297D27">
              <w:rPr>
                <w:color w:val="000000"/>
              </w:rPr>
              <w:t>0.31</w:t>
            </w:r>
          </w:p>
        </w:tc>
        <w:tc>
          <w:tcPr>
            <w:tcW w:w="1151" w:type="dxa"/>
            <w:gridSpan w:val="2"/>
            <w:tcBorders>
              <w:top w:val="nil"/>
              <w:left w:val="nil"/>
              <w:bottom w:val="nil"/>
              <w:right w:val="nil"/>
            </w:tcBorders>
            <w:shd w:val="clear" w:color="auto" w:fill="auto"/>
            <w:noWrap/>
            <w:vAlign w:val="bottom"/>
            <w:hideMark/>
          </w:tcPr>
          <w:p w14:paraId="11CE4ACF" w14:textId="77777777" w:rsidR="00297D27" w:rsidRPr="00297D27" w:rsidRDefault="00297D27" w:rsidP="00E04764">
            <w:pPr>
              <w:spacing w:before="0" w:after="0" w:line="276"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3218AE62"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7E6AE81" w14:textId="77777777" w:rsidR="00297D27" w:rsidRPr="00297D27" w:rsidRDefault="00297D27" w:rsidP="00E04764">
            <w:pPr>
              <w:spacing w:before="0" w:after="0" w:line="276" w:lineRule="auto"/>
              <w:rPr>
                <w:color w:val="000000"/>
              </w:rPr>
            </w:pPr>
            <w:r w:rsidRPr="00297D27">
              <w:rPr>
                <w:color w:val="000000"/>
              </w:rPr>
              <w:t>-0.01</w:t>
            </w:r>
          </w:p>
        </w:tc>
        <w:tc>
          <w:tcPr>
            <w:tcW w:w="851" w:type="dxa"/>
            <w:gridSpan w:val="2"/>
            <w:tcBorders>
              <w:top w:val="nil"/>
              <w:left w:val="nil"/>
              <w:bottom w:val="nil"/>
              <w:right w:val="nil"/>
            </w:tcBorders>
            <w:shd w:val="clear" w:color="auto" w:fill="auto"/>
            <w:noWrap/>
            <w:vAlign w:val="bottom"/>
            <w:hideMark/>
          </w:tcPr>
          <w:p w14:paraId="67C180F3"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57CCE4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00372FC" w14:textId="77777777" w:rsidR="00297D27" w:rsidRPr="00297D27" w:rsidRDefault="00297D27" w:rsidP="00E04764">
            <w:pPr>
              <w:spacing w:before="0" w:after="0" w:line="276"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3F5EEF8F"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38191BC3" w14:textId="77777777" w:rsidR="00297D27" w:rsidRPr="00297D27" w:rsidRDefault="00297D27" w:rsidP="00E04764">
            <w:pPr>
              <w:spacing w:before="0" w:after="0" w:line="276" w:lineRule="auto"/>
              <w:rPr>
                <w:color w:val="000000"/>
              </w:rPr>
            </w:pPr>
          </w:p>
        </w:tc>
      </w:tr>
      <w:tr w:rsidR="00297D27" w:rsidRPr="00DA7AD1" w14:paraId="22128590" w14:textId="77777777" w:rsidTr="00297D27">
        <w:trPr>
          <w:trHeight w:val="320"/>
          <w:jc w:val="center"/>
        </w:trPr>
        <w:tc>
          <w:tcPr>
            <w:tcW w:w="425" w:type="dxa"/>
            <w:tcBorders>
              <w:top w:val="nil"/>
              <w:left w:val="nil"/>
              <w:bottom w:val="nil"/>
              <w:right w:val="nil"/>
            </w:tcBorders>
          </w:tcPr>
          <w:p w14:paraId="10B663D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29B180D" w14:textId="1D1CBF4D" w:rsidR="00297D27" w:rsidRPr="00297D27" w:rsidRDefault="00380552" w:rsidP="00E04764">
            <w:pPr>
              <w:spacing w:before="0" w:after="0" w:line="276" w:lineRule="auto"/>
              <w:rPr>
                <w:color w:val="000000"/>
              </w:rPr>
            </w:pPr>
            <w:proofErr w:type="spellStart"/>
            <w:r>
              <w:rPr>
                <w:color w:val="000000"/>
              </w:rPr>
              <w:t>Confidence</w:t>
            </w:r>
            <w:proofErr w:type="spellEnd"/>
          </w:p>
        </w:tc>
        <w:tc>
          <w:tcPr>
            <w:tcW w:w="1275" w:type="dxa"/>
            <w:tcBorders>
              <w:top w:val="nil"/>
              <w:left w:val="nil"/>
              <w:bottom w:val="nil"/>
              <w:right w:val="nil"/>
            </w:tcBorders>
            <w:shd w:val="clear" w:color="auto" w:fill="auto"/>
            <w:noWrap/>
            <w:vAlign w:val="bottom"/>
            <w:hideMark/>
          </w:tcPr>
          <w:p w14:paraId="42F6A42E" w14:textId="77777777" w:rsidR="00297D27" w:rsidRPr="00297D27" w:rsidRDefault="00297D27" w:rsidP="00E04764">
            <w:pPr>
              <w:spacing w:before="0" w:after="0" w:line="276"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0B05637D"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68C65FA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D50F1E0" w14:textId="77777777" w:rsidR="00297D27" w:rsidRPr="00297D27" w:rsidRDefault="00297D27" w:rsidP="00E04764">
            <w:pPr>
              <w:spacing w:before="0" w:after="0" w:line="276" w:lineRule="auto"/>
              <w:rPr>
                <w:color w:val="000000"/>
              </w:rPr>
            </w:pPr>
            <w:r w:rsidRPr="00297D27">
              <w:rPr>
                <w:color w:val="000000"/>
              </w:rPr>
              <w:t>0.03</w:t>
            </w:r>
          </w:p>
        </w:tc>
        <w:tc>
          <w:tcPr>
            <w:tcW w:w="851" w:type="dxa"/>
            <w:gridSpan w:val="2"/>
            <w:tcBorders>
              <w:top w:val="nil"/>
              <w:left w:val="nil"/>
              <w:bottom w:val="nil"/>
              <w:right w:val="nil"/>
            </w:tcBorders>
            <w:shd w:val="clear" w:color="auto" w:fill="auto"/>
            <w:noWrap/>
            <w:vAlign w:val="bottom"/>
            <w:hideMark/>
          </w:tcPr>
          <w:p w14:paraId="455BCE2E"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6E019034"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D05FE65" w14:textId="77777777" w:rsidR="00297D27" w:rsidRPr="00297D27" w:rsidRDefault="00297D27" w:rsidP="00E04764">
            <w:pPr>
              <w:spacing w:before="0" w:after="0" w:line="276"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79FD4AEB"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5301E99" w14:textId="77777777" w:rsidR="00297D27" w:rsidRPr="00297D27" w:rsidRDefault="00297D27" w:rsidP="00E04764">
            <w:pPr>
              <w:spacing w:before="0" w:after="0" w:line="276" w:lineRule="auto"/>
              <w:rPr>
                <w:color w:val="000000"/>
              </w:rPr>
            </w:pPr>
          </w:p>
        </w:tc>
      </w:tr>
      <w:tr w:rsidR="00297D27" w:rsidRPr="00DA7AD1" w14:paraId="4B7D028B" w14:textId="77777777" w:rsidTr="00297D27">
        <w:trPr>
          <w:trHeight w:val="320"/>
          <w:jc w:val="center"/>
        </w:trPr>
        <w:tc>
          <w:tcPr>
            <w:tcW w:w="425" w:type="dxa"/>
            <w:tcBorders>
              <w:top w:val="nil"/>
              <w:left w:val="nil"/>
              <w:bottom w:val="nil"/>
              <w:right w:val="nil"/>
            </w:tcBorders>
          </w:tcPr>
          <w:p w14:paraId="3E32D7F2"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B9A9EB5" w14:textId="17219D9A" w:rsidR="00297D27" w:rsidRPr="00297D27" w:rsidRDefault="00380552" w:rsidP="00E04764">
            <w:pPr>
              <w:spacing w:before="0" w:after="0" w:line="276" w:lineRule="auto"/>
              <w:rPr>
                <w:color w:val="000000"/>
              </w:rPr>
            </w:pPr>
            <w:r>
              <w:rPr>
                <w:color w:val="000000"/>
              </w:rPr>
              <w:t>Drive</w:t>
            </w:r>
          </w:p>
        </w:tc>
        <w:tc>
          <w:tcPr>
            <w:tcW w:w="1275" w:type="dxa"/>
            <w:tcBorders>
              <w:top w:val="nil"/>
              <w:left w:val="nil"/>
              <w:bottom w:val="nil"/>
              <w:right w:val="nil"/>
            </w:tcBorders>
            <w:shd w:val="clear" w:color="auto" w:fill="auto"/>
            <w:noWrap/>
            <w:vAlign w:val="bottom"/>
            <w:hideMark/>
          </w:tcPr>
          <w:p w14:paraId="35C764D7" w14:textId="77777777" w:rsidR="00297D27" w:rsidRPr="00297D27" w:rsidRDefault="00297D27" w:rsidP="00E04764">
            <w:pPr>
              <w:spacing w:before="0" w:after="0" w:line="276"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3D7452D7"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329AC791"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6E6C7C2" w14:textId="77777777" w:rsidR="00297D27" w:rsidRPr="00297D27" w:rsidRDefault="00297D27" w:rsidP="00E04764">
            <w:pPr>
              <w:spacing w:before="0" w:after="0" w:line="276" w:lineRule="auto"/>
              <w:rPr>
                <w:color w:val="000000"/>
              </w:rPr>
            </w:pPr>
            <w:r w:rsidRPr="00297D27">
              <w:rPr>
                <w:color w:val="000000"/>
              </w:rPr>
              <w:t>0.08</w:t>
            </w:r>
          </w:p>
        </w:tc>
        <w:tc>
          <w:tcPr>
            <w:tcW w:w="851" w:type="dxa"/>
            <w:gridSpan w:val="2"/>
            <w:tcBorders>
              <w:top w:val="nil"/>
              <w:left w:val="nil"/>
              <w:bottom w:val="nil"/>
              <w:right w:val="nil"/>
            </w:tcBorders>
            <w:shd w:val="clear" w:color="auto" w:fill="auto"/>
            <w:noWrap/>
            <w:vAlign w:val="bottom"/>
            <w:hideMark/>
          </w:tcPr>
          <w:p w14:paraId="0E8A65A0"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6E69603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5B9E48C5" w14:textId="77777777" w:rsidR="00297D27" w:rsidRPr="00297D27" w:rsidRDefault="00297D27" w:rsidP="00E04764">
            <w:pPr>
              <w:spacing w:before="0" w:after="0" w:line="276"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625A9F61"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9A14912" w14:textId="77777777" w:rsidR="00297D27" w:rsidRPr="00297D27" w:rsidRDefault="00297D27" w:rsidP="00E04764">
            <w:pPr>
              <w:spacing w:before="0" w:after="0" w:line="276" w:lineRule="auto"/>
              <w:rPr>
                <w:color w:val="000000"/>
              </w:rPr>
            </w:pPr>
          </w:p>
        </w:tc>
      </w:tr>
      <w:tr w:rsidR="00297D27" w:rsidRPr="00DA7AD1" w14:paraId="61B883F8" w14:textId="77777777" w:rsidTr="00297D27">
        <w:trPr>
          <w:trHeight w:val="320"/>
          <w:jc w:val="center"/>
        </w:trPr>
        <w:tc>
          <w:tcPr>
            <w:tcW w:w="425" w:type="dxa"/>
            <w:tcBorders>
              <w:top w:val="nil"/>
              <w:left w:val="nil"/>
              <w:bottom w:val="nil"/>
              <w:right w:val="nil"/>
            </w:tcBorders>
          </w:tcPr>
          <w:p w14:paraId="0CB6042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15D76185" w14:textId="1F014438" w:rsidR="00297D27" w:rsidRPr="00297D27" w:rsidRDefault="00380552" w:rsidP="00E04764">
            <w:pPr>
              <w:spacing w:before="0" w:after="0" w:line="276" w:lineRule="auto"/>
              <w:rPr>
                <w:color w:val="000000"/>
              </w:rPr>
            </w:pPr>
            <w:proofErr w:type="spellStart"/>
            <w:r>
              <w:rPr>
                <w:color w:val="000000"/>
              </w:rPr>
              <w:t>Emotional</w:t>
            </w:r>
            <w:proofErr w:type="spellEnd"/>
            <w:r>
              <w:rPr>
                <w:color w:val="000000"/>
              </w:rPr>
              <w:t xml:space="preserve"> </w:t>
            </w:r>
            <w:proofErr w:type="spellStart"/>
            <w:r>
              <w:rPr>
                <w:color w:val="000000"/>
              </w:rPr>
              <w:t>robustness</w:t>
            </w:r>
            <w:proofErr w:type="spellEnd"/>
          </w:p>
        </w:tc>
        <w:tc>
          <w:tcPr>
            <w:tcW w:w="1275" w:type="dxa"/>
            <w:tcBorders>
              <w:top w:val="nil"/>
              <w:left w:val="nil"/>
              <w:bottom w:val="nil"/>
              <w:right w:val="nil"/>
            </w:tcBorders>
            <w:shd w:val="clear" w:color="auto" w:fill="auto"/>
            <w:noWrap/>
            <w:vAlign w:val="bottom"/>
            <w:hideMark/>
          </w:tcPr>
          <w:p w14:paraId="02C4E8B0" w14:textId="77777777" w:rsidR="00297D27" w:rsidRPr="00297D27" w:rsidRDefault="00297D27" w:rsidP="00E04764">
            <w:pPr>
              <w:spacing w:before="0" w:after="0" w:line="276"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71F5259"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67A6F2D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0ABE9F56"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4DF3646F"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D60C707"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54BFFCB5"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644E8930"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33F1E3AF" w14:textId="77777777" w:rsidR="00297D27" w:rsidRPr="00297D27" w:rsidRDefault="00297D27" w:rsidP="00E04764">
            <w:pPr>
              <w:spacing w:before="0" w:after="0" w:line="276" w:lineRule="auto"/>
              <w:rPr>
                <w:color w:val="000000"/>
              </w:rPr>
            </w:pPr>
          </w:p>
        </w:tc>
      </w:tr>
      <w:tr w:rsidR="00297D27" w:rsidRPr="00DA7AD1" w14:paraId="2868272F" w14:textId="77777777" w:rsidTr="00297D27">
        <w:trPr>
          <w:trHeight w:val="320"/>
          <w:jc w:val="center"/>
        </w:trPr>
        <w:tc>
          <w:tcPr>
            <w:tcW w:w="425" w:type="dxa"/>
            <w:tcBorders>
              <w:top w:val="nil"/>
              <w:left w:val="nil"/>
              <w:bottom w:val="nil"/>
              <w:right w:val="nil"/>
            </w:tcBorders>
          </w:tcPr>
          <w:p w14:paraId="7D6058DC"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EABA14C" w14:textId="3DC9AF8C" w:rsidR="00297D27" w:rsidRPr="00297D27" w:rsidRDefault="00297D27" w:rsidP="00E04764">
            <w:pPr>
              <w:spacing w:before="0" w:after="0" w:line="276" w:lineRule="auto"/>
              <w:rPr>
                <w:color w:val="000000"/>
              </w:rPr>
            </w:pPr>
            <w:proofErr w:type="spellStart"/>
            <w:r w:rsidRPr="00297D27">
              <w:rPr>
                <w:color w:val="000000"/>
              </w:rPr>
              <w:t>Self-attention</w:t>
            </w:r>
            <w:proofErr w:type="spellEnd"/>
          </w:p>
        </w:tc>
        <w:tc>
          <w:tcPr>
            <w:tcW w:w="1275" w:type="dxa"/>
            <w:tcBorders>
              <w:top w:val="nil"/>
              <w:left w:val="nil"/>
              <w:bottom w:val="nil"/>
              <w:right w:val="nil"/>
            </w:tcBorders>
            <w:shd w:val="clear" w:color="auto" w:fill="auto"/>
            <w:noWrap/>
            <w:vAlign w:val="bottom"/>
            <w:hideMark/>
          </w:tcPr>
          <w:p w14:paraId="1957E982" w14:textId="77777777" w:rsidR="00297D27" w:rsidRPr="00297D27" w:rsidRDefault="00297D27" w:rsidP="00E04764">
            <w:pPr>
              <w:spacing w:before="0" w:after="0" w:line="276"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5CA5CE4E" w14:textId="77777777" w:rsidR="00297D27" w:rsidRPr="00297D27" w:rsidRDefault="00297D27" w:rsidP="00E04764">
            <w:pPr>
              <w:spacing w:before="0" w:after="0" w:line="276"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5FE87B5F"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4D1E112" w14:textId="77777777" w:rsidR="00297D27" w:rsidRPr="00297D27" w:rsidRDefault="00297D27" w:rsidP="00E04764">
            <w:pPr>
              <w:spacing w:before="0" w:after="0" w:line="276"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2B46F85"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4F26FE15"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5EE5162" w14:textId="77777777" w:rsidR="00297D27" w:rsidRPr="00297D27" w:rsidRDefault="00297D27" w:rsidP="00E04764">
            <w:pPr>
              <w:spacing w:before="0" w:after="0" w:line="276"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42B4E9B4"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17674B6" w14:textId="77777777" w:rsidR="00297D27" w:rsidRPr="00297D27" w:rsidRDefault="00297D27" w:rsidP="00E04764">
            <w:pPr>
              <w:spacing w:before="0" w:after="0" w:line="276" w:lineRule="auto"/>
              <w:rPr>
                <w:color w:val="000000"/>
              </w:rPr>
            </w:pPr>
          </w:p>
        </w:tc>
      </w:tr>
      <w:tr w:rsidR="00297D27" w:rsidRPr="00DA7AD1" w14:paraId="0F9EF4F9" w14:textId="77777777" w:rsidTr="00D52B1F">
        <w:trPr>
          <w:trHeight w:val="320"/>
          <w:jc w:val="center"/>
        </w:trPr>
        <w:tc>
          <w:tcPr>
            <w:tcW w:w="3261" w:type="dxa"/>
            <w:gridSpan w:val="2"/>
            <w:tcBorders>
              <w:top w:val="nil"/>
              <w:left w:val="nil"/>
              <w:bottom w:val="nil"/>
              <w:right w:val="nil"/>
            </w:tcBorders>
          </w:tcPr>
          <w:p w14:paraId="3EB41156" w14:textId="7790B821" w:rsidR="00297D27" w:rsidRPr="00297D27" w:rsidRDefault="0034077E" w:rsidP="00E04764">
            <w:pPr>
              <w:spacing w:before="0" w:after="0" w:line="276" w:lineRule="auto"/>
              <w:rPr>
                <w:color w:val="000000"/>
              </w:rPr>
            </w:pPr>
            <w:proofErr w:type="spellStart"/>
            <w:r>
              <w:rPr>
                <w:color w:val="000000"/>
              </w:rPr>
              <w:t>Emotional</w:t>
            </w:r>
            <w:proofErr w:type="spellEnd"/>
            <w:r>
              <w:rPr>
                <w:color w:val="000000"/>
              </w:rPr>
              <w:t xml:space="preserve"> </w:t>
            </w:r>
            <w:proofErr w:type="spellStart"/>
            <w:r>
              <w:rPr>
                <w:color w:val="000000"/>
              </w:rPr>
              <w:t>stability</w:t>
            </w:r>
            <w:proofErr w:type="spellEnd"/>
          </w:p>
        </w:tc>
        <w:tc>
          <w:tcPr>
            <w:tcW w:w="1275" w:type="dxa"/>
            <w:tcBorders>
              <w:top w:val="nil"/>
              <w:left w:val="nil"/>
              <w:bottom w:val="single" w:sz="4" w:space="0" w:color="auto"/>
              <w:right w:val="nil"/>
            </w:tcBorders>
            <w:shd w:val="clear" w:color="auto" w:fill="auto"/>
            <w:noWrap/>
            <w:vAlign w:val="bottom"/>
            <w:hideMark/>
          </w:tcPr>
          <w:p w14:paraId="1D09F33A" w14:textId="77777777" w:rsidR="00297D27" w:rsidRPr="00297D27" w:rsidRDefault="00297D27" w:rsidP="00E04764">
            <w:pPr>
              <w:spacing w:before="0" w:after="0" w:line="276" w:lineRule="auto"/>
              <w:rPr>
                <w:color w:val="000000"/>
              </w:rPr>
            </w:pPr>
            <w:r w:rsidRPr="00297D27">
              <w:rPr>
                <w:color w:val="000000"/>
              </w:rPr>
              <w:t>0.4</w:t>
            </w:r>
          </w:p>
        </w:tc>
        <w:tc>
          <w:tcPr>
            <w:tcW w:w="1151" w:type="dxa"/>
            <w:gridSpan w:val="2"/>
            <w:tcBorders>
              <w:top w:val="nil"/>
              <w:left w:val="nil"/>
              <w:bottom w:val="single" w:sz="4" w:space="0" w:color="auto"/>
              <w:right w:val="nil"/>
            </w:tcBorders>
            <w:shd w:val="clear" w:color="auto" w:fill="auto"/>
            <w:noWrap/>
            <w:vAlign w:val="bottom"/>
            <w:hideMark/>
          </w:tcPr>
          <w:p w14:paraId="21C4A986"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10A84F07" w14:textId="77777777" w:rsidR="00297D27" w:rsidRPr="00297D27" w:rsidRDefault="00297D27" w:rsidP="00E04764">
            <w:pPr>
              <w:spacing w:before="0" w:after="0" w:line="276" w:lineRule="auto"/>
              <w:rPr>
                <w:color w:val="000000"/>
              </w:rPr>
            </w:pPr>
            <w:r w:rsidRPr="00297D27">
              <w:rPr>
                <w:color w:val="000000"/>
              </w:rPr>
              <w:t>0.3</w:t>
            </w:r>
          </w:p>
        </w:tc>
        <w:tc>
          <w:tcPr>
            <w:tcW w:w="708" w:type="dxa"/>
            <w:gridSpan w:val="2"/>
            <w:tcBorders>
              <w:top w:val="nil"/>
              <w:left w:val="nil"/>
              <w:bottom w:val="single" w:sz="4" w:space="0" w:color="auto"/>
              <w:right w:val="nil"/>
            </w:tcBorders>
            <w:shd w:val="clear" w:color="auto" w:fill="auto"/>
            <w:noWrap/>
            <w:vAlign w:val="bottom"/>
            <w:hideMark/>
          </w:tcPr>
          <w:p w14:paraId="23EC6EC0"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40617FDC"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7772F907" w14:textId="77777777" w:rsidR="00297D27" w:rsidRPr="00297D27" w:rsidRDefault="00297D27" w:rsidP="00E04764">
            <w:pPr>
              <w:spacing w:before="0" w:after="0" w:line="276" w:lineRule="auto"/>
              <w:rPr>
                <w:color w:val="000000"/>
              </w:rPr>
            </w:pPr>
            <w:r w:rsidRPr="00297D27">
              <w:rPr>
                <w:color w:val="000000"/>
              </w:rPr>
              <w:t>0.04</w:t>
            </w:r>
          </w:p>
        </w:tc>
        <w:tc>
          <w:tcPr>
            <w:tcW w:w="850" w:type="dxa"/>
            <w:gridSpan w:val="2"/>
            <w:tcBorders>
              <w:top w:val="nil"/>
              <w:left w:val="nil"/>
              <w:bottom w:val="single" w:sz="4" w:space="0" w:color="auto"/>
              <w:right w:val="nil"/>
            </w:tcBorders>
            <w:shd w:val="clear" w:color="auto" w:fill="auto"/>
            <w:noWrap/>
            <w:vAlign w:val="bottom"/>
            <w:hideMark/>
          </w:tcPr>
          <w:p w14:paraId="10C88725" w14:textId="77777777" w:rsidR="00297D27" w:rsidRPr="00297D27" w:rsidRDefault="00297D27" w:rsidP="00E04764">
            <w:pPr>
              <w:spacing w:before="0" w:after="0" w:line="276" w:lineRule="auto"/>
              <w:rPr>
                <w:color w:val="000000"/>
              </w:rPr>
            </w:pPr>
            <w:r w:rsidRPr="00297D27">
              <w:rPr>
                <w:color w:val="000000"/>
              </w:rPr>
              <w:t>-0.1</w:t>
            </w:r>
          </w:p>
        </w:tc>
        <w:tc>
          <w:tcPr>
            <w:tcW w:w="1111" w:type="dxa"/>
            <w:gridSpan w:val="2"/>
            <w:tcBorders>
              <w:top w:val="nil"/>
              <w:left w:val="nil"/>
              <w:bottom w:val="single" w:sz="4" w:space="0" w:color="auto"/>
              <w:right w:val="nil"/>
            </w:tcBorders>
            <w:shd w:val="clear" w:color="auto" w:fill="auto"/>
            <w:noWrap/>
            <w:vAlign w:val="bottom"/>
            <w:hideMark/>
          </w:tcPr>
          <w:p w14:paraId="77F544D2"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75E16D7" w14:textId="77777777" w:rsidR="00297D27" w:rsidRPr="00297D27" w:rsidRDefault="00297D27" w:rsidP="00E04764">
            <w:pPr>
              <w:spacing w:before="0" w:after="0" w:line="276" w:lineRule="auto"/>
              <w:rPr>
                <w:color w:val="000000"/>
              </w:rPr>
            </w:pPr>
            <w:r w:rsidRPr="00297D27">
              <w:rPr>
                <w:color w:val="000000"/>
              </w:rPr>
              <w:t>0.04</w:t>
            </w:r>
          </w:p>
        </w:tc>
      </w:tr>
      <w:tr w:rsidR="00297D27" w:rsidRPr="00DA7AD1" w14:paraId="09579D1D" w14:textId="77777777" w:rsidTr="00D52B1F">
        <w:trPr>
          <w:trHeight w:val="320"/>
          <w:jc w:val="center"/>
        </w:trPr>
        <w:tc>
          <w:tcPr>
            <w:tcW w:w="425" w:type="dxa"/>
            <w:tcBorders>
              <w:top w:val="nil"/>
              <w:left w:val="nil"/>
              <w:bottom w:val="nil"/>
              <w:right w:val="nil"/>
            </w:tcBorders>
          </w:tcPr>
          <w:p w14:paraId="3D3E49A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028B724" w14:textId="69961205" w:rsidR="00297D27" w:rsidRPr="00297D27" w:rsidRDefault="00297D27" w:rsidP="00E04764">
            <w:pPr>
              <w:spacing w:before="0" w:after="0" w:line="276" w:lineRule="auto"/>
              <w:rPr>
                <w:color w:val="000000"/>
              </w:rPr>
            </w:pPr>
            <w:proofErr w:type="spellStart"/>
            <w:r w:rsidRPr="00297D27">
              <w:rPr>
                <w:color w:val="000000"/>
              </w:rPr>
              <w:t>Creativity</w:t>
            </w:r>
            <w:proofErr w:type="spellEnd"/>
          </w:p>
        </w:tc>
        <w:tc>
          <w:tcPr>
            <w:tcW w:w="1275" w:type="dxa"/>
            <w:tcBorders>
              <w:top w:val="single" w:sz="4" w:space="0" w:color="auto"/>
              <w:left w:val="nil"/>
              <w:bottom w:val="nil"/>
              <w:right w:val="nil"/>
            </w:tcBorders>
            <w:shd w:val="clear" w:color="auto" w:fill="auto"/>
            <w:noWrap/>
            <w:vAlign w:val="bottom"/>
            <w:hideMark/>
          </w:tcPr>
          <w:p w14:paraId="1506D33F" w14:textId="77777777" w:rsidR="00297D27" w:rsidRPr="00297D27" w:rsidRDefault="00297D27" w:rsidP="00E04764">
            <w:pPr>
              <w:spacing w:before="0" w:after="0" w:line="276" w:lineRule="auto"/>
              <w:rPr>
                <w:color w:val="000000"/>
              </w:rPr>
            </w:pPr>
            <w:r w:rsidRPr="00297D27">
              <w:rPr>
                <w:color w:val="000000"/>
              </w:rPr>
              <w:t>0.06</w:t>
            </w:r>
          </w:p>
        </w:tc>
        <w:tc>
          <w:tcPr>
            <w:tcW w:w="1151" w:type="dxa"/>
            <w:gridSpan w:val="2"/>
            <w:tcBorders>
              <w:top w:val="single" w:sz="4" w:space="0" w:color="auto"/>
              <w:left w:val="nil"/>
              <w:bottom w:val="nil"/>
              <w:right w:val="nil"/>
            </w:tcBorders>
            <w:shd w:val="clear" w:color="auto" w:fill="auto"/>
            <w:noWrap/>
            <w:vAlign w:val="bottom"/>
            <w:hideMark/>
          </w:tcPr>
          <w:p w14:paraId="41E2D255" w14:textId="77777777" w:rsidR="00297D27" w:rsidRPr="00297D27" w:rsidRDefault="00297D27" w:rsidP="00E04764">
            <w:pPr>
              <w:spacing w:before="0" w:after="0" w:line="276" w:lineRule="auto"/>
              <w:rPr>
                <w:color w:val="000000"/>
              </w:rPr>
            </w:pPr>
            <w:r w:rsidRPr="00297D27">
              <w:rPr>
                <w:color w:val="000000"/>
              </w:rPr>
              <w:t>-0.1</w:t>
            </w:r>
          </w:p>
        </w:tc>
        <w:tc>
          <w:tcPr>
            <w:tcW w:w="709" w:type="dxa"/>
            <w:gridSpan w:val="2"/>
            <w:tcBorders>
              <w:top w:val="single" w:sz="4" w:space="0" w:color="auto"/>
              <w:left w:val="nil"/>
              <w:bottom w:val="nil"/>
              <w:right w:val="nil"/>
            </w:tcBorders>
            <w:shd w:val="clear" w:color="auto" w:fill="auto"/>
            <w:noWrap/>
            <w:vAlign w:val="bottom"/>
            <w:hideMark/>
          </w:tcPr>
          <w:p w14:paraId="35ABD46E"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C0159BA" w14:textId="77777777" w:rsidR="00297D27" w:rsidRPr="00297D27" w:rsidRDefault="00297D27" w:rsidP="00E04764">
            <w:pPr>
              <w:spacing w:before="0" w:after="0" w:line="276" w:lineRule="auto"/>
              <w:rPr>
                <w:color w:val="000000"/>
              </w:rPr>
            </w:pPr>
            <w:r w:rsidRPr="00297D27">
              <w:rPr>
                <w:color w:val="000000"/>
              </w:rPr>
              <w:t>-0.01</w:t>
            </w:r>
          </w:p>
        </w:tc>
        <w:tc>
          <w:tcPr>
            <w:tcW w:w="851" w:type="dxa"/>
            <w:gridSpan w:val="2"/>
            <w:tcBorders>
              <w:top w:val="single" w:sz="4" w:space="0" w:color="auto"/>
              <w:left w:val="nil"/>
              <w:bottom w:val="nil"/>
              <w:right w:val="nil"/>
            </w:tcBorders>
            <w:shd w:val="clear" w:color="auto" w:fill="auto"/>
            <w:noWrap/>
            <w:vAlign w:val="bottom"/>
            <w:hideMark/>
          </w:tcPr>
          <w:p w14:paraId="7ADBFF45"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single" w:sz="4" w:space="0" w:color="auto"/>
              <w:left w:val="nil"/>
              <w:bottom w:val="nil"/>
              <w:right w:val="nil"/>
            </w:tcBorders>
            <w:shd w:val="clear" w:color="auto" w:fill="auto"/>
            <w:noWrap/>
            <w:vAlign w:val="bottom"/>
            <w:hideMark/>
          </w:tcPr>
          <w:p w14:paraId="64DCFDF0"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0D06D468" w14:textId="77777777" w:rsidR="00297D27" w:rsidRPr="00297D27" w:rsidRDefault="00297D27" w:rsidP="00E04764">
            <w:pPr>
              <w:spacing w:before="0" w:after="0" w:line="276" w:lineRule="auto"/>
              <w:rPr>
                <w:color w:val="000000"/>
              </w:rPr>
            </w:pPr>
            <w:r w:rsidRPr="00297D27">
              <w:rPr>
                <w:color w:val="000000"/>
              </w:rPr>
              <w:t>0</w:t>
            </w:r>
          </w:p>
        </w:tc>
        <w:tc>
          <w:tcPr>
            <w:tcW w:w="1111" w:type="dxa"/>
            <w:gridSpan w:val="2"/>
            <w:tcBorders>
              <w:top w:val="single" w:sz="4" w:space="0" w:color="auto"/>
              <w:left w:val="nil"/>
              <w:bottom w:val="nil"/>
              <w:right w:val="nil"/>
            </w:tcBorders>
            <w:shd w:val="clear" w:color="auto" w:fill="auto"/>
            <w:noWrap/>
            <w:vAlign w:val="bottom"/>
            <w:hideMark/>
          </w:tcPr>
          <w:p w14:paraId="5A0F42B1"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167E60E3" w14:textId="77777777" w:rsidR="00297D27" w:rsidRPr="00297D27" w:rsidRDefault="00297D27" w:rsidP="00E04764">
            <w:pPr>
              <w:spacing w:before="0" w:after="0" w:line="276" w:lineRule="auto"/>
              <w:rPr>
                <w:color w:val="000000"/>
              </w:rPr>
            </w:pPr>
          </w:p>
        </w:tc>
      </w:tr>
      <w:tr w:rsidR="00297D27" w:rsidRPr="00DA7AD1" w14:paraId="05D80C20" w14:textId="77777777" w:rsidTr="00297D27">
        <w:trPr>
          <w:trHeight w:val="320"/>
          <w:jc w:val="center"/>
        </w:trPr>
        <w:tc>
          <w:tcPr>
            <w:tcW w:w="425" w:type="dxa"/>
            <w:tcBorders>
              <w:top w:val="nil"/>
              <w:left w:val="nil"/>
              <w:bottom w:val="nil"/>
              <w:right w:val="nil"/>
            </w:tcBorders>
          </w:tcPr>
          <w:p w14:paraId="13BD4A5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133214E" w14:textId="199C1423" w:rsidR="00297D27" w:rsidRPr="00297D27" w:rsidRDefault="00297D27" w:rsidP="00E04764">
            <w:pPr>
              <w:spacing w:before="0" w:after="0" w:line="276"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1275" w:type="dxa"/>
            <w:tcBorders>
              <w:top w:val="nil"/>
              <w:left w:val="nil"/>
              <w:bottom w:val="nil"/>
              <w:right w:val="nil"/>
            </w:tcBorders>
            <w:shd w:val="clear" w:color="auto" w:fill="auto"/>
            <w:noWrap/>
            <w:vAlign w:val="bottom"/>
            <w:hideMark/>
          </w:tcPr>
          <w:p w14:paraId="2191508E" w14:textId="77777777" w:rsidR="00297D27" w:rsidRPr="00297D27" w:rsidRDefault="00297D27" w:rsidP="00E04764">
            <w:pPr>
              <w:spacing w:before="0" w:after="0" w:line="276"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ECC194C"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56F3696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31FDFC6" w14:textId="77777777" w:rsidR="00297D27" w:rsidRPr="00297D27" w:rsidRDefault="00297D27" w:rsidP="00E04764">
            <w:pPr>
              <w:spacing w:before="0" w:after="0" w:line="276"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8D887B9"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75DB810C"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0F29616"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75746CAE"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7A533D" w14:textId="77777777" w:rsidR="00297D27" w:rsidRPr="00297D27" w:rsidRDefault="00297D27" w:rsidP="00E04764">
            <w:pPr>
              <w:spacing w:before="0" w:after="0" w:line="276" w:lineRule="auto"/>
              <w:rPr>
                <w:color w:val="000000"/>
              </w:rPr>
            </w:pPr>
          </w:p>
        </w:tc>
      </w:tr>
      <w:tr w:rsidR="00297D27" w:rsidRPr="00DA7AD1" w14:paraId="2ACEB705" w14:textId="77777777" w:rsidTr="00297D27">
        <w:trPr>
          <w:trHeight w:val="320"/>
          <w:jc w:val="center"/>
        </w:trPr>
        <w:tc>
          <w:tcPr>
            <w:tcW w:w="425" w:type="dxa"/>
            <w:tcBorders>
              <w:top w:val="nil"/>
              <w:left w:val="nil"/>
              <w:bottom w:val="nil"/>
              <w:right w:val="nil"/>
            </w:tcBorders>
          </w:tcPr>
          <w:p w14:paraId="49F28AEF"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C55ED9C" w14:textId="5FDA04AF" w:rsidR="00297D27" w:rsidRPr="00297D27" w:rsidRDefault="00297D27" w:rsidP="00E04764">
            <w:pPr>
              <w:spacing w:before="0" w:after="0" w:line="276" w:lineRule="auto"/>
              <w:rPr>
                <w:color w:val="000000"/>
              </w:rPr>
            </w:pPr>
            <w:r w:rsidRPr="00297D27">
              <w:rPr>
                <w:color w:val="000000"/>
              </w:rPr>
              <w:t>Open-</w:t>
            </w:r>
            <w:proofErr w:type="spellStart"/>
            <w:r w:rsidRPr="00297D27">
              <w:rPr>
                <w:color w:val="000000"/>
              </w:rPr>
              <w:t>mindedness</w:t>
            </w:r>
            <w:proofErr w:type="spellEnd"/>
          </w:p>
        </w:tc>
        <w:tc>
          <w:tcPr>
            <w:tcW w:w="1275" w:type="dxa"/>
            <w:tcBorders>
              <w:top w:val="nil"/>
              <w:left w:val="nil"/>
              <w:bottom w:val="nil"/>
              <w:right w:val="nil"/>
            </w:tcBorders>
            <w:shd w:val="clear" w:color="auto" w:fill="auto"/>
            <w:noWrap/>
            <w:vAlign w:val="bottom"/>
            <w:hideMark/>
          </w:tcPr>
          <w:p w14:paraId="1789462D" w14:textId="77777777" w:rsidR="00297D27" w:rsidRPr="00297D27" w:rsidRDefault="00297D27" w:rsidP="00E04764">
            <w:pPr>
              <w:spacing w:before="0" w:after="0" w:line="276"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0855F149" w14:textId="77777777" w:rsidR="00297D27" w:rsidRPr="00297D27" w:rsidRDefault="00297D27" w:rsidP="00E04764">
            <w:pPr>
              <w:spacing w:before="0" w:after="0" w:line="276"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64163530"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3037111" w14:textId="77777777" w:rsidR="00297D27" w:rsidRPr="00297D27" w:rsidRDefault="00297D27" w:rsidP="00E04764">
            <w:pPr>
              <w:spacing w:before="0" w:after="0" w:line="276"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761571F6"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2FC1F3F0"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EB8048C" w14:textId="77777777" w:rsidR="00297D27" w:rsidRPr="00297D27" w:rsidRDefault="00297D27" w:rsidP="00E04764">
            <w:pPr>
              <w:spacing w:before="0" w:after="0" w:line="276"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49337D7"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D209CD" w14:textId="77777777" w:rsidR="00297D27" w:rsidRPr="00297D27" w:rsidRDefault="00297D27" w:rsidP="00E04764">
            <w:pPr>
              <w:spacing w:before="0" w:after="0" w:line="276" w:lineRule="auto"/>
              <w:rPr>
                <w:color w:val="000000"/>
              </w:rPr>
            </w:pPr>
          </w:p>
        </w:tc>
      </w:tr>
      <w:tr w:rsidR="00297D27" w:rsidRPr="00DA7AD1" w14:paraId="587E3A2B" w14:textId="77777777" w:rsidTr="00297D27">
        <w:trPr>
          <w:trHeight w:val="320"/>
          <w:jc w:val="center"/>
        </w:trPr>
        <w:tc>
          <w:tcPr>
            <w:tcW w:w="425" w:type="dxa"/>
            <w:tcBorders>
              <w:top w:val="nil"/>
              <w:left w:val="nil"/>
              <w:bottom w:val="nil"/>
              <w:right w:val="nil"/>
            </w:tcBorders>
          </w:tcPr>
          <w:p w14:paraId="4C3D91F6"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7500179" w14:textId="78C8D919" w:rsidR="00297D27" w:rsidRPr="00297D27" w:rsidRDefault="00297D27" w:rsidP="00E04764">
            <w:pPr>
              <w:spacing w:before="0" w:after="0" w:line="276" w:lineRule="auto"/>
              <w:rPr>
                <w:color w:val="000000"/>
              </w:rPr>
            </w:pPr>
            <w:proofErr w:type="spellStart"/>
            <w:r w:rsidRPr="00297D27">
              <w:rPr>
                <w:color w:val="000000"/>
              </w:rPr>
              <w:t>Interest</w:t>
            </w:r>
            <w:proofErr w:type="spellEnd"/>
            <w:r w:rsidRPr="00297D27">
              <w:rPr>
                <w:color w:val="000000"/>
              </w:rPr>
              <w:t xml:space="preserve"> in </w:t>
            </w:r>
            <w:proofErr w:type="spellStart"/>
            <w:r w:rsidRPr="00297D27">
              <w:rPr>
                <w:color w:val="000000"/>
              </w:rPr>
              <w:t>reading</w:t>
            </w:r>
            <w:proofErr w:type="spellEnd"/>
          </w:p>
        </w:tc>
        <w:tc>
          <w:tcPr>
            <w:tcW w:w="1275" w:type="dxa"/>
            <w:tcBorders>
              <w:top w:val="nil"/>
              <w:left w:val="nil"/>
              <w:bottom w:val="nil"/>
              <w:right w:val="nil"/>
            </w:tcBorders>
            <w:shd w:val="clear" w:color="auto" w:fill="auto"/>
            <w:noWrap/>
            <w:vAlign w:val="bottom"/>
            <w:hideMark/>
          </w:tcPr>
          <w:p w14:paraId="335563D0" w14:textId="77777777" w:rsidR="00297D27" w:rsidRPr="00297D27" w:rsidRDefault="00297D27" w:rsidP="00E04764">
            <w:pPr>
              <w:spacing w:before="0" w:after="0" w:line="276" w:lineRule="auto"/>
              <w:rPr>
                <w:color w:val="000000"/>
              </w:rPr>
            </w:pPr>
            <w:r w:rsidRPr="00297D27">
              <w:rPr>
                <w:color w:val="000000"/>
              </w:rPr>
              <w:t>0.07</w:t>
            </w:r>
          </w:p>
        </w:tc>
        <w:tc>
          <w:tcPr>
            <w:tcW w:w="1151" w:type="dxa"/>
            <w:gridSpan w:val="2"/>
            <w:tcBorders>
              <w:top w:val="nil"/>
              <w:left w:val="nil"/>
              <w:bottom w:val="nil"/>
              <w:right w:val="nil"/>
            </w:tcBorders>
            <w:shd w:val="clear" w:color="auto" w:fill="auto"/>
            <w:noWrap/>
            <w:vAlign w:val="bottom"/>
            <w:hideMark/>
          </w:tcPr>
          <w:p w14:paraId="6DE2E8C5"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3508AEF9"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92D6565" w14:textId="77777777" w:rsidR="00297D27" w:rsidRPr="00297D27" w:rsidRDefault="00297D27" w:rsidP="00E04764">
            <w:pPr>
              <w:spacing w:before="0" w:after="0" w:line="276"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4D978C7D" w14:textId="77777777" w:rsidR="00297D27" w:rsidRPr="00297D27" w:rsidRDefault="00297D27" w:rsidP="00E04764">
            <w:pPr>
              <w:spacing w:before="0" w:after="0" w:line="276" w:lineRule="auto"/>
              <w:rPr>
                <w:color w:val="000000"/>
              </w:rPr>
            </w:pPr>
            <w:r w:rsidRPr="00297D27">
              <w:rPr>
                <w:color w:val="000000"/>
              </w:rPr>
              <w:t>0.12*</w:t>
            </w:r>
          </w:p>
        </w:tc>
        <w:tc>
          <w:tcPr>
            <w:tcW w:w="566" w:type="dxa"/>
            <w:gridSpan w:val="2"/>
            <w:tcBorders>
              <w:top w:val="nil"/>
              <w:left w:val="nil"/>
              <w:bottom w:val="nil"/>
              <w:right w:val="nil"/>
            </w:tcBorders>
            <w:shd w:val="clear" w:color="auto" w:fill="auto"/>
            <w:noWrap/>
            <w:vAlign w:val="bottom"/>
            <w:hideMark/>
          </w:tcPr>
          <w:p w14:paraId="49F5651C"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634CADF" w14:textId="77777777" w:rsidR="00297D27" w:rsidRPr="00297D27" w:rsidRDefault="00297D27" w:rsidP="00E04764">
            <w:pPr>
              <w:spacing w:before="0" w:after="0" w:line="276"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257B5D7"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9E7B100" w14:textId="77777777" w:rsidR="00297D27" w:rsidRPr="00297D27" w:rsidRDefault="00297D27" w:rsidP="00E04764">
            <w:pPr>
              <w:spacing w:before="0" w:after="0" w:line="276" w:lineRule="auto"/>
              <w:rPr>
                <w:color w:val="000000"/>
              </w:rPr>
            </w:pPr>
          </w:p>
        </w:tc>
      </w:tr>
      <w:tr w:rsidR="00297D27" w:rsidRPr="00DA7AD1" w14:paraId="1F524F15" w14:textId="77777777" w:rsidTr="00297D27">
        <w:trPr>
          <w:trHeight w:val="320"/>
          <w:jc w:val="center"/>
        </w:trPr>
        <w:tc>
          <w:tcPr>
            <w:tcW w:w="425" w:type="dxa"/>
            <w:tcBorders>
              <w:top w:val="nil"/>
              <w:left w:val="nil"/>
              <w:bottom w:val="nil"/>
              <w:right w:val="nil"/>
            </w:tcBorders>
          </w:tcPr>
          <w:p w14:paraId="5D980C94"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D8A7668" w14:textId="50605A29" w:rsidR="00297D27" w:rsidRPr="00297D27" w:rsidRDefault="00380552" w:rsidP="00E04764">
            <w:pPr>
              <w:spacing w:before="0" w:after="0" w:line="276" w:lineRule="auto"/>
              <w:rPr>
                <w:color w:val="000000"/>
              </w:rPr>
            </w:pPr>
            <w:proofErr w:type="spellStart"/>
            <w:r>
              <w:rPr>
                <w:color w:val="000000"/>
              </w:rPr>
              <w:t>Artistic</w:t>
            </w:r>
            <w:proofErr w:type="spellEnd"/>
            <w:r>
              <w:rPr>
                <w:color w:val="000000"/>
              </w:rPr>
              <w:t xml:space="preserve"> </w:t>
            </w:r>
            <w:proofErr w:type="spellStart"/>
            <w:r>
              <w:rPr>
                <w:color w:val="000000"/>
              </w:rPr>
              <w:t>Interests</w:t>
            </w:r>
            <w:proofErr w:type="spellEnd"/>
          </w:p>
        </w:tc>
        <w:tc>
          <w:tcPr>
            <w:tcW w:w="1275" w:type="dxa"/>
            <w:tcBorders>
              <w:top w:val="nil"/>
              <w:left w:val="nil"/>
              <w:bottom w:val="nil"/>
              <w:right w:val="nil"/>
            </w:tcBorders>
            <w:shd w:val="clear" w:color="auto" w:fill="auto"/>
            <w:noWrap/>
            <w:vAlign w:val="bottom"/>
            <w:hideMark/>
          </w:tcPr>
          <w:p w14:paraId="43ED7E79" w14:textId="77777777" w:rsidR="00297D27" w:rsidRPr="00297D27" w:rsidRDefault="00297D27" w:rsidP="00E04764">
            <w:pPr>
              <w:spacing w:before="0" w:after="0" w:line="276" w:lineRule="auto"/>
              <w:rPr>
                <w:color w:val="000000"/>
              </w:rPr>
            </w:pPr>
            <w:r w:rsidRPr="00297D27">
              <w:rPr>
                <w:color w:val="000000"/>
              </w:rPr>
              <w:t>0.04</w:t>
            </w:r>
          </w:p>
        </w:tc>
        <w:tc>
          <w:tcPr>
            <w:tcW w:w="1151" w:type="dxa"/>
            <w:gridSpan w:val="2"/>
            <w:tcBorders>
              <w:top w:val="nil"/>
              <w:left w:val="nil"/>
              <w:bottom w:val="nil"/>
              <w:right w:val="nil"/>
            </w:tcBorders>
            <w:shd w:val="clear" w:color="auto" w:fill="auto"/>
            <w:noWrap/>
            <w:vAlign w:val="bottom"/>
            <w:hideMark/>
          </w:tcPr>
          <w:p w14:paraId="0919CA31"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3D6E724C"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123A5CD" w14:textId="77777777" w:rsidR="00297D27" w:rsidRPr="00297D27" w:rsidRDefault="00297D27" w:rsidP="00E04764">
            <w:pPr>
              <w:spacing w:before="0" w:after="0" w:line="276" w:lineRule="auto"/>
              <w:rPr>
                <w:color w:val="000000"/>
              </w:rPr>
            </w:pPr>
            <w:r w:rsidRPr="00297D27">
              <w:rPr>
                <w:color w:val="000000"/>
              </w:rPr>
              <w:t>0.04</w:t>
            </w:r>
          </w:p>
        </w:tc>
        <w:tc>
          <w:tcPr>
            <w:tcW w:w="851" w:type="dxa"/>
            <w:gridSpan w:val="2"/>
            <w:tcBorders>
              <w:top w:val="nil"/>
              <w:left w:val="nil"/>
              <w:bottom w:val="nil"/>
              <w:right w:val="nil"/>
            </w:tcBorders>
            <w:shd w:val="clear" w:color="auto" w:fill="auto"/>
            <w:noWrap/>
            <w:vAlign w:val="bottom"/>
            <w:hideMark/>
          </w:tcPr>
          <w:p w14:paraId="5F9C7B4B"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1132D393"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5EB7462" w14:textId="77777777" w:rsidR="00297D27" w:rsidRPr="00297D27" w:rsidRDefault="00297D27" w:rsidP="00E04764">
            <w:pPr>
              <w:spacing w:before="0" w:after="0" w:line="276"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4DCC678"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74B6AE86" w14:textId="77777777" w:rsidR="00297D27" w:rsidRPr="00297D27" w:rsidRDefault="00297D27" w:rsidP="00E04764">
            <w:pPr>
              <w:spacing w:before="0" w:after="0" w:line="276" w:lineRule="auto"/>
              <w:rPr>
                <w:color w:val="000000"/>
              </w:rPr>
            </w:pPr>
          </w:p>
        </w:tc>
      </w:tr>
      <w:tr w:rsidR="00297D27" w:rsidRPr="00DA7AD1" w14:paraId="1F511D87" w14:textId="77777777" w:rsidTr="00297D27">
        <w:trPr>
          <w:trHeight w:val="320"/>
          <w:jc w:val="center"/>
        </w:trPr>
        <w:tc>
          <w:tcPr>
            <w:tcW w:w="425" w:type="dxa"/>
            <w:tcBorders>
              <w:top w:val="nil"/>
              <w:left w:val="nil"/>
              <w:bottom w:val="nil"/>
              <w:right w:val="nil"/>
            </w:tcBorders>
          </w:tcPr>
          <w:p w14:paraId="5D6F689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3B08A9B" w14:textId="2D2772E4" w:rsidR="00297D27" w:rsidRPr="00297D27" w:rsidRDefault="00297D27" w:rsidP="00E04764">
            <w:pPr>
              <w:spacing w:before="0" w:after="0" w:line="276"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analyze</w:t>
            </w:r>
            <w:proofErr w:type="spellEnd"/>
          </w:p>
        </w:tc>
        <w:tc>
          <w:tcPr>
            <w:tcW w:w="1275" w:type="dxa"/>
            <w:tcBorders>
              <w:top w:val="nil"/>
              <w:left w:val="nil"/>
              <w:bottom w:val="nil"/>
              <w:right w:val="nil"/>
            </w:tcBorders>
            <w:shd w:val="clear" w:color="auto" w:fill="auto"/>
            <w:noWrap/>
            <w:vAlign w:val="bottom"/>
            <w:hideMark/>
          </w:tcPr>
          <w:p w14:paraId="16C23C12" w14:textId="77777777" w:rsidR="00297D27" w:rsidRPr="00297D27" w:rsidRDefault="00297D27" w:rsidP="00E04764">
            <w:pPr>
              <w:spacing w:before="0" w:after="0" w:line="276" w:lineRule="auto"/>
              <w:rPr>
                <w:color w:val="000000"/>
              </w:rPr>
            </w:pPr>
            <w:r w:rsidRPr="00297D27">
              <w:rPr>
                <w:color w:val="000000"/>
              </w:rPr>
              <w:t>0.13</w:t>
            </w:r>
          </w:p>
        </w:tc>
        <w:tc>
          <w:tcPr>
            <w:tcW w:w="1151" w:type="dxa"/>
            <w:gridSpan w:val="2"/>
            <w:tcBorders>
              <w:top w:val="nil"/>
              <w:left w:val="nil"/>
              <w:bottom w:val="nil"/>
              <w:right w:val="nil"/>
            </w:tcBorders>
            <w:shd w:val="clear" w:color="auto" w:fill="auto"/>
            <w:noWrap/>
            <w:vAlign w:val="bottom"/>
            <w:hideMark/>
          </w:tcPr>
          <w:p w14:paraId="34873743"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425FCC1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024BA5C" w14:textId="77777777" w:rsidR="00297D27" w:rsidRPr="00297D27" w:rsidRDefault="00297D27" w:rsidP="00E04764">
            <w:pPr>
              <w:spacing w:before="0" w:after="0" w:line="276"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4C0E43DF"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A4EA3F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5F43DE7"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55F7893A"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4586CC2" w14:textId="77777777" w:rsidR="00297D27" w:rsidRPr="00297D27" w:rsidRDefault="00297D27" w:rsidP="00E04764">
            <w:pPr>
              <w:spacing w:before="0" w:after="0" w:line="276" w:lineRule="auto"/>
              <w:rPr>
                <w:color w:val="000000"/>
              </w:rPr>
            </w:pPr>
          </w:p>
        </w:tc>
      </w:tr>
      <w:tr w:rsidR="00297D27" w:rsidRPr="00DA7AD1" w14:paraId="0B5EDC73" w14:textId="77777777" w:rsidTr="00297D27">
        <w:trPr>
          <w:trHeight w:val="320"/>
          <w:jc w:val="center"/>
        </w:trPr>
        <w:tc>
          <w:tcPr>
            <w:tcW w:w="425" w:type="dxa"/>
            <w:tcBorders>
              <w:top w:val="nil"/>
              <w:left w:val="nil"/>
              <w:bottom w:val="nil"/>
              <w:right w:val="nil"/>
            </w:tcBorders>
          </w:tcPr>
          <w:p w14:paraId="7B542EFD"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5E68FB9" w14:textId="160C9245" w:rsidR="00297D27" w:rsidRPr="00297D27" w:rsidRDefault="00297D27" w:rsidP="00E04764">
            <w:pPr>
              <w:spacing w:before="0" w:after="0" w:line="276" w:lineRule="auto"/>
              <w:rPr>
                <w:color w:val="000000"/>
              </w:rPr>
            </w:pPr>
            <w:proofErr w:type="spellStart"/>
            <w:r w:rsidRPr="00297D27">
              <w:rPr>
                <w:color w:val="000000"/>
              </w:rPr>
              <w:t>Willingness</w:t>
            </w:r>
            <w:proofErr w:type="spellEnd"/>
            <w:r w:rsidRPr="00297D27">
              <w:rPr>
                <w:color w:val="000000"/>
              </w:rPr>
              <w:t xml:space="preserve"> to </w:t>
            </w:r>
            <w:proofErr w:type="spellStart"/>
            <w:r w:rsidRPr="00297D27">
              <w:rPr>
                <w:color w:val="000000"/>
              </w:rPr>
              <w:t>learn</w:t>
            </w:r>
            <w:proofErr w:type="spellEnd"/>
          </w:p>
        </w:tc>
        <w:tc>
          <w:tcPr>
            <w:tcW w:w="1275" w:type="dxa"/>
            <w:tcBorders>
              <w:top w:val="nil"/>
              <w:left w:val="nil"/>
              <w:bottom w:val="nil"/>
              <w:right w:val="nil"/>
            </w:tcBorders>
            <w:shd w:val="clear" w:color="auto" w:fill="auto"/>
            <w:noWrap/>
            <w:vAlign w:val="bottom"/>
            <w:hideMark/>
          </w:tcPr>
          <w:p w14:paraId="79247136" w14:textId="77777777" w:rsidR="00297D27" w:rsidRPr="00297D27" w:rsidRDefault="00297D27" w:rsidP="00E04764">
            <w:pPr>
              <w:spacing w:before="0" w:after="0" w:line="276"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06182FFD" w14:textId="77777777" w:rsidR="00297D27" w:rsidRPr="00297D27" w:rsidRDefault="00297D27" w:rsidP="00E04764">
            <w:pPr>
              <w:spacing w:before="0" w:after="0" w:line="276"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68F5AAB0"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3A22177" w14:textId="77777777" w:rsidR="00297D27" w:rsidRPr="00297D27" w:rsidRDefault="00297D27" w:rsidP="00E04764">
            <w:pPr>
              <w:spacing w:before="0" w:after="0" w:line="276"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6DEAB1E9"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5FB8361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901347B" w14:textId="77777777" w:rsidR="00297D27" w:rsidRPr="00297D27" w:rsidRDefault="00297D27" w:rsidP="00E04764">
            <w:pPr>
              <w:spacing w:before="0" w:after="0" w:line="276"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7E4717C4" w14:textId="77777777" w:rsidR="00297D27" w:rsidRPr="00297D27" w:rsidRDefault="00297D27" w:rsidP="00E04764">
            <w:pPr>
              <w:spacing w:before="0" w:after="0" w:line="276"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0867A62E" w14:textId="77777777" w:rsidR="00297D27" w:rsidRPr="00297D27" w:rsidRDefault="00297D27" w:rsidP="00E04764">
            <w:pPr>
              <w:spacing w:before="0" w:after="0" w:line="276" w:lineRule="auto"/>
              <w:rPr>
                <w:color w:val="000000"/>
              </w:rPr>
            </w:pPr>
          </w:p>
        </w:tc>
      </w:tr>
      <w:tr w:rsidR="00297D27" w:rsidRPr="00DA7AD1" w14:paraId="5A4C1FE8" w14:textId="77777777" w:rsidTr="00297D27">
        <w:trPr>
          <w:trHeight w:val="320"/>
          <w:jc w:val="center"/>
        </w:trPr>
        <w:tc>
          <w:tcPr>
            <w:tcW w:w="425" w:type="dxa"/>
            <w:tcBorders>
              <w:top w:val="nil"/>
              <w:left w:val="nil"/>
              <w:bottom w:val="nil"/>
              <w:right w:val="nil"/>
            </w:tcBorders>
          </w:tcPr>
          <w:p w14:paraId="57D0507D"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13BE1EC" w14:textId="679B9C84" w:rsidR="00297D27" w:rsidRPr="00297D27" w:rsidRDefault="00297D27" w:rsidP="00E04764">
            <w:pPr>
              <w:spacing w:before="0" w:after="0" w:line="276" w:lineRule="auto"/>
              <w:rPr>
                <w:color w:val="000000"/>
              </w:rPr>
            </w:pPr>
            <w:proofErr w:type="spellStart"/>
            <w:r w:rsidRPr="00297D27">
              <w:rPr>
                <w:color w:val="000000"/>
              </w:rPr>
              <w:t>Intellect</w:t>
            </w:r>
            <w:proofErr w:type="spellEnd"/>
          </w:p>
        </w:tc>
        <w:tc>
          <w:tcPr>
            <w:tcW w:w="1275" w:type="dxa"/>
            <w:tcBorders>
              <w:top w:val="nil"/>
              <w:left w:val="nil"/>
              <w:bottom w:val="nil"/>
              <w:right w:val="nil"/>
            </w:tcBorders>
            <w:shd w:val="clear" w:color="auto" w:fill="auto"/>
            <w:noWrap/>
            <w:vAlign w:val="bottom"/>
            <w:hideMark/>
          </w:tcPr>
          <w:p w14:paraId="0156F2C7" w14:textId="77777777" w:rsidR="00297D27" w:rsidRPr="00297D27" w:rsidRDefault="00297D27" w:rsidP="00E04764">
            <w:pPr>
              <w:spacing w:before="0" w:after="0" w:line="276" w:lineRule="auto"/>
              <w:rPr>
                <w:color w:val="000000"/>
              </w:rPr>
            </w:pPr>
            <w:r w:rsidRPr="00297D27">
              <w:rPr>
                <w:color w:val="000000"/>
              </w:rPr>
              <w:t>0.24</w:t>
            </w:r>
          </w:p>
        </w:tc>
        <w:tc>
          <w:tcPr>
            <w:tcW w:w="1151" w:type="dxa"/>
            <w:gridSpan w:val="2"/>
            <w:tcBorders>
              <w:top w:val="nil"/>
              <w:left w:val="nil"/>
              <w:bottom w:val="nil"/>
              <w:right w:val="nil"/>
            </w:tcBorders>
            <w:shd w:val="clear" w:color="auto" w:fill="auto"/>
            <w:noWrap/>
            <w:vAlign w:val="bottom"/>
            <w:hideMark/>
          </w:tcPr>
          <w:p w14:paraId="7FAC802D" w14:textId="77777777" w:rsidR="00297D27" w:rsidRPr="00297D27" w:rsidRDefault="00297D27" w:rsidP="00E04764">
            <w:pPr>
              <w:spacing w:before="0" w:after="0" w:line="276"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17BE2DEB"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5F46137" w14:textId="77777777" w:rsidR="00297D27" w:rsidRPr="00297D27" w:rsidRDefault="00297D27" w:rsidP="00E04764">
            <w:pPr>
              <w:spacing w:before="0" w:after="0" w:line="276" w:lineRule="auto"/>
              <w:rPr>
                <w:color w:val="000000"/>
              </w:rPr>
            </w:pPr>
            <w:r w:rsidRPr="00297D27">
              <w:rPr>
                <w:color w:val="000000"/>
              </w:rPr>
              <w:t>0.2</w:t>
            </w:r>
          </w:p>
        </w:tc>
        <w:tc>
          <w:tcPr>
            <w:tcW w:w="851" w:type="dxa"/>
            <w:gridSpan w:val="2"/>
            <w:tcBorders>
              <w:top w:val="nil"/>
              <w:left w:val="nil"/>
              <w:bottom w:val="nil"/>
              <w:right w:val="nil"/>
            </w:tcBorders>
            <w:shd w:val="clear" w:color="auto" w:fill="auto"/>
            <w:noWrap/>
            <w:vAlign w:val="bottom"/>
            <w:hideMark/>
          </w:tcPr>
          <w:p w14:paraId="3B427ACF" w14:textId="77777777" w:rsidR="00297D27" w:rsidRPr="00297D27" w:rsidRDefault="00297D27" w:rsidP="00E04764">
            <w:pPr>
              <w:spacing w:before="0" w:after="0" w:line="276" w:lineRule="auto"/>
              <w:rPr>
                <w:color w:val="000000"/>
              </w:rPr>
            </w:pPr>
            <w:r w:rsidRPr="00297D27">
              <w:rPr>
                <w:color w:val="000000"/>
              </w:rPr>
              <w:t>0.17*</w:t>
            </w:r>
          </w:p>
        </w:tc>
        <w:tc>
          <w:tcPr>
            <w:tcW w:w="566" w:type="dxa"/>
            <w:gridSpan w:val="2"/>
            <w:tcBorders>
              <w:top w:val="nil"/>
              <w:left w:val="nil"/>
              <w:bottom w:val="nil"/>
              <w:right w:val="nil"/>
            </w:tcBorders>
            <w:shd w:val="clear" w:color="auto" w:fill="auto"/>
            <w:noWrap/>
            <w:vAlign w:val="bottom"/>
            <w:hideMark/>
          </w:tcPr>
          <w:p w14:paraId="006E2C8C"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DAFA611" w14:textId="77777777" w:rsidR="00297D27" w:rsidRPr="00297D27" w:rsidRDefault="00297D27" w:rsidP="00E04764">
            <w:pPr>
              <w:spacing w:before="0" w:after="0" w:line="276"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76829E49"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BFF4022" w14:textId="77777777" w:rsidR="00297D27" w:rsidRPr="00297D27" w:rsidRDefault="00297D27" w:rsidP="00E04764">
            <w:pPr>
              <w:spacing w:before="0" w:after="0" w:line="276" w:lineRule="auto"/>
              <w:rPr>
                <w:color w:val="000000"/>
              </w:rPr>
            </w:pPr>
          </w:p>
        </w:tc>
      </w:tr>
      <w:tr w:rsidR="00297D27" w:rsidRPr="00DA7AD1" w14:paraId="6098FD89" w14:textId="77777777" w:rsidTr="009B34CC">
        <w:trPr>
          <w:trHeight w:val="320"/>
          <w:jc w:val="center"/>
        </w:trPr>
        <w:tc>
          <w:tcPr>
            <w:tcW w:w="3261" w:type="dxa"/>
            <w:gridSpan w:val="2"/>
            <w:tcBorders>
              <w:top w:val="nil"/>
              <w:left w:val="nil"/>
              <w:bottom w:val="nil"/>
              <w:right w:val="nil"/>
            </w:tcBorders>
          </w:tcPr>
          <w:p w14:paraId="3570F307" w14:textId="78106216" w:rsidR="00297D27" w:rsidRPr="00297D27" w:rsidRDefault="00297D27" w:rsidP="00E04764">
            <w:pPr>
              <w:spacing w:before="0" w:after="0" w:line="276" w:lineRule="auto"/>
              <w:rPr>
                <w:color w:val="000000"/>
              </w:rPr>
            </w:pPr>
            <w:proofErr w:type="spellStart"/>
            <w:r w:rsidRPr="00297D27">
              <w:rPr>
                <w:color w:val="000000"/>
              </w:rPr>
              <w:t>O</w:t>
            </w:r>
            <w:r>
              <w:rPr>
                <w:color w:val="000000"/>
              </w:rPr>
              <w:t>penness</w:t>
            </w:r>
            <w:proofErr w:type="spellEnd"/>
          </w:p>
        </w:tc>
        <w:tc>
          <w:tcPr>
            <w:tcW w:w="1275" w:type="dxa"/>
            <w:tcBorders>
              <w:top w:val="nil"/>
              <w:left w:val="nil"/>
              <w:bottom w:val="nil"/>
              <w:right w:val="nil"/>
            </w:tcBorders>
            <w:shd w:val="clear" w:color="auto" w:fill="auto"/>
            <w:noWrap/>
            <w:vAlign w:val="bottom"/>
            <w:hideMark/>
          </w:tcPr>
          <w:p w14:paraId="49283506" w14:textId="77777777" w:rsidR="00297D27" w:rsidRPr="00297D27" w:rsidRDefault="00297D27" w:rsidP="00E04764">
            <w:pPr>
              <w:spacing w:before="0" w:after="0" w:line="276"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6870D16" w14:textId="77777777" w:rsidR="00297D27" w:rsidRPr="00297D27" w:rsidRDefault="00297D27" w:rsidP="00E04764">
            <w:pPr>
              <w:spacing w:before="0" w:after="0" w:line="276" w:lineRule="auto"/>
              <w:rPr>
                <w:color w:val="000000"/>
              </w:rPr>
            </w:pPr>
          </w:p>
        </w:tc>
        <w:tc>
          <w:tcPr>
            <w:tcW w:w="709" w:type="dxa"/>
            <w:gridSpan w:val="2"/>
            <w:tcBorders>
              <w:top w:val="nil"/>
              <w:left w:val="nil"/>
              <w:bottom w:val="nil"/>
              <w:right w:val="nil"/>
            </w:tcBorders>
            <w:shd w:val="clear" w:color="auto" w:fill="auto"/>
            <w:noWrap/>
            <w:vAlign w:val="bottom"/>
            <w:hideMark/>
          </w:tcPr>
          <w:p w14:paraId="260DB9AB" w14:textId="77777777" w:rsidR="00297D27" w:rsidRPr="00297D27" w:rsidRDefault="00297D27" w:rsidP="00E04764">
            <w:pPr>
              <w:spacing w:before="0" w:after="0" w:line="276" w:lineRule="auto"/>
              <w:rPr>
                <w:color w:val="000000"/>
              </w:rPr>
            </w:pPr>
            <w:r w:rsidRPr="00297D27">
              <w:rPr>
                <w:color w:val="000000"/>
              </w:rPr>
              <w:t>0.09</w:t>
            </w:r>
          </w:p>
        </w:tc>
        <w:tc>
          <w:tcPr>
            <w:tcW w:w="708" w:type="dxa"/>
            <w:gridSpan w:val="2"/>
            <w:tcBorders>
              <w:top w:val="nil"/>
              <w:left w:val="nil"/>
              <w:bottom w:val="nil"/>
              <w:right w:val="nil"/>
            </w:tcBorders>
            <w:shd w:val="clear" w:color="auto" w:fill="auto"/>
            <w:noWrap/>
            <w:vAlign w:val="bottom"/>
            <w:hideMark/>
          </w:tcPr>
          <w:p w14:paraId="7798A331" w14:textId="77777777" w:rsidR="00297D27" w:rsidRPr="00297D27" w:rsidRDefault="00297D27" w:rsidP="00E04764">
            <w:pPr>
              <w:spacing w:before="0" w:after="0" w:line="276"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35B99958" w14:textId="77777777" w:rsidR="00297D27" w:rsidRPr="00297D27" w:rsidRDefault="00297D27" w:rsidP="00E04764">
            <w:pPr>
              <w:spacing w:before="0" w:after="0" w:line="276" w:lineRule="auto"/>
              <w:rPr>
                <w:color w:val="000000"/>
              </w:rPr>
            </w:pPr>
          </w:p>
        </w:tc>
        <w:tc>
          <w:tcPr>
            <w:tcW w:w="566" w:type="dxa"/>
            <w:gridSpan w:val="2"/>
            <w:tcBorders>
              <w:top w:val="nil"/>
              <w:left w:val="nil"/>
              <w:bottom w:val="nil"/>
              <w:right w:val="nil"/>
            </w:tcBorders>
            <w:shd w:val="clear" w:color="auto" w:fill="auto"/>
            <w:noWrap/>
            <w:vAlign w:val="bottom"/>
            <w:hideMark/>
          </w:tcPr>
          <w:p w14:paraId="2C3C9944" w14:textId="77777777" w:rsidR="00297D27" w:rsidRPr="00297D27" w:rsidRDefault="00297D27" w:rsidP="00E04764">
            <w:pPr>
              <w:spacing w:before="0" w:after="0" w:line="276" w:lineRule="auto"/>
              <w:rPr>
                <w:color w:val="000000"/>
              </w:rPr>
            </w:pPr>
            <w:r w:rsidRPr="00297D27">
              <w:rPr>
                <w:color w:val="000000"/>
              </w:rPr>
              <w:t>0.07</w:t>
            </w:r>
          </w:p>
        </w:tc>
        <w:tc>
          <w:tcPr>
            <w:tcW w:w="850" w:type="dxa"/>
            <w:gridSpan w:val="2"/>
            <w:tcBorders>
              <w:top w:val="nil"/>
              <w:left w:val="nil"/>
              <w:bottom w:val="nil"/>
              <w:right w:val="nil"/>
            </w:tcBorders>
            <w:shd w:val="clear" w:color="auto" w:fill="auto"/>
            <w:noWrap/>
            <w:vAlign w:val="bottom"/>
            <w:hideMark/>
          </w:tcPr>
          <w:p w14:paraId="2BD08671" w14:textId="77777777" w:rsidR="00297D27" w:rsidRPr="00297D27" w:rsidRDefault="00297D27" w:rsidP="00E04764">
            <w:pPr>
              <w:spacing w:before="0" w:after="0" w:line="276" w:lineRule="auto"/>
              <w:rPr>
                <w:color w:val="000000"/>
              </w:rPr>
            </w:pPr>
            <w:r w:rsidRPr="00297D27">
              <w:rPr>
                <w:color w:val="000000"/>
              </w:rPr>
              <w:t>-0.03</w:t>
            </w:r>
          </w:p>
        </w:tc>
        <w:tc>
          <w:tcPr>
            <w:tcW w:w="1111" w:type="dxa"/>
            <w:gridSpan w:val="2"/>
            <w:tcBorders>
              <w:top w:val="nil"/>
              <w:left w:val="nil"/>
              <w:bottom w:val="nil"/>
              <w:right w:val="nil"/>
            </w:tcBorders>
            <w:shd w:val="clear" w:color="auto" w:fill="auto"/>
            <w:noWrap/>
            <w:vAlign w:val="bottom"/>
            <w:hideMark/>
          </w:tcPr>
          <w:p w14:paraId="79C2747D" w14:textId="77777777" w:rsidR="00297D27" w:rsidRPr="00297D27" w:rsidRDefault="00297D27" w:rsidP="00E04764">
            <w:pPr>
              <w:spacing w:before="0" w:after="0" w:line="276" w:lineRule="auto"/>
              <w:rPr>
                <w:color w:val="000000"/>
              </w:rPr>
            </w:pPr>
          </w:p>
        </w:tc>
        <w:tc>
          <w:tcPr>
            <w:tcW w:w="566" w:type="dxa"/>
            <w:gridSpan w:val="2"/>
            <w:tcBorders>
              <w:top w:val="nil"/>
              <w:left w:val="nil"/>
              <w:bottom w:val="nil"/>
              <w:right w:val="nil"/>
            </w:tcBorders>
            <w:shd w:val="clear" w:color="auto" w:fill="auto"/>
            <w:noWrap/>
            <w:vAlign w:val="bottom"/>
            <w:hideMark/>
          </w:tcPr>
          <w:p w14:paraId="33FBDEA4" w14:textId="77777777" w:rsidR="00297D27" w:rsidRPr="00297D27" w:rsidRDefault="00297D27" w:rsidP="00E04764">
            <w:pPr>
              <w:spacing w:before="0" w:after="0" w:line="276" w:lineRule="auto"/>
              <w:rPr>
                <w:color w:val="000000"/>
              </w:rPr>
            </w:pPr>
            <w:r w:rsidRPr="00297D27">
              <w:rPr>
                <w:color w:val="000000"/>
              </w:rPr>
              <w:t>0.03</w:t>
            </w:r>
          </w:p>
        </w:tc>
      </w:tr>
    </w:tbl>
    <w:p w14:paraId="25B265C7" w14:textId="56764F66" w:rsidR="00DA7AD1" w:rsidRDefault="00297D27" w:rsidP="008E112D">
      <w:pPr>
        <w:pStyle w:val="Textoindependiente"/>
        <w:widowControl w:val="0"/>
        <w:spacing w:before="0" w:after="0" w:line="276" w:lineRule="auto"/>
        <w:ind w:firstLine="0"/>
      </w:pPr>
      <w: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w:t>
      </w:r>
      <w:r w:rsidR="008E112D">
        <w:t xml:space="preserve"> </w:t>
      </w:r>
      <w:r>
        <w:t>linear regression’s F statistic.</w:t>
      </w:r>
    </w:p>
    <w:p w14:paraId="6F32C3A8" w14:textId="204839B9" w:rsidR="004E62D9" w:rsidRPr="004E62D9" w:rsidRDefault="009729D1" w:rsidP="00FC3B1C">
      <w:pPr>
        <w:pStyle w:val="Ttulo2"/>
        <w:spacing w:before="0" w:after="0"/>
        <w:jc w:val="center"/>
      </w:pPr>
      <w:r w:rsidRPr="009729D1">
        <w:t>Study 2</w:t>
      </w:r>
    </w:p>
    <w:p w14:paraId="0E1A3AF0" w14:textId="7284B96D" w:rsidR="009729D1" w:rsidRPr="00AE4A9C" w:rsidRDefault="00187BB7" w:rsidP="00FC3B1C">
      <w:pPr>
        <w:pStyle w:val="Ttulo3"/>
        <w:spacing w:before="0" w:after="0"/>
      </w:pPr>
      <w:r>
        <w:t>Procedu</w:t>
      </w:r>
      <w:r w:rsidR="00613F5A">
        <w:t>r</w:t>
      </w:r>
      <w:r>
        <w:t xml:space="preserve">e and </w:t>
      </w:r>
      <w:r w:rsidR="009729D1">
        <w:t>Participants</w:t>
      </w:r>
    </w:p>
    <w:p w14:paraId="1F53CF66" w14:textId="151E5067" w:rsidR="009729D1" w:rsidRPr="00AE4A9C" w:rsidRDefault="00FE60E9" w:rsidP="00FC3B1C">
      <w:pPr>
        <w:pStyle w:val="FirstParagraph"/>
        <w:spacing w:before="0" w:after="0"/>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4C01DBB" w:rsidR="009729D1" w:rsidRPr="009729D1" w:rsidRDefault="009729D1" w:rsidP="00FC3B1C">
      <w:pPr>
        <w:pStyle w:val="Ttulo3"/>
        <w:spacing w:before="0" w:after="0"/>
      </w:pPr>
      <w:r w:rsidRPr="009729D1">
        <w:t>Measures</w:t>
      </w:r>
      <w:r w:rsidR="00187BB7">
        <w:t xml:space="preserve"> </w:t>
      </w:r>
    </w:p>
    <w:p w14:paraId="38D7168F" w14:textId="2E894FFB" w:rsidR="0025521F" w:rsidRDefault="009729D1" w:rsidP="00FC3B1C">
      <w:pPr>
        <w:pStyle w:val="Textoindependiente"/>
        <w:spacing w:before="0" w:after="0"/>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140BB9B" w14:textId="6163D9DB" w:rsidR="0025521F" w:rsidRDefault="00187BB7" w:rsidP="00FC3B1C">
      <w:pPr>
        <w:pStyle w:val="Ttulo3"/>
        <w:spacing w:before="0" w:after="0"/>
      </w:pPr>
      <w:r>
        <w:lastRenderedPageBreak/>
        <w:t>Data analysis</w:t>
      </w:r>
    </w:p>
    <w:p w14:paraId="5D9EEEFC" w14:textId="2F6AB47E" w:rsidR="00087BE9" w:rsidRDefault="0074454A" w:rsidP="00FC3B1C">
      <w:pPr>
        <w:pStyle w:val="Textoindependiente"/>
        <w:spacing w:before="0" w:after="0"/>
      </w:pPr>
      <w:proofErr w:type="gramStart"/>
      <w:r>
        <w:t>Similarly</w:t>
      </w:r>
      <w:proofErr w:type="gramEnd"/>
      <w:r>
        <w:t xml:space="preserve"> as proceeded in Study 1, internal consistency and </w:t>
      </w:r>
      <w:r w:rsidR="001C2053">
        <w:t>structural</w:t>
      </w:r>
      <w:r>
        <w:t xml:space="preserve"> validity by means of one </w:t>
      </w:r>
      <w:r w:rsidR="00071E57">
        <w:t>CFA</w:t>
      </w:r>
      <w:r>
        <w:t xml:space="preserve"> model per facet and one </w:t>
      </w:r>
      <w:r w:rsidR="00071E57">
        <w:t>ESEM</w:t>
      </w:r>
      <w:r>
        <w:t xml:space="preserve"> model </w:t>
      </w:r>
      <w:r w:rsidR="00071E57">
        <w:t>for the full inventory</w:t>
      </w:r>
      <w:r>
        <w:t xml:space="preserve"> was conducted with the German sample. In addition, we present in this section a measurement invariance procedure used to test the equivalency of the measurement models in the two countries. </w:t>
      </w:r>
    </w:p>
    <w:p w14:paraId="4AE52DE7" w14:textId="5600D522" w:rsidR="004E62D9" w:rsidRPr="00613F5A" w:rsidRDefault="004935BC" w:rsidP="00613F5A">
      <w:pPr>
        <w:pStyle w:val="Ttulo4"/>
        <w:keepNext w:val="0"/>
        <w:keepLines w:val="0"/>
        <w:widowControl w:val="0"/>
        <w:spacing w:before="0" w:after="0"/>
        <w:rPr>
          <w:b w:val="0"/>
          <w:bCs w:val="0"/>
          <w:i w:val="0"/>
          <w:iCs/>
        </w:rPr>
      </w:pPr>
      <w:r>
        <w:t>Measurement invariance (MI</w:t>
      </w:r>
      <w:r w:rsidR="00E04764">
        <w:t>)</w:t>
      </w:r>
      <w:r w:rsidR="00E04764">
        <w:rPr>
          <w:b w:val="0"/>
          <w:bCs w:val="0"/>
          <w:i w:val="0"/>
          <w:iCs/>
        </w:rPr>
        <w:t>.</w:t>
      </w:r>
      <w:r w:rsidR="00613F5A" w:rsidRPr="00613F5A">
        <w:rPr>
          <w:b w:val="0"/>
          <w:bCs w:val="0"/>
          <w:i w:val="0"/>
          <w:iCs/>
        </w:rPr>
        <w:t xml:space="preserve"> </w:t>
      </w:r>
      <w:r w:rsidR="002418DA" w:rsidRPr="00613F5A">
        <w:rPr>
          <w:b w:val="0"/>
          <w:bCs w:val="0"/>
          <w:i w:val="0"/>
          <w:iCs/>
        </w:rPr>
        <w:t xml:space="preserve">Following tests for structural validity mirroring the procedures from Study 1, </w:t>
      </w:r>
      <w:r w:rsidR="00E31B6B" w:rsidRPr="00613F5A">
        <w:rPr>
          <w:b w:val="0"/>
          <w:bCs w:val="0"/>
          <w:i w:val="0"/>
          <w:iCs/>
        </w:rPr>
        <w:t>MI test</w:t>
      </w:r>
      <w:r w:rsidR="002418DA" w:rsidRPr="00613F5A">
        <w:rPr>
          <w:b w:val="0"/>
          <w:bCs w:val="0"/>
          <w:i w:val="0"/>
          <w:iCs/>
        </w:rPr>
        <w:t>s</w:t>
      </w:r>
      <w:r w:rsidR="00E31B6B" w:rsidRPr="00613F5A">
        <w:rPr>
          <w:b w:val="0"/>
          <w:bCs w:val="0"/>
          <w:i w:val="0"/>
          <w:iCs/>
        </w:rPr>
        <w:t xml:space="preserve"> </w:t>
      </w:r>
      <w:r w:rsidR="002418DA" w:rsidRPr="00613F5A">
        <w:rPr>
          <w:b w:val="0"/>
          <w:bCs w:val="0"/>
          <w:i w:val="0"/>
          <w:iCs/>
        </w:rPr>
        <w:t xml:space="preserve">were </w:t>
      </w:r>
      <w:r w:rsidR="00E31B6B" w:rsidRPr="00613F5A">
        <w:rPr>
          <w:b w:val="0"/>
          <w:bCs w:val="0"/>
          <w:i w:val="0"/>
          <w:iCs/>
        </w:rPr>
        <w:t xml:space="preserve">conducted </w:t>
      </w:r>
      <w:r w:rsidR="002418DA" w:rsidRPr="00613F5A">
        <w:rPr>
          <w:b w:val="0"/>
          <w:bCs w:val="0"/>
          <w:i w:val="0"/>
          <w:iCs/>
        </w:rPr>
        <w:t xml:space="preserve">for </w:t>
      </w:r>
      <w:r w:rsidR="00E31B6B" w:rsidRPr="00613F5A">
        <w:rPr>
          <w:b w:val="0"/>
          <w:bCs w:val="0"/>
          <w:i w:val="0"/>
          <w:iCs/>
        </w:rPr>
        <w:t xml:space="preserve">each facet </w:t>
      </w:r>
      <w:r w:rsidR="002418DA" w:rsidRPr="00613F5A">
        <w:rPr>
          <w:b w:val="0"/>
          <w:bCs w:val="0"/>
          <w:i w:val="0"/>
          <w:iCs/>
        </w:rPr>
        <w:t>using the German and the US data</w:t>
      </w:r>
      <w:r w:rsidR="00E31B6B" w:rsidRPr="00613F5A">
        <w:rPr>
          <w:b w:val="0"/>
          <w:bCs w:val="0"/>
          <w:i w:val="0"/>
          <w:iCs/>
        </w:rPr>
        <w:t xml:space="preserve">. Three levels of MI </w:t>
      </w:r>
      <w:r w:rsidR="002418DA" w:rsidRPr="00613F5A">
        <w:rPr>
          <w:b w:val="0"/>
          <w:bCs w:val="0"/>
          <w:i w:val="0"/>
          <w:iCs/>
        </w:rPr>
        <w:t>we</w:t>
      </w:r>
      <w:r w:rsidR="00E31B6B" w:rsidRPr="00613F5A">
        <w:rPr>
          <w:b w:val="0"/>
          <w:bCs w:val="0"/>
          <w:i w:val="0"/>
          <w:iCs/>
        </w:rPr>
        <w:t>re analyzed here</w:t>
      </w:r>
      <w:r w:rsidR="002418DA" w:rsidRPr="00613F5A">
        <w:rPr>
          <w:b w:val="0"/>
          <w:bCs w:val="0"/>
          <w:i w:val="0"/>
          <w:iCs/>
        </w:rPr>
        <w:t xml:space="preserve">: </w:t>
      </w:r>
      <w:r w:rsidR="00E31B6B" w:rsidRPr="00613F5A">
        <w:rPr>
          <w:b w:val="0"/>
          <w:bCs w:val="0"/>
          <w:i w:val="0"/>
          <w:iCs/>
        </w:rPr>
        <w:t>configural</w:t>
      </w:r>
      <w:r w:rsidR="002418DA" w:rsidRPr="00613F5A">
        <w:rPr>
          <w:b w:val="0"/>
          <w:bCs w:val="0"/>
          <w:i w:val="0"/>
          <w:iCs/>
        </w:rPr>
        <w:t>,</w:t>
      </w:r>
      <w:r w:rsidR="00E31B6B" w:rsidRPr="00613F5A">
        <w:rPr>
          <w:b w:val="0"/>
          <w:bCs w:val="0"/>
          <w:i w:val="0"/>
          <w:iCs/>
        </w:rPr>
        <w:t xml:space="preserve"> </w:t>
      </w:r>
      <w:r w:rsidR="00CD6B0B" w:rsidRPr="00613F5A">
        <w:rPr>
          <w:b w:val="0"/>
          <w:bCs w:val="0"/>
          <w:i w:val="0"/>
          <w:iCs/>
        </w:rPr>
        <w:t>metric</w:t>
      </w:r>
      <w:r w:rsidR="002418DA" w:rsidRPr="00613F5A">
        <w:rPr>
          <w:b w:val="0"/>
          <w:bCs w:val="0"/>
          <w:i w:val="0"/>
          <w:iCs/>
        </w:rPr>
        <w:t>, and</w:t>
      </w:r>
      <w:r w:rsidR="00CD6B0B" w:rsidRPr="00613F5A">
        <w:rPr>
          <w:b w:val="0"/>
          <w:bCs w:val="0"/>
          <w:i w:val="0"/>
          <w:iCs/>
        </w:rPr>
        <w:t xml:space="preserve"> scalar invariance. </w:t>
      </w:r>
      <w:r w:rsidR="002418DA" w:rsidRPr="00613F5A">
        <w:rPr>
          <w:b w:val="0"/>
          <w:bCs w:val="0"/>
          <w:i w:val="0"/>
          <w:iCs/>
        </w:rPr>
        <w:t>Mo</w:t>
      </w:r>
      <w:r w:rsidR="00D95CC4" w:rsidRPr="00613F5A">
        <w:rPr>
          <w:b w:val="0"/>
          <w:bCs w:val="0"/>
          <w:i w:val="0"/>
          <w:iCs/>
        </w:rPr>
        <w:t>d</w:t>
      </w:r>
      <w:r w:rsidR="002418DA" w:rsidRPr="00613F5A">
        <w:rPr>
          <w:b w:val="0"/>
          <w:bCs w:val="0"/>
          <w:i w:val="0"/>
          <w:iCs/>
        </w:rPr>
        <w:t>el comparison was based on suggestions by Chen (2005). M</w:t>
      </w:r>
      <w:r w:rsidR="00CD6B0B" w:rsidRPr="00613F5A">
        <w:rPr>
          <w:b w:val="0"/>
          <w:bCs w:val="0"/>
          <w:i w:val="0"/>
          <w:iCs/>
        </w:rPr>
        <w:t xml:space="preserve">etric invariance </w:t>
      </w:r>
      <w:r w:rsidR="002418DA" w:rsidRPr="00613F5A">
        <w:rPr>
          <w:b w:val="0"/>
          <w:bCs w:val="0"/>
          <w:i w:val="0"/>
          <w:iCs/>
        </w:rPr>
        <w:t xml:space="preserve">was </w:t>
      </w:r>
      <w:r w:rsidR="00CD6B0B" w:rsidRPr="00613F5A">
        <w:rPr>
          <w:b w:val="0"/>
          <w:bCs w:val="0"/>
          <w:i w:val="0"/>
          <w:iCs/>
        </w:rPr>
        <w:t xml:space="preserve">accepted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w:t>
      </w:r>
      <w:r w:rsidR="002418DA" w:rsidRPr="00613F5A">
        <w:rPr>
          <w:b w:val="0"/>
          <w:bCs w:val="0"/>
          <w:i w:val="0"/>
          <w:iCs/>
        </w:rPr>
        <w:t xml:space="preserve"> or </w:t>
      </w:r>
      <m:oMath>
        <m:r>
          <m:rPr>
            <m:sty m:val="bi"/>
          </m:rPr>
          <w:rPr>
            <w:rFonts w:ascii="Cambria Math" w:hAnsi="Cambria Math"/>
          </w:rPr>
          <m:t>Δ</m:t>
        </m:r>
      </m:oMath>
      <w:r w:rsidR="00CD6B0B" w:rsidRPr="00613F5A">
        <w:rPr>
          <w:b w:val="0"/>
          <w:bCs w:val="0"/>
          <w:i w:val="0"/>
          <w:iCs/>
        </w:rPr>
        <w:t xml:space="preserve"> SRMR &lt; .03; and scalar invariance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 </w:t>
      </w:r>
      <w:r w:rsidR="002418DA" w:rsidRPr="00613F5A">
        <w:rPr>
          <w:b w:val="0"/>
          <w:bCs w:val="0"/>
          <w:i w:val="0"/>
          <w:iCs/>
        </w:rPr>
        <w:t xml:space="preserve">or </w:t>
      </w:r>
      <m:oMath>
        <m:r>
          <m:rPr>
            <m:sty m:val="bi"/>
          </m:rPr>
          <w:rPr>
            <w:rFonts w:ascii="Cambria Math" w:hAnsi="Cambria Math"/>
          </w:rPr>
          <m:t>Δ</m:t>
        </m:r>
      </m:oMath>
      <w:r w:rsidR="00CD6B0B" w:rsidRPr="00613F5A">
        <w:rPr>
          <w:b w:val="0"/>
          <w:bCs w:val="0"/>
          <w:i w:val="0"/>
          <w:iCs/>
        </w:rPr>
        <w:t xml:space="preserve"> SRMR &lt; .01.</w:t>
      </w:r>
      <w:r w:rsidR="002418DA" w:rsidRPr="00613F5A">
        <w:rPr>
          <w:b w:val="0"/>
          <w:bCs w:val="0"/>
          <w:i w:val="0"/>
          <w:iCs/>
        </w:rPr>
        <w:t xml:space="preserve"> MI for the full model was tested using ESEM.</w:t>
      </w:r>
      <w:r w:rsidR="00CD6B0B" w:rsidRPr="00613F5A">
        <w:rPr>
          <w:b w:val="0"/>
          <w:bCs w:val="0"/>
          <w:i w:val="0"/>
          <w:iCs/>
        </w:rPr>
        <w:t xml:space="preserve"> </w:t>
      </w:r>
      <w:bookmarkStart w:id="49" w:name="criterion-validity-evidence"/>
      <w:bookmarkEnd w:id="49"/>
    </w:p>
    <w:p w14:paraId="566251D2" w14:textId="0EABC13B" w:rsidR="004F07CD" w:rsidRDefault="004F07CD" w:rsidP="00FC3B1C">
      <w:pPr>
        <w:pStyle w:val="Textoindependiente"/>
        <w:spacing w:before="0" w:after="0"/>
      </w:pPr>
      <w:r>
        <w:t>In addition to full invariance tests, partial invariance was also tested at the facet level. Partial invariance was investigated by allowing a maximum of two factor loadings</w:t>
      </w:r>
      <w:r w:rsidR="00BC334A">
        <w:t xml:space="preserve"> (for metric invariance) or intercepts</w:t>
      </w:r>
      <w:r>
        <w:t xml:space="preserve"> </w:t>
      </w:r>
      <w:r w:rsidR="00BC334A">
        <w:t xml:space="preserve">(for scalar invariance) </w:t>
      </w:r>
      <w:r>
        <w:t xml:space="preserve">to differ between countries. The robust maximum likelihood estimator (MLR) was used in to fit the factor models in tests of invariance as it is simpler than categorical estimators when inspecting invariance, </w:t>
      </w:r>
      <w:r w:rsidR="001C2053">
        <w:t>e</w:t>
      </w:r>
      <w:r>
        <w:t>specially at the scalar level.</w:t>
      </w:r>
    </w:p>
    <w:p w14:paraId="33BBD243" w14:textId="54B84256" w:rsidR="009729D1" w:rsidRDefault="00456E3A" w:rsidP="00FC3B1C">
      <w:pPr>
        <w:pStyle w:val="Ttulo3"/>
        <w:spacing w:before="0" w:after="0"/>
      </w:pPr>
      <w:r>
        <w:lastRenderedPageBreak/>
        <w:t>Results</w:t>
      </w:r>
    </w:p>
    <w:p w14:paraId="5F9FD698" w14:textId="5AF1635A" w:rsidR="00456E3A" w:rsidRPr="00613F5A" w:rsidRDefault="00456E3A" w:rsidP="00613F5A">
      <w:pPr>
        <w:pStyle w:val="Ttulo3"/>
        <w:spacing w:before="0" w:after="0"/>
        <w:rPr>
          <w:b w:val="0"/>
          <w:bCs w:val="0"/>
        </w:rPr>
      </w:pPr>
      <w:r>
        <w:t>M</w:t>
      </w:r>
      <w:r w:rsidR="00234F04">
        <w:t>I at the facet level</w:t>
      </w:r>
      <w:r w:rsidR="00613F5A">
        <w:t xml:space="preserve">. </w:t>
      </w:r>
      <w:r w:rsidR="001C2053" w:rsidRPr="00613F5A">
        <w:rPr>
          <w:b w:val="0"/>
          <w:bCs w:val="0"/>
        </w:rPr>
        <w:t>C</w:t>
      </w:r>
      <w:r w:rsidR="00DE1B96" w:rsidRPr="00613F5A">
        <w:rPr>
          <w:b w:val="0"/>
          <w:bCs w:val="0"/>
        </w:rPr>
        <w:t>onfigural invariance was found in all facet models</w:t>
      </w:r>
      <w:r w:rsidR="00651B54" w:rsidRPr="00613F5A">
        <w:rPr>
          <w:b w:val="0"/>
          <w:bCs w:val="0"/>
        </w:rPr>
        <w:t xml:space="preserve">. </w:t>
      </w:r>
      <w:r w:rsidR="004F07CD" w:rsidRPr="00613F5A">
        <w:rPr>
          <w:b w:val="0"/>
          <w:bCs w:val="0"/>
        </w:rPr>
        <w:t>This</w:t>
      </w:r>
      <w:r w:rsidR="00651B54" w:rsidRPr="00613F5A">
        <w:rPr>
          <w:b w:val="0"/>
          <w:bCs w:val="0"/>
        </w:rPr>
        <w:t xml:space="preserve"> was the highest degree of invariance </w:t>
      </w:r>
      <w:r w:rsidR="00716F60" w:rsidRPr="00613F5A">
        <w:rPr>
          <w:b w:val="0"/>
          <w:bCs w:val="0"/>
        </w:rPr>
        <w:t>obtained</w:t>
      </w:r>
      <w:r w:rsidR="004F07CD" w:rsidRPr="00613F5A">
        <w:rPr>
          <w:b w:val="0"/>
          <w:bCs w:val="0"/>
        </w:rPr>
        <w:t xml:space="preserve"> for one facet, </w:t>
      </w:r>
      <w:r w:rsidR="004F07CD" w:rsidRPr="00613F5A">
        <w:rPr>
          <w:b w:val="0"/>
          <w:bCs w:val="0"/>
          <w:i/>
          <w:iCs/>
        </w:rPr>
        <w:t>Readiness to give feedback</w:t>
      </w:r>
      <w:r w:rsidR="004F07CD" w:rsidRPr="00613F5A">
        <w:rPr>
          <w:b w:val="0"/>
          <w:bCs w:val="0"/>
        </w:rPr>
        <w:t>, a facet of agreeableness</w:t>
      </w:r>
      <w:r w:rsidR="00651B54" w:rsidRPr="00613F5A">
        <w:rPr>
          <w:b w:val="0"/>
          <w:bCs w:val="0"/>
        </w:rPr>
        <w:t xml:space="preserve">. </w:t>
      </w:r>
      <w:r w:rsidR="00473FA0" w:rsidRPr="00613F5A">
        <w:rPr>
          <w:b w:val="0"/>
          <w:bCs w:val="0"/>
        </w:rPr>
        <w:t>A relatively high number of facets reached partial scalar invariance (4</w:t>
      </w:r>
      <w:r w:rsidR="008464B3" w:rsidRPr="00613F5A">
        <w:rPr>
          <w:b w:val="0"/>
          <w:bCs w:val="0"/>
        </w:rPr>
        <w:t>8</w:t>
      </w:r>
      <w:r w:rsidR="00473FA0" w:rsidRPr="00613F5A">
        <w:rPr>
          <w:b w:val="0"/>
          <w:bCs w:val="0"/>
        </w:rPr>
        <w:t>.</w:t>
      </w:r>
      <w:r w:rsidR="008464B3" w:rsidRPr="00613F5A">
        <w:rPr>
          <w:b w:val="0"/>
          <w:bCs w:val="0"/>
        </w:rPr>
        <w:t>9</w:t>
      </w:r>
      <w:r w:rsidR="00473FA0" w:rsidRPr="00613F5A">
        <w:rPr>
          <w:b w:val="0"/>
          <w:bCs w:val="0"/>
        </w:rPr>
        <w:t xml:space="preserve">%) after freeing a maximum of two intercepts in their respective models. One facet reached full scalar invariance: </w:t>
      </w:r>
      <w:r w:rsidR="00473FA0" w:rsidRPr="00613F5A">
        <w:rPr>
          <w:b w:val="0"/>
          <w:bCs w:val="0"/>
          <w:i/>
          <w:iCs/>
        </w:rPr>
        <w:t>Sociability</w:t>
      </w:r>
      <w:r w:rsidR="00473FA0" w:rsidRPr="00613F5A">
        <w:rPr>
          <w:b w:val="0"/>
          <w:bCs w:val="0"/>
        </w:rPr>
        <w:t xml:space="preserve">, a facet of extraversion. </w:t>
      </w:r>
      <w:r w:rsidR="00651B54" w:rsidRPr="00613F5A">
        <w:rPr>
          <w:b w:val="0"/>
          <w:bCs w:val="0"/>
        </w:rPr>
        <w:t xml:space="preserve">Furthermore, </w:t>
      </w:r>
      <w:r w:rsidR="00BC334A" w:rsidRPr="00613F5A">
        <w:rPr>
          <w:b w:val="0"/>
          <w:bCs w:val="0"/>
        </w:rPr>
        <w:t xml:space="preserve">the vast majority of facets showed at least partial metric invariance between both countries (97.6%) </w:t>
      </w:r>
      <w:r w:rsidR="002418DA" w:rsidRPr="00613F5A">
        <w:rPr>
          <w:b w:val="0"/>
          <w:bCs w:val="0"/>
        </w:rPr>
        <w:t xml:space="preserve">(see </w:t>
      </w:r>
      <w:r w:rsidR="00E16E86" w:rsidRPr="00613F5A">
        <w:rPr>
          <w:b w:val="0"/>
          <w:bCs w:val="0"/>
        </w:rPr>
        <w:t>Table A</w:t>
      </w:r>
      <w:r w:rsidR="007307BC">
        <w:rPr>
          <w:b w:val="0"/>
          <w:bCs w:val="0"/>
        </w:rPr>
        <w:t>1</w:t>
      </w:r>
      <w:r w:rsidR="00E16E86" w:rsidRPr="00613F5A">
        <w:rPr>
          <w:b w:val="0"/>
          <w:bCs w:val="0"/>
        </w:rPr>
        <w:t xml:space="preserve"> in the Annex</w:t>
      </w:r>
      <w:r w:rsidR="002418DA" w:rsidRPr="00613F5A">
        <w:rPr>
          <w:b w:val="0"/>
          <w:bCs w:val="0"/>
        </w:rPr>
        <w:t>)</w:t>
      </w:r>
      <w:r w:rsidR="00BC334A" w:rsidRPr="00613F5A">
        <w:rPr>
          <w:b w:val="0"/>
          <w:bCs w:val="0"/>
        </w:rPr>
        <w:t>.</w:t>
      </w:r>
    </w:p>
    <w:p w14:paraId="1C129B32" w14:textId="3ED67665" w:rsidR="00E26566" w:rsidRDefault="0094544B" w:rsidP="00FC3B1C">
      <w:pPr>
        <w:pStyle w:val="Textoindependiente"/>
        <w:spacing w:before="0" w:after="0"/>
      </w:pPr>
      <w:r w:rsidDel="0094544B">
        <w:rPr>
          <w:rFonts w:ascii="Arial" w:hAnsi="Arial" w:cs="Arial"/>
          <w:sz w:val="20"/>
          <w:szCs w:val="20"/>
        </w:rPr>
        <w:t xml:space="preserve"> </w:t>
      </w:r>
      <w:r w:rsidR="002A4D5B">
        <w:t xml:space="preserve">As stated above, the partial invariant solutions were tested after freeing a maximum of two parameters to differ between groups in each MI stage. Due to space constraints, it is not possible to list all freed parameters here. Researchers interested in a more detailed description are encouraged to examine these in </w:t>
      </w:r>
      <w:r w:rsidR="007307BC">
        <w:t>supplemental materials</w:t>
      </w:r>
      <w:r w:rsidR="002A4D5B">
        <w:t xml:space="preserve">. </w:t>
      </w:r>
      <w:r w:rsidR="002B3E9C">
        <w:t xml:space="preserve">As a general trend, non-invariant factor loadings of extraversion are larger in the USA sample than in the German sample, as well as positive factor loadings of openness. </w:t>
      </w:r>
      <w:r w:rsidR="00831A56">
        <w:t>Conversely</w:t>
      </w:r>
      <w:r w:rsidR="002B3E9C">
        <w:t>,</w:t>
      </w:r>
      <w:r w:rsidR="00831A56">
        <w:t xml:space="preserve"> </w:t>
      </w:r>
      <w:r w:rsidR="002B3E9C">
        <w:t xml:space="preserve">negative factor loadings of openness are bigger in the German sample. Some freed factor loadings seem to </w:t>
      </w:r>
      <w:r w:rsidR="00831A56">
        <w:t>deviate</w:t>
      </w:r>
      <w:r w:rsidR="002B3E9C">
        <w:t xml:space="preserve"> </w:t>
      </w:r>
      <w:r w:rsidR="00831A56">
        <w:t>due to</w:t>
      </w:r>
      <w:r w:rsidR="002B3E9C">
        <w:t xml:space="preserve"> age differences between samples, as “I resist authority”, an indicator of </w:t>
      </w:r>
      <w:r w:rsidR="002B3E9C" w:rsidRPr="00971A06">
        <w:rPr>
          <w:i/>
          <w:iCs/>
        </w:rPr>
        <w:t>Dominance</w:t>
      </w:r>
      <w:r w:rsidR="002B3E9C">
        <w:t xml:space="preserve">, and “I am easily discouraged”, an indicator of </w:t>
      </w:r>
      <w:r w:rsidR="002B3E9C" w:rsidRPr="00971A06">
        <w:rPr>
          <w:i/>
          <w:iCs/>
        </w:rPr>
        <w:t>Persistence</w:t>
      </w:r>
      <w:r w:rsidR="002B3E9C">
        <w:t xml:space="preserve">, both yielding higher factor loadings in the younger sample (i.e. our German sample). At the scalar level, most non-invariant </w:t>
      </w:r>
      <w:r w:rsidR="007920F8">
        <w:t>parameters</w:t>
      </w:r>
      <w:r w:rsidR="002B3E9C">
        <w:t xml:space="preserve"> of conscientiousness</w:t>
      </w:r>
      <w:r w:rsidR="007920F8">
        <w:t>’</w:t>
      </w:r>
      <w:r w:rsidR="002B3E9C">
        <w:t xml:space="preserve"> facets </w:t>
      </w:r>
      <w:r w:rsidR="007920F8">
        <w:t xml:space="preserve">show higher intercepts for Germans, excepting those of </w:t>
      </w:r>
      <w:r w:rsidR="007920F8" w:rsidRPr="00971A06">
        <w:rPr>
          <w:i/>
          <w:iCs/>
        </w:rPr>
        <w:t>Persistence</w:t>
      </w:r>
      <w:r w:rsidR="007920F8">
        <w:t xml:space="preserve">, which are higher in the American sample. Nonetheless, </w:t>
      </w:r>
      <w:r w:rsidR="007920F8" w:rsidRPr="00971A06">
        <w:rPr>
          <w:i/>
          <w:iCs/>
        </w:rPr>
        <w:t>Persistence</w:t>
      </w:r>
      <w:r w:rsidR="007920F8">
        <w:t xml:space="preserve"> indicators may be higher in the American sample due to age differences (“I like to take my time” and “I never give up”</w:t>
      </w:r>
      <w:r w:rsidR="00F403B5">
        <w:t xml:space="preserve"> are examples of items belonging to this facet</w:t>
      </w:r>
      <w:r w:rsidR="007920F8">
        <w:t xml:space="preserve">). In fact, many of the non-scalar indicators may be best understood by </w:t>
      </w:r>
      <w:r w:rsidR="00F2638A">
        <w:t>the effect of age than that of culture</w:t>
      </w:r>
      <w:r w:rsidR="002A0E6F">
        <w:t xml:space="preserve">, especially those that differ the most; for instance: </w:t>
      </w:r>
      <w:r w:rsidR="007920F8">
        <w:t xml:space="preserve">“I act impulsively when something is bothering me”, “I am easily talked into doing silly </w:t>
      </w:r>
      <w:r w:rsidR="007920F8">
        <w:lastRenderedPageBreak/>
        <w:t>things”, “I get overwhelmed by emotions”</w:t>
      </w:r>
      <w:r w:rsidR="00F2638A">
        <w:t>, all of these yielding higher intercepts in the younger group.</w:t>
      </w:r>
    </w:p>
    <w:p w14:paraId="0B183F20" w14:textId="1811F7B3" w:rsidR="00EA382D" w:rsidRPr="00613F5A" w:rsidRDefault="00936853" w:rsidP="00613F5A">
      <w:pPr>
        <w:pStyle w:val="Ttulo3"/>
        <w:spacing w:before="0" w:after="0"/>
        <w:rPr>
          <w:b w:val="0"/>
          <w:bCs w:val="0"/>
        </w:rPr>
      </w:pPr>
      <w:r>
        <w:t>MI of the full model</w:t>
      </w:r>
      <w:r w:rsidR="00613F5A">
        <w:t xml:space="preserve">. </w:t>
      </w:r>
      <w:r w:rsidR="00D3216C" w:rsidRPr="00613F5A">
        <w:rPr>
          <w:b w:val="0"/>
          <w:bCs w:val="0"/>
        </w:rPr>
        <w:t xml:space="preserve">The ESEM model with the German sample showed </w:t>
      </w:r>
      <w:r w:rsidR="00B13310" w:rsidRPr="00613F5A">
        <w:rPr>
          <w:b w:val="0"/>
          <w:bCs w:val="0"/>
        </w:rPr>
        <w:t xml:space="preserve">similar fit as with the American sample </w:t>
      </w:r>
      <w:r w:rsidR="00D3216C" w:rsidRPr="00613F5A">
        <w:rPr>
          <w:b w:val="0"/>
          <w:bCs w:val="0"/>
        </w:rPr>
        <w:t>(</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13310" w:rsidRPr="00613F5A">
        <w:rPr>
          <w:b w:val="0"/>
          <w:bCs w:val="0"/>
        </w:rPr>
        <w:t xml:space="preserve"> (df) = 1386 (521), CFI = 885, RMSEA = 0.068, SRMR = 0.035</w:t>
      </w:r>
      <w:r w:rsidR="00D3216C" w:rsidRPr="00613F5A">
        <w:rPr>
          <w:b w:val="0"/>
          <w:bCs w:val="0"/>
        </w:rPr>
        <w:t xml:space="preserve">). Importantly, all facets loaded significantly in their intended domains, replicating the results of </w:t>
      </w:r>
      <w:r w:rsidR="00320163" w:rsidRPr="00613F5A">
        <w:rPr>
          <w:b w:val="0"/>
          <w:bCs w:val="0"/>
        </w:rPr>
        <w:t>S</w:t>
      </w:r>
      <w:r w:rsidR="00D3216C" w:rsidRPr="00613F5A">
        <w:rPr>
          <w:b w:val="0"/>
          <w:bCs w:val="0"/>
        </w:rPr>
        <w:t xml:space="preserve">tudy 1. The MI approach revealed that </w:t>
      </w:r>
      <w:r w:rsidR="00B13310" w:rsidRPr="00613F5A">
        <w:rPr>
          <w:b w:val="0"/>
          <w:bCs w:val="0"/>
        </w:rPr>
        <w:t>configural invariance</w:t>
      </w:r>
      <w:r w:rsidR="00D3216C" w:rsidRPr="00613F5A">
        <w:rPr>
          <w:b w:val="0"/>
          <w:bCs w:val="0"/>
        </w:rPr>
        <w:t xml:space="preserve"> was tenable </w:t>
      </w:r>
      <w:r w:rsidR="00544E33" w:rsidRPr="00613F5A">
        <w:rPr>
          <w:b w:val="0"/>
          <w:bCs w:val="0"/>
        </w:rPr>
        <w:t>in the integrated model</w:t>
      </w:r>
      <w:r w:rsidR="00B13310" w:rsidRPr="00613F5A">
        <w:rPr>
          <w:b w:val="0"/>
          <w:bCs w:val="0"/>
        </w:rPr>
        <w:t xml:space="preserve">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CE6DAA" w:rsidRPr="00613F5A">
        <w:rPr>
          <w:b w:val="0"/>
          <w:bCs w:val="0"/>
        </w:rPr>
        <w:t xml:space="preserve"> </w:t>
      </w:r>
      <w:r w:rsidR="00B13310" w:rsidRPr="00613F5A">
        <w:rPr>
          <w:b w:val="0"/>
          <w:bCs w:val="0"/>
        </w:rPr>
        <w:t>(df) = 3001(1042), CFI = 0.86, RMSEA = 0.071, SRMR = 0.04)</w:t>
      </w:r>
      <w:r w:rsidR="00544E33" w:rsidRPr="00613F5A">
        <w:rPr>
          <w:b w:val="0"/>
          <w:bCs w:val="0"/>
        </w:rPr>
        <w:t xml:space="preserve">. </w:t>
      </w:r>
      <w:r w:rsidR="00B13310" w:rsidRPr="00613F5A">
        <w:rPr>
          <w:b w:val="0"/>
          <w:bCs w:val="0"/>
        </w:rPr>
        <w:t>Metric invariance was not obtained, as differences in CFI were higher than 0.01 (</w:t>
      </w:r>
      <w:r w:rsidR="00BC334A" w:rsidRPr="00613F5A">
        <w:rPr>
          <w:rFonts w:ascii="Cambria Math" w:hAnsi="Cambria Math"/>
          <w:b w:val="0"/>
          <w:bCs w:val="0"/>
          <w:i/>
        </w:rPr>
        <w:t>∆</w:t>
      </w:r>
      <w:r w:rsidR="00B13310" w:rsidRPr="00613F5A">
        <w:rPr>
          <w:b w:val="0"/>
          <w:bCs w:val="0"/>
        </w:rPr>
        <w:t>CFI = 0.026).</w:t>
      </w:r>
      <w:r w:rsidR="00544E33" w:rsidRPr="00613F5A">
        <w:rPr>
          <w:b w:val="0"/>
          <w:bCs w:val="0"/>
        </w:rPr>
        <w:t xml:space="preserve"> </w:t>
      </w:r>
      <w:r w:rsidR="00BC334A" w:rsidRPr="00613F5A">
        <w:rPr>
          <w:b w:val="0"/>
          <w:bCs w:val="0"/>
        </w:rPr>
        <w:t>Partial invariance was not tested as it is not yet implemented in ESEM.</w:t>
      </w:r>
    </w:p>
    <w:p w14:paraId="3C3A6373" w14:textId="77777777" w:rsidR="00EA382D" w:rsidRDefault="00C96047" w:rsidP="00FC3B1C">
      <w:pPr>
        <w:pStyle w:val="Ttulo1"/>
        <w:spacing w:before="0" w:after="0"/>
      </w:pPr>
      <w:bookmarkStart w:id="50" w:name="discussion"/>
      <w:bookmarkEnd w:id="50"/>
      <w:r>
        <w:t>Discussion</w:t>
      </w:r>
    </w:p>
    <w:p w14:paraId="18E169B3" w14:textId="7616038F" w:rsidR="0006050E" w:rsidRDefault="004935BC" w:rsidP="00FC3B1C">
      <w:pPr>
        <w:pStyle w:val="FirstParagraph"/>
        <w:spacing w:before="0" w:after="0"/>
      </w:pPr>
      <w:r>
        <w:t>The personality test presented herein,</w:t>
      </w:r>
      <w:r w:rsidR="00936853">
        <w:t xml:space="preserve"> named</w:t>
      </w:r>
      <w:r>
        <w:t xml:space="preserve"> Berlin multi-facet</w:t>
      </w:r>
      <w:r w:rsidR="00514191">
        <w:t>t</w:t>
      </w:r>
      <w:r>
        <w:t xml:space="preserve">ed personality </w:t>
      </w:r>
      <w:r w:rsidR="00FC1CE7">
        <w:t>inventory</w:t>
      </w:r>
      <w:r w:rsidR="000C47A5">
        <w:t xml:space="preserve"> (BMFPI)</w:t>
      </w:r>
      <w:r>
        <w:t>, was developed to cover the need for a tool which maximized the coverage of facets within the</w:t>
      </w:r>
      <w:r w:rsidR="00AE2CBC">
        <w:t xml:space="preserve"> </w:t>
      </w:r>
      <w:r>
        <w:t>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xml:space="preserve">. The first evidence of reliability, construct and </w:t>
      </w:r>
      <w:r w:rsidR="001C2053">
        <w:t xml:space="preserve">test-criterion </w:t>
      </w:r>
      <w:r w:rsidR="000A7E5B">
        <w:t>validity</w:t>
      </w:r>
      <w:r w:rsidR="0006050E">
        <w:t xml:space="preserve"> 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w:t>
      </w:r>
      <w:r w:rsidR="000C47A5">
        <w:t xml:space="preserve">BMFPI </w:t>
      </w:r>
      <w:r w:rsidR="00514191">
        <w:t xml:space="preserve">has been developed 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researchers </w:t>
      </w:r>
      <w:r w:rsidR="00320163">
        <w:t xml:space="preserve">worldwide </w:t>
      </w:r>
      <w:r w:rsidR="0006050E">
        <w:t>can benefit from this advance</w:t>
      </w:r>
      <w:r w:rsidR="00EA1FA2">
        <w:t>.</w:t>
      </w:r>
      <w:r w:rsidR="00320163">
        <w:t xml:space="preserve"> These analyses also revealed interesting patterns of non-invariance, potentially informing cross-cultural research.</w:t>
      </w:r>
      <w:r w:rsidR="00EA1FA2">
        <w:t xml:space="preserve"> </w:t>
      </w:r>
      <w:r w:rsidR="007004AF">
        <w:t xml:space="preserve">For instance, higher factor loadings were found in the </w:t>
      </w:r>
      <w:r w:rsidR="00F403B5">
        <w:t xml:space="preserve">American sample for positively keyed items in the openness domain, whereas inversely keyed items loaded highly in German’s </w:t>
      </w:r>
      <w:r w:rsidR="00F403B5">
        <w:lastRenderedPageBreak/>
        <w:t xml:space="preserve">openness. This suggests that the indicators which reflect a low level of openness have a relatively higher influence in how this domain is defined by Germans. Also, non-invariant intercepts in conscientiousness were consistently higher in the German sample, indicating a higher baseline level in this domain for this group.  </w:t>
      </w:r>
    </w:p>
    <w:p w14:paraId="560CC316" w14:textId="4FF8FD15" w:rsidR="003C6773" w:rsidRPr="003C6773" w:rsidRDefault="003C6773" w:rsidP="00FC3B1C">
      <w:pPr>
        <w:pStyle w:val="Ttulo3"/>
        <w:spacing w:before="0" w:after="0"/>
      </w:pPr>
      <w:r>
        <w:t>Facet Structure</w:t>
      </w:r>
    </w:p>
    <w:p w14:paraId="3001678B" w14:textId="1455A3B6" w:rsidR="00342505" w:rsidRDefault="00C96047" w:rsidP="00FC3B1C">
      <w:pPr>
        <w:pStyle w:val="Textoindependiente"/>
        <w:spacing w:before="0" w:after="0"/>
      </w:pPr>
      <w:r>
        <w:t>The instrument presented in this work covers all the “core” facets proposed by Soto and John (2009</w:t>
      </w:r>
      <w:r w:rsidR="00320163">
        <w:t xml:space="preserve"> &amp; 2016</w:t>
      </w:r>
      <w:r>
        <w:t>)</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w:t>
      </w:r>
      <w:r w:rsidR="00BB1642">
        <w:t>o</w:t>
      </w:r>
      <w:r w:rsidR="00F35E2C">
        <w:t>penness</w:t>
      </w:r>
      <w:r w:rsidR="002D009E">
        <w:t xml:space="preserve"> domain</w:t>
      </w:r>
      <w:r w:rsidR="00F35E2C">
        <w:t>.</w:t>
      </w:r>
    </w:p>
    <w:p w14:paraId="41187F6B" w14:textId="1BB0AD9A" w:rsidR="003C6773" w:rsidRDefault="004935BC" w:rsidP="00FC3B1C">
      <w:pPr>
        <w:pStyle w:val="Ttulo3"/>
        <w:spacing w:before="0" w:after="0"/>
      </w:pPr>
      <w:r>
        <w:t>Psychometric properties</w:t>
      </w:r>
      <w:r w:rsidR="003C6773">
        <w:t xml:space="preserve"> </w:t>
      </w:r>
    </w:p>
    <w:p w14:paraId="370BAFC5" w14:textId="6C0AE591" w:rsidR="00265CAE" w:rsidRDefault="00960F9F" w:rsidP="00FC3B1C">
      <w:pPr>
        <w:pStyle w:val="Textoindependiente"/>
        <w:spacing w:before="0" w:after="0"/>
      </w:pPr>
      <w:r>
        <w:t>After defining the facet structure with an independent sample,</w:t>
      </w:r>
      <w:r w:rsidR="00265CAE">
        <w:t xml:space="preserve"> we tested the psychometric properties in terms of internal consistency</w:t>
      </w:r>
      <w:r w:rsidR="00CF70C4">
        <w:t xml:space="preserve"> </w:t>
      </w:r>
      <w:r w:rsidR="00265CAE">
        <w:t>and structural validity.</w:t>
      </w:r>
      <w:r w:rsidR="00566FEC">
        <w:t xml:space="preserve"> </w:t>
      </w:r>
      <w:r w:rsidR="004A6F36">
        <w:t>We found good internal consistenc</w:t>
      </w:r>
      <w:r w:rsidR="0008398D">
        <w:t>ies</w:t>
      </w:r>
      <w:r w:rsidR="004A6F36">
        <w:t xml:space="preserve">,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7F62B57" w:rsidR="004A6F36" w:rsidRDefault="00CF70C4" w:rsidP="00FC3B1C">
      <w:pPr>
        <w:pStyle w:val="Textoindependiente"/>
        <w:spacing w:before="0" w:after="0"/>
      </w:pPr>
      <w:r>
        <w:t>Structural</w:t>
      </w:r>
      <w:r w:rsidR="004A6F36">
        <w:t xml:space="preserve"> validity was assessed by fitting a CFA to each of the facets. Goodness of fit measures signaled that the data is consistent with the facet models, with </w:t>
      </w:r>
      <w:r w:rsidR="00D23251">
        <w:t>88</w:t>
      </w:r>
      <w:r w:rsidR="004A6F36">
        <w:t>% of the chi-square test</w:t>
      </w:r>
      <w:r w:rsidR="00D23251">
        <w:t>s</w:t>
      </w:r>
      <w:r w:rsidR="004A6F36">
        <w:t xml:space="preserve"> yielding non-significant results and all facets at least approximately fitting the data </w:t>
      </w:r>
      <w:r w:rsidR="004A6F36">
        <w:lastRenderedPageBreak/>
        <w:t xml:space="preserve">according to goodness-of-fit indices. These results suggest that the facets included in the </w:t>
      </w:r>
      <w:r w:rsidR="000C47A5">
        <w:t xml:space="preserve">BMFPI </w:t>
      </w:r>
      <w:r w:rsidR="004A6F36">
        <w:t xml:space="preserve">can be used independently, in case that researchers and practitioners are more interested </w:t>
      </w:r>
      <w:r w:rsidR="009C0AA1">
        <w:t>in a specific set of facets rather than in the full Big Five picture.</w:t>
      </w:r>
    </w:p>
    <w:p w14:paraId="0AF267DB" w14:textId="7A8AAAF1" w:rsidR="009C0AA1" w:rsidRDefault="009C0AA1" w:rsidP="00FC3B1C">
      <w:pPr>
        <w:pStyle w:val="Textoindependiente"/>
        <w:spacing w:before="0" w:after="0"/>
      </w:pPr>
      <w:r>
        <w:t>The higher order structure</w:t>
      </w:r>
      <w:r w:rsidR="0008398D">
        <w:t xml:space="preserve"> was tested using </w:t>
      </w:r>
      <w:r>
        <w:t xml:space="preserve">ESEM, a method which allows to overcome the constraint of independent clusters solution usually imposed </w:t>
      </w:r>
      <w:r w:rsidR="00822A8A">
        <w:t>in</w:t>
      </w:r>
      <w:r>
        <w:t xml:space="preserve"> a CFA. Although some researchers could argue that such constraint</w:t>
      </w:r>
      <w:r w:rsidR="0008398D">
        <w:t>s</w:t>
      </w:r>
      <w:r>
        <w:t xml:space="preserve"> </w:t>
      </w:r>
      <w:r w:rsidR="0008398D">
        <w:t xml:space="preserve">are </w:t>
      </w:r>
      <w:r>
        <w:t xml:space="preserve">beneficial to ensure a high degree of discriminant validity, the independent cluster solution may be too strict to model constructs that are highly inter-related, as it occurs in personality traits. </w:t>
      </w:r>
      <w:r w:rsidR="00822A8A">
        <w:t xml:space="preserve">A control measure to deduce a reasonable degree of </w:t>
      </w:r>
      <w:r w:rsidR="0008398D">
        <w:t xml:space="preserve">convergent </w:t>
      </w:r>
      <w:r w:rsidR="00822A8A">
        <w:t xml:space="preserve">and discriminant validity in the ESEM solution is to verify that the primary factor loadings are distinct from zero (i.e. that they are statistically significant), and that the proportion of significant cross-loadings is not excessive. </w:t>
      </w:r>
      <w:r w:rsidR="0008398D">
        <w:t>All of this was the case for the current data in both languages.</w:t>
      </w:r>
    </w:p>
    <w:p w14:paraId="11A724C0" w14:textId="058D6C81" w:rsidR="003C6773" w:rsidRDefault="004935BC" w:rsidP="00FC3B1C">
      <w:pPr>
        <w:pStyle w:val="Ttulo3"/>
        <w:spacing w:before="0" w:after="0"/>
      </w:pPr>
      <w:r>
        <w:t>Association with external constructs</w:t>
      </w:r>
    </w:p>
    <w:p w14:paraId="7610CA20" w14:textId="08619757" w:rsidR="00DA11BD" w:rsidRDefault="00C96047" w:rsidP="00FC3B1C">
      <w:pPr>
        <w:pStyle w:val="Textoindependiente"/>
        <w:spacing w:before="0" w:after="0"/>
      </w:pPr>
      <w:r>
        <w:t>We have tested different hypothes</w:t>
      </w:r>
      <w:r w:rsidR="00716F60">
        <w:t>e</w:t>
      </w:r>
      <w:r>
        <w:t>s which aim</w:t>
      </w:r>
      <w:r w:rsidR="00716F60">
        <w:t>ed</w:t>
      </w:r>
      <w:r>
        <w:t xml:space="preserve"> to replicate previous findings on the interplay between personality and SWL, academic performance</w:t>
      </w:r>
      <w:r w:rsidR="0008398D">
        <w:t>,</w:t>
      </w:r>
      <w:r>
        <w:t xml:space="preserve"> and school absent</w:t>
      </w:r>
      <w:r w:rsidR="001B379F">
        <w:t>ee</w:t>
      </w:r>
      <w:r>
        <w:t xml:space="preserve">ism. Overall, the </w:t>
      </w:r>
      <w:r w:rsidR="0008398D">
        <w:t xml:space="preserve">scores derived </w:t>
      </w:r>
      <w:r>
        <w:t>here ha</w:t>
      </w:r>
      <w:r w:rsidR="0008398D">
        <w:t>ve</w:t>
      </w:r>
      <w:r>
        <w:t xml:space="preserve"> shown similar </w:t>
      </w:r>
      <w:r w:rsidR="0008398D">
        <w:t xml:space="preserve">test-criterion-correlations </w:t>
      </w:r>
      <w:r w:rsidR="00B5773A">
        <w:t>as</w:t>
      </w:r>
      <w:r w:rsidR="00573369">
        <w:t xml:space="preserve"> </w:t>
      </w:r>
      <w:r w:rsidR="0008398D">
        <w:t xml:space="preserve">scores from </w:t>
      </w:r>
      <w:r w:rsidR="0075381B">
        <w:t>other personality instruments</w:t>
      </w:r>
      <w:r w:rsidR="00756DBE">
        <w:t>, at least regarding the external outcomes that were included in our measures</w:t>
      </w:r>
      <w:r w:rsidR="0075381B">
        <w:t xml:space="preserve">. </w:t>
      </w:r>
      <w:r w:rsidR="0008398D">
        <w:t xml:space="preserve">Confirming our first </w:t>
      </w:r>
      <w:r w:rsidR="0075381B">
        <w:t xml:space="preserve">hypothesis </w:t>
      </w:r>
      <w:r w:rsidR="00463C88">
        <w:t xml:space="preserve">we found </w:t>
      </w:r>
      <w:r w:rsidR="0008398D">
        <w:t xml:space="preserve">that </w:t>
      </w:r>
      <w:r w:rsidR="00463C88" w:rsidRPr="00971A06">
        <w:rPr>
          <w:i/>
          <w:iCs/>
        </w:rPr>
        <w:t>positive attitude</w:t>
      </w:r>
      <w:r w:rsidR="00463C88">
        <w:t xml:space="preserve"> (which is similar to </w:t>
      </w:r>
      <w:r w:rsidR="00463C88" w:rsidRPr="00971A06">
        <w:rPr>
          <w:i/>
          <w:iCs/>
        </w:rPr>
        <w:t>cheerfulness</w:t>
      </w:r>
      <w:r w:rsidR="00463C88">
        <w:t xml:space="preserve">) and </w:t>
      </w:r>
      <w:r w:rsidR="00463C88" w:rsidRPr="00971A06">
        <w:rPr>
          <w:i/>
          <w:iCs/>
        </w:rPr>
        <w:t>mental balance</w:t>
      </w:r>
      <w:r w:rsidR="00463C88">
        <w:t xml:space="preserve"> (akin the inverse of </w:t>
      </w:r>
      <w:r w:rsidR="00463C88" w:rsidRPr="00971A06">
        <w:rPr>
          <w:i/>
          <w:iCs/>
        </w:rPr>
        <w:t>depression</w:t>
      </w:r>
      <w:r w:rsidR="00463C88">
        <w:t xml:space="preserve">) </w:t>
      </w:r>
      <w:r w:rsidR="00BB1642">
        <w:t xml:space="preserve">were associated with </w:t>
      </w:r>
      <w:r w:rsidR="00463C88">
        <w:t>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r w:rsidR="000C24FD">
        <w:t xml:space="preserve">Emotional stability </w:t>
      </w:r>
      <w:r w:rsidR="00DA11BD">
        <w:t xml:space="preserve">and </w:t>
      </w:r>
      <w:r w:rsidR="00BB1642">
        <w:t>e</w:t>
      </w:r>
      <w:r w:rsidR="00DA11BD">
        <w:t>xtraversion were, as expected, the domains which showed the strongest links to SWL. The other 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 xml:space="preserve">good </w:t>
      </w:r>
      <w:r w:rsidR="00DA11BD" w:rsidRPr="00DA11BD">
        <w:rPr>
          <w:i/>
          <w:iCs/>
        </w:rPr>
        <w:lastRenderedPageBreak/>
        <w:t>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t>intellect</w:t>
      </w:r>
      <w:r w:rsidR="00DA11BD">
        <w:rPr>
          <w:i/>
          <w:iCs/>
        </w:rPr>
        <w:t xml:space="preserve"> </w:t>
      </w:r>
      <w:r w:rsidR="00BB1642">
        <w:t>were significantly linked with</w:t>
      </w:r>
      <w:r w:rsidR="00DA11BD">
        <w:t xml:space="preserve"> SWL, highlighting the usefulness of a rich set of facets when inspecting associations with external outcomes. </w:t>
      </w:r>
    </w:p>
    <w:p w14:paraId="2C405A84" w14:textId="167D3882" w:rsidR="00DA11BD" w:rsidRPr="006B3600" w:rsidRDefault="0057351A" w:rsidP="00FC3B1C">
      <w:pPr>
        <w:pStyle w:val="Textoindependiente"/>
        <w:spacing w:before="0" w:after="0"/>
        <w:rPr>
          <w:rFonts w:eastAsiaTheme="minorEastAsia"/>
          <w:color w:val="000000"/>
          <w:lang w:eastAsia="nl-BE"/>
        </w:rPr>
      </w:pPr>
      <w:r>
        <w:t xml:space="preserve">Our second hypothesis stated that </w:t>
      </w:r>
      <w:r w:rsidR="00BB1642">
        <w:t>c</w:t>
      </w:r>
      <w:r>
        <w:t xml:space="preserve">onscientiousness would </w:t>
      </w:r>
      <w:r w:rsidR="00BB1642">
        <w:t xml:space="preserve">be associated with </w:t>
      </w:r>
      <w:r>
        <w:t xml:space="preserve">academic achievement with a small to moderate effect size, and that </w:t>
      </w:r>
      <w:r w:rsidR="00BB1642">
        <w:t>o</w:t>
      </w:r>
      <w:r>
        <w:t xml:space="preserve">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t>
      </w:r>
      <w:r w:rsidRPr="0008398D">
        <w:t>with high school GPA</w:t>
      </w:r>
      <w:r w:rsidR="009B34CC" w:rsidRPr="0008398D">
        <w:t xml:space="preserve">, while at the facet level </w:t>
      </w:r>
      <w:r w:rsidR="009B34CC" w:rsidRPr="0008398D">
        <w:rPr>
          <w:i/>
          <w:iCs/>
        </w:rPr>
        <w:t>goal orientation</w:t>
      </w:r>
      <w:r w:rsidR="009B34CC" w:rsidRPr="0008398D">
        <w:t xml:space="preserve"> (</w:t>
      </w:r>
      <w:r w:rsidR="009B34CC" w:rsidRPr="0008398D">
        <w:rPr>
          <w:rFonts w:eastAsiaTheme="minorEastAsia" w:cs="Times New Roman"/>
          <w:color w:val="000000"/>
          <w:lang w:eastAsia="nl-BE"/>
        </w:rPr>
        <w:t>β</w:t>
      </w:r>
      <w:r w:rsidR="009B34CC" w:rsidRPr="0008398D">
        <w:rPr>
          <w:rFonts w:eastAsiaTheme="minorEastAsia"/>
          <w:color w:val="000000"/>
          <w:lang w:eastAsia="nl-BE"/>
        </w:rPr>
        <w:t xml:space="preserve"> </w:t>
      </w:r>
      <w:r w:rsidR="009B34CC" w:rsidRPr="0008398D">
        <w:t>= .15) was the only construct predicting the outcome</w:t>
      </w:r>
      <w:r w:rsidRPr="0008398D">
        <w:rPr>
          <w:rFonts w:eastAsiaTheme="minorEastAsia"/>
          <w:color w:val="000000"/>
          <w:lang w:eastAsia="nl-BE"/>
        </w:rPr>
        <w:t>.</w:t>
      </w:r>
      <w:r w:rsidRPr="006B3600">
        <w:rPr>
          <w:rFonts w:eastAsiaTheme="minorEastAsia"/>
          <w:color w:val="000000"/>
          <w:lang w:eastAsia="nl-BE"/>
        </w:rPr>
        <w:t xml:space="preserve"> </w:t>
      </w:r>
      <w:r w:rsidR="00D86142" w:rsidRPr="0008398D">
        <w:rPr>
          <w:rFonts w:eastAsiaTheme="minorEastAsia"/>
          <w:color w:val="000000"/>
          <w:lang w:eastAsia="nl-BE"/>
        </w:rPr>
        <w:t xml:space="preserve">Openness was also related to GPA, and as hypothesized some facets were positively related to academic achievement </w:t>
      </w:r>
      <w:r w:rsidR="00D86142" w:rsidRPr="0008398D">
        <w:rPr>
          <w:rFonts w:eastAsiaTheme="minorEastAsia"/>
          <w:i/>
          <w:color w:val="000000"/>
          <w:lang w:eastAsia="nl-BE"/>
        </w:rPr>
        <w:t>(Interest in Reading</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2</w:t>
      </w:r>
      <w:r w:rsidR="00D86142" w:rsidRPr="0008398D">
        <w:rPr>
          <w:rFonts w:eastAsiaTheme="minorEastAsia"/>
          <w:color w:val="000000"/>
          <w:lang w:eastAsia="nl-BE"/>
        </w:rPr>
        <w:t xml:space="preserve">; </w:t>
      </w:r>
      <w:r w:rsidR="00D86142" w:rsidRPr="0008398D">
        <w:rPr>
          <w:rFonts w:eastAsiaTheme="minorEastAsia"/>
          <w:i/>
          <w:color w:val="000000"/>
          <w:lang w:eastAsia="nl-BE"/>
        </w:rPr>
        <w:t>Intellect</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7</w:t>
      </w:r>
      <w:r w:rsidR="00D86142" w:rsidRPr="0008398D">
        <w:rPr>
          <w:rFonts w:eastAsiaTheme="minorEastAsia"/>
          <w:color w:val="000000"/>
          <w:lang w:eastAsia="nl-BE"/>
        </w:rPr>
        <w:t>), while some others were related negatively (</w:t>
      </w:r>
      <w:r w:rsidR="00D86142" w:rsidRPr="0008398D">
        <w:rPr>
          <w:rFonts w:eastAsiaTheme="minorEastAsia"/>
          <w:i/>
          <w:color w:val="000000"/>
          <w:lang w:eastAsia="nl-BE"/>
        </w:rPr>
        <w:t>Creativity</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-.14).</w:t>
      </w:r>
      <w:r w:rsidR="00D86142" w:rsidRPr="006B3600">
        <w:rPr>
          <w:rFonts w:eastAsiaTheme="minorEastAsia"/>
          <w:color w:val="000000"/>
          <w:lang w:eastAsia="nl-BE"/>
        </w:rPr>
        <w:t xml:space="preserve"> </w:t>
      </w:r>
      <w:r w:rsidR="009B34CC" w:rsidRPr="006B3600">
        <w:rPr>
          <w:rFonts w:eastAsiaTheme="minorEastAsia"/>
          <w:color w:val="000000"/>
          <w:lang w:eastAsia="nl-BE"/>
        </w:rPr>
        <w:t xml:space="preserve">Furthermore, two facets of agreeableness </w:t>
      </w:r>
      <w:r w:rsidR="00BB1642">
        <w:rPr>
          <w:rFonts w:eastAsiaTheme="minorEastAsia"/>
          <w:color w:val="000000"/>
          <w:lang w:eastAsia="nl-BE"/>
        </w:rPr>
        <w:t>were linked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high school GPA, they were </w:t>
      </w:r>
      <w:r w:rsidR="009B34CC" w:rsidRPr="006B3600">
        <w:rPr>
          <w:rFonts w:eastAsiaTheme="minorEastAsia"/>
          <w:i/>
          <w:iCs/>
          <w:color w:val="000000"/>
          <w:lang w:eastAsia="nl-BE"/>
        </w:rPr>
        <w:t>low competitiveness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 and </w:t>
      </w:r>
      <w:r w:rsidR="009B34CC" w:rsidRPr="006B3600">
        <w:rPr>
          <w:rFonts w:eastAsiaTheme="minorEastAsia"/>
          <w:i/>
          <w:iCs/>
          <w:color w:val="000000"/>
          <w:lang w:eastAsia="nl-BE"/>
        </w:rPr>
        <w:t>genuineness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.14). The last facet that </w:t>
      </w:r>
      <w:r w:rsidR="00BB1642">
        <w:rPr>
          <w:rFonts w:eastAsiaTheme="minorEastAsia"/>
          <w:color w:val="000000"/>
          <w:lang w:eastAsia="nl-BE"/>
        </w:rPr>
        <w:t>was</w:t>
      </w:r>
      <w:r w:rsidR="000C24FD">
        <w:rPr>
          <w:rFonts w:eastAsiaTheme="minorEastAsia"/>
          <w:color w:val="000000"/>
          <w:lang w:eastAsia="nl-BE"/>
        </w:rPr>
        <w:t xml:space="preserve"> significantly</w:t>
      </w:r>
      <w:r w:rsidR="00BB1642">
        <w:rPr>
          <w:rFonts w:eastAsiaTheme="minorEastAsia"/>
          <w:color w:val="000000"/>
          <w:lang w:eastAsia="nl-BE"/>
        </w:rPr>
        <w:t xml:space="preserve"> associated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the outcome was </w:t>
      </w:r>
      <w:r w:rsidR="00BB1642">
        <w:rPr>
          <w:rFonts w:eastAsiaTheme="minorEastAsia"/>
          <w:color w:val="000000"/>
          <w:lang w:eastAsia="nl-BE"/>
        </w:rPr>
        <w:t>e</w:t>
      </w:r>
      <w:r w:rsidR="009B34CC" w:rsidRPr="006B3600">
        <w:rPr>
          <w:rFonts w:eastAsiaTheme="minorEastAsia"/>
          <w:color w:val="000000"/>
          <w:lang w:eastAsia="nl-BE"/>
        </w:rPr>
        <w:t xml:space="preserve">motional </w:t>
      </w:r>
      <w:r w:rsidR="00BB1642">
        <w:rPr>
          <w:rFonts w:eastAsiaTheme="minorEastAsia"/>
          <w:color w:val="000000"/>
          <w:lang w:eastAsia="nl-BE"/>
        </w:rPr>
        <w:t>s</w:t>
      </w:r>
      <w:r w:rsidR="009B34CC" w:rsidRPr="006B3600">
        <w:rPr>
          <w:rFonts w:eastAsiaTheme="minorEastAsia"/>
          <w:color w:val="000000"/>
          <w:lang w:eastAsia="nl-BE"/>
        </w:rPr>
        <w:t xml:space="preserve">tability’s </w:t>
      </w:r>
      <w:r w:rsidR="009B34CC" w:rsidRPr="006B3600">
        <w:rPr>
          <w:rFonts w:eastAsiaTheme="minorEastAsia"/>
          <w:i/>
          <w:iCs/>
          <w:color w:val="000000"/>
          <w:lang w:eastAsia="nl-BE"/>
        </w:rPr>
        <w:t>equanimity</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w:t>
      </w:r>
    </w:p>
    <w:p w14:paraId="0EDA6F8F" w14:textId="3FA83A71" w:rsidR="00745F2F" w:rsidRDefault="00D86142" w:rsidP="00FC3B1C">
      <w:pPr>
        <w:pStyle w:val="Textoindependiente"/>
        <w:spacing w:before="0" w:after="0"/>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w:t>
      </w:r>
      <w:r w:rsidR="00BB1642">
        <w:rPr>
          <w:rFonts w:eastAsiaTheme="minorEastAsia"/>
          <w:color w:val="000000"/>
          <w:lang w:eastAsia="nl-BE"/>
        </w:rPr>
        <w:t xml:space="preserve"> </w:t>
      </w:r>
      <w:r w:rsidR="009B34CC">
        <w:rPr>
          <w:rFonts w:eastAsiaTheme="minorEastAsia"/>
          <w:color w:val="000000"/>
          <w:lang w:eastAsia="nl-BE"/>
        </w:rPr>
        <w:t>domains would</w:t>
      </w:r>
      <w:r w:rsidR="0008398D">
        <w:rPr>
          <w:rFonts w:eastAsiaTheme="minorEastAsia"/>
          <w:color w:val="000000"/>
          <w:lang w:eastAsia="nl-BE"/>
        </w:rPr>
        <w:t xml:space="preserve"> not </w:t>
      </w:r>
      <w:r w:rsidR="00BB1642">
        <w:rPr>
          <w:rFonts w:eastAsiaTheme="minorEastAsia"/>
          <w:color w:val="000000"/>
          <w:lang w:eastAsia="nl-BE"/>
        </w:rPr>
        <w:t>be directly linked with</w:t>
      </w:r>
      <w:r w:rsidRPr="00B272EF">
        <w:rPr>
          <w:rFonts w:eastAsiaTheme="minorEastAsia"/>
          <w:color w:val="000000"/>
          <w:lang w:eastAsia="nl-BE"/>
        </w:rPr>
        <w:t xml:space="preserve"> absent</w:t>
      </w:r>
      <w:r w:rsidR="0008398D">
        <w:rPr>
          <w:rFonts w:eastAsiaTheme="minorEastAsia"/>
          <w:color w:val="000000"/>
          <w:lang w:eastAsia="nl-BE"/>
        </w:rPr>
        <w:t>ee</w:t>
      </w:r>
      <w:r w:rsidRPr="00B272EF">
        <w:rPr>
          <w:rFonts w:eastAsiaTheme="minorEastAsia"/>
          <w:color w:val="000000"/>
          <w:lang w:eastAsia="nl-BE"/>
        </w:rPr>
        <w:t xml:space="preserve">ism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s</m:t>
        </m:r>
      </m:oMath>
      <w:r w:rsidR="009B34CC">
        <w:rPr>
          <w:rFonts w:eastAsiaTheme="minorEastAsia"/>
          <w:color w:val="000000"/>
          <w:lang w:eastAsia="nl-BE"/>
        </w:rPr>
        <w:t xml:space="preserve"> were </w:t>
      </w:r>
      <w:r w:rsidR="00745F2F">
        <w:rPr>
          <w:rFonts w:eastAsiaTheme="minorEastAsia"/>
          <w:color w:val="000000"/>
          <w:lang w:eastAsia="nl-BE"/>
        </w:rPr>
        <w:t>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w:t>
      </w:r>
      <w:r w:rsidR="00BB1642">
        <w:rPr>
          <w:rFonts w:eastAsiaTheme="minorEastAsia"/>
          <w:color w:val="000000"/>
          <w:lang w:eastAsia="nl-BE"/>
        </w:rPr>
        <w:t xml:space="preserve">were </w:t>
      </w:r>
      <w:r w:rsidR="00745F2F">
        <w:rPr>
          <w:rFonts w:eastAsiaTheme="minorEastAsia"/>
          <w:color w:val="000000"/>
          <w:lang w:eastAsia="nl-BE"/>
        </w:rPr>
        <w:t xml:space="preserve">significantly </w:t>
      </w:r>
      <w:r w:rsidR="00BB1642">
        <w:rPr>
          <w:rFonts w:eastAsiaTheme="minorEastAsia"/>
          <w:color w:val="000000"/>
          <w:lang w:eastAsia="nl-BE"/>
        </w:rPr>
        <w:t xml:space="preserve">associated with </w:t>
      </w:r>
      <w:r w:rsidR="00745F2F">
        <w:rPr>
          <w:rFonts w:eastAsiaTheme="minorEastAsia"/>
          <w:color w:val="000000"/>
          <w:lang w:eastAsia="nl-BE"/>
        </w:rPr>
        <w:t xml:space="preserve">the outcome. These were </w:t>
      </w:r>
      <w:r w:rsidR="00BB1642">
        <w:rPr>
          <w:rFonts w:eastAsiaTheme="minorEastAsia"/>
          <w:color w:val="000000"/>
          <w:lang w:eastAsia="nl-BE"/>
        </w:rPr>
        <w:t>a</w:t>
      </w:r>
      <w:r w:rsidR="00745F2F">
        <w:rPr>
          <w:rFonts w:eastAsiaTheme="minorEastAsia"/>
          <w:color w:val="000000"/>
          <w:lang w:eastAsia="nl-BE"/>
        </w:rPr>
        <w:t xml:space="preserve">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w:t>
      </w:r>
      <w:r w:rsidR="00BB1642">
        <w:rPr>
          <w:rFonts w:eastAsiaTheme="minorEastAsia"/>
          <w:color w:val="000000"/>
          <w:lang w:eastAsia="nl-BE"/>
        </w:rPr>
        <w:t>c</w:t>
      </w:r>
      <w:r w:rsidR="00745F2F">
        <w:rPr>
          <w:rFonts w:eastAsiaTheme="minorEastAsia"/>
          <w:color w:val="000000"/>
          <w:lang w:eastAsia="nl-BE"/>
        </w:rPr>
        <w:t xml:space="preserve">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motional </w:t>
      </w:r>
      <w:r w:rsidR="00BB1642">
        <w:rPr>
          <w:rFonts w:eastAsiaTheme="minorEastAsia"/>
          <w:color w:val="000000"/>
          <w:lang w:eastAsia="nl-BE"/>
        </w:rPr>
        <w:t>s</w:t>
      </w:r>
      <w:r w:rsidR="00745F2F">
        <w:rPr>
          <w:rFonts w:eastAsiaTheme="minorEastAsia"/>
          <w:color w:val="000000"/>
          <w:lang w:eastAsia="nl-BE"/>
        </w:rPr>
        <w:t xml:space="preserve">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BB1642">
        <w:rPr>
          <w:rFonts w:eastAsiaTheme="minorEastAsia"/>
          <w:color w:val="000000"/>
          <w:lang w:eastAsia="nl-BE"/>
        </w:rPr>
        <w:t>o</w:t>
      </w:r>
      <w:r w:rsidR="00745F2F">
        <w:rPr>
          <w:rFonts w:eastAsiaTheme="minorEastAsia"/>
          <w:color w:val="000000"/>
          <w:lang w:eastAsia="nl-BE"/>
        </w:rPr>
        <w:t xml:space="preserve">penness’ </w:t>
      </w:r>
      <w:r w:rsidR="00745F2F" w:rsidRPr="00745F2F">
        <w:rPr>
          <w:rFonts w:eastAsiaTheme="minorEastAsia"/>
          <w:i/>
          <w:iCs/>
          <w:color w:val="000000"/>
          <w:lang w:eastAsia="nl-BE"/>
        </w:rPr>
        <w:t xml:space="preserve">willingness to 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absent</w:t>
      </w:r>
      <w:r w:rsidR="0008398D">
        <w:rPr>
          <w:rFonts w:eastAsiaTheme="minorEastAsia"/>
          <w:color w:val="000000"/>
          <w:lang w:eastAsia="nl-BE"/>
        </w:rPr>
        <w:t>ee</w:t>
      </w:r>
      <w:r w:rsidR="00745F2F">
        <w:rPr>
          <w:rFonts w:eastAsiaTheme="minorEastAsia"/>
          <w:color w:val="000000"/>
          <w:lang w:eastAsia="nl-BE"/>
        </w:rPr>
        <w:t>ism</w:t>
      </w:r>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on broader domains.</w:t>
      </w:r>
    </w:p>
    <w:p w14:paraId="5E509377" w14:textId="76BD143B" w:rsidR="00EA382D" w:rsidRPr="00E20180" w:rsidRDefault="00745F2F" w:rsidP="00FC3B1C">
      <w:pPr>
        <w:pStyle w:val="Textoindependiente"/>
        <w:spacing w:before="0" w:after="0"/>
        <w:rPr>
          <w:rFonts w:eastAsiaTheme="minorEastAsia"/>
          <w:color w:val="000000"/>
          <w:lang w:eastAsia="nl-BE"/>
        </w:rPr>
      </w:pPr>
      <w:r>
        <w:rPr>
          <w:rFonts w:eastAsiaTheme="minorEastAsia"/>
          <w:color w:val="000000"/>
          <w:lang w:eastAsia="nl-BE"/>
        </w:rPr>
        <w:lastRenderedPageBreak/>
        <w:t xml:space="preserve">All in all, our nomological network </w:t>
      </w:r>
      <w:r w:rsidR="00CF70C4">
        <w:rPr>
          <w:rFonts w:eastAsiaTheme="minorEastAsia"/>
          <w:color w:val="000000"/>
          <w:lang w:eastAsia="nl-BE"/>
        </w:rPr>
        <w:t>suggest</w:t>
      </w:r>
      <w:r>
        <w:rPr>
          <w:rFonts w:eastAsiaTheme="minorEastAsia"/>
          <w:color w:val="000000"/>
          <w:lang w:eastAsia="nl-BE"/>
        </w:rPr>
        <w:t xml:space="preserve"> a reasonable degree of construct validity for the </w:t>
      </w:r>
      <w:r w:rsidR="000C47A5">
        <w:t>BMFPI</w:t>
      </w:r>
      <w:r>
        <w:rPr>
          <w:rFonts w:eastAsiaTheme="minorEastAsia"/>
          <w:color w:val="000000"/>
          <w:lang w:eastAsia="nl-BE"/>
        </w:rPr>
        <w:t xml:space="preserve">. Furthermore, our </w:t>
      </w:r>
      <w:r w:rsidR="0008398D">
        <w:rPr>
          <w:rFonts w:eastAsiaTheme="minorEastAsia"/>
          <w:color w:val="000000"/>
          <w:lang w:eastAsia="nl-BE"/>
        </w:rPr>
        <w:t xml:space="preserve">results </w:t>
      </w:r>
      <w:r>
        <w:rPr>
          <w:rFonts w:eastAsiaTheme="minorEastAsia"/>
          <w:color w:val="000000"/>
          <w:lang w:eastAsia="nl-BE"/>
        </w:rPr>
        <w:t xml:space="preserve">suggest that </w:t>
      </w:r>
      <w:r w:rsidR="00E20180">
        <w:rPr>
          <w:rFonts w:eastAsiaTheme="minorEastAsia"/>
          <w:color w:val="000000"/>
          <w:lang w:eastAsia="nl-BE"/>
        </w:rPr>
        <w:t xml:space="preserve">switching the focus from a domain perspective 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w:t>
      </w:r>
      <w:r w:rsidR="0008398D">
        <w:rPr>
          <w:rFonts w:eastAsiaTheme="minorEastAsia"/>
          <w:color w:val="000000"/>
          <w:lang w:eastAsia="nl-BE"/>
        </w:rPr>
        <w:t xml:space="preserve">scores </w:t>
      </w:r>
      <w:r w:rsidR="00E20180">
        <w:rPr>
          <w:rFonts w:eastAsiaTheme="minorEastAsia"/>
          <w:color w:val="000000"/>
          <w:lang w:eastAsia="nl-BE"/>
        </w:rPr>
        <w:t>and external criteria.</w:t>
      </w:r>
    </w:p>
    <w:p w14:paraId="79F939ED" w14:textId="3CA172EE" w:rsidR="003C6773" w:rsidRDefault="004935BC" w:rsidP="00FC3B1C">
      <w:pPr>
        <w:pStyle w:val="Ttulo3"/>
        <w:spacing w:before="0" w:after="0"/>
      </w:pPr>
      <w:r>
        <w:t>International usage</w:t>
      </w:r>
    </w:p>
    <w:p w14:paraId="54361F70" w14:textId="646158AC" w:rsidR="00EA382D" w:rsidRDefault="00C96047" w:rsidP="00FC3B1C">
      <w:pPr>
        <w:pStyle w:val="Textoindependiente"/>
        <w:spacing w:before="0" w:after="0"/>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samples gathered from two countries in two different continents. We have applied measurement invariance techniques to test the extent to which both versions of the inventory are equivalent. </w:t>
      </w:r>
      <w:r>
        <w:t xml:space="preserve"> </w:t>
      </w:r>
      <w:r w:rsidR="00035AA8">
        <w:t xml:space="preserve">At the facet level, </w:t>
      </w:r>
      <w:r w:rsidR="00D23251">
        <w:t xml:space="preserve">all of the facets </w:t>
      </w:r>
      <w:r w:rsidR="0008398D">
        <w:t xml:space="preserve">yielded </w:t>
      </w:r>
      <w:r w:rsidR="00D23251">
        <w:t>configural invarian</w:t>
      </w:r>
      <w:r w:rsidR="0008398D">
        <w:t>ce</w:t>
      </w:r>
      <w:r w:rsidR="00D23251">
        <w:t xml:space="preserve">, </w:t>
      </w:r>
      <w:r w:rsidR="006C5004">
        <w:t xml:space="preserve">and </w:t>
      </w:r>
      <w:r w:rsidR="00071E57">
        <w:t xml:space="preserve">the </w:t>
      </w:r>
      <w:r w:rsidR="000C24FD">
        <w:t xml:space="preserve">vast </w:t>
      </w:r>
      <w:r w:rsidR="00071E57">
        <w:t>majority</w:t>
      </w:r>
      <w:r w:rsidR="006C5004">
        <w:t xml:space="preserve"> </w:t>
      </w:r>
      <w:r w:rsidR="00071E57">
        <w:t xml:space="preserve">of </w:t>
      </w:r>
      <w:r w:rsidR="006C5004">
        <w:t>the facets</w:t>
      </w:r>
      <w:r w:rsidR="00BB1642">
        <w:t xml:space="preserve"> reached</w:t>
      </w:r>
      <w:r w:rsidR="006C5004">
        <w:t xml:space="preserve"> </w:t>
      </w:r>
      <w:r w:rsidR="00071E57">
        <w:t xml:space="preserve">partial </w:t>
      </w:r>
      <w:r w:rsidR="006C5004">
        <w:t>metric invarian</w:t>
      </w:r>
      <w:r w:rsidR="0008398D">
        <w:t>ce</w:t>
      </w:r>
      <w:r w:rsidR="006C5004">
        <w:t xml:space="preserve">. </w:t>
      </w:r>
      <w:r w:rsidR="00071E57">
        <w:t>Scalar</w:t>
      </w:r>
      <w:r w:rsidR="006C5004">
        <w:t xml:space="preserve"> invariance was attained</w:t>
      </w:r>
      <w:r w:rsidR="00293D49">
        <w:t xml:space="preserve"> in one facet</w:t>
      </w:r>
      <w:r w:rsidR="006C5004">
        <w:t>. Nonetheless</w:t>
      </w:r>
      <w:r w:rsidR="00035AA8">
        <w:t>,</w:t>
      </w:r>
      <w:r w:rsidR="006C5004">
        <w:t xml:space="preserve">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xml:space="preserve">’ </w:t>
      </w:r>
      <w:r w:rsidR="00035AA8">
        <w:t xml:space="preserve">structure and </w:t>
      </w:r>
      <w:r w:rsidR="008F1048">
        <w:t>mean level</w:t>
      </w:r>
      <w:r w:rsidR="0008398D">
        <w:t>s</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th</w:t>
      </w:r>
      <w:r w:rsidR="0008398D">
        <w:t>is age difference might have affected our invariance tests</w:t>
      </w:r>
      <w:r w:rsidR="00035AA8">
        <w:t xml:space="preserve">. </w:t>
      </w:r>
      <w:r w:rsidR="009565AC">
        <w:t>For instance, Roberts</w:t>
      </w:r>
      <w:r w:rsidR="00B37879">
        <w:t xml:space="preserve"> et al.</w:t>
      </w:r>
      <w:r w:rsidR="009565AC">
        <w:t xml:space="preserve"> (2006) reported in their meta-analysis that the mean levels of </w:t>
      </w:r>
      <w:r w:rsidR="009565AC" w:rsidRPr="005C2C00">
        <w:rPr>
          <w:i/>
          <w:iCs/>
        </w:rPr>
        <w:t>Dominance</w:t>
      </w:r>
      <w:r w:rsidR="009565AC">
        <w:t xml:space="preserve"> increase from late childhood into late adolescence, reaching a plateau at an approximate age of 35. Our results are in line with this finding. The </w:t>
      </w:r>
      <w:r w:rsidR="00E66DBD">
        <w:t xml:space="preserve">facet </w:t>
      </w:r>
      <w:r w:rsidR="00E66DBD" w:rsidRPr="005C2C00">
        <w:rPr>
          <w:i/>
          <w:iCs/>
        </w:rPr>
        <w:t>Dominance</w:t>
      </w:r>
      <w:r w:rsidR="00E66DBD">
        <w:t xml:space="preserve"> is</w:t>
      </w:r>
      <w:r w:rsidR="009565AC">
        <w:t xml:space="preserve"> not scalar invariant</w:t>
      </w:r>
      <w:r w:rsidR="00E66DBD">
        <w:t xml:space="preserve">, and only partial metric invariance could be established. </w:t>
      </w:r>
      <w:r w:rsidR="009565AC">
        <w:t xml:space="preserve">Future studies should investigate normative change as a possible confounder in the results presented </w:t>
      </w:r>
      <w:r w:rsidR="00E66DBD">
        <w:t>in this paper, as our two samples’ mean age differ significantly</w:t>
      </w:r>
      <w:r w:rsidR="009565AC">
        <w:t>.</w:t>
      </w:r>
      <w:r w:rsidR="002A4D5B">
        <w:t xml:space="preserve"> </w:t>
      </w:r>
      <w:r w:rsidR="00E66DBD">
        <w:t>Despite this mean age difference,</w:t>
      </w:r>
      <w:r w:rsidR="00035AA8">
        <w:t xml:space="preserve"> the degree of measurement invariance obtained by both versions </w:t>
      </w:r>
      <w:r w:rsidR="00E66DBD">
        <w:t xml:space="preserve">of the inventory </w:t>
      </w:r>
      <w:r w:rsidR="00035AA8">
        <w:t xml:space="preserve">has been satisfying, </w:t>
      </w:r>
      <w:r w:rsidR="00E66DBD">
        <w:t xml:space="preserve">indicating that </w:t>
      </w:r>
      <w:r w:rsidR="00035AA8">
        <w:t>cross-cultural research</w:t>
      </w:r>
      <w:r w:rsidR="00E66DBD">
        <w:t xml:space="preserve"> is feasible with the inventory presented here</w:t>
      </w:r>
      <w:r w:rsidR="00035AA8">
        <w:t xml:space="preserve">. </w:t>
      </w:r>
    </w:p>
    <w:p w14:paraId="56833CC5" w14:textId="03F749DE" w:rsidR="003C6773" w:rsidRDefault="003C6773" w:rsidP="00FC3B1C">
      <w:pPr>
        <w:pStyle w:val="Ttulo3"/>
        <w:spacing w:before="0" w:after="0"/>
      </w:pPr>
      <w:r>
        <w:lastRenderedPageBreak/>
        <w:t>Limitations</w:t>
      </w:r>
    </w:p>
    <w:p w14:paraId="6FAE21EF" w14:textId="29FAEE83" w:rsidR="00056347" w:rsidRDefault="00BA4C93" w:rsidP="00FC3B1C">
      <w:pPr>
        <w:pStyle w:val="Textoindependiente"/>
        <w:spacing w:before="0" w:after="0"/>
      </w:pPr>
      <w:r>
        <w:t xml:space="preserve">Given that this study is the first </w:t>
      </w:r>
      <w:r w:rsidR="00056347">
        <w:t xml:space="preserve">outlet using the </w:t>
      </w:r>
      <w:r w:rsidR="000C47A5">
        <w:t>BMFPI</w:t>
      </w:r>
      <w:r w:rsidR="00056347">
        <w:t>, its psychometric properties are still preliminary and subject to replicat</w:t>
      </w:r>
      <w:r w:rsidR="00861201">
        <w:t>ion</w:t>
      </w:r>
      <w:r w:rsidR="00056347">
        <w:t>. More studies are needed with heterogeneous samples to test whether the found structure can be retrieved from other populations. We should bear in mind that some facets which were a priori defined had to be excluded from the final proposal due to deficits in their integration with</w:t>
      </w:r>
      <w:r w:rsidR="00861201">
        <w:t>in</w:t>
      </w:r>
      <w:r w:rsidR="00056347">
        <w:t xml:space="preserve"> the Big Five framework, this problem could </w:t>
      </w:r>
      <w:r w:rsidR="00861201">
        <w:t xml:space="preserve">arise </w:t>
      </w:r>
      <w:r w:rsidR="00056347">
        <w:t xml:space="preserve">in </w:t>
      </w:r>
      <w:r w:rsidR="00861201">
        <w:t>other populations</w:t>
      </w:r>
      <w:r w:rsidR="00056347">
        <w:t>.</w:t>
      </w:r>
    </w:p>
    <w:p w14:paraId="54F555C3" w14:textId="54633C9B" w:rsidR="005A0A3C" w:rsidRDefault="005A0A3C" w:rsidP="00FC3B1C">
      <w:pPr>
        <w:pStyle w:val="Textoindependiente"/>
        <w:spacing w:before="0" w:after="0"/>
      </w:pPr>
      <w:r>
        <w:t xml:space="preserve">One important limitation was </w:t>
      </w:r>
      <w:r w:rsidR="00861201">
        <w:t xml:space="preserve">sample size with regard to ESEM models which </w:t>
      </w:r>
      <w:r>
        <w:t xml:space="preserve">could not be fitted using a second order structure. Instead, we were forced to use the factor scores from previous facet models as indicators of the domains, as the model did not converge otherwise. By doing so, we had some specific facet variance left outside the ESEM model which resulted in lowered values for the CFI. </w:t>
      </w:r>
    </w:p>
    <w:p w14:paraId="010BA9F5" w14:textId="2901B480" w:rsidR="00CD3468" w:rsidRDefault="00056347" w:rsidP="00FC3B1C">
      <w:pPr>
        <w:pStyle w:val="Textoindependiente"/>
        <w:spacing w:before="0" w:after="0"/>
      </w:pPr>
      <w:r>
        <w:t xml:space="preserve">Currently, the </w:t>
      </w:r>
      <w:r w:rsidR="000C47A5">
        <w:t xml:space="preserve">BMFPI </w:t>
      </w:r>
      <w:r>
        <w:t xml:space="preserve">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bookmarkStart w:id="51" w:name="references"/>
      <w:bookmarkEnd w:id="51"/>
    </w:p>
    <w:p w14:paraId="41766539" w14:textId="77777777" w:rsidR="000C47A5" w:rsidRDefault="000C47A5" w:rsidP="00FC3B1C">
      <w:pPr>
        <w:pStyle w:val="Textoindependiente"/>
        <w:spacing w:before="0" w:after="0"/>
      </w:pPr>
    </w:p>
    <w:p w14:paraId="5EFE34DA" w14:textId="77777777" w:rsidR="008E112D" w:rsidRPr="00CD3468" w:rsidRDefault="008E112D" w:rsidP="00FC3B1C">
      <w:pPr>
        <w:pStyle w:val="Textoindependiente"/>
        <w:spacing w:before="0" w:after="0"/>
      </w:pPr>
    </w:p>
    <w:p w14:paraId="54710DBD" w14:textId="4FED356F" w:rsidR="00EA382D" w:rsidRDefault="00C96047" w:rsidP="008E3BA6">
      <w:pPr>
        <w:pStyle w:val="Ttulo1"/>
        <w:spacing w:before="0" w:after="0"/>
      </w:pPr>
      <w:r>
        <w:t xml:space="preserve">References </w:t>
      </w:r>
    </w:p>
    <w:p w14:paraId="1028ED38"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Allport, G. W., &amp; </w:t>
      </w:r>
      <w:proofErr w:type="spellStart"/>
      <w:r w:rsidRPr="00462C27">
        <w:rPr>
          <w:color w:val="000000" w:themeColor="text1"/>
        </w:rPr>
        <w:t>Odbert</w:t>
      </w:r>
      <w:proofErr w:type="spellEnd"/>
      <w:r w:rsidRPr="00462C27">
        <w:rPr>
          <w:color w:val="000000" w:themeColor="text1"/>
        </w:rPr>
        <w:t xml:space="preserve">, H. S. (1936). Trait-names: A psycho-lexical study. </w:t>
      </w:r>
      <w:r w:rsidRPr="00462C27">
        <w:rPr>
          <w:i/>
          <w:color w:val="000000" w:themeColor="text1"/>
        </w:rPr>
        <w:t>Psychological Monographs</w:t>
      </w:r>
      <w:r w:rsidRPr="00462C27">
        <w:rPr>
          <w:color w:val="000000" w:themeColor="text1"/>
        </w:rPr>
        <w:t xml:space="preserve">, </w:t>
      </w:r>
      <w:r w:rsidRPr="00462C27">
        <w:rPr>
          <w:i/>
          <w:color w:val="000000" w:themeColor="text1"/>
        </w:rPr>
        <w:t>47</w:t>
      </w:r>
      <w:r w:rsidRPr="00462C27">
        <w:rPr>
          <w:color w:val="000000" w:themeColor="text1"/>
        </w:rPr>
        <w:t xml:space="preserve">(1), </w:t>
      </w:r>
      <w:proofErr w:type="spellStart"/>
      <w:r w:rsidRPr="00462C27">
        <w:rPr>
          <w:color w:val="000000" w:themeColor="text1"/>
        </w:rPr>
        <w:t>i</w:t>
      </w:r>
      <w:proofErr w:type="spellEnd"/>
      <w:r w:rsidRPr="00462C27">
        <w:rPr>
          <w:color w:val="000000" w:themeColor="text1"/>
        </w:rPr>
        <w:t>–171. doi:</w:t>
      </w:r>
      <w:hyperlink r:id="rId8">
        <w:r w:rsidRPr="00462C27">
          <w:rPr>
            <w:rStyle w:val="Hipervnculo"/>
            <w:color w:val="000000" w:themeColor="text1"/>
          </w:rPr>
          <w:t>10.1037/h0093360</w:t>
        </w:r>
      </w:hyperlink>
    </w:p>
    <w:p w14:paraId="0D2143DB" w14:textId="2B1DC0A3"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American Psychiatric Association. (2013). </w:t>
      </w:r>
      <w:r w:rsidRPr="00462C27">
        <w:rPr>
          <w:i/>
          <w:color w:val="000000" w:themeColor="text1"/>
        </w:rPr>
        <w:t>Diagnostic and statistical manual of mental disorders (5th ed.)</w:t>
      </w:r>
      <w:r w:rsidRPr="00462C27">
        <w:rPr>
          <w:color w:val="000000" w:themeColor="text1"/>
        </w:rPr>
        <w:t>.</w:t>
      </w:r>
    </w:p>
    <w:p w14:paraId="5034D91D" w14:textId="491D774E" w:rsidR="00EA382D" w:rsidRPr="00462C27" w:rsidRDefault="0014291C" w:rsidP="008E3BA6">
      <w:pPr>
        <w:pStyle w:val="Textoindependiente"/>
        <w:spacing w:before="0" w:after="0" w:line="360" w:lineRule="auto"/>
        <w:ind w:hanging="720"/>
        <w:mirrorIndents/>
        <w:rPr>
          <w:color w:val="000000" w:themeColor="text1"/>
        </w:rPr>
      </w:pPr>
      <w:proofErr w:type="spellStart"/>
      <w:r w:rsidRPr="00462C27">
        <w:rPr>
          <w:color w:val="000000" w:themeColor="text1"/>
        </w:rPr>
        <w:lastRenderedPageBreak/>
        <w:t>Asparouhov</w:t>
      </w:r>
      <w:proofErr w:type="spellEnd"/>
      <w:r w:rsidRPr="00462C27">
        <w:rPr>
          <w:color w:val="000000" w:themeColor="text1"/>
        </w:rPr>
        <w:t xml:space="preserve">, T., &amp; </w:t>
      </w:r>
      <w:proofErr w:type="spellStart"/>
      <w:r w:rsidRPr="00462C27">
        <w:rPr>
          <w:color w:val="000000" w:themeColor="text1"/>
        </w:rPr>
        <w:t>Muthén</w:t>
      </w:r>
      <w:proofErr w:type="spellEnd"/>
      <w:r w:rsidRPr="00462C27">
        <w:rPr>
          <w:color w:val="000000" w:themeColor="text1"/>
        </w:rPr>
        <w:t xml:space="preserve">, B. (2009). Exploratory structural equation modeling. </w:t>
      </w:r>
      <w:r w:rsidRPr="00462C27">
        <w:rPr>
          <w:i/>
          <w:iCs/>
          <w:color w:val="000000" w:themeColor="text1"/>
        </w:rPr>
        <w:t>Structural equation modeling: a multidisciplinary journal</w:t>
      </w:r>
      <w:r w:rsidRPr="00462C27">
        <w:rPr>
          <w:color w:val="000000" w:themeColor="text1"/>
        </w:rPr>
        <w:t>, 16(3), 397-438.</w:t>
      </w:r>
      <w:r w:rsidR="00C96047" w:rsidRPr="00462C27">
        <w:rPr>
          <w:color w:val="000000" w:themeColor="text1"/>
        </w:rPr>
        <w:t>doi:</w:t>
      </w:r>
      <w:hyperlink r:id="rId9">
        <w:r w:rsidR="00C96047" w:rsidRPr="00462C27">
          <w:rPr>
            <w:rStyle w:val="Hipervnculo"/>
            <w:color w:val="000000" w:themeColor="text1"/>
          </w:rPr>
          <w:t>10.1080/10705510903008204</w:t>
        </w:r>
      </w:hyperlink>
    </w:p>
    <w:p w14:paraId="1679FBFD"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lang w:val="de-DE"/>
        </w:rPr>
        <w:t>Bagby</w:t>
      </w:r>
      <w:proofErr w:type="spellEnd"/>
      <w:r w:rsidRPr="00462C27">
        <w:rPr>
          <w:color w:val="000000" w:themeColor="text1"/>
          <w:lang w:val="de-DE"/>
        </w:rPr>
        <w:t xml:space="preserve">, R. M., &amp; </w:t>
      </w:r>
      <w:proofErr w:type="spellStart"/>
      <w:r w:rsidRPr="00462C27">
        <w:rPr>
          <w:color w:val="000000" w:themeColor="text1"/>
          <w:lang w:val="de-DE"/>
        </w:rPr>
        <w:t>Widiger</w:t>
      </w:r>
      <w:proofErr w:type="spellEnd"/>
      <w:r w:rsidRPr="00462C27">
        <w:rPr>
          <w:color w:val="000000" w:themeColor="text1"/>
          <w:lang w:val="de-DE"/>
        </w:rPr>
        <w:t xml:space="preserve">, T. A. (2018). </w:t>
      </w:r>
      <w:r w:rsidRPr="00462C27">
        <w:rPr>
          <w:color w:val="000000" w:themeColor="text1"/>
        </w:rPr>
        <w:t xml:space="preserve">Five factor model personality disorder scales: An introduction to a special section on assessment of maladaptive variants of the </w:t>
      </w:r>
      <w:proofErr w:type="gramStart"/>
      <w:r w:rsidRPr="00462C27">
        <w:rPr>
          <w:color w:val="000000" w:themeColor="text1"/>
        </w:rPr>
        <w:t>five factor</w:t>
      </w:r>
      <w:proofErr w:type="gramEnd"/>
      <w:r w:rsidRPr="00462C27">
        <w:rPr>
          <w:color w:val="000000" w:themeColor="text1"/>
        </w:rPr>
        <w:t xml:space="preserve"> model. </w:t>
      </w:r>
      <w:r w:rsidRPr="00462C27">
        <w:rPr>
          <w:i/>
          <w:color w:val="000000" w:themeColor="text1"/>
        </w:rPr>
        <w:t>Psychological Assessment</w:t>
      </w:r>
      <w:r w:rsidRPr="00462C27">
        <w:rPr>
          <w:color w:val="000000" w:themeColor="text1"/>
        </w:rPr>
        <w:t xml:space="preserve">, </w:t>
      </w:r>
      <w:r w:rsidRPr="00462C27">
        <w:rPr>
          <w:i/>
          <w:color w:val="000000" w:themeColor="text1"/>
        </w:rPr>
        <w:t>30</w:t>
      </w:r>
      <w:r w:rsidRPr="00462C27">
        <w:rPr>
          <w:color w:val="000000" w:themeColor="text1"/>
        </w:rPr>
        <w:t>(1), 1–9. doi:</w:t>
      </w:r>
      <w:hyperlink r:id="rId10">
        <w:r w:rsidRPr="00462C27">
          <w:rPr>
            <w:rStyle w:val="Hipervnculo"/>
            <w:color w:val="000000" w:themeColor="text1"/>
          </w:rPr>
          <w:t>10.1037/pas0000523</w:t>
        </w:r>
      </w:hyperlink>
    </w:p>
    <w:p w14:paraId="60C4D33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Bagby</w:t>
      </w:r>
      <w:proofErr w:type="spellEnd"/>
      <w:r w:rsidRPr="00462C27">
        <w:rPr>
          <w:color w:val="000000" w:themeColor="text1"/>
        </w:rPr>
        <w:t xml:space="preserve">, R. M., Taylor, G. J., &amp; Parker, J. D. (1994). The twenty-item Toronto Alexithymia scale-II. Convergent, discriminant, and concurrent validity. </w:t>
      </w:r>
      <w:r w:rsidRPr="00462C27">
        <w:rPr>
          <w:i/>
          <w:color w:val="000000" w:themeColor="text1"/>
        </w:rPr>
        <w:t>Journal of Psychosomatic Research</w:t>
      </w:r>
      <w:r w:rsidRPr="00462C27">
        <w:rPr>
          <w:color w:val="000000" w:themeColor="text1"/>
        </w:rPr>
        <w:t xml:space="preserve">, </w:t>
      </w:r>
      <w:r w:rsidRPr="00462C27">
        <w:rPr>
          <w:i/>
          <w:color w:val="000000" w:themeColor="text1"/>
        </w:rPr>
        <w:t>38</w:t>
      </w:r>
      <w:r w:rsidRPr="00462C27">
        <w:rPr>
          <w:color w:val="000000" w:themeColor="text1"/>
        </w:rPr>
        <w:t>(1), 33–40. doi:</w:t>
      </w:r>
      <w:hyperlink r:id="rId11">
        <w:r w:rsidRPr="00462C27">
          <w:rPr>
            <w:rStyle w:val="Hipervnculo"/>
            <w:color w:val="000000" w:themeColor="text1"/>
          </w:rPr>
          <w:t>10.1016/0022-3999(94)90006-X</w:t>
        </w:r>
      </w:hyperlink>
    </w:p>
    <w:p w14:paraId="79E757DD"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Beauducel</w:t>
      </w:r>
      <w:proofErr w:type="spellEnd"/>
      <w:r w:rsidRPr="00462C27">
        <w:rPr>
          <w:color w:val="000000" w:themeColor="text1"/>
        </w:rPr>
        <w:t xml:space="preserve">, A., &amp; Wittmann, W. (2005). Simulation study on fit indices in confirmatory factor analyses based on data with slightly distorted simple structure. </w:t>
      </w:r>
      <w:r w:rsidRPr="00462C27">
        <w:rPr>
          <w:i/>
          <w:color w:val="000000" w:themeColor="text1"/>
        </w:rPr>
        <w:t>Structural Equation Modeling</w:t>
      </w:r>
      <w:r w:rsidRPr="00462C27">
        <w:rPr>
          <w:color w:val="000000" w:themeColor="text1"/>
        </w:rPr>
        <w:t xml:space="preserve">, </w:t>
      </w:r>
      <w:r w:rsidRPr="00462C27">
        <w:rPr>
          <w:i/>
          <w:color w:val="000000" w:themeColor="text1"/>
        </w:rPr>
        <w:t>12</w:t>
      </w:r>
      <w:r w:rsidRPr="00462C27">
        <w:rPr>
          <w:color w:val="000000" w:themeColor="text1"/>
        </w:rPr>
        <w:t>, 41–75. doi:</w:t>
      </w:r>
      <w:hyperlink r:id="rId12">
        <w:r w:rsidRPr="00462C27">
          <w:rPr>
            <w:rStyle w:val="Hipervnculo"/>
            <w:color w:val="000000" w:themeColor="text1"/>
          </w:rPr>
          <w:t>10.1207/s15328007sem1201</w:t>
        </w:r>
      </w:hyperlink>
    </w:p>
    <w:p w14:paraId="3B22C1A8"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Borgatta</w:t>
      </w:r>
      <w:proofErr w:type="spellEnd"/>
      <w:r w:rsidRPr="00462C27">
        <w:rPr>
          <w:color w:val="000000" w:themeColor="text1"/>
        </w:rPr>
        <w:t xml:space="preserve">, E. (1964). The structure of personality characteristics. </w:t>
      </w:r>
      <w:r w:rsidRPr="00462C27">
        <w:rPr>
          <w:i/>
          <w:color w:val="000000" w:themeColor="text1"/>
        </w:rPr>
        <w:t>Behavioral Science</w:t>
      </w:r>
      <w:r w:rsidRPr="00462C27">
        <w:rPr>
          <w:color w:val="000000" w:themeColor="text1"/>
        </w:rPr>
        <w:t xml:space="preserve">, </w:t>
      </w:r>
      <w:r w:rsidRPr="00462C27">
        <w:rPr>
          <w:i/>
          <w:color w:val="000000" w:themeColor="text1"/>
        </w:rPr>
        <w:t>9</w:t>
      </w:r>
      <w:r w:rsidRPr="00462C27">
        <w:rPr>
          <w:color w:val="000000" w:themeColor="text1"/>
        </w:rPr>
        <w:t>(1), 8–17. doi:</w:t>
      </w:r>
      <w:hyperlink r:id="rId13">
        <w:r w:rsidRPr="00462C27">
          <w:rPr>
            <w:rStyle w:val="Hipervnculo"/>
            <w:color w:val="000000" w:themeColor="text1"/>
          </w:rPr>
          <w:t>10.1007/BF01358190</w:t>
        </w:r>
      </w:hyperlink>
    </w:p>
    <w:p w14:paraId="3F6C13FC"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Brick, C., &amp; Lewis, G. J. (2014). Unearthing the “Green” Personality: Core Traits Predict Environmentally Friendly Behavior. </w:t>
      </w:r>
      <w:r w:rsidRPr="00462C27">
        <w:rPr>
          <w:i/>
          <w:color w:val="000000" w:themeColor="text1"/>
        </w:rPr>
        <w:t>Environment and Behavior</w:t>
      </w:r>
      <w:r w:rsidRPr="00462C27">
        <w:rPr>
          <w:color w:val="000000" w:themeColor="text1"/>
        </w:rPr>
        <w:t xml:space="preserve">, </w:t>
      </w:r>
      <w:r w:rsidRPr="00462C27">
        <w:rPr>
          <w:i/>
          <w:color w:val="000000" w:themeColor="text1"/>
        </w:rPr>
        <w:t>48</w:t>
      </w:r>
      <w:r w:rsidRPr="00462C27">
        <w:rPr>
          <w:color w:val="000000" w:themeColor="text1"/>
        </w:rPr>
        <w:t>(5), 635–658. doi:</w:t>
      </w:r>
      <w:hyperlink r:id="rId14">
        <w:r w:rsidRPr="00462C27">
          <w:rPr>
            <w:rStyle w:val="Hipervnculo"/>
            <w:color w:val="000000" w:themeColor="text1"/>
          </w:rPr>
          <w:t>10.1177/0013916514554695</w:t>
        </w:r>
      </w:hyperlink>
    </w:p>
    <w:p w14:paraId="30478F1A"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Cattell, R. B. (1956). Second-order personality factors in the questionnaire realm. </w:t>
      </w:r>
      <w:r w:rsidRPr="00462C27">
        <w:rPr>
          <w:i/>
          <w:color w:val="000000" w:themeColor="text1"/>
        </w:rPr>
        <w:t>Journal of Consulting Psychology</w:t>
      </w:r>
      <w:r w:rsidRPr="00462C27">
        <w:rPr>
          <w:color w:val="000000" w:themeColor="text1"/>
        </w:rPr>
        <w:t xml:space="preserve">, </w:t>
      </w:r>
      <w:r w:rsidRPr="00462C27">
        <w:rPr>
          <w:i/>
          <w:color w:val="000000" w:themeColor="text1"/>
        </w:rPr>
        <w:t>20</w:t>
      </w:r>
      <w:r w:rsidRPr="00462C27">
        <w:rPr>
          <w:color w:val="000000" w:themeColor="text1"/>
        </w:rPr>
        <w:t>(6), 411–418. doi:</w:t>
      </w:r>
      <w:hyperlink r:id="rId15">
        <w:r w:rsidRPr="00462C27">
          <w:rPr>
            <w:rStyle w:val="Hipervnculo"/>
            <w:color w:val="000000" w:themeColor="text1"/>
          </w:rPr>
          <w:t>10.1037/h0047239</w:t>
        </w:r>
      </w:hyperlink>
    </w:p>
    <w:p w14:paraId="4449A925" w14:textId="5848C08B"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Chamorro-</w:t>
      </w:r>
      <w:proofErr w:type="spellStart"/>
      <w:r w:rsidRPr="00462C27">
        <w:rPr>
          <w:color w:val="000000" w:themeColor="text1"/>
        </w:rPr>
        <w:t>Premuzic</w:t>
      </w:r>
      <w:proofErr w:type="spellEnd"/>
      <w:r w:rsidRPr="00462C27">
        <w:rPr>
          <w:color w:val="000000" w:themeColor="text1"/>
        </w:rPr>
        <w:t>, T., &amp; Furnham, A. (2003). Personality predicts academic performance: Evidence from two longitudinal university samples.</w:t>
      </w:r>
      <w:r w:rsidR="0014291C" w:rsidRPr="00462C27">
        <w:rPr>
          <w:i/>
          <w:iCs/>
          <w:color w:val="000000" w:themeColor="text1"/>
        </w:rPr>
        <w:t xml:space="preserve"> Journal of research in personality</w:t>
      </w:r>
      <w:r w:rsidR="0014291C" w:rsidRPr="00462C27">
        <w:rPr>
          <w:color w:val="000000" w:themeColor="text1"/>
        </w:rPr>
        <w:t>, 37(4), 319-338.</w:t>
      </w:r>
      <w:r w:rsidRPr="00462C27">
        <w:rPr>
          <w:color w:val="000000" w:themeColor="text1"/>
        </w:rPr>
        <w:t xml:space="preserve"> doi:</w:t>
      </w:r>
      <w:hyperlink r:id="rId16">
        <w:r w:rsidRPr="00462C27">
          <w:rPr>
            <w:rStyle w:val="Hipervnculo"/>
            <w:color w:val="000000" w:themeColor="text1"/>
          </w:rPr>
          <w:t>10.1016/S0092-6566(02)00578-0</w:t>
        </w:r>
      </w:hyperlink>
    </w:p>
    <w:p w14:paraId="58EABBF8" w14:textId="1E4CD97E"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Chen, F. F. (2007). Sensitivity of goodness of fit indexes to lack of measurement invariance. </w:t>
      </w:r>
      <w:r w:rsidRPr="00462C27">
        <w:rPr>
          <w:i/>
          <w:color w:val="000000" w:themeColor="text1"/>
        </w:rPr>
        <w:t>Structural Equation Modeling</w:t>
      </w:r>
      <w:r w:rsidRPr="00462C27">
        <w:rPr>
          <w:color w:val="000000" w:themeColor="text1"/>
        </w:rPr>
        <w:t xml:space="preserve">, </w:t>
      </w:r>
      <w:r w:rsidRPr="00462C27">
        <w:rPr>
          <w:i/>
          <w:color w:val="000000" w:themeColor="text1"/>
        </w:rPr>
        <w:t>14</w:t>
      </w:r>
      <w:r w:rsidRPr="00462C27">
        <w:rPr>
          <w:color w:val="000000" w:themeColor="text1"/>
        </w:rPr>
        <w:t>(3), 464–504. doi:</w:t>
      </w:r>
      <w:hyperlink r:id="rId17">
        <w:r w:rsidRPr="00462C27">
          <w:rPr>
            <w:rStyle w:val="Hipervnculo"/>
            <w:color w:val="000000" w:themeColor="text1"/>
          </w:rPr>
          <w:t>10.1080/10705510701301834</w:t>
        </w:r>
      </w:hyperlink>
    </w:p>
    <w:p w14:paraId="05407A5D" w14:textId="76B059EC" w:rsidR="00B32C3D" w:rsidRPr="00462C27" w:rsidRDefault="00B32C3D" w:rsidP="008E3BA6">
      <w:pPr>
        <w:pStyle w:val="Textoindependiente"/>
        <w:spacing w:before="0" w:after="0" w:line="360" w:lineRule="auto"/>
        <w:ind w:hanging="720"/>
        <w:mirrorIndents/>
        <w:rPr>
          <w:color w:val="000000" w:themeColor="text1"/>
        </w:rPr>
      </w:pPr>
      <w:r w:rsidRPr="00462C27">
        <w:rPr>
          <w:color w:val="000000" w:themeColor="text1"/>
        </w:rPr>
        <w:t xml:space="preserve">Chen, F. F., Hayes, A., Carver, C. S., </w:t>
      </w:r>
      <w:proofErr w:type="spellStart"/>
      <w:r w:rsidRPr="00462C27">
        <w:rPr>
          <w:color w:val="000000" w:themeColor="text1"/>
        </w:rPr>
        <w:t>Laurenceau</w:t>
      </w:r>
      <w:proofErr w:type="spellEnd"/>
      <w:r w:rsidRPr="00462C27">
        <w:rPr>
          <w:color w:val="000000" w:themeColor="text1"/>
        </w:rPr>
        <w:t xml:space="preserve">, J.-P., &amp; Zhang, Z. (2012). Modeling general and specific variance in multifaceted constructs: A comparison of the bifactor model to other approaches. </w:t>
      </w:r>
      <w:r w:rsidRPr="00462C27">
        <w:rPr>
          <w:i/>
          <w:iCs/>
          <w:color w:val="000000" w:themeColor="text1"/>
        </w:rPr>
        <w:t>Journal of Personality</w:t>
      </w:r>
      <w:r w:rsidRPr="00462C27">
        <w:rPr>
          <w:color w:val="000000" w:themeColor="text1"/>
        </w:rPr>
        <w:t>, 80, 219–251.</w:t>
      </w:r>
    </w:p>
    <w:p w14:paraId="4039F688" w14:textId="6C2ED3CF"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Clark, L. A. (2005). Temperament as a unifying basis for personality and psychopathology. </w:t>
      </w:r>
      <w:r w:rsidRPr="00462C27">
        <w:rPr>
          <w:i/>
          <w:color w:val="000000" w:themeColor="text1"/>
        </w:rPr>
        <w:t>Journal of Abnormal Psychology</w:t>
      </w:r>
      <w:r w:rsidRPr="00462C27">
        <w:rPr>
          <w:color w:val="000000" w:themeColor="text1"/>
        </w:rPr>
        <w:t xml:space="preserve">, </w:t>
      </w:r>
      <w:r w:rsidRPr="00462C27">
        <w:rPr>
          <w:i/>
          <w:color w:val="000000" w:themeColor="text1"/>
        </w:rPr>
        <w:t>114</w:t>
      </w:r>
      <w:r w:rsidRPr="00462C27">
        <w:rPr>
          <w:color w:val="000000" w:themeColor="text1"/>
        </w:rPr>
        <w:t>(4), 505–521. doi:</w:t>
      </w:r>
      <w:hyperlink r:id="rId18">
        <w:r w:rsidRPr="00462C27">
          <w:rPr>
            <w:rStyle w:val="Hipervnculo"/>
            <w:color w:val="000000" w:themeColor="text1"/>
          </w:rPr>
          <w:t>10.1037/0021-843X.114.4.505</w:t>
        </w:r>
      </w:hyperlink>
    </w:p>
    <w:p w14:paraId="5B80A0C9" w14:textId="0026311F" w:rsidR="0045179F" w:rsidRPr="00462C27" w:rsidRDefault="0045179F" w:rsidP="008E3BA6">
      <w:pPr>
        <w:pStyle w:val="Textoindependiente"/>
        <w:spacing w:before="0" w:after="0" w:line="360" w:lineRule="auto"/>
        <w:ind w:hanging="720"/>
        <w:mirrorIndents/>
        <w:rPr>
          <w:color w:val="000000" w:themeColor="text1"/>
        </w:rPr>
      </w:pPr>
      <w:r w:rsidRPr="00462C27">
        <w:rPr>
          <w:rStyle w:val="Hipervnculo"/>
          <w:color w:val="000000" w:themeColor="text1"/>
        </w:rPr>
        <w:t>Costa, P. T., &amp; McCrae, R. R. (1992) Four ways five factors are basic.</w:t>
      </w:r>
      <w:r w:rsidRPr="00462C27">
        <w:rPr>
          <w:rStyle w:val="Hipervnculo"/>
          <w:i/>
          <w:iCs/>
          <w:color w:val="000000" w:themeColor="text1"/>
        </w:rPr>
        <w:t xml:space="preserve"> Personality and Individual Differences</w:t>
      </w:r>
      <w:r w:rsidRPr="00462C27">
        <w:rPr>
          <w:rStyle w:val="Hipervnculo"/>
          <w:color w:val="000000" w:themeColor="text1"/>
        </w:rPr>
        <w:t xml:space="preserve">, 13(6), 653-665. </w:t>
      </w:r>
      <w:proofErr w:type="spellStart"/>
      <w:r w:rsidRPr="00462C27">
        <w:rPr>
          <w:rStyle w:val="Hipervnculo"/>
          <w:color w:val="000000" w:themeColor="text1"/>
        </w:rPr>
        <w:t>doi</w:t>
      </w:r>
      <w:proofErr w:type="spellEnd"/>
      <w:r w:rsidRPr="00462C27">
        <w:rPr>
          <w:rStyle w:val="Hipervnculo"/>
          <w:color w:val="000000" w:themeColor="text1"/>
        </w:rPr>
        <w:t>: 10.1016/0191-8869(92)90236-I.</w:t>
      </w:r>
    </w:p>
    <w:p w14:paraId="0AB3864B"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Costa Jr., P. T., &amp; </w:t>
      </w:r>
      <w:proofErr w:type="spellStart"/>
      <w:r w:rsidRPr="00462C27">
        <w:rPr>
          <w:color w:val="000000" w:themeColor="text1"/>
        </w:rPr>
        <w:t>Widiger</w:t>
      </w:r>
      <w:proofErr w:type="spellEnd"/>
      <w:r w:rsidRPr="00462C27">
        <w:rPr>
          <w:color w:val="000000" w:themeColor="text1"/>
        </w:rPr>
        <w:t xml:space="preserve">, T. A. (1994). A description of the DSM-III-R and DSM-IV personality disorders with the five-factor model of personality. </w:t>
      </w:r>
      <w:r w:rsidRPr="00462C27">
        <w:rPr>
          <w:i/>
          <w:color w:val="000000" w:themeColor="text1"/>
        </w:rPr>
        <w:t>Personality Disorders and the Five-Factor Model of Personality.</w:t>
      </w:r>
      <w:r w:rsidRPr="00462C27">
        <w:rPr>
          <w:color w:val="000000" w:themeColor="text1"/>
        </w:rPr>
        <w:t>, (January), 41–56. doi:</w:t>
      </w:r>
      <w:hyperlink r:id="rId19">
        <w:r w:rsidRPr="00462C27">
          <w:rPr>
            <w:rStyle w:val="Hipervnculo"/>
            <w:color w:val="000000" w:themeColor="text1"/>
          </w:rPr>
          <w:t>10.1037/10140-003</w:t>
        </w:r>
      </w:hyperlink>
    </w:p>
    <w:p w14:paraId="24339848" w14:textId="6532D063"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lang w:val="es-ES"/>
        </w:rPr>
        <w:t xml:space="preserve">Costa, P. T., &amp; </w:t>
      </w:r>
      <w:proofErr w:type="spellStart"/>
      <w:r w:rsidRPr="00462C27">
        <w:rPr>
          <w:color w:val="000000" w:themeColor="text1"/>
          <w:lang w:val="es-ES"/>
        </w:rPr>
        <w:t>McCrae</w:t>
      </w:r>
      <w:proofErr w:type="spellEnd"/>
      <w:r w:rsidRPr="00462C27">
        <w:rPr>
          <w:color w:val="000000" w:themeColor="text1"/>
          <w:lang w:val="es-ES"/>
        </w:rPr>
        <w:t xml:space="preserve">, R. R. (1995). </w:t>
      </w:r>
      <w:r w:rsidRPr="00462C27">
        <w:rPr>
          <w:color w:val="000000" w:themeColor="text1"/>
        </w:rPr>
        <w:t xml:space="preserve">Domains and facets: hierarchical personality assessment using the revised NEO personality inventory. </w:t>
      </w:r>
      <w:r w:rsidRPr="00462C27">
        <w:rPr>
          <w:i/>
          <w:color w:val="000000" w:themeColor="text1"/>
        </w:rPr>
        <w:t>Journal of Personality Assessment</w:t>
      </w:r>
      <w:r w:rsidRPr="00462C27">
        <w:rPr>
          <w:color w:val="000000" w:themeColor="text1"/>
        </w:rPr>
        <w:t xml:space="preserve">, </w:t>
      </w:r>
      <w:r w:rsidRPr="00462C27">
        <w:rPr>
          <w:i/>
          <w:color w:val="000000" w:themeColor="text1"/>
        </w:rPr>
        <w:t>64</w:t>
      </w:r>
      <w:r w:rsidRPr="00462C27">
        <w:rPr>
          <w:color w:val="000000" w:themeColor="text1"/>
        </w:rPr>
        <w:t>(1), 21–50. doi:</w:t>
      </w:r>
      <w:hyperlink r:id="rId20">
        <w:r w:rsidRPr="00462C27">
          <w:rPr>
            <w:rStyle w:val="Hipervnculo"/>
            <w:color w:val="000000" w:themeColor="text1"/>
          </w:rPr>
          <w:t>10.1207/s15327752jpa6401_2</w:t>
        </w:r>
      </w:hyperlink>
    </w:p>
    <w:p w14:paraId="697155D5" w14:textId="768C18FE" w:rsidR="00B32C3D" w:rsidRPr="00462C27" w:rsidRDefault="00B32C3D" w:rsidP="008E3BA6">
      <w:pPr>
        <w:pStyle w:val="Textoindependiente"/>
        <w:spacing w:before="0" w:after="0" w:line="360" w:lineRule="auto"/>
        <w:ind w:hanging="720"/>
        <w:mirrorIndents/>
        <w:rPr>
          <w:color w:val="000000" w:themeColor="text1"/>
        </w:rPr>
      </w:pPr>
      <w:r w:rsidRPr="00462C27">
        <w:rPr>
          <w:rStyle w:val="Hipervnculo"/>
          <w:color w:val="000000" w:themeColor="text1"/>
        </w:rPr>
        <w:t xml:space="preserve">Cronbach, L., J., </w:t>
      </w:r>
      <w:proofErr w:type="spellStart"/>
      <w:r w:rsidRPr="00462C27">
        <w:rPr>
          <w:rStyle w:val="Hipervnculo"/>
          <w:color w:val="000000" w:themeColor="text1"/>
        </w:rPr>
        <w:t>Meehl</w:t>
      </w:r>
      <w:proofErr w:type="spellEnd"/>
      <w:r w:rsidRPr="00462C27">
        <w:rPr>
          <w:rStyle w:val="Hipervnculo"/>
          <w:color w:val="000000" w:themeColor="text1"/>
        </w:rPr>
        <w:t xml:space="preserve">, P., E., (1995). Construct validity in psychological tests. </w:t>
      </w:r>
      <w:r w:rsidRPr="00462C27">
        <w:rPr>
          <w:rStyle w:val="Hipervnculo"/>
          <w:i/>
          <w:iCs/>
          <w:color w:val="000000" w:themeColor="text1"/>
        </w:rPr>
        <w:t>Psychological Bulletin</w:t>
      </w:r>
      <w:r w:rsidRPr="00462C27">
        <w:rPr>
          <w:rStyle w:val="Hipervnculo"/>
          <w:color w:val="000000" w:themeColor="text1"/>
        </w:rPr>
        <w:t>, 52, 281-302.</w:t>
      </w:r>
    </w:p>
    <w:p w14:paraId="6A65BC00"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De </w:t>
      </w:r>
      <w:proofErr w:type="spellStart"/>
      <w:r w:rsidRPr="00462C27">
        <w:rPr>
          <w:color w:val="000000" w:themeColor="text1"/>
        </w:rPr>
        <w:t>Fruyt</w:t>
      </w:r>
      <w:proofErr w:type="spellEnd"/>
      <w:r w:rsidRPr="00462C27">
        <w:rPr>
          <w:color w:val="000000" w:themeColor="text1"/>
        </w:rPr>
        <w:t xml:space="preserve">, F., &amp; </w:t>
      </w:r>
      <w:proofErr w:type="spellStart"/>
      <w:r w:rsidRPr="00462C27">
        <w:rPr>
          <w:color w:val="000000" w:themeColor="text1"/>
        </w:rPr>
        <w:t>Mervielde</w:t>
      </w:r>
      <w:proofErr w:type="spellEnd"/>
      <w:r w:rsidRPr="00462C27">
        <w:rPr>
          <w:color w:val="000000" w:themeColor="text1"/>
        </w:rPr>
        <w:t xml:space="preserve">, I. (1996). Personality and interests as predictors of educational streaming and achievement. </w:t>
      </w:r>
      <w:r w:rsidRPr="00462C27">
        <w:rPr>
          <w:i/>
          <w:color w:val="000000" w:themeColor="text1"/>
        </w:rPr>
        <w:t>European Journal of Personality</w:t>
      </w:r>
      <w:r w:rsidRPr="00462C27">
        <w:rPr>
          <w:color w:val="000000" w:themeColor="text1"/>
        </w:rPr>
        <w:t xml:space="preserve">, </w:t>
      </w:r>
      <w:r w:rsidRPr="00462C27">
        <w:rPr>
          <w:i/>
          <w:color w:val="000000" w:themeColor="text1"/>
        </w:rPr>
        <w:t>10</w:t>
      </w:r>
      <w:r w:rsidRPr="00462C27">
        <w:rPr>
          <w:color w:val="000000" w:themeColor="text1"/>
        </w:rPr>
        <w:t>(5), 405–425. doi:</w:t>
      </w:r>
      <w:hyperlink r:id="rId21">
        <w:r w:rsidRPr="00462C27">
          <w:rPr>
            <w:rStyle w:val="Hipervnculo"/>
            <w:color w:val="000000" w:themeColor="text1"/>
          </w:rPr>
          <w:t>10.1002/(SICI)1099-0984(199612)10:5&lt;405::AID-PER255&gt;3.0.CO;2-M</w:t>
        </w:r>
      </w:hyperlink>
    </w:p>
    <w:p w14:paraId="5BEA2E88"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DeYoung, C. G., </w:t>
      </w:r>
      <w:proofErr w:type="spellStart"/>
      <w:r w:rsidRPr="00462C27">
        <w:rPr>
          <w:color w:val="000000" w:themeColor="text1"/>
        </w:rPr>
        <w:t>Quilty</w:t>
      </w:r>
      <w:proofErr w:type="spellEnd"/>
      <w:r w:rsidRPr="00462C27">
        <w:rPr>
          <w:color w:val="000000" w:themeColor="text1"/>
        </w:rPr>
        <w:t xml:space="preserve">, L. C., &amp; Peterson, J. B. (2007). Between Facets and Domains: 10 Aspects of the Big Five.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(5), 880–896. doi:</w:t>
      </w:r>
      <w:hyperlink r:id="rId22">
        <w:r w:rsidRPr="00462C27">
          <w:rPr>
            <w:rStyle w:val="Hipervnculo"/>
            <w:color w:val="000000" w:themeColor="text1"/>
          </w:rPr>
          <w:t>10.1037/0022-3514.93.5.880</w:t>
        </w:r>
      </w:hyperlink>
    </w:p>
    <w:p w14:paraId="4207EBC7" w14:textId="77777777" w:rsidR="00EA382D" w:rsidRPr="00462C27" w:rsidRDefault="00C96047" w:rsidP="008E3BA6">
      <w:pPr>
        <w:pStyle w:val="Textoindependiente"/>
        <w:spacing w:before="0" w:after="0" w:line="360" w:lineRule="auto"/>
        <w:ind w:hanging="720"/>
        <w:mirrorIndents/>
        <w:rPr>
          <w:color w:val="000000" w:themeColor="text1"/>
        </w:rPr>
      </w:pPr>
      <w:r w:rsidRPr="00A866E2">
        <w:rPr>
          <w:color w:val="000000" w:themeColor="text1"/>
          <w:lang w:val="de-DE"/>
        </w:rPr>
        <w:t xml:space="preserve">Diener, E., </w:t>
      </w:r>
      <w:proofErr w:type="spellStart"/>
      <w:r w:rsidRPr="00A866E2">
        <w:rPr>
          <w:color w:val="000000" w:themeColor="text1"/>
          <w:lang w:val="de-DE"/>
        </w:rPr>
        <w:t>Emmons</w:t>
      </w:r>
      <w:proofErr w:type="spellEnd"/>
      <w:r w:rsidRPr="00A866E2">
        <w:rPr>
          <w:color w:val="000000" w:themeColor="text1"/>
          <w:lang w:val="de-DE"/>
        </w:rPr>
        <w:t xml:space="preserve">, R. A., Larsen, R. J., &amp; Griffin, S. (1985). </w:t>
      </w:r>
      <w:r w:rsidRPr="00462C27">
        <w:rPr>
          <w:color w:val="000000" w:themeColor="text1"/>
        </w:rPr>
        <w:t xml:space="preserve">The Satisfaction </w:t>
      </w:r>
      <w:proofErr w:type="gramStart"/>
      <w:r w:rsidRPr="00462C27">
        <w:rPr>
          <w:color w:val="000000" w:themeColor="text1"/>
        </w:rPr>
        <w:t>With</w:t>
      </w:r>
      <w:proofErr w:type="gramEnd"/>
      <w:r w:rsidRPr="00462C27">
        <w:rPr>
          <w:color w:val="000000" w:themeColor="text1"/>
        </w:rPr>
        <w:t xml:space="preserve"> Life Scale. </w:t>
      </w:r>
      <w:r w:rsidRPr="00462C27">
        <w:rPr>
          <w:i/>
          <w:color w:val="000000" w:themeColor="text1"/>
        </w:rPr>
        <w:t>Journal of Personality</w:t>
      </w:r>
      <w:r w:rsidRPr="00462C27">
        <w:rPr>
          <w:color w:val="000000" w:themeColor="text1"/>
        </w:rPr>
        <w:t xml:space="preserve">, </w:t>
      </w:r>
      <w:r w:rsidRPr="00462C27">
        <w:rPr>
          <w:i/>
          <w:color w:val="000000" w:themeColor="text1"/>
        </w:rPr>
        <w:t>49</w:t>
      </w:r>
      <w:r w:rsidRPr="00462C27">
        <w:rPr>
          <w:color w:val="000000" w:themeColor="text1"/>
        </w:rPr>
        <w:t>(1), 71–75. doi:</w:t>
      </w:r>
      <w:hyperlink r:id="rId23">
        <w:r w:rsidRPr="00462C27">
          <w:rPr>
            <w:rStyle w:val="Hipervnculo"/>
            <w:color w:val="000000" w:themeColor="text1"/>
          </w:rPr>
          <w:t>10.1207/s15327752jpa4901</w:t>
        </w:r>
      </w:hyperlink>
    </w:p>
    <w:p w14:paraId="52194852"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Digman</w:t>
      </w:r>
      <w:proofErr w:type="spellEnd"/>
      <w:r w:rsidRPr="00462C27">
        <w:rPr>
          <w:color w:val="000000" w:themeColor="text1"/>
        </w:rPr>
        <w:t xml:space="preserve">, J. M. (1990). Personality Structure: Emergence of the Five-Factor Model. </w:t>
      </w:r>
      <w:r w:rsidRPr="00462C27">
        <w:rPr>
          <w:i/>
          <w:color w:val="000000" w:themeColor="text1"/>
        </w:rPr>
        <w:t>Annual Review of Psychology</w:t>
      </w:r>
      <w:r w:rsidRPr="00462C27">
        <w:rPr>
          <w:color w:val="000000" w:themeColor="text1"/>
        </w:rPr>
        <w:t xml:space="preserve">, </w:t>
      </w:r>
      <w:r w:rsidRPr="00462C27">
        <w:rPr>
          <w:i/>
          <w:color w:val="000000" w:themeColor="text1"/>
        </w:rPr>
        <w:t>41</w:t>
      </w:r>
      <w:r w:rsidRPr="00462C27">
        <w:rPr>
          <w:color w:val="000000" w:themeColor="text1"/>
        </w:rPr>
        <w:t>(1), 417–440. doi:</w:t>
      </w:r>
      <w:hyperlink r:id="rId24">
        <w:r w:rsidRPr="00462C27">
          <w:rPr>
            <w:rStyle w:val="Hipervnculo"/>
            <w:color w:val="000000" w:themeColor="text1"/>
          </w:rPr>
          <w:t>10.1146/annurev.ps.41.020190.002221</w:t>
        </w:r>
      </w:hyperlink>
    </w:p>
    <w:p w14:paraId="2EF84B08" w14:textId="06BD2384"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Fiske, D. W. (1949). Consistency of the factorial structures of personality ratings from different sources. </w:t>
      </w:r>
      <w:r w:rsidRPr="00462C27">
        <w:rPr>
          <w:i/>
          <w:color w:val="000000" w:themeColor="text1"/>
        </w:rPr>
        <w:t>Journal of Abnormal and Social Psychology</w:t>
      </w:r>
      <w:r w:rsidRPr="00462C27">
        <w:rPr>
          <w:color w:val="000000" w:themeColor="text1"/>
        </w:rPr>
        <w:t xml:space="preserve">, </w:t>
      </w:r>
      <w:r w:rsidRPr="00462C27">
        <w:rPr>
          <w:i/>
          <w:color w:val="000000" w:themeColor="text1"/>
        </w:rPr>
        <w:t>44</w:t>
      </w:r>
      <w:r w:rsidRPr="00462C27">
        <w:rPr>
          <w:color w:val="000000" w:themeColor="text1"/>
        </w:rPr>
        <w:t>(3), 329–344. doi:</w:t>
      </w:r>
      <w:hyperlink r:id="rId25">
        <w:r w:rsidRPr="00462C27">
          <w:rPr>
            <w:rStyle w:val="Hipervnculo"/>
            <w:color w:val="000000" w:themeColor="text1"/>
          </w:rPr>
          <w:t>10.1037/h0057198</w:t>
        </w:r>
      </w:hyperlink>
    </w:p>
    <w:p w14:paraId="210844CA" w14:textId="380747F9" w:rsidR="001021BE" w:rsidRPr="00462C27" w:rsidRDefault="001021BE" w:rsidP="008E3BA6">
      <w:pPr>
        <w:pStyle w:val="Textoindependiente"/>
        <w:spacing w:before="0" w:after="0" w:line="360" w:lineRule="auto"/>
        <w:ind w:hanging="720"/>
        <w:mirrorIndents/>
        <w:rPr>
          <w:color w:val="000000" w:themeColor="text1"/>
        </w:rPr>
      </w:pPr>
      <w:r w:rsidRPr="00462C27">
        <w:rPr>
          <w:color w:val="000000" w:themeColor="text1"/>
        </w:rPr>
        <w:t xml:space="preserve">Furnham, A., &amp; </w:t>
      </w:r>
      <w:proofErr w:type="spellStart"/>
      <w:r w:rsidRPr="00462C27">
        <w:rPr>
          <w:color w:val="000000" w:themeColor="text1"/>
        </w:rPr>
        <w:t>Medhurst</w:t>
      </w:r>
      <w:proofErr w:type="spellEnd"/>
      <w:r w:rsidRPr="00462C27">
        <w:rPr>
          <w:color w:val="000000" w:themeColor="text1"/>
        </w:rPr>
        <w:t xml:space="preserve">, S. (1995). Personality correlates of academic seminar </w:t>
      </w:r>
      <w:proofErr w:type="spellStart"/>
      <w:r w:rsidRPr="00462C27">
        <w:rPr>
          <w:color w:val="000000" w:themeColor="text1"/>
        </w:rPr>
        <w:t>behaviour</w:t>
      </w:r>
      <w:proofErr w:type="spellEnd"/>
      <w:r w:rsidRPr="00462C27">
        <w:rPr>
          <w:color w:val="000000" w:themeColor="text1"/>
        </w:rPr>
        <w:t xml:space="preserve">: A study of four instruments. </w:t>
      </w:r>
      <w:r w:rsidRPr="00462C27">
        <w:rPr>
          <w:i/>
          <w:iCs/>
          <w:color w:val="000000" w:themeColor="text1"/>
        </w:rPr>
        <w:t>Personality and individual differences</w:t>
      </w:r>
      <w:r w:rsidRPr="00462C27">
        <w:rPr>
          <w:color w:val="000000" w:themeColor="text1"/>
        </w:rPr>
        <w:t>, 19(2), 197-208.</w:t>
      </w:r>
    </w:p>
    <w:p w14:paraId="06633233" w14:textId="7B6DCC24"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Galton, F. (1884). The Measurement of Character. </w:t>
      </w:r>
      <w:r w:rsidR="0014291C" w:rsidRPr="00462C27">
        <w:rPr>
          <w:i/>
          <w:iCs/>
          <w:color w:val="000000" w:themeColor="text1"/>
        </w:rPr>
        <w:t>Fortnightly</w:t>
      </w:r>
      <w:r w:rsidR="0014291C" w:rsidRPr="00462C27">
        <w:rPr>
          <w:color w:val="000000" w:themeColor="text1"/>
        </w:rPr>
        <w:t xml:space="preserve">, 36(212), 179-185. </w:t>
      </w:r>
      <w:r w:rsidRPr="00462C27">
        <w:rPr>
          <w:color w:val="000000" w:themeColor="text1"/>
        </w:rPr>
        <w:t>doi:</w:t>
      </w:r>
      <w:hyperlink r:id="rId26">
        <w:r w:rsidRPr="00462C27">
          <w:rPr>
            <w:rStyle w:val="Hipervnculo"/>
            <w:color w:val="000000" w:themeColor="text1"/>
          </w:rPr>
          <w:t>10.1037/11352-058</w:t>
        </w:r>
      </w:hyperlink>
    </w:p>
    <w:p w14:paraId="26897C29"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Gaughan</w:t>
      </w:r>
      <w:proofErr w:type="spellEnd"/>
      <w:r w:rsidRPr="00462C27">
        <w:rPr>
          <w:color w:val="000000" w:themeColor="text1"/>
        </w:rPr>
        <w:t xml:space="preserve">, E. T., Miller, J. D., &amp; </w:t>
      </w:r>
      <w:proofErr w:type="spellStart"/>
      <w:r w:rsidRPr="00462C27">
        <w:rPr>
          <w:color w:val="000000" w:themeColor="text1"/>
        </w:rPr>
        <w:t>Lynam</w:t>
      </w:r>
      <w:proofErr w:type="spellEnd"/>
      <w:r w:rsidRPr="00462C27">
        <w:rPr>
          <w:color w:val="000000" w:themeColor="text1"/>
        </w:rPr>
        <w:t xml:space="preserve">, D. R. (2012). Examining the Utility of General Models of Personality in the Study of Psychopathy: A Comparison of the HEXACO-PI-R and NEO PI-R. </w:t>
      </w:r>
      <w:r w:rsidRPr="00462C27">
        <w:rPr>
          <w:i/>
          <w:color w:val="000000" w:themeColor="text1"/>
        </w:rPr>
        <w:t>Journal of Personality Disorders</w:t>
      </w:r>
      <w:r w:rsidRPr="00462C27">
        <w:rPr>
          <w:color w:val="000000" w:themeColor="text1"/>
        </w:rPr>
        <w:t xml:space="preserve">, </w:t>
      </w:r>
      <w:r w:rsidRPr="00462C27">
        <w:rPr>
          <w:i/>
          <w:color w:val="000000" w:themeColor="text1"/>
        </w:rPr>
        <w:t>26</w:t>
      </w:r>
      <w:r w:rsidRPr="00462C27">
        <w:rPr>
          <w:color w:val="000000" w:themeColor="text1"/>
        </w:rPr>
        <w:t>(4), 513–523. doi:</w:t>
      </w:r>
      <w:hyperlink r:id="rId27">
        <w:r w:rsidRPr="00462C27">
          <w:rPr>
            <w:rStyle w:val="Hipervnculo"/>
            <w:color w:val="000000" w:themeColor="text1"/>
          </w:rPr>
          <w:t>10.1521/pedi.2012.26.4.513</w:t>
        </w:r>
      </w:hyperlink>
    </w:p>
    <w:p w14:paraId="036CFC20" w14:textId="76568920" w:rsidR="00EA382D" w:rsidRDefault="00C96047" w:rsidP="008E3BA6">
      <w:pPr>
        <w:pStyle w:val="Textoindependiente"/>
        <w:spacing w:before="0" w:after="0" w:line="360" w:lineRule="auto"/>
        <w:ind w:hanging="720"/>
        <w:mirrorIndents/>
        <w:rPr>
          <w:rStyle w:val="Hipervnculo"/>
          <w:color w:val="000000" w:themeColor="text1"/>
        </w:rPr>
      </w:pPr>
      <w:proofErr w:type="spellStart"/>
      <w:r w:rsidRPr="00462C27">
        <w:rPr>
          <w:color w:val="000000" w:themeColor="text1"/>
        </w:rPr>
        <w:t>Gaughan</w:t>
      </w:r>
      <w:proofErr w:type="spellEnd"/>
      <w:r w:rsidRPr="00462C27">
        <w:rPr>
          <w:color w:val="000000" w:themeColor="text1"/>
        </w:rPr>
        <w:t xml:space="preserve">, E. T., Miller, J. D., Pryor, L. R., &amp; </w:t>
      </w:r>
      <w:proofErr w:type="spellStart"/>
      <w:r w:rsidRPr="00462C27">
        <w:rPr>
          <w:color w:val="000000" w:themeColor="text1"/>
        </w:rPr>
        <w:t>Lynam</w:t>
      </w:r>
      <w:proofErr w:type="spellEnd"/>
      <w:r w:rsidRPr="00462C27">
        <w:rPr>
          <w:color w:val="000000" w:themeColor="text1"/>
        </w:rPr>
        <w:t xml:space="preserve">, D. R. (2009). Comparing two alternative measures of general personality in the assessment of psychopathy: A test of the NEO PI-R and the MPQ. </w:t>
      </w:r>
      <w:r w:rsidRPr="00462C27">
        <w:rPr>
          <w:i/>
          <w:color w:val="000000" w:themeColor="text1"/>
        </w:rPr>
        <w:t>Journal of Personality</w:t>
      </w:r>
      <w:r w:rsidRPr="00462C27">
        <w:rPr>
          <w:color w:val="000000" w:themeColor="text1"/>
        </w:rPr>
        <w:t xml:space="preserve">, </w:t>
      </w:r>
      <w:r w:rsidRPr="00462C27">
        <w:rPr>
          <w:i/>
          <w:color w:val="000000" w:themeColor="text1"/>
        </w:rPr>
        <w:t>77</w:t>
      </w:r>
      <w:r w:rsidRPr="00462C27">
        <w:rPr>
          <w:color w:val="000000" w:themeColor="text1"/>
        </w:rPr>
        <w:t>(4), 965–995. doi:</w:t>
      </w:r>
      <w:hyperlink r:id="rId28">
        <w:r w:rsidRPr="00462C27">
          <w:rPr>
            <w:rStyle w:val="Hipervnculo"/>
            <w:color w:val="000000" w:themeColor="text1"/>
          </w:rPr>
          <w:t>10.1111/j.1467-6494.</w:t>
        </w:r>
        <w:proofErr w:type="gramStart"/>
        <w:r w:rsidRPr="00462C27">
          <w:rPr>
            <w:rStyle w:val="Hipervnculo"/>
            <w:color w:val="000000" w:themeColor="text1"/>
          </w:rPr>
          <w:t>2009.00571.x</w:t>
        </w:r>
        <w:proofErr w:type="gramEnd"/>
      </w:hyperlink>
    </w:p>
    <w:p w14:paraId="70D78523" w14:textId="14482055" w:rsidR="009A504F" w:rsidRPr="009A504F" w:rsidRDefault="009A504F" w:rsidP="009A504F">
      <w:pPr>
        <w:pStyle w:val="Textoindependiente"/>
        <w:spacing w:before="0" w:after="0" w:line="360" w:lineRule="auto"/>
        <w:ind w:hanging="720"/>
        <w:mirrorIndents/>
        <w:rPr>
          <w:rStyle w:val="Hipervnculo"/>
          <w:color w:val="000000" w:themeColor="text1"/>
          <w:lang w:val="de-DE"/>
        </w:rPr>
      </w:pPr>
      <w:r>
        <w:rPr>
          <w:color w:val="000000" w:themeColor="text1"/>
        </w:rPr>
        <w:lastRenderedPageBreak/>
        <w:t>Gray, E.</w:t>
      </w:r>
      <w:r w:rsidRPr="00462C27">
        <w:rPr>
          <w:color w:val="000000" w:themeColor="text1"/>
        </w:rPr>
        <w:t xml:space="preserve">, &amp; Watson, D. (2002). General and Specific Traits of Personality and Their Relation to Sleep and Academic Performance. </w:t>
      </w:r>
      <w:r w:rsidRPr="00A866E2">
        <w:rPr>
          <w:i/>
          <w:color w:val="000000" w:themeColor="text1"/>
          <w:lang w:val="de-DE"/>
        </w:rPr>
        <w:t xml:space="preserve">Journal </w:t>
      </w:r>
      <w:proofErr w:type="spellStart"/>
      <w:r w:rsidRPr="00A866E2">
        <w:rPr>
          <w:i/>
          <w:color w:val="000000" w:themeColor="text1"/>
          <w:lang w:val="de-DE"/>
        </w:rPr>
        <w:t>of</w:t>
      </w:r>
      <w:proofErr w:type="spellEnd"/>
      <w:r w:rsidRPr="00A866E2">
        <w:rPr>
          <w:i/>
          <w:color w:val="000000" w:themeColor="text1"/>
          <w:lang w:val="de-DE"/>
        </w:rPr>
        <w:t xml:space="preserve"> </w:t>
      </w:r>
      <w:proofErr w:type="spellStart"/>
      <w:r w:rsidRPr="00A866E2">
        <w:rPr>
          <w:i/>
          <w:color w:val="000000" w:themeColor="text1"/>
          <w:lang w:val="de-DE"/>
        </w:rPr>
        <w:t>Personality</w:t>
      </w:r>
      <w:proofErr w:type="spellEnd"/>
      <w:r w:rsidRPr="00A866E2">
        <w:rPr>
          <w:color w:val="000000" w:themeColor="text1"/>
          <w:lang w:val="de-DE"/>
        </w:rPr>
        <w:t xml:space="preserve">, </w:t>
      </w:r>
      <w:r w:rsidRPr="00A866E2">
        <w:rPr>
          <w:i/>
          <w:color w:val="000000" w:themeColor="text1"/>
          <w:lang w:val="de-DE"/>
        </w:rPr>
        <w:t>70</w:t>
      </w:r>
      <w:r w:rsidRPr="00A866E2">
        <w:rPr>
          <w:color w:val="000000" w:themeColor="text1"/>
          <w:lang w:val="de-DE"/>
        </w:rPr>
        <w:t>(2), 177–206. doi:</w:t>
      </w:r>
      <w:hyperlink r:id="rId29">
        <w:r w:rsidRPr="00A866E2">
          <w:rPr>
            <w:rStyle w:val="Hipervnculo"/>
            <w:color w:val="000000" w:themeColor="text1"/>
            <w:lang w:val="de-DE"/>
          </w:rPr>
          <w:t>10.1111/1467-6494.05002</w:t>
        </w:r>
      </w:hyperlink>
    </w:p>
    <w:p w14:paraId="2393A1EB" w14:textId="787C3797" w:rsidR="001021BE" w:rsidRPr="00462C27" w:rsidRDefault="001021BE" w:rsidP="008E3BA6">
      <w:pPr>
        <w:pStyle w:val="Textoindependiente"/>
        <w:spacing w:before="0" w:after="0" w:line="360" w:lineRule="auto"/>
        <w:ind w:hanging="720"/>
        <w:mirrorIndents/>
        <w:rPr>
          <w:color w:val="000000" w:themeColor="text1"/>
        </w:rPr>
      </w:pPr>
      <w:r w:rsidRPr="00462C27">
        <w:rPr>
          <w:color w:val="000000" w:themeColor="text1"/>
        </w:rPr>
        <w:t>Goldberg, L. R. (2006). Doing it all bass-</w:t>
      </w:r>
      <w:proofErr w:type="spellStart"/>
      <w:r w:rsidRPr="00462C27">
        <w:rPr>
          <w:color w:val="000000" w:themeColor="text1"/>
        </w:rPr>
        <w:t>ackwards</w:t>
      </w:r>
      <w:proofErr w:type="spellEnd"/>
      <w:r w:rsidRPr="00462C27">
        <w:rPr>
          <w:color w:val="000000" w:themeColor="text1"/>
        </w:rPr>
        <w:t xml:space="preserve">: The development of hierarchical factor structures from the top down. </w:t>
      </w:r>
      <w:r w:rsidRPr="00462C27">
        <w:rPr>
          <w:i/>
          <w:iCs/>
          <w:color w:val="000000" w:themeColor="text1"/>
        </w:rPr>
        <w:t>Journal of research in personality</w:t>
      </w:r>
      <w:r w:rsidRPr="00462C27">
        <w:rPr>
          <w:color w:val="000000" w:themeColor="text1"/>
        </w:rPr>
        <w:t>, 40(4), 347-358.</w:t>
      </w:r>
    </w:p>
    <w:p w14:paraId="07111931"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Goldberg, L. R., Johnson, J. A., Eber, H. W., Hogan, R., Ashton, M. C., Cloninger, C. R., &amp; Gough, H. G. (2006). The international personality item pool and the future of public-domain personality measures.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(1), 84–96. doi:</w:t>
      </w:r>
      <w:hyperlink r:id="rId30">
        <w:r w:rsidRPr="00462C27">
          <w:rPr>
            <w:rStyle w:val="Hipervnculo"/>
            <w:color w:val="000000" w:themeColor="text1"/>
          </w:rPr>
          <w:t>10.1016/j.jrp.2005.08.007</w:t>
        </w:r>
      </w:hyperlink>
    </w:p>
    <w:p w14:paraId="36001DCE" w14:textId="1B7D474C" w:rsidR="00EA382D"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Hagger-Johnson, G. E., &amp; Whiteman, M. C. (2007). Conscientiousness facets and health behaviors: A latent variable modeling approach.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(5), 1235–1245. doi:</w:t>
      </w:r>
      <w:hyperlink r:id="rId31">
        <w:r w:rsidRPr="00462C27">
          <w:rPr>
            <w:rStyle w:val="Hipervnculo"/>
            <w:color w:val="000000" w:themeColor="text1"/>
          </w:rPr>
          <w:t>10.1016/j.paid.2007.03.014</w:t>
        </w:r>
      </w:hyperlink>
    </w:p>
    <w:p w14:paraId="3024EFB9" w14:textId="00F38CB7" w:rsidR="00DC4373" w:rsidRPr="00092DBD" w:rsidRDefault="00DC4373" w:rsidP="00C57EF8">
      <w:pPr>
        <w:pStyle w:val="Textoindependiente"/>
        <w:spacing w:line="360" w:lineRule="auto"/>
        <w:ind w:hanging="720"/>
        <w:mirrorIndents/>
        <w:rPr>
          <w:color w:val="000000" w:themeColor="text1"/>
          <w:rPrChange w:id="52" w:author="Victor Rouco" w:date="2021-02-15T16:25:00Z">
            <w:rPr>
              <w:color w:val="000000" w:themeColor="text1"/>
              <w:lang w:val="es-ES"/>
            </w:rPr>
          </w:rPrChange>
        </w:rPr>
      </w:pPr>
      <w:r w:rsidRPr="00C57EF8">
        <w:rPr>
          <w:color w:val="000000" w:themeColor="text1"/>
        </w:rPr>
        <w:t xml:space="preserve">Heller, D., Watson, D., &amp; </w:t>
      </w:r>
      <w:proofErr w:type="spellStart"/>
      <w:r w:rsidRPr="00C57EF8">
        <w:rPr>
          <w:color w:val="000000" w:themeColor="text1"/>
        </w:rPr>
        <w:t>Ilies</w:t>
      </w:r>
      <w:proofErr w:type="spellEnd"/>
      <w:r w:rsidRPr="00C57EF8">
        <w:rPr>
          <w:color w:val="000000" w:themeColor="text1"/>
        </w:rPr>
        <w:t>, R. (2004). The role of person versus situation in life satisfaction: A critical examination. </w:t>
      </w:r>
      <w:r w:rsidRPr="00092DBD">
        <w:rPr>
          <w:i/>
          <w:iCs/>
          <w:color w:val="000000" w:themeColor="text1"/>
          <w:rPrChange w:id="53" w:author="Victor Rouco" w:date="2021-02-15T16:25:00Z">
            <w:rPr>
              <w:i/>
              <w:iCs/>
              <w:color w:val="000000" w:themeColor="text1"/>
              <w:lang w:val="es-ES"/>
            </w:rPr>
          </w:rPrChange>
        </w:rPr>
        <w:t>Psychological bulletin</w:t>
      </w:r>
      <w:r w:rsidRPr="00092DBD">
        <w:rPr>
          <w:color w:val="000000" w:themeColor="text1"/>
          <w:rPrChange w:id="54" w:author="Victor Rouco" w:date="2021-02-15T16:25:00Z">
            <w:rPr>
              <w:color w:val="000000" w:themeColor="text1"/>
              <w:lang w:val="es-ES"/>
            </w:rPr>
          </w:rPrChange>
        </w:rPr>
        <w:t>, </w:t>
      </w:r>
      <w:r w:rsidRPr="00092DBD">
        <w:rPr>
          <w:i/>
          <w:iCs/>
          <w:color w:val="000000" w:themeColor="text1"/>
          <w:rPrChange w:id="55" w:author="Victor Rouco" w:date="2021-02-15T16:25:00Z">
            <w:rPr>
              <w:i/>
              <w:iCs/>
              <w:color w:val="000000" w:themeColor="text1"/>
              <w:lang w:val="es-ES"/>
            </w:rPr>
          </w:rPrChange>
        </w:rPr>
        <w:t>130</w:t>
      </w:r>
      <w:r w:rsidRPr="00092DBD">
        <w:rPr>
          <w:color w:val="000000" w:themeColor="text1"/>
          <w:rPrChange w:id="56" w:author="Victor Rouco" w:date="2021-02-15T16:25:00Z">
            <w:rPr>
              <w:color w:val="000000" w:themeColor="text1"/>
              <w:lang w:val="es-ES"/>
            </w:rPr>
          </w:rPrChange>
        </w:rPr>
        <w:t>(4), 574.</w:t>
      </w:r>
    </w:p>
    <w:p w14:paraId="3D8439BC"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Horn, J. L. (1965). A rationale and test for the number of factors in factor analysis. </w:t>
      </w:r>
      <w:r w:rsidRPr="00462C27">
        <w:rPr>
          <w:i/>
          <w:color w:val="000000" w:themeColor="text1"/>
        </w:rPr>
        <w:t>Psychometrika</w:t>
      </w:r>
      <w:r w:rsidRPr="00462C27">
        <w:rPr>
          <w:color w:val="000000" w:themeColor="text1"/>
        </w:rPr>
        <w:t xml:space="preserve">, </w:t>
      </w:r>
      <w:r w:rsidRPr="00462C27">
        <w:rPr>
          <w:i/>
          <w:color w:val="000000" w:themeColor="text1"/>
        </w:rPr>
        <w:t>30</w:t>
      </w:r>
      <w:r w:rsidRPr="00462C27">
        <w:rPr>
          <w:color w:val="000000" w:themeColor="text1"/>
        </w:rPr>
        <w:t>(2), 179–185. doi:</w:t>
      </w:r>
      <w:hyperlink r:id="rId32">
        <w:r w:rsidRPr="00462C27">
          <w:rPr>
            <w:rStyle w:val="Hipervnculo"/>
            <w:color w:val="000000" w:themeColor="text1"/>
          </w:rPr>
          <w:t>10.1007/BF02289447</w:t>
        </w:r>
      </w:hyperlink>
    </w:p>
    <w:p w14:paraId="14A7A93B"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Hu, L. T., &amp; </w:t>
      </w:r>
      <w:proofErr w:type="spellStart"/>
      <w:r w:rsidRPr="00462C27">
        <w:rPr>
          <w:color w:val="000000" w:themeColor="text1"/>
        </w:rPr>
        <w:t>Bentler</w:t>
      </w:r>
      <w:proofErr w:type="spellEnd"/>
      <w:r w:rsidRPr="00462C27">
        <w:rPr>
          <w:color w:val="000000" w:themeColor="text1"/>
        </w:rPr>
        <w:t xml:space="preserve">, P. M. (1999). Cutoff criteria for fit indexes in covariance structure analysis: Conventional criteria versus new alternatives. </w:t>
      </w:r>
      <w:r w:rsidRPr="00462C27">
        <w:rPr>
          <w:i/>
          <w:color w:val="000000" w:themeColor="text1"/>
        </w:rPr>
        <w:t>Structural Equation Modeling</w:t>
      </w:r>
      <w:r w:rsidRPr="00462C27">
        <w:rPr>
          <w:color w:val="000000" w:themeColor="text1"/>
        </w:rPr>
        <w:t xml:space="preserve">, </w:t>
      </w:r>
      <w:r w:rsidRPr="00462C27">
        <w:rPr>
          <w:i/>
          <w:color w:val="000000" w:themeColor="text1"/>
        </w:rPr>
        <w:t>6</w:t>
      </w:r>
      <w:r w:rsidRPr="00462C27">
        <w:rPr>
          <w:color w:val="000000" w:themeColor="text1"/>
        </w:rPr>
        <w:t>(1), 1–55. doi:</w:t>
      </w:r>
      <w:hyperlink r:id="rId33">
        <w:r w:rsidRPr="00462C27">
          <w:rPr>
            <w:rStyle w:val="Hipervnculo"/>
            <w:color w:val="000000" w:themeColor="text1"/>
          </w:rPr>
          <w:t>10.1080/10705519909540118</w:t>
        </w:r>
      </w:hyperlink>
    </w:p>
    <w:p w14:paraId="7F13FE4B" w14:textId="7A29C1F3" w:rsidR="00EA382D" w:rsidRPr="00462C27" w:rsidRDefault="0014291C" w:rsidP="008E3BA6">
      <w:pPr>
        <w:pStyle w:val="Textoindependiente"/>
        <w:spacing w:before="0" w:after="0" w:line="360" w:lineRule="auto"/>
        <w:ind w:hanging="720"/>
        <w:mirrorIndents/>
        <w:rPr>
          <w:color w:val="000000" w:themeColor="text1"/>
        </w:rPr>
      </w:pPr>
      <w:r w:rsidRPr="00462C27">
        <w:rPr>
          <w:color w:val="000000" w:themeColor="text1"/>
        </w:rPr>
        <w:t xml:space="preserve">John, O. P., Hampson, S. E., &amp; Goldberg, L. R. (1991). The basic level in personality-trait hierarchies: studies of trait use and accessibility in different contexts. </w:t>
      </w:r>
      <w:r w:rsidRPr="00462C27">
        <w:rPr>
          <w:i/>
          <w:iCs/>
          <w:color w:val="000000" w:themeColor="text1"/>
        </w:rPr>
        <w:t>Journal of personality and social psychology</w:t>
      </w:r>
      <w:r w:rsidRPr="00462C27">
        <w:rPr>
          <w:color w:val="000000" w:themeColor="text1"/>
        </w:rPr>
        <w:t>, 60(3), 348.</w:t>
      </w:r>
      <w:r w:rsidRPr="00462C27" w:rsidDel="0014291C">
        <w:rPr>
          <w:color w:val="000000" w:themeColor="text1"/>
        </w:rPr>
        <w:t xml:space="preserve"> </w:t>
      </w:r>
      <w:r w:rsidR="00C96047" w:rsidRPr="00462C27">
        <w:rPr>
          <w:color w:val="000000" w:themeColor="text1"/>
        </w:rPr>
        <w:t>doi:</w:t>
      </w:r>
      <w:hyperlink r:id="rId34">
        <w:r w:rsidR="00C96047" w:rsidRPr="00462C27">
          <w:rPr>
            <w:rStyle w:val="Hipervnculo"/>
            <w:color w:val="000000" w:themeColor="text1"/>
          </w:rPr>
          <w:t>10.1016/j.lindif.2013.10.008</w:t>
        </w:r>
      </w:hyperlink>
    </w:p>
    <w:p w14:paraId="3D0F767C" w14:textId="0F760709" w:rsidR="00EA382D" w:rsidRPr="00A866E2" w:rsidRDefault="00C96047" w:rsidP="008E3BA6">
      <w:pPr>
        <w:pStyle w:val="Textoindependiente"/>
        <w:spacing w:before="0" w:after="0" w:line="360" w:lineRule="auto"/>
        <w:ind w:hanging="720"/>
        <w:mirrorIndents/>
        <w:rPr>
          <w:rStyle w:val="Hipervnculo"/>
          <w:color w:val="000000" w:themeColor="text1"/>
          <w:lang w:val="de-DE"/>
        </w:rPr>
      </w:pPr>
      <w:r w:rsidRPr="00462C27">
        <w:rPr>
          <w:color w:val="000000" w:themeColor="text1"/>
        </w:rPr>
        <w:t xml:space="preserve">Judge, T. A., </w:t>
      </w:r>
      <w:proofErr w:type="spellStart"/>
      <w:r w:rsidRPr="00462C27">
        <w:rPr>
          <w:color w:val="000000" w:themeColor="text1"/>
        </w:rPr>
        <w:t>Martocchio</w:t>
      </w:r>
      <w:proofErr w:type="spellEnd"/>
      <w:r w:rsidRPr="00462C27">
        <w:rPr>
          <w:color w:val="000000" w:themeColor="text1"/>
        </w:rPr>
        <w:t xml:space="preserve">, J. J., &amp; </w:t>
      </w:r>
      <w:proofErr w:type="spellStart"/>
      <w:r w:rsidRPr="00462C27">
        <w:rPr>
          <w:color w:val="000000" w:themeColor="text1"/>
        </w:rPr>
        <w:t>Thoresen</w:t>
      </w:r>
      <w:proofErr w:type="spellEnd"/>
      <w:r w:rsidRPr="00462C27">
        <w:rPr>
          <w:color w:val="000000" w:themeColor="text1"/>
        </w:rPr>
        <w:t xml:space="preserve">, C. J. (1997). Five-Factor Model of Personality and Employee </w:t>
      </w:r>
      <w:proofErr w:type="spellStart"/>
      <w:r w:rsidRPr="00462C27">
        <w:rPr>
          <w:color w:val="000000" w:themeColor="text1"/>
        </w:rPr>
        <w:t>Absense</w:t>
      </w:r>
      <w:proofErr w:type="spellEnd"/>
      <w:r w:rsidRPr="00462C27">
        <w:rPr>
          <w:color w:val="000000" w:themeColor="text1"/>
        </w:rPr>
        <w:t xml:space="preserve">. </w:t>
      </w:r>
      <w:r w:rsidRPr="00A866E2">
        <w:rPr>
          <w:i/>
          <w:color w:val="000000" w:themeColor="text1"/>
          <w:lang w:val="de-DE"/>
        </w:rPr>
        <w:t xml:space="preserve">Journal </w:t>
      </w:r>
      <w:proofErr w:type="spellStart"/>
      <w:r w:rsidRPr="00A866E2">
        <w:rPr>
          <w:i/>
          <w:color w:val="000000" w:themeColor="text1"/>
          <w:lang w:val="de-DE"/>
        </w:rPr>
        <w:t>of</w:t>
      </w:r>
      <w:proofErr w:type="spellEnd"/>
      <w:r w:rsidRPr="00A866E2">
        <w:rPr>
          <w:i/>
          <w:color w:val="000000" w:themeColor="text1"/>
          <w:lang w:val="de-DE"/>
        </w:rPr>
        <w:t xml:space="preserve"> Applied </w:t>
      </w:r>
      <w:proofErr w:type="spellStart"/>
      <w:r w:rsidRPr="00A866E2">
        <w:rPr>
          <w:i/>
          <w:color w:val="000000" w:themeColor="text1"/>
          <w:lang w:val="de-DE"/>
        </w:rPr>
        <w:t>Psychology</w:t>
      </w:r>
      <w:proofErr w:type="spellEnd"/>
      <w:r w:rsidRPr="00A866E2">
        <w:rPr>
          <w:color w:val="000000" w:themeColor="text1"/>
          <w:lang w:val="de-DE"/>
        </w:rPr>
        <w:t xml:space="preserve">, </w:t>
      </w:r>
      <w:r w:rsidRPr="00A866E2">
        <w:rPr>
          <w:i/>
          <w:color w:val="000000" w:themeColor="text1"/>
          <w:lang w:val="de-DE"/>
        </w:rPr>
        <w:t>82</w:t>
      </w:r>
      <w:r w:rsidRPr="00A866E2">
        <w:rPr>
          <w:color w:val="000000" w:themeColor="text1"/>
          <w:lang w:val="de-DE"/>
        </w:rPr>
        <w:t xml:space="preserve">(5), 11. </w:t>
      </w:r>
    </w:p>
    <w:p w14:paraId="2FB9164B" w14:textId="7B8A3B4D" w:rsidR="0045179F" w:rsidRPr="00462C27" w:rsidRDefault="0045179F" w:rsidP="008E3BA6">
      <w:pPr>
        <w:pStyle w:val="Textoindependiente"/>
        <w:spacing w:before="0" w:after="0" w:line="360" w:lineRule="auto"/>
        <w:ind w:hanging="720"/>
        <w:mirrorIndents/>
        <w:rPr>
          <w:color w:val="000000" w:themeColor="text1"/>
        </w:rPr>
      </w:pPr>
      <w:r w:rsidRPr="00A866E2">
        <w:rPr>
          <w:color w:val="000000" w:themeColor="text1"/>
          <w:lang w:val="de-DE"/>
        </w:rPr>
        <w:t xml:space="preserve">Kretzschmar, A., Spengler, M., Schubert, A.-L., </w:t>
      </w:r>
      <w:proofErr w:type="spellStart"/>
      <w:r w:rsidRPr="00A866E2">
        <w:rPr>
          <w:color w:val="000000" w:themeColor="text1"/>
          <w:lang w:val="de-DE"/>
        </w:rPr>
        <w:t>Steinmayr</w:t>
      </w:r>
      <w:proofErr w:type="spellEnd"/>
      <w:r w:rsidRPr="00A866E2">
        <w:rPr>
          <w:color w:val="000000" w:themeColor="text1"/>
          <w:lang w:val="de-DE"/>
        </w:rPr>
        <w:t xml:space="preserve">, R., &amp; Ziegler, M. (2018). </w:t>
      </w:r>
      <w:r w:rsidRPr="00462C27">
        <w:rPr>
          <w:color w:val="000000" w:themeColor="text1"/>
        </w:rPr>
        <w:t xml:space="preserve">The Relation of Personality and Intelligence—What Can the </w:t>
      </w:r>
      <w:proofErr w:type="spellStart"/>
      <w:r w:rsidRPr="00462C27">
        <w:rPr>
          <w:color w:val="000000" w:themeColor="text1"/>
        </w:rPr>
        <w:t>Brunswik</w:t>
      </w:r>
      <w:proofErr w:type="spellEnd"/>
      <w:r w:rsidRPr="00462C27">
        <w:rPr>
          <w:color w:val="000000" w:themeColor="text1"/>
        </w:rPr>
        <w:t xml:space="preserve"> Symmetry Principle Tell Us? </w:t>
      </w:r>
      <w:r w:rsidRPr="00462C27">
        <w:rPr>
          <w:i/>
          <w:iCs/>
          <w:color w:val="000000" w:themeColor="text1"/>
        </w:rPr>
        <w:t>Journal of Intelligence, 6</w:t>
      </w:r>
      <w:r w:rsidRPr="00462C27">
        <w:rPr>
          <w:color w:val="000000" w:themeColor="text1"/>
        </w:rPr>
        <w:t>, 30.</w:t>
      </w:r>
    </w:p>
    <w:p w14:paraId="15415AFA" w14:textId="77777777" w:rsidR="00EA382D" w:rsidRPr="00462C27" w:rsidRDefault="00C96047" w:rsidP="008E3BA6">
      <w:pPr>
        <w:pStyle w:val="Textoindependiente"/>
        <w:spacing w:before="0" w:after="0" w:line="360" w:lineRule="auto"/>
        <w:ind w:hanging="720"/>
        <w:mirrorIndents/>
        <w:rPr>
          <w:color w:val="000000" w:themeColor="text1"/>
        </w:rPr>
      </w:pPr>
      <w:r w:rsidRPr="00A866E2">
        <w:rPr>
          <w:color w:val="000000" w:themeColor="text1"/>
        </w:rPr>
        <w:t xml:space="preserve">Krueger, R. F., Derringer, J., </w:t>
      </w:r>
      <w:proofErr w:type="spellStart"/>
      <w:r w:rsidRPr="00A866E2">
        <w:rPr>
          <w:color w:val="000000" w:themeColor="text1"/>
        </w:rPr>
        <w:t>Markon</w:t>
      </w:r>
      <w:proofErr w:type="spellEnd"/>
      <w:r w:rsidRPr="00A866E2">
        <w:rPr>
          <w:color w:val="000000" w:themeColor="text1"/>
        </w:rPr>
        <w:t xml:space="preserve">, K. E., Watson, D., &amp; </w:t>
      </w:r>
      <w:proofErr w:type="spellStart"/>
      <w:r w:rsidRPr="00A866E2">
        <w:rPr>
          <w:color w:val="000000" w:themeColor="text1"/>
        </w:rPr>
        <w:t>Skodol</w:t>
      </w:r>
      <w:proofErr w:type="spellEnd"/>
      <w:r w:rsidRPr="00A866E2">
        <w:rPr>
          <w:color w:val="000000" w:themeColor="text1"/>
        </w:rPr>
        <w:t xml:space="preserve">, A. E. (2012). </w:t>
      </w:r>
      <w:r w:rsidRPr="00462C27">
        <w:rPr>
          <w:color w:val="000000" w:themeColor="text1"/>
        </w:rPr>
        <w:t xml:space="preserve">Initial construction of a maladaptive personality trait model and inventory for DSM ­ 5 Initial construction of a </w:t>
      </w:r>
      <w:r w:rsidRPr="00462C27">
        <w:rPr>
          <w:color w:val="000000" w:themeColor="text1"/>
        </w:rPr>
        <w:lastRenderedPageBreak/>
        <w:t xml:space="preserve">maladaptive personality trait model and inventory for DSM-5. </w:t>
      </w:r>
      <w:r w:rsidRPr="00462C27">
        <w:rPr>
          <w:i/>
          <w:color w:val="000000" w:themeColor="text1"/>
        </w:rPr>
        <w:t>Psychological Medicine</w:t>
      </w:r>
      <w:r w:rsidRPr="00462C27">
        <w:rPr>
          <w:color w:val="000000" w:themeColor="text1"/>
        </w:rPr>
        <w:t xml:space="preserve">, </w:t>
      </w:r>
      <w:r w:rsidRPr="00462C27">
        <w:rPr>
          <w:i/>
          <w:color w:val="000000" w:themeColor="text1"/>
        </w:rPr>
        <w:t>42</w:t>
      </w:r>
      <w:r w:rsidRPr="00462C27">
        <w:rPr>
          <w:color w:val="000000" w:themeColor="text1"/>
        </w:rPr>
        <w:t>(09), 1872–1890. doi:</w:t>
      </w:r>
      <w:hyperlink r:id="rId35">
        <w:r w:rsidRPr="00462C27">
          <w:rPr>
            <w:rStyle w:val="Hipervnculo"/>
            <w:color w:val="000000" w:themeColor="text1"/>
          </w:rPr>
          <w:t>10.1017/S0033291711002674</w:t>
        </w:r>
      </w:hyperlink>
    </w:p>
    <w:p w14:paraId="074BD9D4"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Lee, K., &amp; Ashton, M. C. (2016). Psychometric Properties of the HEXACO-100. </w:t>
      </w:r>
      <w:r w:rsidRPr="00462C27">
        <w:rPr>
          <w:i/>
          <w:color w:val="000000" w:themeColor="text1"/>
        </w:rPr>
        <w:t>Assessment</w:t>
      </w:r>
      <w:r w:rsidRPr="00462C27">
        <w:rPr>
          <w:color w:val="000000" w:themeColor="text1"/>
        </w:rPr>
        <w:t xml:space="preserve">, </w:t>
      </w:r>
      <w:r w:rsidRPr="00462C27">
        <w:rPr>
          <w:i/>
          <w:color w:val="000000" w:themeColor="text1"/>
        </w:rPr>
        <w:t>1-15</w:t>
      </w:r>
      <w:r w:rsidRPr="00462C27">
        <w:rPr>
          <w:color w:val="000000" w:themeColor="text1"/>
        </w:rPr>
        <w:t>. doi:</w:t>
      </w:r>
      <w:hyperlink r:id="rId36">
        <w:r w:rsidRPr="00462C27">
          <w:rPr>
            <w:rStyle w:val="Hipervnculo"/>
            <w:color w:val="000000" w:themeColor="text1"/>
          </w:rPr>
          <w:t>10.1177/1073191116659134</w:t>
        </w:r>
      </w:hyperlink>
    </w:p>
    <w:p w14:paraId="03F0458E"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Leone, L., Chirumbolo, A., &amp; </w:t>
      </w:r>
      <w:proofErr w:type="spellStart"/>
      <w:r w:rsidRPr="00462C27">
        <w:rPr>
          <w:color w:val="000000" w:themeColor="text1"/>
        </w:rPr>
        <w:t>Desimoni</w:t>
      </w:r>
      <w:proofErr w:type="spellEnd"/>
      <w:r w:rsidRPr="00462C27">
        <w:rPr>
          <w:color w:val="000000" w:themeColor="text1"/>
        </w:rPr>
        <w:t xml:space="preserve">, M. (2012). The impact of the HEXACO personality model in predicting socio-political attitudes: The moderating role of interest in politics.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52</w:t>
      </w:r>
      <w:r w:rsidRPr="00462C27">
        <w:rPr>
          <w:color w:val="000000" w:themeColor="text1"/>
        </w:rPr>
        <w:t>(3), 416–421. doi:</w:t>
      </w:r>
      <w:hyperlink r:id="rId37">
        <w:r w:rsidRPr="00462C27">
          <w:rPr>
            <w:rStyle w:val="Hipervnculo"/>
            <w:color w:val="000000" w:themeColor="text1"/>
          </w:rPr>
          <w:t>10.1016/j.paid.2011.10.049</w:t>
        </w:r>
      </w:hyperlink>
    </w:p>
    <w:p w14:paraId="33A8FA28"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Lievens</w:t>
      </w:r>
      <w:proofErr w:type="spellEnd"/>
      <w:r w:rsidRPr="00462C27">
        <w:rPr>
          <w:color w:val="000000" w:themeColor="text1"/>
        </w:rPr>
        <w:t xml:space="preserve">, F., </w:t>
      </w:r>
      <w:proofErr w:type="spellStart"/>
      <w:r w:rsidRPr="00462C27">
        <w:rPr>
          <w:color w:val="000000" w:themeColor="text1"/>
        </w:rPr>
        <w:t>Coetsier</w:t>
      </w:r>
      <w:proofErr w:type="spellEnd"/>
      <w:r w:rsidRPr="00462C27">
        <w:rPr>
          <w:color w:val="000000" w:themeColor="text1"/>
        </w:rPr>
        <w:t xml:space="preserve">, P., De </w:t>
      </w:r>
      <w:proofErr w:type="spellStart"/>
      <w:r w:rsidRPr="00462C27">
        <w:rPr>
          <w:color w:val="000000" w:themeColor="text1"/>
        </w:rPr>
        <w:t>Fruyt</w:t>
      </w:r>
      <w:proofErr w:type="spellEnd"/>
      <w:r w:rsidRPr="00462C27">
        <w:rPr>
          <w:color w:val="000000" w:themeColor="text1"/>
        </w:rPr>
        <w:t xml:space="preserve">, F., &amp; De </w:t>
      </w:r>
      <w:proofErr w:type="spellStart"/>
      <w:r w:rsidRPr="00462C27">
        <w:rPr>
          <w:color w:val="000000" w:themeColor="text1"/>
        </w:rPr>
        <w:t>Maeseneer</w:t>
      </w:r>
      <w:proofErr w:type="spellEnd"/>
      <w:r w:rsidRPr="00462C27">
        <w:rPr>
          <w:color w:val="000000" w:themeColor="text1"/>
        </w:rPr>
        <w:t xml:space="preserve">, J. (2002). Medical students’ personality characteristics and academic performance: A five-factor model perspective. </w:t>
      </w:r>
      <w:r w:rsidRPr="00462C27">
        <w:rPr>
          <w:i/>
          <w:color w:val="000000" w:themeColor="text1"/>
        </w:rPr>
        <w:t>Medical Education</w:t>
      </w:r>
      <w:r w:rsidRPr="00462C27">
        <w:rPr>
          <w:color w:val="000000" w:themeColor="text1"/>
        </w:rPr>
        <w:t xml:space="preserve">, </w:t>
      </w:r>
      <w:r w:rsidRPr="00462C27">
        <w:rPr>
          <w:i/>
          <w:color w:val="000000" w:themeColor="text1"/>
        </w:rPr>
        <w:t>36</w:t>
      </w:r>
      <w:r w:rsidRPr="00462C27">
        <w:rPr>
          <w:color w:val="000000" w:themeColor="text1"/>
        </w:rPr>
        <w:t>(11), 1050–1056. doi:</w:t>
      </w:r>
      <w:hyperlink r:id="rId38">
        <w:r w:rsidRPr="00462C27">
          <w:rPr>
            <w:rStyle w:val="Hipervnculo"/>
            <w:color w:val="000000" w:themeColor="text1"/>
          </w:rPr>
          <w:t>10.1046/j.1365-2923.2002.01328.x</w:t>
        </w:r>
      </w:hyperlink>
    </w:p>
    <w:p w14:paraId="74919264"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Lounsbury, J. W., Steel, R. P., Loveland, J. M., &amp; Gibson, L. W. (2004). An investigation of personality traits in relation to adolescent school absenteeism. </w:t>
      </w:r>
      <w:r w:rsidRPr="00462C27">
        <w:rPr>
          <w:i/>
          <w:color w:val="000000" w:themeColor="text1"/>
        </w:rPr>
        <w:t>Journal of Youth and Adolescence</w:t>
      </w:r>
      <w:r w:rsidRPr="00462C27">
        <w:rPr>
          <w:color w:val="000000" w:themeColor="text1"/>
        </w:rPr>
        <w:t xml:space="preserve">, </w:t>
      </w:r>
      <w:r w:rsidRPr="00462C27">
        <w:rPr>
          <w:i/>
          <w:color w:val="000000" w:themeColor="text1"/>
        </w:rPr>
        <w:t>33</w:t>
      </w:r>
      <w:r w:rsidRPr="00462C27">
        <w:rPr>
          <w:color w:val="000000" w:themeColor="text1"/>
        </w:rPr>
        <w:t>(5), 457–466. doi:</w:t>
      </w:r>
      <w:hyperlink r:id="rId39">
        <w:r w:rsidRPr="00462C27">
          <w:rPr>
            <w:rStyle w:val="Hipervnculo"/>
            <w:color w:val="000000" w:themeColor="text1"/>
          </w:rPr>
          <w:t>10.1023/B:JOYO.0000037637.20329.97</w:t>
        </w:r>
      </w:hyperlink>
    </w:p>
    <w:p w14:paraId="0FA9F992"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Lounsbury, J. W., Sundstrom, E., Loveland, J. L., &amp; Gibson, L. W. (2002). Broad versus narrow personality traits in predicting academic performance of adolescents.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14</w:t>
      </w:r>
      <w:r w:rsidRPr="00462C27">
        <w:rPr>
          <w:color w:val="000000" w:themeColor="text1"/>
        </w:rPr>
        <w:t>(1), 67–77. doi:</w:t>
      </w:r>
      <w:hyperlink r:id="rId40">
        <w:r w:rsidRPr="00462C27">
          <w:rPr>
            <w:rStyle w:val="Hipervnculo"/>
            <w:color w:val="000000" w:themeColor="text1"/>
          </w:rPr>
          <w:t>10.1016/j.lindif.2003.08.001</w:t>
        </w:r>
      </w:hyperlink>
    </w:p>
    <w:p w14:paraId="06D8179B"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MacCann</w:t>
      </w:r>
      <w:proofErr w:type="spellEnd"/>
      <w:r w:rsidRPr="00462C27">
        <w:rPr>
          <w:color w:val="000000" w:themeColor="text1"/>
        </w:rPr>
        <w:t xml:space="preserve">, C., Duckworth, A. L., &amp; Roberts, R. D. (2009). Empirical identification of the major facets of Conscientiousness.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19</w:t>
      </w:r>
      <w:r w:rsidRPr="00462C27">
        <w:rPr>
          <w:color w:val="000000" w:themeColor="text1"/>
        </w:rPr>
        <w:t>(4), 451–458. doi:</w:t>
      </w:r>
      <w:hyperlink r:id="rId41">
        <w:r w:rsidRPr="00462C27">
          <w:rPr>
            <w:rStyle w:val="Hipervnculo"/>
            <w:color w:val="000000" w:themeColor="text1"/>
          </w:rPr>
          <w:t>10.1016/j.lindif.2009.03.007</w:t>
        </w:r>
      </w:hyperlink>
    </w:p>
    <w:p w14:paraId="2B0E4650"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Markon</w:t>
      </w:r>
      <w:proofErr w:type="spellEnd"/>
      <w:r w:rsidRPr="00462C27">
        <w:rPr>
          <w:color w:val="000000" w:themeColor="text1"/>
        </w:rPr>
        <w:t xml:space="preserve">, K. E., </w:t>
      </w:r>
      <w:proofErr w:type="spellStart"/>
      <w:r w:rsidRPr="00462C27">
        <w:rPr>
          <w:color w:val="000000" w:themeColor="text1"/>
        </w:rPr>
        <w:t>Quilty</w:t>
      </w:r>
      <w:proofErr w:type="spellEnd"/>
      <w:r w:rsidRPr="00462C27">
        <w:rPr>
          <w:color w:val="000000" w:themeColor="text1"/>
        </w:rPr>
        <w:t xml:space="preserve">, L. C., </w:t>
      </w:r>
      <w:proofErr w:type="spellStart"/>
      <w:r w:rsidRPr="00462C27">
        <w:rPr>
          <w:color w:val="000000" w:themeColor="text1"/>
        </w:rPr>
        <w:t>Bagby</w:t>
      </w:r>
      <w:proofErr w:type="spellEnd"/>
      <w:r w:rsidRPr="00462C27">
        <w:rPr>
          <w:color w:val="000000" w:themeColor="text1"/>
        </w:rPr>
        <w:t xml:space="preserve">, R. M., &amp; Krueger, R. F. (2013). The Development and Psychometric Properties of an Informant-Report Form of the Personality Inventory for DSM-5 (PID-5). </w:t>
      </w:r>
      <w:r w:rsidRPr="00462C27">
        <w:rPr>
          <w:i/>
          <w:color w:val="000000" w:themeColor="text1"/>
        </w:rPr>
        <w:t>Assessment</w:t>
      </w:r>
      <w:r w:rsidRPr="00462C27">
        <w:rPr>
          <w:color w:val="000000" w:themeColor="text1"/>
        </w:rPr>
        <w:t xml:space="preserve">, </w:t>
      </w:r>
      <w:r w:rsidRPr="00462C27">
        <w:rPr>
          <w:i/>
          <w:color w:val="000000" w:themeColor="text1"/>
        </w:rPr>
        <w:t>20</w:t>
      </w:r>
      <w:r w:rsidRPr="00462C27">
        <w:rPr>
          <w:color w:val="000000" w:themeColor="text1"/>
        </w:rPr>
        <w:t>(3), 370–383. doi:</w:t>
      </w:r>
      <w:hyperlink r:id="rId42">
        <w:r w:rsidRPr="00462C27">
          <w:rPr>
            <w:rStyle w:val="Hipervnculo"/>
            <w:color w:val="000000" w:themeColor="text1"/>
          </w:rPr>
          <w:t>10.1177/1073191113486513</w:t>
        </w:r>
      </w:hyperlink>
    </w:p>
    <w:p w14:paraId="5DAC3CF5"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Marsh, H. W., </w:t>
      </w:r>
      <w:proofErr w:type="spellStart"/>
      <w:r w:rsidRPr="00462C27">
        <w:rPr>
          <w:color w:val="000000" w:themeColor="text1"/>
        </w:rPr>
        <w:t>Lüdtke</w:t>
      </w:r>
      <w:proofErr w:type="spellEnd"/>
      <w:r w:rsidRPr="00462C27">
        <w:rPr>
          <w:color w:val="000000" w:themeColor="text1"/>
        </w:rPr>
        <w:t xml:space="preserve">, O., </w:t>
      </w:r>
      <w:proofErr w:type="spellStart"/>
      <w:r w:rsidRPr="00462C27">
        <w:rPr>
          <w:color w:val="000000" w:themeColor="text1"/>
        </w:rPr>
        <w:t>Muthén</w:t>
      </w:r>
      <w:proofErr w:type="spellEnd"/>
      <w:r w:rsidRPr="00462C27">
        <w:rPr>
          <w:color w:val="000000" w:themeColor="text1"/>
        </w:rPr>
        <w:t xml:space="preserve">, B., </w:t>
      </w:r>
      <w:proofErr w:type="spellStart"/>
      <w:r w:rsidRPr="00462C27">
        <w:rPr>
          <w:color w:val="000000" w:themeColor="text1"/>
        </w:rPr>
        <w:t>Asparouhov</w:t>
      </w:r>
      <w:proofErr w:type="spellEnd"/>
      <w:r w:rsidRPr="00462C27">
        <w:rPr>
          <w:color w:val="000000" w:themeColor="text1"/>
        </w:rPr>
        <w:t xml:space="preserve">, T., Morin, A. J., </w:t>
      </w:r>
      <w:proofErr w:type="spellStart"/>
      <w:r w:rsidRPr="00462C27">
        <w:rPr>
          <w:color w:val="000000" w:themeColor="text1"/>
        </w:rPr>
        <w:t>Trautwein</w:t>
      </w:r>
      <w:proofErr w:type="spellEnd"/>
      <w:r w:rsidRPr="00462C27">
        <w:rPr>
          <w:color w:val="000000" w:themeColor="text1"/>
        </w:rPr>
        <w:t xml:space="preserve">, U., &amp; </w:t>
      </w:r>
      <w:proofErr w:type="spellStart"/>
      <w:r w:rsidRPr="00462C27">
        <w:rPr>
          <w:color w:val="000000" w:themeColor="text1"/>
        </w:rPr>
        <w:t>Nagengast</w:t>
      </w:r>
      <w:proofErr w:type="spellEnd"/>
      <w:r w:rsidRPr="00462C27">
        <w:rPr>
          <w:color w:val="000000" w:themeColor="text1"/>
        </w:rPr>
        <w:t xml:space="preserve">, B. (2010). A New Look at the Big Five Factor Structure Through Exploratory Structural Equation Modeling. </w:t>
      </w:r>
      <w:r w:rsidRPr="00462C27">
        <w:rPr>
          <w:i/>
          <w:color w:val="000000" w:themeColor="text1"/>
        </w:rPr>
        <w:t>Psychological Assessment</w:t>
      </w:r>
      <w:r w:rsidRPr="00462C27">
        <w:rPr>
          <w:color w:val="000000" w:themeColor="text1"/>
        </w:rPr>
        <w:t xml:space="preserve">, </w:t>
      </w:r>
      <w:r w:rsidRPr="00462C27">
        <w:rPr>
          <w:i/>
          <w:color w:val="000000" w:themeColor="text1"/>
        </w:rPr>
        <w:t>22</w:t>
      </w:r>
      <w:r w:rsidRPr="00462C27">
        <w:rPr>
          <w:color w:val="000000" w:themeColor="text1"/>
        </w:rPr>
        <w:t>(3), 471–491. doi:</w:t>
      </w:r>
      <w:hyperlink r:id="rId43">
        <w:r w:rsidRPr="00462C27">
          <w:rPr>
            <w:rStyle w:val="Hipervnculo"/>
            <w:color w:val="000000" w:themeColor="text1"/>
          </w:rPr>
          <w:t>10.1037/a0019227</w:t>
        </w:r>
      </w:hyperlink>
    </w:p>
    <w:p w14:paraId="33AB714D"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Mcabee</w:t>
      </w:r>
      <w:proofErr w:type="spellEnd"/>
      <w:r w:rsidRPr="00462C27">
        <w:rPr>
          <w:color w:val="000000" w:themeColor="text1"/>
        </w:rPr>
        <w:t xml:space="preserve">, S. T., Oswald, F. L., &amp; Connelly, B. S. (2014). Bifactor Models of Personality and College Student Performance: A Broad Versus Narrow View. </w:t>
      </w:r>
      <w:r w:rsidRPr="00462C27">
        <w:rPr>
          <w:i/>
          <w:color w:val="000000" w:themeColor="text1"/>
        </w:rPr>
        <w:t>European Journal of Personality</w:t>
      </w:r>
      <w:r w:rsidRPr="00462C27">
        <w:rPr>
          <w:color w:val="000000" w:themeColor="text1"/>
        </w:rPr>
        <w:t xml:space="preserve">, </w:t>
      </w:r>
      <w:r w:rsidRPr="00462C27">
        <w:rPr>
          <w:i/>
          <w:color w:val="000000" w:themeColor="text1"/>
        </w:rPr>
        <w:t>28</w:t>
      </w:r>
      <w:r w:rsidRPr="00462C27">
        <w:rPr>
          <w:color w:val="000000" w:themeColor="text1"/>
        </w:rPr>
        <w:t>(6), 604–619. doi:</w:t>
      </w:r>
      <w:hyperlink r:id="rId44">
        <w:r w:rsidRPr="00462C27">
          <w:rPr>
            <w:rStyle w:val="Hipervnculo"/>
            <w:color w:val="000000" w:themeColor="text1"/>
          </w:rPr>
          <w:t>10.1002/per.1975</w:t>
        </w:r>
      </w:hyperlink>
    </w:p>
    <w:p w14:paraId="532658D5" w14:textId="77777777" w:rsidR="00EA382D" w:rsidRPr="00462C27" w:rsidRDefault="00C96047" w:rsidP="008E3BA6">
      <w:pPr>
        <w:pStyle w:val="Textoindependiente"/>
        <w:spacing w:before="0" w:after="0" w:line="360" w:lineRule="auto"/>
        <w:ind w:hanging="720"/>
        <w:mirrorIndents/>
        <w:rPr>
          <w:color w:val="000000" w:themeColor="text1"/>
          <w:lang w:val="de-DE"/>
        </w:rPr>
      </w:pPr>
      <w:r w:rsidRPr="00462C27">
        <w:rPr>
          <w:color w:val="000000" w:themeColor="text1"/>
        </w:rPr>
        <w:t xml:space="preserve">McAdams, D. P., &amp; Pals, J. L. (2006). A new Big Five: Fundamental principles for an integrative science of personality. </w:t>
      </w:r>
      <w:r w:rsidRPr="00462C27">
        <w:rPr>
          <w:i/>
          <w:color w:val="000000" w:themeColor="text1"/>
          <w:lang w:val="de-DE"/>
        </w:rPr>
        <w:t xml:space="preserve">American </w:t>
      </w:r>
      <w:proofErr w:type="spellStart"/>
      <w:r w:rsidRPr="00462C27">
        <w:rPr>
          <w:i/>
          <w:color w:val="000000" w:themeColor="text1"/>
          <w:lang w:val="de-DE"/>
        </w:rPr>
        <w:t>Psychologist</w:t>
      </w:r>
      <w:proofErr w:type="spellEnd"/>
      <w:r w:rsidRPr="00462C27">
        <w:rPr>
          <w:color w:val="000000" w:themeColor="text1"/>
          <w:lang w:val="de-DE"/>
        </w:rPr>
        <w:t xml:space="preserve">, </w:t>
      </w:r>
      <w:r w:rsidRPr="00462C27">
        <w:rPr>
          <w:i/>
          <w:color w:val="000000" w:themeColor="text1"/>
          <w:lang w:val="de-DE"/>
        </w:rPr>
        <w:t>61</w:t>
      </w:r>
      <w:r w:rsidRPr="00462C27">
        <w:rPr>
          <w:color w:val="000000" w:themeColor="text1"/>
          <w:lang w:val="de-DE"/>
        </w:rPr>
        <w:t>(3), 204–217. doi:</w:t>
      </w:r>
      <w:hyperlink r:id="rId45">
        <w:r w:rsidRPr="00462C27">
          <w:rPr>
            <w:rStyle w:val="Hipervnculo"/>
            <w:color w:val="000000" w:themeColor="text1"/>
            <w:lang w:val="de-DE"/>
          </w:rPr>
          <w:t>10.1037/0003-066X.61.3.204</w:t>
        </w:r>
      </w:hyperlink>
    </w:p>
    <w:p w14:paraId="012AD69F"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lang w:val="de-DE"/>
        </w:rPr>
        <w:lastRenderedPageBreak/>
        <w:t>McAdams</w:t>
      </w:r>
      <w:proofErr w:type="spellEnd"/>
      <w:r w:rsidRPr="00462C27">
        <w:rPr>
          <w:color w:val="000000" w:themeColor="text1"/>
          <w:lang w:val="de-DE"/>
        </w:rPr>
        <w:t xml:space="preserve">, K. K., &amp; </w:t>
      </w:r>
      <w:proofErr w:type="spellStart"/>
      <w:r w:rsidRPr="00462C27">
        <w:rPr>
          <w:color w:val="000000" w:themeColor="text1"/>
          <w:lang w:val="de-DE"/>
        </w:rPr>
        <w:t>Donnellan</w:t>
      </w:r>
      <w:proofErr w:type="spellEnd"/>
      <w:r w:rsidRPr="00462C27">
        <w:rPr>
          <w:color w:val="000000" w:themeColor="text1"/>
          <w:lang w:val="de-DE"/>
        </w:rPr>
        <w:t xml:space="preserve">, M. B. (2009). </w:t>
      </w:r>
      <w:r w:rsidRPr="00462C27">
        <w:rPr>
          <w:color w:val="000000" w:themeColor="text1"/>
        </w:rPr>
        <w:t xml:space="preserve">Facets of personality and drinking in first-year college students.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46</w:t>
      </w:r>
      <w:r w:rsidRPr="00462C27">
        <w:rPr>
          <w:color w:val="000000" w:themeColor="text1"/>
        </w:rPr>
        <w:t>(2), 207–212. doi:</w:t>
      </w:r>
      <w:hyperlink r:id="rId46">
        <w:r w:rsidRPr="00462C27">
          <w:rPr>
            <w:rStyle w:val="Hipervnculo"/>
            <w:color w:val="000000" w:themeColor="text1"/>
          </w:rPr>
          <w:t>10.1016/j.paid.2008.09.028</w:t>
        </w:r>
      </w:hyperlink>
    </w:p>
    <w:p w14:paraId="6378532C"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Mccrae</w:t>
      </w:r>
      <w:proofErr w:type="spellEnd"/>
      <w:r w:rsidRPr="00462C27">
        <w:rPr>
          <w:color w:val="000000" w:themeColor="text1"/>
        </w:rPr>
        <w:t xml:space="preserve">, R. R., Kurtz, J. E., Yamagata, S., &amp; </w:t>
      </w:r>
      <w:proofErr w:type="spellStart"/>
      <w:r w:rsidRPr="00462C27">
        <w:rPr>
          <w:color w:val="000000" w:themeColor="text1"/>
        </w:rPr>
        <w:t>Terracciano</w:t>
      </w:r>
      <w:proofErr w:type="spellEnd"/>
      <w:r w:rsidRPr="00462C27">
        <w:rPr>
          <w:color w:val="000000" w:themeColor="text1"/>
        </w:rPr>
        <w:t xml:space="preserve">, A. (2011). Internal consistency, retest reliability and their implications for personality Scale Validity. </w:t>
      </w:r>
      <w:r w:rsidRPr="00462C27">
        <w:rPr>
          <w:i/>
          <w:color w:val="000000" w:themeColor="text1"/>
        </w:rPr>
        <w:t>Personality and Social Psychological Bulletin</w:t>
      </w:r>
      <w:r w:rsidRPr="00462C27">
        <w:rPr>
          <w:color w:val="000000" w:themeColor="text1"/>
        </w:rPr>
        <w:t xml:space="preserve">, </w:t>
      </w:r>
      <w:r w:rsidRPr="00462C27">
        <w:rPr>
          <w:i/>
          <w:color w:val="000000" w:themeColor="text1"/>
        </w:rPr>
        <w:t>15</w:t>
      </w:r>
      <w:r w:rsidRPr="00462C27">
        <w:rPr>
          <w:color w:val="000000" w:themeColor="text1"/>
        </w:rPr>
        <w:t>(1), 28–50. doi:</w:t>
      </w:r>
      <w:hyperlink r:id="rId47">
        <w:r w:rsidRPr="00462C27">
          <w:rPr>
            <w:rStyle w:val="Hipervnculo"/>
            <w:color w:val="000000" w:themeColor="text1"/>
          </w:rPr>
          <w:t>10.1177/1088868310366253.Internal</w:t>
        </w:r>
      </w:hyperlink>
    </w:p>
    <w:p w14:paraId="1A1BAEC8" w14:textId="07DC09CA"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McCrae, R. R., </w:t>
      </w:r>
      <w:proofErr w:type="spellStart"/>
      <w:r w:rsidRPr="00462C27">
        <w:rPr>
          <w:color w:val="000000" w:themeColor="text1"/>
        </w:rPr>
        <w:t>Zonderman</w:t>
      </w:r>
      <w:proofErr w:type="spellEnd"/>
      <w:r w:rsidRPr="00462C27">
        <w:rPr>
          <w:color w:val="000000" w:themeColor="text1"/>
        </w:rPr>
        <w:t xml:space="preserve">, A. B., Costa, P. T., Bond, M. H., &amp; </w:t>
      </w:r>
      <w:proofErr w:type="spellStart"/>
      <w:r w:rsidRPr="00462C27">
        <w:rPr>
          <w:color w:val="000000" w:themeColor="text1"/>
        </w:rPr>
        <w:t>Paunonen</w:t>
      </w:r>
      <w:proofErr w:type="spellEnd"/>
      <w:r w:rsidRPr="00462C27">
        <w:rPr>
          <w:color w:val="000000" w:themeColor="text1"/>
        </w:rPr>
        <w:t xml:space="preserve">, S. V. (1996). Evaluating replicability of factors in the </w:t>
      </w:r>
      <w:proofErr w:type="spellStart"/>
      <w:r w:rsidRPr="00462C27">
        <w:rPr>
          <w:color w:val="000000" w:themeColor="text1"/>
        </w:rPr>
        <w:t>tevised</w:t>
      </w:r>
      <w:proofErr w:type="spellEnd"/>
      <w:r w:rsidRPr="00462C27">
        <w:rPr>
          <w:color w:val="000000" w:themeColor="text1"/>
        </w:rPr>
        <w:t xml:space="preserve"> NEO personality inventory: Confirmatory factor analysis versus </w:t>
      </w:r>
      <w:proofErr w:type="spellStart"/>
      <w:r w:rsidRPr="00462C27">
        <w:rPr>
          <w:color w:val="000000" w:themeColor="text1"/>
        </w:rPr>
        <w:t>procrustes</w:t>
      </w:r>
      <w:proofErr w:type="spellEnd"/>
      <w:r w:rsidRPr="00462C27">
        <w:rPr>
          <w:color w:val="000000" w:themeColor="text1"/>
        </w:rPr>
        <w:t xml:space="preserve"> rotation.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70</w:t>
      </w:r>
      <w:r w:rsidRPr="00462C27">
        <w:rPr>
          <w:color w:val="000000" w:themeColor="text1"/>
        </w:rPr>
        <w:t>(3), 552–566</w:t>
      </w:r>
      <w:r w:rsidR="0014291C" w:rsidRPr="00462C27" w:rsidDel="0014291C">
        <w:rPr>
          <w:color w:val="000000" w:themeColor="text1"/>
        </w:rPr>
        <w:t xml:space="preserve"> </w:t>
      </w:r>
    </w:p>
    <w:p w14:paraId="330CEDE6"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Noftle</w:t>
      </w:r>
      <w:proofErr w:type="spellEnd"/>
      <w:r w:rsidRPr="00462C27">
        <w:rPr>
          <w:color w:val="000000" w:themeColor="text1"/>
        </w:rPr>
        <w:t xml:space="preserve">, E. E., &amp; Robins, R. W. (2007). Personality Predictors of Academic Outcomes: Big Five Correlates of GPA and SAT Scores.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(1), 116–130. doi:</w:t>
      </w:r>
      <w:hyperlink r:id="rId48">
        <w:r w:rsidRPr="00462C27">
          <w:rPr>
            <w:rStyle w:val="Hipervnculo"/>
            <w:color w:val="000000" w:themeColor="text1"/>
          </w:rPr>
          <w:t>10.1037/0022-3514.93.1.116</w:t>
        </w:r>
      </w:hyperlink>
    </w:p>
    <w:p w14:paraId="120F4FB9"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Noftle</w:t>
      </w:r>
      <w:proofErr w:type="spellEnd"/>
      <w:r w:rsidRPr="00462C27">
        <w:rPr>
          <w:color w:val="000000" w:themeColor="text1"/>
        </w:rPr>
        <w:t xml:space="preserve">, E. E., &amp; Shaver, P. R. (2006). Attachment dimensions and the big five personality traits: Associations and comparative ability to predict relationship quality.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(2), 179–208. doi:</w:t>
      </w:r>
      <w:hyperlink r:id="rId49">
        <w:r w:rsidRPr="00462C27">
          <w:rPr>
            <w:rStyle w:val="Hipervnculo"/>
            <w:color w:val="000000" w:themeColor="text1"/>
          </w:rPr>
          <w:t>10.1016/j.jrp.2004.11.003</w:t>
        </w:r>
      </w:hyperlink>
    </w:p>
    <w:p w14:paraId="70722467" w14:textId="33017011"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Norman, W. T. (1967). 2800 Personality Trait Descriptors</w:t>
      </w:r>
      <w:r w:rsidR="0014291C" w:rsidRPr="00462C27">
        <w:rPr>
          <w:color w:val="000000" w:themeColor="text1"/>
        </w:rPr>
        <w:t xml:space="preserve">: </w:t>
      </w:r>
      <w:r w:rsidRPr="00462C27">
        <w:rPr>
          <w:color w:val="000000" w:themeColor="text1"/>
        </w:rPr>
        <w:t xml:space="preserve">Normative Operating Characteristics for a University Population, </w:t>
      </w:r>
      <w:r w:rsidR="0014291C" w:rsidRPr="00462C27">
        <w:rPr>
          <w:color w:val="000000" w:themeColor="text1"/>
        </w:rPr>
        <w:t>University of Michigan.</w:t>
      </w:r>
    </w:p>
    <w:p w14:paraId="65EB6619" w14:textId="5934FB6A"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lang w:val="de-DE"/>
        </w:rPr>
        <w:t>Ones</w:t>
      </w:r>
      <w:proofErr w:type="spellEnd"/>
      <w:r w:rsidRPr="00462C27">
        <w:rPr>
          <w:color w:val="000000" w:themeColor="text1"/>
          <w:lang w:val="de-DE"/>
        </w:rPr>
        <w:t xml:space="preserve">, D. S., </w:t>
      </w:r>
      <w:proofErr w:type="spellStart"/>
      <w:r w:rsidRPr="00462C27">
        <w:rPr>
          <w:color w:val="000000" w:themeColor="text1"/>
          <w:lang w:val="de-DE"/>
        </w:rPr>
        <w:t>Viswesvaran</w:t>
      </w:r>
      <w:proofErr w:type="spellEnd"/>
      <w:r w:rsidRPr="00462C27">
        <w:rPr>
          <w:color w:val="000000" w:themeColor="text1"/>
          <w:lang w:val="de-DE"/>
        </w:rPr>
        <w:t xml:space="preserve">, C., &amp; Schmidt, F. L. (2003). </w:t>
      </w:r>
      <w:r w:rsidRPr="00462C27">
        <w:rPr>
          <w:color w:val="000000" w:themeColor="text1"/>
        </w:rPr>
        <w:t>Personality and absenteeism: a meta</w:t>
      </w:r>
      <w:r w:rsidR="0014291C" w:rsidRPr="00462C27">
        <w:rPr>
          <w:color w:val="000000" w:themeColor="text1"/>
        </w:rPr>
        <w:t>-</w:t>
      </w:r>
      <w:r w:rsidRPr="00462C27">
        <w:rPr>
          <w:color w:val="000000" w:themeColor="text1"/>
        </w:rPr>
        <w:t xml:space="preserve">analysis of integrity tests. </w:t>
      </w:r>
      <w:r w:rsidRPr="00462C27">
        <w:rPr>
          <w:i/>
          <w:color w:val="000000" w:themeColor="text1"/>
        </w:rPr>
        <w:t>European Journal of Personality</w:t>
      </w:r>
      <w:r w:rsidRPr="00462C27">
        <w:rPr>
          <w:color w:val="000000" w:themeColor="text1"/>
        </w:rPr>
        <w:t xml:space="preserve">, </w:t>
      </w:r>
      <w:r w:rsidRPr="00462C27">
        <w:rPr>
          <w:i/>
          <w:color w:val="000000" w:themeColor="text1"/>
        </w:rPr>
        <w:t>17</w:t>
      </w:r>
      <w:r w:rsidRPr="00462C27">
        <w:rPr>
          <w:color w:val="000000" w:themeColor="text1"/>
        </w:rPr>
        <w:t>(S1), S19–S38. doi:</w:t>
      </w:r>
      <w:hyperlink r:id="rId50">
        <w:r w:rsidRPr="00462C27">
          <w:rPr>
            <w:rStyle w:val="Hipervnculo"/>
            <w:color w:val="000000" w:themeColor="text1"/>
          </w:rPr>
          <w:t>10.1002/per.487</w:t>
        </w:r>
      </w:hyperlink>
    </w:p>
    <w:p w14:paraId="12B8AF77"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Ozer, D. J., &amp; Benet-Martínez, V. (2006). Personality and the Prediction of Consequential Outcomes. </w:t>
      </w:r>
      <w:r w:rsidRPr="00462C27">
        <w:rPr>
          <w:i/>
          <w:color w:val="000000" w:themeColor="text1"/>
        </w:rPr>
        <w:t>Annual Review of Psychology</w:t>
      </w:r>
      <w:r w:rsidRPr="00462C27">
        <w:rPr>
          <w:color w:val="000000" w:themeColor="text1"/>
        </w:rPr>
        <w:t xml:space="preserve">, </w:t>
      </w:r>
      <w:r w:rsidRPr="00462C27">
        <w:rPr>
          <w:i/>
          <w:color w:val="000000" w:themeColor="text1"/>
        </w:rPr>
        <w:t>57</w:t>
      </w:r>
      <w:r w:rsidRPr="00462C27">
        <w:rPr>
          <w:color w:val="000000" w:themeColor="text1"/>
        </w:rPr>
        <w:t>(1), 401–421. doi:</w:t>
      </w:r>
      <w:hyperlink r:id="rId51">
        <w:r w:rsidRPr="00462C27">
          <w:rPr>
            <w:rStyle w:val="Hipervnculo"/>
            <w:color w:val="000000" w:themeColor="text1"/>
          </w:rPr>
          <w:t>10.1146/annurev.psych.57.102904.190127</w:t>
        </w:r>
      </w:hyperlink>
    </w:p>
    <w:p w14:paraId="52302EAA"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O’Connor, M. C., &amp; </w:t>
      </w:r>
      <w:proofErr w:type="spellStart"/>
      <w:r w:rsidRPr="00462C27">
        <w:rPr>
          <w:color w:val="000000" w:themeColor="text1"/>
        </w:rPr>
        <w:t>Paunonen</w:t>
      </w:r>
      <w:proofErr w:type="spellEnd"/>
      <w:r w:rsidRPr="00462C27">
        <w:rPr>
          <w:color w:val="000000" w:themeColor="text1"/>
        </w:rPr>
        <w:t xml:space="preserve">, S. V. (2007). Big Five personality predictors of post-secondary academic performance.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(5), 971–990. doi:</w:t>
      </w:r>
      <w:hyperlink r:id="rId52">
        <w:r w:rsidRPr="00462C27">
          <w:rPr>
            <w:rStyle w:val="Hipervnculo"/>
            <w:color w:val="000000" w:themeColor="text1"/>
          </w:rPr>
          <w:t>10.1016/j.paid.2007.03.017</w:t>
        </w:r>
      </w:hyperlink>
    </w:p>
    <w:p w14:paraId="1D7AFFB5"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Paunonen</w:t>
      </w:r>
      <w:proofErr w:type="spellEnd"/>
      <w:r w:rsidRPr="00462C27">
        <w:rPr>
          <w:color w:val="000000" w:themeColor="text1"/>
        </w:rPr>
        <w:t xml:space="preserve">, S. V., &amp; Ashton, M. C. (2001). Big Five Predictors of Academic Achievement. </w:t>
      </w:r>
      <w:r w:rsidRPr="00462C27">
        <w:rPr>
          <w:i/>
          <w:color w:val="000000" w:themeColor="text1"/>
        </w:rPr>
        <w:t>Journal of Research in Personality</w:t>
      </w:r>
      <w:r w:rsidRPr="00462C27">
        <w:rPr>
          <w:color w:val="000000" w:themeColor="text1"/>
        </w:rPr>
        <w:t xml:space="preserve">, </w:t>
      </w:r>
      <w:r w:rsidRPr="00462C27">
        <w:rPr>
          <w:i/>
          <w:color w:val="000000" w:themeColor="text1"/>
        </w:rPr>
        <w:t>35</w:t>
      </w:r>
      <w:r w:rsidRPr="00462C27">
        <w:rPr>
          <w:color w:val="000000" w:themeColor="text1"/>
        </w:rPr>
        <w:t>(1), 78–90. doi:</w:t>
      </w:r>
      <w:hyperlink r:id="rId53">
        <w:r w:rsidRPr="00462C27">
          <w:rPr>
            <w:rStyle w:val="Hipervnculo"/>
            <w:color w:val="000000" w:themeColor="text1"/>
          </w:rPr>
          <w:t>10.1006/jrpe.2000.2309</w:t>
        </w:r>
      </w:hyperlink>
    </w:p>
    <w:p w14:paraId="12B0955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Poropat</w:t>
      </w:r>
      <w:proofErr w:type="spellEnd"/>
      <w:r w:rsidRPr="00462C27">
        <w:rPr>
          <w:color w:val="000000" w:themeColor="text1"/>
        </w:rPr>
        <w:t xml:space="preserve">, A. E. (2009). A Meta-Analysis of the Five-Factor Model of Personality and Academic Performance. </w:t>
      </w:r>
      <w:r w:rsidRPr="00462C27">
        <w:rPr>
          <w:i/>
          <w:color w:val="000000" w:themeColor="text1"/>
        </w:rPr>
        <w:t>Psychological Bulletin</w:t>
      </w:r>
      <w:r w:rsidRPr="00462C27">
        <w:rPr>
          <w:color w:val="000000" w:themeColor="text1"/>
        </w:rPr>
        <w:t xml:space="preserve">, </w:t>
      </w:r>
      <w:r w:rsidRPr="00462C27">
        <w:rPr>
          <w:i/>
          <w:color w:val="000000" w:themeColor="text1"/>
        </w:rPr>
        <w:t>135</w:t>
      </w:r>
      <w:r w:rsidRPr="00462C27">
        <w:rPr>
          <w:color w:val="000000" w:themeColor="text1"/>
        </w:rPr>
        <w:t>(2), 322–338. doi:</w:t>
      </w:r>
      <w:hyperlink r:id="rId54">
        <w:r w:rsidRPr="00462C27">
          <w:rPr>
            <w:rStyle w:val="Hipervnculo"/>
            <w:color w:val="000000" w:themeColor="text1"/>
          </w:rPr>
          <w:t>10.1037/a0014996</w:t>
        </w:r>
      </w:hyperlink>
    </w:p>
    <w:p w14:paraId="1B5D7170"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Poropat</w:t>
      </w:r>
      <w:proofErr w:type="spellEnd"/>
      <w:r w:rsidRPr="00462C27">
        <w:rPr>
          <w:color w:val="000000" w:themeColor="text1"/>
        </w:rPr>
        <w:t xml:space="preserve">, A. E. (2014). A meta-analysis of adult-rated child personality and academic performance in primary education. </w:t>
      </w:r>
      <w:r w:rsidRPr="00462C27">
        <w:rPr>
          <w:i/>
          <w:color w:val="000000" w:themeColor="text1"/>
        </w:rPr>
        <w:t>British Journal of Educational Psychology</w:t>
      </w:r>
      <w:r w:rsidRPr="00462C27">
        <w:rPr>
          <w:color w:val="000000" w:themeColor="text1"/>
        </w:rPr>
        <w:t xml:space="preserve">, </w:t>
      </w:r>
      <w:r w:rsidRPr="00462C27">
        <w:rPr>
          <w:i/>
          <w:color w:val="000000" w:themeColor="text1"/>
        </w:rPr>
        <w:t>84</w:t>
      </w:r>
      <w:r w:rsidRPr="00462C27">
        <w:rPr>
          <w:color w:val="000000" w:themeColor="text1"/>
        </w:rPr>
        <w:t>(2), 239–252. doi:</w:t>
      </w:r>
      <w:hyperlink r:id="rId55">
        <w:r w:rsidRPr="00462C27">
          <w:rPr>
            <w:rStyle w:val="Hipervnculo"/>
            <w:color w:val="000000" w:themeColor="text1"/>
          </w:rPr>
          <w:t>10.1111/bjep.12019</w:t>
        </w:r>
      </w:hyperlink>
    </w:p>
    <w:p w14:paraId="6AD598D2"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Reynolds, S. K., &amp; Clark, L. A. (2001). Predicting dimensions of personality disorder from domains and facets of the Five-Factor Model. </w:t>
      </w:r>
      <w:r w:rsidRPr="00462C27">
        <w:rPr>
          <w:i/>
          <w:color w:val="000000" w:themeColor="text1"/>
        </w:rPr>
        <w:t>Journal of Personality</w:t>
      </w:r>
      <w:r w:rsidRPr="00462C27">
        <w:rPr>
          <w:color w:val="000000" w:themeColor="text1"/>
        </w:rPr>
        <w:t xml:space="preserve">, </w:t>
      </w:r>
      <w:r w:rsidRPr="00462C27">
        <w:rPr>
          <w:i/>
          <w:color w:val="000000" w:themeColor="text1"/>
        </w:rPr>
        <w:t>69</w:t>
      </w:r>
      <w:r w:rsidRPr="00462C27">
        <w:rPr>
          <w:color w:val="000000" w:themeColor="text1"/>
        </w:rPr>
        <w:t>(2), 199–222. doi:</w:t>
      </w:r>
      <w:hyperlink r:id="rId56">
        <w:r w:rsidRPr="00462C27">
          <w:rPr>
            <w:rStyle w:val="Hipervnculo"/>
            <w:color w:val="000000" w:themeColor="text1"/>
          </w:rPr>
          <w:t>10.1111/1467-6494.00142</w:t>
        </w:r>
      </w:hyperlink>
    </w:p>
    <w:p w14:paraId="1F54A6E7" w14:textId="6C133047" w:rsidR="00EA382D" w:rsidRPr="00462C27" w:rsidRDefault="00C96047" w:rsidP="008E3BA6">
      <w:pPr>
        <w:pStyle w:val="Textoindependiente"/>
        <w:spacing w:before="0" w:after="0" w:line="360" w:lineRule="auto"/>
        <w:ind w:hanging="720"/>
        <w:mirrorIndents/>
        <w:rPr>
          <w:rStyle w:val="Hipervnculo"/>
          <w:color w:val="000000" w:themeColor="text1"/>
          <w:lang w:val="fr-BE"/>
        </w:rPr>
      </w:pPr>
      <w:r w:rsidRPr="00462C27">
        <w:rPr>
          <w:color w:val="000000" w:themeColor="text1"/>
        </w:rPr>
        <w:t xml:space="preserve">Roberts, B. W., </w:t>
      </w:r>
      <w:proofErr w:type="spellStart"/>
      <w:r w:rsidRPr="00462C27">
        <w:rPr>
          <w:color w:val="000000" w:themeColor="text1"/>
        </w:rPr>
        <w:t>Kuncel</w:t>
      </w:r>
      <w:proofErr w:type="spellEnd"/>
      <w:r w:rsidRPr="00462C27">
        <w:rPr>
          <w:color w:val="000000" w:themeColor="text1"/>
        </w:rPr>
        <w:t xml:space="preserve">, N. R., Shiner, R., Caspi, A., &amp; Goldberg, L. R. (2007). The Power of Personality: The Comparative Validity of Personality Traits, Socioeconomic Status, and Cognitive Ability for Predicting Important Life Outcomes. </w:t>
      </w:r>
      <w:r w:rsidRPr="00462C27">
        <w:rPr>
          <w:i/>
          <w:color w:val="000000" w:themeColor="text1"/>
          <w:lang w:val="fr-BE"/>
        </w:rPr>
        <w:t xml:space="preserve">Perspectives on </w:t>
      </w:r>
      <w:proofErr w:type="spellStart"/>
      <w:r w:rsidRPr="00462C27">
        <w:rPr>
          <w:i/>
          <w:color w:val="000000" w:themeColor="text1"/>
          <w:lang w:val="fr-BE"/>
        </w:rPr>
        <w:t>Psychological</w:t>
      </w:r>
      <w:proofErr w:type="spellEnd"/>
      <w:r w:rsidRPr="00462C27">
        <w:rPr>
          <w:i/>
          <w:color w:val="000000" w:themeColor="text1"/>
          <w:lang w:val="fr-BE"/>
        </w:rPr>
        <w:t xml:space="preserve"> Science</w:t>
      </w:r>
      <w:r w:rsidRPr="00462C27">
        <w:rPr>
          <w:color w:val="000000" w:themeColor="text1"/>
          <w:lang w:val="fr-BE"/>
        </w:rPr>
        <w:t xml:space="preserve">, </w:t>
      </w:r>
      <w:r w:rsidRPr="00462C27">
        <w:rPr>
          <w:i/>
          <w:color w:val="000000" w:themeColor="text1"/>
          <w:lang w:val="fr-BE"/>
        </w:rPr>
        <w:t>2</w:t>
      </w:r>
      <w:r w:rsidRPr="00462C27">
        <w:rPr>
          <w:color w:val="000000" w:themeColor="text1"/>
          <w:lang w:val="fr-BE"/>
        </w:rPr>
        <w:t>(4), 313–345. doi:</w:t>
      </w:r>
      <w:hyperlink r:id="rId57">
        <w:r w:rsidRPr="00462C27">
          <w:rPr>
            <w:rStyle w:val="Hipervnculo"/>
            <w:color w:val="000000" w:themeColor="text1"/>
            <w:lang w:val="fr-BE"/>
          </w:rPr>
          <w:t>10.1111/j.1745-6916.2007.00047.x</w:t>
        </w:r>
      </w:hyperlink>
    </w:p>
    <w:p w14:paraId="37300FF3" w14:textId="5E3BEB2A" w:rsidR="00AE2CBC" w:rsidRPr="004918AC" w:rsidRDefault="00AE2CBC" w:rsidP="008E3BA6">
      <w:pPr>
        <w:pStyle w:val="Textoindependiente"/>
        <w:spacing w:before="0" w:after="0" w:line="360" w:lineRule="auto"/>
        <w:ind w:hanging="720"/>
        <w:mirrorIndents/>
        <w:rPr>
          <w:color w:val="000000" w:themeColor="text1"/>
        </w:rPr>
      </w:pPr>
      <w:r w:rsidRPr="00462C27">
        <w:rPr>
          <w:color w:val="000000" w:themeColor="text1"/>
          <w:lang w:val="fr-BE"/>
        </w:rPr>
        <w:t xml:space="preserve">Roberts, B. W., Walton, K. E., &amp; </w:t>
      </w:r>
      <w:proofErr w:type="spellStart"/>
      <w:r w:rsidRPr="00462C27">
        <w:rPr>
          <w:color w:val="000000" w:themeColor="text1"/>
          <w:lang w:val="fr-BE"/>
        </w:rPr>
        <w:t>Viechtbauer</w:t>
      </w:r>
      <w:proofErr w:type="spellEnd"/>
      <w:r w:rsidRPr="00462C27">
        <w:rPr>
          <w:color w:val="000000" w:themeColor="text1"/>
          <w:lang w:val="fr-BE"/>
        </w:rPr>
        <w:t xml:space="preserve">, W. (2006). </w:t>
      </w:r>
      <w:r w:rsidRPr="004918AC">
        <w:rPr>
          <w:color w:val="000000" w:themeColor="text1"/>
        </w:rPr>
        <w:t xml:space="preserve">Patterns of mean-level change in personality traits across the life course: a meta-analysis of longitudinal studies. </w:t>
      </w:r>
      <w:r w:rsidRPr="004918AC">
        <w:rPr>
          <w:i/>
          <w:iCs/>
          <w:color w:val="000000" w:themeColor="text1"/>
        </w:rPr>
        <w:t>Psychological bulletin</w:t>
      </w:r>
      <w:r w:rsidRPr="004918AC">
        <w:rPr>
          <w:color w:val="000000" w:themeColor="text1"/>
        </w:rPr>
        <w:t>, 132(1), 1.</w:t>
      </w:r>
    </w:p>
    <w:p w14:paraId="0D93B41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918AC">
        <w:rPr>
          <w:color w:val="000000" w:themeColor="text1"/>
        </w:rPr>
        <w:t>Rosander</w:t>
      </w:r>
      <w:proofErr w:type="spellEnd"/>
      <w:r w:rsidRPr="004918AC">
        <w:rPr>
          <w:color w:val="000000" w:themeColor="text1"/>
        </w:rPr>
        <w:t xml:space="preserve">, P., </w:t>
      </w:r>
      <w:proofErr w:type="spellStart"/>
      <w:r w:rsidRPr="004918AC">
        <w:rPr>
          <w:color w:val="000000" w:themeColor="text1"/>
        </w:rPr>
        <w:t>Bäckström</w:t>
      </w:r>
      <w:proofErr w:type="spellEnd"/>
      <w:r w:rsidRPr="004918AC">
        <w:rPr>
          <w:color w:val="000000" w:themeColor="text1"/>
        </w:rPr>
        <w:t xml:space="preserve">, M., &amp; Stenberg, G. (2011). </w:t>
      </w:r>
      <w:r w:rsidRPr="00462C27">
        <w:rPr>
          <w:color w:val="000000" w:themeColor="text1"/>
        </w:rPr>
        <w:t xml:space="preserve">Personality traits and general intelligence as predictors of academic performance: A structural equation modelling approach. </w:t>
      </w:r>
      <w:r w:rsidRPr="00462C27">
        <w:rPr>
          <w:i/>
          <w:color w:val="000000" w:themeColor="text1"/>
        </w:rPr>
        <w:t>Learning and Individual Differences</w:t>
      </w:r>
      <w:r w:rsidRPr="00462C27">
        <w:rPr>
          <w:color w:val="000000" w:themeColor="text1"/>
        </w:rPr>
        <w:t xml:space="preserve">, </w:t>
      </w:r>
      <w:r w:rsidRPr="00462C27">
        <w:rPr>
          <w:i/>
          <w:color w:val="000000" w:themeColor="text1"/>
        </w:rPr>
        <w:t>21</w:t>
      </w:r>
      <w:r w:rsidRPr="00462C27">
        <w:rPr>
          <w:color w:val="000000" w:themeColor="text1"/>
        </w:rPr>
        <w:t>(5), 590–596. doi:</w:t>
      </w:r>
      <w:hyperlink r:id="rId58">
        <w:r w:rsidRPr="00462C27">
          <w:rPr>
            <w:rStyle w:val="Hipervnculo"/>
            <w:color w:val="000000" w:themeColor="text1"/>
          </w:rPr>
          <w:t>10.1016/j.lindif.2011.04.004</w:t>
        </w:r>
      </w:hyperlink>
    </w:p>
    <w:p w14:paraId="767013AB" w14:textId="4E776096"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Ruiz, M. A., Pincus, A. L., &amp; Dickinson, K. A. (2003). NEO PI-R predictors of alcohol use and alcohol-related problems. </w:t>
      </w:r>
      <w:r w:rsidRPr="00462C27">
        <w:rPr>
          <w:i/>
          <w:color w:val="000000" w:themeColor="text1"/>
        </w:rPr>
        <w:t>Journal of Personality Assessment</w:t>
      </w:r>
      <w:r w:rsidRPr="00462C27">
        <w:rPr>
          <w:color w:val="000000" w:themeColor="text1"/>
        </w:rPr>
        <w:t xml:space="preserve">, </w:t>
      </w:r>
      <w:r w:rsidRPr="00462C27">
        <w:rPr>
          <w:i/>
          <w:color w:val="000000" w:themeColor="text1"/>
        </w:rPr>
        <w:t>81</w:t>
      </w:r>
      <w:r w:rsidRPr="00462C27">
        <w:rPr>
          <w:color w:val="000000" w:themeColor="text1"/>
        </w:rPr>
        <w:t>(3), 265–270. doi:</w:t>
      </w:r>
      <w:hyperlink r:id="rId59">
        <w:r w:rsidRPr="00462C27">
          <w:rPr>
            <w:rStyle w:val="Hipervnculo"/>
            <w:color w:val="000000" w:themeColor="text1"/>
          </w:rPr>
          <w:t>10.1207/S15327752JPA8103</w:t>
        </w:r>
      </w:hyperlink>
    </w:p>
    <w:p w14:paraId="54C1311C" w14:textId="683C4CC4" w:rsidR="00B32C3D" w:rsidRPr="00462C27" w:rsidRDefault="00B32C3D" w:rsidP="008E3BA6">
      <w:pPr>
        <w:pStyle w:val="Textoindependiente"/>
        <w:spacing w:before="0" w:after="0" w:line="360" w:lineRule="auto"/>
        <w:ind w:hanging="720"/>
        <w:mirrorIndents/>
        <w:rPr>
          <w:color w:val="000000" w:themeColor="text1"/>
        </w:rPr>
      </w:pPr>
      <w:r w:rsidRPr="00462C27">
        <w:rPr>
          <w:color w:val="000000" w:themeColor="text1"/>
        </w:rPr>
        <w:t xml:space="preserve">Salgado, J. F. (2017). Bandwidth-fidelity dilemma. </w:t>
      </w:r>
      <w:r w:rsidRPr="00462C27">
        <w:rPr>
          <w:i/>
          <w:iCs/>
          <w:color w:val="000000" w:themeColor="text1"/>
        </w:rPr>
        <w:t>Encyclopedia of Personality and Individual Differences</w:t>
      </w:r>
      <w:r w:rsidRPr="00462C27">
        <w:rPr>
          <w:color w:val="000000" w:themeColor="text1"/>
        </w:rPr>
        <w:t>, eds Zeigler-Hill V., Shackelford TK</w:t>
      </w:r>
      <w:proofErr w:type="gramStart"/>
      <w:r w:rsidRPr="00462C27">
        <w:rPr>
          <w:color w:val="000000" w:themeColor="text1"/>
        </w:rPr>
        <w:t xml:space="preserve">, </w:t>
      </w:r>
      <w:r w:rsidR="001021BE" w:rsidRPr="00462C27">
        <w:rPr>
          <w:color w:val="000000" w:themeColor="text1"/>
        </w:rPr>
        <w:t>.</w:t>
      </w:r>
      <w:proofErr w:type="gramEnd"/>
      <w:r w:rsidR="001021BE" w:rsidRPr="00462C27">
        <w:rPr>
          <w:color w:val="000000" w:themeColor="text1"/>
        </w:rPr>
        <w:t xml:space="preserve"> </w:t>
      </w:r>
      <w:r w:rsidRPr="00462C27">
        <w:rPr>
          <w:color w:val="000000" w:themeColor="text1"/>
        </w:rPr>
        <w:t>Springer International Publishing, 1-4.</w:t>
      </w:r>
    </w:p>
    <w:p w14:paraId="191BB89D"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Samuel, D. B., &amp; </w:t>
      </w:r>
      <w:proofErr w:type="spellStart"/>
      <w:r w:rsidRPr="00462C27">
        <w:rPr>
          <w:color w:val="000000" w:themeColor="text1"/>
        </w:rPr>
        <w:t>Widiger</w:t>
      </w:r>
      <w:proofErr w:type="spellEnd"/>
      <w:r w:rsidRPr="00462C27">
        <w:rPr>
          <w:color w:val="000000" w:themeColor="text1"/>
        </w:rPr>
        <w:t xml:space="preserve">, T. A. (2008). A meta-analytic review of the relationships between the five-factor model and DSM-IV-TR personality disorders: A facet level analysis. </w:t>
      </w:r>
      <w:r w:rsidRPr="00462C27">
        <w:rPr>
          <w:i/>
          <w:color w:val="000000" w:themeColor="text1"/>
        </w:rPr>
        <w:t>Clinical Psychology Review</w:t>
      </w:r>
      <w:r w:rsidRPr="00462C27">
        <w:rPr>
          <w:color w:val="000000" w:themeColor="text1"/>
        </w:rPr>
        <w:t xml:space="preserve">, </w:t>
      </w:r>
      <w:r w:rsidRPr="00462C27">
        <w:rPr>
          <w:i/>
          <w:color w:val="000000" w:themeColor="text1"/>
        </w:rPr>
        <w:t>28</w:t>
      </w:r>
      <w:r w:rsidRPr="00462C27">
        <w:rPr>
          <w:color w:val="000000" w:themeColor="text1"/>
        </w:rPr>
        <w:t>(8), 1326–1342. doi:</w:t>
      </w:r>
      <w:hyperlink r:id="rId60">
        <w:r w:rsidRPr="00462C27">
          <w:rPr>
            <w:rStyle w:val="Hipervnculo"/>
            <w:color w:val="000000" w:themeColor="text1"/>
          </w:rPr>
          <w:t>10.1016/j.cpr.2008.07.002</w:t>
        </w:r>
      </w:hyperlink>
    </w:p>
    <w:p w14:paraId="578624DE"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Sass, D. A. (2011). Testing measurement invariance and comparing latent factor means within a confirmatory factor analysis framework. </w:t>
      </w:r>
      <w:r w:rsidRPr="00462C27">
        <w:rPr>
          <w:i/>
          <w:color w:val="000000" w:themeColor="text1"/>
        </w:rPr>
        <w:t>Journal of Psychoeducational Assessment</w:t>
      </w:r>
      <w:r w:rsidRPr="00462C27">
        <w:rPr>
          <w:color w:val="000000" w:themeColor="text1"/>
        </w:rPr>
        <w:t xml:space="preserve">, </w:t>
      </w:r>
      <w:r w:rsidRPr="00462C27">
        <w:rPr>
          <w:i/>
          <w:color w:val="000000" w:themeColor="text1"/>
        </w:rPr>
        <w:t>29</w:t>
      </w:r>
      <w:r w:rsidRPr="00462C27">
        <w:rPr>
          <w:color w:val="000000" w:themeColor="text1"/>
        </w:rPr>
        <w:t>(4), 347–363. doi:</w:t>
      </w:r>
      <w:hyperlink r:id="rId61">
        <w:r w:rsidRPr="00462C27">
          <w:rPr>
            <w:rStyle w:val="Hipervnculo"/>
            <w:color w:val="000000" w:themeColor="text1"/>
          </w:rPr>
          <w:t>10.1177/0734282911406661</w:t>
        </w:r>
      </w:hyperlink>
    </w:p>
    <w:p w14:paraId="50413D9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Saulsman</w:t>
      </w:r>
      <w:proofErr w:type="spellEnd"/>
      <w:r w:rsidRPr="00462C27">
        <w:rPr>
          <w:color w:val="000000" w:themeColor="text1"/>
        </w:rPr>
        <w:t xml:space="preserve">, L. M., &amp; Page, A. C. (2004). The five-factor model and personality disorder empirical literature: A meta-analytic review. </w:t>
      </w:r>
      <w:r w:rsidRPr="00462C27">
        <w:rPr>
          <w:i/>
          <w:color w:val="000000" w:themeColor="text1"/>
        </w:rPr>
        <w:t>Clinical Psychology Review</w:t>
      </w:r>
      <w:r w:rsidRPr="00462C27">
        <w:rPr>
          <w:color w:val="000000" w:themeColor="text1"/>
        </w:rPr>
        <w:t xml:space="preserve">, </w:t>
      </w:r>
      <w:r w:rsidRPr="00462C27">
        <w:rPr>
          <w:i/>
          <w:color w:val="000000" w:themeColor="text1"/>
        </w:rPr>
        <w:t>23</w:t>
      </w:r>
      <w:r w:rsidRPr="00462C27">
        <w:rPr>
          <w:color w:val="000000" w:themeColor="text1"/>
        </w:rPr>
        <w:t>(8), 1055–1085. doi:</w:t>
      </w:r>
      <w:hyperlink r:id="rId62">
        <w:r w:rsidRPr="00462C27">
          <w:rPr>
            <w:rStyle w:val="Hipervnculo"/>
            <w:color w:val="000000" w:themeColor="text1"/>
          </w:rPr>
          <w:t>10.1016/j.cpr.2002.09.001</w:t>
        </w:r>
      </w:hyperlink>
    </w:p>
    <w:p w14:paraId="71E423F0"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Schimmack</w:t>
      </w:r>
      <w:proofErr w:type="spellEnd"/>
      <w:r w:rsidRPr="00462C27">
        <w:rPr>
          <w:color w:val="000000" w:themeColor="text1"/>
        </w:rPr>
        <w:t xml:space="preserve">, U., Diener, E., &amp; Oishi, S. (2002). Life-satisfaction is a momentary judgment and a stable personality characteristic: The use of chronically accessible and stable sources. </w:t>
      </w:r>
      <w:r w:rsidRPr="00462C27">
        <w:rPr>
          <w:i/>
          <w:color w:val="000000" w:themeColor="text1"/>
        </w:rPr>
        <w:t>Journal of Personality</w:t>
      </w:r>
      <w:r w:rsidRPr="00462C27">
        <w:rPr>
          <w:color w:val="000000" w:themeColor="text1"/>
        </w:rPr>
        <w:t xml:space="preserve">, </w:t>
      </w:r>
      <w:r w:rsidRPr="00462C27">
        <w:rPr>
          <w:i/>
          <w:color w:val="000000" w:themeColor="text1"/>
        </w:rPr>
        <w:t>70</w:t>
      </w:r>
      <w:r w:rsidRPr="00462C27">
        <w:rPr>
          <w:color w:val="000000" w:themeColor="text1"/>
        </w:rPr>
        <w:t>(3), 345–384. doi:</w:t>
      </w:r>
      <w:hyperlink r:id="rId63">
        <w:r w:rsidRPr="00462C27">
          <w:rPr>
            <w:rStyle w:val="Hipervnculo"/>
            <w:color w:val="000000" w:themeColor="text1"/>
          </w:rPr>
          <w:t>10.1111/1467-6494.05008</w:t>
        </w:r>
      </w:hyperlink>
    </w:p>
    <w:p w14:paraId="5843B1D6" w14:textId="609DF709"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lastRenderedPageBreak/>
        <w:t>Schimmack</w:t>
      </w:r>
      <w:proofErr w:type="spellEnd"/>
      <w:r w:rsidRPr="00462C27">
        <w:rPr>
          <w:color w:val="000000" w:themeColor="text1"/>
        </w:rPr>
        <w:t xml:space="preserve">, U., Furr, R. M., &amp; Funder, D. C. (1999). Personality and Life </w:t>
      </w:r>
      <w:proofErr w:type="gramStart"/>
      <w:r w:rsidRPr="00462C27">
        <w:rPr>
          <w:color w:val="000000" w:themeColor="text1"/>
        </w:rPr>
        <w:t>Satisfaction :</w:t>
      </w:r>
      <w:proofErr w:type="gramEnd"/>
      <w:r w:rsidRPr="00462C27">
        <w:rPr>
          <w:color w:val="000000" w:themeColor="text1"/>
        </w:rPr>
        <w:t xml:space="preserve"> A Facet-Level Analysis, </w:t>
      </w:r>
      <w:r w:rsidR="0014291C" w:rsidRPr="00462C27">
        <w:rPr>
          <w:i/>
          <w:iCs/>
          <w:color w:val="000000" w:themeColor="text1"/>
        </w:rPr>
        <w:t>Personality and social psychology bulletin</w:t>
      </w:r>
      <w:r w:rsidR="0014291C" w:rsidRPr="00462C27">
        <w:rPr>
          <w:color w:val="000000" w:themeColor="text1"/>
        </w:rPr>
        <w:t>, 30(8), 1062-1075</w:t>
      </w:r>
      <w:r w:rsidRPr="00462C27">
        <w:rPr>
          <w:color w:val="000000" w:themeColor="text1"/>
        </w:rPr>
        <w:t>. doi:</w:t>
      </w:r>
      <w:hyperlink r:id="rId64">
        <w:r w:rsidRPr="00462C27">
          <w:rPr>
            <w:rStyle w:val="Hipervnculo"/>
            <w:color w:val="000000" w:themeColor="text1"/>
          </w:rPr>
          <w:t>10.1177/0146167204264292</w:t>
        </w:r>
      </w:hyperlink>
    </w:p>
    <w:p w14:paraId="7BFE343A" w14:textId="07974715" w:rsidR="00EA382D" w:rsidRPr="00462C27" w:rsidRDefault="0014291C" w:rsidP="008E3BA6">
      <w:pPr>
        <w:pStyle w:val="Textoindependiente"/>
        <w:spacing w:before="0" w:after="0" w:line="360" w:lineRule="auto"/>
        <w:ind w:hanging="720"/>
        <w:mirrorIndents/>
        <w:rPr>
          <w:color w:val="000000" w:themeColor="text1"/>
        </w:rPr>
      </w:pPr>
      <w:r w:rsidRPr="00A866E2">
        <w:rPr>
          <w:color w:val="000000" w:themeColor="text1"/>
          <w:lang w:val="de-DE"/>
        </w:rPr>
        <w:t xml:space="preserve">Schmitt, D. P., </w:t>
      </w:r>
      <w:proofErr w:type="spellStart"/>
      <w:r w:rsidRPr="00A866E2">
        <w:rPr>
          <w:color w:val="000000" w:themeColor="text1"/>
          <w:lang w:val="de-DE"/>
        </w:rPr>
        <w:t>Allik</w:t>
      </w:r>
      <w:proofErr w:type="spellEnd"/>
      <w:r w:rsidRPr="00A866E2">
        <w:rPr>
          <w:color w:val="000000" w:themeColor="text1"/>
          <w:lang w:val="de-DE"/>
        </w:rPr>
        <w:t xml:space="preserve">, J., McCrae, R. R., &amp; Benet-Martínez, V. (2007). </w:t>
      </w:r>
      <w:r w:rsidRPr="00462C27">
        <w:rPr>
          <w:color w:val="000000" w:themeColor="text1"/>
        </w:rPr>
        <w:t xml:space="preserve">The geographic distribution of Big Five personality traits: Patterns and profiles of human self-description across 56 nations. </w:t>
      </w:r>
      <w:r w:rsidRPr="00462C27">
        <w:rPr>
          <w:i/>
          <w:iCs/>
          <w:color w:val="000000" w:themeColor="text1"/>
        </w:rPr>
        <w:t>Journal of cross-cultural psychology</w:t>
      </w:r>
      <w:r w:rsidRPr="00462C27">
        <w:rPr>
          <w:color w:val="000000" w:themeColor="text1"/>
        </w:rPr>
        <w:t>, 38(2), 173-212.</w:t>
      </w:r>
      <w:r w:rsidRPr="00462C27" w:rsidDel="0014291C">
        <w:rPr>
          <w:color w:val="000000" w:themeColor="text1"/>
        </w:rPr>
        <w:t xml:space="preserve"> </w:t>
      </w:r>
      <w:r w:rsidR="00C96047" w:rsidRPr="00462C27">
        <w:rPr>
          <w:color w:val="000000" w:themeColor="text1"/>
        </w:rPr>
        <w:t>doi:</w:t>
      </w:r>
      <w:hyperlink r:id="rId65">
        <w:r w:rsidR="00C96047" w:rsidRPr="00462C27">
          <w:rPr>
            <w:rStyle w:val="Hipervnculo"/>
            <w:color w:val="000000" w:themeColor="text1"/>
          </w:rPr>
          <w:t>10.1177/0022022106297299</w:t>
        </w:r>
      </w:hyperlink>
    </w:p>
    <w:p w14:paraId="622696C5" w14:textId="5B227301"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Seeboth</w:t>
      </w:r>
      <w:proofErr w:type="spellEnd"/>
      <w:r w:rsidRPr="00462C27">
        <w:rPr>
          <w:color w:val="000000" w:themeColor="text1"/>
        </w:rPr>
        <w:t xml:space="preserve">, A., &amp; </w:t>
      </w:r>
      <w:proofErr w:type="spellStart"/>
      <w:r w:rsidRPr="00462C27">
        <w:rPr>
          <w:color w:val="000000" w:themeColor="text1"/>
        </w:rPr>
        <w:t>Mõttus</w:t>
      </w:r>
      <w:proofErr w:type="spellEnd"/>
      <w:r w:rsidRPr="00462C27">
        <w:rPr>
          <w:color w:val="000000" w:themeColor="text1"/>
        </w:rPr>
        <w:t xml:space="preserve">, R. (2018). Successful explanations start with accurate descriptions: Questionnaire items as personality markers for more accurate prediction and mapping of life outcomes. </w:t>
      </w:r>
      <w:r w:rsidRPr="00462C27">
        <w:rPr>
          <w:i/>
          <w:color w:val="000000" w:themeColor="text1"/>
        </w:rPr>
        <w:t>Journal of Personality</w:t>
      </w:r>
      <w:r w:rsidR="0014291C" w:rsidRPr="00462C27">
        <w:rPr>
          <w:i/>
          <w:color w:val="000000" w:themeColor="text1"/>
        </w:rPr>
        <w:t>, 32(3), 186-201</w:t>
      </w:r>
      <w:r w:rsidRPr="00462C27">
        <w:rPr>
          <w:color w:val="000000" w:themeColor="text1"/>
        </w:rPr>
        <w:t>. doi:</w:t>
      </w:r>
      <w:hyperlink r:id="rId66">
        <w:r w:rsidRPr="00462C27">
          <w:rPr>
            <w:rStyle w:val="Hipervnculo"/>
            <w:color w:val="000000" w:themeColor="text1"/>
          </w:rPr>
          <w:t>10.17605/OSF.IO/U65GB</w:t>
        </w:r>
      </w:hyperlink>
    </w:p>
    <w:p w14:paraId="33D18255" w14:textId="7C1799C4" w:rsidR="0014291C" w:rsidRPr="00462C27" w:rsidRDefault="0014291C" w:rsidP="008E3BA6">
      <w:pPr>
        <w:pStyle w:val="Textoindependiente"/>
        <w:spacing w:before="0" w:after="0" w:line="360" w:lineRule="auto"/>
        <w:ind w:hanging="720"/>
        <w:mirrorIndents/>
        <w:rPr>
          <w:color w:val="000000" w:themeColor="text1"/>
        </w:rPr>
      </w:pPr>
      <w:r w:rsidRPr="00462C27">
        <w:rPr>
          <w:color w:val="000000" w:themeColor="text1"/>
        </w:rPr>
        <w:t xml:space="preserve">Shaver, P. R., &amp; Brennan, K. A. (1992). Attachment styles and the" Big Five" personality traits: Their connections with each other and with romantic relationship outcomes. </w:t>
      </w:r>
      <w:r w:rsidRPr="00462C27">
        <w:rPr>
          <w:i/>
          <w:iCs/>
          <w:color w:val="000000" w:themeColor="text1"/>
        </w:rPr>
        <w:t>Personality and Social Psychology Bulletin</w:t>
      </w:r>
      <w:r w:rsidRPr="00462C27">
        <w:rPr>
          <w:color w:val="000000" w:themeColor="text1"/>
        </w:rPr>
        <w:t>, 18(5), 536-545.</w:t>
      </w:r>
      <w:r w:rsidRPr="00462C27" w:rsidDel="0014291C">
        <w:rPr>
          <w:color w:val="000000" w:themeColor="text1"/>
        </w:rPr>
        <w:t xml:space="preserve"> </w:t>
      </w:r>
    </w:p>
    <w:p w14:paraId="291F4C95" w14:textId="262D1959" w:rsidR="0014291C" w:rsidRPr="00462C27" w:rsidRDefault="0014291C" w:rsidP="008E3BA6">
      <w:pPr>
        <w:pStyle w:val="Textoindependiente"/>
        <w:spacing w:before="0" w:after="0" w:line="360" w:lineRule="auto"/>
        <w:ind w:hanging="720"/>
        <w:mirrorIndents/>
        <w:rPr>
          <w:color w:val="000000" w:themeColor="text1"/>
        </w:rPr>
      </w:pPr>
      <w:proofErr w:type="spellStart"/>
      <w:r w:rsidRPr="004918AC">
        <w:rPr>
          <w:color w:val="000000" w:themeColor="text1"/>
          <w:lang w:val="fr-BE"/>
        </w:rPr>
        <w:t>Siddiqui</w:t>
      </w:r>
      <w:proofErr w:type="spellEnd"/>
      <w:r w:rsidRPr="004918AC">
        <w:rPr>
          <w:color w:val="000000" w:themeColor="text1"/>
          <w:lang w:val="fr-BE"/>
        </w:rPr>
        <w:t xml:space="preserve">, K. (2011). </w:t>
      </w:r>
      <w:proofErr w:type="spellStart"/>
      <w:r w:rsidRPr="004918AC">
        <w:rPr>
          <w:color w:val="000000" w:themeColor="text1"/>
          <w:lang w:val="fr-BE"/>
        </w:rPr>
        <w:t>Personality</w:t>
      </w:r>
      <w:proofErr w:type="spellEnd"/>
      <w:r w:rsidRPr="004918AC">
        <w:rPr>
          <w:color w:val="000000" w:themeColor="text1"/>
          <w:lang w:val="fr-BE"/>
        </w:rPr>
        <w:t xml:space="preserve"> influences mobile phone usage. </w:t>
      </w:r>
      <w:r w:rsidRPr="00462C27">
        <w:rPr>
          <w:i/>
          <w:iCs/>
          <w:color w:val="000000" w:themeColor="text1"/>
        </w:rPr>
        <w:t xml:space="preserve">Interdisciplinary Journal of Contemporary Research </w:t>
      </w:r>
      <w:proofErr w:type="gramStart"/>
      <w:r w:rsidRPr="00462C27">
        <w:rPr>
          <w:i/>
          <w:iCs/>
          <w:color w:val="000000" w:themeColor="text1"/>
        </w:rPr>
        <w:t>In</w:t>
      </w:r>
      <w:proofErr w:type="gramEnd"/>
      <w:r w:rsidRPr="00462C27">
        <w:rPr>
          <w:i/>
          <w:iCs/>
          <w:color w:val="000000" w:themeColor="text1"/>
        </w:rPr>
        <w:t xml:space="preserve"> Business,</w:t>
      </w:r>
      <w:r w:rsidRPr="00462C27">
        <w:rPr>
          <w:color w:val="000000" w:themeColor="text1"/>
        </w:rPr>
        <w:t xml:space="preserve"> 3(3).</w:t>
      </w:r>
      <w:r w:rsidRPr="00462C27" w:rsidDel="0014291C">
        <w:rPr>
          <w:color w:val="000000" w:themeColor="text1"/>
        </w:rPr>
        <w:t xml:space="preserve"> </w:t>
      </w:r>
    </w:p>
    <w:p w14:paraId="667B8410"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Soto, C. J., &amp; John, O. P. (2009). Ten facet scales for the Big Five Inventory: Convergence with NEO PI-R facets, self-peer agreement, and discriminant validity.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43</w:t>
      </w:r>
      <w:r w:rsidRPr="00462C27">
        <w:rPr>
          <w:color w:val="000000" w:themeColor="text1"/>
        </w:rPr>
        <w:t>(1), 84–90. doi:</w:t>
      </w:r>
      <w:hyperlink r:id="rId67">
        <w:r w:rsidRPr="00462C27">
          <w:rPr>
            <w:rStyle w:val="Hipervnculo"/>
            <w:color w:val="000000" w:themeColor="text1"/>
          </w:rPr>
          <w:t>10.1016/j.jrp.2008.10.002</w:t>
        </w:r>
      </w:hyperlink>
    </w:p>
    <w:p w14:paraId="2B863A2C" w14:textId="71507147" w:rsidR="00EA382D" w:rsidRDefault="00D23D7D"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Soto, C. J., &amp; John, O. P. (2017). The next Big Five Inventory (BFI-2): Developing and </w:t>
      </w:r>
      <w:proofErr w:type="spellStart"/>
      <w:r w:rsidRPr="00462C27">
        <w:rPr>
          <w:color w:val="000000" w:themeColor="text1"/>
        </w:rPr>
        <w:t>assessing</w:t>
      </w:r>
      <w:proofErr w:type="spellEnd"/>
      <w:r w:rsidRPr="00462C27">
        <w:rPr>
          <w:color w:val="000000" w:themeColor="text1"/>
        </w:rPr>
        <w:t xml:space="preserve"> a hierarchical model with 15 facets to enhance bandwidth, fidelity, and predictive power. </w:t>
      </w:r>
      <w:r w:rsidRPr="00462C27">
        <w:rPr>
          <w:i/>
          <w:iCs/>
          <w:color w:val="000000" w:themeColor="text1"/>
        </w:rPr>
        <w:t>Journal of personality and social psychology</w:t>
      </w:r>
      <w:r w:rsidRPr="00462C27">
        <w:rPr>
          <w:color w:val="000000" w:themeColor="text1"/>
        </w:rPr>
        <w:t>, 113(1), 117.</w:t>
      </w:r>
      <w:r w:rsidRPr="00462C27" w:rsidDel="00D23D7D">
        <w:rPr>
          <w:color w:val="000000" w:themeColor="text1"/>
        </w:rPr>
        <w:t xml:space="preserve"> </w:t>
      </w:r>
      <w:r w:rsidR="00C96047" w:rsidRPr="00462C27">
        <w:rPr>
          <w:color w:val="000000" w:themeColor="text1"/>
        </w:rPr>
        <w:t>doi:</w:t>
      </w:r>
      <w:hyperlink r:id="rId68">
        <w:r w:rsidR="00C96047" w:rsidRPr="00462C27">
          <w:rPr>
            <w:rStyle w:val="Hipervnculo"/>
            <w:color w:val="000000" w:themeColor="text1"/>
          </w:rPr>
          <w:t>10.1037/pspp0000096</w:t>
        </w:r>
      </w:hyperlink>
    </w:p>
    <w:p w14:paraId="361696B2" w14:textId="41B6C3AB" w:rsidR="00DC4373" w:rsidRPr="00092DBD" w:rsidRDefault="00DC4373" w:rsidP="00C57EF8">
      <w:pPr>
        <w:pStyle w:val="Textoindependiente"/>
        <w:spacing w:line="360" w:lineRule="auto"/>
        <w:ind w:hanging="720"/>
        <w:mirrorIndents/>
        <w:rPr>
          <w:color w:val="000000" w:themeColor="text1"/>
          <w:rPrChange w:id="57" w:author="Victor Rouco" w:date="2021-02-15T16:25:00Z">
            <w:rPr>
              <w:color w:val="000000" w:themeColor="text1"/>
              <w:lang w:val="es-ES"/>
            </w:rPr>
          </w:rPrChange>
        </w:rPr>
      </w:pPr>
      <w:r w:rsidRPr="00C57EF8">
        <w:rPr>
          <w:color w:val="000000" w:themeColor="text1"/>
        </w:rPr>
        <w:t>Steel, P., Schmidt, J., &amp; Shultz, J. (2008). Refining the relationship between personality and subjective well-being. </w:t>
      </w:r>
      <w:r w:rsidRPr="00092DBD">
        <w:rPr>
          <w:i/>
          <w:iCs/>
          <w:color w:val="000000" w:themeColor="text1"/>
          <w:rPrChange w:id="58" w:author="Victor Rouco" w:date="2021-02-15T16:25:00Z">
            <w:rPr>
              <w:i/>
              <w:iCs/>
              <w:color w:val="000000" w:themeColor="text1"/>
              <w:lang w:val="es-ES"/>
            </w:rPr>
          </w:rPrChange>
        </w:rPr>
        <w:t>Psychological bulletin</w:t>
      </w:r>
      <w:r w:rsidRPr="00092DBD">
        <w:rPr>
          <w:color w:val="000000" w:themeColor="text1"/>
          <w:rPrChange w:id="59" w:author="Victor Rouco" w:date="2021-02-15T16:25:00Z">
            <w:rPr>
              <w:color w:val="000000" w:themeColor="text1"/>
              <w:lang w:val="es-ES"/>
            </w:rPr>
          </w:rPrChange>
        </w:rPr>
        <w:t>, </w:t>
      </w:r>
      <w:r w:rsidRPr="00092DBD">
        <w:rPr>
          <w:i/>
          <w:iCs/>
          <w:color w:val="000000" w:themeColor="text1"/>
          <w:rPrChange w:id="60" w:author="Victor Rouco" w:date="2021-02-15T16:25:00Z">
            <w:rPr>
              <w:i/>
              <w:iCs/>
              <w:color w:val="000000" w:themeColor="text1"/>
              <w:lang w:val="es-ES"/>
            </w:rPr>
          </w:rPrChange>
        </w:rPr>
        <w:t>134</w:t>
      </w:r>
      <w:r w:rsidRPr="00092DBD">
        <w:rPr>
          <w:color w:val="000000" w:themeColor="text1"/>
          <w:rPrChange w:id="61" w:author="Victor Rouco" w:date="2021-02-15T16:25:00Z">
            <w:rPr>
              <w:color w:val="000000" w:themeColor="text1"/>
              <w:lang w:val="es-ES"/>
            </w:rPr>
          </w:rPrChange>
        </w:rPr>
        <w:t>(1), 138.</w:t>
      </w:r>
    </w:p>
    <w:p w14:paraId="57727416" w14:textId="2F0705CE" w:rsidR="00EA382D" w:rsidRPr="00462C27" w:rsidRDefault="00C96047" w:rsidP="008E3BA6">
      <w:pPr>
        <w:pStyle w:val="Textoindependiente"/>
        <w:spacing w:before="0" w:after="0" w:line="360" w:lineRule="auto"/>
        <w:ind w:hanging="720"/>
        <w:mirrorIndents/>
        <w:rPr>
          <w:color w:val="000000" w:themeColor="text1"/>
        </w:rPr>
      </w:pPr>
      <w:proofErr w:type="spellStart"/>
      <w:r w:rsidRPr="004918AC">
        <w:rPr>
          <w:color w:val="000000" w:themeColor="text1"/>
        </w:rPr>
        <w:t>Tupes</w:t>
      </w:r>
      <w:proofErr w:type="spellEnd"/>
      <w:r w:rsidRPr="004918AC">
        <w:rPr>
          <w:color w:val="000000" w:themeColor="text1"/>
        </w:rPr>
        <w:t xml:space="preserve">, E. C., &amp; Christal, R. E. (1961). </w:t>
      </w:r>
      <w:r w:rsidRPr="00462C27">
        <w:rPr>
          <w:color w:val="000000" w:themeColor="text1"/>
        </w:rPr>
        <w:t xml:space="preserve">Recurrent personality factors based on trait rating. </w:t>
      </w:r>
      <w:r w:rsidR="00D23D7D" w:rsidRPr="00462C27">
        <w:rPr>
          <w:i/>
          <w:color w:val="000000" w:themeColor="text1"/>
        </w:rPr>
        <w:t xml:space="preserve">Journal of personality, </w:t>
      </w:r>
      <w:r w:rsidR="00D23D7D" w:rsidRPr="00462C27">
        <w:rPr>
          <w:iCs/>
          <w:color w:val="000000" w:themeColor="text1"/>
        </w:rPr>
        <w:t>60(2), 225-251.</w:t>
      </w:r>
      <w:r w:rsidR="00D23D7D" w:rsidRPr="00462C27" w:rsidDel="00D23D7D">
        <w:rPr>
          <w:i/>
          <w:color w:val="000000" w:themeColor="text1"/>
        </w:rPr>
        <w:t xml:space="preserve"> </w:t>
      </w:r>
    </w:p>
    <w:p w14:paraId="5CDC627B"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Velicer</w:t>
      </w:r>
      <w:proofErr w:type="spellEnd"/>
      <w:r w:rsidRPr="00462C27">
        <w:rPr>
          <w:color w:val="000000" w:themeColor="text1"/>
        </w:rPr>
        <w:t xml:space="preserve">, W. F. (1976). Determining the number of components from the matrix of partial correlations. </w:t>
      </w:r>
      <w:r w:rsidRPr="00462C27">
        <w:rPr>
          <w:i/>
          <w:color w:val="000000" w:themeColor="text1"/>
        </w:rPr>
        <w:t>Psychometrika</w:t>
      </w:r>
      <w:r w:rsidRPr="00462C27">
        <w:rPr>
          <w:color w:val="000000" w:themeColor="text1"/>
        </w:rPr>
        <w:t xml:space="preserve">, </w:t>
      </w:r>
      <w:r w:rsidRPr="00462C27">
        <w:rPr>
          <w:i/>
          <w:color w:val="000000" w:themeColor="text1"/>
        </w:rPr>
        <w:t>41</w:t>
      </w:r>
      <w:r w:rsidRPr="00462C27">
        <w:rPr>
          <w:color w:val="000000" w:themeColor="text1"/>
        </w:rPr>
        <w:t>(3).</w:t>
      </w:r>
    </w:p>
    <w:p w14:paraId="0DBAF782" w14:textId="1698840D"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Wakabayashi, A., Baron-Cohen, S., &amp; Wheelwright, S. (2006). Are autistic traits an independent personality dimension? A study of the Autism-Spectrum Quotient (AQ) and the NEO-PI-R.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41</w:t>
      </w:r>
      <w:r w:rsidRPr="00462C27">
        <w:rPr>
          <w:color w:val="000000" w:themeColor="text1"/>
        </w:rPr>
        <w:t>(5), 873–883. doi:</w:t>
      </w:r>
      <w:hyperlink r:id="rId69">
        <w:r w:rsidRPr="00462C27">
          <w:rPr>
            <w:rStyle w:val="Hipervnculo"/>
            <w:color w:val="000000" w:themeColor="text1"/>
          </w:rPr>
          <w:t>10.1016/j.paid.2006.04.003</w:t>
        </w:r>
      </w:hyperlink>
    </w:p>
    <w:p w14:paraId="740EA1D7" w14:textId="515BFE61" w:rsidR="0045179F" w:rsidRPr="00462C27" w:rsidRDefault="0045179F"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Watson, D., Nus, E., &amp; Wu, K. (2017). Development and Validation of the Faceted Inventory of the Five-Factor Model. </w:t>
      </w:r>
      <w:r w:rsidRPr="00462C27">
        <w:rPr>
          <w:i/>
          <w:iCs/>
          <w:color w:val="000000" w:themeColor="text1"/>
        </w:rPr>
        <w:t>Assessment,</w:t>
      </w:r>
      <w:r w:rsidRPr="00462C27">
        <w:rPr>
          <w:color w:val="000000" w:themeColor="text1"/>
        </w:rPr>
        <w:t xml:space="preserve"> 26 (1), 17-44</w:t>
      </w:r>
    </w:p>
    <w:p w14:paraId="2681A3D4" w14:textId="4725A8D4" w:rsidR="001021BE" w:rsidRPr="00A866E2" w:rsidRDefault="001021BE" w:rsidP="008E3BA6">
      <w:pPr>
        <w:pStyle w:val="Textoindependiente"/>
        <w:spacing w:before="0" w:after="0" w:line="360" w:lineRule="auto"/>
        <w:ind w:hanging="720"/>
        <w:mirrorIndents/>
        <w:rPr>
          <w:color w:val="000000" w:themeColor="text1"/>
          <w:lang w:val="de-DE"/>
        </w:rPr>
      </w:pPr>
      <w:proofErr w:type="spellStart"/>
      <w:r w:rsidRPr="00A866E2">
        <w:rPr>
          <w:color w:val="000000" w:themeColor="text1"/>
          <w:lang w:val="de-DE"/>
        </w:rPr>
        <w:t>Wegge</w:t>
      </w:r>
      <w:proofErr w:type="spellEnd"/>
      <w:r w:rsidRPr="00A866E2">
        <w:rPr>
          <w:color w:val="000000" w:themeColor="text1"/>
          <w:lang w:val="de-DE"/>
        </w:rPr>
        <w:t xml:space="preserve">, J., &amp; </w:t>
      </w:r>
      <w:proofErr w:type="spellStart"/>
      <w:r w:rsidRPr="00A866E2">
        <w:rPr>
          <w:color w:val="000000" w:themeColor="text1"/>
          <w:lang w:val="de-DE"/>
        </w:rPr>
        <w:t>Kleinbeck</w:t>
      </w:r>
      <w:proofErr w:type="spellEnd"/>
      <w:r w:rsidRPr="00A866E2">
        <w:rPr>
          <w:color w:val="000000" w:themeColor="text1"/>
          <w:lang w:val="de-DE"/>
        </w:rPr>
        <w:t xml:space="preserve">, U. (1993). Motivationale Faktoren betrieblicher Fehlzeiten: zum </w:t>
      </w:r>
      <w:proofErr w:type="spellStart"/>
      <w:r w:rsidRPr="00A866E2">
        <w:rPr>
          <w:color w:val="000000" w:themeColor="text1"/>
          <w:lang w:val="de-DE"/>
        </w:rPr>
        <w:t>Einfluß</w:t>
      </w:r>
      <w:proofErr w:type="spellEnd"/>
      <w:r w:rsidRPr="00A866E2">
        <w:rPr>
          <w:color w:val="000000" w:themeColor="text1"/>
          <w:lang w:val="de-DE"/>
        </w:rPr>
        <w:t xml:space="preserve"> leistungs-und </w:t>
      </w:r>
      <w:proofErr w:type="spellStart"/>
      <w:r w:rsidRPr="00A866E2">
        <w:rPr>
          <w:color w:val="000000" w:themeColor="text1"/>
          <w:lang w:val="de-DE"/>
        </w:rPr>
        <w:t>anschlußthematischer</w:t>
      </w:r>
      <w:proofErr w:type="spellEnd"/>
      <w:r w:rsidRPr="00A866E2">
        <w:rPr>
          <w:color w:val="000000" w:themeColor="text1"/>
          <w:lang w:val="de-DE"/>
        </w:rPr>
        <w:t xml:space="preserve"> Variablen auf die Abwesenheit am Arbeitsplatz. </w:t>
      </w:r>
      <w:r w:rsidRPr="00A866E2">
        <w:rPr>
          <w:i/>
          <w:iCs/>
          <w:color w:val="000000" w:themeColor="text1"/>
          <w:lang w:val="de-DE"/>
        </w:rPr>
        <w:t>Zeitschrift für experimentelle und angewandte Psychologie</w:t>
      </w:r>
      <w:r w:rsidRPr="00A866E2">
        <w:rPr>
          <w:color w:val="000000" w:themeColor="text1"/>
          <w:lang w:val="de-DE"/>
        </w:rPr>
        <w:t>, 40(3), 451-486.</w:t>
      </w:r>
    </w:p>
    <w:p w14:paraId="53CB2778" w14:textId="69844A22" w:rsidR="00EA382D" w:rsidRPr="00462C27" w:rsidRDefault="00C96047" w:rsidP="008E3BA6">
      <w:pPr>
        <w:pStyle w:val="Textoindependiente"/>
        <w:spacing w:before="0" w:after="0" w:line="360" w:lineRule="auto"/>
        <w:ind w:hanging="720"/>
        <w:mirrorIndents/>
        <w:rPr>
          <w:rStyle w:val="Hipervnculo"/>
          <w:color w:val="000000" w:themeColor="text1"/>
        </w:rPr>
      </w:pPr>
      <w:proofErr w:type="spellStart"/>
      <w:r w:rsidRPr="00A866E2">
        <w:rPr>
          <w:color w:val="000000" w:themeColor="text1"/>
          <w:lang w:val="de-DE"/>
        </w:rPr>
        <w:t>Widiger</w:t>
      </w:r>
      <w:proofErr w:type="spellEnd"/>
      <w:r w:rsidRPr="00A866E2">
        <w:rPr>
          <w:color w:val="000000" w:themeColor="text1"/>
          <w:lang w:val="de-DE"/>
        </w:rPr>
        <w:t>, T. A., &amp; Mullins-</w:t>
      </w:r>
      <w:proofErr w:type="spellStart"/>
      <w:r w:rsidRPr="00A866E2">
        <w:rPr>
          <w:color w:val="000000" w:themeColor="text1"/>
          <w:lang w:val="de-DE"/>
        </w:rPr>
        <w:t>Sweatt</w:t>
      </w:r>
      <w:proofErr w:type="spellEnd"/>
      <w:r w:rsidRPr="00A866E2">
        <w:rPr>
          <w:color w:val="000000" w:themeColor="text1"/>
          <w:lang w:val="de-DE"/>
        </w:rPr>
        <w:t xml:space="preserve">, S. N. (2009). </w:t>
      </w:r>
      <w:r w:rsidRPr="00462C27">
        <w:rPr>
          <w:color w:val="000000" w:themeColor="text1"/>
        </w:rPr>
        <w:t xml:space="preserve">Five-Factor Model of Personality Disorder: A Proposal for DSM-V. </w:t>
      </w:r>
      <w:r w:rsidRPr="00462C27">
        <w:rPr>
          <w:i/>
          <w:color w:val="000000" w:themeColor="text1"/>
        </w:rPr>
        <w:t>Annual Review of Clinical Psychology</w:t>
      </w:r>
      <w:r w:rsidRPr="00462C27">
        <w:rPr>
          <w:color w:val="000000" w:themeColor="text1"/>
        </w:rPr>
        <w:t xml:space="preserve">, </w:t>
      </w:r>
      <w:r w:rsidRPr="00462C27">
        <w:rPr>
          <w:i/>
          <w:color w:val="000000" w:themeColor="text1"/>
        </w:rPr>
        <w:t>5</w:t>
      </w:r>
      <w:r w:rsidRPr="00462C27">
        <w:rPr>
          <w:color w:val="000000" w:themeColor="text1"/>
        </w:rPr>
        <w:t xml:space="preserve">(1), 197–220. </w:t>
      </w:r>
    </w:p>
    <w:p w14:paraId="6C4AFB39" w14:textId="2F024520" w:rsidR="00AE2CBC" w:rsidRPr="00462C27" w:rsidRDefault="00AE2CBC" w:rsidP="008E3BA6">
      <w:pPr>
        <w:pStyle w:val="Textoindependiente"/>
        <w:spacing w:before="0" w:after="0" w:line="360" w:lineRule="auto"/>
        <w:ind w:hanging="720"/>
        <w:mirrorIndents/>
        <w:rPr>
          <w:color w:val="000000" w:themeColor="text1"/>
        </w:rPr>
      </w:pPr>
      <w:r w:rsidRPr="00462C27">
        <w:rPr>
          <w:color w:val="000000" w:themeColor="text1"/>
        </w:rPr>
        <w:t xml:space="preserve">Ziegler, M. (2014). Comments on item selection procedures. </w:t>
      </w:r>
      <w:r w:rsidRPr="00462C27">
        <w:rPr>
          <w:i/>
          <w:iCs/>
          <w:color w:val="000000" w:themeColor="text1"/>
        </w:rPr>
        <w:t>European Journal of Psychological Assessment</w:t>
      </w:r>
      <w:r w:rsidRPr="00462C27">
        <w:rPr>
          <w:color w:val="000000" w:themeColor="text1"/>
        </w:rPr>
        <w:t>, 30, 1-2.</w:t>
      </w:r>
    </w:p>
    <w:p w14:paraId="33B610FE" w14:textId="3B76887A" w:rsidR="00EA382D" w:rsidRPr="00462C27" w:rsidRDefault="00C96047" w:rsidP="008E3BA6">
      <w:pPr>
        <w:pStyle w:val="Textoindependiente"/>
        <w:spacing w:before="0" w:after="0" w:line="360" w:lineRule="auto"/>
        <w:ind w:hanging="720"/>
        <w:mirrorIndents/>
        <w:rPr>
          <w:rStyle w:val="Hipervnculo"/>
          <w:color w:val="000000" w:themeColor="text1"/>
        </w:rPr>
      </w:pPr>
      <w:r w:rsidRPr="00A866E2">
        <w:rPr>
          <w:color w:val="000000" w:themeColor="text1"/>
          <w:lang w:val="de-DE"/>
        </w:rPr>
        <w:t xml:space="preserve">Ziegler, M., </w:t>
      </w:r>
      <w:proofErr w:type="spellStart"/>
      <w:r w:rsidRPr="00A866E2">
        <w:rPr>
          <w:color w:val="000000" w:themeColor="text1"/>
          <w:lang w:val="de-DE"/>
        </w:rPr>
        <w:t>Danay</w:t>
      </w:r>
      <w:proofErr w:type="spellEnd"/>
      <w:r w:rsidRPr="00A866E2">
        <w:rPr>
          <w:color w:val="000000" w:themeColor="text1"/>
          <w:lang w:val="de-DE"/>
        </w:rPr>
        <w:t xml:space="preserve">, E., </w:t>
      </w:r>
      <w:proofErr w:type="spellStart"/>
      <w:r w:rsidRPr="00A866E2">
        <w:rPr>
          <w:color w:val="000000" w:themeColor="text1"/>
          <w:lang w:val="de-DE"/>
        </w:rPr>
        <w:t>Schölmerich</w:t>
      </w:r>
      <w:proofErr w:type="spellEnd"/>
      <w:r w:rsidRPr="00A866E2">
        <w:rPr>
          <w:color w:val="000000" w:themeColor="text1"/>
          <w:lang w:val="de-DE"/>
        </w:rPr>
        <w:t xml:space="preserve">, F., &amp; </w:t>
      </w:r>
      <w:proofErr w:type="spellStart"/>
      <w:r w:rsidRPr="00A866E2">
        <w:rPr>
          <w:color w:val="000000" w:themeColor="text1"/>
          <w:lang w:val="de-DE"/>
        </w:rPr>
        <w:t>Bühner</w:t>
      </w:r>
      <w:proofErr w:type="spellEnd"/>
      <w:r w:rsidRPr="00A866E2">
        <w:rPr>
          <w:color w:val="000000" w:themeColor="text1"/>
          <w:lang w:val="de-DE"/>
        </w:rPr>
        <w:t xml:space="preserve">, M. (2010). </w:t>
      </w:r>
      <w:r w:rsidRPr="00462C27">
        <w:rPr>
          <w:color w:val="000000" w:themeColor="text1"/>
        </w:rPr>
        <w:t xml:space="preserve">Predicting Academic Success with the Big 5 Rated from Different Points of View: Self-Rated, Other Rated and Faked. </w:t>
      </w:r>
      <w:r w:rsidRPr="00462C27">
        <w:rPr>
          <w:i/>
          <w:color w:val="000000" w:themeColor="text1"/>
        </w:rPr>
        <w:t>European Journal of Personality</w:t>
      </w:r>
      <w:r w:rsidRPr="00462C27">
        <w:rPr>
          <w:color w:val="000000" w:themeColor="text1"/>
        </w:rPr>
        <w:t xml:space="preserve">, </w:t>
      </w:r>
      <w:r w:rsidRPr="00462C27">
        <w:rPr>
          <w:i/>
          <w:color w:val="000000" w:themeColor="text1"/>
        </w:rPr>
        <w:t>24</w:t>
      </w:r>
      <w:r w:rsidRPr="00462C27">
        <w:rPr>
          <w:color w:val="000000" w:themeColor="text1"/>
        </w:rPr>
        <w:t>(July), 341–355. doi:</w:t>
      </w:r>
      <w:hyperlink r:id="rId70">
        <w:r w:rsidRPr="00462C27">
          <w:rPr>
            <w:rStyle w:val="Hipervnculo"/>
            <w:color w:val="000000" w:themeColor="text1"/>
          </w:rPr>
          <w:t>10.1002/per</w:t>
        </w:r>
      </w:hyperlink>
    </w:p>
    <w:p w14:paraId="110D6606" w14:textId="7477283A" w:rsidR="00CD3468" w:rsidRPr="00613F5A" w:rsidRDefault="00B32C3D" w:rsidP="008E3BA6">
      <w:pPr>
        <w:pStyle w:val="Textoindependiente"/>
        <w:spacing w:before="0" w:after="0" w:line="360" w:lineRule="auto"/>
        <w:ind w:hanging="720"/>
        <w:mirrorIndents/>
        <w:rPr>
          <w:color w:val="000000" w:themeColor="text1"/>
        </w:rPr>
      </w:pPr>
      <w:r w:rsidRPr="00462C27">
        <w:rPr>
          <w:color w:val="000000" w:themeColor="text1"/>
        </w:rPr>
        <w:t xml:space="preserve">Ziegler, M., &amp; Brunner, M. (2016). Test standards and psychometric modeling. In A. A. </w:t>
      </w:r>
      <w:proofErr w:type="spellStart"/>
      <w:r w:rsidRPr="00462C27">
        <w:rPr>
          <w:color w:val="000000" w:themeColor="text1"/>
        </w:rPr>
        <w:t>Lipnevich</w:t>
      </w:r>
      <w:proofErr w:type="spellEnd"/>
      <w:r w:rsidRPr="00462C27">
        <w:rPr>
          <w:color w:val="000000" w:themeColor="text1"/>
        </w:rPr>
        <w:t xml:space="preserve">, F. </w:t>
      </w:r>
      <w:proofErr w:type="spellStart"/>
      <w:r w:rsidRPr="00462C27">
        <w:rPr>
          <w:color w:val="000000" w:themeColor="text1"/>
        </w:rPr>
        <w:t>Preckel</w:t>
      </w:r>
      <w:proofErr w:type="spellEnd"/>
      <w:r w:rsidRPr="00462C27">
        <w:rPr>
          <w:color w:val="000000" w:themeColor="text1"/>
        </w:rPr>
        <w:t xml:space="preserve">, &amp; R. D. Roberts (Eds.), The Springer series on human exceptionality. Psychosocial skills and school systems in the 21st century: Theory, research, and practice (p. 29–55). </w:t>
      </w:r>
      <w:r w:rsidRPr="00462C27">
        <w:rPr>
          <w:i/>
          <w:iCs/>
          <w:color w:val="000000" w:themeColor="text1"/>
        </w:rPr>
        <w:t>Springer International Publishing</w:t>
      </w:r>
      <w:r w:rsidRPr="00462C27">
        <w:rPr>
          <w:color w:val="000000" w:themeColor="text1"/>
        </w:rPr>
        <w:t>.</w:t>
      </w:r>
      <w:bookmarkEnd w:id="19"/>
    </w:p>
    <w:sectPr w:rsidR="00CD3468" w:rsidRPr="00613F5A" w:rsidSect="008E3BA6">
      <w:headerReference w:type="default" r:id="rId71"/>
      <w:footerReference w:type="even" r:id="rId72"/>
      <w:footerReference w:type="default" r:id="rId73"/>
      <w:pgSz w:w="12240" w:h="15840"/>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136D8" w14:textId="77777777" w:rsidR="00D71012" w:rsidRDefault="00D71012">
      <w:r>
        <w:separator/>
      </w:r>
    </w:p>
  </w:endnote>
  <w:endnote w:type="continuationSeparator" w:id="0">
    <w:p w14:paraId="239700B3" w14:textId="77777777" w:rsidR="00D71012" w:rsidRDefault="00D71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59080941"/>
      <w:docPartObj>
        <w:docPartGallery w:val="Page Numbers (Bottom of Page)"/>
        <w:docPartUnique/>
      </w:docPartObj>
    </w:sdtPr>
    <w:sdtContent>
      <w:p w14:paraId="626AC483" w14:textId="1D211BB9" w:rsidR="00092DBD" w:rsidRDefault="00092DBD"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38F7AE6" w14:textId="77777777" w:rsidR="00092DBD" w:rsidRDefault="00092DBD" w:rsidP="005C2C0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31128549"/>
      <w:docPartObj>
        <w:docPartGallery w:val="Page Numbers (Bottom of Page)"/>
        <w:docPartUnique/>
      </w:docPartObj>
    </w:sdtPr>
    <w:sdtContent>
      <w:p w14:paraId="1B18ACB7" w14:textId="21958B31" w:rsidR="00092DBD" w:rsidRDefault="00092DBD"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C08079C" w14:textId="77777777" w:rsidR="00092DBD" w:rsidRDefault="00092DBD" w:rsidP="005C2C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46AE7" w14:textId="77777777" w:rsidR="00D71012" w:rsidRDefault="00D71012">
      <w:r>
        <w:separator/>
      </w:r>
    </w:p>
  </w:footnote>
  <w:footnote w:type="continuationSeparator" w:id="0">
    <w:p w14:paraId="3BE16582" w14:textId="77777777" w:rsidR="00D71012" w:rsidRDefault="00D71012">
      <w:r>
        <w:continuationSeparator/>
      </w:r>
    </w:p>
  </w:footnote>
  <w:footnote w:id="1">
    <w:p w14:paraId="420CA1C9" w14:textId="687925A3" w:rsidR="00092DBD" w:rsidRPr="00FF5824" w:rsidRDefault="00092DBD" w:rsidP="00613F5A">
      <w:pPr>
        <w:pStyle w:val="Textonotapie"/>
        <w:spacing w:before="0" w:after="0"/>
      </w:pPr>
      <w:r>
        <w:rPr>
          <w:rStyle w:val="Refdenotaalpie"/>
        </w:rPr>
        <w:footnoteRef/>
      </w:r>
      <w:r>
        <w:t xml:space="preserve"> Often the terms are even used synonymously, which is why we will refer to the Big Five from here on.</w:t>
      </w:r>
    </w:p>
  </w:footnote>
  <w:footnote w:id="2">
    <w:p w14:paraId="3C5ACA56" w14:textId="1A1DCDBC" w:rsidR="00092DBD" w:rsidRPr="00A93416" w:rsidRDefault="00092DBD">
      <w:pPr>
        <w:pStyle w:val="Textonotapie"/>
      </w:pPr>
      <w:r>
        <w:rPr>
          <w:rStyle w:val="Refdenotaalpie"/>
        </w:rPr>
        <w:footnoteRef/>
      </w:r>
      <w:r>
        <w:t xml:space="preserve"> </w:t>
      </w:r>
      <w:r w:rsidRPr="00C57EF8">
        <w:t xml:space="preserve">The authors </w:t>
      </w:r>
      <w:r>
        <w:t xml:space="preserve">originally </w:t>
      </w:r>
      <w:r w:rsidRPr="00C57EF8">
        <w:t xml:space="preserve">reported </w:t>
      </w:r>
      <w:r>
        <w:t>coefficients</w:t>
      </w:r>
      <w:r w:rsidRPr="00C57EF8">
        <w:t xml:space="preserve"> for neuroticism</w:t>
      </w:r>
      <w:r>
        <w:t>. We inversed these values to represent emotional stability.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847CD" w14:textId="7FBA636E" w:rsidR="00092DBD" w:rsidRDefault="00092DBD">
    <w:pPr>
      <w:pStyle w:val="Encabezado"/>
    </w:pPr>
    <w:r>
      <w:t>BERLIN MULTI-FACET PERSONALITY INVENTORY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ctor Rouco">
    <w15:presenceInfo w15:providerId="AD" w15:userId="S::victor.rouco@ugent.be::3c1091e3-1db2-41ca-bcab-68bd45f5c0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35AA8"/>
    <w:rsid w:val="00047095"/>
    <w:rsid w:val="000478BD"/>
    <w:rsid w:val="000519B2"/>
    <w:rsid w:val="00056347"/>
    <w:rsid w:val="00060390"/>
    <w:rsid w:val="0006050E"/>
    <w:rsid w:val="00062A1C"/>
    <w:rsid w:val="000666B0"/>
    <w:rsid w:val="0007040D"/>
    <w:rsid w:val="00071E57"/>
    <w:rsid w:val="00072410"/>
    <w:rsid w:val="0008398D"/>
    <w:rsid w:val="00087BE9"/>
    <w:rsid w:val="000903CF"/>
    <w:rsid w:val="00092DBD"/>
    <w:rsid w:val="0009723C"/>
    <w:rsid w:val="000A7E5B"/>
    <w:rsid w:val="000C24FD"/>
    <w:rsid w:val="000C47A5"/>
    <w:rsid w:val="000D5623"/>
    <w:rsid w:val="000E125A"/>
    <w:rsid w:val="000E22EE"/>
    <w:rsid w:val="001021BE"/>
    <w:rsid w:val="00106295"/>
    <w:rsid w:val="0011153F"/>
    <w:rsid w:val="00112F15"/>
    <w:rsid w:val="00115482"/>
    <w:rsid w:val="00122FF6"/>
    <w:rsid w:val="00126B4A"/>
    <w:rsid w:val="00126EC7"/>
    <w:rsid w:val="00126FF2"/>
    <w:rsid w:val="0012742B"/>
    <w:rsid w:val="00140102"/>
    <w:rsid w:val="0014291C"/>
    <w:rsid w:val="00143933"/>
    <w:rsid w:val="00144611"/>
    <w:rsid w:val="00145D37"/>
    <w:rsid w:val="00150F29"/>
    <w:rsid w:val="0015232E"/>
    <w:rsid w:val="00152349"/>
    <w:rsid w:val="00153B55"/>
    <w:rsid w:val="00156C03"/>
    <w:rsid w:val="00157BFD"/>
    <w:rsid w:val="00161B39"/>
    <w:rsid w:val="001653F1"/>
    <w:rsid w:val="00167CD2"/>
    <w:rsid w:val="00171B17"/>
    <w:rsid w:val="00175325"/>
    <w:rsid w:val="00177AAB"/>
    <w:rsid w:val="0018053B"/>
    <w:rsid w:val="00181A49"/>
    <w:rsid w:val="00187BB7"/>
    <w:rsid w:val="001914F7"/>
    <w:rsid w:val="00196691"/>
    <w:rsid w:val="001A3BA5"/>
    <w:rsid w:val="001A3F10"/>
    <w:rsid w:val="001B379F"/>
    <w:rsid w:val="001C2053"/>
    <w:rsid w:val="001C7C9C"/>
    <w:rsid w:val="001D17E5"/>
    <w:rsid w:val="001D2219"/>
    <w:rsid w:val="001E2BB0"/>
    <w:rsid w:val="001E34AC"/>
    <w:rsid w:val="001E3843"/>
    <w:rsid w:val="001E5C12"/>
    <w:rsid w:val="001F650E"/>
    <w:rsid w:val="00200CF7"/>
    <w:rsid w:val="00203620"/>
    <w:rsid w:val="0020780A"/>
    <w:rsid w:val="00211A4D"/>
    <w:rsid w:val="00223DCE"/>
    <w:rsid w:val="002265FA"/>
    <w:rsid w:val="002279DD"/>
    <w:rsid w:val="00227AA1"/>
    <w:rsid w:val="00233011"/>
    <w:rsid w:val="00234F04"/>
    <w:rsid w:val="002412DA"/>
    <w:rsid w:val="002418DA"/>
    <w:rsid w:val="00241EE9"/>
    <w:rsid w:val="0024281A"/>
    <w:rsid w:val="002446FE"/>
    <w:rsid w:val="00246C35"/>
    <w:rsid w:val="002532D0"/>
    <w:rsid w:val="00253E95"/>
    <w:rsid w:val="0025521F"/>
    <w:rsid w:val="00257C85"/>
    <w:rsid w:val="00265CAE"/>
    <w:rsid w:val="00270A57"/>
    <w:rsid w:val="00271BDB"/>
    <w:rsid w:val="00271F23"/>
    <w:rsid w:val="0027517F"/>
    <w:rsid w:val="0028514F"/>
    <w:rsid w:val="002900F9"/>
    <w:rsid w:val="00293D49"/>
    <w:rsid w:val="00295452"/>
    <w:rsid w:val="00297D27"/>
    <w:rsid w:val="002A0E6F"/>
    <w:rsid w:val="002A43D4"/>
    <w:rsid w:val="002A4D5B"/>
    <w:rsid w:val="002B054F"/>
    <w:rsid w:val="002B3E9C"/>
    <w:rsid w:val="002C0934"/>
    <w:rsid w:val="002C25B3"/>
    <w:rsid w:val="002D009E"/>
    <w:rsid w:val="002D2C41"/>
    <w:rsid w:val="002D3F6F"/>
    <w:rsid w:val="002D40B3"/>
    <w:rsid w:val="002E22F7"/>
    <w:rsid w:val="002E4B6B"/>
    <w:rsid w:val="002F094F"/>
    <w:rsid w:val="002F60DC"/>
    <w:rsid w:val="00304FB2"/>
    <w:rsid w:val="00316C4B"/>
    <w:rsid w:val="00320163"/>
    <w:rsid w:val="003216D5"/>
    <w:rsid w:val="003247B3"/>
    <w:rsid w:val="00331796"/>
    <w:rsid w:val="003325B5"/>
    <w:rsid w:val="00335A7E"/>
    <w:rsid w:val="0034077E"/>
    <w:rsid w:val="00342505"/>
    <w:rsid w:val="0034309A"/>
    <w:rsid w:val="00350777"/>
    <w:rsid w:val="003537DF"/>
    <w:rsid w:val="00356CD3"/>
    <w:rsid w:val="00360DF3"/>
    <w:rsid w:val="00361A9D"/>
    <w:rsid w:val="0036250D"/>
    <w:rsid w:val="00380552"/>
    <w:rsid w:val="00380EA7"/>
    <w:rsid w:val="00381C95"/>
    <w:rsid w:val="003873C2"/>
    <w:rsid w:val="0039479D"/>
    <w:rsid w:val="003B1CC3"/>
    <w:rsid w:val="003C2D61"/>
    <w:rsid w:val="003C6773"/>
    <w:rsid w:val="003D6CF6"/>
    <w:rsid w:val="003E4049"/>
    <w:rsid w:val="003E7B5E"/>
    <w:rsid w:val="003F1036"/>
    <w:rsid w:val="003F17FF"/>
    <w:rsid w:val="003F27DB"/>
    <w:rsid w:val="004025DF"/>
    <w:rsid w:val="00404141"/>
    <w:rsid w:val="004139F0"/>
    <w:rsid w:val="004224BC"/>
    <w:rsid w:val="00427EDE"/>
    <w:rsid w:val="00434255"/>
    <w:rsid w:val="00434CF1"/>
    <w:rsid w:val="004422AC"/>
    <w:rsid w:val="00450622"/>
    <w:rsid w:val="0045179F"/>
    <w:rsid w:val="00453AE9"/>
    <w:rsid w:val="00456E3A"/>
    <w:rsid w:val="00461D5D"/>
    <w:rsid w:val="00462C27"/>
    <w:rsid w:val="004632F3"/>
    <w:rsid w:val="00463C88"/>
    <w:rsid w:val="00471B8E"/>
    <w:rsid w:val="00473FA0"/>
    <w:rsid w:val="00474C94"/>
    <w:rsid w:val="004771CC"/>
    <w:rsid w:val="0048129A"/>
    <w:rsid w:val="00481FD1"/>
    <w:rsid w:val="00485490"/>
    <w:rsid w:val="00490818"/>
    <w:rsid w:val="00490AAA"/>
    <w:rsid w:val="004918AC"/>
    <w:rsid w:val="004935BC"/>
    <w:rsid w:val="004A672B"/>
    <w:rsid w:val="004A6F36"/>
    <w:rsid w:val="004B5B32"/>
    <w:rsid w:val="004B6C9B"/>
    <w:rsid w:val="004C3426"/>
    <w:rsid w:val="004D3987"/>
    <w:rsid w:val="004E23B1"/>
    <w:rsid w:val="004E29B3"/>
    <w:rsid w:val="004E3634"/>
    <w:rsid w:val="004E62D9"/>
    <w:rsid w:val="004F07CD"/>
    <w:rsid w:val="004F566E"/>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66FEC"/>
    <w:rsid w:val="005728B6"/>
    <w:rsid w:val="00573369"/>
    <w:rsid w:val="0057351A"/>
    <w:rsid w:val="0058762E"/>
    <w:rsid w:val="00590D07"/>
    <w:rsid w:val="00595811"/>
    <w:rsid w:val="005A0A3C"/>
    <w:rsid w:val="005A2DA6"/>
    <w:rsid w:val="005A4A29"/>
    <w:rsid w:val="005B0EDF"/>
    <w:rsid w:val="005B1F1B"/>
    <w:rsid w:val="005B24FA"/>
    <w:rsid w:val="005C2C00"/>
    <w:rsid w:val="005C4577"/>
    <w:rsid w:val="005C5CAC"/>
    <w:rsid w:val="005D6202"/>
    <w:rsid w:val="005E00D7"/>
    <w:rsid w:val="005E27B6"/>
    <w:rsid w:val="005F326C"/>
    <w:rsid w:val="00606E87"/>
    <w:rsid w:val="00613345"/>
    <w:rsid w:val="00613F5A"/>
    <w:rsid w:val="00621B9F"/>
    <w:rsid w:val="00624FA1"/>
    <w:rsid w:val="0062683B"/>
    <w:rsid w:val="00632C1A"/>
    <w:rsid w:val="00633156"/>
    <w:rsid w:val="00634B0A"/>
    <w:rsid w:val="00634D99"/>
    <w:rsid w:val="00641218"/>
    <w:rsid w:val="00644A11"/>
    <w:rsid w:val="006504A7"/>
    <w:rsid w:val="00651B54"/>
    <w:rsid w:val="00660938"/>
    <w:rsid w:val="0066150A"/>
    <w:rsid w:val="006619E4"/>
    <w:rsid w:val="00665169"/>
    <w:rsid w:val="006719BE"/>
    <w:rsid w:val="00673714"/>
    <w:rsid w:val="00680080"/>
    <w:rsid w:val="00681592"/>
    <w:rsid w:val="00687A22"/>
    <w:rsid w:val="00697604"/>
    <w:rsid w:val="006A3693"/>
    <w:rsid w:val="006B3600"/>
    <w:rsid w:val="006B6805"/>
    <w:rsid w:val="006C04D0"/>
    <w:rsid w:val="006C0DBB"/>
    <w:rsid w:val="006C5004"/>
    <w:rsid w:val="006D24D6"/>
    <w:rsid w:val="006D2DD3"/>
    <w:rsid w:val="006E1B45"/>
    <w:rsid w:val="006F607D"/>
    <w:rsid w:val="007004AF"/>
    <w:rsid w:val="00716F60"/>
    <w:rsid w:val="007171BF"/>
    <w:rsid w:val="00721101"/>
    <w:rsid w:val="00723C73"/>
    <w:rsid w:val="007258C4"/>
    <w:rsid w:val="007260E8"/>
    <w:rsid w:val="007307BC"/>
    <w:rsid w:val="007371E8"/>
    <w:rsid w:val="00742470"/>
    <w:rsid w:val="007434F0"/>
    <w:rsid w:val="0074454A"/>
    <w:rsid w:val="007459BF"/>
    <w:rsid w:val="00745F2F"/>
    <w:rsid w:val="00750B16"/>
    <w:rsid w:val="007531E5"/>
    <w:rsid w:val="0075381B"/>
    <w:rsid w:val="00756DBE"/>
    <w:rsid w:val="0075781F"/>
    <w:rsid w:val="00761C2A"/>
    <w:rsid w:val="00767735"/>
    <w:rsid w:val="007752FA"/>
    <w:rsid w:val="007764FF"/>
    <w:rsid w:val="007813EC"/>
    <w:rsid w:val="00783625"/>
    <w:rsid w:val="00784D58"/>
    <w:rsid w:val="00785079"/>
    <w:rsid w:val="00787DA6"/>
    <w:rsid w:val="007920F8"/>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7E1F"/>
    <w:rsid w:val="0081039B"/>
    <w:rsid w:val="00820D36"/>
    <w:rsid w:val="00822A8A"/>
    <w:rsid w:val="0082303F"/>
    <w:rsid w:val="008231BD"/>
    <w:rsid w:val="00825DB2"/>
    <w:rsid w:val="0083154C"/>
    <w:rsid w:val="00831A56"/>
    <w:rsid w:val="00834235"/>
    <w:rsid w:val="008464B3"/>
    <w:rsid w:val="00853EFE"/>
    <w:rsid w:val="00861201"/>
    <w:rsid w:val="008729EF"/>
    <w:rsid w:val="00885048"/>
    <w:rsid w:val="0088744A"/>
    <w:rsid w:val="008A476A"/>
    <w:rsid w:val="008B1AA2"/>
    <w:rsid w:val="008B6215"/>
    <w:rsid w:val="008C0F97"/>
    <w:rsid w:val="008C5DEC"/>
    <w:rsid w:val="008C6576"/>
    <w:rsid w:val="008D592C"/>
    <w:rsid w:val="008D6863"/>
    <w:rsid w:val="008E0F5C"/>
    <w:rsid w:val="008E112D"/>
    <w:rsid w:val="008E1182"/>
    <w:rsid w:val="008E2291"/>
    <w:rsid w:val="008E3BA6"/>
    <w:rsid w:val="008E473D"/>
    <w:rsid w:val="008E5BF4"/>
    <w:rsid w:val="008F1048"/>
    <w:rsid w:val="00905BBC"/>
    <w:rsid w:val="00905F1D"/>
    <w:rsid w:val="009147BD"/>
    <w:rsid w:val="009246DA"/>
    <w:rsid w:val="00925F20"/>
    <w:rsid w:val="00926538"/>
    <w:rsid w:val="009267E9"/>
    <w:rsid w:val="00927E13"/>
    <w:rsid w:val="00932EC4"/>
    <w:rsid w:val="00936853"/>
    <w:rsid w:val="00937F25"/>
    <w:rsid w:val="00944A7D"/>
    <w:rsid w:val="00944CBB"/>
    <w:rsid w:val="0094544B"/>
    <w:rsid w:val="00947A1E"/>
    <w:rsid w:val="009565AC"/>
    <w:rsid w:val="00960F9F"/>
    <w:rsid w:val="0096561C"/>
    <w:rsid w:val="00971A06"/>
    <w:rsid w:val="009725FD"/>
    <w:rsid w:val="009729D1"/>
    <w:rsid w:val="00991DD4"/>
    <w:rsid w:val="0099264D"/>
    <w:rsid w:val="00995094"/>
    <w:rsid w:val="00995534"/>
    <w:rsid w:val="00997031"/>
    <w:rsid w:val="009A322B"/>
    <w:rsid w:val="009A4AC8"/>
    <w:rsid w:val="009A504F"/>
    <w:rsid w:val="009A5536"/>
    <w:rsid w:val="009B34CC"/>
    <w:rsid w:val="009B42AD"/>
    <w:rsid w:val="009C0AA1"/>
    <w:rsid w:val="009C4196"/>
    <w:rsid w:val="009D4C18"/>
    <w:rsid w:val="009E1214"/>
    <w:rsid w:val="009F5FE7"/>
    <w:rsid w:val="00A2261C"/>
    <w:rsid w:val="00A2282C"/>
    <w:rsid w:val="00A2400D"/>
    <w:rsid w:val="00A25E37"/>
    <w:rsid w:val="00A33656"/>
    <w:rsid w:val="00A511A3"/>
    <w:rsid w:val="00A564DC"/>
    <w:rsid w:val="00A56FBD"/>
    <w:rsid w:val="00A70154"/>
    <w:rsid w:val="00A866E2"/>
    <w:rsid w:val="00A90601"/>
    <w:rsid w:val="00A927C9"/>
    <w:rsid w:val="00A93416"/>
    <w:rsid w:val="00AA1194"/>
    <w:rsid w:val="00AA2BDB"/>
    <w:rsid w:val="00AB2618"/>
    <w:rsid w:val="00AB4F4D"/>
    <w:rsid w:val="00AD28BD"/>
    <w:rsid w:val="00AD51AF"/>
    <w:rsid w:val="00AD587A"/>
    <w:rsid w:val="00AE2CBC"/>
    <w:rsid w:val="00AE3331"/>
    <w:rsid w:val="00AE3CD9"/>
    <w:rsid w:val="00AE4A9C"/>
    <w:rsid w:val="00AE6C13"/>
    <w:rsid w:val="00AE7409"/>
    <w:rsid w:val="00AF2F9D"/>
    <w:rsid w:val="00AF741B"/>
    <w:rsid w:val="00B00289"/>
    <w:rsid w:val="00B00ECB"/>
    <w:rsid w:val="00B036BC"/>
    <w:rsid w:val="00B13310"/>
    <w:rsid w:val="00B20001"/>
    <w:rsid w:val="00B2199A"/>
    <w:rsid w:val="00B26BAC"/>
    <w:rsid w:val="00B272EF"/>
    <w:rsid w:val="00B32C3D"/>
    <w:rsid w:val="00B36BA5"/>
    <w:rsid w:val="00B372E8"/>
    <w:rsid w:val="00B37879"/>
    <w:rsid w:val="00B41C0D"/>
    <w:rsid w:val="00B43454"/>
    <w:rsid w:val="00B43D5F"/>
    <w:rsid w:val="00B545C2"/>
    <w:rsid w:val="00B5773A"/>
    <w:rsid w:val="00B645B9"/>
    <w:rsid w:val="00B729BC"/>
    <w:rsid w:val="00B80CE1"/>
    <w:rsid w:val="00B865DC"/>
    <w:rsid w:val="00B868C5"/>
    <w:rsid w:val="00B86B75"/>
    <w:rsid w:val="00B87AF7"/>
    <w:rsid w:val="00B96569"/>
    <w:rsid w:val="00BA45DA"/>
    <w:rsid w:val="00BA4C93"/>
    <w:rsid w:val="00BB01D6"/>
    <w:rsid w:val="00BB13FB"/>
    <w:rsid w:val="00BB1642"/>
    <w:rsid w:val="00BC334A"/>
    <w:rsid w:val="00BC48D5"/>
    <w:rsid w:val="00BD4C60"/>
    <w:rsid w:val="00BE351D"/>
    <w:rsid w:val="00BE4F32"/>
    <w:rsid w:val="00BE66AD"/>
    <w:rsid w:val="00BF4DEB"/>
    <w:rsid w:val="00C0669C"/>
    <w:rsid w:val="00C26002"/>
    <w:rsid w:val="00C36279"/>
    <w:rsid w:val="00C377B4"/>
    <w:rsid w:val="00C46324"/>
    <w:rsid w:val="00C5233A"/>
    <w:rsid w:val="00C57EF8"/>
    <w:rsid w:val="00C6049B"/>
    <w:rsid w:val="00C65491"/>
    <w:rsid w:val="00C72964"/>
    <w:rsid w:val="00C74A3D"/>
    <w:rsid w:val="00C74EA2"/>
    <w:rsid w:val="00C80166"/>
    <w:rsid w:val="00C80556"/>
    <w:rsid w:val="00C80819"/>
    <w:rsid w:val="00C816CC"/>
    <w:rsid w:val="00C86C20"/>
    <w:rsid w:val="00C917F2"/>
    <w:rsid w:val="00C93D6C"/>
    <w:rsid w:val="00C96047"/>
    <w:rsid w:val="00CB1E7D"/>
    <w:rsid w:val="00CB33DC"/>
    <w:rsid w:val="00CC606D"/>
    <w:rsid w:val="00CC740D"/>
    <w:rsid w:val="00CD3468"/>
    <w:rsid w:val="00CD6B0B"/>
    <w:rsid w:val="00CE0A7D"/>
    <w:rsid w:val="00CE643A"/>
    <w:rsid w:val="00CE68BB"/>
    <w:rsid w:val="00CE6DAA"/>
    <w:rsid w:val="00CF55B0"/>
    <w:rsid w:val="00CF70C4"/>
    <w:rsid w:val="00D07DAD"/>
    <w:rsid w:val="00D16A55"/>
    <w:rsid w:val="00D23251"/>
    <w:rsid w:val="00D23D7D"/>
    <w:rsid w:val="00D3216C"/>
    <w:rsid w:val="00D3331E"/>
    <w:rsid w:val="00D52B1F"/>
    <w:rsid w:val="00D600A0"/>
    <w:rsid w:val="00D67715"/>
    <w:rsid w:val="00D71012"/>
    <w:rsid w:val="00D842EC"/>
    <w:rsid w:val="00D86142"/>
    <w:rsid w:val="00D86847"/>
    <w:rsid w:val="00D87DDE"/>
    <w:rsid w:val="00D91FFD"/>
    <w:rsid w:val="00D94D14"/>
    <w:rsid w:val="00D95CC4"/>
    <w:rsid w:val="00D96001"/>
    <w:rsid w:val="00DA11BD"/>
    <w:rsid w:val="00DA6AE7"/>
    <w:rsid w:val="00DA7AD1"/>
    <w:rsid w:val="00DB1AF7"/>
    <w:rsid w:val="00DB5458"/>
    <w:rsid w:val="00DC10C1"/>
    <w:rsid w:val="00DC1293"/>
    <w:rsid w:val="00DC4373"/>
    <w:rsid w:val="00DC4EED"/>
    <w:rsid w:val="00DD03FB"/>
    <w:rsid w:val="00DE0639"/>
    <w:rsid w:val="00DE1B96"/>
    <w:rsid w:val="00DF78A7"/>
    <w:rsid w:val="00E0412F"/>
    <w:rsid w:val="00E04764"/>
    <w:rsid w:val="00E047FE"/>
    <w:rsid w:val="00E16E86"/>
    <w:rsid w:val="00E20180"/>
    <w:rsid w:val="00E2272D"/>
    <w:rsid w:val="00E229D7"/>
    <w:rsid w:val="00E26566"/>
    <w:rsid w:val="00E315A3"/>
    <w:rsid w:val="00E31B6B"/>
    <w:rsid w:val="00E37548"/>
    <w:rsid w:val="00E37E95"/>
    <w:rsid w:val="00E459C2"/>
    <w:rsid w:val="00E51A03"/>
    <w:rsid w:val="00E6059F"/>
    <w:rsid w:val="00E64175"/>
    <w:rsid w:val="00E66DBD"/>
    <w:rsid w:val="00E846DA"/>
    <w:rsid w:val="00E8492B"/>
    <w:rsid w:val="00E906E3"/>
    <w:rsid w:val="00E92AF2"/>
    <w:rsid w:val="00EA1FA2"/>
    <w:rsid w:val="00EA382D"/>
    <w:rsid w:val="00EB2AE1"/>
    <w:rsid w:val="00EB78C8"/>
    <w:rsid w:val="00EC1ED3"/>
    <w:rsid w:val="00EC242A"/>
    <w:rsid w:val="00ED09B2"/>
    <w:rsid w:val="00ED2C20"/>
    <w:rsid w:val="00ED4761"/>
    <w:rsid w:val="00EE045B"/>
    <w:rsid w:val="00EE50B0"/>
    <w:rsid w:val="00EF60ED"/>
    <w:rsid w:val="00F02F76"/>
    <w:rsid w:val="00F15F83"/>
    <w:rsid w:val="00F17C5F"/>
    <w:rsid w:val="00F2638A"/>
    <w:rsid w:val="00F30195"/>
    <w:rsid w:val="00F35E2C"/>
    <w:rsid w:val="00F403B5"/>
    <w:rsid w:val="00F40470"/>
    <w:rsid w:val="00F50E95"/>
    <w:rsid w:val="00F54F72"/>
    <w:rsid w:val="00F556BC"/>
    <w:rsid w:val="00F568DE"/>
    <w:rsid w:val="00F60DC5"/>
    <w:rsid w:val="00F63A0C"/>
    <w:rsid w:val="00F7022D"/>
    <w:rsid w:val="00F72EBA"/>
    <w:rsid w:val="00F81A87"/>
    <w:rsid w:val="00F876DA"/>
    <w:rsid w:val="00F87D96"/>
    <w:rsid w:val="00F9124C"/>
    <w:rsid w:val="00FA062C"/>
    <w:rsid w:val="00FA0FBB"/>
    <w:rsid w:val="00FA7D71"/>
    <w:rsid w:val="00FB0A97"/>
    <w:rsid w:val="00FB582B"/>
    <w:rsid w:val="00FC0D75"/>
    <w:rsid w:val="00FC1CE7"/>
    <w:rsid w:val="00FC3B1C"/>
    <w:rsid w:val="00FC5A68"/>
    <w:rsid w:val="00FD31D0"/>
    <w:rsid w:val="00FD6368"/>
    <w:rsid w:val="00FE0C39"/>
    <w:rsid w:val="00FE0EAC"/>
    <w:rsid w:val="00FE5E7A"/>
    <w:rsid w:val="00FE60E9"/>
    <w:rsid w:val="00FE6153"/>
    <w:rsid w:val="00FE6A55"/>
    <w:rsid w:val="00FE7695"/>
    <w:rsid w:val="00FE7A34"/>
    <w:rsid w:val="00FF0FF2"/>
    <w:rsid w:val="00FF2696"/>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180" w:after="240" w:line="48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544B"/>
    <w:rPr>
      <w:rFonts w:ascii="Times New Roman" w:eastAsia="Times New Roman" w:hAnsi="Times New Roman" w:cs="Times New Roman"/>
      <w:lang w:val="es-ES" w:eastAsia="es-ES_tradnl"/>
    </w:rPr>
  </w:style>
  <w:style w:type="paragraph" w:styleId="Ttulo1">
    <w:name w:val="heading 1"/>
    <w:basedOn w:val="Normal"/>
    <w:next w:val="Textoindependiente"/>
    <w:link w:val="Ttulo1Car"/>
    <w:uiPriority w:val="9"/>
    <w:qFormat/>
    <w:rsid w:val="003C3842"/>
    <w:pPr>
      <w:keepNext/>
      <w:keepLines/>
      <w:spacing w:before="480"/>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outlineLvl w:val="1"/>
    </w:pPr>
    <w:rPr>
      <w:rFonts w:eastAsiaTheme="majorEastAsia" w:cstheme="majorBidi"/>
      <w:b/>
      <w:bCs/>
      <w:szCs w:val="32"/>
      <w:lang w:val="en-US" w:eastAsia="en-US"/>
    </w:rPr>
  </w:style>
  <w:style w:type="paragraph" w:styleId="Ttulo3">
    <w:name w:val="heading 3"/>
    <w:basedOn w:val="Normal"/>
    <w:next w:val="Textoindependiente"/>
    <w:link w:val="Ttulo3Car"/>
    <w:uiPriority w:val="9"/>
    <w:unhideWhenUsed/>
    <w:qFormat/>
    <w:rsid w:val="00456E3A"/>
    <w:pPr>
      <w:keepNext/>
      <w:keepLines/>
      <w:ind w:firstLine="680"/>
      <w:outlineLvl w:val="2"/>
    </w:pPr>
    <w:rPr>
      <w:rFonts w:eastAsiaTheme="majorEastAsia" w:cstheme="majorBidi"/>
      <w:b/>
      <w:bCs/>
      <w:szCs w:val="28"/>
      <w:lang w:val="en-US" w:eastAsia="en-US"/>
    </w:rPr>
  </w:style>
  <w:style w:type="paragraph" w:styleId="Ttulo4">
    <w:name w:val="heading 4"/>
    <w:basedOn w:val="Normal"/>
    <w:next w:val="Textoindependiente"/>
    <w:link w:val="Ttulo4Car"/>
    <w:uiPriority w:val="9"/>
    <w:unhideWhenUsed/>
    <w:qFormat/>
    <w:rsid w:val="00456E3A"/>
    <w:pPr>
      <w:keepNext/>
      <w:keepLines/>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ind w:firstLine="680"/>
      <w:outlineLvl w:val="4"/>
    </w:pPr>
    <w:rPr>
      <w:rFonts w:eastAsiaTheme="majorEastAsia" w:cstheme="majorBidi"/>
      <w:i/>
      <w:iCs/>
      <w:lang w:val="en-US" w:eastAsia="en-US"/>
    </w:rPr>
  </w:style>
  <w:style w:type="paragraph" w:styleId="Ttulo6">
    <w:name w:val="heading 6"/>
    <w:basedOn w:val="Normal"/>
    <w:next w:val="Textoindependiente"/>
    <w:link w:val="Ttulo6Car"/>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link w:val="TtuloCar"/>
    <w:qFormat/>
    <w:rsid w:val="00B75796"/>
    <w:pPr>
      <w:keepNext/>
      <w:keepLines/>
      <w:pageBreakBefore/>
      <w:spacing w:before="480"/>
      <w:jc w:val="center"/>
    </w:pPr>
    <w:rPr>
      <w:rFonts w:eastAsiaTheme="majorEastAsia" w:cstheme="majorBidi"/>
      <w:bCs/>
      <w:szCs w:val="36"/>
      <w:lang w:val="en-US" w:eastAsia="en-US"/>
    </w:rPr>
  </w:style>
  <w:style w:type="paragraph" w:styleId="Subttulo">
    <w:name w:val="Subtitle"/>
    <w:basedOn w:val="Ttulo"/>
    <w:next w:val="Textoindependiente"/>
    <w:link w:val="SubttuloCar"/>
    <w:qFormat/>
    <w:pPr>
      <w:spacing w:before="240"/>
    </w:pPr>
    <w:rPr>
      <w:sz w:val="30"/>
      <w:szCs w:val="30"/>
    </w:rPr>
  </w:style>
  <w:style w:type="paragraph" w:customStyle="1" w:styleId="Author">
    <w:name w:val="Author"/>
    <w:next w:val="Textoindependiente"/>
    <w:qFormat/>
    <w:rsid w:val="003C3842"/>
    <w:pPr>
      <w:keepNext/>
      <w:keepLines/>
      <w:jc w:val="center"/>
    </w:pPr>
    <w:rPr>
      <w:rFonts w:ascii="Times New Roman" w:hAnsi="Times New Roman"/>
    </w:rPr>
  </w:style>
  <w:style w:type="paragraph" w:styleId="Fecha">
    <w:name w:val="Date"/>
    <w:next w:val="Textoindependiente"/>
    <w:link w:val="FechaCar"/>
    <w:qFormat/>
    <w:rsid w:val="001272F2"/>
    <w:pPr>
      <w:keepNext/>
      <w:keepLines/>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pPr>
    <w:rPr>
      <w:rFonts w:eastAsiaTheme="minorHAnsi" w:cstheme="minorBidi"/>
      <w:szCs w:val="20"/>
      <w:lang w:val="en-US" w:eastAsia="en-US"/>
    </w:rPr>
  </w:style>
  <w:style w:type="paragraph" w:styleId="Bibliografa">
    <w:name w:val="Bibliography"/>
    <w:basedOn w:val="Normal"/>
    <w:qFormat/>
    <w:rsid w:val="001272F2"/>
    <w:pPr>
      <w:spacing w:after="200"/>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link w:val="TextonotapieCar"/>
    <w:uiPriority w:val="9"/>
    <w:unhideWhenUsed/>
    <w:qFormat/>
    <w:rsid w:val="001272F2"/>
    <w:pPr>
      <w:spacing w:after="200"/>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pPr>
    <w:rPr>
      <w:rFonts w:ascii="Times New Roman" w:hAnsi="Times New Roman"/>
    </w:rPr>
  </w:style>
  <w:style w:type="paragraph" w:customStyle="1" w:styleId="ImageCaption">
    <w:name w:val="Image Caption"/>
    <w:basedOn w:val="Descripcin"/>
    <w:rsid w:val="003C3842"/>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uiPriority w:val="99"/>
    <w:rsid w:val="001272F2"/>
    <w:pPr>
      <w:tabs>
        <w:tab w:val="center" w:pos="4703"/>
        <w:tab w:val="right" w:pos="9406"/>
      </w:tabs>
    </w:pPr>
    <w:rPr>
      <w:rFonts w:eastAsiaTheme="minorHAnsi" w:cstheme="minorBidi"/>
      <w:lang w:val="en-US" w:eastAsia="en-US"/>
    </w:rPr>
  </w:style>
  <w:style w:type="character" w:customStyle="1" w:styleId="EncabezadoCar">
    <w:name w:val="Encabezado Car"/>
    <w:basedOn w:val="Fuentedeprrafopredeter"/>
    <w:link w:val="Encabezado"/>
    <w:uiPriority w:val="99"/>
    <w:rsid w:val="001272F2"/>
    <w:rPr>
      <w:rFonts w:ascii="Times New Roman" w:hAnsi="Times New Roman"/>
    </w:rPr>
  </w:style>
  <w:style w:type="paragraph" w:styleId="Tabladeilustraciones">
    <w:name w:val="table of figures"/>
    <w:basedOn w:val="Normal"/>
    <w:next w:val="Normal"/>
    <w:rsid w:val="001272F2"/>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 w:type="paragraph" w:styleId="Piedepgina">
    <w:name w:val="footer"/>
    <w:basedOn w:val="Normal"/>
    <w:link w:val="PiedepginaCar"/>
    <w:unhideWhenUsed/>
    <w:rsid w:val="001C2053"/>
    <w:pPr>
      <w:tabs>
        <w:tab w:val="center" w:pos="4536"/>
        <w:tab w:val="right" w:pos="9072"/>
      </w:tabs>
    </w:pPr>
  </w:style>
  <w:style w:type="character" w:customStyle="1" w:styleId="PiedepginaCar">
    <w:name w:val="Pie de página Car"/>
    <w:basedOn w:val="Fuentedeprrafopredeter"/>
    <w:link w:val="Piedepgina"/>
    <w:rsid w:val="001C2053"/>
    <w:rPr>
      <w:rFonts w:ascii="Times New Roman" w:eastAsia="Times New Roman" w:hAnsi="Times New Roman" w:cs="Times New Roman"/>
      <w:lang w:val="es-ES" w:eastAsia="es-ES_tradnl"/>
    </w:rPr>
  </w:style>
  <w:style w:type="character" w:styleId="Mencinsinresolver">
    <w:name w:val="Unresolved Mention"/>
    <w:basedOn w:val="Fuentedeprrafopredeter"/>
    <w:uiPriority w:val="99"/>
    <w:semiHidden/>
    <w:unhideWhenUsed/>
    <w:rsid w:val="0045179F"/>
    <w:rPr>
      <w:color w:val="605E5C"/>
      <w:shd w:val="clear" w:color="auto" w:fill="E1DFDD"/>
    </w:rPr>
  </w:style>
  <w:style w:type="character" w:styleId="Nmerodelnea">
    <w:name w:val="line number"/>
    <w:basedOn w:val="Fuentedeprrafopredeter"/>
    <w:semiHidden/>
    <w:unhideWhenUsed/>
    <w:rsid w:val="00167CD2"/>
  </w:style>
  <w:style w:type="character" w:customStyle="1" w:styleId="Ttulo1Car">
    <w:name w:val="Título 1 Car"/>
    <w:basedOn w:val="Fuentedeprrafopredeter"/>
    <w:link w:val="Ttulo1"/>
    <w:uiPriority w:val="9"/>
    <w:rsid w:val="003247B3"/>
    <w:rPr>
      <w:rFonts w:ascii="Times New Roman" w:eastAsiaTheme="majorEastAsia" w:hAnsi="Times New Roman" w:cstheme="majorBidi"/>
      <w:b/>
      <w:bCs/>
      <w:szCs w:val="32"/>
    </w:rPr>
  </w:style>
  <w:style w:type="character" w:customStyle="1" w:styleId="Ttulo3Car">
    <w:name w:val="Título 3 Car"/>
    <w:basedOn w:val="Fuentedeprrafopredeter"/>
    <w:link w:val="Ttulo3"/>
    <w:uiPriority w:val="9"/>
    <w:rsid w:val="003247B3"/>
    <w:rPr>
      <w:rFonts w:ascii="Times New Roman" w:eastAsiaTheme="majorEastAsia" w:hAnsi="Times New Roman" w:cstheme="majorBidi"/>
      <w:b/>
      <w:bCs/>
      <w:szCs w:val="28"/>
    </w:rPr>
  </w:style>
  <w:style w:type="character" w:customStyle="1" w:styleId="Ttulo4Car">
    <w:name w:val="Título 4 Car"/>
    <w:basedOn w:val="Fuentedeprrafopredeter"/>
    <w:link w:val="Ttulo4"/>
    <w:uiPriority w:val="9"/>
    <w:rsid w:val="003247B3"/>
    <w:rPr>
      <w:rFonts w:ascii="Times New Roman" w:eastAsiaTheme="majorEastAsia" w:hAnsi="Times New Roman" w:cstheme="majorBidi"/>
      <w:b/>
      <w:bCs/>
      <w:i/>
    </w:rPr>
  </w:style>
  <w:style w:type="character" w:customStyle="1" w:styleId="Ttulo6Car">
    <w:name w:val="Título 6 Car"/>
    <w:basedOn w:val="Fuentedeprrafopredeter"/>
    <w:link w:val="Ttulo6"/>
    <w:uiPriority w:val="9"/>
    <w:rsid w:val="003247B3"/>
    <w:rPr>
      <w:rFonts w:asciiTheme="majorHAnsi" w:eastAsiaTheme="majorEastAsia" w:hAnsiTheme="majorHAnsi" w:cstheme="majorBidi"/>
      <w:color w:val="4F81BD" w:themeColor="accent1"/>
    </w:rPr>
  </w:style>
  <w:style w:type="character" w:customStyle="1" w:styleId="TtuloCar">
    <w:name w:val="Título Car"/>
    <w:basedOn w:val="Fuentedeprrafopredeter"/>
    <w:link w:val="Ttulo"/>
    <w:rsid w:val="003247B3"/>
    <w:rPr>
      <w:rFonts w:ascii="Times New Roman" w:eastAsiaTheme="majorEastAsia" w:hAnsi="Times New Roman" w:cstheme="majorBidi"/>
      <w:bCs/>
      <w:szCs w:val="36"/>
    </w:rPr>
  </w:style>
  <w:style w:type="character" w:customStyle="1" w:styleId="SubttuloCar">
    <w:name w:val="Subtítulo Car"/>
    <w:basedOn w:val="Fuentedeprrafopredeter"/>
    <w:link w:val="Subttulo"/>
    <w:rsid w:val="003247B3"/>
    <w:rPr>
      <w:rFonts w:ascii="Times New Roman" w:eastAsiaTheme="majorEastAsia" w:hAnsi="Times New Roman" w:cstheme="majorBidi"/>
      <w:bCs/>
      <w:sz w:val="30"/>
      <w:szCs w:val="30"/>
    </w:rPr>
  </w:style>
  <w:style w:type="character" w:customStyle="1" w:styleId="FechaCar">
    <w:name w:val="Fecha Car"/>
    <w:basedOn w:val="Fuentedeprrafopredeter"/>
    <w:link w:val="Fecha"/>
    <w:rsid w:val="003247B3"/>
    <w:rPr>
      <w:rFonts w:ascii="Times New Roman" w:hAnsi="Times New Roman"/>
    </w:rPr>
  </w:style>
  <w:style w:type="character" w:customStyle="1" w:styleId="TextonotapieCar">
    <w:name w:val="Texto nota pie Car"/>
    <w:basedOn w:val="Fuentedeprrafopredeter"/>
    <w:link w:val="Textonotapie"/>
    <w:uiPriority w:val="9"/>
    <w:rsid w:val="003247B3"/>
    <w:rPr>
      <w:rFonts w:ascii="Times New Roman" w:hAnsi="Times New Roman"/>
    </w:rPr>
  </w:style>
  <w:style w:type="character" w:styleId="Hipervnculovisitado">
    <w:name w:val="FollowedHyperlink"/>
    <w:basedOn w:val="Fuentedeprrafopredeter"/>
    <w:uiPriority w:val="99"/>
    <w:semiHidden/>
    <w:unhideWhenUsed/>
    <w:rsid w:val="00DC43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2177">
      <w:bodyDiv w:val="1"/>
      <w:marLeft w:val="0"/>
      <w:marRight w:val="0"/>
      <w:marTop w:val="0"/>
      <w:marBottom w:val="0"/>
      <w:divBdr>
        <w:top w:val="none" w:sz="0" w:space="0" w:color="auto"/>
        <w:left w:val="none" w:sz="0" w:space="0" w:color="auto"/>
        <w:bottom w:val="none" w:sz="0" w:space="0" w:color="auto"/>
        <w:right w:val="none" w:sz="0" w:space="0" w:color="auto"/>
      </w:divBdr>
    </w:div>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65578428">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4277921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01342617">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51437826">
      <w:bodyDiv w:val="1"/>
      <w:marLeft w:val="0"/>
      <w:marRight w:val="0"/>
      <w:marTop w:val="0"/>
      <w:marBottom w:val="0"/>
      <w:divBdr>
        <w:top w:val="none" w:sz="0" w:space="0" w:color="auto"/>
        <w:left w:val="none" w:sz="0" w:space="0" w:color="auto"/>
        <w:bottom w:val="none" w:sz="0" w:space="0" w:color="auto"/>
        <w:right w:val="none" w:sz="0" w:space="0" w:color="auto"/>
      </w:divBdr>
    </w:div>
    <w:div w:id="454179825">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19859852">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571695536">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611714286">
      <w:bodyDiv w:val="1"/>
      <w:marLeft w:val="0"/>
      <w:marRight w:val="0"/>
      <w:marTop w:val="0"/>
      <w:marBottom w:val="0"/>
      <w:divBdr>
        <w:top w:val="none" w:sz="0" w:space="0" w:color="auto"/>
        <w:left w:val="none" w:sz="0" w:space="0" w:color="auto"/>
        <w:bottom w:val="none" w:sz="0" w:space="0" w:color="auto"/>
        <w:right w:val="none" w:sz="0" w:space="0" w:color="auto"/>
      </w:divBdr>
    </w:div>
    <w:div w:id="647588867">
      <w:bodyDiv w:val="1"/>
      <w:marLeft w:val="0"/>
      <w:marRight w:val="0"/>
      <w:marTop w:val="0"/>
      <w:marBottom w:val="0"/>
      <w:divBdr>
        <w:top w:val="none" w:sz="0" w:space="0" w:color="auto"/>
        <w:left w:val="none" w:sz="0" w:space="0" w:color="auto"/>
        <w:bottom w:val="none" w:sz="0" w:space="0" w:color="auto"/>
        <w:right w:val="none" w:sz="0" w:space="0" w:color="auto"/>
      </w:divBdr>
    </w:div>
    <w:div w:id="708918547">
      <w:bodyDiv w:val="1"/>
      <w:marLeft w:val="0"/>
      <w:marRight w:val="0"/>
      <w:marTop w:val="0"/>
      <w:marBottom w:val="0"/>
      <w:divBdr>
        <w:top w:val="none" w:sz="0" w:space="0" w:color="auto"/>
        <w:left w:val="none" w:sz="0" w:space="0" w:color="auto"/>
        <w:bottom w:val="none" w:sz="0" w:space="0" w:color="auto"/>
        <w:right w:val="none" w:sz="0" w:space="0" w:color="auto"/>
      </w:divBdr>
    </w:div>
    <w:div w:id="748889114">
      <w:bodyDiv w:val="1"/>
      <w:marLeft w:val="0"/>
      <w:marRight w:val="0"/>
      <w:marTop w:val="0"/>
      <w:marBottom w:val="0"/>
      <w:divBdr>
        <w:top w:val="none" w:sz="0" w:space="0" w:color="auto"/>
        <w:left w:val="none" w:sz="0" w:space="0" w:color="auto"/>
        <w:bottom w:val="none" w:sz="0" w:space="0" w:color="auto"/>
        <w:right w:val="none" w:sz="0" w:space="0" w:color="auto"/>
      </w:divBdr>
    </w:div>
    <w:div w:id="753815860">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783500137">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848640370">
      <w:bodyDiv w:val="1"/>
      <w:marLeft w:val="0"/>
      <w:marRight w:val="0"/>
      <w:marTop w:val="0"/>
      <w:marBottom w:val="0"/>
      <w:divBdr>
        <w:top w:val="none" w:sz="0" w:space="0" w:color="auto"/>
        <w:left w:val="none" w:sz="0" w:space="0" w:color="auto"/>
        <w:bottom w:val="none" w:sz="0" w:space="0" w:color="auto"/>
        <w:right w:val="none" w:sz="0" w:space="0" w:color="auto"/>
      </w:divBdr>
    </w:div>
    <w:div w:id="881139459">
      <w:bodyDiv w:val="1"/>
      <w:marLeft w:val="0"/>
      <w:marRight w:val="0"/>
      <w:marTop w:val="0"/>
      <w:marBottom w:val="0"/>
      <w:divBdr>
        <w:top w:val="none" w:sz="0" w:space="0" w:color="auto"/>
        <w:left w:val="none" w:sz="0" w:space="0" w:color="auto"/>
        <w:bottom w:val="none" w:sz="0" w:space="0" w:color="auto"/>
        <w:right w:val="none" w:sz="0" w:space="0" w:color="auto"/>
      </w:divBdr>
    </w:div>
    <w:div w:id="949552764">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169060651">
      <w:bodyDiv w:val="1"/>
      <w:marLeft w:val="0"/>
      <w:marRight w:val="0"/>
      <w:marTop w:val="0"/>
      <w:marBottom w:val="0"/>
      <w:divBdr>
        <w:top w:val="none" w:sz="0" w:space="0" w:color="auto"/>
        <w:left w:val="none" w:sz="0" w:space="0" w:color="auto"/>
        <w:bottom w:val="none" w:sz="0" w:space="0" w:color="auto"/>
        <w:right w:val="none" w:sz="0" w:space="0" w:color="auto"/>
      </w:divBdr>
    </w:div>
    <w:div w:id="1180701982">
      <w:bodyDiv w:val="1"/>
      <w:marLeft w:val="0"/>
      <w:marRight w:val="0"/>
      <w:marTop w:val="0"/>
      <w:marBottom w:val="0"/>
      <w:divBdr>
        <w:top w:val="none" w:sz="0" w:space="0" w:color="auto"/>
        <w:left w:val="none" w:sz="0" w:space="0" w:color="auto"/>
        <w:bottom w:val="none" w:sz="0" w:space="0" w:color="auto"/>
        <w:right w:val="none" w:sz="0" w:space="0" w:color="auto"/>
      </w:divBdr>
    </w:div>
    <w:div w:id="1209337748">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291209626">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39037621">
      <w:bodyDiv w:val="1"/>
      <w:marLeft w:val="0"/>
      <w:marRight w:val="0"/>
      <w:marTop w:val="0"/>
      <w:marBottom w:val="0"/>
      <w:divBdr>
        <w:top w:val="none" w:sz="0" w:space="0" w:color="auto"/>
        <w:left w:val="none" w:sz="0" w:space="0" w:color="auto"/>
        <w:bottom w:val="none" w:sz="0" w:space="0" w:color="auto"/>
        <w:right w:val="none" w:sz="0" w:space="0" w:color="auto"/>
      </w:divBdr>
    </w:div>
    <w:div w:id="1340692865">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363944101">
      <w:bodyDiv w:val="1"/>
      <w:marLeft w:val="0"/>
      <w:marRight w:val="0"/>
      <w:marTop w:val="0"/>
      <w:marBottom w:val="0"/>
      <w:divBdr>
        <w:top w:val="none" w:sz="0" w:space="0" w:color="auto"/>
        <w:left w:val="none" w:sz="0" w:space="0" w:color="auto"/>
        <w:bottom w:val="none" w:sz="0" w:space="0" w:color="auto"/>
        <w:right w:val="none" w:sz="0" w:space="0" w:color="auto"/>
      </w:divBdr>
    </w:div>
    <w:div w:id="1382094082">
      <w:bodyDiv w:val="1"/>
      <w:marLeft w:val="0"/>
      <w:marRight w:val="0"/>
      <w:marTop w:val="0"/>
      <w:marBottom w:val="0"/>
      <w:divBdr>
        <w:top w:val="none" w:sz="0" w:space="0" w:color="auto"/>
        <w:left w:val="none" w:sz="0" w:space="0" w:color="auto"/>
        <w:bottom w:val="none" w:sz="0" w:space="0" w:color="auto"/>
        <w:right w:val="none" w:sz="0" w:space="0" w:color="auto"/>
      </w:divBdr>
    </w:div>
    <w:div w:id="1385831677">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03230731">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527593903">
      <w:bodyDiv w:val="1"/>
      <w:marLeft w:val="0"/>
      <w:marRight w:val="0"/>
      <w:marTop w:val="0"/>
      <w:marBottom w:val="0"/>
      <w:divBdr>
        <w:top w:val="none" w:sz="0" w:space="0" w:color="auto"/>
        <w:left w:val="none" w:sz="0" w:space="0" w:color="auto"/>
        <w:bottom w:val="none" w:sz="0" w:space="0" w:color="auto"/>
        <w:right w:val="none" w:sz="0" w:space="0" w:color="auto"/>
      </w:divBdr>
    </w:div>
    <w:div w:id="1589997144">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664090164">
      <w:bodyDiv w:val="1"/>
      <w:marLeft w:val="0"/>
      <w:marRight w:val="0"/>
      <w:marTop w:val="0"/>
      <w:marBottom w:val="0"/>
      <w:divBdr>
        <w:top w:val="none" w:sz="0" w:space="0" w:color="auto"/>
        <w:left w:val="none" w:sz="0" w:space="0" w:color="auto"/>
        <w:bottom w:val="none" w:sz="0" w:space="0" w:color="auto"/>
        <w:right w:val="none" w:sz="0" w:space="0" w:color="auto"/>
      </w:divBdr>
      <w:divsChild>
        <w:div w:id="204832352">
          <w:marLeft w:val="0"/>
          <w:marRight w:val="0"/>
          <w:marTop w:val="0"/>
          <w:marBottom w:val="0"/>
          <w:divBdr>
            <w:top w:val="none" w:sz="0" w:space="0" w:color="auto"/>
            <w:left w:val="none" w:sz="0" w:space="0" w:color="auto"/>
            <w:bottom w:val="none" w:sz="0" w:space="0" w:color="auto"/>
            <w:right w:val="none" w:sz="0" w:space="0" w:color="auto"/>
          </w:divBdr>
          <w:divsChild>
            <w:div w:id="980772461">
              <w:marLeft w:val="0"/>
              <w:marRight w:val="0"/>
              <w:marTop w:val="0"/>
              <w:marBottom w:val="0"/>
              <w:divBdr>
                <w:top w:val="none" w:sz="0" w:space="0" w:color="auto"/>
                <w:left w:val="none" w:sz="0" w:space="0" w:color="auto"/>
                <w:bottom w:val="none" w:sz="0" w:space="0" w:color="auto"/>
                <w:right w:val="none" w:sz="0" w:space="0" w:color="auto"/>
              </w:divBdr>
              <w:divsChild>
                <w:div w:id="8767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567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756783536">
      <w:bodyDiv w:val="1"/>
      <w:marLeft w:val="0"/>
      <w:marRight w:val="0"/>
      <w:marTop w:val="0"/>
      <w:marBottom w:val="0"/>
      <w:divBdr>
        <w:top w:val="none" w:sz="0" w:space="0" w:color="auto"/>
        <w:left w:val="none" w:sz="0" w:space="0" w:color="auto"/>
        <w:bottom w:val="none" w:sz="0" w:space="0" w:color="auto"/>
        <w:right w:val="none" w:sz="0" w:space="0" w:color="auto"/>
      </w:divBdr>
    </w:div>
    <w:div w:id="1761489055">
      <w:bodyDiv w:val="1"/>
      <w:marLeft w:val="0"/>
      <w:marRight w:val="0"/>
      <w:marTop w:val="0"/>
      <w:marBottom w:val="0"/>
      <w:divBdr>
        <w:top w:val="none" w:sz="0" w:space="0" w:color="auto"/>
        <w:left w:val="none" w:sz="0" w:space="0" w:color="auto"/>
        <w:bottom w:val="none" w:sz="0" w:space="0" w:color="auto"/>
        <w:right w:val="none" w:sz="0" w:space="0" w:color="auto"/>
      </w:divBdr>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30945328">
      <w:bodyDiv w:val="1"/>
      <w:marLeft w:val="0"/>
      <w:marRight w:val="0"/>
      <w:marTop w:val="0"/>
      <w:marBottom w:val="0"/>
      <w:divBdr>
        <w:top w:val="none" w:sz="0" w:space="0" w:color="auto"/>
        <w:left w:val="none" w:sz="0" w:space="0" w:color="auto"/>
        <w:bottom w:val="none" w:sz="0" w:space="0" w:color="auto"/>
        <w:right w:val="none" w:sz="0" w:space="0" w:color="auto"/>
      </w:divBdr>
    </w:div>
    <w:div w:id="1847671935">
      <w:bodyDiv w:val="1"/>
      <w:marLeft w:val="0"/>
      <w:marRight w:val="0"/>
      <w:marTop w:val="0"/>
      <w:marBottom w:val="0"/>
      <w:divBdr>
        <w:top w:val="none" w:sz="0" w:space="0" w:color="auto"/>
        <w:left w:val="none" w:sz="0" w:space="0" w:color="auto"/>
        <w:bottom w:val="none" w:sz="0" w:space="0" w:color="auto"/>
        <w:right w:val="none" w:sz="0" w:space="0" w:color="auto"/>
      </w:divBdr>
    </w:div>
    <w:div w:id="1869634282">
      <w:bodyDiv w:val="1"/>
      <w:marLeft w:val="0"/>
      <w:marRight w:val="0"/>
      <w:marTop w:val="0"/>
      <w:marBottom w:val="0"/>
      <w:divBdr>
        <w:top w:val="none" w:sz="0" w:space="0" w:color="auto"/>
        <w:left w:val="none" w:sz="0" w:space="0" w:color="auto"/>
        <w:bottom w:val="none" w:sz="0" w:space="0" w:color="auto"/>
        <w:right w:val="none" w:sz="0" w:space="0" w:color="auto"/>
      </w:divBdr>
    </w:div>
    <w:div w:id="1878350145">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1999990402">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096592109">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11352-058" TargetMode="External"/><Relationship Id="rId21" Type="http://schemas.openxmlformats.org/officeDocument/2006/relationships/hyperlink" Target="https://doi.org/10.1002/(SICI)1099-0984(199612)10:5%3c405::AID-PER255%3e3.0.CO;2-M" TargetMode="External"/><Relationship Id="rId42" Type="http://schemas.openxmlformats.org/officeDocument/2006/relationships/hyperlink" Target="https://doi.org/10.1177/1073191113486513" TargetMode="External"/><Relationship Id="rId47" Type="http://schemas.openxmlformats.org/officeDocument/2006/relationships/hyperlink" Target="https://doi.org/10.1177/1088868310366253.Internal" TargetMode="External"/><Relationship Id="rId63" Type="http://schemas.openxmlformats.org/officeDocument/2006/relationships/hyperlink" Target="https://doi.org/10.1111/1467-6494.05008" TargetMode="External"/><Relationship Id="rId68" Type="http://schemas.openxmlformats.org/officeDocument/2006/relationships/hyperlink" Target="https://doi.org/10.1037/pspp0000096" TargetMode="External"/><Relationship Id="rId2" Type="http://schemas.openxmlformats.org/officeDocument/2006/relationships/numbering" Target="numbering.xml"/><Relationship Id="rId16" Type="http://schemas.openxmlformats.org/officeDocument/2006/relationships/hyperlink" Target="https://doi.org/10.1016/S0092-6566(02)00578-0" TargetMode="External"/><Relationship Id="rId29" Type="http://schemas.openxmlformats.org/officeDocument/2006/relationships/hyperlink" Target="https://doi.org/10.1111/1467-6494.05002" TargetMode="External"/><Relationship Id="rId11" Type="http://schemas.openxmlformats.org/officeDocument/2006/relationships/hyperlink" Target="https://doi.org/10.1016/0022-3999(94)90006-X" TargetMode="External"/><Relationship Id="rId24" Type="http://schemas.openxmlformats.org/officeDocument/2006/relationships/hyperlink" Target="https://doi.org/10.1146/annurev.ps.41.020190.002221" TargetMode="External"/><Relationship Id="rId32" Type="http://schemas.openxmlformats.org/officeDocument/2006/relationships/hyperlink" Target="https://doi.org/10.1007/BF02289447" TargetMode="External"/><Relationship Id="rId37" Type="http://schemas.openxmlformats.org/officeDocument/2006/relationships/hyperlink" Target="https://doi.org/10.1016/j.paid.2011.10.049" TargetMode="External"/><Relationship Id="rId40" Type="http://schemas.openxmlformats.org/officeDocument/2006/relationships/hyperlink" Target="https://doi.org/10.1016/j.lindif.2003.08.001" TargetMode="External"/><Relationship Id="rId45" Type="http://schemas.openxmlformats.org/officeDocument/2006/relationships/hyperlink" Target="https://doi.org/10.1037/0003-066X.61.3.204" TargetMode="External"/><Relationship Id="rId53" Type="http://schemas.openxmlformats.org/officeDocument/2006/relationships/hyperlink" Target="https://doi.org/10.1006/jrpe.2000.2309" TargetMode="External"/><Relationship Id="rId58" Type="http://schemas.openxmlformats.org/officeDocument/2006/relationships/hyperlink" Target="https://doi.org/10.1016/j.lindif.2011.04.004" TargetMode="External"/><Relationship Id="rId66" Type="http://schemas.openxmlformats.org/officeDocument/2006/relationships/hyperlink" Target="https://doi.org/10.17605/OSF.IO/U65GB"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177/0734282911406661" TargetMode="External"/><Relationship Id="rId19" Type="http://schemas.openxmlformats.org/officeDocument/2006/relationships/hyperlink" Target="https://doi.org/10.1037/10140-003" TargetMode="External"/><Relationship Id="rId14" Type="http://schemas.openxmlformats.org/officeDocument/2006/relationships/hyperlink" Target="https://doi.org/10.1177/0013916514554695" TargetMode="External"/><Relationship Id="rId22" Type="http://schemas.openxmlformats.org/officeDocument/2006/relationships/hyperlink" Target="https://doi.org/10.1037/0022-3514.93.5.880" TargetMode="External"/><Relationship Id="rId27" Type="http://schemas.openxmlformats.org/officeDocument/2006/relationships/hyperlink" Target="https://doi.org/10.1521/pedi.2012.26.4.513" TargetMode="External"/><Relationship Id="rId30" Type="http://schemas.openxmlformats.org/officeDocument/2006/relationships/hyperlink" Target="https://doi.org/10.1016/j.jrp.2005.08.007" TargetMode="External"/><Relationship Id="rId35" Type="http://schemas.openxmlformats.org/officeDocument/2006/relationships/hyperlink" Target="https://doi.org/10.1017/S0033291711002674" TargetMode="External"/><Relationship Id="rId43" Type="http://schemas.openxmlformats.org/officeDocument/2006/relationships/hyperlink" Target="https://doi.org/10.1037/a0019227" TargetMode="External"/><Relationship Id="rId48" Type="http://schemas.openxmlformats.org/officeDocument/2006/relationships/hyperlink" Target="https://doi.org/10.1037/0022-3514.93.1.116" TargetMode="External"/><Relationship Id="rId56" Type="http://schemas.openxmlformats.org/officeDocument/2006/relationships/hyperlink" Target="https://doi.org/10.1111/1467-6494.00142" TargetMode="External"/><Relationship Id="rId64" Type="http://schemas.openxmlformats.org/officeDocument/2006/relationships/hyperlink" Target="https://doi.org/10.1177/0146167204264292" TargetMode="External"/><Relationship Id="rId69" Type="http://schemas.openxmlformats.org/officeDocument/2006/relationships/hyperlink" Target="https://doi.org/10.1016/j.paid.2006.04.003" TargetMode="External"/><Relationship Id="rId8" Type="http://schemas.openxmlformats.org/officeDocument/2006/relationships/hyperlink" Target="https://doi.org/10.1037/h0093360" TargetMode="External"/><Relationship Id="rId51" Type="http://schemas.openxmlformats.org/officeDocument/2006/relationships/hyperlink" Target="https://doi.org/10.1146/annurev.psych.57.102904.190127"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doi.org/10.1207/s15328007sem1201" TargetMode="External"/><Relationship Id="rId17" Type="http://schemas.openxmlformats.org/officeDocument/2006/relationships/hyperlink" Target="https://doi.org/10.1080/10705510701301834" TargetMode="External"/><Relationship Id="rId25" Type="http://schemas.openxmlformats.org/officeDocument/2006/relationships/hyperlink" Target="https://doi.org/10.1037/h0057198" TargetMode="External"/><Relationship Id="rId33" Type="http://schemas.openxmlformats.org/officeDocument/2006/relationships/hyperlink" Target="https://doi.org/10.1080/10705519909540118" TargetMode="External"/><Relationship Id="rId38" Type="http://schemas.openxmlformats.org/officeDocument/2006/relationships/hyperlink" Target="https://doi.org/10.1046/j.1365-2923.2002.01328.x" TargetMode="External"/><Relationship Id="rId46" Type="http://schemas.openxmlformats.org/officeDocument/2006/relationships/hyperlink" Target="https://doi.org/10.1016/j.paid.2008.09.028" TargetMode="External"/><Relationship Id="rId59" Type="http://schemas.openxmlformats.org/officeDocument/2006/relationships/hyperlink" Target="https://doi.org/10.1207/S15327752JPA8103" TargetMode="External"/><Relationship Id="rId67" Type="http://schemas.openxmlformats.org/officeDocument/2006/relationships/hyperlink" Target="https://doi.org/10.1016/j.jrp.2008.10.002" TargetMode="External"/><Relationship Id="rId20" Type="http://schemas.openxmlformats.org/officeDocument/2006/relationships/hyperlink" Target="https://doi.org/10.1207/s15327752jpa6401_2" TargetMode="External"/><Relationship Id="rId41" Type="http://schemas.openxmlformats.org/officeDocument/2006/relationships/hyperlink" Target="https://doi.org/10.1016/j.lindif.2009.03.007" TargetMode="External"/><Relationship Id="rId54" Type="http://schemas.openxmlformats.org/officeDocument/2006/relationships/hyperlink" Target="https://doi.org/10.1037/a0014996" TargetMode="External"/><Relationship Id="rId62" Type="http://schemas.openxmlformats.org/officeDocument/2006/relationships/hyperlink" Target="https://doi.org/10.1016/j.cpr.2002.09.001" TargetMode="External"/><Relationship Id="rId70" Type="http://schemas.openxmlformats.org/officeDocument/2006/relationships/hyperlink" Target="https://doi.org/10.1002/per" TargetMode="Externa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37/h0047239" TargetMode="External"/><Relationship Id="rId23" Type="http://schemas.openxmlformats.org/officeDocument/2006/relationships/hyperlink" Target="https://doi.org/10.1207/s15327752jpa4901" TargetMode="External"/><Relationship Id="rId28" Type="http://schemas.openxmlformats.org/officeDocument/2006/relationships/hyperlink" Target="https://doi.org/10.1111/j.1467-6494.2009.00571.x" TargetMode="External"/><Relationship Id="rId36" Type="http://schemas.openxmlformats.org/officeDocument/2006/relationships/hyperlink" Target="https://doi.org/10.1177/1073191116659134" TargetMode="External"/><Relationship Id="rId49" Type="http://schemas.openxmlformats.org/officeDocument/2006/relationships/hyperlink" Target="https://doi.org/10.1016/j.jrp.2004.11.003" TargetMode="External"/><Relationship Id="rId57" Type="http://schemas.openxmlformats.org/officeDocument/2006/relationships/hyperlink" Target="https://doi.org/10.1111/j.1745-6916.2007.00047.x" TargetMode="External"/><Relationship Id="rId10" Type="http://schemas.openxmlformats.org/officeDocument/2006/relationships/hyperlink" Target="https://doi.org/10.1037/pas0000523" TargetMode="External"/><Relationship Id="rId31" Type="http://schemas.openxmlformats.org/officeDocument/2006/relationships/hyperlink" Target="https://doi.org/10.1016/j.paid.2007.03.014" TargetMode="External"/><Relationship Id="rId44" Type="http://schemas.openxmlformats.org/officeDocument/2006/relationships/hyperlink" Target="https://doi.org/10.1002/per.1975" TargetMode="External"/><Relationship Id="rId52" Type="http://schemas.openxmlformats.org/officeDocument/2006/relationships/hyperlink" Target="https://doi.org/10.1016/j.paid.2007.03.017" TargetMode="External"/><Relationship Id="rId60" Type="http://schemas.openxmlformats.org/officeDocument/2006/relationships/hyperlink" Target="https://doi.org/10.1016/j.cpr.2008.07.002" TargetMode="External"/><Relationship Id="rId65" Type="http://schemas.openxmlformats.org/officeDocument/2006/relationships/hyperlink" Target="https://doi.org/10.1177/0022022106297299" TargetMode="External"/><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080/10705510903008204" TargetMode="External"/><Relationship Id="rId13" Type="http://schemas.openxmlformats.org/officeDocument/2006/relationships/hyperlink" Target="https://doi.org/10.1007/BF01358190" TargetMode="External"/><Relationship Id="rId18" Type="http://schemas.openxmlformats.org/officeDocument/2006/relationships/hyperlink" Target="https://doi.org/10.1037/0021-843X.114.4.505" TargetMode="External"/><Relationship Id="rId39" Type="http://schemas.openxmlformats.org/officeDocument/2006/relationships/hyperlink" Target="https://doi.org/10.1023/B:JOYO.0000037637.20329.97" TargetMode="External"/><Relationship Id="rId34" Type="http://schemas.openxmlformats.org/officeDocument/2006/relationships/hyperlink" Target="https://doi.org/10.1016/j.lindif.2013.10.008" TargetMode="External"/><Relationship Id="rId50" Type="http://schemas.openxmlformats.org/officeDocument/2006/relationships/hyperlink" Target="https://doi.org/10.1002/per.487" TargetMode="External"/><Relationship Id="rId55" Type="http://schemas.openxmlformats.org/officeDocument/2006/relationships/hyperlink" Target="https://doi.org/10.1111/bjep.12019"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650C0-74D6-4F3C-ABCD-F04F49E15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41</Pages>
  <Words>12218</Words>
  <Characters>67205</Characters>
  <Application>Microsoft Office Word</Application>
  <DocSecurity>0</DocSecurity>
  <Lines>560</Lines>
  <Paragraphs>158</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79265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2</cp:revision>
  <cp:lastPrinted>2020-10-06T12:13:00Z</cp:lastPrinted>
  <dcterms:created xsi:type="dcterms:W3CDTF">2021-02-15T15:40:00Z</dcterms:created>
  <dcterms:modified xsi:type="dcterms:W3CDTF">2021-02-15T15:40:00Z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