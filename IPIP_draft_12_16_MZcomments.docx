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8D061" w14:textId="1B32D1B2" w:rsidR="00EA382D" w:rsidRDefault="00C96047">
      <w:pPr>
        <w:pStyle w:val="Titel"/>
      </w:pPr>
      <w:r>
        <w:t>The Berlin Multi-Facet Personality Inventory: A</w:t>
      </w:r>
      <w:r w:rsidR="00997031">
        <w:t xml:space="preserve"> </w:t>
      </w:r>
      <w:r w:rsidR="002900F9">
        <w:t>C</w:t>
      </w:r>
      <w:r w:rsidR="00997031">
        <w:t xml:space="preserve">omprehensive </w:t>
      </w:r>
      <w:r w:rsidR="002900F9">
        <w:t xml:space="preserve">Measure </w:t>
      </w:r>
      <w:r>
        <w:t xml:space="preserve">of Big Five </w:t>
      </w:r>
      <w:r w:rsidR="002900F9">
        <w:t>Personality Facets</w:t>
      </w:r>
    </w:p>
    <w:tbl>
      <w:tblPr>
        <w:tblW w:w="5000" w:type="pct"/>
        <w:tblLook w:val="04A0" w:firstRow="1" w:lastRow="0" w:firstColumn="1" w:lastColumn="0" w:noHBand="0" w:noVBand="1"/>
      </w:tblPr>
      <w:tblGrid>
        <w:gridCol w:w="9404"/>
      </w:tblGrid>
      <w:tr w:rsidR="00EA382D" w14:paraId="454388FE" w14:textId="77777777">
        <w:tc>
          <w:tcPr>
            <w:tcW w:w="0" w:type="auto"/>
          </w:tcPr>
          <w:p w14:paraId="412F0E47" w14:textId="77777777" w:rsidR="00EA382D" w:rsidRDefault="00C96047">
            <w:pPr>
              <w:pStyle w:val="Compact"/>
              <w:jc w:val="center"/>
            </w:pPr>
            <w:r>
              <w:t>Victor Rouco</w:t>
            </w:r>
            <w:r>
              <w:rPr>
                <w:vertAlign w:val="superscript"/>
              </w:rPr>
              <w:t>1,2</w:t>
            </w:r>
            <w:r>
              <w:t>, Anja Cengia</w:t>
            </w:r>
            <w:r>
              <w:rPr>
                <w:vertAlign w:val="superscript"/>
              </w:rPr>
              <w:t>3</w:t>
            </w:r>
            <w:r>
              <w:t xml:space="preserve">, &amp; </w:t>
            </w:r>
            <w:commentRangeStart w:id="0"/>
            <w:commentRangeStart w:id="1"/>
            <w:r>
              <w:t>Matthias</w:t>
            </w:r>
            <w:commentRangeEnd w:id="0"/>
            <w:r w:rsidR="002900F9">
              <w:rPr>
                <w:rStyle w:val="Kommentarzeichen"/>
                <w:rFonts w:asciiTheme="minorHAnsi" w:hAnsiTheme="minorHAnsi"/>
              </w:rPr>
              <w:commentReference w:id="0"/>
            </w:r>
            <w:commentRangeEnd w:id="1"/>
            <w:r w:rsidR="00F50E95">
              <w:rPr>
                <w:rStyle w:val="Kommentarzeichen"/>
                <w:rFonts w:asciiTheme="minorHAnsi" w:hAnsiTheme="minorHAnsi"/>
              </w:rPr>
              <w:commentReference w:id="1"/>
            </w:r>
            <w:r>
              <w:t xml:space="preserve"> Ziegler</w:t>
            </w:r>
            <w:r>
              <w:rPr>
                <w:vertAlign w:val="superscript"/>
              </w:rPr>
              <w:t>3</w:t>
            </w:r>
          </w:p>
        </w:tc>
      </w:tr>
      <w:tr w:rsidR="00EA382D" w14:paraId="40B15498" w14:textId="77777777">
        <w:tc>
          <w:tcPr>
            <w:tcW w:w="0" w:type="auto"/>
          </w:tcPr>
          <w:p w14:paraId="4AEB51E3" w14:textId="77777777" w:rsidR="00EA382D" w:rsidRDefault="00C96047">
            <w:pPr>
              <w:pStyle w:val="Compact"/>
              <w:jc w:val="center"/>
            </w:pPr>
            <w:r>
              <w:rPr>
                <w:vertAlign w:val="superscript"/>
              </w:rPr>
              <w:t>1</w:t>
            </w:r>
            <w:r>
              <w:t xml:space="preserve"> </w:t>
            </w:r>
            <w:proofErr w:type="spellStart"/>
            <w:r>
              <w:t>Universitat</w:t>
            </w:r>
            <w:proofErr w:type="spellEnd"/>
            <w:r>
              <w:t xml:space="preserve"> de Barcelona</w:t>
            </w:r>
          </w:p>
        </w:tc>
      </w:tr>
      <w:tr w:rsidR="00EA382D" w:rsidRPr="00B00289" w14:paraId="24EE8D8F" w14:textId="77777777">
        <w:tc>
          <w:tcPr>
            <w:tcW w:w="0" w:type="auto"/>
          </w:tcPr>
          <w:p w14:paraId="6E0730F8" w14:textId="77777777" w:rsidR="00EA382D" w:rsidRPr="00633156" w:rsidRDefault="00C96047">
            <w:pPr>
              <w:pStyle w:val="Compact"/>
              <w:jc w:val="center"/>
              <w:rPr>
                <w:lang w:val="es-ES"/>
                <w:rPrChange w:id="2" w:author="Microsoft Office User" w:date="2018-11-15T23:46:00Z">
                  <w:rPr/>
                </w:rPrChange>
              </w:rPr>
            </w:pPr>
            <w:r w:rsidRPr="00633156">
              <w:rPr>
                <w:vertAlign w:val="superscript"/>
                <w:lang w:val="es-ES"/>
                <w:rPrChange w:id="3" w:author="Microsoft Office User" w:date="2018-11-15T23:46:00Z">
                  <w:rPr>
                    <w:vertAlign w:val="superscript"/>
                  </w:rPr>
                </w:rPrChange>
              </w:rPr>
              <w:t>2</w:t>
            </w:r>
            <w:r w:rsidRPr="00633156">
              <w:rPr>
                <w:lang w:val="es-ES"/>
                <w:rPrChange w:id="4" w:author="Microsoft Office User" w:date="2018-11-15T23:46:00Z">
                  <w:rPr/>
                </w:rPrChange>
              </w:rPr>
              <w:t xml:space="preserve"> </w:t>
            </w:r>
            <w:proofErr w:type="spellStart"/>
            <w:r w:rsidRPr="00633156">
              <w:rPr>
                <w:lang w:val="es-ES"/>
                <w:rPrChange w:id="5" w:author="Microsoft Office User" w:date="2018-11-15T23:46:00Z">
                  <w:rPr/>
                </w:rPrChange>
              </w:rPr>
              <w:t>Institut</w:t>
            </w:r>
            <w:proofErr w:type="spellEnd"/>
            <w:r w:rsidRPr="00633156">
              <w:rPr>
                <w:lang w:val="es-ES"/>
                <w:rPrChange w:id="6" w:author="Microsoft Office User" w:date="2018-11-15T23:46:00Z">
                  <w:rPr/>
                </w:rPrChange>
              </w:rPr>
              <w:t xml:space="preserve"> de </w:t>
            </w:r>
            <w:proofErr w:type="spellStart"/>
            <w:r w:rsidRPr="00633156">
              <w:rPr>
                <w:lang w:val="es-ES"/>
                <w:rPrChange w:id="7" w:author="Microsoft Office User" w:date="2018-11-15T23:46:00Z">
                  <w:rPr/>
                </w:rPrChange>
              </w:rPr>
              <w:t>Neurociències</w:t>
            </w:r>
            <w:proofErr w:type="spellEnd"/>
            <w:r w:rsidRPr="00633156">
              <w:rPr>
                <w:lang w:val="es-ES"/>
                <w:rPrChange w:id="8" w:author="Microsoft Office User" w:date="2018-11-15T23:46:00Z">
                  <w:rPr/>
                </w:rPrChange>
              </w:rPr>
              <w:t xml:space="preserve"> de Barcelona</w:t>
            </w:r>
          </w:p>
        </w:tc>
      </w:tr>
      <w:tr w:rsidR="00EA382D" w14:paraId="5D0A5D01" w14:textId="77777777">
        <w:tc>
          <w:tcPr>
            <w:tcW w:w="0" w:type="auto"/>
          </w:tcPr>
          <w:p w14:paraId="6EB97D57" w14:textId="77777777" w:rsidR="00EA382D" w:rsidRDefault="00C96047">
            <w:pPr>
              <w:pStyle w:val="Compact"/>
              <w:jc w:val="center"/>
            </w:pPr>
            <w:r>
              <w:rPr>
                <w:vertAlign w:val="superscript"/>
              </w:rPr>
              <w:t>3</w:t>
            </w:r>
            <w:r>
              <w:t xml:space="preserve"> Humboldt Universität </w:t>
            </w:r>
            <w:proofErr w:type="spellStart"/>
            <w:r>
              <w:t>zu</w:t>
            </w:r>
            <w:proofErr w:type="spellEnd"/>
            <w:r>
              <w:t xml:space="preserve"> Berlin</w:t>
            </w:r>
          </w:p>
        </w:tc>
      </w:tr>
      <w:tr w:rsidR="00EA382D" w14:paraId="73322637" w14:textId="77777777">
        <w:tc>
          <w:tcPr>
            <w:tcW w:w="0" w:type="auto"/>
          </w:tcPr>
          <w:p w14:paraId="719EC681" w14:textId="77777777" w:rsidR="00EA382D" w:rsidRDefault="00C96047">
            <w:pPr>
              <w:pStyle w:val="Compact"/>
              <w:jc w:val="center"/>
            </w:pPr>
            <w:r>
              <w:t>                                                                                                                                                    </w:t>
            </w:r>
          </w:p>
        </w:tc>
      </w:tr>
    </w:tbl>
    <w:p w14:paraId="65F106C9" w14:textId="77777777" w:rsidR="00EA382D" w:rsidRDefault="00C96047">
      <w:pPr>
        <w:pStyle w:val="Textkrper"/>
      </w:pPr>
      <w:r>
        <w:t> </w:t>
      </w:r>
    </w:p>
    <w:p w14:paraId="6A9E4221" w14:textId="77777777" w:rsidR="00EA382D" w:rsidRDefault="00C96047">
      <w:pPr>
        <w:pStyle w:val="Textkrper"/>
      </w:pPr>
      <w:r>
        <w:t> </w:t>
      </w:r>
    </w:p>
    <w:p w14:paraId="545BE885" w14:textId="77777777" w:rsidR="00EA382D" w:rsidRDefault="00C96047">
      <w:pPr>
        <w:pStyle w:val="Textkrper"/>
      </w:pPr>
      <w:r>
        <w:t> </w:t>
      </w:r>
    </w:p>
    <w:p w14:paraId="64F40BCF" w14:textId="77777777" w:rsidR="00EA382D" w:rsidRDefault="00C96047">
      <w:pPr>
        <w:pStyle w:val="Textkrper"/>
      </w:pPr>
      <w:r>
        <w:t> </w:t>
      </w:r>
    </w:p>
    <w:p w14:paraId="0175E7B5" w14:textId="77777777" w:rsidR="00EA382D" w:rsidRDefault="00C96047">
      <w:pPr>
        <w:pStyle w:val="Textkrper"/>
      </w:pPr>
      <w:r>
        <w:t> </w:t>
      </w:r>
    </w:p>
    <w:p w14:paraId="2346C6A0" w14:textId="77777777" w:rsidR="00EA382D" w:rsidRDefault="00C96047">
      <w:pPr>
        <w:pStyle w:val="Textkrper"/>
      </w:pPr>
      <w:r>
        <w:t> </w:t>
      </w:r>
    </w:p>
    <w:p w14:paraId="6D3EA09F" w14:textId="77777777" w:rsidR="00EA382D" w:rsidRDefault="00C96047">
      <w:pPr>
        <w:pStyle w:val="Textkrper"/>
      </w:pPr>
      <w:r>
        <w:t> </w:t>
      </w:r>
    </w:p>
    <w:p w14:paraId="16A4D775" w14:textId="77777777" w:rsidR="00EA382D" w:rsidRDefault="00C96047">
      <w:pPr>
        <w:pStyle w:val="berschrift1"/>
      </w:pPr>
      <w:bookmarkStart w:id="9" w:name="author-note"/>
      <w:bookmarkEnd w:id="9"/>
      <w:r>
        <w:t xml:space="preserve">Author </w:t>
      </w:r>
      <w:proofErr w:type="gramStart"/>
      <w:r>
        <w:t>note</w:t>
      </w:r>
      <w:proofErr w:type="gramEnd"/>
    </w:p>
    <w:p w14:paraId="4CEA5DB9" w14:textId="77777777" w:rsidR="00EA382D" w:rsidRDefault="00C96047">
      <w:pPr>
        <w:pStyle w:val="FirstParagraph"/>
      </w:pPr>
      <w:r>
        <w:t>Add complete departmental affiliations for each author here. Each new line herein must be indented, like this line.</w:t>
      </w:r>
    </w:p>
    <w:p w14:paraId="561A6137" w14:textId="77777777" w:rsidR="00EA382D" w:rsidRDefault="00C96047">
      <w:pPr>
        <w:pStyle w:val="Textkrper"/>
      </w:pPr>
      <w:r>
        <w:t>Enter author note here.</w:t>
      </w:r>
    </w:p>
    <w:p w14:paraId="4D10611B" w14:textId="705D3A37" w:rsidR="00EA382D" w:rsidRDefault="00C96047">
      <w:pPr>
        <w:pStyle w:val="Textkrper"/>
      </w:pPr>
      <w:commentRangeStart w:id="10"/>
      <w:commentRangeStart w:id="11"/>
      <w:r>
        <w:t>Correspondence</w:t>
      </w:r>
      <w:commentRangeEnd w:id="10"/>
      <w:r w:rsidR="00997031">
        <w:rPr>
          <w:rStyle w:val="Kommentarzeichen"/>
          <w:rFonts w:asciiTheme="minorHAnsi" w:hAnsiTheme="minorHAnsi"/>
        </w:rPr>
        <w:commentReference w:id="10"/>
      </w:r>
      <w:commentRangeEnd w:id="11"/>
      <w:r w:rsidR="00F50E95">
        <w:rPr>
          <w:rStyle w:val="Kommentarzeichen"/>
          <w:rFonts w:asciiTheme="minorHAnsi" w:hAnsiTheme="minorHAnsi"/>
        </w:rPr>
        <w:commentReference w:id="11"/>
      </w:r>
      <w:r>
        <w:t xml:space="preserve"> concerning this article should be addressed to </w:t>
      </w:r>
      <w:r w:rsidR="0020780A">
        <w:t>Matthias Ziegler</w:t>
      </w:r>
      <w:r>
        <w:t xml:space="preserve">, Postal address. E-mail: </w:t>
      </w:r>
    </w:p>
    <w:p w14:paraId="086A38C1" w14:textId="77777777" w:rsidR="00EA382D" w:rsidRDefault="00C96047">
      <w:pPr>
        <w:pStyle w:val="Titel"/>
      </w:pPr>
      <w:r>
        <w:t>Abstract</w:t>
      </w:r>
    </w:p>
    <w:p w14:paraId="6E1005D3" w14:textId="77777777" w:rsidR="00EA382D" w:rsidRDefault="00C96047">
      <w:pPr>
        <w:pStyle w:val="Textkrper"/>
      </w:pPr>
      <w:r>
        <w:t>Enter abstract here. Each new line herein must be indented, like this line.</w:t>
      </w:r>
    </w:p>
    <w:p w14:paraId="77BC54F4" w14:textId="77777777" w:rsidR="00EA382D" w:rsidRDefault="00C96047">
      <w:pPr>
        <w:pStyle w:val="Textkrper"/>
      </w:pPr>
      <w:r>
        <w:rPr>
          <w:i/>
        </w:rPr>
        <w:t>Keywords:</w:t>
      </w:r>
      <w:r>
        <w:t xml:space="preserve"> keywords</w:t>
      </w:r>
    </w:p>
    <w:p w14:paraId="0F1404A9" w14:textId="77777777" w:rsidR="00EA382D" w:rsidRDefault="00C96047">
      <w:pPr>
        <w:pStyle w:val="Textkrper"/>
      </w:pPr>
      <w:r>
        <w:t>Word count: X</w:t>
      </w:r>
    </w:p>
    <w:p w14:paraId="6A000827" w14:textId="77777777" w:rsidR="00F50E95" w:rsidRDefault="00F50E95" w:rsidP="00F50E95">
      <w:pPr>
        <w:pStyle w:val="Titel"/>
        <w:rPr>
          <w:ins w:id="12" w:author="Microsoft Office User" w:date="2018-12-13T17:41:00Z"/>
        </w:rPr>
      </w:pPr>
      <w:ins w:id="13" w:author="Microsoft Office User" w:date="2018-12-13T17:41:00Z">
        <w:r>
          <w:t>The Berlin Multi-Facet Personality Inventory: A Comprehensive Measure of Big Five Personality Facets</w:t>
        </w:r>
      </w:ins>
    </w:p>
    <w:p w14:paraId="0E039027" w14:textId="4D0C3FFF" w:rsidR="00EA382D" w:rsidDel="00F50E95" w:rsidRDefault="00C96047">
      <w:pPr>
        <w:pStyle w:val="Titel"/>
        <w:rPr>
          <w:del w:id="14" w:author="Microsoft Office User" w:date="2018-12-13T17:41:00Z"/>
        </w:rPr>
      </w:pPr>
      <w:del w:id="15" w:author="Microsoft Office User" w:date="2018-12-13T17:41:00Z">
        <w:r w:rsidDel="00F50E95">
          <w:delText>The Berliner Multi-Facet Personality Inventory: An extensive measure of Big Five personality</w:delText>
        </w:r>
      </w:del>
    </w:p>
    <w:p w14:paraId="39BDE9F5" w14:textId="77777777" w:rsidR="00EA382D" w:rsidRDefault="00C96047">
      <w:pPr>
        <w:pStyle w:val="berschrift1"/>
      </w:pPr>
      <w:bookmarkStart w:id="16" w:name="introduction"/>
      <w:bookmarkEnd w:id="16"/>
      <w:r>
        <w:t>1. Introduction</w:t>
      </w:r>
    </w:p>
    <w:p w14:paraId="45C521E9" w14:textId="1FB38F55" w:rsidR="00EA382D" w:rsidRDefault="00C96047">
      <w:pPr>
        <w:pStyle w:val="FirstParagraph"/>
      </w:pPr>
      <w:r>
        <w:t xml:space="preserve">Over the last decades, the Five Factor </w:t>
      </w:r>
      <w:r w:rsidR="00997031">
        <w:t>(</w:t>
      </w:r>
      <w:commentRangeStart w:id="17"/>
      <w:r w:rsidR="00997031">
        <w:t xml:space="preserve">Costa &amp; McCrae, </w:t>
      </w:r>
      <w:r w:rsidR="00227AA1">
        <w:t>1992</w:t>
      </w:r>
      <w:commentRangeEnd w:id="17"/>
      <w:r w:rsidR="00FE6A55">
        <w:rPr>
          <w:rStyle w:val="Kommentarzeichen"/>
          <w:rFonts w:asciiTheme="minorHAnsi" w:hAnsiTheme="minorHAnsi"/>
        </w:rPr>
        <w:commentReference w:id="17"/>
      </w:r>
      <w:r w:rsidR="00997031">
        <w:t xml:space="preserve">) </w:t>
      </w:r>
      <w:r>
        <w:t xml:space="preserve">as well as the Big Five </w:t>
      </w:r>
      <w:r w:rsidR="00997031">
        <w:t xml:space="preserve">(Goldberg, 1990; </w:t>
      </w:r>
      <w:proofErr w:type="spellStart"/>
      <w:r w:rsidR="00997031">
        <w:t>Digman</w:t>
      </w:r>
      <w:proofErr w:type="spellEnd"/>
      <w:r w:rsidR="00997031">
        <w:t xml:space="preserve">, 1990) </w:t>
      </w:r>
      <w:r>
        <w:t>model have become widely accepted models for describing general attributes of personality</w:t>
      </w:r>
      <w:r w:rsidR="00997031">
        <w:rPr>
          <w:rStyle w:val="Funotenzeichen"/>
        </w:rPr>
        <w:footnoteReference w:id="1"/>
      </w:r>
      <w:r>
        <w:t xml:space="preserve">. </w:t>
      </w:r>
      <w:r w:rsidR="002900F9">
        <w:t xml:space="preserve">In both cases, personality is conceptualized in </w:t>
      </w:r>
      <w:r>
        <w:t xml:space="preserve">a hierarchical model which describes human individual differences in personality at the dispositional level: </w:t>
      </w:r>
      <w:r w:rsidR="00997031">
        <w:t>O</w:t>
      </w:r>
      <w:r>
        <w:t>ne of the most basic, universal, biologically-influenced</w:t>
      </w:r>
      <w:ins w:id="19" w:author="Matthias Ziegler" w:date="2019-01-14T05:52:00Z">
        <w:r w:rsidR="0002767F">
          <w:t>,</w:t>
        </w:r>
      </w:ins>
      <w:r>
        <w:t xml:space="preserve"> and stable layers of human inter-individual differences in behavior, cognition</w:t>
      </w:r>
      <w:r w:rsidR="00997031">
        <w:t>,</w:t>
      </w:r>
      <w:r>
        <w:t xml:space="preserve"> and feeling (D. P. McAdams &amp; Pals, 2006). Its hierarchical conception is relevant to acknowledge behavior from the most specific (nuances) to the broad</w:t>
      </w:r>
      <w:r w:rsidR="00997031">
        <w:t>est</w:t>
      </w:r>
      <w:r>
        <w:t xml:space="preserve"> differences in temperament and character (dimensions), through a varying number of mid-level personality characteristics (facets). Most of the research concerning criterion validity of </w:t>
      </w:r>
      <w:r w:rsidR="002900F9">
        <w:t xml:space="preserve">scores derived from </w:t>
      </w:r>
      <w:r>
        <w:t xml:space="preserve">Big Five inventories has focused on the covariation between the Big Five dimensions and relevant external outcomes. However, specific dispositional characteristics captured on the facet level might be of extreme utility to provide more complex descriptions of individuality and to predict life outcomes to a major extent (O. P. John et al., 2014; Lounsbury, Sundstrom, Loveland, &amp; Gibson, 2002; </w:t>
      </w:r>
      <w:proofErr w:type="spellStart"/>
      <w:r>
        <w:t>Paunonen</w:t>
      </w:r>
      <w:proofErr w:type="spellEnd"/>
      <w:r>
        <w:t xml:space="preserve"> &amp; Ashton, </w:t>
      </w:r>
      <w:commentRangeStart w:id="20"/>
      <w:r>
        <w:t>2001</w:t>
      </w:r>
      <w:commentRangeEnd w:id="20"/>
      <w:r w:rsidR="002900F9">
        <w:rPr>
          <w:rStyle w:val="Kommentarzeichen"/>
          <w:rFonts w:asciiTheme="minorHAnsi" w:hAnsiTheme="minorHAnsi"/>
        </w:rPr>
        <w:commentReference w:id="20"/>
      </w:r>
      <w:ins w:id="21" w:author="Microsoft Office User" w:date="2018-12-13T17:43:00Z">
        <w:r w:rsidR="00F50E95">
          <w:t xml:space="preserve">; Ziegler et al., 2014; Ziegler, </w:t>
        </w:r>
        <w:proofErr w:type="spellStart"/>
        <w:r w:rsidR="00F50E95">
          <w:t>Danay</w:t>
        </w:r>
        <w:proofErr w:type="spellEnd"/>
        <w:r w:rsidR="00F50E95">
          <w:t xml:space="preserve">, </w:t>
        </w:r>
        <w:proofErr w:type="spellStart"/>
        <w:r w:rsidR="00F50E95">
          <w:t>Schölmerich</w:t>
        </w:r>
        <w:proofErr w:type="spellEnd"/>
        <w:r w:rsidR="00F50E95">
          <w:t xml:space="preserve">, &amp; </w:t>
        </w:r>
      </w:ins>
      <w:proofErr w:type="spellStart"/>
      <w:ins w:id="22" w:author="Microsoft Office User" w:date="2018-12-13T17:44:00Z">
        <w:r w:rsidR="00F50E95">
          <w:t>Bühner</w:t>
        </w:r>
        <w:proofErr w:type="spellEnd"/>
        <w:r w:rsidR="00F50E95">
          <w:t>, 2010</w:t>
        </w:r>
      </w:ins>
      <w:r>
        <w:t xml:space="preserve">). Unfortunately, the number and nature of the facets below the Big Five is far from being consensual. In fact, different facet level models have been proposed </w:t>
      </w:r>
      <w:commentRangeStart w:id="23"/>
      <w:r>
        <w:t>(</w:t>
      </w:r>
      <w:commentRangeStart w:id="24"/>
      <w:r w:rsidR="007D4134">
        <w:t>Goldberg, 1999</w:t>
      </w:r>
      <w:commentRangeEnd w:id="24"/>
      <w:r w:rsidR="00FE6A55">
        <w:rPr>
          <w:rStyle w:val="Kommentarzeichen"/>
          <w:rFonts w:asciiTheme="minorHAnsi" w:hAnsiTheme="minorHAnsi"/>
        </w:rPr>
        <w:commentReference w:id="24"/>
      </w:r>
      <w:ins w:id="25" w:author="Matthias Ziegler" w:date="2019-01-14T05:53:00Z">
        <w:r w:rsidR="0002767F">
          <w:t>)</w:t>
        </w:r>
      </w:ins>
      <w:r>
        <w:t xml:space="preserve">. </w:t>
      </w:r>
      <w:commentRangeEnd w:id="23"/>
      <w:r w:rsidR="0020780A">
        <w:rPr>
          <w:rStyle w:val="Kommentarzeichen"/>
          <w:rFonts w:asciiTheme="minorHAnsi" w:hAnsiTheme="minorHAnsi"/>
        </w:rPr>
        <w:commentReference w:id="23"/>
      </w:r>
      <w:r>
        <w:t>One potential reason for this could be that many facet level models were developed after a questionnaire version without such a level had been published. Thus, the facets were developed as an elaboration or extension to an existing domain measure. While this has many theoretical advantages</w:t>
      </w:r>
      <w:r w:rsidR="00997031">
        <w:t>,</w:t>
      </w:r>
      <w:r>
        <w:t xml:space="preserve"> it also has the disadvantage of potentially limiting the search space </w:t>
      </w:r>
      <w:r w:rsidR="002900F9">
        <w:t xml:space="preserve">for </w:t>
      </w:r>
      <w:r>
        <w:t>possible facets. In this work we aim at maximizing this search space and present a personality questionnaire which is broad at the facet level, open-access, and measurement invariant across two different cultures.</w:t>
      </w:r>
    </w:p>
    <w:p w14:paraId="4413FAFE" w14:textId="530B4C74" w:rsidR="00EA382D" w:rsidRDefault="00C96047" w:rsidP="002900F9">
      <w:pPr>
        <w:pStyle w:val="berschrift2"/>
      </w:pPr>
      <w:bookmarkStart w:id="26" w:name="a-short-history-of-the-big-five"/>
      <w:bookmarkEnd w:id="26"/>
      <w:r>
        <w:t xml:space="preserve">1.2. </w:t>
      </w:r>
      <w:r w:rsidR="002900F9">
        <w:t xml:space="preserve">Different </w:t>
      </w:r>
      <w:bookmarkStart w:id="27" w:name="facet-structures"/>
      <w:bookmarkEnd w:id="27"/>
      <w:r>
        <w:t>Facet Structure</w:t>
      </w:r>
      <w:r w:rsidR="002900F9">
        <w:t xml:space="preserve"> Models </w:t>
      </w:r>
    </w:p>
    <w:p w14:paraId="4D90B285" w14:textId="62CF86FF" w:rsidR="00EA382D" w:rsidRPr="001653F1" w:rsidRDefault="00C96047">
      <w:pPr>
        <w:pStyle w:val="FirstParagraph"/>
      </w:pPr>
      <w:r>
        <w:t xml:space="preserve">There are a number of models that include a facet structure below the five broad domains. </w:t>
      </w:r>
      <w:r w:rsidR="00361A9D">
        <w:t>Probably t</w:t>
      </w:r>
      <w:r>
        <w:t xml:space="preserve">he most widely known model is the one suggested by </w:t>
      </w:r>
      <w:del w:id="28" w:author="Matthias Ziegler" w:date="2019-01-14T05:54:00Z">
        <w:r w:rsidDel="0002767F">
          <w:delText xml:space="preserve">P. T. </w:delText>
        </w:r>
      </w:del>
      <w:r>
        <w:t xml:space="preserve">Costa and McCrae (1995), the NEO-PI-R model. Other popular models have been suggested for the Big Five Inventory 2 (BFI-2; Soto &amp; John, 2016), the IPIP (Goldberg et al., 2006), and the HEXACO model (K. Lee &amp; Ashton, 2016), which assumes six broad domains. </w:t>
      </w:r>
      <w:r>
        <w:rPr>
          <w:i/>
        </w:rPr>
        <w:t>Table 1</w:t>
      </w:r>
      <w:r>
        <w:t xml:space="preserve"> gives an overview of these different models listing the</w:t>
      </w:r>
      <w:r w:rsidR="00246C35">
        <w:t xml:space="preserve"> </w:t>
      </w:r>
      <w:del w:id="29" w:author="Matthias Ziegler" w:date="2019-01-16T17:25:00Z">
        <w:r w:rsidR="00246C35" w:rsidDel="00A564DC">
          <w:delText>proposed</w:delText>
        </w:r>
        <w:r w:rsidDel="00A564DC">
          <w:delText xml:space="preserve"> </w:delText>
        </w:r>
      </w:del>
      <w:ins w:id="30" w:author="Matthias Ziegler" w:date="2019-01-16T17:25:00Z">
        <w:r w:rsidR="00A564DC">
          <w:t xml:space="preserve">hypothesized </w:t>
        </w:r>
      </w:ins>
      <w:r>
        <w:t xml:space="preserve">facets per </w:t>
      </w:r>
      <w:r w:rsidR="00246C35">
        <w:t xml:space="preserve">dimension </w:t>
      </w:r>
      <w:r>
        <w:t>as well as some information regarding th</w:t>
      </w:r>
      <w:r w:rsidR="00246C35">
        <w:t>e</w:t>
      </w:r>
      <w:r>
        <w:t xml:space="preserve"> psychometric properties</w:t>
      </w:r>
      <w:r w:rsidR="00246C35">
        <w:t xml:space="preserve"> of the corresponding scores</w:t>
      </w:r>
      <w:r>
        <w:t>.</w:t>
      </w:r>
      <w:ins w:id="31" w:author="Microsoft Office User" w:date="2018-12-16T17:47:00Z">
        <w:r w:rsidR="00490AAA">
          <w:t xml:space="preserve"> Other inventories have been </w:t>
        </w:r>
      </w:ins>
      <w:ins w:id="32" w:author="Microsoft Office User" w:date="2018-12-16T17:48:00Z">
        <w:r w:rsidR="001653F1">
          <w:t xml:space="preserve">developed, such as the Faceted Inventory of the Five-Factor Model by </w:t>
        </w:r>
        <w:commentRangeStart w:id="33"/>
        <w:r w:rsidR="001653F1">
          <w:t>Watson, Nus, &amp; Wu (20</w:t>
        </w:r>
      </w:ins>
      <w:ins w:id="34" w:author="Microsoft Office User" w:date="2018-12-16T17:50:00Z">
        <w:r w:rsidR="001653F1">
          <w:t>1</w:t>
        </w:r>
      </w:ins>
      <w:ins w:id="35" w:author="Microsoft Office User" w:date="2018-12-16T17:48:00Z">
        <w:r w:rsidR="001653F1">
          <w:t>7</w:t>
        </w:r>
      </w:ins>
      <w:commentRangeEnd w:id="33"/>
      <w:ins w:id="36" w:author="Microsoft Office User" w:date="2018-12-16T17:49:00Z">
        <w:r w:rsidR="001653F1">
          <w:rPr>
            <w:rStyle w:val="Kommentarzeichen"/>
            <w:rFonts w:asciiTheme="minorHAnsi" w:hAnsiTheme="minorHAnsi"/>
          </w:rPr>
          <w:commentReference w:id="33"/>
        </w:r>
      </w:ins>
      <w:ins w:id="37" w:author="Microsoft Office User" w:date="2018-12-16T17:48:00Z">
        <w:r w:rsidR="001653F1">
          <w:t>)</w:t>
        </w:r>
      </w:ins>
      <w:ins w:id="38" w:author="Microsoft Office User" w:date="2018-12-16T17:49:00Z">
        <w:r w:rsidR="001653F1">
          <w:t xml:space="preserve">, not listed in </w:t>
        </w:r>
        <w:commentRangeStart w:id="39"/>
        <w:del w:id="40" w:author="Matthias Ziegler" w:date="2019-01-14T05:55:00Z">
          <w:r w:rsidR="001653F1" w:rsidRPr="001653F1" w:rsidDel="0002767F">
            <w:rPr>
              <w:i/>
              <w:rPrChange w:id="41" w:author="Microsoft Office User" w:date="2018-12-16T17:49:00Z">
                <w:rPr/>
              </w:rPrChange>
            </w:rPr>
            <w:delText>t</w:delText>
          </w:r>
        </w:del>
      </w:ins>
      <w:ins w:id="42" w:author="Matthias Ziegler" w:date="2019-01-14T05:55:00Z">
        <w:r w:rsidR="0002767F">
          <w:rPr>
            <w:i/>
          </w:rPr>
          <w:t>T</w:t>
        </w:r>
      </w:ins>
      <w:ins w:id="43" w:author="Microsoft Office User" w:date="2018-12-16T17:49:00Z">
        <w:r w:rsidR="001653F1" w:rsidRPr="001653F1">
          <w:rPr>
            <w:i/>
            <w:rPrChange w:id="44" w:author="Microsoft Office User" w:date="2018-12-16T17:49:00Z">
              <w:rPr/>
            </w:rPrChange>
          </w:rPr>
          <w:t>able</w:t>
        </w:r>
      </w:ins>
      <w:commentRangeEnd w:id="39"/>
      <w:r w:rsidR="0002767F">
        <w:rPr>
          <w:rStyle w:val="Kommentarzeichen"/>
          <w:rFonts w:asciiTheme="minorHAnsi" w:hAnsiTheme="minorHAnsi"/>
        </w:rPr>
        <w:commentReference w:id="39"/>
      </w:r>
      <w:ins w:id="45" w:author="Microsoft Office User" w:date="2018-12-16T17:49:00Z">
        <w:r w:rsidR="001653F1" w:rsidRPr="001653F1">
          <w:rPr>
            <w:i/>
            <w:rPrChange w:id="46" w:author="Microsoft Office User" w:date="2018-12-16T17:49:00Z">
              <w:rPr/>
            </w:rPrChange>
          </w:rPr>
          <w:t xml:space="preserve"> 1</w:t>
        </w:r>
        <w:r w:rsidR="001653F1">
          <w:t>.</w:t>
        </w:r>
      </w:ins>
    </w:p>
    <w:p w14:paraId="431D86C3" w14:textId="77777777" w:rsidR="00C96047" w:rsidRDefault="00C96047" w:rsidP="00C96047">
      <w:pPr>
        <w:pStyle w:val="Textkrper"/>
      </w:pPr>
    </w:p>
    <w:p w14:paraId="5EC7B6A3" w14:textId="77777777" w:rsidR="00C96047" w:rsidRDefault="00C96047" w:rsidP="00C96047">
      <w:pPr>
        <w:pStyle w:val="Textkrper"/>
      </w:pPr>
    </w:p>
    <w:p w14:paraId="2EB67637" w14:textId="77777777" w:rsidR="000E125A" w:rsidRPr="00C96047" w:rsidRDefault="000E125A" w:rsidP="00C96047">
      <w:pPr>
        <w:pStyle w:val="Textkrper"/>
      </w:pPr>
      <w:r>
        <w:t>Table 1. Most common Big Five models</w:t>
      </w:r>
    </w:p>
    <w:tbl>
      <w:tblPr>
        <w:tblW w:w="31680" w:type="dxa"/>
        <w:tblInd w:w="70" w:type="dxa"/>
        <w:tblCellMar>
          <w:left w:w="70" w:type="dxa"/>
          <w:right w:w="70" w:type="dxa"/>
        </w:tblCellMar>
        <w:tblLook w:val="04A0" w:firstRow="1" w:lastRow="0" w:firstColumn="1" w:lastColumn="0" w:noHBand="0" w:noVBand="1"/>
      </w:tblPr>
      <w:tblGrid>
        <w:gridCol w:w="1248"/>
        <w:gridCol w:w="1963"/>
        <w:gridCol w:w="2066"/>
        <w:gridCol w:w="1298"/>
        <w:gridCol w:w="15150"/>
        <w:gridCol w:w="2472"/>
        <w:gridCol w:w="2471"/>
        <w:gridCol w:w="2471"/>
        <w:gridCol w:w="2471"/>
      </w:tblGrid>
      <w:tr w:rsidR="00C96047" w:rsidRPr="00C96047" w14:paraId="35B26624" w14:textId="77777777" w:rsidTr="000E125A">
        <w:trPr>
          <w:trHeight w:val="320"/>
        </w:trPr>
        <w:tc>
          <w:tcPr>
            <w:tcW w:w="1252" w:type="dxa"/>
            <w:tcBorders>
              <w:top w:val="single" w:sz="4" w:space="0" w:color="auto"/>
              <w:left w:val="nil"/>
              <w:bottom w:val="single" w:sz="4" w:space="0" w:color="auto"/>
              <w:right w:val="nil"/>
            </w:tcBorders>
            <w:shd w:val="clear" w:color="auto" w:fill="auto"/>
            <w:noWrap/>
            <w:hideMark/>
          </w:tcPr>
          <w:p w14:paraId="28E1DE25" w14:textId="77777777" w:rsidR="00C96047" w:rsidRPr="00C96047" w:rsidRDefault="00C96047" w:rsidP="00C96047">
            <w:pPr>
              <w:rPr>
                <w:color w:val="000000"/>
              </w:rPr>
            </w:pPr>
            <w:proofErr w:type="spellStart"/>
            <w:r w:rsidRPr="00C96047">
              <w:rPr>
                <w:color w:val="000000"/>
              </w:rPr>
              <w:t>Taxonomy</w:t>
            </w:r>
            <w:proofErr w:type="spellEnd"/>
          </w:p>
        </w:tc>
        <w:tc>
          <w:tcPr>
            <w:tcW w:w="1967" w:type="dxa"/>
            <w:tcBorders>
              <w:top w:val="single" w:sz="4" w:space="0" w:color="auto"/>
              <w:left w:val="nil"/>
              <w:bottom w:val="single" w:sz="4" w:space="0" w:color="auto"/>
              <w:right w:val="nil"/>
            </w:tcBorders>
            <w:shd w:val="clear" w:color="auto" w:fill="auto"/>
            <w:noWrap/>
            <w:hideMark/>
          </w:tcPr>
          <w:p w14:paraId="7C13F3D3" w14:textId="77777777" w:rsidR="00C96047" w:rsidRPr="00C96047" w:rsidRDefault="00C96047" w:rsidP="00C96047">
            <w:pPr>
              <w:rPr>
                <w:color w:val="000000"/>
              </w:rPr>
            </w:pPr>
            <w:proofErr w:type="spellStart"/>
            <w:r w:rsidRPr="00C96047">
              <w:rPr>
                <w:color w:val="000000"/>
              </w:rPr>
              <w:t>Domains</w:t>
            </w:r>
            <w:proofErr w:type="spellEnd"/>
          </w:p>
        </w:tc>
        <w:tc>
          <w:tcPr>
            <w:tcW w:w="2070" w:type="dxa"/>
            <w:tcBorders>
              <w:top w:val="single" w:sz="4" w:space="0" w:color="auto"/>
              <w:left w:val="nil"/>
              <w:bottom w:val="single" w:sz="4" w:space="0" w:color="auto"/>
              <w:right w:val="nil"/>
            </w:tcBorders>
            <w:shd w:val="clear" w:color="auto" w:fill="auto"/>
            <w:noWrap/>
            <w:hideMark/>
          </w:tcPr>
          <w:p w14:paraId="247DE34F" w14:textId="77777777" w:rsidR="00C96047" w:rsidRPr="00C96047" w:rsidRDefault="00C96047" w:rsidP="00C96047">
            <w:pPr>
              <w:rPr>
                <w:color w:val="000000"/>
              </w:rPr>
            </w:pPr>
            <w:proofErr w:type="spellStart"/>
            <w:r w:rsidRPr="00C96047">
              <w:rPr>
                <w:color w:val="000000"/>
              </w:rPr>
              <w:t>Facets</w:t>
            </w:r>
            <w:proofErr w:type="spellEnd"/>
          </w:p>
        </w:tc>
        <w:tc>
          <w:tcPr>
            <w:tcW w:w="1301" w:type="dxa"/>
            <w:tcBorders>
              <w:top w:val="single" w:sz="4" w:space="0" w:color="auto"/>
              <w:left w:val="nil"/>
              <w:bottom w:val="single" w:sz="4" w:space="0" w:color="auto"/>
              <w:right w:val="nil"/>
            </w:tcBorders>
            <w:shd w:val="clear" w:color="auto" w:fill="auto"/>
            <w:noWrap/>
            <w:hideMark/>
          </w:tcPr>
          <w:p w14:paraId="0C8618B5" w14:textId="77777777" w:rsidR="00C96047" w:rsidRPr="00C96047" w:rsidRDefault="00C96047" w:rsidP="00C96047">
            <w:pPr>
              <w:rPr>
                <w:color w:val="000000"/>
              </w:rPr>
            </w:pPr>
            <w:proofErr w:type="spellStart"/>
            <w:r w:rsidRPr="00C96047">
              <w:rPr>
                <w:color w:val="000000"/>
              </w:rPr>
              <w:t>Reliability</w:t>
            </w:r>
            <w:proofErr w:type="spellEnd"/>
          </w:p>
        </w:tc>
        <w:tc>
          <w:tcPr>
            <w:tcW w:w="15185" w:type="dxa"/>
            <w:tcBorders>
              <w:top w:val="single" w:sz="4" w:space="0" w:color="auto"/>
              <w:left w:val="nil"/>
              <w:bottom w:val="single" w:sz="4" w:space="0" w:color="auto"/>
              <w:right w:val="nil"/>
            </w:tcBorders>
            <w:shd w:val="clear" w:color="auto" w:fill="auto"/>
            <w:noWrap/>
            <w:hideMark/>
          </w:tcPr>
          <w:p w14:paraId="0F6E846A" w14:textId="77777777" w:rsidR="00C96047" w:rsidRPr="00C96047" w:rsidRDefault="00C96047" w:rsidP="00C96047">
            <w:pPr>
              <w:rPr>
                <w:color w:val="000000"/>
              </w:rPr>
            </w:pPr>
            <w:proofErr w:type="spellStart"/>
            <w:r w:rsidRPr="00C96047">
              <w:rPr>
                <w:color w:val="000000"/>
              </w:rPr>
              <w:t>Validity</w:t>
            </w:r>
            <w:proofErr w:type="spellEnd"/>
            <w:r w:rsidR="000E125A">
              <w:rPr>
                <w:color w:val="000000"/>
              </w:rPr>
              <w:t xml:space="preserve"> /</w:t>
            </w:r>
            <w:proofErr w:type="spellStart"/>
            <w:r w:rsidR="000E125A">
              <w:rPr>
                <w:color w:val="000000"/>
              </w:rPr>
              <w:t>Number</w:t>
            </w:r>
            <w:proofErr w:type="spellEnd"/>
            <w:r w:rsidR="000E125A">
              <w:rPr>
                <w:color w:val="000000"/>
              </w:rPr>
              <w:t xml:space="preserve"> of </w:t>
            </w:r>
            <w:proofErr w:type="spellStart"/>
            <w:r w:rsidR="000E125A">
              <w:rPr>
                <w:color w:val="000000"/>
              </w:rPr>
              <w:t>items</w:t>
            </w:r>
            <w:proofErr w:type="spellEnd"/>
          </w:p>
        </w:tc>
        <w:tc>
          <w:tcPr>
            <w:tcW w:w="2477" w:type="dxa"/>
            <w:tcBorders>
              <w:top w:val="single" w:sz="4" w:space="0" w:color="auto"/>
              <w:left w:val="nil"/>
              <w:bottom w:val="single" w:sz="4" w:space="0" w:color="auto"/>
              <w:right w:val="nil"/>
            </w:tcBorders>
            <w:shd w:val="clear" w:color="auto" w:fill="auto"/>
            <w:noWrap/>
            <w:hideMark/>
          </w:tcPr>
          <w:p w14:paraId="1DDA93E0" w14:textId="77777777" w:rsidR="00C96047" w:rsidRPr="00C96047" w:rsidRDefault="00C96047" w:rsidP="00C96047">
            <w:pPr>
              <w:rPr>
                <w:color w:val="000000"/>
              </w:rPr>
            </w:pPr>
            <w:r w:rsidRPr="00C96047">
              <w:rPr>
                <w:color w:val="000000"/>
              </w:rPr>
              <w:t xml:space="preserve">No. of </w:t>
            </w:r>
            <w:proofErr w:type="spellStart"/>
            <w:r w:rsidRPr="00C96047">
              <w:rPr>
                <w:color w:val="000000"/>
              </w:rPr>
              <w:t>items</w:t>
            </w:r>
            <w:proofErr w:type="spellEnd"/>
          </w:p>
        </w:tc>
        <w:tc>
          <w:tcPr>
            <w:tcW w:w="2476" w:type="dxa"/>
            <w:tcBorders>
              <w:top w:val="nil"/>
              <w:left w:val="nil"/>
              <w:bottom w:val="nil"/>
              <w:right w:val="nil"/>
            </w:tcBorders>
            <w:shd w:val="clear" w:color="auto" w:fill="auto"/>
            <w:noWrap/>
            <w:hideMark/>
          </w:tcPr>
          <w:p w14:paraId="6567C925"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99C894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4C2849" w14:textId="77777777" w:rsidR="00C96047" w:rsidRPr="00C96047" w:rsidRDefault="00C96047" w:rsidP="00C96047">
            <w:pPr>
              <w:rPr>
                <w:sz w:val="20"/>
                <w:szCs w:val="20"/>
              </w:rPr>
            </w:pPr>
          </w:p>
        </w:tc>
      </w:tr>
      <w:tr w:rsidR="00C96047" w:rsidRPr="00C96047" w14:paraId="3E883031" w14:textId="77777777" w:rsidTr="000E125A">
        <w:trPr>
          <w:trHeight w:val="320"/>
        </w:trPr>
        <w:tc>
          <w:tcPr>
            <w:tcW w:w="1252" w:type="dxa"/>
            <w:tcBorders>
              <w:top w:val="nil"/>
              <w:left w:val="nil"/>
              <w:bottom w:val="nil"/>
              <w:right w:val="nil"/>
            </w:tcBorders>
            <w:shd w:val="clear" w:color="auto" w:fill="auto"/>
            <w:noWrap/>
            <w:hideMark/>
          </w:tcPr>
          <w:p w14:paraId="180542F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E6563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876C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56AA939"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7EAC37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459FC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5A6A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72A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B6091C" w14:textId="77777777" w:rsidR="00C96047" w:rsidRPr="00C96047" w:rsidRDefault="00C96047" w:rsidP="00C96047">
            <w:pPr>
              <w:rPr>
                <w:sz w:val="20"/>
                <w:szCs w:val="20"/>
              </w:rPr>
            </w:pPr>
          </w:p>
        </w:tc>
      </w:tr>
      <w:tr w:rsidR="00C96047" w:rsidRPr="00C96047" w14:paraId="290534EA" w14:textId="77777777" w:rsidTr="000E125A">
        <w:trPr>
          <w:trHeight w:val="320"/>
        </w:trPr>
        <w:tc>
          <w:tcPr>
            <w:tcW w:w="1252" w:type="dxa"/>
            <w:tcBorders>
              <w:top w:val="nil"/>
              <w:left w:val="nil"/>
              <w:bottom w:val="nil"/>
              <w:right w:val="nil"/>
            </w:tcBorders>
            <w:shd w:val="clear" w:color="auto" w:fill="auto"/>
            <w:noWrap/>
            <w:hideMark/>
          </w:tcPr>
          <w:p w14:paraId="09ADAA69" w14:textId="77777777" w:rsidR="00C96047" w:rsidRPr="00C96047" w:rsidRDefault="00C96047" w:rsidP="00C96047">
            <w:pPr>
              <w:rPr>
                <w:color w:val="000000"/>
              </w:rPr>
            </w:pPr>
            <w:r w:rsidRPr="00C96047">
              <w:rPr>
                <w:color w:val="000000"/>
              </w:rPr>
              <w:t>HEXACO-PI-R</w:t>
            </w:r>
          </w:p>
        </w:tc>
        <w:tc>
          <w:tcPr>
            <w:tcW w:w="1967" w:type="dxa"/>
            <w:tcBorders>
              <w:top w:val="nil"/>
              <w:left w:val="nil"/>
              <w:bottom w:val="nil"/>
              <w:right w:val="nil"/>
            </w:tcBorders>
            <w:shd w:val="clear" w:color="auto" w:fill="auto"/>
            <w:noWrap/>
            <w:hideMark/>
          </w:tcPr>
          <w:p w14:paraId="666F331E"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308EFD9"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18E62B88" w14:textId="77777777" w:rsidR="00C96047" w:rsidRPr="00C96047" w:rsidRDefault="00C96047" w:rsidP="00C96047">
            <w:pPr>
              <w:rPr>
                <w:color w:val="000000"/>
              </w:rPr>
            </w:pPr>
            <w:r w:rsidRPr="00C96047">
              <w:rPr>
                <w:color w:val="000000"/>
              </w:rPr>
              <w:t xml:space="preserve">(Lee &amp; </w:t>
            </w:r>
            <w:proofErr w:type="spellStart"/>
            <w:r w:rsidRPr="00C96047">
              <w:rPr>
                <w:color w:val="000000"/>
              </w:rPr>
              <w:t>Ashton</w:t>
            </w:r>
            <w:proofErr w:type="spellEnd"/>
            <w:r w:rsidRPr="00C96047">
              <w:rPr>
                <w:color w:val="000000"/>
              </w:rPr>
              <w:t>, 2016)</w:t>
            </w:r>
          </w:p>
        </w:tc>
        <w:tc>
          <w:tcPr>
            <w:tcW w:w="15185" w:type="dxa"/>
            <w:tcBorders>
              <w:top w:val="nil"/>
              <w:left w:val="nil"/>
              <w:bottom w:val="nil"/>
              <w:right w:val="nil"/>
            </w:tcBorders>
            <w:shd w:val="clear" w:color="auto" w:fill="auto"/>
            <w:noWrap/>
            <w:hideMark/>
          </w:tcPr>
          <w:p w14:paraId="5120AFC3" w14:textId="77777777" w:rsidR="00C96047" w:rsidRDefault="00C96047" w:rsidP="00C96047">
            <w:pPr>
              <w:rPr>
                <w:color w:val="000000"/>
              </w:rPr>
            </w:pPr>
          </w:p>
          <w:p w14:paraId="6E039DE2" w14:textId="77777777" w:rsidR="000E125A" w:rsidRDefault="000E125A" w:rsidP="000E125A">
            <w:pPr>
              <w:tabs>
                <w:tab w:val="left" w:pos="1144"/>
              </w:tabs>
              <w:rPr>
                <w:color w:val="000000"/>
              </w:rPr>
            </w:pPr>
            <w:r>
              <w:rPr>
                <w:color w:val="000000"/>
              </w:rPr>
              <w:tab/>
              <w:t>100</w:t>
            </w:r>
          </w:p>
          <w:p w14:paraId="1BCCE356" w14:textId="77777777" w:rsidR="000E125A" w:rsidRPr="000E125A" w:rsidRDefault="000E125A" w:rsidP="000E125A"/>
        </w:tc>
        <w:tc>
          <w:tcPr>
            <w:tcW w:w="2477" w:type="dxa"/>
            <w:tcBorders>
              <w:top w:val="nil"/>
              <w:left w:val="nil"/>
              <w:bottom w:val="nil"/>
              <w:right w:val="nil"/>
            </w:tcBorders>
            <w:shd w:val="clear" w:color="auto" w:fill="auto"/>
            <w:noWrap/>
            <w:hideMark/>
          </w:tcPr>
          <w:p w14:paraId="1E3A1404" w14:textId="77777777" w:rsidR="00C96047" w:rsidRPr="00C96047" w:rsidRDefault="00C96047" w:rsidP="00C96047">
            <w:pPr>
              <w:rPr>
                <w:color w:val="000000"/>
              </w:rPr>
            </w:pPr>
            <w:r w:rsidRPr="00C96047">
              <w:rPr>
                <w:color w:val="000000"/>
              </w:rPr>
              <w:t>100*, 60</w:t>
            </w:r>
          </w:p>
        </w:tc>
        <w:tc>
          <w:tcPr>
            <w:tcW w:w="2476" w:type="dxa"/>
            <w:tcBorders>
              <w:top w:val="nil"/>
              <w:left w:val="nil"/>
              <w:bottom w:val="nil"/>
              <w:right w:val="nil"/>
            </w:tcBorders>
            <w:shd w:val="clear" w:color="auto" w:fill="auto"/>
            <w:noWrap/>
            <w:hideMark/>
          </w:tcPr>
          <w:p w14:paraId="351E92A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0ECE92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B9913A" w14:textId="77777777" w:rsidR="00C96047" w:rsidRPr="00C96047" w:rsidRDefault="00C96047" w:rsidP="00C96047">
            <w:pPr>
              <w:rPr>
                <w:sz w:val="20"/>
                <w:szCs w:val="20"/>
              </w:rPr>
            </w:pPr>
          </w:p>
        </w:tc>
      </w:tr>
      <w:tr w:rsidR="00C96047" w:rsidRPr="00C96047" w14:paraId="526D2AE5" w14:textId="77777777" w:rsidTr="000E125A">
        <w:trPr>
          <w:trHeight w:val="320"/>
        </w:trPr>
        <w:tc>
          <w:tcPr>
            <w:tcW w:w="1252" w:type="dxa"/>
            <w:tcBorders>
              <w:top w:val="nil"/>
              <w:left w:val="nil"/>
              <w:bottom w:val="nil"/>
              <w:right w:val="nil"/>
            </w:tcBorders>
            <w:shd w:val="clear" w:color="auto" w:fill="auto"/>
            <w:noWrap/>
            <w:hideMark/>
          </w:tcPr>
          <w:p w14:paraId="47CBBC7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E0AEC30" w14:textId="77777777" w:rsidR="00C96047" w:rsidRPr="00C96047" w:rsidRDefault="00C96047" w:rsidP="00C96047">
            <w:pPr>
              <w:rPr>
                <w:color w:val="000000"/>
              </w:rPr>
            </w:pPr>
            <w:proofErr w:type="spellStart"/>
            <w:r w:rsidRPr="00C96047">
              <w:rPr>
                <w:color w:val="000000"/>
              </w:rPr>
              <w:t>Humility</w:t>
            </w:r>
            <w:proofErr w:type="spellEnd"/>
          </w:p>
        </w:tc>
        <w:tc>
          <w:tcPr>
            <w:tcW w:w="2070" w:type="dxa"/>
            <w:tcBorders>
              <w:top w:val="nil"/>
              <w:left w:val="nil"/>
              <w:bottom w:val="nil"/>
              <w:right w:val="nil"/>
            </w:tcBorders>
            <w:shd w:val="clear" w:color="auto" w:fill="auto"/>
            <w:noWrap/>
            <w:hideMark/>
          </w:tcPr>
          <w:p w14:paraId="3413D30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7940C28"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5A35F7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791C7F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B165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8971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1E0A6D5" w14:textId="77777777" w:rsidR="00C96047" w:rsidRPr="00C96047" w:rsidRDefault="00C96047" w:rsidP="00C96047">
            <w:pPr>
              <w:rPr>
                <w:sz w:val="20"/>
                <w:szCs w:val="20"/>
              </w:rPr>
            </w:pPr>
          </w:p>
        </w:tc>
      </w:tr>
      <w:tr w:rsidR="00C96047" w:rsidRPr="00C96047" w14:paraId="33BA5F5F" w14:textId="77777777" w:rsidTr="000E125A">
        <w:trPr>
          <w:trHeight w:val="320"/>
        </w:trPr>
        <w:tc>
          <w:tcPr>
            <w:tcW w:w="1252" w:type="dxa"/>
            <w:tcBorders>
              <w:top w:val="nil"/>
              <w:left w:val="nil"/>
              <w:bottom w:val="nil"/>
              <w:right w:val="nil"/>
            </w:tcBorders>
            <w:shd w:val="clear" w:color="auto" w:fill="auto"/>
            <w:noWrap/>
            <w:hideMark/>
          </w:tcPr>
          <w:p w14:paraId="4113743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5E91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0F3C5A9" w14:textId="77777777" w:rsidR="00C96047" w:rsidRPr="00C96047" w:rsidRDefault="00C96047" w:rsidP="00C96047">
            <w:pPr>
              <w:rPr>
                <w:color w:val="000000"/>
              </w:rPr>
            </w:pPr>
            <w:proofErr w:type="spellStart"/>
            <w:r w:rsidRPr="00C96047">
              <w:rPr>
                <w:color w:val="000000"/>
              </w:rPr>
              <w:t>Sincerity</w:t>
            </w:r>
            <w:proofErr w:type="spellEnd"/>
          </w:p>
        </w:tc>
        <w:tc>
          <w:tcPr>
            <w:tcW w:w="1301" w:type="dxa"/>
            <w:tcBorders>
              <w:top w:val="nil"/>
              <w:left w:val="nil"/>
              <w:bottom w:val="nil"/>
              <w:right w:val="nil"/>
            </w:tcBorders>
            <w:shd w:val="clear" w:color="auto" w:fill="auto"/>
            <w:noWrap/>
            <w:hideMark/>
          </w:tcPr>
          <w:p w14:paraId="42F2B039" w14:textId="77777777" w:rsidR="00C96047" w:rsidRPr="00C96047" w:rsidRDefault="00C96047" w:rsidP="00C96047">
            <w:pPr>
              <w:jc w:val="right"/>
              <w:rPr>
                <w:color w:val="000000"/>
              </w:rPr>
            </w:pPr>
            <w:r w:rsidRPr="00C96047">
              <w:rPr>
                <w:color w:val="000000"/>
              </w:rPr>
              <w:t>0,66</w:t>
            </w:r>
          </w:p>
        </w:tc>
        <w:tc>
          <w:tcPr>
            <w:tcW w:w="15185" w:type="dxa"/>
            <w:tcBorders>
              <w:top w:val="nil"/>
              <w:left w:val="nil"/>
              <w:bottom w:val="nil"/>
              <w:right w:val="nil"/>
            </w:tcBorders>
            <w:shd w:val="clear" w:color="auto" w:fill="auto"/>
            <w:noWrap/>
            <w:hideMark/>
          </w:tcPr>
          <w:p w14:paraId="735F4DA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A32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3F3D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1142F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E6C16FB" w14:textId="77777777" w:rsidR="00C96047" w:rsidRPr="00C96047" w:rsidRDefault="00C96047" w:rsidP="00C96047">
            <w:pPr>
              <w:rPr>
                <w:sz w:val="20"/>
                <w:szCs w:val="20"/>
              </w:rPr>
            </w:pPr>
          </w:p>
        </w:tc>
      </w:tr>
      <w:tr w:rsidR="00C96047" w:rsidRPr="00490AAA" w14:paraId="14D7C288" w14:textId="77777777" w:rsidTr="000E125A">
        <w:trPr>
          <w:trHeight w:val="320"/>
        </w:trPr>
        <w:tc>
          <w:tcPr>
            <w:tcW w:w="1252" w:type="dxa"/>
            <w:tcBorders>
              <w:top w:val="nil"/>
              <w:left w:val="nil"/>
              <w:bottom w:val="nil"/>
              <w:right w:val="nil"/>
            </w:tcBorders>
            <w:shd w:val="clear" w:color="auto" w:fill="auto"/>
            <w:noWrap/>
            <w:hideMark/>
          </w:tcPr>
          <w:p w14:paraId="0FE97E3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9C523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09AA1F" w14:textId="77777777" w:rsidR="00C96047" w:rsidRPr="00C96047" w:rsidRDefault="00C96047" w:rsidP="00C96047">
            <w:pPr>
              <w:rPr>
                <w:color w:val="000000"/>
              </w:rPr>
            </w:pPr>
            <w:proofErr w:type="spellStart"/>
            <w:r w:rsidRPr="00C96047">
              <w:rPr>
                <w:color w:val="000000"/>
              </w:rPr>
              <w:t>Fairness</w:t>
            </w:r>
            <w:proofErr w:type="spellEnd"/>
          </w:p>
        </w:tc>
        <w:tc>
          <w:tcPr>
            <w:tcW w:w="1301" w:type="dxa"/>
            <w:tcBorders>
              <w:top w:val="nil"/>
              <w:left w:val="nil"/>
              <w:bottom w:val="nil"/>
              <w:right w:val="nil"/>
            </w:tcBorders>
            <w:shd w:val="clear" w:color="auto" w:fill="auto"/>
            <w:noWrap/>
            <w:hideMark/>
          </w:tcPr>
          <w:p w14:paraId="18D020F6" w14:textId="77777777" w:rsidR="00C96047" w:rsidRPr="00C96047" w:rsidRDefault="00C96047" w:rsidP="00C96047">
            <w:pPr>
              <w:jc w:val="right"/>
              <w:rPr>
                <w:color w:val="000000"/>
              </w:rPr>
            </w:pPr>
            <w:r w:rsidRPr="00C96047">
              <w:rPr>
                <w:color w:val="000000"/>
              </w:rPr>
              <w:t>0,76</w:t>
            </w:r>
          </w:p>
        </w:tc>
        <w:tc>
          <w:tcPr>
            <w:tcW w:w="22614" w:type="dxa"/>
            <w:gridSpan w:val="4"/>
            <w:tcBorders>
              <w:top w:val="nil"/>
              <w:left w:val="nil"/>
              <w:bottom w:val="nil"/>
              <w:right w:val="nil"/>
            </w:tcBorders>
            <w:shd w:val="clear" w:color="auto" w:fill="auto"/>
            <w:noWrap/>
            <w:hideMark/>
          </w:tcPr>
          <w:p w14:paraId="038D2B9A" w14:textId="77777777" w:rsidR="00C96047" w:rsidRPr="00633156" w:rsidRDefault="00C96047" w:rsidP="00C96047">
            <w:pPr>
              <w:rPr>
                <w:color w:val="000000"/>
                <w:lang w:val="en-GB"/>
                <w:rPrChange w:id="47" w:author="Microsoft Office User" w:date="2018-11-15T23:47:00Z">
                  <w:rPr>
                    <w:color w:val="000000"/>
                  </w:rPr>
                </w:rPrChange>
              </w:rPr>
            </w:pPr>
            <w:r w:rsidRPr="00633156">
              <w:rPr>
                <w:color w:val="000000"/>
                <w:lang w:val="en-GB"/>
                <w:rPrChange w:id="48" w:author="Microsoft Office User" w:date="2018-11-15T23:47:00Z">
                  <w:rPr>
                    <w:color w:val="000000"/>
                  </w:rPr>
                </w:rPrChange>
              </w:rPr>
              <w:t xml:space="preserve">- Psychopathy (-.66), </w:t>
            </w:r>
          </w:p>
          <w:p w14:paraId="59CE6931" w14:textId="77777777" w:rsidR="00C96047" w:rsidRPr="00633156" w:rsidRDefault="00C96047" w:rsidP="00C96047">
            <w:pPr>
              <w:rPr>
                <w:color w:val="000000"/>
                <w:lang w:val="en-GB"/>
                <w:rPrChange w:id="49" w:author="Microsoft Office User" w:date="2018-11-15T23:47:00Z">
                  <w:rPr>
                    <w:color w:val="000000"/>
                  </w:rPr>
                </w:rPrChange>
              </w:rPr>
            </w:pPr>
            <w:r w:rsidRPr="00633156">
              <w:rPr>
                <w:color w:val="000000"/>
                <w:lang w:val="en-GB"/>
                <w:rPrChange w:id="50" w:author="Microsoft Office User" w:date="2018-11-15T23:47:00Z">
                  <w:rPr>
                    <w:color w:val="000000"/>
                  </w:rPr>
                </w:rPrChange>
              </w:rPr>
              <w:t xml:space="preserve">- Antisocial </w:t>
            </w:r>
            <w:proofErr w:type="spellStart"/>
            <w:r w:rsidRPr="00633156">
              <w:rPr>
                <w:color w:val="000000"/>
                <w:lang w:val="en-GB"/>
                <w:rPrChange w:id="51" w:author="Microsoft Office User" w:date="2018-11-15T23:47:00Z">
                  <w:rPr>
                    <w:color w:val="000000"/>
                  </w:rPr>
                </w:rPrChange>
              </w:rPr>
              <w:t>behavior</w:t>
            </w:r>
            <w:proofErr w:type="spellEnd"/>
            <w:r w:rsidRPr="00633156">
              <w:rPr>
                <w:color w:val="000000"/>
                <w:lang w:val="en-GB"/>
                <w:rPrChange w:id="52" w:author="Microsoft Office User" w:date="2018-11-15T23:47:00Z">
                  <w:rPr>
                    <w:color w:val="000000"/>
                  </w:rPr>
                </w:rPrChange>
              </w:rPr>
              <w:t xml:space="preserve"> (-.44) </w:t>
            </w:r>
          </w:p>
          <w:p w14:paraId="5EA66A1F" w14:textId="77777777" w:rsidR="00C96047" w:rsidRPr="00633156" w:rsidRDefault="00C96047" w:rsidP="00C96047">
            <w:pPr>
              <w:rPr>
                <w:color w:val="000000"/>
                <w:lang w:val="en-GB"/>
                <w:rPrChange w:id="53" w:author="Microsoft Office User" w:date="2018-11-15T23:47:00Z">
                  <w:rPr>
                    <w:color w:val="000000"/>
                  </w:rPr>
                </w:rPrChange>
              </w:rPr>
            </w:pPr>
            <w:r w:rsidRPr="00633156">
              <w:rPr>
                <w:color w:val="000000"/>
                <w:lang w:val="en-GB"/>
                <w:rPrChange w:id="54" w:author="Microsoft Office User" w:date="2018-11-15T23:47:00Z">
                  <w:rPr>
                    <w:color w:val="000000"/>
                  </w:rPr>
                </w:rPrChange>
              </w:rPr>
              <w:t>(</w:t>
            </w:r>
            <w:proofErr w:type="spellStart"/>
            <w:r w:rsidRPr="00633156">
              <w:rPr>
                <w:color w:val="000000"/>
                <w:lang w:val="en-GB"/>
                <w:rPrChange w:id="55" w:author="Microsoft Office User" w:date="2018-11-15T23:47:00Z">
                  <w:rPr>
                    <w:color w:val="000000"/>
                  </w:rPr>
                </w:rPrChange>
              </w:rPr>
              <w:t>Gaughan</w:t>
            </w:r>
            <w:proofErr w:type="spellEnd"/>
            <w:r w:rsidRPr="00633156">
              <w:rPr>
                <w:color w:val="000000"/>
                <w:lang w:val="en-GB"/>
                <w:rPrChange w:id="56" w:author="Microsoft Office User" w:date="2018-11-15T23:47:00Z">
                  <w:rPr>
                    <w:color w:val="000000"/>
                  </w:rPr>
                </w:rPrChange>
              </w:rPr>
              <w:t xml:space="preserve">, Miller, </w:t>
            </w:r>
            <w:proofErr w:type="spellStart"/>
            <w:r w:rsidRPr="00633156">
              <w:rPr>
                <w:color w:val="000000"/>
                <w:lang w:val="en-GB"/>
                <w:rPrChange w:id="57" w:author="Microsoft Office User" w:date="2018-11-15T23:47:00Z">
                  <w:rPr>
                    <w:color w:val="000000"/>
                  </w:rPr>
                </w:rPrChange>
              </w:rPr>
              <w:t>Lynam</w:t>
            </w:r>
            <w:proofErr w:type="spellEnd"/>
            <w:r w:rsidRPr="00633156">
              <w:rPr>
                <w:color w:val="000000"/>
                <w:lang w:val="en-GB"/>
                <w:rPrChange w:id="58" w:author="Microsoft Office User" w:date="2018-11-15T23:47:00Z">
                  <w:rPr>
                    <w:color w:val="000000"/>
                  </w:rPr>
                </w:rPrChange>
              </w:rPr>
              <w:t>, 2012);</w:t>
            </w:r>
          </w:p>
          <w:p w14:paraId="314201A0" w14:textId="77777777" w:rsidR="00C96047" w:rsidRPr="00633156" w:rsidRDefault="00C96047" w:rsidP="00C96047">
            <w:pPr>
              <w:rPr>
                <w:color w:val="000000"/>
                <w:lang w:val="en-GB"/>
                <w:rPrChange w:id="59" w:author="Microsoft Office User" w:date="2018-11-15T23:47:00Z">
                  <w:rPr>
                    <w:color w:val="000000"/>
                  </w:rPr>
                </w:rPrChange>
              </w:rPr>
            </w:pPr>
            <w:r w:rsidRPr="00633156">
              <w:rPr>
                <w:color w:val="000000"/>
                <w:lang w:val="en-GB"/>
                <w:rPrChange w:id="60" w:author="Microsoft Office User" w:date="2018-11-15T23:47:00Z">
                  <w:rPr>
                    <w:color w:val="000000"/>
                  </w:rPr>
                </w:rPrChange>
              </w:rPr>
              <w:t xml:space="preserve">+ Ethics/Integrity (.22) </w:t>
            </w:r>
          </w:p>
          <w:p w14:paraId="4C453336" w14:textId="77777777" w:rsidR="00C96047" w:rsidRPr="00633156" w:rsidRDefault="00C96047" w:rsidP="00C96047">
            <w:pPr>
              <w:rPr>
                <w:color w:val="000000"/>
                <w:lang w:val="en-GB"/>
                <w:rPrChange w:id="61" w:author="Microsoft Office User" w:date="2018-11-15T23:47:00Z">
                  <w:rPr>
                    <w:color w:val="000000"/>
                  </w:rPr>
                </w:rPrChange>
              </w:rPr>
            </w:pPr>
            <w:r w:rsidRPr="00633156">
              <w:rPr>
                <w:color w:val="000000"/>
                <w:lang w:val="en-GB"/>
                <w:rPrChange w:id="62" w:author="Microsoft Office User" w:date="2018-11-15T23:47:00Z">
                  <w:rPr>
                    <w:color w:val="000000"/>
                  </w:rPr>
                </w:rPrChange>
              </w:rPr>
              <w:t>(McAbee et al., 2014)</w:t>
            </w:r>
          </w:p>
        </w:tc>
        <w:tc>
          <w:tcPr>
            <w:tcW w:w="2476" w:type="dxa"/>
            <w:tcBorders>
              <w:top w:val="nil"/>
              <w:left w:val="nil"/>
              <w:bottom w:val="nil"/>
              <w:right w:val="nil"/>
            </w:tcBorders>
            <w:shd w:val="clear" w:color="auto" w:fill="auto"/>
            <w:noWrap/>
            <w:hideMark/>
          </w:tcPr>
          <w:p w14:paraId="15CA8187" w14:textId="77777777" w:rsidR="00C96047" w:rsidRPr="00633156" w:rsidRDefault="00C96047" w:rsidP="00C96047">
            <w:pPr>
              <w:rPr>
                <w:color w:val="000000"/>
                <w:lang w:val="en-GB"/>
                <w:rPrChange w:id="63" w:author="Microsoft Office User" w:date="2018-11-15T23:47:00Z">
                  <w:rPr>
                    <w:color w:val="000000"/>
                  </w:rPr>
                </w:rPrChange>
              </w:rPr>
            </w:pPr>
          </w:p>
        </w:tc>
      </w:tr>
      <w:tr w:rsidR="00C96047" w:rsidRPr="00C96047" w14:paraId="0F52496F" w14:textId="77777777" w:rsidTr="000E125A">
        <w:trPr>
          <w:trHeight w:val="320"/>
        </w:trPr>
        <w:tc>
          <w:tcPr>
            <w:tcW w:w="1252" w:type="dxa"/>
            <w:tcBorders>
              <w:top w:val="nil"/>
              <w:left w:val="nil"/>
              <w:bottom w:val="nil"/>
              <w:right w:val="nil"/>
            </w:tcBorders>
            <w:shd w:val="clear" w:color="auto" w:fill="auto"/>
            <w:noWrap/>
            <w:hideMark/>
          </w:tcPr>
          <w:p w14:paraId="344E8E82" w14:textId="77777777" w:rsidR="00C96047" w:rsidRPr="00633156" w:rsidRDefault="00C96047" w:rsidP="00C96047">
            <w:pPr>
              <w:rPr>
                <w:sz w:val="20"/>
                <w:szCs w:val="20"/>
                <w:lang w:val="en-GB"/>
                <w:rPrChange w:id="64" w:author="Microsoft Office User" w:date="2018-11-15T23:47:00Z">
                  <w:rPr>
                    <w:sz w:val="20"/>
                    <w:szCs w:val="20"/>
                  </w:rPr>
                </w:rPrChange>
              </w:rPr>
            </w:pPr>
          </w:p>
        </w:tc>
        <w:tc>
          <w:tcPr>
            <w:tcW w:w="1967" w:type="dxa"/>
            <w:tcBorders>
              <w:top w:val="nil"/>
              <w:left w:val="nil"/>
              <w:bottom w:val="nil"/>
              <w:right w:val="nil"/>
            </w:tcBorders>
            <w:shd w:val="clear" w:color="auto" w:fill="auto"/>
            <w:noWrap/>
            <w:hideMark/>
          </w:tcPr>
          <w:p w14:paraId="44BDE66C" w14:textId="77777777" w:rsidR="00C96047" w:rsidRPr="00633156" w:rsidRDefault="00C96047" w:rsidP="00C96047">
            <w:pPr>
              <w:rPr>
                <w:sz w:val="20"/>
                <w:szCs w:val="20"/>
                <w:lang w:val="en-GB"/>
                <w:rPrChange w:id="65" w:author="Microsoft Office User" w:date="2018-11-15T23:47:00Z">
                  <w:rPr>
                    <w:sz w:val="20"/>
                    <w:szCs w:val="20"/>
                  </w:rPr>
                </w:rPrChange>
              </w:rPr>
            </w:pPr>
          </w:p>
        </w:tc>
        <w:tc>
          <w:tcPr>
            <w:tcW w:w="2070" w:type="dxa"/>
            <w:tcBorders>
              <w:top w:val="nil"/>
              <w:left w:val="nil"/>
              <w:bottom w:val="nil"/>
              <w:right w:val="nil"/>
            </w:tcBorders>
            <w:shd w:val="clear" w:color="auto" w:fill="auto"/>
            <w:noWrap/>
            <w:hideMark/>
          </w:tcPr>
          <w:p w14:paraId="443D84DE" w14:textId="77777777" w:rsidR="00C96047" w:rsidRPr="00C96047" w:rsidRDefault="00C96047" w:rsidP="00C96047">
            <w:pPr>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301" w:type="dxa"/>
            <w:tcBorders>
              <w:top w:val="nil"/>
              <w:left w:val="nil"/>
              <w:bottom w:val="nil"/>
              <w:right w:val="nil"/>
            </w:tcBorders>
            <w:shd w:val="clear" w:color="auto" w:fill="auto"/>
            <w:noWrap/>
            <w:hideMark/>
          </w:tcPr>
          <w:p w14:paraId="071F0501" w14:textId="77777777" w:rsidR="00C96047" w:rsidRPr="00C96047" w:rsidRDefault="00C96047" w:rsidP="00C96047">
            <w:pPr>
              <w:jc w:val="right"/>
              <w:rPr>
                <w:color w:val="000000"/>
              </w:rPr>
            </w:pPr>
            <w:r w:rsidRPr="00C96047">
              <w:rPr>
                <w:color w:val="000000"/>
              </w:rPr>
              <w:t>0,81</w:t>
            </w:r>
          </w:p>
        </w:tc>
        <w:tc>
          <w:tcPr>
            <w:tcW w:w="15185" w:type="dxa"/>
            <w:tcBorders>
              <w:top w:val="nil"/>
              <w:left w:val="nil"/>
              <w:bottom w:val="nil"/>
              <w:right w:val="nil"/>
            </w:tcBorders>
            <w:shd w:val="clear" w:color="auto" w:fill="auto"/>
            <w:noWrap/>
            <w:hideMark/>
          </w:tcPr>
          <w:p w14:paraId="4C0FAE5C" w14:textId="77777777" w:rsidR="00C96047" w:rsidRDefault="00C96047" w:rsidP="00C96047">
            <w:pPr>
              <w:rPr>
                <w:color w:val="000000"/>
              </w:rPr>
            </w:pPr>
            <w:r w:rsidRPr="00C96047">
              <w:rPr>
                <w:color w:val="000000"/>
              </w:rPr>
              <w:t xml:space="preserve">- Social </w:t>
            </w:r>
            <w:proofErr w:type="spellStart"/>
            <w:r w:rsidRPr="00C96047">
              <w:rPr>
                <w:color w:val="000000"/>
              </w:rPr>
              <w:t>Dominance</w:t>
            </w:r>
            <w:proofErr w:type="spellEnd"/>
            <w:r w:rsidRPr="00C96047">
              <w:rPr>
                <w:color w:val="000000"/>
              </w:rPr>
              <w:t xml:space="preserve"> </w:t>
            </w:r>
          </w:p>
          <w:p w14:paraId="10A0E5B4" w14:textId="77777777" w:rsidR="00C96047" w:rsidRDefault="00C96047" w:rsidP="00C96047">
            <w:pPr>
              <w:rPr>
                <w:color w:val="000000"/>
              </w:rPr>
            </w:pPr>
            <w:proofErr w:type="spellStart"/>
            <w:r w:rsidRPr="00C96047">
              <w:rPr>
                <w:color w:val="000000"/>
              </w:rPr>
              <w:t>Orientation</w:t>
            </w:r>
            <w:proofErr w:type="spellEnd"/>
            <w:r w:rsidRPr="00C96047">
              <w:rPr>
                <w:color w:val="000000"/>
              </w:rPr>
              <w:t xml:space="preserve"> (-.45) </w:t>
            </w:r>
          </w:p>
          <w:p w14:paraId="0798DB8C" w14:textId="77777777" w:rsidR="00C96047" w:rsidRPr="00C96047" w:rsidRDefault="00C96047" w:rsidP="00C96047">
            <w:pPr>
              <w:rPr>
                <w:color w:val="000000"/>
              </w:rPr>
            </w:pPr>
            <w:r w:rsidRPr="00C96047">
              <w:rPr>
                <w:color w:val="000000"/>
              </w:rPr>
              <w:t>(Leone</w:t>
            </w:r>
            <w:r>
              <w:rPr>
                <w:color w:val="000000"/>
              </w:rPr>
              <w:t xml:space="preserve"> et al.</w:t>
            </w:r>
            <w:r w:rsidRPr="00C96047">
              <w:rPr>
                <w:color w:val="000000"/>
              </w:rPr>
              <w:t>, 2012)</w:t>
            </w:r>
          </w:p>
        </w:tc>
        <w:tc>
          <w:tcPr>
            <w:tcW w:w="2477" w:type="dxa"/>
            <w:tcBorders>
              <w:top w:val="nil"/>
              <w:left w:val="nil"/>
              <w:bottom w:val="nil"/>
              <w:right w:val="nil"/>
            </w:tcBorders>
            <w:shd w:val="clear" w:color="auto" w:fill="auto"/>
            <w:noWrap/>
            <w:hideMark/>
          </w:tcPr>
          <w:p w14:paraId="0E2B4355"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2CC2D39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3B4AA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2ABAE81" w14:textId="77777777" w:rsidR="00C96047" w:rsidRPr="00C96047" w:rsidRDefault="00C96047" w:rsidP="00C96047">
            <w:pPr>
              <w:rPr>
                <w:sz w:val="20"/>
                <w:szCs w:val="20"/>
              </w:rPr>
            </w:pPr>
          </w:p>
        </w:tc>
      </w:tr>
      <w:tr w:rsidR="00C96047" w:rsidRPr="00C96047" w14:paraId="52EB51BB" w14:textId="77777777" w:rsidTr="000E125A">
        <w:trPr>
          <w:trHeight w:val="320"/>
        </w:trPr>
        <w:tc>
          <w:tcPr>
            <w:tcW w:w="1252" w:type="dxa"/>
            <w:tcBorders>
              <w:top w:val="nil"/>
              <w:left w:val="nil"/>
              <w:bottom w:val="nil"/>
              <w:right w:val="nil"/>
            </w:tcBorders>
            <w:shd w:val="clear" w:color="auto" w:fill="auto"/>
            <w:noWrap/>
            <w:hideMark/>
          </w:tcPr>
          <w:p w14:paraId="62D7CE2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C0C090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4C2419B"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B5BB3C5" w14:textId="77777777" w:rsidR="00C96047" w:rsidRPr="00C96047" w:rsidRDefault="00C96047" w:rsidP="00C96047">
            <w:pPr>
              <w:jc w:val="right"/>
              <w:rPr>
                <w:color w:val="000000"/>
              </w:rPr>
            </w:pPr>
            <w:r w:rsidRPr="00C96047">
              <w:rPr>
                <w:color w:val="000000"/>
              </w:rPr>
              <w:t>0,68</w:t>
            </w:r>
          </w:p>
        </w:tc>
        <w:tc>
          <w:tcPr>
            <w:tcW w:w="15185" w:type="dxa"/>
            <w:tcBorders>
              <w:top w:val="nil"/>
              <w:left w:val="nil"/>
              <w:bottom w:val="nil"/>
              <w:right w:val="nil"/>
            </w:tcBorders>
            <w:shd w:val="clear" w:color="auto" w:fill="auto"/>
            <w:noWrap/>
            <w:hideMark/>
          </w:tcPr>
          <w:p w14:paraId="380C6BF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962BF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213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7A148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2531E" w14:textId="77777777" w:rsidR="00C96047" w:rsidRPr="00C96047" w:rsidRDefault="00C96047" w:rsidP="00C96047">
            <w:pPr>
              <w:rPr>
                <w:sz w:val="20"/>
                <w:szCs w:val="20"/>
              </w:rPr>
            </w:pPr>
          </w:p>
        </w:tc>
      </w:tr>
      <w:tr w:rsidR="00C96047" w:rsidRPr="00C96047" w14:paraId="578E7C74" w14:textId="77777777" w:rsidTr="000E125A">
        <w:trPr>
          <w:trHeight w:val="320"/>
        </w:trPr>
        <w:tc>
          <w:tcPr>
            <w:tcW w:w="1252" w:type="dxa"/>
            <w:tcBorders>
              <w:top w:val="nil"/>
              <w:left w:val="nil"/>
              <w:bottom w:val="nil"/>
              <w:right w:val="nil"/>
            </w:tcBorders>
            <w:shd w:val="clear" w:color="auto" w:fill="auto"/>
            <w:noWrap/>
            <w:hideMark/>
          </w:tcPr>
          <w:p w14:paraId="28AB56B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02B6867" w14:textId="77777777" w:rsidR="00C96047" w:rsidRPr="00C96047" w:rsidRDefault="00C96047" w:rsidP="00C96047">
            <w:pPr>
              <w:rPr>
                <w:color w:val="000000"/>
              </w:rPr>
            </w:pP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2C5105C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B58167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618A6C"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083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943C1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D36A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68022" w14:textId="77777777" w:rsidR="00C96047" w:rsidRPr="00C96047" w:rsidRDefault="00C96047" w:rsidP="00C96047">
            <w:pPr>
              <w:rPr>
                <w:sz w:val="20"/>
                <w:szCs w:val="20"/>
              </w:rPr>
            </w:pPr>
          </w:p>
        </w:tc>
      </w:tr>
      <w:tr w:rsidR="00C96047" w:rsidRPr="00C96047" w14:paraId="51A81D25" w14:textId="77777777" w:rsidTr="000E125A">
        <w:trPr>
          <w:trHeight w:val="320"/>
        </w:trPr>
        <w:tc>
          <w:tcPr>
            <w:tcW w:w="1252" w:type="dxa"/>
            <w:tcBorders>
              <w:top w:val="nil"/>
              <w:left w:val="nil"/>
              <w:bottom w:val="nil"/>
              <w:right w:val="nil"/>
            </w:tcBorders>
            <w:shd w:val="clear" w:color="auto" w:fill="auto"/>
            <w:noWrap/>
            <w:hideMark/>
          </w:tcPr>
          <w:p w14:paraId="104961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380D5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365AA57" w14:textId="77777777" w:rsidR="00C96047" w:rsidRPr="00C96047" w:rsidRDefault="00C96047" w:rsidP="00C96047">
            <w:pPr>
              <w:rPr>
                <w:color w:val="000000"/>
              </w:rPr>
            </w:pPr>
            <w:proofErr w:type="spellStart"/>
            <w:r w:rsidRPr="00C96047">
              <w:rPr>
                <w:color w:val="000000"/>
              </w:rPr>
              <w:t>Fearfulness</w:t>
            </w:r>
            <w:proofErr w:type="spellEnd"/>
          </w:p>
        </w:tc>
        <w:tc>
          <w:tcPr>
            <w:tcW w:w="1301" w:type="dxa"/>
            <w:tcBorders>
              <w:top w:val="nil"/>
              <w:left w:val="nil"/>
              <w:bottom w:val="nil"/>
              <w:right w:val="nil"/>
            </w:tcBorders>
            <w:shd w:val="clear" w:color="auto" w:fill="auto"/>
            <w:noWrap/>
            <w:hideMark/>
          </w:tcPr>
          <w:p w14:paraId="6E448140" w14:textId="77777777" w:rsidR="00C96047" w:rsidRPr="00C96047" w:rsidRDefault="00C96047" w:rsidP="00C96047">
            <w:pPr>
              <w:jc w:val="right"/>
              <w:rPr>
                <w:color w:val="000000"/>
              </w:rPr>
            </w:pPr>
            <w:r w:rsidRPr="00C96047">
              <w:rPr>
                <w:color w:val="000000"/>
              </w:rPr>
              <w:t>0,7</w:t>
            </w:r>
          </w:p>
        </w:tc>
        <w:tc>
          <w:tcPr>
            <w:tcW w:w="15185" w:type="dxa"/>
            <w:tcBorders>
              <w:top w:val="nil"/>
              <w:left w:val="nil"/>
              <w:bottom w:val="nil"/>
              <w:right w:val="nil"/>
            </w:tcBorders>
            <w:shd w:val="clear" w:color="auto" w:fill="auto"/>
            <w:noWrap/>
            <w:hideMark/>
          </w:tcPr>
          <w:p w14:paraId="551F76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313D44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C314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00516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40EBF0" w14:textId="77777777" w:rsidR="00C96047" w:rsidRPr="00C96047" w:rsidRDefault="00C96047" w:rsidP="00C96047">
            <w:pPr>
              <w:rPr>
                <w:sz w:val="20"/>
                <w:szCs w:val="20"/>
              </w:rPr>
            </w:pPr>
          </w:p>
        </w:tc>
      </w:tr>
      <w:tr w:rsidR="00C96047" w:rsidRPr="00C96047" w14:paraId="37384811" w14:textId="77777777" w:rsidTr="000E125A">
        <w:trPr>
          <w:trHeight w:val="320"/>
        </w:trPr>
        <w:tc>
          <w:tcPr>
            <w:tcW w:w="1252" w:type="dxa"/>
            <w:tcBorders>
              <w:top w:val="nil"/>
              <w:left w:val="nil"/>
              <w:bottom w:val="nil"/>
              <w:right w:val="nil"/>
            </w:tcBorders>
            <w:shd w:val="clear" w:color="auto" w:fill="auto"/>
            <w:noWrap/>
            <w:hideMark/>
          </w:tcPr>
          <w:p w14:paraId="3972EEC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94030E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A1B0A3"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C02546E" w14:textId="77777777" w:rsidR="00C96047" w:rsidRPr="00C96047" w:rsidRDefault="00C96047" w:rsidP="00C96047">
            <w:pPr>
              <w:jc w:val="right"/>
              <w:rPr>
                <w:color w:val="000000"/>
              </w:rPr>
            </w:pPr>
            <w:r w:rsidRPr="00C96047">
              <w:rPr>
                <w:color w:val="000000"/>
              </w:rPr>
              <w:t>0,64</w:t>
            </w:r>
          </w:p>
        </w:tc>
        <w:tc>
          <w:tcPr>
            <w:tcW w:w="15185" w:type="dxa"/>
            <w:tcBorders>
              <w:top w:val="nil"/>
              <w:left w:val="nil"/>
              <w:bottom w:val="nil"/>
              <w:right w:val="nil"/>
            </w:tcBorders>
            <w:shd w:val="clear" w:color="auto" w:fill="auto"/>
            <w:noWrap/>
            <w:hideMark/>
          </w:tcPr>
          <w:p w14:paraId="206DB32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7E21E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678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9FFBF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927FA9" w14:textId="77777777" w:rsidR="00C96047" w:rsidRPr="00C96047" w:rsidRDefault="00C96047" w:rsidP="00C96047">
            <w:pPr>
              <w:rPr>
                <w:sz w:val="20"/>
                <w:szCs w:val="20"/>
              </w:rPr>
            </w:pPr>
          </w:p>
        </w:tc>
      </w:tr>
      <w:tr w:rsidR="00C96047" w:rsidRPr="00C96047" w14:paraId="5E74C7AA" w14:textId="77777777" w:rsidTr="000E125A">
        <w:trPr>
          <w:trHeight w:val="320"/>
        </w:trPr>
        <w:tc>
          <w:tcPr>
            <w:tcW w:w="1252" w:type="dxa"/>
            <w:tcBorders>
              <w:top w:val="nil"/>
              <w:left w:val="nil"/>
              <w:bottom w:val="nil"/>
              <w:right w:val="nil"/>
            </w:tcBorders>
            <w:shd w:val="clear" w:color="auto" w:fill="auto"/>
            <w:noWrap/>
            <w:hideMark/>
          </w:tcPr>
          <w:p w14:paraId="05318D9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10C1E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2EB86AB" w14:textId="77777777" w:rsidR="00C96047" w:rsidRPr="00C96047" w:rsidRDefault="00C96047" w:rsidP="00C96047">
            <w:pPr>
              <w:rPr>
                <w:color w:val="000000"/>
              </w:rPr>
            </w:pPr>
            <w:proofErr w:type="spellStart"/>
            <w:r w:rsidRPr="00C96047">
              <w:rPr>
                <w:color w:val="000000"/>
              </w:rPr>
              <w:t>Dependence</w:t>
            </w:r>
            <w:proofErr w:type="spellEnd"/>
          </w:p>
        </w:tc>
        <w:tc>
          <w:tcPr>
            <w:tcW w:w="1301" w:type="dxa"/>
            <w:tcBorders>
              <w:top w:val="nil"/>
              <w:left w:val="nil"/>
              <w:bottom w:val="nil"/>
              <w:right w:val="nil"/>
            </w:tcBorders>
            <w:shd w:val="clear" w:color="auto" w:fill="auto"/>
            <w:noWrap/>
            <w:hideMark/>
          </w:tcPr>
          <w:p w14:paraId="509A4076" w14:textId="77777777" w:rsidR="00C96047" w:rsidRPr="00C96047" w:rsidRDefault="00C96047" w:rsidP="00C96047">
            <w:pPr>
              <w:jc w:val="right"/>
              <w:rPr>
                <w:color w:val="000000"/>
              </w:rPr>
            </w:pPr>
            <w:r w:rsidRPr="00C96047">
              <w:rPr>
                <w:color w:val="000000"/>
              </w:rPr>
              <w:t>0,8</w:t>
            </w:r>
          </w:p>
        </w:tc>
        <w:tc>
          <w:tcPr>
            <w:tcW w:w="15185" w:type="dxa"/>
            <w:tcBorders>
              <w:top w:val="nil"/>
              <w:left w:val="nil"/>
              <w:bottom w:val="nil"/>
              <w:right w:val="nil"/>
            </w:tcBorders>
            <w:shd w:val="clear" w:color="auto" w:fill="auto"/>
            <w:noWrap/>
            <w:hideMark/>
          </w:tcPr>
          <w:p w14:paraId="48A7CFE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8DF8D0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1797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EA2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80C0E4" w14:textId="77777777" w:rsidR="00C96047" w:rsidRPr="00C96047" w:rsidRDefault="00C96047" w:rsidP="00C96047">
            <w:pPr>
              <w:rPr>
                <w:sz w:val="20"/>
                <w:szCs w:val="20"/>
              </w:rPr>
            </w:pPr>
          </w:p>
        </w:tc>
      </w:tr>
      <w:tr w:rsidR="00C96047" w:rsidRPr="00C96047" w14:paraId="6FCDEF56" w14:textId="77777777" w:rsidTr="000E125A">
        <w:trPr>
          <w:trHeight w:val="320"/>
        </w:trPr>
        <w:tc>
          <w:tcPr>
            <w:tcW w:w="1252" w:type="dxa"/>
            <w:tcBorders>
              <w:top w:val="nil"/>
              <w:left w:val="nil"/>
              <w:bottom w:val="nil"/>
              <w:right w:val="nil"/>
            </w:tcBorders>
            <w:shd w:val="clear" w:color="auto" w:fill="auto"/>
            <w:noWrap/>
            <w:hideMark/>
          </w:tcPr>
          <w:p w14:paraId="411CA0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24AC1C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8F8330E" w14:textId="77777777" w:rsidR="00C96047" w:rsidRPr="00C96047" w:rsidRDefault="00C96047" w:rsidP="00C96047">
            <w:pPr>
              <w:rPr>
                <w:color w:val="000000"/>
              </w:rPr>
            </w:pPr>
            <w:proofErr w:type="spellStart"/>
            <w:r w:rsidRPr="00C96047">
              <w:rPr>
                <w:color w:val="000000"/>
              </w:rPr>
              <w:t>Sentimentality</w:t>
            </w:r>
            <w:proofErr w:type="spellEnd"/>
          </w:p>
        </w:tc>
        <w:tc>
          <w:tcPr>
            <w:tcW w:w="1301" w:type="dxa"/>
            <w:tcBorders>
              <w:top w:val="nil"/>
              <w:left w:val="nil"/>
              <w:bottom w:val="nil"/>
              <w:right w:val="nil"/>
            </w:tcBorders>
            <w:shd w:val="clear" w:color="auto" w:fill="auto"/>
            <w:noWrap/>
            <w:hideMark/>
          </w:tcPr>
          <w:p w14:paraId="34CB5211" w14:textId="77777777" w:rsidR="00C96047" w:rsidRPr="00C96047" w:rsidRDefault="00C96047" w:rsidP="00C96047">
            <w:pPr>
              <w:jc w:val="right"/>
              <w:rPr>
                <w:color w:val="000000"/>
              </w:rPr>
            </w:pPr>
            <w:r w:rsidRPr="00C96047">
              <w:rPr>
                <w:color w:val="000000"/>
              </w:rPr>
              <w:t>0,7</w:t>
            </w:r>
          </w:p>
        </w:tc>
        <w:tc>
          <w:tcPr>
            <w:tcW w:w="17662" w:type="dxa"/>
            <w:gridSpan w:val="2"/>
            <w:tcBorders>
              <w:top w:val="nil"/>
              <w:left w:val="nil"/>
              <w:bottom w:val="nil"/>
              <w:right w:val="nil"/>
            </w:tcBorders>
            <w:shd w:val="clear" w:color="auto" w:fill="auto"/>
            <w:noWrap/>
            <w:hideMark/>
          </w:tcPr>
          <w:p w14:paraId="77182690" w14:textId="77777777" w:rsidR="00C96047" w:rsidRPr="00633156" w:rsidRDefault="00C96047" w:rsidP="00C96047">
            <w:pPr>
              <w:rPr>
                <w:color w:val="000000"/>
                <w:lang w:val="en-GB"/>
                <w:rPrChange w:id="66" w:author="Microsoft Office User" w:date="2018-11-15T23:47:00Z">
                  <w:rPr>
                    <w:color w:val="000000"/>
                  </w:rPr>
                </w:rPrChange>
              </w:rPr>
            </w:pPr>
            <w:r w:rsidRPr="00633156">
              <w:rPr>
                <w:color w:val="000000"/>
                <w:lang w:val="en-GB"/>
                <w:rPrChange w:id="67" w:author="Microsoft Office User" w:date="2018-11-15T23:47:00Z">
                  <w:rPr>
                    <w:color w:val="000000"/>
                  </w:rPr>
                </w:rPrChange>
              </w:rPr>
              <w:t xml:space="preserve">- Callous affect (-.68) </w:t>
            </w:r>
          </w:p>
          <w:p w14:paraId="748C4F71" w14:textId="77777777" w:rsidR="00C96047" w:rsidRPr="00633156" w:rsidRDefault="00C96047" w:rsidP="00C96047">
            <w:pPr>
              <w:rPr>
                <w:color w:val="000000"/>
                <w:lang w:val="en-GB"/>
                <w:rPrChange w:id="68" w:author="Microsoft Office User" w:date="2018-11-15T23:47:00Z">
                  <w:rPr>
                    <w:color w:val="000000"/>
                  </w:rPr>
                </w:rPrChange>
              </w:rPr>
            </w:pPr>
            <w:r w:rsidRPr="00633156">
              <w:rPr>
                <w:color w:val="000000"/>
                <w:lang w:val="en-GB"/>
                <w:rPrChange w:id="69" w:author="Microsoft Office User" w:date="2018-11-15T23:47:00Z">
                  <w:rPr>
                    <w:color w:val="000000"/>
                  </w:rPr>
                </w:rPrChange>
              </w:rPr>
              <w:t>(</w:t>
            </w:r>
            <w:proofErr w:type="spellStart"/>
            <w:r w:rsidRPr="00633156">
              <w:rPr>
                <w:color w:val="000000"/>
                <w:lang w:val="en-GB"/>
                <w:rPrChange w:id="70" w:author="Microsoft Office User" w:date="2018-11-15T23:47:00Z">
                  <w:rPr>
                    <w:color w:val="000000"/>
                  </w:rPr>
                </w:rPrChange>
              </w:rPr>
              <w:t>Gaughan</w:t>
            </w:r>
            <w:proofErr w:type="spellEnd"/>
            <w:r w:rsidRPr="00633156">
              <w:rPr>
                <w:color w:val="000000"/>
                <w:lang w:val="en-GB"/>
                <w:rPrChange w:id="71" w:author="Microsoft Office User" w:date="2018-11-15T23:47:00Z">
                  <w:rPr>
                    <w:color w:val="000000"/>
                  </w:rPr>
                </w:rPrChange>
              </w:rPr>
              <w:t xml:space="preserve"> et al., 2012); </w:t>
            </w:r>
          </w:p>
          <w:p w14:paraId="45D0A4A7" w14:textId="77777777" w:rsidR="00C96047" w:rsidRDefault="00C96047" w:rsidP="00C96047">
            <w:pPr>
              <w:rPr>
                <w:color w:val="000000"/>
              </w:rPr>
            </w:pPr>
            <w:r w:rsidRPr="00C96047">
              <w:rPr>
                <w:color w:val="000000"/>
              </w:rPr>
              <w:t xml:space="preserve">+ </w:t>
            </w:r>
            <w:proofErr w:type="spellStart"/>
            <w:r w:rsidRPr="00C96047">
              <w:rPr>
                <w:color w:val="000000"/>
              </w:rPr>
              <w:t>Diversity</w:t>
            </w:r>
            <w:proofErr w:type="spellEnd"/>
            <w:r w:rsidRPr="00C96047">
              <w:rPr>
                <w:color w:val="000000"/>
              </w:rPr>
              <w:t xml:space="preserve"> </w:t>
            </w:r>
            <w:r w:rsidRPr="00C96047">
              <w:rPr>
                <w:b/>
                <w:bCs/>
                <w:color w:val="000000"/>
              </w:rPr>
              <w:t>(</w:t>
            </w:r>
            <w:r w:rsidRPr="00C96047">
              <w:rPr>
                <w:color w:val="000000"/>
              </w:rPr>
              <w:t>.22</w:t>
            </w:r>
            <w:r w:rsidRPr="00C96047">
              <w:rPr>
                <w:b/>
                <w:bCs/>
                <w:color w:val="000000"/>
              </w:rPr>
              <w:t>)</w:t>
            </w:r>
            <w:r w:rsidRPr="00C96047">
              <w:rPr>
                <w:color w:val="000000"/>
              </w:rPr>
              <w:t xml:space="preserve"> </w:t>
            </w:r>
          </w:p>
          <w:p w14:paraId="70496538"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w:t>
            </w:r>
            <w:proofErr w:type="spellStart"/>
            <w:r w:rsidRPr="00C96047">
              <w:rPr>
                <w:color w:val="000000"/>
              </w:rPr>
              <w:t>Oswald</w:t>
            </w:r>
            <w:proofErr w:type="spellEnd"/>
            <w:r w:rsidRPr="00C96047">
              <w:rPr>
                <w:color w:val="000000"/>
              </w:rPr>
              <w:t xml:space="preserve">, </w:t>
            </w:r>
            <w:proofErr w:type="spellStart"/>
            <w:r w:rsidRPr="00C96047">
              <w:rPr>
                <w:color w:val="000000"/>
              </w:rPr>
              <w:t>Connelly</w:t>
            </w:r>
            <w:proofErr w:type="spellEnd"/>
            <w:r w:rsidRPr="00C96047">
              <w:rPr>
                <w:color w:val="000000"/>
              </w:rPr>
              <w:t>, 2014)</w:t>
            </w:r>
          </w:p>
        </w:tc>
        <w:tc>
          <w:tcPr>
            <w:tcW w:w="2476" w:type="dxa"/>
            <w:tcBorders>
              <w:top w:val="nil"/>
              <w:left w:val="nil"/>
              <w:bottom w:val="nil"/>
              <w:right w:val="nil"/>
            </w:tcBorders>
            <w:shd w:val="clear" w:color="auto" w:fill="auto"/>
            <w:noWrap/>
            <w:hideMark/>
          </w:tcPr>
          <w:p w14:paraId="4ABD0B4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1669F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FDE884" w14:textId="77777777" w:rsidR="00C96047" w:rsidRPr="00C96047" w:rsidRDefault="00C96047" w:rsidP="00C96047">
            <w:pPr>
              <w:rPr>
                <w:sz w:val="20"/>
                <w:szCs w:val="20"/>
              </w:rPr>
            </w:pPr>
          </w:p>
        </w:tc>
      </w:tr>
      <w:tr w:rsidR="00C96047" w:rsidRPr="00C96047" w14:paraId="72AFEAC1" w14:textId="77777777" w:rsidTr="000E125A">
        <w:trPr>
          <w:trHeight w:val="320"/>
        </w:trPr>
        <w:tc>
          <w:tcPr>
            <w:tcW w:w="1252" w:type="dxa"/>
            <w:tcBorders>
              <w:top w:val="nil"/>
              <w:left w:val="nil"/>
              <w:bottom w:val="nil"/>
              <w:right w:val="nil"/>
            </w:tcBorders>
            <w:shd w:val="clear" w:color="auto" w:fill="auto"/>
            <w:noWrap/>
            <w:hideMark/>
          </w:tcPr>
          <w:p w14:paraId="4A6398D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9EB982B"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E39939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1DF1BB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737D10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35A58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01FC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E62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B4289DE" w14:textId="77777777" w:rsidR="00C96047" w:rsidRPr="00C96047" w:rsidRDefault="00C96047" w:rsidP="00C96047">
            <w:pPr>
              <w:rPr>
                <w:sz w:val="20"/>
                <w:szCs w:val="20"/>
              </w:rPr>
            </w:pPr>
          </w:p>
        </w:tc>
      </w:tr>
      <w:tr w:rsidR="00C96047" w:rsidRPr="00490AAA" w14:paraId="65CF35EA" w14:textId="77777777" w:rsidTr="000E125A">
        <w:trPr>
          <w:trHeight w:val="320"/>
        </w:trPr>
        <w:tc>
          <w:tcPr>
            <w:tcW w:w="1252" w:type="dxa"/>
            <w:tcBorders>
              <w:top w:val="nil"/>
              <w:left w:val="nil"/>
              <w:bottom w:val="nil"/>
              <w:right w:val="nil"/>
            </w:tcBorders>
            <w:shd w:val="clear" w:color="auto" w:fill="auto"/>
            <w:noWrap/>
            <w:hideMark/>
          </w:tcPr>
          <w:p w14:paraId="61CDD78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D2927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94A9895"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Self-Esteem</w:t>
            </w:r>
            <w:proofErr w:type="spellEnd"/>
          </w:p>
        </w:tc>
        <w:tc>
          <w:tcPr>
            <w:tcW w:w="1301" w:type="dxa"/>
            <w:tcBorders>
              <w:top w:val="nil"/>
              <w:left w:val="nil"/>
              <w:bottom w:val="nil"/>
              <w:right w:val="nil"/>
            </w:tcBorders>
            <w:shd w:val="clear" w:color="auto" w:fill="auto"/>
            <w:noWrap/>
            <w:hideMark/>
          </w:tcPr>
          <w:p w14:paraId="5DCC576E" w14:textId="77777777" w:rsidR="00C96047" w:rsidRPr="00C96047" w:rsidRDefault="00C96047" w:rsidP="00C96047">
            <w:pPr>
              <w:jc w:val="right"/>
              <w:rPr>
                <w:color w:val="000000"/>
              </w:rPr>
            </w:pPr>
            <w:r w:rsidRPr="00C96047">
              <w:rPr>
                <w:color w:val="000000"/>
              </w:rPr>
              <w:t>0,67</w:t>
            </w:r>
          </w:p>
        </w:tc>
        <w:tc>
          <w:tcPr>
            <w:tcW w:w="15185" w:type="dxa"/>
            <w:tcBorders>
              <w:top w:val="nil"/>
              <w:left w:val="nil"/>
              <w:bottom w:val="nil"/>
              <w:right w:val="nil"/>
            </w:tcBorders>
            <w:shd w:val="clear" w:color="auto" w:fill="auto"/>
            <w:noWrap/>
            <w:hideMark/>
          </w:tcPr>
          <w:p w14:paraId="034305DC" w14:textId="77777777" w:rsidR="00C96047" w:rsidRPr="00633156" w:rsidRDefault="00C96047" w:rsidP="00C96047">
            <w:pPr>
              <w:rPr>
                <w:color w:val="000000"/>
                <w:lang w:val="en-GB"/>
                <w:rPrChange w:id="72" w:author="Microsoft Office User" w:date="2018-11-15T23:47:00Z">
                  <w:rPr>
                    <w:color w:val="000000"/>
                  </w:rPr>
                </w:rPrChange>
              </w:rPr>
            </w:pPr>
            <w:r w:rsidRPr="00633156">
              <w:rPr>
                <w:color w:val="000000"/>
                <w:lang w:val="en-GB"/>
                <w:rPrChange w:id="73" w:author="Microsoft Office User" w:date="2018-11-15T23:47:00Z">
                  <w:rPr>
                    <w:color w:val="000000"/>
                  </w:rPr>
                </w:rPrChange>
              </w:rPr>
              <w:t xml:space="preserve">+ Adaptability / Life skills (.25) </w:t>
            </w:r>
          </w:p>
          <w:p w14:paraId="3D4475CE" w14:textId="77777777" w:rsidR="00C96047" w:rsidRPr="00633156" w:rsidRDefault="00C96047" w:rsidP="00C96047">
            <w:pPr>
              <w:rPr>
                <w:color w:val="000000"/>
                <w:lang w:val="en-GB"/>
                <w:rPrChange w:id="74" w:author="Microsoft Office User" w:date="2018-11-15T23:47:00Z">
                  <w:rPr>
                    <w:color w:val="000000"/>
                  </w:rPr>
                </w:rPrChange>
              </w:rPr>
            </w:pPr>
            <w:r w:rsidRPr="00633156">
              <w:rPr>
                <w:b/>
                <w:bCs/>
                <w:color w:val="000000"/>
                <w:lang w:val="en-GB"/>
                <w:rPrChange w:id="75" w:author="Microsoft Office User" w:date="2018-11-15T23:47:00Z">
                  <w:rPr>
                    <w:b/>
                    <w:bCs/>
                    <w:color w:val="000000"/>
                  </w:rPr>
                </w:rPrChange>
              </w:rPr>
              <w:t>(</w:t>
            </w:r>
            <w:r w:rsidRPr="00633156">
              <w:rPr>
                <w:color w:val="000000"/>
                <w:lang w:val="en-GB"/>
                <w:rPrChange w:id="76" w:author="Microsoft Office User" w:date="2018-11-15T23:47:00Z">
                  <w:rPr>
                    <w:color w:val="000000"/>
                  </w:rPr>
                </w:rPrChange>
              </w:rPr>
              <w:t>McAbee et al., 2014</w:t>
            </w:r>
            <w:r w:rsidRPr="00633156">
              <w:rPr>
                <w:b/>
                <w:bCs/>
                <w:color w:val="000000"/>
                <w:lang w:val="en-GB"/>
                <w:rPrChange w:id="77" w:author="Microsoft Office User" w:date="2018-11-15T23:47:00Z">
                  <w:rPr>
                    <w:b/>
                    <w:bCs/>
                    <w:color w:val="000000"/>
                  </w:rPr>
                </w:rPrChange>
              </w:rPr>
              <w:t>)</w:t>
            </w:r>
          </w:p>
        </w:tc>
        <w:tc>
          <w:tcPr>
            <w:tcW w:w="2477" w:type="dxa"/>
            <w:tcBorders>
              <w:top w:val="nil"/>
              <w:left w:val="nil"/>
              <w:bottom w:val="nil"/>
              <w:right w:val="nil"/>
            </w:tcBorders>
            <w:shd w:val="clear" w:color="auto" w:fill="auto"/>
            <w:noWrap/>
            <w:hideMark/>
          </w:tcPr>
          <w:p w14:paraId="0668321D" w14:textId="77777777" w:rsidR="00C96047" w:rsidRPr="00633156" w:rsidRDefault="00C96047" w:rsidP="00C96047">
            <w:pPr>
              <w:rPr>
                <w:color w:val="000000"/>
                <w:lang w:val="en-GB"/>
                <w:rPrChange w:id="78" w:author="Microsoft Office User" w:date="2018-11-15T23:47:00Z">
                  <w:rPr>
                    <w:color w:val="000000"/>
                  </w:rPr>
                </w:rPrChange>
              </w:rPr>
            </w:pPr>
          </w:p>
        </w:tc>
        <w:tc>
          <w:tcPr>
            <w:tcW w:w="2476" w:type="dxa"/>
            <w:tcBorders>
              <w:top w:val="nil"/>
              <w:left w:val="nil"/>
              <w:bottom w:val="nil"/>
              <w:right w:val="nil"/>
            </w:tcBorders>
            <w:shd w:val="clear" w:color="auto" w:fill="auto"/>
            <w:noWrap/>
            <w:hideMark/>
          </w:tcPr>
          <w:p w14:paraId="66573795" w14:textId="77777777" w:rsidR="00C96047" w:rsidRPr="00633156" w:rsidRDefault="00C96047" w:rsidP="00C96047">
            <w:pPr>
              <w:rPr>
                <w:sz w:val="20"/>
                <w:szCs w:val="20"/>
                <w:lang w:val="en-GB"/>
                <w:rPrChange w:id="79"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3AFC400C" w14:textId="77777777" w:rsidR="00C96047" w:rsidRPr="00633156" w:rsidRDefault="00C96047" w:rsidP="00C96047">
            <w:pPr>
              <w:rPr>
                <w:sz w:val="20"/>
                <w:szCs w:val="20"/>
                <w:lang w:val="en-GB"/>
                <w:rPrChange w:id="80"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7A31DBEE" w14:textId="77777777" w:rsidR="00C96047" w:rsidRPr="00633156" w:rsidRDefault="00C96047" w:rsidP="00C96047">
            <w:pPr>
              <w:rPr>
                <w:sz w:val="20"/>
                <w:szCs w:val="20"/>
                <w:lang w:val="en-GB"/>
                <w:rPrChange w:id="81" w:author="Microsoft Office User" w:date="2018-11-15T23:47:00Z">
                  <w:rPr>
                    <w:sz w:val="20"/>
                    <w:szCs w:val="20"/>
                  </w:rPr>
                </w:rPrChange>
              </w:rPr>
            </w:pPr>
          </w:p>
        </w:tc>
      </w:tr>
      <w:tr w:rsidR="00C96047" w:rsidRPr="00C96047" w14:paraId="415A1AC0" w14:textId="77777777" w:rsidTr="000E125A">
        <w:trPr>
          <w:trHeight w:val="320"/>
        </w:trPr>
        <w:tc>
          <w:tcPr>
            <w:tcW w:w="1252" w:type="dxa"/>
            <w:tcBorders>
              <w:top w:val="nil"/>
              <w:left w:val="nil"/>
              <w:bottom w:val="nil"/>
              <w:right w:val="nil"/>
            </w:tcBorders>
            <w:shd w:val="clear" w:color="auto" w:fill="auto"/>
            <w:noWrap/>
            <w:hideMark/>
          </w:tcPr>
          <w:p w14:paraId="595446F8" w14:textId="77777777" w:rsidR="00C96047" w:rsidRPr="00633156" w:rsidRDefault="00C96047" w:rsidP="00C96047">
            <w:pPr>
              <w:rPr>
                <w:sz w:val="20"/>
                <w:szCs w:val="20"/>
                <w:lang w:val="en-GB"/>
                <w:rPrChange w:id="82" w:author="Microsoft Office User" w:date="2018-11-15T23:47:00Z">
                  <w:rPr>
                    <w:sz w:val="20"/>
                    <w:szCs w:val="20"/>
                  </w:rPr>
                </w:rPrChange>
              </w:rPr>
            </w:pPr>
          </w:p>
        </w:tc>
        <w:tc>
          <w:tcPr>
            <w:tcW w:w="1967" w:type="dxa"/>
            <w:tcBorders>
              <w:top w:val="nil"/>
              <w:left w:val="nil"/>
              <w:bottom w:val="nil"/>
              <w:right w:val="nil"/>
            </w:tcBorders>
            <w:shd w:val="clear" w:color="auto" w:fill="auto"/>
            <w:noWrap/>
            <w:hideMark/>
          </w:tcPr>
          <w:p w14:paraId="113386B1" w14:textId="77777777" w:rsidR="00C96047" w:rsidRPr="00633156" w:rsidRDefault="00C96047" w:rsidP="00C96047">
            <w:pPr>
              <w:rPr>
                <w:sz w:val="20"/>
                <w:szCs w:val="20"/>
                <w:lang w:val="en-GB"/>
                <w:rPrChange w:id="83" w:author="Microsoft Office User" w:date="2018-11-15T23:47:00Z">
                  <w:rPr>
                    <w:sz w:val="20"/>
                    <w:szCs w:val="20"/>
                  </w:rPr>
                </w:rPrChange>
              </w:rPr>
            </w:pPr>
          </w:p>
        </w:tc>
        <w:tc>
          <w:tcPr>
            <w:tcW w:w="2070" w:type="dxa"/>
            <w:tcBorders>
              <w:top w:val="nil"/>
              <w:left w:val="nil"/>
              <w:bottom w:val="nil"/>
              <w:right w:val="nil"/>
            </w:tcBorders>
            <w:shd w:val="clear" w:color="auto" w:fill="auto"/>
            <w:noWrap/>
            <w:hideMark/>
          </w:tcPr>
          <w:p w14:paraId="00C2EBAD"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Boldness</w:t>
            </w:r>
            <w:proofErr w:type="spellEnd"/>
          </w:p>
        </w:tc>
        <w:tc>
          <w:tcPr>
            <w:tcW w:w="1301" w:type="dxa"/>
            <w:tcBorders>
              <w:top w:val="nil"/>
              <w:left w:val="nil"/>
              <w:bottom w:val="nil"/>
              <w:right w:val="nil"/>
            </w:tcBorders>
            <w:shd w:val="clear" w:color="auto" w:fill="auto"/>
            <w:noWrap/>
            <w:hideMark/>
          </w:tcPr>
          <w:p w14:paraId="50D8083D" w14:textId="77777777" w:rsidR="00C96047" w:rsidRPr="00C96047" w:rsidRDefault="00C96047" w:rsidP="00C96047">
            <w:pPr>
              <w:jc w:val="right"/>
              <w:rPr>
                <w:color w:val="000000"/>
              </w:rPr>
            </w:pPr>
            <w:r w:rsidRPr="00C96047">
              <w:rPr>
                <w:color w:val="000000"/>
              </w:rPr>
              <w:t>0,76</w:t>
            </w:r>
          </w:p>
        </w:tc>
        <w:tc>
          <w:tcPr>
            <w:tcW w:w="17662" w:type="dxa"/>
            <w:gridSpan w:val="2"/>
            <w:tcBorders>
              <w:top w:val="nil"/>
              <w:left w:val="nil"/>
              <w:bottom w:val="nil"/>
              <w:right w:val="nil"/>
            </w:tcBorders>
            <w:shd w:val="clear" w:color="auto" w:fill="auto"/>
            <w:noWrap/>
            <w:hideMark/>
          </w:tcPr>
          <w:p w14:paraId="0AC0F570" w14:textId="77777777" w:rsidR="00C96047" w:rsidRPr="00633156" w:rsidRDefault="00C96047" w:rsidP="00C96047">
            <w:pPr>
              <w:rPr>
                <w:color w:val="000000"/>
                <w:lang w:val="en-GB"/>
                <w:rPrChange w:id="84" w:author="Microsoft Office User" w:date="2018-11-15T23:47:00Z">
                  <w:rPr>
                    <w:color w:val="000000"/>
                  </w:rPr>
                </w:rPrChange>
              </w:rPr>
            </w:pPr>
            <w:r w:rsidRPr="00633156">
              <w:rPr>
                <w:color w:val="000000"/>
                <w:lang w:val="en-GB"/>
                <w:rPrChange w:id="85" w:author="Microsoft Office User" w:date="2018-11-15T23:47:00Z">
                  <w:rPr>
                    <w:color w:val="000000"/>
                  </w:rPr>
                </w:rPrChange>
              </w:rPr>
              <w:t xml:space="preserve">+ </w:t>
            </w:r>
            <w:proofErr w:type="spellStart"/>
            <w:r w:rsidRPr="00633156">
              <w:rPr>
                <w:color w:val="000000"/>
                <w:lang w:val="en-GB"/>
                <w:rPrChange w:id="86" w:author="Microsoft Office User" w:date="2018-11-15T23:47:00Z">
                  <w:rPr>
                    <w:color w:val="000000"/>
                  </w:rPr>
                </w:rPrChange>
              </w:rPr>
              <w:t>Emision</w:t>
            </w:r>
            <w:proofErr w:type="spellEnd"/>
            <w:r w:rsidRPr="00633156">
              <w:rPr>
                <w:color w:val="000000"/>
                <w:lang w:val="en-GB"/>
                <w:rPrChange w:id="87" w:author="Microsoft Office User" w:date="2018-11-15T23:47:00Z">
                  <w:rPr>
                    <w:color w:val="000000"/>
                  </w:rPr>
                </w:rPrChange>
              </w:rPr>
              <w:t xml:space="preserve">-reduction </w:t>
            </w:r>
            <w:proofErr w:type="spellStart"/>
            <w:r w:rsidRPr="00633156">
              <w:rPr>
                <w:color w:val="000000"/>
                <w:lang w:val="en-GB"/>
                <w:rPrChange w:id="88" w:author="Microsoft Office User" w:date="2018-11-15T23:47:00Z">
                  <w:rPr>
                    <w:color w:val="000000"/>
                  </w:rPr>
                </w:rPrChange>
              </w:rPr>
              <w:t>behavior</w:t>
            </w:r>
            <w:proofErr w:type="spellEnd"/>
            <w:r w:rsidRPr="00633156">
              <w:rPr>
                <w:color w:val="000000"/>
                <w:lang w:val="en-GB"/>
                <w:rPrChange w:id="89" w:author="Microsoft Office User" w:date="2018-11-15T23:47:00Z">
                  <w:rPr>
                    <w:color w:val="000000"/>
                  </w:rPr>
                </w:rPrChange>
              </w:rPr>
              <w:t xml:space="preserve"> </w:t>
            </w:r>
          </w:p>
          <w:p w14:paraId="2794907F" w14:textId="77777777" w:rsidR="00C96047" w:rsidRPr="00633156" w:rsidRDefault="00C96047" w:rsidP="00C96047">
            <w:pPr>
              <w:rPr>
                <w:color w:val="000000"/>
                <w:lang w:val="en-GB"/>
                <w:rPrChange w:id="90" w:author="Microsoft Office User" w:date="2018-11-15T23:47:00Z">
                  <w:rPr>
                    <w:color w:val="000000"/>
                  </w:rPr>
                </w:rPrChange>
              </w:rPr>
            </w:pPr>
            <w:r w:rsidRPr="00633156">
              <w:rPr>
                <w:color w:val="000000"/>
                <w:lang w:val="en-GB"/>
                <w:rPrChange w:id="91" w:author="Microsoft Office User" w:date="2018-11-15T23:47:00Z">
                  <w:rPr>
                    <w:color w:val="000000"/>
                  </w:rPr>
                </w:rPrChange>
              </w:rPr>
              <w:t xml:space="preserve">(Brick &amp; Lewis, 2014) </w:t>
            </w:r>
          </w:p>
          <w:p w14:paraId="09782491" w14:textId="77777777" w:rsidR="00C96047" w:rsidRPr="00C96047" w:rsidRDefault="00C96047" w:rsidP="00C96047">
            <w:pPr>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11F8CA4"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26351B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437131" w14:textId="77777777" w:rsidR="00C96047" w:rsidRPr="00C96047" w:rsidRDefault="00C96047" w:rsidP="00C96047">
            <w:pPr>
              <w:rPr>
                <w:sz w:val="20"/>
                <w:szCs w:val="20"/>
              </w:rPr>
            </w:pPr>
          </w:p>
        </w:tc>
      </w:tr>
      <w:tr w:rsidR="00C96047" w:rsidRPr="00C96047" w14:paraId="68691E28" w14:textId="77777777" w:rsidTr="000E125A">
        <w:trPr>
          <w:trHeight w:val="320"/>
        </w:trPr>
        <w:tc>
          <w:tcPr>
            <w:tcW w:w="1252" w:type="dxa"/>
            <w:tcBorders>
              <w:top w:val="nil"/>
              <w:left w:val="nil"/>
              <w:bottom w:val="nil"/>
              <w:right w:val="nil"/>
            </w:tcBorders>
            <w:shd w:val="clear" w:color="auto" w:fill="auto"/>
            <w:noWrap/>
            <w:hideMark/>
          </w:tcPr>
          <w:p w14:paraId="38C1093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08AAE0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34283AE"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69C274D6" w14:textId="77777777" w:rsidR="00C96047" w:rsidRPr="00C96047" w:rsidRDefault="00C96047" w:rsidP="00C96047">
            <w:pPr>
              <w:jc w:val="right"/>
              <w:rPr>
                <w:color w:val="000000"/>
              </w:rPr>
            </w:pPr>
            <w:r w:rsidRPr="00C96047">
              <w:rPr>
                <w:color w:val="000000"/>
              </w:rPr>
              <w:t>0,71</w:t>
            </w:r>
          </w:p>
        </w:tc>
        <w:tc>
          <w:tcPr>
            <w:tcW w:w="15185" w:type="dxa"/>
            <w:tcBorders>
              <w:top w:val="nil"/>
              <w:left w:val="nil"/>
              <w:bottom w:val="nil"/>
              <w:right w:val="nil"/>
            </w:tcBorders>
            <w:shd w:val="clear" w:color="auto" w:fill="auto"/>
            <w:noWrap/>
            <w:hideMark/>
          </w:tcPr>
          <w:p w14:paraId="640932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E8DC4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575E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D89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28B308" w14:textId="77777777" w:rsidR="00C96047" w:rsidRPr="00C96047" w:rsidRDefault="00C96047" w:rsidP="00C96047">
            <w:pPr>
              <w:rPr>
                <w:sz w:val="20"/>
                <w:szCs w:val="20"/>
              </w:rPr>
            </w:pPr>
          </w:p>
        </w:tc>
      </w:tr>
      <w:tr w:rsidR="00C96047" w:rsidRPr="00C96047" w14:paraId="34C2204B" w14:textId="77777777" w:rsidTr="000E125A">
        <w:trPr>
          <w:trHeight w:val="320"/>
        </w:trPr>
        <w:tc>
          <w:tcPr>
            <w:tcW w:w="1252" w:type="dxa"/>
            <w:tcBorders>
              <w:top w:val="nil"/>
              <w:left w:val="nil"/>
              <w:bottom w:val="nil"/>
              <w:right w:val="nil"/>
            </w:tcBorders>
            <w:shd w:val="clear" w:color="auto" w:fill="auto"/>
            <w:noWrap/>
            <w:hideMark/>
          </w:tcPr>
          <w:p w14:paraId="23B6E61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AA58FA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46283" w14:textId="77777777" w:rsidR="00C96047" w:rsidRPr="00C96047" w:rsidRDefault="00C96047" w:rsidP="00C96047">
            <w:pPr>
              <w:rPr>
                <w:color w:val="000000"/>
              </w:rPr>
            </w:pPr>
            <w:proofErr w:type="spellStart"/>
            <w:r w:rsidRPr="00C96047">
              <w:rPr>
                <w:color w:val="000000"/>
              </w:rPr>
              <w:t>Liveliness</w:t>
            </w:r>
            <w:proofErr w:type="spellEnd"/>
          </w:p>
        </w:tc>
        <w:tc>
          <w:tcPr>
            <w:tcW w:w="1301" w:type="dxa"/>
            <w:tcBorders>
              <w:top w:val="nil"/>
              <w:left w:val="nil"/>
              <w:bottom w:val="nil"/>
              <w:right w:val="nil"/>
            </w:tcBorders>
            <w:shd w:val="clear" w:color="auto" w:fill="auto"/>
            <w:noWrap/>
            <w:hideMark/>
          </w:tcPr>
          <w:p w14:paraId="7DC436EB" w14:textId="77777777" w:rsidR="00C96047" w:rsidRPr="00C96047" w:rsidRDefault="00C96047" w:rsidP="00C96047">
            <w:pPr>
              <w:jc w:val="right"/>
              <w:rPr>
                <w:color w:val="000000"/>
              </w:rPr>
            </w:pPr>
            <w:r w:rsidRPr="00C96047">
              <w:rPr>
                <w:color w:val="000000"/>
              </w:rPr>
              <w:t>0,76</w:t>
            </w:r>
          </w:p>
        </w:tc>
        <w:tc>
          <w:tcPr>
            <w:tcW w:w="17662" w:type="dxa"/>
            <w:gridSpan w:val="2"/>
            <w:tcBorders>
              <w:top w:val="nil"/>
              <w:left w:val="nil"/>
              <w:bottom w:val="nil"/>
              <w:right w:val="nil"/>
            </w:tcBorders>
            <w:shd w:val="clear" w:color="auto" w:fill="auto"/>
            <w:noWrap/>
            <w:hideMark/>
          </w:tcPr>
          <w:p w14:paraId="6B7BD4F9" w14:textId="77777777" w:rsidR="00C96047" w:rsidRPr="00633156" w:rsidRDefault="00C96047" w:rsidP="00C96047">
            <w:pPr>
              <w:rPr>
                <w:color w:val="000000"/>
                <w:lang w:val="en-GB"/>
                <w:rPrChange w:id="92" w:author="Microsoft Office User" w:date="2018-11-15T23:47:00Z">
                  <w:rPr>
                    <w:color w:val="000000"/>
                  </w:rPr>
                </w:rPrChange>
              </w:rPr>
            </w:pPr>
            <w:r w:rsidRPr="00633156">
              <w:rPr>
                <w:color w:val="000000"/>
                <w:lang w:val="en-GB"/>
                <w:rPrChange w:id="93" w:author="Microsoft Office User" w:date="2018-11-15T23:47:00Z">
                  <w:rPr>
                    <w:color w:val="000000"/>
                  </w:rPr>
                </w:rPrChange>
              </w:rPr>
              <w:t xml:space="preserve">+ Adaptability / Life skills (.25), </w:t>
            </w:r>
          </w:p>
          <w:p w14:paraId="08A63B30" w14:textId="77777777" w:rsidR="00C96047" w:rsidRPr="00633156" w:rsidRDefault="00C96047" w:rsidP="00C96047">
            <w:pPr>
              <w:rPr>
                <w:color w:val="000000"/>
                <w:lang w:val="en-GB"/>
                <w:rPrChange w:id="94" w:author="Microsoft Office User" w:date="2018-11-15T23:47:00Z">
                  <w:rPr>
                    <w:color w:val="000000"/>
                  </w:rPr>
                </w:rPrChange>
              </w:rPr>
            </w:pPr>
            <w:r w:rsidRPr="00633156">
              <w:rPr>
                <w:color w:val="000000"/>
                <w:lang w:val="en-GB"/>
                <w:rPrChange w:id="95" w:author="Microsoft Office User" w:date="2018-11-15T23:47:00Z">
                  <w:rPr>
                    <w:color w:val="000000"/>
                  </w:rPr>
                </w:rPrChange>
              </w:rPr>
              <w:t xml:space="preserve">+ Social </w:t>
            </w:r>
            <w:proofErr w:type="spellStart"/>
            <w:r w:rsidRPr="00633156">
              <w:rPr>
                <w:color w:val="000000"/>
                <w:lang w:val="en-GB"/>
                <w:rPrChange w:id="96" w:author="Microsoft Office User" w:date="2018-11-15T23:47:00Z">
                  <w:rPr>
                    <w:color w:val="000000"/>
                  </w:rPr>
                </w:rPrChange>
              </w:rPr>
              <w:t>responsability</w:t>
            </w:r>
            <w:proofErr w:type="spellEnd"/>
            <w:r w:rsidRPr="00633156">
              <w:rPr>
                <w:color w:val="000000"/>
                <w:lang w:val="en-GB"/>
                <w:rPrChange w:id="97" w:author="Microsoft Office User" w:date="2018-11-15T23:47:00Z">
                  <w:rPr>
                    <w:color w:val="000000"/>
                  </w:rPr>
                </w:rPrChange>
              </w:rPr>
              <w:t xml:space="preserve"> (.22), </w:t>
            </w:r>
          </w:p>
          <w:p w14:paraId="6C39551C" w14:textId="77777777" w:rsidR="00C96047" w:rsidRPr="00C96047" w:rsidRDefault="00C96047" w:rsidP="00C96047">
            <w:pPr>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E83079C"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3C7D0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383723C" w14:textId="77777777" w:rsidR="00C96047" w:rsidRPr="00C96047" w:rsidRDefault="00C96047" w:rsidP="00C96047">
            <w:pPr>
              <w:rPr>
                <w:sz w:val="20"/>
                <w:szCs w:val="20"/>
              </w:rPr>
            </w:pPr>
          </w:p>
        </w:tc>
      </w:tr>
      <w:tr w:rsidR="00C96047" w:rsidRPr="00C96047" w14:paraId="3E2437F6" w14:textId="77777777" w:rsidTr="000E125A">
        <w:trPr>
          <w:trHeight w:val="320"/>
        </w:trPr>
        <w:tc>
          <w:tcPr>
            <w:tcW w:w="1252" w:type="dxa"/>
            <w:tcBorders>
              <w:top w:val="nil"/>
              <w:left w:val="nil"/>
              <w:bottom w:val="nil"/>
              <w:right w:val="nil"/>
            </w:tcBorders>
            <w:shd w:val="clear" w:color="auto" w:fill="auto"/>
            <w:noWrap/>
            <w:hideMark/>
          </w:tcPr>
          <w:p w14:paraId="165DB57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065B83"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2F1718E"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39E1A9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36E1F8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2BC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26146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C71F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1FB9B5" w14:textId="77777777" w:rsidR="00C96047" w:rsidRPr="00C96047" w:rsidRDefault="00C96047" w:rsidP="00C96047">
            <w:pPr>
              <w:rPr>
                <w:sz w:val="20"/>
                <w:szCs w:val="20"/>
              </w:rPr>
            </w:pPr>
          </w:p>
        </w:tc>
      </w:tr>
      <w:tr w:rsidR="00C96047" w:rsidRPr="00C96047" w14:paraId="280724F3" w14:textId="77777777" w:rsidTr="000E125A">
        <w:trPr>
          <w:trHeight w:val="320"/>
        </w:trPr>
        <w:tc>
          <w:tcPr>
            <w:tcW w:w="1252" w:type="dxa"/>
            <w:tcBorders>
              <w:top w:val="nil"/>
              <w:left w:val="nil"/>
              <w:bottom w:val="nil"/>
              <w:right w:val="nil"/>
            </w:tcBorders>
            <w:shd w:val="clear" w:color="auto" w:fill="auto"/>
            <w:noWrap/>
            <w:hideMark/>
          </w:tcPr>
          <w:p w14:paraId="0E839EB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6D0E8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4D40DE9" w14:textId="77777777" w:rsidR="00C96047" w:rsidRPr="00C96047" w:rsidRDefault="00C96047" w:rsidP="00C96047">
            <w:pPr>
              <w:rPr>
                <w:color w:val="000000"/>
              </w:rPr>
            </w:pPr>
            <w:proofErr w:type="spellStart"/>
            <w:r w:rsidRPr="00C96047">
              <w:rPr>
                <w:color w:val="000000"/>
              </w:rPr>
              <w:t>Forgivingness</w:t>
            </w:r>
            <w:proofErr w:type="spellEnd"/>
          </w:p>
        </w:tc>
        <w:tc>
          <w:tcPr>
            <w:tcW w:w="1301" w:type="dxa"/>
            <w:tcBorders>
              <w:top w:val="nil"/>
              <w:left w:val="nil"/>
              <w:bottom w:val="nil"/>
              <w:right w:val="nil"/>
            </w:tcBorders>
            <w:shd w:val="clear" w:color="auto" w:fill="auto"/>
            <w:noWrap/>
            <w:hideMark/>
          </w:tcPr>
          <w:p w14:paraId="0626A9EB" w14:textId="77777777" w:rsidR="00C96047" w:rsidRPr="00C96047" w:rsidRDefault="00C96047" w:rsidP="00C96047">
            <w:pPr>
              <w:jc w:val="right"/>
              <w:rPr>
                <w:color w:val="000000"/>
              </w:rPr>
            </w:pPr>
            <w:r w:rsidRPr="00C96047">
              <w:rPr>
                <w:color w:val="000000"/>
              </w:rPr>
              <w:t>0,74</w:t>
            </w:r>
          </w:p>
        </w:tc>
        <w:tc>
          <w:tcPr>
            <w:tcW w:w="15185" w:type="dxa"/>
            <w:tcBorders>
              <w:top w:val="nil"/>
              <w:left w:val="nil"/>
              <w:bottom w:val="nil"/>
              <w:right w:val="nil"/>
            </w:tcBorders>
            <w:shd w:val="clear" w:color="auto" w:fill="auto"/>
            <w:noWrap/>
            <w:hideMark/>
          </w:tcPr>
          <w:p w14:paraId="1451630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150E8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F0574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086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4E2C52" w14:textId="77777777" w:rsidR="00C96047" w:rsidRPr="00C96047" w:rsidRDefault="00C96047" w:rsidP="00C96047">
            <w:pPr>
              <w:rPr>
                <w:sz w:val="20"/>
                <w:szCs w:val="20"/>
              </w:rPr>
            </w:pPr>
          </w:p>
        </w:tc>
      </w:tr>
      <w:tr w:rsidR="00C96047" w:rsidRPr="00C96047" w14:paraId="486AC64F" w14:textId="77777777" w:rsidTr="000E125A">
        <w:trPr>
          <w:trHeight w:val="320"/>
        </w:trPr>
        <w:tc>
          <w:tcPr>
            <w:tcW w:w="1252" w:type="dxa"/>
            <w:tcBorders>
              <w:top w:val="nil"/>
              <w:left w:val="nil"/>
              <w:bottom w:val="nil"/>
              <w:right w:val="nil"/>
            </w:tcBorders>
            <w:shd w:val="clear" w:color="auto" w:fill="auto"/>
            <w:noWrap/>
            <w:hideMark/>
          </w:tcPr>
          <w:p w14:paraId="35214B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6C9D8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E3E024" w14:textId="77777777" w:rsidR="00C96047" w:rsidRPr="00C96047" w:rsidRDefault="00C96047" w:rsidP="00C96047">
            <w:pPr>
              <w:rPr>
                <w:color w:val="000000"/>
              </w:rPr>
            </w:pPr>
            <w:proofErr w:type="spellStart"/>
            <w:r w:rsidRPr="00C96047">
              <w:rPr>
                <w:color w:val="000000"/>
              </w:rPr>
              <w:t>Gentleness</w:t>
            </w:r>
            <w:proofErr w:type="spellEnd"/>
          </w:p>
        </w:tc>
        <w:tc>
          <w:tcPr>
            <w:tcW w:w="1301" w:type="dxa"/>
            <w:tcBorders>
              <w:top w:val="nil"/>
              <w:left w:val="nil"/>
              <w:bottom w:val="nil"/>
              <w:right w:val="nil"/>
            </w:tcBorders>
            <w:shd w:val="clear" w:color="auto" w:fill="auto"/>
            <w:noWrap/>
            <w:hideMark/>
          </w:tcPr>
          <w:p w14:paraId="5F1AA356" w14:textId="77777777" w:rsidR="00C96047" w:rsidRPr="00C96047" w:rsidRDefault="00C96047" w:rsidP="00C96047">
            <w:pPr>
              <w:jc w:val="right"/>
              <w:rPr>
                <w:color w:val="000000"/>
              </w:rPr>
            </w:pPr>
            <w:r w:rsidRPr="00C96047">
              <w:rPr>
                <w:color w:val="000000"/>
              </w:rPr>
              <w:t>0,66</w:t>
            </w:r>
          </w:p>
        </w:tc>
        <w:tc>
          <w:tcPr>
            <w:tcW w:w="15185" w:type="dxa"/>
            <w:tcBorders>
              <w:top w:val="nil"/>
              <w:left w:val="nil"/>
              <w:bottom w:val="nil"/>
              <w:right w:val="nil"/>
            </w:tcBorders>
            <w:shd w:val="clear" w:color="auto" w:fill="auto"/>
            <w:noWrap/>
            <w:hideMark/>
          </w:tcPr>
          <w:p w14:paraId="1BF9076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B9E39E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216A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F23C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01140B" w14:textId="77777777" w:rsidR="00C96047" w:rsidRPr="00C96047" w:rsidRDefault="00C96047" w:rsidP="00C96047">
            <w:pPr>
              <w:rPr>
                <w:sz w:val="20"/>
                <w:szCs w:val="20"/>
              </w:rPr>
            </w:pPr>
          </w:p>
        </w:tc>
      </w:tr>
      <w:tr w:rsidR="00C96047" w:rsidRPr="00C96047" w14:paraId="370038D0" w14:textId="77777777" w:rsidTr="000E125A">
        <w:trPr>
          <w:trHeight w:val="320"/>
        </w:trPr>
        <w:tc>
          <w:tcPr>
            <w:tcW w:w="1252" w:type="dxa"/>
            <w:tcBorders>
              <w:top w:val="nil"/>
              <w:left w:val="nil"/>
              <w:bottom w:val="nil"/>
              <w:right w:val="nil"/>
            </w:tcBorders>
            <w:shd w:val="clear" w:color="auto" w:fill="auto"/>
            <w:noWrap/>
            <w:hideMark/>
          </w:tcPr>
          <w:p w14:paraId="4346962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5FAF4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7A957A" w14:textId="77777777" w:rsidR="00C96047" w:rsidRPr="00C96047" w:rsidRDefault="00C96047" w:rsidP="00C96047">
            <w:pPr>
              <w:rPr>
                <w:color w:val="000000"/>
              </w:rPr>
            </w:pPr>
            <w:proofErr w:type="spellStart"/>
            <w:r w:rsidRPr="00C96047">
              <w:rPr>
                <w:color w:val="000000"/>
              </w:rPr>
              <w:t>Flexibility</w:t>
            </w:r>
            <w:proofErr w:type="spellEnd"/>
          </w:p>
        </w:tc>
        <w:tc>
          <w:tcPr>
            <w:tcW w:w="1301" w:type="dxa"/>
            <w:tcBorders>
              <w:top w:val="nil"/>
              <w:left w:val="nil"/>
              <w:bottom w:val="nil"/>
              <w:right w:val="nil"/>
            </w:tcBorders>
            <w:shd w:val="clear" w:color="auto" w:fill="auto"/>
            <w:noWrap/>
            <w:hideMark/>
          </w:tcPr>
          <w:p w14:paraId="04C50D97" w14:textId="77777777" w:rsidR="00C96047" w:rsidRPr="00C96047" w:rsidRDefault="00C96047" w:rsidP="00C96047">
            <w:pPr>
              <w:jc w:val="right"/>
              <w:rPr>
                <w:color w:val="000000"/>
              </w:rPr>
            </w:pPr>
            <w:r w:rsidRPr="00C96047">
              <w:rPr>
                <w:color w:val="000000"/>
              </w:rPr>
              <w:t>0,61</w:t>
            </w:r>
          </w:p>
        </w:tc>
        <w:tc>
          <w:tcPr>
            <w:tcW w:w="15185" w:type="dxa"/>
            <w:tcBorders>
              <w:top w:val="nil"/>
              <w:left w:val="nil"/>
              <w:bottom w:val="nil"/>
              <w:right w:val="nil"/>
            </w:tcBorders>
            <w:shd w:val="clear" w:color="auto" w:fill="auto"/>
            <w:noWrap/>
            <w:hideMark/>
          </w:tcPr>
          <w:p w14:paraId="16A70A0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38CD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692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CC1D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8E5FDA" w14:textId="77777777" w:rsidR="00C96047" w:rsidRPr="00C96047" w:rsidRDefault="00C96047" w:rsidP="00C96047">
            <w:pPr>
              <w:rPr>
                <w:sz w:val="20"/>
                <w:szCs w:val="20"/>
              </w:rPr>
            </w:pPr>
          </w:p>
        </w:tc>
      </w:tr>
      <w:tr w:rsidR="00C96047" w:rsidRPr="00C96047" w14:paraId="0D307B5F" w14:textId="77777777" w:rsidTr="000E125A">
        <w:trPr>
          <w:trHeight w:val="320"/>
        </w:trPr>
        <w:tc>
          <w:tcPr>
            <w:tcW w:w="1252" w:type="dxa"/>
            <w:tcBorders>
              <w:top w:val="nil"/>
              <w:left w:val="nil"/>
              <w:bottom w:val="nil"/>
              <w:right w:val="nil"/>
            </w:tcBorders>
            <w:shd w:val="clear" w:color="auto" w:fill="auto"/>
            <w:noWrap/>
            <w:hideMark/>
          </w:tcPr>
          <w:p w14:paraId="1E905EE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395878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7C338F" w14:textId="77777777" w:rsidR="00C96047" w:rsidRPr="00C96047" w:rsidRDefault="00C96047" w:rsidP="00C96047">
            <w:pPr>
              <w:rPr>
                <w:color w:val="000000"/>
              </w:rPr>
            </w:pPr>
            <w:proofErr w:type="spellStart"/>
            <w:r w:rsidRPr="00C96047">
              <w:rPr>
                <w:color w:val="000000"/>
              </w:rPr>
              <w:t>Patience</w:t>
            </w:r>
            <w:proofErr w:type="spellEnd"/>
          </w:p>
        </w:tc>
        <w:tc>
          <w:tcPr>
            <w:tcW w:w="1301" w:type="dxa"/>
            <w:tcBorders>
              <w:top w:val="nil"/>
              <w:left w:val="nil"/>
              <w:bottom w:val="nil"/>
              <w:right w:val="nil"/>
            </w:tcBorders>
            <w:shd w:val="clear" w:color="auto" w:fill="auto"/>
            <w:noWrap/>
            <w:hideMark/>
          </w:tcPr>
          <w:p w14:paraId="49D2CAAB" w14:textId="77777777" w:rsidR="00C96047" w:rsidRPr="00C96047" w:rsidRDefault="00C96047" w:rsidP="00C96047">
            <w:pPr>
              <w:jc w:val="right"/>
              <w:rPr>
                <w:color w:val="000000"/>
              </w:rPr>
            </w:pPr>
            <w:r w:rsidRPr="00C96047">
              <w:rPr>
                <w:color w:val="000000"/>
              </w:rPr>
              <w:t>0,79</w:t>
            </w:r>
          </w:p>
        </w:tc>
        <w:tc>
          <w:tcPr>
            <w:tcW w:w="15185" w:type="dxa"/>
            <w:tcBorders>
              <w:top w:val="nil"/>
              <w:left w:val="nil"/>
              <w:bottom w:val="nil"/>
              <w:right w:val="nil"/>
            </w:tcBorders>
            <w:shd w:val="clear" w:color="auto" w:fill="auto"/>
            <w:noWrap/>
            <w:hideMark/>
          </w:tcPr>
          <w:p w14:paraId="36B5D42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8994B7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F1DA6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54226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B83E07" w14:textId="77777777" w:rsidR="00C96047" w:rsidRPr="00C96047" w:rsidRDefault="00C96047" w:rsidP="00C96047">
            <w:pPr>
              <w:rPr>
                <w:sz w:val="20"/>
                <w:szCs w:val="20"/>
              </w:rPr>
            </w:pPr>
          </w:p>
        </w:tc>
      </w:tr>
      <w:tr w:rsidR="00C96047" w:rsidRPr="00C96047" w14:paraId="13B5688A" w14:textId="77777777" w:rsidTr="000E125A">
        <w:trPr>
          <w:trHeight w:val="320"/>
        </w:trPr>
        <w:tc>
          <w:tcPr>
            <w:tcW w:w="1252" w:type="dxa"/>
            <w:tcBorders>
              <w:top w:val="nil"/>
              <w:left w:val="nil"/>
              <w:bottom w:val="nil"/>
              <w:right w:val="nil"/>
            </w:tcBorders>
            <w:shd w:val="clear" w:color="auto" w:fill="auto"/>
            <w:noWrap/>
            <w:hideMark/>
          </w:tcPr>
          <w:p w14:paraId="17F9A36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FEB9F3"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6D30921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B607A8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F488918"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CC03C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E3B1D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9DFB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78572F" w14:textId="77777777" w:rsidR="00C96047" w:rsidRPr="00C96047" w:rsidRDefault="00C96047" w:rsidP="00C96047">
            <w:pPr>
              <w:rPr>
                <w:sz w:val="20"/>
                <w:szCs w:val="20"/>
              </w:rPr>
            </w:pPr>
          </w:p>
        </w:tc>
      </w:tr>
      <w:tr w:rsidR="00C96047" w:rsidRPr="00C96047" w14:paraId="2CDE45C5" w14:textId="77777777" w:rsidTr="000E125A">
        <w:trPr>
          <w:trHeight w:val="320"/>
        </w:trPr>
        <w:tc>
          <w:tcPr>
            <w:tcW w:w="1252" w:type="dxa"/>
            <w:tcBorders>
              <w:top w:val="nil"/>
              <w:left w:val="nil"/>
              <w:bottom w:val="nil"/>
              <w:right w:val="nil"/>
            </w:tcBorders>
            <w:shd w:val="clear" w:color="auto" w:fill="auto"/>
            <w:noWrap/>
            <w:hideMark/>
          </w:tcPr>
          <w:p w14:paraId="31782E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8AAFB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583CBE8"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0C32679D" w14:textId="77777777" w:rsidR="00C96047" w:rsidRPr="00C96047" w:rsidRDefault="00C96047" w:rsidP="00C96047">
            <w:pPr>
              <w:jc w:val="right"/>
              <w:rPr>
                <w:color w:val="000000"/>
              </w:rPr>
            </w:pPr>
            <w:r w:rsidRPr="00C96047">
              <w:rPr>
                <w:color w:val="000000"/>
              </w:rPr>
              <w:t>0,74</w:t>
            </w:r>
          </w:p>
        </w:tc>
        <w:tc>
          <w:tcPr>
            <w:tcW w:w="15185" w:type="dxa"/>
            <w:tcBorders>
              <w:top w:val="nil"/>
              <w:left w:val="nil"/>
              <w:bottom w:val="nil"/>
              <w:right w:val="nil"/>
            </w:tcBorders>
            <w:shd w:val="clear" w:color="auto" w:fill="auto"/>
            <w:noWrap/>
            <w:hideMark/>
          </w:tcPr>
          <w:p w14:paraId="04BDADD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BC275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E3221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43F95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5D85AE" w14:textId="77777777" w:rsidR="00C96047" w:rsidRPr="00C96047" w:rsidRDefault="00C96047" w:rsidP="00C96047">
            <w:pPr>
              <w:rPr>
                <w:sz w:val="20"/>
                <w:szCs w:val="20"/>
              </w:rPr>
            </w:pPr>
          </w:p>
        </w:tc>
      </w:tr>
      <w:tr w:rsidR="00C96047" w:rsidRPr="00C96047" w14:paraId="50A2305F" w14:textId="77777777" w:rsidTr="000E125A">
        <w:trPr>
          <w:trHeight w:val="320"/>
        </w:trPr>
        <w:tc>
          <w:tcPr>
            <w:tcW w:w="1252" w:type="dxa"/>
            <w:tcBorders>
              <w:top w:val="nil"/>
              <w:left w:val="nil"/>
              <w:bottom w:val="nil"/>
              <w:right w:val="nil"/>
            </w:tcBorders>
            <w:shd w:val="clear" w:color="auto" w:fill="auto"/>
            <w:noWrap/>
            <w:hideMark/>
          </w:tcPr>
          <w:p w14:paraId="66275D1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F2A78D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B69DEBD" w14:textId="77777777" w:rsidR="00C96047" w:rsidRPr="00C96047" w:rsidRDefault="00C96047" w:rsidP="00C96047">
            <w:pPr>
              <w:rPr>
                <w:color w:val="000000"/>
              </w:rPr>
            </w:pPr>
            <w:proofErr w:type="spellStart"/>
            <w:r w:rsidRPr="00C96047">
              <w:rPr>
                <w:color w:val="000000"/>
              </w:rPr>
              <w:t>Diligence</w:t>
            </w:r>
            <w:proofErr w:type="spellEnd"/>
          </w:p>
        </w:tc>
        <w:tc>
          <w:tcPr>
            <w:tcW w:w="1301" w:type="dxa"/>
            <w:tcBorders>
              <w:top w:val="nil"/>
              <w:left w:val="nil"/>
              <w:bottom w:val="nil"/>
              <w:right w:val="nil"/>
            </w:tcBorders>
            <w:shd w:val="clear" w:color="auto" w:fill="auto"/>
            <w:noWrap/>
            <w:hideMark/>
          </w:tcPr>
          <w:p w14:paraId="5792D951" w14:textId="77777777" w:rsidR="00C96047" w:rsidRPr="00C96047" w:rsidRDefault="00C96047" w:rsidP="00C96047">
            <w:pPr>
              <w:jc w:val="right"/>
              <w:rPr>
                <w:color w:val="000000"/>
              </w:rPr>
            </w:pPr>
            <w:r w:rsidRPr="00C96047">
              <w:rPr>
                <w:color w:val="000000"/>
              </w:rPr>
              <w:t>0,7</w:t>
            </w:r>
          </w:p>
        </w:tc>
        <w:tc>
          <w:tcPr>
            <w:tcW w:w="17662" w:type="dxa"/>
            <w:gridSpan w:val="2"/>
            <w:tcBorders>
              <w:top w:val="nil"/>
              <w:left w:val="nil"/>
              <w:bottom w:val="nil"/>
              <w:right w:val="nil"/>
            </w:tcBorders>
            <w:shd w:val="clear" w:color="auto" w:fill="auto"/>
            <w:noWrap/>
            <w:hideMark/>
          </w:tcPr>
          <w:p w14:paraId="37A7DE8E" w14:textId="77777777" w:rsidR="00C96047" w:rsidRPr="00633156" w:rsidRDefault="00C96047" w:rsidP="00C96047">
            <w:pPr>
              <w:rPr>
                <w:color w:val="000000"/>
                <w:lang w:val="en-GB"/>
                <w:rPrChange w:id="98" w:author="Microsoft Office User" w:date="2018-11-15T23:47:00Z">
                  <w:rPr>
                    <w:color w:val="000000"/>
                  </w:rPr>
                </w:rPrChange>
              </w:rPr>
            </w:pPr>
            <w:r w:rsidRPr="00633156">
              <w:rPr>
                <w:color w:val="000000"/>
                <w:lang w:val="en-GB"/>
                <w:rPrChange w:id="99" w:author="Microsoft Office User" w:date="2018-11-15T23:47:00Z">
                  <w:rPr>
                    <w:color w:val="000000"/>
                  </w:rPr>
                </w:rPrChange>
              </w:rPr>
              <w:t xml:space="preserve">+ GPA (.31), </w:t>
            </w:r>
          </w:p>
          <w:p w14:paraId="3E11B72A" w14:textId="77777777" w:rsidR="00C96047" w:rsidRPr="00633156" w:rsidRDefault="00C96047" w:rsidP="00C96047">
            <w:pPr>
              <w:rPr>
                <w:color w:val="000000"/>
                <w:lang w:val="en-GB"/>
                <w:rPrChange w:id="100" w:author="Microsoft Office User" w:date="2018-11-15T23:47:00Z">
                  <w:rPr>
                    <w:color w:val="000000"/>
                  </w:rPr>
                </w:rPrChange>
              </w:rPr>
            </w:pPr>
            <w:r w:rsidRPr="00633156">
              <w:rPr>
                <w:color w:val="000000"/>
                <w:lang w:val="en-GB"/>
                <w:rPrChange w:id="101" w:author="Microsoft Office User" w:date="2018-11-15T23:47:00Z">
                  <w:rPr>
                    <w:color w:val="000000"/>
                  </w:rPr>
                </w:rPrChange>
              </w:rPr>
              <w:t xml:space="preserve">+ Adaptability / Life skills (.37), </w:t>
            </w:r>
          </w:p>
          <w:p w14:paraId="48ACAE55" w14:textId="77777777" w:rsidR="00C96047" w:rsidRPr="00633156" w:rsidRDefault="00C96047" w:rsidP="00C96047">
            <w:pPr>
              <w:rPr>
                <w:color w:val="000000"/>
                <w:lang w:val="en-GB"/>
                <w:rPrChange w:id="102" w:author="Microsoft Office User" w:date="2018-11-15T23:47:00Z">
                  <w:rPr>
                    <w:color w:val="000000"/>
                  </w:rPr>
                </w:rPrChange>
              </w:rPr>
            </w:pPr>
            <w:r w:rsidRPr="00633156">
              <w:rPr>
                <w:color w:val="000000"/>
                <w:lang w:val="en-GB"/>
                <w:rPrChange w:id="103" w:author="Microsoft Office User" w:date="2018-11-15T23:47:00Z">
                  <w:rPr>
                    <w:color w:val="000000"/>
                  </w:rPr>
                </w:rPrChange>
              </w:rPr>
              <w:t xml:space="preserve">+ Perseverance </w:t>
            </w:r>
            <w:r w:rsidRPr="00633156">
              <w:rPr>
                <w:b/>
                <w:bCs/>
                <w:color w:val="000000"/>
                <w:lang w:val="en-GB"/>
                <w:rPrChange w:id="104" w:author="Microsoft Office User" w:date="2018-11-15T23:47:00Z">
                  <w:rPr>
                    <w:b/>
                    <w:bCs/>
                    <w:color w:val="000000"/>
                  </w:rPr>
                </w:rPrChange>
              </w:rPr>
              <w:t>(</w:t>
            </w:r>
            <w:r w:rsidRPr="00633156">
              <w:rPr>
                <w:color w:val="000000"/>
                <w:lang w:val="en-GB"/>
                <w:rPrChange w:id="105" w:author="Microsoft Office User" w:date="2018-11-15T23:47:00Z">
                  <w:rPr>
                    <w:color w:val="000000"/>
                  </w:rPr>
                </w:rPrChange>
              </w:rPr>
              <w:t>.50</w:t>
            </w:r>
            <w:r w:rsidRPr="00633156">
              <w:rPr>
                <w:b/>
                <w:bCs/>
                <w:color w:val="000000"/>
                <w:lang w:val="en-GB"/>
                <w:rPrChange w:id="106" w:author="Microsoft Office User" w:date="2018-11-15T23:47:00Z">
                  <w:rPr>
                    <w:b/>
                    <w:bCs/>
                    <w:color w:val="000000"/>
                  </w:rPr>
                </w:rPrChange>
              </w:rPr>
              <w:t>)</w:t>
            </w:r>
            <w:r w:rsidRPr="00633156">
              <w:rPr>
                <w:color w:val="000000"/>
                <w:lang w:val="en-GB"/>
                <w:rPrChange w:id="107" w:author="Microsoft Office User" w:date="2018-11-15T23:47:00Z">
                  <w:rPr>
                    <w:color w:val="000000"/>
                  </w:rPr>
                </w:rPrChange>
              </w:rPr>
              <w:t xml:space="preserve"> </w:t>
            </w:r>
          </w:p>
          <w:p w14:paraId="23A8D82F"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1F7A4CBB"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DE6A9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ACEA38" w14:textId="77777777" w:rsidR="00C96047" w:rsidRPr="00C96047" w:rsidRDefault="00C96047" w:rsidP="00C96047">
            <w:pPr>
              <w:rPr>
                <w:sz w:val="20"/>
                <w:szCs w:val="20"/>
              </w:rPr>
            </w:pPr>
          </w:p>
        </w:tc>
      </w:tr>
      <w:tr w:rsidR="00C96047" w:rsidRPr="00490AAA" w14:paraId="0E77ACCD" w14:textId="77777777" w:rsidTr="000E125A">
        <w:trPr>
          <w:trHeight w:val="320"/>
        </w:trPr>
        <w:tc>
          <w:tcPr>
            <w:tcW w:w="1252" w:type="dxa"/>
            <w:tcBorders>
              <w:top w:val="nil"/>
              <w:left w:val="nil"/>
              <w:bottom w:val="nil"/>
              <w:right w:val="nil"/>
            </w:tcBorders>
            <w:shd w:val="clear" w:color="auto" w:fill="auto"/>
            <w:noWrap/>
            <w:hideMark/>
          </w:tcPr>
          <w:p w14:paraId="792698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8A35DD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E5419E3" w14:textId="77777777" w:rsidR="00C96047" w:rsidRPr="00C96047" w:rsidRDefault="00C96047" w:rsidP="00C96047">
            <w:pPr>
              <w:rPr>
                <w:color w:val="000000"/>
              </w:rPr>
            </w:pPr>
            <w:proofErr w:type="spellStart"/>
            <w:r w:rsidRPr="00C96047">
              <w:rPr>
                <w:color w:val="000000"/>
              </w:rPr>
              <w:t>Perfectionism</w:t>
            </w:r>
            <w:proofErr w:type="spellEnd"/>
          </w:p>
        </w:tc>
        <w:tc>
          <w:tcPr>
            <w:tcW w:w="1301" w:type="dxa"/>
            <w:tcBorders>
              <w:top w:val="nil"/>
              <w:left w:val="nil"/>
              <w:bottom w:val="nil"/>
              <w:right w:val="nil"/>
            </w:tcBorders>
            <w:shd w:val="clear" w:color="auto" w:fill="auto"/>
            <w:noWrap/>
            <w:hideMark/>
          </w:tcPr>
          <w:p w14:paraId="4B71DAF4" w14:textId="77777777" w:rsidR="00C96047" w:rsidRPr="00C96047" w:rsidRDefault="00C96047" w:rsidP="00C96047">
            <w:pPr>
              <w:jc w:val="right"/>
              <w:rPr>
                <w:color w:val="000000"/>
              </w:rPr>
            </w:pPr>
            <w:r w:rsidRPr="00C96047">
              <w:rPr>
                <w:color w:val="000000"/>
              </w:rPr>
              <w:t>0,69</w:t>
            </w:r>
          </w:p>
        </w:tc>
        <w:tc>
          <w:tcPr>
            <w:tcW w:w="15185" w:type="dxa"/>
            <w:tcBorders>
              <w:top w:val="nil"/>
              <w:left w:val="nil"/>
              <w:bottom w:val="nil"/>
              <w:right w:val="nil"/>
            </w:tcBorders>
            <w:shd w:val="clear" w:color="auto" w:fill="auto"/>
            <w:noWrap/>
            <w:hideMark/>
          </w:tcPr>
          <w:p w14:paraId="69E99309" w14:textId="77777777" w:rsidR="00C96047" w:rsidRPr="00633156" w:rsidRDefault="00C96047" w:rsidP="00C96047">
            <w:pPr>
              <w:rPr>
                <w:b/>
                <w:bCs/>
                <w:color w:val="000000"/>
                <w:lang w:val="en-GB"/>
                <w:rPrChange w:id="108" w:author="Microsoft Office User" w:date="2018-11-15T23:47:00Z">
                  <w:rPr>
                    <w:b/>
                    <w:bCs/>
                    <w:color w:val="000000"/>
                  </w:rPr>
                </w:rPrChange>
              </w:rPr>
            </w:pPr>
            <w:r w:rsidRPr="00633156">
              <w:rPr>
                <w:color w:val="000000"/>
                <w:lang w:val="en-GB"/>
                <w:rPrChange w:id="109" w:author="Microsoft Office User" w:date="2018-11-15T23:47:00Z">
                  <w:rPr>
                    <w:color w:val="000000"/>
                  </w:rPr>
                </w:rPrChange>
              </w:rPr>
              <w:t xml:space="preserve">+ </w:t>
            </w:r>
            <w:proofErr w:type="spellStart"/>
            <w:r w:rsidRPr="00633156">
              <w:rPr>
                <w:color w:val="000000"/>
                <w:lang w:val="en-GB"/>
                <w:rPrChange w:id="110" w:author="Microsoft Office User" w:date="2018-11-15T23:47:00Z">
                  <w:rPr>
                    <w:color w:val="000000"/>
                  </w:rPr>
                </w:rPrChange>
              </w:rPr>
              <w:t>Emision</w:t>
            </w:r>
            <w:proofErr w:type="spellEnd"/>
            <w:r w:rsidRPr="00633156">
              <w:rPr>
                <w:color w:val="000000"/>
                <w:lang w:val="en-GB"/>
                <w:rPrChange w:id="111" w:author="Microsoft Office User" w:date="2018-11-15T23:47:00Z">
                  <w:rPr>
                    <w:color w:val="000000"/>
                  </w:rPr>
                </w:rPrChange>
              </w:rPr>
              <w:t xml:space="preserve">-reduction </w:t>
            </w:r>
            <w:proofErr w:type="spellStart"/>
            <w:r w:rsidRPr="00633156">
              <w:rPr>
                <w:color w:val="000000"/>
                <w:lang w:val="en-GB"/>
                <w:rPrChange w:id="112" w:author="Microsoft Office User" w:date="2018-11-15T23:47:00Z">
                  <w:rPr>
                    <w:color w:val="000000"/>
                  </w:rPr>
                </w:rPrChange>
              </w:rPr>
              <w:t>behavior</w:t>
            </w:r>
            <w:proofErr w:type="spellEnd"/>
            <w:r w:rsidRPr="00633156">
              <w:rPr>
                <w:color w:val="000000"/>
                <w:lang w:val="en-GB"/>
                <w:rPrChange w:id="113" w:author="Microsoft Office User" w:date="2018-11-15T23:47:00Z">
                  <w:rPr>
                    <w:color w:val="000000"/>
                  </w:rPr>
                </w:rPrChange>
              </w:rPr>
              <w:t xml:space="preserve"> </w:t>
            </w:r>
            <w:r w:rsidRPr="00633156">
              <w:rPr>
                <w:b/>
                <w:bCs/>
                <w:color w:val="000000"/>
                <w:lang w:val="en-GB"/>
                <w:rPrChange w:id="114" w:author="Microsoft Office User" w:date="2018-11-15T23:47:00Z">
                  <w:rPr>
                    <w:b/>
                    <w:bCs/>
                    <w:color w:val="000000"/>
                  </w:rPr>
                </w:rPrChange>
              </w:rPr>
              <w:t>(</w:t>
            </w:r>
            <w:r w:rsidRPr="00633156">
              <w:rPr>
                <w:color w:val="000000"/>
                <w:lang w:val="en-GB"/>
                <w:rPrChange w:id="115" w:author="Microsoft Office User" w:date="2018-11-15T23:47:00Z">
                  <w:rPr>
                    <w:color w:val="000000"/>
                  </w:rPr>
                </w:rPrChange>
              </w:rPr>
              <w:t>.25</w:t>
            </w:r>
            <w:r w:rsidRPr="00633156">
              <w:rPr>
                <w:b/>
                <w:bCs/>
                <w:color w:val="000000"/>
                <w:lang w:val="en-GB"/>
                <w:rPrChange w:id="116" w:author="Microsoft Office User" w:date="2018-11-15T23:47:00Z">
                  <w:rPr>
                    <w:b/>
                    <w:bCs/>
                    <w:color w:val="000000"/>
                  </w:rPr>
                </w:rPrChange>
              </w:rPr>
              <w:t>)</w:t>
            </w:r>
          </w:p>
          <w:p w14:paraId="40BABCA7" w14:textId="77777777" w:rsidR="00C96047" w:rsidRPr="00633156" w:rsidRDefault="00C96047" w:rsidP="00C96047">
            <w:pPr>
              <w:rPr>
                <w:color w:val="000000"/>
                <w:lang w:val="en-GB"/>
                <w:rPrChange w:id="117" w:author="Microsoft Office User" w:date="2018-11-15T23:47:00Z">
                  <w:rPr>
                    <w:color w:val="000000"/>
                  </w:rPr>
                </w:rPrChange>
              </w:rPr>
            </w:pPr>
            <w:r w:rsidRPr="00633156">
              <w:rPr>
                <w:color w:val="000000"/>
                <w:lang w:val="en-GB"/>
                <w:rPrChange w:id="118" w:author="Microsoft Office User" w:date="2018-11-15T23:47:00Z">
                  <w:rPr>
                    <w:color w:val="000000"/>
                  </w:rPr>
                </w:rPrChange>
              </w:rPr>
              <w:t xml:space="preserve"> (Brick &amp; Lewis, 2014)</w:t>
            </w:r>
          </w:p>
        </w:tc>
        <w:tc>
          <w:tcPr>
            <w:tcW w:w="2477" w:type="dxa"/>
            <w:tcBorders>
              <w:top w:val="nil"/>
              <w:left w:val="nil"/>
              <w:bottom w:val="nil"/>
              <w:right w:val="nil"/>
            </w:tcBorders>
            <w:shd w:val="clear" w:color="auto" w:fill="auto"/>
            <w:noWrap/>
            <w:hideMark/>
          </w:tcPr>
          <w:p w14:paraId="56E41A39" w14:textId="77777777" w:rsidR="00C96047" w:rsidRPr="00633156" w:rsidRDefault="00C96047" w:rsidP="00C96047">
            <w:pPr>
              <w:rPr>
                <w:color w:val="000000"/>
                <w:lang w:val="en-GB"/>
                <w:rPrChange w:id="119" w:author="Microsoft Office User" w:date="2018-11-15T23:47:00Z">
                  <w:rPr>
                    <w:color w:val="000000"/>
                  </w:rPr>
                </w:rPrChange>
              </w:rPr>
            </w:pPr>
          </w:p>
        </w:tc>
        <w:tc>
          <w:tcPr>
            <w:tcW w:w="2476" w:type="dxa"/>
            <w:tcBorders>
              <w:top w:val="nil"/>
              <w:left w:val="nil"/>
              <w:bottom w:val="nil"/>
              <w:right w:val="nil"/>
            </w:tcBorders>
            <w:shd w:val="clear" w:color="auto" w:fill="auto"/>
            <w:noWrap/>
            <w:hideMark/>
          </w:tcPr>
          <w:p w14:paraId="07CEE875" w14:textId="77777777" w:rsidR="00C96047" w:rsidRPr="00633156" w:rsidRDefault="00C96047" w:rsidP="00C96047">
            <w:pPr>
              <w:rPr>
                <w:sz w:val="20"/>
                <w:szCs w:val="20"/>
                <w:lang w:val="en-GB"/>
                <w:rPrChange w:id="120"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27B88BA0" w14:textId="77777777" w:rsidR="00C96047" w:rsidRPr="00633156" w:rsidRDefault="00C96047" w:rsidP="00C96047">
            <w:pPr>
              <w:rPr>
                <w:sz w:val="20"/>
                <w:szCs w:val="20"/>
                <w:lang w:val="en-GB"/>
                <w:rPrChange w:id="121"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6DD138A9" w14:textId="77777777" w:rsidR="00C96047" w:rsidRPr="00633156" w:rsidRDefault="00C96047" w:rsidP="00C96047">
            <w:pPr>
              <w:rPr>
                <w:sz w:val="20"/>
                <w:szCs w:val="20"/>
                <w:lang w:val="en-GB"/>
                <w:rPrChange w:id="122" w:author="Microsoft Office User" w:date="2018-11-15T23:47:00Z">
                  <w:rPr>
                    <w:sz w:val="20"/>
                    <w:szCs w:val="20"/>
                  </w:rPr>
                </w:rPrChange>
              </w:rPr>
            </w:pPr>
          </w:p>
        </w:tc>
      </w:tr>
      <w:tr w:rsidR="00C96047" w:rsidRPr="00490AAA" w14:paraId="728DF05B" w14:textId="77777777" w:rsidTr="000E125A">
        <w:trPr>
          <w:trHeight w:val="320"/>
        </w:trPr>
        <w:tc>
          <w:tcPr>
            <w:tcW w:w="1252" w:type="dxa"/>
            <w:tcBorders>
              <w:top w:val="nil"/>
              <w:left w:val="nil"/>
              <w:bottom w:val="nil"/>
              <w:right w:val="nil"/>
            </w:tcBorders>
            <w:shd w:val="clear" w:color="auto" w:fill="auto"/>
            <w:noWrap/>
            <w:hideMark/>
          </w:tcPr>
          <w:p w14:paraId="202CDC43" w14:textId="77777777" w:rsidR="00C96047" w:rsidRPr="00633156" w:rsidRDefault="00C96047" w:rsidP="00C96047">
            <w:pPr>
              <w:rPr>
                <w:sz w:val="20"/>
                <w:szCs w:val="20"/>
                <w:lang w:val="en-GB"/>
                <w:rPrChange w:id="123" w:author="Microsoft Office User" w:date="2018-11-15T23:47:00Z">
                  <w:rPr>
                    <w:sz w:val="20"/>
                    <w:szCs w:val="20"/>
                  </w:rPr>
                </w:rPrChange>
              </w:rPr>
            </w:pPr>
          </w:p>
        </w:tc>
        <w:tc>
          <w:tcPr>
            <w:tcW w:w="1967" w:type="dxa"/>
            <w:tcBorders>
              <w:top w:val="nil"/>
              <w:left w:val="nil"/>
              <w:bottom w:val="nil"/>
              <w:right w:val="nil"/>
            </w:tcBorders>
            <w:shd w:val="clear" w:color="auto" w:fill="auto"/>
            <w:noWrap/>
            <w:hideMark/>
          </w:tcPr>
          <w:p w14:paraId="740ABB1F" w14:textId="77777777" w:rsidR="00C96047" w:rsidRPr="00633156" w:rsidRDefault="00C96047" w:rsidP="00C96047">
            <w:pPr>
              <w:rPr>
                <w:sz w:val="20"/>
                <w:szCs w:val="20"/>
                <w:lang w:val="en-GB"/>
                <w:rPrChange w:id="124" w:author="Microsoft Office User" w:date="2018-11-15T23:47:00Z">
                  <w:rPr>
                    <w:sz w:val="20"/>
                    <w:szCs w:val="20"/>
                  </w:rPr>
                </w:rPrChange>
              </w:rPr>
            </w:pPr>
          </w:p>
        </w:tc>
        <w:tc>
          <w:tcPr>
            <w:tcW w:w="2070" w:type="dxa"/>
            <w:tcBorders>
              <w:top w:val="nil"/>
              <w:left w:val="nil"/>
              <w:bottom w:val="nil"/>
              <w:right w:val="nil"/>
            </w:tcBorders>
            <w:shd w:val="clear" w:color="auto" w:fill="auto"/>
            <w:noWrap/>
            <w:hideMark/>
          </w:tcPr>
          <w:p w14:paraId="5AB98AB9" w14:textId="77777777" w:rsidR="00C96047" w:rsidRPr="00C96047" w:rsidRDefault="00C96047" w:rsidP="00C96047">
            <w:pPr>
              <w:rPr>
                <w:color w:val="000000"/>
              </w:rPr>
            </w:pPr>
            <w:proofErr w:type="spellStart"/>
            <w:r w:rsidRPr="00C96047">
              <w:rPr>
                <w:color w:val="000000"/>
              </w:rPr>
              <w:t>Prudence</w:t>
            </w:r>
            <w:proofErr w:type="spellEnd"/>
          </w:p>
        </w:tc>
        <w:tc>
          <w:tcPr>
            <w:tcW w:w="1301" w:type="dxa"/>
            <w:tcBorders>
              <w:top w:val="nil"/>
              <w:left w:val="nil"/>
              <w:bottom w:val="nil"/>
              <w:right w:val="nil"/>
            </w:tcBorders>
            <w:shd w:val="clear" w:color="auto" w:fill="auto"/>
            <w:noWrap/>
            <w:hideMark/>
          </w:tcPr>
          <w:p w14:paraId="1B0BBBCB" w14:textId="77777777" w:rsidR="00C96047" w:rsidRPr="00C96047" w:rsidRDefault="00C96047" w:rsidP="00C96047">
            <w:pPr>
              <w:jc w:val="right"/>
              <w:rPr>
                <w:color w:val="000000"/>
              </w:rPr>
            </w:pPr>
            <w:r w:rsidRPr="00C96047">
              <w:rPr>
                <w:color w:val="000000"/>
              </w:rPr>
              <w:t>0,69</w:t>
            </w:r>
          </w:p>
        </w:tc>
        <w:tc>
          <w:tcPr>
            <w:tcW w:w="15185" w:type="dxa"/>
            <w:tcBorders>
              <w:top w:val="nil"/>
              <w:left w:val="nil"/>
              <w:bottom w:val="nil"/>
              <w:right w:val="nil"/>
            </w:tcBorders>
            <w:shd w:val="clear" w:color="auto" w:fill="auto"/>
            <w:noWrap/>
            <w:hideMark/>
          </w:tcPr>
          <w:p w14:paraId="2C301365" w14:textId="77777777" w:rsidR="00C96047" w:rsidRPr="00633156" w:rsidRDefault="00C96047" w:rsidP="00C96047">
            <w:pPr>
              <w:rPr>
                <w:color w:val="000000"/>
                <w:lang w:val="en-GB"/>
                <w:rPrChange w:id="125" w:author="Microsoft Office User" w:date="2018-11-15T23:47:00Z">
                  <w:rPr>
                    <w:color w:val="000000"/>
                  </w:rPr>
                </w:rPrChange>
              </w:rPr>
            </w:pPr>
            <w:r w:rsidRPr="00633156">
              <w:rPr>
                <w:color w:val="000000"/>
                <w:lang w:val="en-GB"/>
                <w:rPrChange w:id="126" w:author="Microsoft Office User" w:date="2018-11-15T23:47:00Z">
                  <w:rPr>
                    <w:color w:val="000000"/>
                  </w:rPr>
                </w:rPrChange>
              </w:rPr>
              <w:t xml:space="preserve">- Erratic life-style </w:t>
            </w:r>
            <w:r w:rsidRPr="00633156">
              <w:rPr>
                <w:b/>
                <w:bCs/>
                <w:color w:val="000000"/>
                <w:lang w:val="en-GB"/>
                <w:rPrChange w:id="127" w:author="Microsoft Office User" w:date="2018-11-15T23:47:00Z">
                  <w:rPr>
                    <w:b/>
                    <w:bCs/>
                    <w:color w:val="000000"/>
                  </w:rPr>
                </w:rPrChange>
              </w:rPr>
              <w:t>(</w:t>
            </w:r>
            <w:r w:rsidRPr="00633156">
              <w:rPr>
                <w:color w:val="000000"/>
                <w:lang w:val="en-GB"/>
                <w:rPrChange w:id="128" w:author="Microsoft Office User" w:date="2018-11-15T23:47:00Z">
                  <w:rPr>
                    <w:color w:val="000000"/>
                  </w:rPr>
                </w:rPrChange>
              </w:rPr>
              <w:t>-.58</w:t>
            </w:r>
            <w:r w:rsidRPr="00633156">
              <w:rPr>
                <w:b/>
                <w:bCs/>
                <w:color w:val="000000"/>
                <w:lang w:val="en-GB"/>
                <w:rPrChange w:id="129" w:author="Microsoft Office User" w:date="2018-11-15T23:47:00Z">
                  <w:rPr>
                    <w:b/>
                    <w:bCs/>
                    <w:color w:val="000000"/>
                  </w:rPr>
                </w:rPrChange>
              </w:rPr>
              <w:t>)</w:t>
            </w:r>
            <w:r w:rsidRPr="00633156">
              <w:rPr>
                <w:color w:val="000000"/>
                <w:lang w:val="en-GB"/>
                <w:rPrChange w:id="130" w:author="Microsoft Office User" w:date="2018-11-15T23:47:00Z">
                  <w:rPr>
                    <w:color w:val="000000"/>
                  </w:rPr>
                </w:rPrChange>
              </w:rPr>
              <w:t xml:space="preserve"> </w:t>
            </w:r>
          </w:p>
          <w:p w14:paraId="4B64C974" w14:textId="77777777" w:rsidR="00C96047" w:rsidRPr="00633156" w:rsidRDefault="00C96047" w:rsidP="00C96047">
            <w:pPr>
              <w:rPr>
                <w:color w:val="000000"/>
                <w:lang w:val="en-GB"/>
                <w:rPrChange w:id="131" w:author="Microsoft Office User" w:date="2018-11-15T23:47:00Z">
                  <w:rPr>
                    <w:color w:val="000000"/>
                  </w:rPr>
                </w:rPrChange>
              </w:rPr>
            </w:pPr>
            <w:r w:rsidRPr="00633156">
              <w:rPr>
                <w:color w:val="000000"/>
                <w:lang w:val="en-GB"/>
                <w:rPrChange w:id="132" w:author="Microsoft Office User" w:date="2018-11-15T23:47:00Z">
                  <w:rPr>
                    <w:color w:val="000000"/>
                  </w:rPr>
                </w:rPrChange>
              </w:rPr>
              <w:t>(</w:t>
            </w:r>
            <w:proofErr w:type="spellStart"/>
            <w:r w:rsidRPr="00633156">
              <w:rPr>
                <w:color w:val="000000"/>
                <w:lang w:val="en-GB"/>
                <w:rPrChange w:id="133" w:author="Microsoft Office User" w:date="2018-11-15T23:47:00Z">
                  <w:rPr>
                    <w:color w:val="000000"/>
                  </w:rPr>
                </w:rPrChange>
              </w:rPr>
              <w:t>Gaughan</w:t>
            </w:r>
            <w:proofErr w:type="spellEnd"/>
            <w:r w:rsidRPr="00633156">
              <w:rPr>
                <w:color w:val="000000"/>
                <w:lang w:val="en-GB"/>
                <w:rPrChange w:id="134" w:author="Microsoft Office User" w:date="2018-11-15T23:47:00Z">
                  <w:rPr>
                    <w:color w:val="000000"/>
                  </w:rPr>
                </w:rPrChange>
              </w:rPr>
              <w:t xml:space="preserve"> et al., 2012)</w:t>
            </w:r>
          </w:p>
        </w:tc>
        <w:tc>
          <w:tcPr>
            <w:tcW w:w="2477" w:type="dxa"/>
            <w:tcBorders>
              <w:top w:val="nil"/>
              <w:left w:val="nil"/>
              <w:bottom w:val="nil"/>
              <w:right w:val="nil"/>
            </w:tcBorders>
            <w:shd w:val="clear" w:color="auto" w:fill="auto"/>
            <w:noWrap/>
            <w:hideMark/>
          </w:tcPr>
          <w:p w14:paraId="74915715" w14:textId="77777777" w:rsidR="00C96047" w:rsidRPr="00633156" w:rsidRDefault="00C96047" w:rsidP="00C96047">
            <w:pPr>
              <w:rPr>
                <w:color w:val="000000"/>
                <w:lang w:val="en-GB"/>
                <w:rPrChange w:id="135" w:author="Microsoft Office User" w:date="2018-11-15T23:47:00Z">
                  <w:rPr>
                    <w:color w:val="000000"/>
                  </w:rPr>
                </w:rPrChange>
              </w:rPr>
            </w:pPr>
          </w:p>
        </w:tc>
        <w:tc>
          <w:tcPr>
            <w:tcW w:w="2476" w:type="dxa"/>
            <w:tcBorders>
              <w:top w:val="nil"/>
              <w:left w:val="nil"/>
              <w:bottom w:val="nil"/>
              <w:right w:val="nil"/>
            </w:tcBorders>
            <w:shd w:val="clear" w:color="auto" w:fill="auto"/>
            <w:noWrap/>
            <w:hideMark/>
          </w:tcPr>
          <w:p w14:paraId="06C6A8B5" w14:textId="77777777" w:rsidR="00C96047" w:rsidRPr="00633156" w:rsidRDefault="00C96047" w:rsidP="00C96047">
            <w:pPr>
              <w:rPr>
                <w:sz w:val="20"/>
                <w:szCs w:val="20"/>
                <w:lang w:val="en-GB"/>
                <w:rPrChange w:id="136"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0E42E6C6" w14:textId="77777777" w:rsidR="00C96047" w:rsidRPr="00633156" w:rsidRDefault="00C96047" w:rsidP="00C96047">
            <w:pPr>
              <w:rPr>
                <w:sz w:val="20"/>
                <w:szCs w:val="20"/>
                <w:lang w:val="en-GB"/>
                <w:rPrChange w:id="137"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379BE431" w14:textId="77777777" w:rsidR="00C96047" w:rsidRPr="00633156" w:rsidRDefault="00C96047" w:rsidP="00C96047">
            <w:pPr>
              <w:rPr>
                <w:sz w:val="20"/>
                <w:szCs w:val="20"/>
                <w:lang w:val="en-GB"/>
                <w:rPrChange w:id="138" w:author="Microsoft Office User" w:date="2018-11-15T23:47:00Z">
                  <w:rPr>
                    <w:sz w:val="20"/>
                    <w:szCs w:val="20"/>
                  </w:rPr>
                </w:rPrChange>
              </w:rPr>
            </w:pPr>
          </w:p>
        </w:tc>
      </w:tr>
      <w:tr w:rsidR="00C96047" w:rsidRPr="00C96047" w14:paraId="716434D2" w14:textId="77777777" w:rsidTr="000E125A">
        <w:trPr>
          <w:trHeight w:val="320"/>
        </w:trPr>
        <w:tc>
          <w:tcPr>
            <w:tcW w:w="1252" w:type="dxa"/>
            <w:tcBorders>
              <w:top w:val="nil"/>
              <w:left w:val="nil"/>
              <w:bottom w:val="nil"/>
              <w:right w:val="nil"/>
            </w:tcBorders>
            <w:shd w:val="clear" w:color="auto" w:fill="auto"/>
            <w:noWrap/>
            <w:hideMark/>
          </w:tcPr>
          <w:p w14:paraId="4A4ADAFA" w14:textId="77777777" w:rsidR="00C96047" w:rsidRPr="00633156" w:rsidRDefault="00C96047" w:rsidP="00C96047">
            <w:pPr>
              <w:rPr>
                <w:sz w:val="20"/>
                <w:szCs w:val="20"/>
                <w:lang w:val="en-GB"/>
                <w:rPrChange w:id="139" w:author="Microsoft Office User" w:date="2018-11-15T23:47:00Z">
                  <w:rPr>
                    <w:sz w:val="20"/>
                    <w:szCs w:val="20"/>
                  </w:rPr>
                </w:rPrChange>
              </w:rPr>
            </w:pPr>
          </w:p>
        </w:tc>
        <w:tc>
          <w:tcPr>
            <w:tcW w:w="1967" w:type="dxa"/>
            <w:tcBorders>
              <w:top w:val="nil"/>
              <w:left w:val="nil"/>
              <w:bottom w:val="nil"/>
              <w:right w:val="nil"/>
            </w:tcBorders>
            <w:shd w:val="clear" w:color="auto" w:fill="auto"/>
            <w:noWrap/>
            <w:hideMark/>
          </w:tcPr>
          <w:p w14:paraId="34BF95D8"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34E43DF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329CC93"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59A04C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0B758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CEF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3D424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24F8A9" w14:textId="77777777" w:rsidR="00C96047" w:rsidRPr="00C96047" w:rsidRDefault="00C96047" w:rsidP="00C96047">
            <w:pPr>
              <w:rPr>
                <w:sz w:val="20"/>
                <w:szCs w:val="20"/>
              </w:rPr>
            </w:pPr>
          </w:p>
        </w:tc>
      </w:tr>
      <w:tr w:rsidR="00C96047" w:rsidRPr="00490AAA" w14:paraId="71AAF324" w14:textId="77777777" w:rsidTr="000E125A">
        <w:trPr>
          <w:trHeight w:val="320"/>
        </w:trPr>
        <w:tc>
          <w:tcPr>
            <w:tcW w:w="1252" w:type="dxa"/>
            <w:tcBorders>
              <w:top w:val="nil"/>
              <w:left w:val="nil"/>
              <w:bottom w:val="nil"/>
              <w:right w:val="nil"/>
            </w:tcBorders>
            <w:shd w:val="clear" w:color="auto" w:fill="auto"/>
            <w:noWrap/>
            <w:hideMark/>
          </w:tcPr>
          <w:p w14:paraId="2C4B5CC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2339F0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167B93C" w14:textId="77777777" w:rsidR="00C96047" w:rsidRPr="00C96047" w:rsidRDefault="00C96047" w:rsidP="00C96047">
            <w:pPr>
              <w:rPr>
                <w:color w:val="000000"/>
              </w:rPr>
            </w:pPr>
            <w:proofErr w:type="spellStart"/>
            <w:r w:rsidRPr="00C96047">
              <w:rPr>
                <w:color w:val="000000"/>
              </w:rPr>
              <w:t>Aesthetic</w:t>
            </w:r>
            <w:proofErr w:type="spellEnd"/>
          </w:p>
        </w:tc>
        <w:tc>
          <w:tcPr>
            <w:tcW w:w="1301" w:type="dxa"/>
            <w:tcBorders>
              <w:top w:val="nil"/>
              <w:left w:val="nil"/>
              <w:bottom w:val="nil"/>
              <w:right w:val="nil"/>
            </w:tcBorders>
            <w:shd w:val="clear" w:color="auto" w:fill="auto"/>
            <w:noWrap/>
            <w:hideMark/>
          </w:tcPr>
          <w:p w14:paraId="333A24C4" w14:textId="77777777" w:rsidR="00C96047" w:rsidRPr="00C96047" w:rsidRDefault="00C96047" w:rsidP="00C96047">
            <w:pPr>
              <w:jc w:val="right"/>
              <w:rPr>
                <w:color w:val="000000"/>
              </w:rPr>
            </w:pPr>
            <w:r w:rsidRPr="00C96047">
              <w:rPr>
                <w:color w:val="000000"/>
              </w:rPr>
              <w:t>0,66</w:t>
            </w:r>
          </w:p>
        </w:tc>
        <w:tc>
          <w:tcPr>
            <w:tcW w:w="25090" w:type="dxa"/>
            <w:gridSpan w:val="5"/>
            <w:tcBorders>
              <w:top w:val="nil"/>
              <w:left w:val="nil"/>
              <w:bottom w:val="nil"/>
              <w:right w:val="nil"/>
            </w:tcBorders>
            <w:shd w:val="clear" w:color="auto" w:fill="auto"/>
            <w:noWrap/>
            <w:hideMark/>
          </w:tcPr>
          <w:p w14:paraId="58A13151" w14:textId="77777777" w:rsidR="00C96047" w:rsidRPr="00633156" w:rsidRDefault="00C96047" w:rsidP="00C96047">
            <w:pPr>
              <w:rPr>
                <w:color w:val="000000"/>
                <w:lang w:val="en-GB"/>
                <w:rPrChange w:id="140" w:author="Microsoft Office User" w:date="2018-11-15T23:47:00Z">
                  <w:rPr>
                    <w:color w:val="000000"/>
                  </w:rPr>
                </w:rPrChange>
              </w:rPr>
            </w:pPr>
            <w:r w:rsidRPr="00633156">
              <w:rPr>
                <w:color w:val="000000"/>
                <w:lang w:val="en-GB"/>
                <w:rPrChange w:id="141" w:author="Microsoft Office User" w:date="2018-11-15T23:47:00Z">
                  <w:rPr>
                    <w:color w:val="000000"/>
                  </w:rPr>
                </w:rPrChange>
              </w:rPr>
              <w:t xml:space="preserve">+ </w:t>
            </w:r>
            <w:proofErr w:type="spellStart"/>
            <w:r w:rsidRPr="00633156">
              <w:rPr>
                <w:color w:val="000000"/>
                <w:lang w:val="en-GB"/>
                <w:rPrChange w:id="142" w:author="Microsoft Office User" w:date="2018-11-15T23:47:00Z">
                  <w:rPr>
                    <w:color w:val="000000"/>
                  </w:rPr>
                </w:rPrChange>
              </w:rPr>
              <w:t>Emision</w:t>
            </w:r>
            <w:proofErr w:type="spellEnd"/>
            <w:r w:rsidRPr="00633156">
              <w:rPr>
                <w:color w:val="000000"/>
                <w:lang w:val="en-GB"/>
                <w:rPrChange w:id="143" w:author="Microsoft Office User" w:date="2018-11-15T23:47:00Z">
                  <w:rPr>
                    <w:color w:val="000000"/>
                  </w:rPr>
                </w:rPrChange>
              </w:rPr>
              <w:t xml:space="preserve">-reduction </w:t>
            </w:r>
            <w:proofErr w:type="spellStart"/>
            <w:r w:rsidRPr="00633156">
              <w:rPr>
                <w:color w:val="000000"/>
                <w:lang w:val="en-GB"/>
                <w:rPrChange w:id="144" w:author="Microsoft Office User" w:date="2018-11-15T23:47:00Z">
                  <w:rPr>
                    <w:color w:val="000000"/>
                  </w:rPr>
                </w:rPrChange>
              </w:rPr>
              <w:t>behavior</w:t>
            </w:r>
            <w:proofErr w:type="spellEnd"/>
            <w:r w:rsidRPr="00633156">
              <w:rPr>
                <w:color w:val="000000"/>
                <w:lang w:val="en-GB"/>
                <w:rPrChange w:id="145" w:author="Microsoft Office User" w:date="2018-11-15T23:47:00Z">
                  <w:rPr>
                    <w:color w:val="000000"/>
                  </w:rPr>
                </w:rPrChange>
              </w:rPr>
              <w:t xml:space="preserve"> (.33</w:t>
            </w:r>
            <w:proofErr w:type="gramStart"/>
            <w:r w:rsidRPr="00633156">
              <w:rPr>
                <w:color w:val="000000"/>
                <w:lang w:val="en-GB"/>
                <w:rPrChange w:id="146" w:author="Microsoft Office User" w:date="2018-11-15T23:47:00Z">
                  <w:rPr>
                    <w:color w:val="000000"/>
                  </w:rPr>
                </w:rPrChange>
              </w:rPr>
              <w:t>) ,</w:t>
            </w:r>
            <w:proofErr w:type="gramEnd"/>
            <w:r w:rsidRPr="00633156">
              <w:rPr>
                <w:color w:val="000000"/>
                <w:lang w:val="en-GB"/>
                <w:rPrChange w:id="147" w:author="Microsoft Office User" w:date="2018-11-15T23:47:00Z">
                  <w:rPr>
                    <w:color w:val="000000"/>
                  </w:rPr>
                </w:rPrChange>
              </w:rPr>
              <w:t xml:space="preserve"> </w:t>
            </w:r>
          </w:p>
          <w:p w14:paraId="3AEDE085" w14:textId="77777777" w:rsidR="00C96047" w:rsidRPr="00633156" w:rsidRDefault="00C96047" w:rsidP="00C96047">
            <w:pPr>
              <w:rPr>
                <w:color w:val="000000"/>
                <w:lang w:val="en-GB"/>
                <w:rPrChange w:id="148" w:author="Microsoft Office User" w:date="2018-11-15T23:47:00Z">
                  <w:rPr>
                    <w:color w:val="000000"/>
                  </w:rPr>
                </w:rPrChange>
              </w:rPr>
            </w:pPr>
            <w:r w:rsidRPr="00633156">
              <w:rPr>
                <w:color w:val="000000"/>
                <w:lang w:val="en-GB"/>
                <w:rPrChange w:id="149" w:author="Microsoft Office User" w:date="2018-11-15T23:47:00Z">
                  <w:rPr>
                    <w:color w:val="000000"/>
                  </w:rPr>
                </w:rPrChange>
              </w:rPr>
              <w:t xml:space="preserve">+ Connectedness to nature (.51) </w:t>
            </w:r>
          </w:p>
          <w:p w14:paraId="52CB1DF7" w14:textId="77777777" w:rsidR="00C96047" w:rsidRPr="00633156" w:rsidRDefault="00C96047" w:rsidP="00C96047">
            <w:pPr>
              <w:rPr>
                <w:color w:val="000000"/>
                <w:lang w:val="en-GB"/>
                <w:rPrChange w:id="150" w:author="Microsoft Office User" w:date="2018-11-15T23:47:00Z">
                  <w:rPr>
                    <w:color w:val="000000"/>
                  </w:rPr>
                </w:rPrChange>
              </w:rPr>
            </w:pPr>
            <w:r w:rsidRPr="00633156">
              <w:rPr>
                <w:color w:val="000000"/>
                <w:lang w:val="en-GB"/>
                <w:rPrChange w:id="151" w:author="Microsoft Office User" w:date="2018-11-15T23:47:00Z">
                  <w:rPr>
                    <w:color w:val="000000"/>
                  </w:rPr>
                </w:rPrChange>
              </w:rPr>
              <w:t xml:space="preserve">(Brick &amp; Lewis, 2014); </w:t>
            </w:r>
          </w:p>
          <w:p w14:paraId="554969CA" w14:textId="77777777" w:rsidR="00C96047" w:rsidRPr="00633156" w:rsidRDefault="00C96047" w:rsidP="00C96047">
            <w:pPr>
              <w:rPr>
                <w:color w:val="000000"/>
                <w:lang w:val="en-GB"/>
                <w:rPrChange w:id="152" w:author="Microsoft Office User" w:date="2018-11-15T23:47:00Z">
                  <w:rPr>
                    <w:color w:val="000000"/>
                  </w:rPr>
                </w:rPrChange>
              </w:rPr>
            </w:pPr>
            <w:r w:rsidRPr="00633156">
              <w:rPr>
                <w:color w:val="000000"/>
                <w:lang w:val="en-GB"/>
                <w:rPrChange w:id="153" w:author="Microsoft Office User" w:date="2018-11-15T23:47:00Z">
                  <w:rPr>
                    <w:color w:val="000000"/>
                  </w:rPr>
                </w:rPrChange>
              </w:rPr>
              <w:t xml:space="preserve">- Right Wing </w:t>
            </w:r>
            <w:proofErr w:type="spellStart"/>
            <w:r w:rsidRPr="00633156">
              <w:rPr>
                <w:color w:val="000000"/>
                <w:lang w:val="en-GB"/>
                <w:rPrChange w:id="154" w:author="Microsoft Office User" w:date="2018-11-15T23:47:00Z">
                  <w:rPr>
                    <w:color w:val="000000"/>
                  </w:rPr>
                </w:rPrChange>
              </w:rPr>
              <w:t>Authoritarism</w:t>
            </w:r>
            <w:proofErr w:type="spellEnd"/>
            <w:r w:rsidRPr="00633156">
              <w:rPr>
                <w:color w:val="000000"/>
                <w:lang w:val="en-GB"/>
                <w:rPrChange w:id="155" w:author="Microsoft Office User" w:date="2018-11-15T23:47:00Z">
                  <w:rPr>
                    <w:color w:val="000000"/>
                  </w:rPr>
                </w:rPrChange>
              </w:rPr>
              <w:t xml:space="preserve"> (-.37) </w:t>
            </w:r>
          </w:p>
          <w:p w14:paraId="7C6C5B26" w14:textId="77777777" w:rsidR="00C96047" w:rsidRPr="00633156" w:rsidRDefault="00C96047" w:rsidP="00C96047">
            <w:pPr>
              <w:rPr>
                <w:color w:val="000000"/>
                <w:lang w:val="en-GB"/>
                <w:rPrChange w:id="156" w:author="Microsoft Office User" w:date="2018-11-15T23:47:00Z">
                  <w:rPr>
                    <w:color w:val="000000"/>
                  </w:rPr>
                </w:rPrChange>
              </w:rPr>
            </w:pPr>
            <w:r w:rsidRPr="00633156">
              <w:rPr>
                <w:color w:val="000000"/>
                <w:lang w:val="en-GB"/>
                <w:rPrChange w:id="157" w:author="Microsoft Office User" w:date="2018-11-15T23:47:00Z">
                  <w:rPr>
                    <w:color w:val="000000"/>
                  </w:rPr>
                </w:rPrChange>
              </w:rPr>
              <w:t xml:space="preserve">(Leone et al., 2012); </w:t>
            </w:r>
          </w:p>
          <w:p w14:paraId="63F1A8CE" w14:textId="77777777" w:rsidR="00C96047" w:rsidRPr="00633156" w:rsidRDefault="00C96047" w:rsidP="00C96047">
            <w:pPr>
              <w:rPr>
                <w:color w:val="000000"/>
                <w:lang w:val="en-GB"/>
                <w:rPrChange w:id="158" w:author="Microsoft Office User" w:date="2018-11-15T23:47:00Z">
                  <w:rPr>
                    <w:color w:val="000000"/>
                  </w:rPr>
                </w:rPrChange>
              </w:rPr>
            </w:pPr>
            <w:r w:rsidRPr="00633156">
              <w:rPr>
                <w:color w:val="000000"/>
                <w:lang w:val="en-GB"/>
                <w:rPrChange w:id="159" w:author="Microsoft Office User" w:date="2018-11-15T23:47:00Z">
                  <w:rPr>
                    <w:color w:val="000000"/>
                  </w:rPr>
                </w:rPrChange>
              </w:rPr>
              <w:t xml:space="preserve">+ Continuous learning (.30) </w:t>
            </w:r>
          </w:p>
          <w:p w14:paraId="48E5C52C" w14:textId="77777777" w:rsidR="00C96047" w:rsidRPr="00633156" w:rsidRDefault="00C96047" w:rsidP="00C96047">
            <w:pPr>
              <w:rPr>
                <w:color w:val="000000"/>
                <w:lang w:val="en-GB"/>
                <w:rPrChange w:id="160" w:author="Microsoft Office User" w:date="2018-11-15T23:47:00Z">
                  <w:rPr>
                    <w:color w:val="000000"/>
                  </w:rPr>
                </w:rPrChange>
              </w:rPr>
            </w:pPr>
            <w:r w:rsidRPr="00633156">
              <w:rPr>
                <w:color w:val="000000"/>
                <w:lang w:val="en-GB"/>
                <w:rPrChange w:id="161" w:author="Microsoft Office User" w:date="2018-11-15T23:47:00Z">
                  <w:rPr>
                    <w:color w:val="000000"/>
                  </w:rPr>
                </w:rPrChange>
              </w:rPr>
              <w:t xml:space="preserve">(McAbee, 2014) </w:t>
            </w:r>
          </w:p>
          <w:p w14:paraId="31C9F6C3" w14:textId="77777777" w:rsidR="00C96047" w:rsidRPr="00633156" w:rsidRDefault="00C96047" w:rsidP="00C96047">
            <w:pPr>
              <w:rPr>
                <w:color w:val="000000"/>
                <w:lang w:val="en-GB"/>
                <w:rPrChange w:id="162" w:author="Microsoft Office User" w:date="2018-11-15T23:47:00Z">
                  <w:rPr>
                    <w:color w:val="000000"/>
                  </w:rPr>
                </w:rPrChange>
              </w:rPr>
            </w:pPr>
            <w:r w:rsidRPr="00633156">
              <w:rPr>
                <w:color w:val="000000"/>
                <w:lang w:val="en-GB"/>
                <w:rPrChange w:id="163" w:author="Microsoft Office User" w:date="2018-11-15T23:47:00Z">
                  <w:rPr>
                    <w:color w:val="000000"/>
                  </w:rPr>
                </w:rPrChange>
              </w:rPr>
              <w:t xml:space="preserve">+ Artistic appreciation (.43) </w:t>
            </w:r>
          </w:p>
          <w:p w14:paraId="2C0C5F26" w14:textId="77777777" w:rsidR="00C96047" w:rsidRPr="00633156" w:rsidRDefault="00C96047" w:rsidP="00C96047">
            <w:pPr>
              <w:rPr>
                <w:color w:val="000000"/>
                <w:lang w:val="en-GB"/>
                <w:rPrChange w:id="164" w:author="Microsoft Office User" w:date="2018-11-15T23:47:00Z">
                  <w:rPr>
                    <w:color w:val="000000"/>
                  </w:rPr>
                </w:rPrChange>
              </w:rPr>
            </w:pPr>
            <w:r w:rsidRPr="00633156">
              <w:rPr>
                <w:color w:val="000000"/>
                <w:lang w:val="en-GB"/>
                <w:rPrChange w:id="165" w:author="Microsoft Office User" w:date="2018-11-15T23:47:00Z">
                  <w:rPr>
                    <w:color w:val="000000"/>
                  </w:rPr>
                </w:rPrChange>
              </w:rPr>
              <w:t>(McAbee et al, 2014)</w:t>
            </w:r>
          </w:p>
        </w:tc>
      </w:tr>
      <w:tr w:rsidR="00C96047" w:rsidRPr="00C96047" w14:paraId="737772D2" w14:textId="77777777" w:rsidTr="000E125A">
        <w:trPr>
          <w:trHeight w:val="320"/>
        </w:trPr>
        <w:tc>
          <w:tcPr>
            <w:tcW w:w="1252" w:type="dxa"/>
            <w:tcBorders>
              <w:top w:val="nil"/>
              <w:left w:val="nil"/>
              <w:bottom w:val="nil"/>
              <w:right w:val="nil"/>
            </w:tcBorders>
            <w:shd w:val="clear" w:color="auto" w:fill="auto"/>
            <w:noWrap/>
            <w:hideMark/>
          </w:tcPr>
          <w:p w14:paraId="463EB113" w14:textId="77777777" w:rsidR="00C96047" w:rsidRPr="00633156" w:rsidRDefault="00C96047" w:rsidP="00C96047">
            <w:pPr>
              <w:rPr>
                <w:color w:val="000000"/>
                <w:lang w:val="en-GB"/>
                <w:rPrChange w:id="166" w:author="Microsoft Office User" w:date="2018-11-15T23:47:00Z">
                  <w:rPr>
                    <w:color w:val="000000"/>
                  </w:rPr>
                </w:rPrChange>
              </w:rPr>
            </w:pPr>
          </w:p>
        </w:tc>
        <w:tc>
          <w:tcPr>
            <w:tcW w:w="1967" w:type="dxa"/>
            <w:tcBorders>
              <w:top w:val="nil"/>
              <w:left w:val="nil"/>
              <w:bottom w:val="nil"/>
              <w:right w:val="nil"/>
            </w:tcBorders>
            <w:shd w:val="clear" w:color="auto" w:fill="auto"/>
            <w:noWrap/>
            <w:hideMark/>
          </w:tcPr>
          <w:p w14:paraId="6E1C0FA0" w14:textId="77777777" w:rsidR="00C96047" w:rsidRPr="00633156" w:rsidRDefault="00C96047" w:rsidP="00C96047">
            <w:pPr>
              <w:rPr>
                <w:sz w:val="20"/>
                <w:szCs w:val="20"/>
                <w:lang w:val="en-GB"/>
                <w:rPrChange w:id="167" w:author="Microsoft Office User" w:date="2018-11-15T23:47:00Z">
                  <w:rPr>
                    <w:sz w:val="20"/>
                    <w:szCs w:val="20"/>
                  </w:rPr>
                </w:rPrChange>
              </w:rPr>
            </w:pPr>
          </w:p>
        </w:tc>
        <w:tc>
          <w:tcPr>
            <w:tcW w:w="2070" w:type="dxa"/>
            <w:tcBorders>
              <w:top w:val="nil"/>
              <w:left w:val="nil"/>
              <w:bottom w:val="nil"/>
              <w:right w:val="nil"/>
            </w:tcBorders>
            <w:shd w:val="clear" w:color="auto" w:fill="auto"/>
            <w:noWrap/>
            <w:hideMark/>
          </w:tcPr>
          <w:p w14:paraId="45905247" w14:textId="77777777" w:rsidR="00C96047" w:rsidRPr="00C96047" w:rsidRDefault="00C96047" w:rsidP="00C96047">
            <w:pPr>
              <w:rPr>
                <w:color w:val="000000"/>
              </w:rPr>
            </w:pPr>
            <w:proofErr w:type="spellStart"/>
            <w:r w:rsidRPr="00C96047">
              <w:rPr>
                <w:color w:val="000000"/>
              </w:rPr>
              <w:t>Unconventionality</w:t>
            </w:r>
            <w:proofErr w:type="spellEnd"/>
          </w:p>
        </w:tc>
        <w:tc>
          <w:tcPr>
            <w:tcW w:w="1301" w:type="dxa"/>
            <w:tcBorders>
              <w:top w:val="nil"/>
              <w:left w:val="nil"/>
              <w:bottom w:val="nil"/>
              <w:right w:val="nil"/>
            </w:tcBorders>
            <w:shd w:val="clear" w:color="auto" w:fill="auto"/>
            <w:noWrap/>
            <w:hideMark/>
          </w:tcPr>
          <w:p w14:paraId="4CB15006" w14:textId="77777777" w:rsidR="00C96047" w:rsidRPr="00C96047" w:rsidRDefault="00C96047" w:rsidP="00C96047">
            <w:pPr>
              <w:jc w:val="right"/>
              <w:rPr>
                <w:color w:val="000000"/>
              </w:rPr>
            </w:pPr>
            <w:r w:rsidRPr="00C96047">
              <w:rPr>
                <w:color w:val="000000"/>
              </w:rPr>
              <w:t>0,52</w:t>
            </w:r>
          </w:p>
        </w:tc>
        <w:tc>
          <w:tcPr>
            <w:tcW w:w="15185" w:type="dxa"/>
            <w:tcBorders>
              <w:top w:val="nil"/>
              <w:left w:val="nil"/>
              <w:bottom w:val="nil"/>
              <w:right w:val="nil"/>
            </w:tcBorders>
            <w:shd w:val="clear" w:color="auto" w:fill="auto"/>
            <w:noWrap/>
            <w:hideMark/>
          </w:tcPr>
          <w:p w14:paraId="4957D50A" w14:textId="77777777" w:rsidR="00C96047" w:rsidRDefault="00C96047" w:rsidP="00C96047">
            <w:pPr>
              <w:rPr>
                <w:b/>
                <w:bCs/>
                <w:color w:val="000000"/>
              </w:rPr>
            </w:pPr>
            <w:r w:rsidRPr="00C96047">
              <w:rPr>
                <w:color w:val="000000"/>
              </w:rPr>
              <w:t xml:space="preserve">- </w:t>
            </w:r>
            <w:proofErr w:type="spellStart"/>
            <w:r w:rsidRPr="00C96047">
              <w:rPr>
                <w:color w:val="000000"/>
              </w:rPr>
              <w:t>Political</w:t>
            </w:r>
            <w:proofErr w:type="spellEnd"/>
            <w:r w:rsidRPr="00C96047">
              <w:rPr>
                <w:color w:val="000000"/>
              </w:rPr>
              <w:t xml:space="preserve"> </w:t>
            </w:r>
            <w:proofErr w:type="spellStart"/>
            <w:r w:rsidRPr="00C96047">
              <w:rPr>
                <w:color w:val="000000"/>
              </w:rPr>
              <w:t>Conservatism</w:t>
            </w:r>
            <w:proofErr w:type="spellEnd"/>
            <w:r w:rsidRPr="00C96047">
              <w:rPr>
                <w:color w:val="000000"/>
              </w:rPr>
              <w:t xml:space="preserve"> </w:t>
            </w:r>
            <w:r w:rsidRPr="00C96047">
              <w:rPr>
                <w:b/>
                <w:bCs/>
                <w:color w:val="000000"/>
              </w:rPr>
              <w:t>(</w:t>
            </w:r>
            <w:r w:rsidRPr="00C96047">
              <w:rPr>
                <w:color w:val="000000"/>
              </w:rPr>
              <w:t>.29</w:t>
            </w:r>
            <w:r w:rsidRPr="00C96047">
              <w:rPr>
                <w:b/>
                <w:bCs/>
                <w:color w:val="000000"/>
              </w:rPr>
              <w:t>)</w:t>
            </w:r>
          </w:p>
          <w:p w14:paraId="4994B8D3" w14:textId="77777777" w:rsidR="00C96047" w:rsidRPr="00C96047" w:rsidRDefault="00C96047" w:rsidP="00C96047">
            <w:pPr>
              <w:rPr>
                <w:color w:val="000000"/>
              </w:rPr>
            </w:pPr>
            <w:r w:rsidRPr="00C96047">
              <w:rPr>
                <w:color w:val="000000"/>
              </w:rPr>
              <w:t xml:space="preserve"> (</w:t>
            </w:r>
            <w:proofErr w:type="spellStart"/>
            <w:r w:rsidRPr="00C96047">
              <w:rPr>
                <w:color w:val="000000"/>
              </w:rPr>
              <w:t>Brick</w:t>
            </w:r>
            <w:proofErr w:type="spellEnd"/>
            <w:r w:rsidRPr="00C96047">
              <w:rPr>
                <w:color w:val="000000"/>
              </w:rPr>
              <w:t xml:space="preserve"> &amp; Lewis, 2014)</w:t>
            </w:r>
          </w:p>
        </w:tc>
        <w:tc>
          <w:tcPr>
            <w:tcW w:w="2477" w:type="dxa"/>
            <w:tcBorders>
              <w:top w:val="nil"/>
              <w:left w:val="nil"/>
              <w:bottom w:val="nil"/>
              <w:right w:val="nil"/>
            </w:tcBorders>
            <w:shd w:val="clear" w:color="auto" w:fill="auto"/>
            <w:noWrap/>
            <w:hideMark/>
          </w:tcPr>
          <w:p w14:paraId="6983487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C80314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EF83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94B883" w14:textId="77777777" w:rsidR="00C96047" w:rsidRPr="00C96047" w:rsidRDefault="00C96047" w:rsidP="00C96047">
            <w:pPr>
              <w:rPr>
                <w:sz w:val="20"/>
                <w:szCs w:val="20"/>
              </w:rPr>
            </w:pPr>
          </w:p>
        </w:tc>
      </w:tr>
      <w:tr w:rsidR="00C96047" w:rsidRPr="00C96047" w14:paraId="697D8053" w14:textId="77777777" w:rsidTr="000E125A">
        <w:trPr>
          <w:trHeight w:val="320"/>
        </w:trPr>
        <w:tc>
          <w:tcPr>
            <w:tcW w:w="1252" w:type="dxa"/>
            <w:tcBorders>
              <w:top w:val="nil"/>
              <w:left w:val="nil"/>
              <w:bottom w:val="nil"/>
              <w:right w:val="nil"/>
            </w:tcBorders>
            <w:shd w:val="clear" w:color="auto" w:fill="auto"/>
            <w:noWrap/>
            <w:hideMark/>
          </w:tcPr>
          <w:p w14:paraId="487CDE7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96E948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243F195" w14:textId="77777777" w:rsidR="00C96047" w:rsidRPr="00C96047" w:rsidRDefault="00C96047" w:rsidP="00C96047">
            <w:pPr>
              <w:rPr>
                <w:color w:val="000000"/>
              </w:rPr>
            </w:pPr>
            <w:proofErr w:type="spellStart"/>
            <w:r w:rsidRPr="00C96047">
              <w:rPr>
                <w:color w:val="000000"/>
              </w:rPr>
              <w:t>Creativity</w:t>
            </w:r>
            <w:proofErr w:type="spellEnd"/>
          </w:p>
        </w:tc>
        <w:tc>
          <w:tcPr>
            <w:tcW w:w="1301" w:type="dxa"/>
            <w:tcBorders>
              <w:top w:val="nil"/>
              <w:left w:val="nil"/>
              <w:bottom w:val="nil"/>
              <w:right w:val="nil"/>
            </w:tcBorders>
            <w:shd w:val="clear" w:color="auto" w:fill="auto"/>
            <w:noWrap/>
            <w:hideMark/>
          </w:tcPr>
          <w:p w14:paraId="23979701" w14:textId="77777777" w:rsidR="00C96047" w:rsidRPr="00C96047" w:rsidRDefault="00C96047" w:rsidP="00C96047">
            <w:pPr>
              <w:jc w:val="right"/>
              <w:rPr>
                <w:color w:val="000000"/>
              </w:rPr>
            </w:pPr>
            <w:r w:rsidRPr="00C96047">
              <w:rPr>
                <w:color w:val="000000"/>
              </w:rPr>
              <w:t>0,75</w:t>
            </w:r>
          </w:p>
        </w:tc>
        <w:tc>
          <w:tcPr>
            <w:tcW w:w="15185" w:type="dxa"/>
            <w:tcBorders>
              <w:top w:val="nil"/>
              <w:left w:val="nil"/>
              <w:bottom w:val="nil"/>
              <w:right w:val="nil"/>
            </w:tcBorders>
            <w:shd w:val="clear" w:color="auto" w:fill="auto"/>
            <w:noWrap/>
            <w:hideMark/>
          </w:tcPr>
          <w:p w14:paraId="0988CBD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000E61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8741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D9EA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4B983" w14:textId="77777777" w:rsidR="00C96047" w:rsidRPr="00C96047" w:rsidRDefault="00C96047" w:rsidP="00C96047">
            <w:pPr>
              <w:rPr>
                <w:sz w:val="20"/>
                <w:szCs w:val="20"/>
              </w:rPr>
            </w:pPr>
          </w:p>
        </w:tc>
      </w:tr>
      <w:tr w:rsidR="00C96047" w:rsidRPr="00490AAA" w14:paraId="548C2F90" w14:textId="77777777" w:rsidTr="000E125A">
        <w:trPr>
          <w:trHeight w:val="320"/>
        </w:trPr>
        <w:tc>
          <w:tcPr>
            <w:tcW w:w="1252" w:type="dxa"/>
            <w:tcBorders>
              <w:top w:val="nil"/>
              <w:left w:val="nil"/>
              <w:bottom w:val="nil"/>
              <w:right w:val="nil"/>
            </w:tcBorders>
            <w:shd w:val="clear" w:color="auto" w:fill="auto"/>
            <w:noWrap/>
            <w:hideMark/>
          </w:tcPr>
          <w:p w14:paraId="0EB0D0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41BB7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4C07B92" w14:textId="77777777" w:rsidR="00C96047" w:rsidRPr="00C96047" w:rsidRDefault="00C96047" w:rsidP="00C96047">
            <w:pPr>
              <w:rPr>
                <w:color w:val="000000"/>
              </w:rPr>
            </w:pPr>
            <w:proofErr w:type="spellStart"/>
            <w:r w:rsidRPr="00C96047">
              <w:rPr>
                <w:color w:val="000000"/>
              </w:rPr>
              <w:t>Inquisitiveness</w:t>
            </w:r>
            <w:proofErr w:type="spellEnd"/>
          </w:p>
        </w:tc>
        <w:tc>
          <w:tcPr>
            <w:tcW w:w="1301" w:type="dxa"/>
            <w:tcBorders>
              <w:top w:val="nil"/>
              <w:left w:val="nil"/>
              <w:bottom w:val="nil"/>
              <w:right w:val="nil"/>
            </w:tcBorders>
            <w:shd w:val="clear" w:color="auto" w:fill="auto"/>
            <w:noWrap/>
            <w:hideMark/>
          </w:tcPr>
          <w:p w14:paraId="47517F9B" w14:textId="77777777" w:rsidR="00C96047" w:rsidRPr="00C96047" w:rsidRDefault="00C96047" w:rsidP="00C96047">
            <w:pPr>
              <w:jc w:val="right"/>
              <w:rPr>
                <w:color w:val="000000"/>
              </w:rPr>
            </w:pPr>
            <w:r w:rsidRPr="00C96047">
              <w:rPr>
                <w:color w:val="000000"/>
              </w:rPr>
              <w:t>0,66</w:t>
            </w:r>
          </w:p>
        </w:tc>
        <w:tc>
          <w:tcPr>
            <w:tcW w:w="15185" w:type="dxa"/>
            <w:tcBorders>
              <w:top w:val="nil"/>
              <w:left w:val="nil"/>
              <w:bottom w:val="nil"/>
              <w:right w:val="nil"/>
            </w:tcBorders>
            <w:shd w:val="clear" w:color="auto" w:fill="auto"/>
            <w:noWrap/>
            <w:hideMark/>
          </w:tcPr>
          <w:p w14:paraId="1C9948E8" w14:textId="77777777" w:rsidR="00C96047" w:rsidRPr="00633156" w:rsidRDefault="00C96047" w:rsidP="00C96047">
            <w:pPr>
              <w:rPr>
                <w:color w:val="000000"/>
                <w:lang w:val="en-GB"/>
                <w:rPrChange w:id="168" w:author="Microsoft Office User" w:date="2018-11-15T23:47:00Z">
                  <w:rPr>
                    <w:color w:val="000000"/>
                  </w:rPr>
                </w:rPrChange>
              </w:rPr>
            </w:pPr>
            <w:r w:rsidRPr="00633156">
              <w:rPr>
                <w:color w:val="000000"/>
                <w:lang w:val="en-GB"/>
                <w:rPrChange w:id="169" w:author="Microsoft Office User" w:date="2018-11-15T23:47:00Z">
                  <w:rPr>
                    <w:color w:val="000000"/>
                  </w:rPr>
                </w:rPrChange>
              </w:rPr>
              <w:t xml:space="preserve">+ Continuous learning (.30) </w:t>
            </w:r>
          </w:p>
          <w:p w14:paraId="3F8EBFD4" w14:textId="77777777" w:rsidR="00C96047" w:rsidRPr="00633156" w:rsidRDefault="00C96047" w:rsidP="00C96047">
            <w:pPr>
              <w:rPr>
                <w:color w:val="000000"/>
                <w:lang w:val="en-GB"/>
                <w:rPrChange w:id="170" w:author="Microsoft Office User" w:date="2018-11-15T23:47:00Z">
                  <w:rPr>
                    <w:color w:val="000000"/>
                  </w:rPr>
                </w:rPrChange>
              </w:rPr>
            </w:pPr>
            <w:r w:rsidRPr="00633156">
              <w:rPr>
                <w:b/>
                <w:bCs/>
                <w:color w:val="000000"/>
                <w:lang w:val="en-GB"/>
                <w:rPrChange w:id="171" w:author="Microsoft Office User" w:date="2018-11-15T23:47:00Z">
                  <w:rPr>
                    <w:b/>
                    <w:bCs/>
                    <w:color w:val="000000"/>
                  </w:rPr>
                </w:rPrChange>
              </w:rPr>
              <w:t>(</w:t>
            </w:r>
            <w:r w:rsidRPr="00633156">
              <w:rPr>
                <w:color w:val="000000"/>
                <w:lang w:val="en-GB"/>
                <w:rPrChange w:id="172" w:author="Microsoft Office User" w:date="2018-11-15T23:47:00Z">
                  <w:rPr>
                    <w:color w:val="000000"/>
                  </w:rPr>
                </w:rPrChange>
              </w:rPr>
              <w:t>McAbee et al, 2014</w:t>
            </w:r>
            <w:r w:rsidRPr="00633156">
              <w:rPr>
                <w:b/>
                <w:bCs/>
                <w:color w:val="000000"/>
                <w:lang w:val="en-GB"/>
                <w:rPrChange w:id="173" w:author="Microsoft Office User" w:date="2018-11-15T23:47:00Z">
                  <w:rPr>
                    <w:b/>
                    <w:bCs/>
                    <w:color w:val="000000"/>
                  </w:rPr>
                </w:rPrChange>
              </w:rPr>
              <w:t>)</w:t>
            </w:r>
          </w:p>
        </w:tc>
        <w:tc>
          <w:tcPr>
            <w:tcW w:w="2477" w:type="dxa"/>
            <w:tcBorders>
              <w:top w:val="nil"/>
              <w:left w:val="nil"/>
              <w:bottom w:val="nil"/>
              <w:right w:val="nil"/>
            </w:tcBorders>
            <w:shd w:val="clear" w:color="auto" w:fill="auto"/>
            <w:noWrap/>
            <w:hideMark/>
          </w:tcPr>
          <w:p w14:paraId="6261EFCC" w14:textId="77777777" w:rsidR="00C96047" w:rsidRPr="00633156" w:rsidRDefault="00C96047" w:rsidP="00C96047">
            <w:pPr>
              <w:rPr>
                <w:color w:val="000000"/>
                <w:lang w:val="en-GB"/>
                <w:rPrChange w:id="174" w:author="Microsoft Office User" w:date="2018-11-15T23:47:00Z">
                  <w:rPr>
                    <w:color w:val="000000"/>
                  </w:rPr>
                </w:rPrChange>
              </w:rPr>
            </w:pPr>
          </w:p>
        </w:tc>
        <w:tc>
          <w:tcPr>
            <w:tcW w:w="2476" w:type="dxa"/>
            <w:tcBorders>
              <w:top w:val="nil"/>
              <w:left w:val="nil"/>
              <w:bottom w:val="nil"/>
              <w:right w:val="nil"/>
            </w:tcBorders>
            <w:shd w:val="clear" w:color="auto" w:fill="auto"/>
            <w:noWrap/>
            <w:hideMark/>
          </w:tcPr>
          <w:p w14:paraId="62393F65" w14:textId="77777777" w:rsidR="00C96047" w:rsidRPr="00633156" w:rsidRDefault="00C96047" w:rsidP="00C96047">
            <w:pPr>
              <w:rPr>
                <w:sz w:val="20"/>
                <w:szCs w:val="20"/>
                <w:lang w:val="en-GB"/>
                <w:rPrChange w:id="175"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4942012C" w14:textId="77777777" w:rsidR="00C96047" w:rsidRPr="00633156" w:rsidRDefault="00C96047" w:rsidP="00C96047">
            <w:pPr>
              <w:rPr>
                <w:sz w:val="20"/>
                <w:szCs w:val="20"/>
                <w:lang w:val="en-GB"/>
                <w:rPrChange w:id="176"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0433DC04" w14:textId="77777777" w:rsidR="00C96047" w:rsidRPr="00633156" w:rsidRDefault="00C96047" w:rsidP="00C96047">
            <w:pPr>
              <w:rPr>
                <w:sz w:val="20"/>
                <w:szCs w:val="20"/>
                <w:lang w:val="en-GB"/>
                <w:rPrChange w:id="177" w:author="Microsoft Office User" w:date="2018-11-15T23:47:00Z">
                  <w:rPr>
                    <w:sz w:val="20"/>
                    <w:szCs w:val="20"/>
                  </w:rPr>
                </w:rPrChange>
              </w:rPr>
            </w:pPr>
          </w:p>
        </w:tc>
      </w:tr>
      <w:tr w:rsidR="00C96047" w:rsidRPr="00490AAA" w14:paraId="6591B003" w14:textId="77777777" w:rsidTr="000E125A">
        <w:trPr>
          <w:trHeight w:val="320"/>
        </w:trPr>
        <w:tc>
          <w:tcPr>
            <w:tcW w:w="1252" w:type="dxa"/>
            <w:tcBorders>
              <w:top w:val="nil"/>
              <w:left w:val="nil"/>
              <w:bottom w:val="nil"/>
              <w:right w:val="nil"/>
            </w:tcBorders>
            <w:shd w:val="clear" w:color="auto" w:fill="auto"/>
            <w:noWrap/>
            <w:hideMark/>
          </w:tcPr>
          <w:p w14:paraId="2109844D" w14:textId="77777777" w:rsidR="00C96047" w:rsidRPr="00633156" w:rsidRDefault="00C96047" w:rsidP="00C96047">
            <w:pPr>
              <w:rPr>
                <w:sz w:val="20"/>
                <w:szCs w:val="20"/>
                <w:lang w:val="en-GB"/>
                <w:rPrChange w:id="178" w:author="Microsoft Office User" w:date="2018-11-15T23:47:00Z">
                  <w:rPr>
                    <w:sz w:val="20"/>
                    <w:szCs w:val="20"/>
                  </w:rPr>
                </w:rPrChange>
              </w:rPr>
            </w:pPr>
          </w:p>
        </w:tc>
        <w:tc>
          <w:tcPr>
            <w:tcW w:w="1967" w:type="dxa"/>
            <w:tcBorders>
              <w:top w:val="nil"/>
              <w:left w:val="nil"/>
              <w:bottom w:val="nil"/>
              <w:right w:val="nil"/>
            </w:tcBorders>
            <w:shd w:val="clear" w:color="auto" w:fill="auto"/>
            <w:noWrap/>
            <w:hideMark/>
          </w:tcPr>
          <w:p w14:paraId="05254169" w14:textId="77777777" w:rsidR="00C96047" w:rsidRPr="00633156" w:rsidRDefault="00C96047" w:rsidP="00C96047">
            <w:pPr>
              <w:rPr>
                <w:sz w:val="20"/>
                <w:szCs w:val="20"/>
                <w:lang w:val="en-GB"/>
                <w:rPrChange w:id="179" w:author="Microsoft Office User" w:date="2018-11-15T23:47:00Z">
                  <w:rPr>
                    <w:sz w:val="20"/>
                    <w:szCs w:val="20"/>
                  </w:rPr>
                </w:rPrChange>
              </w:rPr>
            </w:pPr>
          </w:p>
        </w:tc>
        <w:tc>
          <w:tcPr>
            <w:tcW w:w="2070" w:type="dxa"/>
            <w:tcBorders>
              <w:top w:val="nil"/>
              <w:left w:val="nil"/>
              <w:bottom w:val="nil"/>
              <w:right w:val="nil"/>
            </w:tcBorders>
            <w:shd w:val="clear" w:color="auto" w:fill="auto"/>
            <w:noWrap/>
            <w:hideMark/>
          </w:tcPr>
          <w:p w14:paraId="014B1EE8" w14:textId="77777777" w:rsidR="00C96047" w:rsidRPr="00633156" w:rsidRDefault="00C96047" w:rsidP="00C96047">
            <w:pPr>
              <w:rPr>
                <w:sz w:val="20"/>
                <w:szCs w:val="20"/>
                <w:lang w:val="en-GB"/>
                <w:rPrChange w:id="180" w:author="Microsoft Office User" w:date="2018-11-15T23:47:00Z">
                  <w:rPr>
                    <w:sz w:val="20"/>
                    <w:szCs w:val="20"/>
                  </w:rPr>
                </w:rPrChange>
              </w:rPr>
            </w:pPr>
          </w:p>
        </w:tc>
        <w:tc>
          <w:tcPr>
            <w:tcW w:w="1301" w:type="dxa"/>
            <w:tcBorders>
              <w:top w:val="nil"/>
              <w:left w:val="nil"/>
              <w:bottom w:val="nil"/>
              <w:right w:val="nil"/>
            </w:tcBorders>
            <w:shd w:val="clear" w:color="auto" w:fill="auto"/>
            <w:noWrap/>
            <w:hideMark/>
          </w:tcPr>
          <w:p w14:paraId="39ED61E1" w14:textId="77777777" w:rsidR="00C96047" w:rsidRPr="00633156" w:rsidRDefault="00C96047" w:rsidP="00C96047">
            <w:pPr>
              <w:rPr>
                <w:sz w:val="20"/>
                <w:szCs w:val="20"/>
                <w:lang w:val="en-GB"/>
                <w:rPrChange w:id="181" w:author="Microsoft Office User" w:date="2018-11-15T23:47:00Z">
                  <w:rPr>
                    <w:sz w:val="20"/>
                    <w:szCs w:val="20"/>
                  </w:rPr>
                </w:rPrChange>
              </w:rPr>
            </w:pPr>
          </w:p>
        </w:tc>
        <w:tc>
          <w:tcPr>
            <w:tcW w:w="15185" w:type="dxa"/>
            <w:tcBorders>
              <w:top w:val="nil"/>
              <w:left w:val="nil"/>
              <w:bottom w:val="nil"/>
              <w:right w:val="nil"/>
            </w:tcBorders>
            <w:shd w:val="clear" w:color="auto" w:fill="auto"/>
            <w:noWrap/>
            <w:hideMark/>
          </w:tcPr>
          <w:p w14:paraId="62D0C609" w14:textId="77777777" w:rsidR="00C96047" w:rsidRPr="00633156" w:rsidRDefault="00C96047" w:rsidP="00C96047">
            <w:pPr>
              <w:rPr>
                <w:sz w:val="20"/>
                <w:szCs w:val="20"/>
                <w:lang w:val="en-GB"/>
                <w:rPrChange w:id="182" w:author="Microsoft Office User" w:date="2018-11-15T23:47:00Z">
                  <w:rPr>
                    <w:sz w:val="20"/>
                    <w:szCs w:val="20"/>
                  </w:rPr>
                </w:rPrChange>
              </w:rPr>
            </w:pPr>
          </w:p>
        </w:tc>
        <w:tc>
          <w:tcPr>
            <w:tcW w:w="2477" w:type="dxa"/>
            <w:tcBorders>
              <w:top w:val="nil"/>
              <w:left w:val="nil"/>
              <w:bottom w:val="nil"/>
              <w:right w:val="nil"/>
            </w:tcBorders>
            <w:shd w:val="clear" w:color="auto" w:fill="auto"/>
            <w:noWrap/>
            <w:hideMark/>
          </w:tcPr>
          <w:p w14:paraId="7E4A2FA4" w14:textId="77777777" w:rsidR="00C96047" w:rsidRPr="00633156" w:rsidRDefault="00C96047" w:rsidP="00C96047">
            <w:pPr>
              <w:rPr>
                <w:sz w:val="20"/>
                <w:szCs w:val="20"/>
                <w:lang w:val="en-GB"/>
                <w:rPrChange w:id="183"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7F12A7C0" w14:textId="77777777" w:rsidR="00C96047" w:rsidRPr="00633156" w:rsidRDefault="00C96047" w:rsidP="00C96047">
            <w:pPr>
              <w:rPr>
                <w:sz w:val="20"/>
                <w:szCs w:val="20"/>
                <w:lang w:val="en-GB"/>
                <w:rPrChange w:id="184"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09BA76A7" w14:textId="77777777" w:rsidR="00C96047" w:rsidRPr="00633156" w:rsidRDefault="00C96047" w:rsidP="00C96047">
            <w:pPr>
              <w:rPr>
                <w:sz w:val="20"/>
                <w:szCs w:val="20"/>
                <w:lang w:val="en-GB"/>
                <w:rPrChange w:id="185"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5166888F" w14:textId="77777777" w:rsidR="00C96047" w:rsidRPr="00633156" w:rsidRDefault="00C96047" w:rsidP="00C96047">
            <w:pPr>
              <w:rPr>
                <w:sz w:val="20"/>
                <w:szCs w:val="20"/>
                <w:lang w:val="en-GB"/>
                <w:rPrChange w:id="186" w:author="Microsoft Office User" w:date="2018-11-15T23:47:00Z">
                  <w:rPr>
                    <w:sz w:val="20"/>
                    <w:szCs w:val="20"/>
                  </w:rPr>
                </w:rPrChange>
              </w:rPr>
            </w:pPr>
          </w:p>
        </w:tc>
      </w:tr>
      <w:tr w:rsidR="00C96047" w:rsidRPr="00C96047" w14:paraId="2B65E6BA" w14:textId="77777777" w:rsidTr="000E125A">
        <w:trPr>
          <w:trHeight w:val="320"/>
        </w:trPr>
        <w:tc>
          <w:tcPr>
            <w:tcW w:w="1252" w:type="dxa"/>
            <w:tcBorders>
              <w:top w:val="nil"/>
              <w:left w:val="nil"/>
              <w:bottom w:val="nil"/>
              <w:right w:val="nil"/>
            </w:tcBorders>
            <w:shd w:val="clear" w:color="auto" w:fill="auto"/>
            <w:noWrap/>
            <w:hideMark/>
          </w:tcPr>
          <w:p w14:paraId="211A49AB" w14:textId="77777777" w:rsidR="000E125A" w:rsidRPr="00633156" w:rsidRDefault="000E125A" w:rsidP="00C96047">
            <w:pPr>
              <w:rPr>
                <w:color w:val="000000"/>
                <w:lang w:val="en-GB"/>
                <w:rPrChange w:id="187" w:author="Microsoft Office User" w:date="2018-11-15T23:47:00Z">
                  <w:rPr>
                    <w:color w:val="000000"/>
                  </w:rPr>
                </w:rPrChange>
              </w:rPr>
            </w:pPr>
          </w:p>
          <w:p w14:paraId="0888F227" w14:textId="77777777" w:rsidR="00C96047" w:rsidRPr="00C96047" w:rsidRDefault="00C96047" w:rsidP="00C96047">
            <w:pPr>
              <w:rPr>
                <w:color w:val="000000"/>
              </w:rPr>
            </w:pPr>
            <w:r w:rsidRPr="00C96047">
              <w:rPr>
                <w:color w:val="000000"/>
              </w:rPr>
              <w:t>NEO-PI-r</w:t>
            </w:r>
          </w:p>
        </w:tc>
        <w:tc>
          <w:tcPr>
            <w:tcW w:w="1967" w:type="dxa"/>
            <w:tcBorders>
              <w:top w:val="nil"/>
              <w:left w:val="nil"/>
              <w:bottom w:val="nil"/>
              <w:right w:val="nil"/>
            </w:tcBorders>
            <w:shd w:val="clear" w:color="auto" w:fill="auto"/>
            <w:noWrap/>
            <w:hideMark/>
          </w:tcPr>
          <w:p w14:paraId="08BE6B28" w14:textId="77777777" w:rsidR="00C96047" w:rsidRPr="00C96047" w:rsidRDefault="00C96047" w:rsidP="00C96047">
            <w:pPr>
              <w:rPr>
                <w:color w:val="000000"/>
              </w:rPr>
            </w:pPr>
          </w:p>
        </w:tc>
        <w:tc>
          <w:tcPr>
            <w:tcW w:w="3371" w:type="dxa"/>
            <w:gridSpan w:val="2"/>
            <w:tcBorders>
              <w:top w:val="nil"/>
              <w:left w:val="nil"/>
              <w:bottom w:val="nil"/>
              <w:right w:val="nil"/>
            </w:tcBorders>
            <w:shd w:val="clear" w:color="auto" w:fill="auto"/>
            <w:noWrap/>
            <w:hideMark/>
          </w:tcPr>
          <w:p w14:paraId="0C219EB9" w14:textId="77777777" w:rsidR="000E125A" w:rsidRDefault="000E125A" w:rsidP="00C96047">
            <w:pPr>
              <w:rPr>
                <w:color w:val="000000"/>
              </w:rPr>
            </w:pPr>
          </w:p>
          <w:p w14:paraId="00D2D3BC" w14:textId="77777777" w:rsidR="00C96047" w:rsidRPr="00C96047" w:rsidRDefault="00C96047" w:rsidP="00C96047">
            <w:pPr>
              <w:rPr>
                <w:color w:val="000000"/>
              </w:rPr>
            </w:pPr>
            <w:r w:rsidRPr="00C96047">
              <w:rPr>
                <w:color w:val="000000"/>
              </w:rPr>
              <w:t>(</w:t>
            </w:r>
            <w:proofErr w:type="spellStart"/>
            <w:r w:rsidRPr="00C96047">
              <w:rPr>
                <w:color w:val="000000"/>
              </w:rPr>
              <w:t>McCrae</w:t>
            </w:r>
            <w:proofErr w:type="spellEnd"/>
            <w:r w:rsidRPr="00C96047">
              <w:rPr>
                <w:color w:val="000000"/>
              </w:rPr>
              <w:t xml:space="preserve"> et al., 2011)</w:t>
            </w:r>
          </w:p>
        </w:tc>
        <w:tc>
          <w:tcPr>
            <w:tcW w:w="15185" w:type="dxa"/>
            <w:tcBorders>
              <w:top w:val="nil"/>
              <w:left w:val="nil"/>
              <w:bottom w:val="nil"/>
              <w:right w:val="nil"/>
            </w:tcBorders>
            <w:shd w:val="clear" w:color="auto" w:fill="auto"/>
            <w:noWrap/>
            <w:hideMark/>
          </w:tcPr>
          <w:p w14:paraId="33119370" w14:textId="77777777" w:rsidR="000E125A" w:rsidRDefault="000E125A" w:rsidP="000E125A">
            <w:pPr>
              <w:tabs>
                <w:tab w:val="left" w:pos="1186"/>
              </w:tabs>
              <w:rPr>
                <w:color w:val="000000"/>
              </w:rPr>
            </w:pPr>
            <w:r>
              <w:rPr>
                <w:color w:val="000000"/>
              </w:rPr>
              <w:tab/>
            </w:r>
          </w:p>
          <w:p w14:paraId="4451F5BF" w14:textId="77777777" w:rsidR="00C96047" w:rsidRPr="00C96047" w:rsidRDefault="000E125A" w:rsidP="000E125A">
            <w:pPr>
              <w:tabs>
                <w:tab w:val="left" w:pos="1186"/>
              </w:tabs>
              <w:rPr>
                <w:color w:val="000000"/>
              </w:rPr>
            </w:pPr>
            <w:r>
              <w:rPr>
                <w:color w:val="000000"/>
              </w:rPr>
              <w:tab/>
              <w:t>240</w:t>
            </w:r>
          </w:p>
        </w:tc>
        <w:tc>
          <w:tcPr>
            <w:tcW w:w="2477" w:type="dxa"/>
            <w:tcBorders>
              <w:top w:val="nil"/>
              <w:left w:val="nil"/>
              <w:bottom w:val="nil"/>
              <w:right w:val="nil"/>
            </w:tcBorders>
            <w:shd w:val="clear" w:color="auto" w:fill="auto"/>
            <w:noWrap/>
            <w:hideMark/>
          </w:tcPr>
          <w:p w14:paraId="174D7F5C" w14:textId="77777777" w:rsidR="00C96047" w:rsidRPr="00C96047" w:rsidRDefault="00C96047" w:rsidP="00C96047">
            <w:pPr>
              <w:jc w:val="right"/>
              <w:rPr>
                <w:color w:val="000000"/>
              </w:rPr>
            </w:pPr>
            <w:r w:rsidRPr="00C96047">
              <w:rPr>
                <w:color w:val="000000"/>
              </w:rPr>
              <w:t>240</w:t>
            </w:r>
          </w:p>
        </w:tc>
        <w:tc>
          <w:tcPr>
            <w:tcW w:w="2476" w:type="dxa"/>
            <w:tcBorders>
              <w:top w:val="nil"/>
              <w:left w:val="nil"/>
              <w:bottom w:val="nil"/>
              <w:right w:val="nil"/>
            </w:tcBorders>
            <w:shd w:val="clear" w:color="auto" w:fill="auto"/>
            <w:noWrap/>
            <w:hideMark/>
          </w:tcPr>
          <w:p w14:paraId="131BBBD9"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2A023BF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C42FAE" w14:textId="77777777" w:rsidR="00C96047" w:rsidRPr="00C96047" w:rsidRDefault="00C96047" w:rsidP="00C96047">
            <w:pPr>
              <w:rPr>
                <w:sz w:val="20"/>
                <w:szCs w:val="20"/>
              </w:rPr>
            </w:pPr>
          </w:p>
        </w:tc>
      </w:tr>
      <w:tr w:rsidR="00C96047" w:rsidRPr="00C96047" w14:paraId="5781D017" w14:textId="77777777" w:rsidTr="000E125A">
        <w:trPr>
          <w:trHeight w:val="320"/>
        </w:trPr>
        <w:tc>
          <w:tcPr>
            <w:tcW w:w="1252" w:type="dxa"/>
            <w:tcBorders>
              <w:top w:val="nil"/>
              <w:left w:val="nil"/>
              <w:bottom w:val="nil"/>
              <w:right w:val="nil"/>
            </w:tcBorders>
            <w:shd w:val="clear" w:color="auto" w:fill="auto"/>
            <w:noWrap/>
            <w:hideMark/>
          </w:tcPr>
          <w:p w14:paraId="7F51301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8AF610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2B2A7F65"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8661977"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FEBA08E"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D7B35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0B8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F9FD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23DA7E" w14:textId="77777777" w:rsidR="00C96047" w:rsidRPr="00C96047" w:rsidRDefault="00C96047" w:rsidP="00C96047">
            <w:pPr>
              <w:rPr>
                <w:sz w:val="20"/>
                <w:szCs w:val="20"/>
              </w:rPr>
            </w:pPr>
          </w:p>
        </w:tc>
      </w:tr>
      <w:tr w:rsidR="00C96047" w:rsidRPr="00490AAA" w14:paraId="71908FC6" w14:textId="77777777" w:rsidTr="000E125A">
        <w:trPr>
          <w:trHeight w:val="320"/>
        </w:trPr>
        <w:tc>
          <w:tcPr>
            <w:tcW w:w="1252" w:type="dxa"/>
            <w:tcBorders>
              <w:top w:val="nil"/>
              <w:left w:val="nil"/>
              <w:bottom w:val="nil"/>
              <w:right w:val="nil"/>
            </w:tcBorders>
            <w:shd w:val="clear" w:color="auto" w:fill="auto"/>
            <w:noWrap/>
            <w:hideMark/>
          </w:tcPr>
          <w:p w14:paraId="2A18E4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80918B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04E3FE"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46AB48C3" w14:textId="77777777" w:rsidR="00C96047" w:rsidRPr="00C96047" w:rsidRDefault="00C96047" w:rsidP="00C96047">
            <w:pPr>
              <w:jc w:val="right"/>
              <w:rPr>
                <w:color w:val="000000"/>
              </w:rPr>
            </w:pPr>
            <w:r w:rsidRPr="00C96047">
              <w:rPr>
                <w:color w:val="000000"/>
              </w:rPr>
              <w:t>0,78</w:t>
            </w:r>
          </w:p>
        </w:tc>
        <w:tc>
          <w:tcPr>
            <w:tcW w:w="15185" w:type="dxa"/>
            <w:tcBorders>
              <w:top w:val="nil"/>
              <w:left w:val="nil"/>
              <w:bottom w:val="nil"/>
              <w:right w:val="nil"/>
            </w:tcBorders>
            <w:shd w:val="clear" w:color="auto" w:fill="auto"/>
            <w:noWrap/>
            <w:hideMark/>
          </w:tcPr>
          <w:p w14:paraId="3413313D" w14:textId="77777777" w:rsidR="000E125A" w:rsidRPr="00633156" w:rsidRDefault="00C96047" w:rsidP="00C96047">
            <w:pPr>
              <w:rPr>
                <w:color w:val="000000"/>
                <w:lang w:val="en-GB"/>
                <w:rPrChange w:id="188" w:author="Microsoft Office User" w:date="2018-11-15T23:47:00Z">
                  <w:rPr>
                    <w:color w:val="000000"/>
                  </w:rPr>
                </w:rPrChange>
              </w:rPr>
            </w:pPr>
            <w:r w:rsidRPr="00633156">
              <w:rPr>
                <w:color w:val="000000"/>
                <w:lang w:val="en-GB"/>
                <w:rPrChange w:id="189" w:author="Microsoft Office User" w:date="2018-11-15T23:47:00Z">
                  <w:rPr>
                    <w:color w:val="000000"/>
                  </w:rPr>
                </w:rPrChange>
              </w:rPr>
              <w:t xml:space="preserve">- Fearless dominance (-.49) </w:t>
            </w:r>
          </w:p>
          <w:p w14:paraId="5F54C72D" w14:textId="77777777" w:rsidR="00C96047" w:rsidRPr="00633156" w:rsidRDefault="00C96047" w:rsidP="00C96047">
            <w:pPr>
              <w:rPr>
                <w:color w:val="000000"/>
                <w:lang w:val="en-GB"/>
                <w:rPrChange w:id="190" w:author="Microsoft Office User" w:date="2018-11-15T23:47:00Z">
                  <w:rPr>
                    <w:color w:val="000000"/>
                  </w:rPr>
                </w:rPrChange>
              </w:rPr>
            </w:pPr>
            <w:r w:rsidRPr="00633156">
              <w:rPr>
                <w:color w:val="000000"/>
                <w:lang w:val="en-GB"/>
                <w:rPrChange w:id="191" w:author="Microsoft Office User" w:date="2018-11-15T23:47:00Z">
                  <w:rPr>
                    <w:color w:val="000000"/>
                  </w:rPr>
                </w:rPrChange>
              </w:rPr>
              <w:t>(</w:t>
            </w:r>
            <w:proofErr w:type="spellStart"/>
            <w:r w:rsidRPr="00633156">
              <w:rPr>
                <w:color w:val="000000"/>
                <w:lang w:val="en-GB"/>
                <w:rPrChange w:id="192" w:author="Microsoft Office User" w:date="2018-11-15T23:47:00Z">
                  <w:rPr>
                    <w:color w:val="000000"/>
                  </w:rPr>
                </w:rPrChange>
              </w:rPr>
              <w:t>Gaughan</w:t>
            </w:r>
            <w:proofErr w:type="spellEnd"/>
            <w:r w:rsidRPr="00633156">
              <w:rPr>
                <w:color w:val="000000"/>
                <w:lang w:val="en-GB"/>
                <w:rPrChange w:id="193" w:author="Microsoft Office User" w:date="2018-11-15T23:47:00Z">
                  <w:rPr>
                    <w:color w:val="000000"/>
                  </w:rPr>
                </w:rPrChange>
              </w:rPr>
              <w:t xml:space="preserve"> et al, 2009)</w:t>
            </w:r>
          </w:p>
        </w:tc>
        <w:tc>
          <w:tcPr>
            <w:tcW w:w="2477" w:type="dxa"/>
            <w:tcBorders>
              <w:top w:val="nil"/>
              <w:left w:val="nil"/>
              <w:bottom w:val="nil"/>
              <w:right w:val="nil"/>
            </w:tcBorders>
            <w:shd w:val="clear" w:color="auto" w:fill="auto"/>
            <w:noWrap/>
            <w:hideMark/>
          </w:tcPr>
          <w:p w14:paraId="5269F744" w14:textId="77777777" w:rsidR="00C96047" w:rsidRPr="00633156" w:rsidRDefault="00C96047" w:rsidP="00C96047">
            <w:pPr>
              <w:rPr>
                <w:color w:val="000000"/>
                <w:lang w:val="en-GB"/>
                <w:rPrChange w:id="194" w:author="Microsoft Office User" w:date="2018-11-15T23:47:00Z">
                  <w:rPr>
                    <w:color w:val="000000"/>
                  </w:rPr>
                </w:rPrChange>
              </w:rPr>
            </w:pPr>
          </w:p>
        </w:tc>
        <w:tc>
          <w:tcPr>
            <w:tcW w:w="2476" w:type="dxa"/>
            <w:tcBorders>
              <w:top w:val="nil"/>
              <w:left w:val="nil"/>
              <w:bottom w:val="nil"/>
              <w:right w:val="nil"/>
            </w:tcBorders>
            <w:shd w:val="clear" w:color="auto" w:fill="auto"/>
            <w:noWrap/>
            <w:hideMark/>
          </w:tcPr>
          <w:p w14:paraId="463FD773" w14:textId="77777777" w:rsidR="00C96047" w:rsidRPr="00633156" w:rsidRDefault="00C96047" w:rsidP="00C96047">
            <w:pPr>
              <w:rPr>
                <w:sz w:val="20"/>
                <w:szCs w:val="20"/>
                <w:lang w:val="en-GB"/>
                <w:rPrChange w:id="195"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1A393843" w14:textId="77777777" w:rsidR="00C96047" w:rsidRPr="00633156" w:rsidRDefault="00C96047" w:rsidP="00C96047">
            <w:pPr>
              <w:rPr>
                <w:sz w:val="20"/>
                <w:szCs w:val="20"/>
                <w:lang w:val="en-GB"/>
                <w:rPrChange w:id="196"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203021E2" w14:textId="77777777" w:rsidR="00C96047" w:rsidRPr="00633156" w:rsidRDefault="00C96047" w:rsidP="00C96047">
            <w:pPr>
              <w:rPr>
                <w:sz w:val="20"/>
                <w:szCs w:val="20"/>
                <w:lang w:val="en-GB"/>
                <w:rPrChange w:id="197" w:author="Microsoft Office User" w:date="2018-11-15T23:47:00Z">
                  <w:rPr>
                    <w:sz w:val="20"/>
                    <w:szCs w:val="20"/>
                  </w:rPr>
                </w:rPrChange>
              </w:rPr>
            </w:pPr>
          </w:p>
        </w:tc>
      </w:tr>
      <w:tr w:rsidR="00C96047" w:rsidRPr="00C96047" w14:paraId="1CA07104" w14:textId="77777777" w:rsidTr="000E125A">
        <w:trPr>
          <w:trHeight w:val="320"/>
        </w:trPr>
        <w:tc>
          <w:tcPr>
            <w:tcW w:w="1252" w:type="dxa"/>
            <w:tcBorders>
              <w:top w:val="nil"/>
              <w:left w:val="nil"/>
              <w:bottom w:val="nil"/>
              <w:right w:val="nil"/>
            </w:tcBorders>
            <w:shd w:val="clear" w:color="auto" w:fill="auto"/>
            <w:noWrap/>
            <w:hideMark/>
          </w:tcPr>
          <w:p w14:paraId="51E8935E" w14:textId="77777777" w:rsidR="00C96047" w:rsidRPr="00633156" w:rsidRDefault="00C96047" w:rsidP="00C96047">
            <w:pPr>
              <w:rPr>
                <w:sz w:val="20"/>
                <w:szCs w:val="20"/>
                <w:lang w:val="en-GB"/>
                <w:rPrChange w:id="198" w:author="Microsoft Office User" w:date="2018-11-15T23:47:00Z">
                  <w:rPr>
                    <w:sz w:val="20"/>
                    <w:szCs w:val="20"/>
                  </w:rPr>
                </w:rPrChange>
              </w:rPr>
            </w:pPr>
          </w:p>
        </w:tc>
        <w:tc>
          <w:tcPr>
            <w:tcW w:w="1967" w:type="dxa"/>
            <w:tcBorders>
              <w:top w:val="nil"/>
              <w:left w:val="nil"/>
              <w:bottom w:val="nil"/>
              <w:right w:val="nil"/>
            </w:tcBorders>
            <w:shd w:val="clear" w:color="auto" w:fill="auto"/>
            <w:noWrap/>
            <w:hideMark/>
          </w:tcPr>
          <w:p w14:paraId="626A617A" w14:textId="77777777" w:rsidR="00C96047" w:rsidRPr="00633156" w:rsidRDefault="00C96047" w:rsidP="00C96047">
            <w:pPr>
              <w:rPr>
                <w:sz w:val="20"/>
                <w:szCs w:val="20"/>
                <w:lang w:val="en-GB"/>
                <w:rPrChange w:id="199" w:author="Microsoft Office User" w:date="2018-11-15T23:47:00Z">
                  <w:rPr>
                    <w:sz w:val="20"/>
                    <w:szCs w:val="20"/>
                  </w:rPr>
                </w:rPrChange>
              </w:rPr>
            </w:pPr>
          </w:p>
        </w:tc>
        <w:tc>
          <w:tcPr>
            <w:tcW w:w="2070" w:type="dxa"/>
            <w:tcBorders>
              <w:top w:val="nil"/>
              <w:left w:val="nil"/>
              <w:bottom w:val="nil"/>
              <w:right w:val="nil"/>
            </w:tcBorders>
            <w:shd w:val="clear" w:color="auto" w:fill="auto"/>
            <w:noWrap/>
            <w:hideMark/>
          </w:tcPr>
          <w:p w14:paraId="262A677A" w14:textId="77777777" w:rsidR="00C96047" w:rsidRPr="00C96047" w:rsidRDefault="00C96047" w:rsidP="00C96047">
            <w:pPr>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301" w:type="dxa"/>
            <w:tcBorders>
              <w:top w:val="nil"/>
              <w:left w:val="nil"/>
              <w:bottom w:val="nil"/>
              <w:right w:val="nil"/>
            </w:tcBorders>
            <w:shd w:val="clear" w:color="auto" w:fill="auto"/>
            <w:noWrap/>
            <w:hideMark/>
          </w:tcPr>
          <w:p w14:paraId="43D08B36" w14:textId="77777777" w:rsidR="00C96047" w:rsidRPr="00C96047" w:rsidRDefault="00C96047" w:rsidP="00C96047">
            <w:pPr>
              <w:jc w:val="right"/>
              <w:rPr>
                <w:color w:val="000000"/>
              </w:rPr>
            </w:pPr>
            <w:r w:rsidRPr="00C96047">
              <w:rPr>
                <w:color w:val="000000"/>
              </w:rPr>
              <w:t>0,75</w:t>
            </w:r>
          </w:p>
        </w:tc>
        <w:tc>
          <w:tcPr>
            <w:tcW w:w="22614" w:type="dxa"/>
            <w:gridSpan w:val="4"/>
            <w:tcBorders>
              <w:top w:val="nil"/>
              <w:left w:val="nil"/>
              <w:bottom w:val="nil"/>
              <w:right w:val="nil"/>
            </w:tcBorders>
            <w:shd w:val="clear" w:color="auto" w:fill="auto"/>
            <w:noWrap/>
            <w:hideMark/>
          </w:tcPr>
          <w:p w14:paraId="327972EE" w14:textId="77777777" w:rsidR="000E125A" w:rsidRPr="00633156" w:rsidRDefault="00C96047" w:rsidP="00C96047">
            <w:pPr>
              <w:rPr>
                <w:color w:val="000000"/>
                <w:lang w:val="en-GB"/>
                <w:rPrChange w:id="200" w:author="Microsoft Office User" w:date="2018-11-15T23:47:00Z">
                  <w:rPr>
                    <w:color w:val="000000"/>
                  </w:rPr>
                </w:rPrChange>
              </w:rPr>
            </w:pPr>
            <w:r w:rsidRPr="00633156">
              <w:rPr>
                <w:color w:val="000000"/>
                <w:lang w:val="en-GB"/>
                <w:rPrChange w:id="201" w:author="Microsoft Office User" w:date="2018-11-15T23:47:00Z">
                  <w:rPr>
                    <w:color w:val="000000"/>
                  </w:rPr>
                </w:rPrChange>
              </w:rPr>
              <w:t xml:space="preserve">+ Callous / Manipulation (.29) </w:t>
            </w:r>
          </w:p>
          <w:p w14:paraId="783AE5E8" w14:textId="77777777" w:rsidR="000E125A" w:rsidRPr="00633156" w:rsidRDefault="000E125A" w:rsidP="00C96047">
            <w:pPr>
              <w:rPr>
                <w:color w:val="000000"/>
                <w:lang w:val="en-GB"/>
                <w:rPrChange w:id="202" w:author="Microsoft Office User" w:date="2018-11-15T23:47:00Z">
                  <w:rPr>
                    <w:color w:val="000000"/>
                  </w:rPr>
                </w:rPrChange>
              </w:rPr>
            </w:pPr>
            <w:r w:rsidRPr="00633156">
              <w:rPr>
                <w:color w:val="000000"/>
                <w:lang w:val="en-GB"/>
                <w:rPrChange w:id="203" w:author="Microsoft Office User" w:date="2018-11-15T23:47:00Z">
                  <w:rPr>
                    <w:color w:val="000000"/>
                  </w:rPr>
                </w:rPrChange>
              </w:rPr>
              <w:t>+</w:t>
            </w:r>
            <w:r w:rsidR="00C96047" w:rsidRPr="00633156">
              <w:rPr>
                <w:color w:val="000000"/>
                <w:lang w:val="en-GB"/>
                <w:rPrChange w:id="204" w:author="Microsoft Office User" w:date="2018-11-15T23:47:00Z">
                  <w:rPr>
                    <w:color w:val="000000"/>
                  </w:rPr>
                </w:rPrChange>
              </w:rPr>
              <w:t xml:space="preserve"> Dysregulation / Disinhibition (.48) </w:t>
            </w:r>
          </w:p>
          <w:p w14:paraId="0692E022" w14:textId="77777777" w:rsidR="000E125A" w:rsidRPr="00633156" w:rsidRDefault="000E125A" w:rsidP="00C96047">
            <w:pPr>
              <w:rPr>
                <w:color w:val="000000"/>
                <w:lang w:val="en-GB"/>
                <w:rPrChange w:id="205" w:author="Microsoft Office User" w:date="2018-11-15T23:47:00Z">
                  <w:rPr>
                    <w:color w:val="000000"/>
                  </w:rPr>
                </w:rPrChange>
              </w:rPr>
            </w:pPr>
            <w:r w:rsidRPr="00633156">
              <w:rPr>
                <w:color w:val="000000"/>
                <w:lang w:val="en-GB"/>
                <w:rPrChange w:id="206" w:author="Microsoft Office User" w:date="2018-11-15T23:47:00Z">
                  <w:rPr>
                    <w:color w:val="000000"/>
                  </w:rPr>
                </w:rPrChange>
              </w:rPr>
              <w:t>+</w:t>
            </w:r>
            <w:r w:rsidR="00C96047" w:rsidRPr="00633156">
              <w:rPr>
                <w:color w:val="000000"/>
                <w:lang w:val="en-GB"/>
                <w:rPrChange w:id="207" w:author="Microsoft Office User" w:date="2018-11-15T23:47:00Z">
                  <w:rPr>
                    <w:color w:val="000000"/>
                  </w:rPr>
                </w:rPrChange>
              </w:rPr>
              <w:t xml:space="preserve"> Anti</w:t>
            </w:r>
            <w:r w:rsidRPr="00633156">
              <w:rPr>
                <w:color w:val="000000"/>
                <w:lang w:val="en-GB"/>
                <w:rPrChange w:id="208" w:author="Microsoft Office User" w:date="2018-11-15T23:47:00Z">
                  <w:rPr>
                    <w:color w:val="000000"/>
                  </w:rPr>
                </w:rPrChange>
              </w:rPr>
              <w:t>-</w:t>
            </w:r>
            <w:r w:rsidR="00C96047" w:rsidRPr="00633156">
              <w:rPr>
                <w:color w:val="000000"/>
                <w:lang w:val="en-GB"/>
                <w:rPrChange w:id="209" w:author="Microsoft Office User" w:date="2018-11-15T23:47:00Z">
                  <w:rPr>
                    <w:color w:val="000000"/>
                  </w:rPr>
                </w:rPrChange>
              </w:rPr>
              <w:t xml:space="preserve">social </w:t>
            </w:r>
            <w:proofErr w:type="spellStart"/>
            <w:r w:rsidR="00C96047" w:rsidRPr="00633156">
              <w:rPr>
                <w:color w:val="000000"/>
                <w:lang w:val="en-GB"/>
                <w:rPrChange w:id="210" w:author="Microsoft Office User" w:date="2018-11-15T23:47:00Z">
                  <w:rPr>
                    <w:color w:val="000000"/>
                  </w:rPr>
                </w:rPrChange>
              </w:rPr>
              <w:t>behavior</w:t>
            </w:r>
            <w:proofErr w:type="spellEnd"/>
            <w:r w:rsidR="00C96047" w:rsidRPr="00633156">
              <w:rPr>
                <w:color w:val="000000"/>
                <w:lang w:val="en-GB"/>
                <w:rPrChange w:id="211" w:author="Microsoft Office User" w:date="2018-11-15T23:47:00Z">
                  <w:rPr>
                    <w:color w:val="000000"/>
                  </w:rPr>
                </w:rPrChange>
              </w:rPr>
              <w:t xml:space="preserve"> (.26)</w:t>
            </w:r>
          </w:p>
          <w:p w14:paraId="4BAD2CBA" w14:textId="77777777" w:rsidR="00C96047" w:rsidRPr="00C96047" w:rsidRDefault="00C96047" w:rsidP="00C96047">
            <w:pPr>
              <w:rPr>
                <w:color w:val="000000"/>
              </w:rPr>
            </w:pPr>
            <w:r w:rsidRPr="00633156">
              <w:rPr>
                <w:color w:val="000000"/>
                <w:lang w:val="en-GB"/>
                <w:rPrChange w:id="212" w:author="Microsoft Office User" w:date="2018-11-15T23:47:00Z">
                  <w:rPr>
                    <w:color w:val="000000"/>
                  </w:rPr>
                </w:rPrChange>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4D99B423" w14:textId="77777777" w:rsidR="00C96047" w:rsidRPr="00C96047" w:rsidRDefault="00C96047" w:rsidP="00C96047">
            <w:pPr>
              <w:rPr>
                <w:color w:val="000000"/>
              </w:rPr>
            </w:pPr>
          </w:p>
        </w:tc>
      </w:tr>
      <w:tr w:rsidR="00C96047" w:rsidRPr="00C96047" w14:paraId="7C6CA856" w14:textId="77777777" w:rsidTr="000E125A">
        <w:trPr>
          <w:trHeight w:val="320"/>
        </w:trPr>
        <w:tc>
          <w:tcPr>
            <w:tcW w:w="1252" w:type="dxa"/>
            <w:tcBorders>
              <w:top w:val="nil"/>
              <w:left w:val="nil"/>
              <w:bottom w:val="nil"/>
              <w:right w:val="nil"/>
            </w:tcBorders>
            <w:shd w:val="clear" w:color="auto" w:fill="auto"/>
            <w:noWrap/>
            <w:hideMark/>
          </w:tcPr>
          <w:p w14:paraId="521C792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9617B3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BC05B26"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D7591CD" w14:textId="77777777" w:rsidR="00C96047" w:rsidRPr="00C96047" w:rsidRDefault="00C96047" w:rsidP="00C96047">
            <w:pPr>
              <w:jc w:val="right"/>
              <w:rPr>
                <w:color w:val="000000"/>
              </w:rPr>
            </w:pPr>
            <w:r w:rsidRPr="00C96047">
              <w:rPr>
                <w:color w:val="000000"/>
              </w:rPr>
              <w:t>0,81</w:t>
            </w:r>
          </w:p>
        </w:tc>
        <w:tc>
          <w:tcPr>
            <w:tcW w:w="25090" w:type="dxa"/>
            <w:gridSpan w:val="5"/>
            <w:tcBorders>
              <w:top w:val="nil"/>
              <w:left w:val="nil"/>
              <w:bottom w:val="nil"/>
              <w:right w:val="nil"/>
            </w:tcBorders>
            <w:shd w:val="clear" w:color="auto" w:fill="auto"/>
            <w:noWrap/>
            <w:hideMark/>
          </w:tcPr>
          <w:p w14:paraId="62674CDF" w14:textId="77777777" w:rsidR="000E125A" w:rsidRPr="00633156" w:rsidRDefault="00C96047" w:rsidP="00C96047">
            <w:pPr>
              <w:rPr>
                <w:color w:val="000000"/>
                <w:lang w:val="en-GB"/>
                <w:rPrChange w:id="213" w:author="Microsoft Office User" w:date="2018-11-15T23:47:00Z">
                  <w:rPr>
                    <w:color w:val="000000"/>
                  </w:rPr>
                </w:rPrChange>
              </w:rPr>
            </w:pPr>
            <w:r w:rsidRPr="00633156">
              <w:rPr>
                <w:color w:val="000000"/>
                <w:lang w:val="en-GB"/>
                <w:rPrChange w:id="214" w:author="Microsoft Office User" w:date="2018-11-15T23:47:00Z">
                  <w:rPr>
                    <w:color w:val="000000"/>
                  </w:rPr>
                </w:rPrChange>
              </w:rPr>
              <w:t xml:space="preserve">+ Attachment Anxiety (.49), </w:t>
            </w:r>
          </w:p>
          <w:p w14:paraId="2FFCFA54" w14:textId="77777777" w:rsidR="000E125A" w:rsidRPr="00633156" w:rsidRDefault="00C96047" w:rsidP="00C96047">
            <w:pPr>
              <w:rPr>
                <w:color w:val="000000"/>
                <w:lang w:val="en-GB"/>
                <w:rPrChange w:id="215" w:author="Microsoft Office User" w:date="2018-11-15T23:47:00Z">
                  <w:rPr>
                    <w:color w:val="000000"/>
                  </w:rPr>
                </w:rPrChange>
              </w:rPr>
            </w:pPr>
            <w:r w:rsidRPr="00633156">
              <w:rPr>
                <w:color w:val="000000"/>
                <w:lang w:val="en-GB"/>
                <w:rPrChange w:id="216" w:author="Microsoft Office User" w:date="2018-11-15T23:47:00Z">
                  <w:rPr>
                    <w:color w:val="000000"/>
                  </w:rPr>
                </w:rPrChange>
              </w:rPr>
              <w:t xml:space="preserve">+ Attachment avoidance (.26) </w:t>
            </w:r>
          </w:p>
          <w:p w14:paraId="171C30E6" w14:textId="77777777" w:rsidR="000E125A" w:rsidRPr="00633156" w:rsidRDefault="00C96047" w:rsidP="00C96047">
            <w:pPr>
              <w:rPr>
                <w:color w:val="000000"/>
                <w:lang w:val="en-GB"/>
                <w:rPrChange w:id="217" w:author="Microsoft Office User" w:date="2018-11-15T23:47:00Z">
                  <w:rPr>
                    <w:color w:val="000000"/>
                  </w:rPr>
                </w:rPrChange>
              </w:rPr>
            </w:pPr>
            <w:r w:rsidRPr="00633156">
              <w:rPr>
                <w:color w:val="000000"/>
                <w:lang w:val="en-GB"/>
                <w:rPrChange w:id="218" w:author="Microsoft Office User" w:date="2018-11-15T23:47:00Z">
                  <w:rPr>
                    <w:color w:val="000000"/>
                  </w:rPr>
                </w:rPrChange>
              </w:rPr>
              <w:t>(</w:t>
            </w:r>
            <w:proofErr w:type="spellStart"/>
            <w:r w:rsidRPr="00633156">
              <w:rPr>
                <w:color w:val="000000"/>
                <w:lang w:val="en-GB"/>
                <w:rPrChange w:id="219" w:author="Microsoft Office User" w:date="2018-11-15T23:47:00Z">
                  <w:rPr>
                    <w:color w:val="000000"/>
                  </w:rPr>
                </w:rPrChange>
              </w:rPr>
              <w:t>Noftle</w:t>
            </w:r>
            <w:proofErr w:type="spellEnd"/>
            <w:r w:rsidRPr="00633156">
              <w:rPr>
                <w:color w:val="000000"/>
                <w:lang w:val="en-GB"/>
                <w:rPrChange w:id="220" w:author="Microsoft Office User" w:date="2018-11-15T23:47:00Z">
                  <w:rPr>
                    <w:color w:val="000000"/>
                  </w:rPr>
                </w:rPrChange>
              </w:rPr>
              <w:t xml:space="preserve"> &amp; Shaver, 2006); </w:t>
            </w:r>
          </w:p>
          <w:p w14:paraId="2F8CACDD" w14:textId="77777777" w:rsidR="000E125A" w:rsidRPr="00633156" w:rsidRDefault="00C96047" w:rsidP="00C96047">
            <w:pPr>
              <w:rPr>
                <w:color w:val="000000"/>
                <w:lang w:val="en-GB"/>
                <w:rPrChange w:id="221" w:author="Microsoft Office User" w:date="2018-11-15T23:47:00Z">
                  <w:rPr>
                    <w:color w:val="000000"/>
                  </w:rPr>
                </w:rPrChange>
              </w:rPr>
            </w:pPr>
            <w:r w:rsidRPr="00633156">
              <w:rPr>
                <w:color w:val="000000"/>
                <w:lang w:val="en-GB"/>
                <w:rPrChange w:id="222" w:author="Microsoft Office User" w:date="2018-11-15T23:47:00Z">
                  <w:rPr>
                    <w:color w:val="000000"/>
                  </w:rPr>
                </w:rPrChange>
              </w:rPr>
              <w:t xml:space="preserve">+ Alexithymia (.36) </w:t>
            </w:r>
          </w:p>
          <w:p w14:paraId="42D074CC" w14:textId="77777777" w:rsidR="000E125A" w:rsidRPr="00633156" w:rsidRDefault="00C96047" w:rsidP="00C96047">
            <w:pPr>
              <w:rPr>
                <w:color w:val="000000"/>
                <w:lang w:val="en-GB"/>
                <w:rPrChange w:id="223" w:author="Microsoft Office User" w:date="2018-11-15T23:47:00Z">
                  <w:rPr>
                    <w:color w:val="000000"/>
                  </w:rPr>
                </w:rPrChange>
              </w:rPr>
            </w:pPr>
            <w:r w:rsidRPr="00633156">
              <w:rPr>
                <w:color w:val="000000"/>
                <w:lang w:val="en-GB"/>
                <w:rPrChange w:id="224" w:author="Microsoft Office User" w:date="2018-11-15T23:47:00Z">
                  <w:rPr>
                    <w:color w:val="000000"/>
                  </w:rPr>
                </w:rPrChange>
              </w:rPr>
              <w:t>(</w:t>
            </w:r>
            <w:proofErr w:type="spellStart"/>
            <w:r w:rsidRPr="00633156">
              <w:rPr>
                <w:color w:val="000000"/>
                <w:lang w:val="en-GB"/>
                <w:rPrChange w:id="225" w:author="Microsoft Office User" w:date="2018-11-15T23:47:00Z">
                  <w:rPr>
                    <w:color w:val="000000"/>
                  </w:rPr>
                </w:rPrChange>
              </w:rPr>
              <w:t>Bagby</w:t>
            </w:r>
            <w:proofErr w:type="spellEnd"/>
            <w:r w:rsidRPr="00633156">
              <w:rPr>
                <w:color w:val="000000"/>
                <w:lang w:val="en-GB"/>
                <w:rPrChange w:id="226" w:author="Microsoft Office User" w:date="2018-11-15T23:47:00Z">
                  <w:rPr>
                    <w:color w:val="000000"/>
                  </w:rPr>
                </w:rPrChange>
              </w:rPr>
              <w:t xml:space="preserve">, Taylor, Parker; 1994); </w:t>
            </w:r>
          </w:p>
          <w:p w14:paraId="521DA022" w14:textId="77777777" w:rsidR="000E125A" w:rsidRPr="00633156" w:rsidRDefault="00C96047" w:rsidP="00C96047">
            <w:pPr>
              <w:rPr>
                <w:color w:val="000000"/>
                <w:lang w:val="en-GB"/>
                <w:rPrChange w:id="227" w:author="Microsoft Office User" w:date="2018-11-15T23:47:00Z">
                  <w:rPr>
                    <w:color w:val="000000"/>
                  </w:rPr>
                </w:rPrChange>
              </w:rPr>
            </w:pPr>
            <w:r w:rsidRPr="00633156">
              <w:rPr>
                <w:color w:val="000000"/>
                <w:lang w:val="en-GB"/>
                <w:rPrChange w:id="228" w:author="Microsoft Office User" w:date="2018-11-15T23:47:00Z">
                  <w:rPr>
                    <w:color w:val="000000"/>
                  </w:rPr>
                </w:rPrChange>
              </w:rPr>
              <w:t xml:space="preserve">- Satisfaction with life (-.52) </w:t>
            </w:r>
          </w:p>
          <w:p w14:paraId="55951304" w14:textId="77777777" w:rsidR="000E125A" w:rsidRPr="00633156" w:rsidRDefault="00C96047" w:rsidP="00C96047">
            <w:pPr>
              <w:rPr>
                <w:color w:val="000000"/>
                <w:lang w:val="en-GB"/>
                <w:rPrChange w:id="229" w:author="Microsoft Office User" w:date="2018-11-15T23:47:00Z">
                  <w:rPr>
                    <w:color w:val="000000"/>
                  </w:rPr>
                </w:rPrChange>
              </w:rPr>
            </w:pPr>
            <w:r w:rsidRPr="00633156">
              <w:rPr>
                <w:color w:val="000000"/>
                <w:lang w:val="en-GB"/>
                <w:rPrChange w:id="230" w:author="Microsoft Office User" w:date="2018-11-15T23:47:00Z">
                  <w:rPr>
                    <w:color w:val="000000"/>
                  </w:rPr>
                </w:rPrChange>
              </w:rPr>
              <w:t>(</w:t>
            </w:r>
            <w:proofErr w:type="spellStart"/>
            <w:r w:rsidRPr="00633156">
              <w:rPr>
                <w:color w:val="000000"/>
                <w:lang w:val="en-GB"/>
                <w:rPrChange w:id="231" w:author="Microsoft Office User" w:date="2018-11-15T23:47:00Z">
                  <w:rPr>
                    <w:color w:val="000000"/>
                  </w:rPr>
                </w:rPrChange>
              </w:rPr>
              <w:t>Schimmack</w:t>
            </w:r>
            <w:proofErr w:type="spellEnd"/>
            <w:r w:rsidRPr="00633156">
              <w:rPr>
                <w:color w:val="000000"/>
                <w:lang w:val="en-GB"/>
                <w:rPrChange w:id="232" w:author="Microsoft Office User" w:date="2018-11-15T23:47:00Z">
                  <w:rPr>
                    <w:color w:val="000000"/>
                  </w:rPr>
                </w:rPrChange>
              </w:rPr>
              <w:t xml:space="preserve"> et al., 2004); </w:t>
            </w:r>
          </w:p>
          <w:p w14:paraId="5307520D" w14:textId="77777777" w:rsidR="000E125A" w:rsidRPr="00633156" w:rsidRDefault="00C96047" w:rsidP="00C96047">
            <w:pPr>
              <w:rPr>
                <w:color w:val="000000"/>
                <w:lang w:val="en-GB"/>
                <w:rPrChange w:id="233" w:author="Microsoft Office User" w:date="2018-11-15T23:47:00Z">
                  <w:rPr>
                    <w:color w:val="000000"/>
                  </w:rPr>
                </w:rPrChange>
              </w:rPr>
            </w:pPr>
            <w:r w:rsidRPr="00633156">
              <w:rPr>
                <w:color w:val="000000"/>
                <w:lang w:val="en-GB"/>
                <w:rPrChange w:id="234" w:author="Microsoft Office User" w:date="2018-11-15T23:47:00Z">
                  <w:rPr>
                    <w:color w:val="000000"/>
                  </w:rPr>
                </w:rPrChange>
              </w:rPr>
              <w:t xml:space="preserve">+ Avoidant attachment style (.32), </w:t>
            </w:r>
          </w:p>
          <w:p w14:paraId="5AE38F24" w14:textId="77777777" w:rsidR="000E125A" w:rsidRPr="00633156" w:rsidRDefault="00C96047" w:rsidP="00C96047">
            <w:pPr>
              <w:rPr>
                <w:color w:val="000000"/>
                <w:lang w:val="en-GB"/>
                <w:rPrChange w:id="235" w:author="Microsoft Office User" w:date="2018-11-15T23:47:00Z">
                  <w:rPr>
                    <w:color w:val="000000"/>
                  </w:rPr>
                </w:rPrChange>
              </w:rPr>
            </w:pPr>
            <w:r w:rsidRPr="00633156">
              <w:rPr>
                <w:color w:val="000000"/>
                <w:lang w:val="en-GB"/>
                <w:rPrChange w:id="236" w:author="Microsoft Office User" w:date="2018-11-15T23:47:00Z">
                  <w:rPr>
                    <w:color w:val="000000"/>
                  </w:rPr>
                </w:rPrChange>
              </w:rPr>
              <w:t>+ Anxious attachment style (.32</w:t>
            </w:r>
            <w:proofErr w:type="gramStart"/>
            <w:r w:rsidRPr="00633156">
              <w:rPr>
                <w:color w:val="000000"/>
                <w:lang w:val="en-GB"/>
                <w:rPrChange w:id="237" w:author="Microsoft Office User" w:date="2018-11-15T23:47:00Z">
                  <w:rPr>
                    <w:color w:val="000000"/>
                  </w:rPr>
                </w:rPrChange>
              </w:rPr>
              <w:t>) ,</w:t>
            </w:r>
            <w:proofErr w:type="gramEnd"/>
            <w:r w:rsidRPr="00633156">
              <w:rPr>
                <w:color w:val="000000"/>
                <w:lang w:val="en-GB"/>
                <w:rPrChange w:id="238" w:author="Microsoft Office User" w:date="2018-11-15T23:47:00Z">
                  <w:rPr>
                    <w:color w:val="000000"/>
                  </w:rPr>
                </w:rPrChange>
              </w:rPr>
              <w:t xml:space="preserve"> </w:t>
            </w:r>
          </w:p>
          <w:p w14:paraId="66F750C9" w14:textId="77777777" w:rsidR="000E125A" w:rsidRPr="00633156" w:rsidRDefault="00C96047" w:rsidP="00C96047">
            <w:pPr>
              <w:rPr>
                <w:color w:val="000000"/>
                <w:lang w:val="en-GB"/>
                <w:rPrChange w:id="239" w:author="Microsoft Office User" w:date="2018-11-15T23:47:00Z">
                  <w:rPr>
                    <w:color w:val="000000"/>
                  </w:rPr>
                </w:rPrChange>
              </w:rPr>
            </w:pPr>
            <w:r w:rsidRPr="00633156">
              <w:rPr>
                <w:color w:val="000000"/>
                <w:lang w:val="en-GB"/>
                <w:rPrChange w:id="240" w:author="Microsoft Office User" w:date="2018-11-15T23:47:00Z">
                  <w:rPr>
                    <w:color w:val="000000"/>
                  </w:rPr>
                </w:rPrChange>
              </w:rPr>
              <w:t xml:space="preserve">- Secure attachment style (-.39) </w:t>
            </w:r>
          </w:p>
          <w:p w14:paraId="38E320C3" w14:textId="77777777" w:rsidR="00C96047" w:rsidRPr="00C96047" w:rsidRDefault="00C96047" w:rsidP="00C96047">
            <w:pPr>
              <w:rPr>
                <w:color w:val="000000"/>
              </w:rPr>
            </w:pPr>
            <w:r w:rsidRPr="00C96047">
              <w:rPr>
                <w:color w:val="000000"/>
              </w:rPr>
              <w:t>(</w:t>
            </w:r>
            <w:proofErr w:type="spellStart"/>
            <w:r w:rsidRPr="00C96047">
              <w:rPr>
                <w:color w:val="000000"/>
              </w:rPr>
              <w:t>Shaver</w:t>
            </w:r>
            <w:proofErr w:type="spellEnd"/>
            <w:r w:rsidRPr="00C96047">
              <w:rPr>
                <w:color w:val="000000"/>
              </w:rPr>
              <w:t xml:space="preserve"> &amp; </w:t>
            </w:r>
            <w:proofErr w:type="spellStart"/>
            <w:r w:rsidRPr="00C96047">
              <w:rPr>
                <w:color w:val="000000"/>
              </w:rPr>
              <w:t>Brennan</w:t>
            </w:r>
            <w:proofErr w:type="spellEnd"/>
            <w:r w:rsidRPr="00C96047">
              <w:rPr>
                <w:color w:val="000000"/>
              </w:rPr>
              <w:t>, 1992)</w:t>
            </w:r>
          </w:p>
        </w:tc>
      </w:tr>
      <w:tr w:rsidR="00C96047" w:rsidRPr="00490AAA" w14:paraId="0DDB6A30" w14:textId="77777777" w:rsidTr="000E125A">
        <w:trPr>
          <w:trHeight w:val="320"/>
        </w:trPr>
        <w:tc>
          <w:tcPr>
            <w:tcW w:w="1252" w:type="dxa"/>
            <w:tcBorders>
              <w:top w:val="nil"/>
              <w:left w:val="nil"/>
              <w:bottom w:val="nil"/>
              <w:right w:val="nil"/>
            </w:tcBorders>
            <w:shd w:val="clear" w:color="auto" w:fill="auto"/>
            <w:noWrap/>
            <w:hideMark/>
          </w:tcPr>
          <w:p w14:paraId="6F82E0BA" w14:textId="77777777" w:rsidR="00C96047" w:rsidRPr="00C96047" w:rsidRDefault="00C96047" w:rsidP="00C96047">
            <w:pPr>
              <w:rPr>
                <w:color w:val="000000"/>
              </w:rPr>
            </w:pPr>
          </w:p>
        </w:tc>
        <w:tc>
          <w:tcPr>
            <w:tcW w:w="1967" w:type="dxa"/>
            <w:tcBorders>
              <w:top w:val="nil"/>
              <w:left w:val="nil"/>
              <w:bottom w:val="nil"/>
              <w:right w:val="nil"/>
            </w:tcBorders>
            <w:shd w:val="clear" w:color="auto" w:fill="auto"/>
            <w:noWrap/>
            <w:hideMark/>
          </w:tcPr>
          <w:p w14:paraId="0AF438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62B6D17"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5B04F7B3" w14:textId="77777777" w:rsidR="00C96047" w:rsidRPr="00C96047" w:rsidRDefault="00C96047" w:rsidP="00C96047">
            <w:pPr>
              <w:jc w:val="right"/>
              <w:rPr>
                <w:color w:val="000000"/>
              </w:rPr>
            </w:pPr>
            <w:r w:rsidRPr="00C96047">
              <w:rPr>
                <w:color w:val="000000"/>
              </w:rPr>
              <w:t>0,68</w:t>
            </w:r>
          </w:p>
        </w:tc>
        <w:tc>
          <w:tcPr>
            <w:tcW w:w="25090" w:type="dxa"/>
            <w:gridSpan w:val="5"/>
            <w:tcBorders>
              <w:top w:val="nil"/>
              <w:left w:val="nil"/>
              <w:bottom w:val="nil"/>
              <w:right w:val="nil"/>
            </w:tcBorders>
            <w:shd w:val="clear" w:color="auto" w:fill="auto"/>
            <w:noWrap/>
            <w:hideMark/>
          </w:tcPr>
          <w:p w14:paraId="689F80E4" w14:textId="77777777" w:rsidR="000E125A" w:rsidRPr="00633156" w:rsidRDefault="00C96047" w:rsidP="00C96047">
            <w:pPr>
              <w:rPr>
                <w:color w:val="000000"/>
                <w:lang w:val="en-GB"/>
                <w:rPrChange w:id="241" w:author="Microsoft Office User" w:date="2018-11-15T23:47:00Z">
                  <w:rPr>
                    <w:color w:val="000000"/>
                  </w:rPr>
                </w:rPrChange>
              </w:rPr>
            </w:pPr>
            <w:r w:rsidRPr="00633156">
              <w:rPr>
                <w:color w:val="000000"/>
                <w:lang w:val="en-GB"/>
                <w:rPrChange w:id="242" w:author="Microsoft Office User" w:date="2018-11-15T23:47:00Z">
                  <w:rPr>
                    <w:color w:val="000000"/>
                  </w:rPr>
                </w:rPrChange>
              </w:rPr>
              <w:t xml:space="preserve">+ Autism-spectrum Quotient (.33) </w:t>
            </w:r>
          </w:p>
          <w:p w14:paraId="4A209620" w14:textId="77777777" w:rsidR="000E125A" w:rsidRPr="00633156" w:rsidRDefault="00C96047" w:rsidP="00C96047">
            <w:pPr>
              <w:rPr>
                <w:color w:val="000000"/>
                <w:lang w:val="en-GB"/>
                <w:rPrChange w:id="243" w:author="Microsoft Office User" w:date="2018-11-15T23:47:00Z">
                  <w:rPr>
                    <w:color w:val="000000"/>
                  </w:rPr>
                </w:rPrChange>
              </w:rPr>
            </w:pPr>
            <w:r w:rsidRPr="00633156">
              <w:rPr>
                <w:color w:val="000000"/>
                <w:lang w:val="en-GB"/>
                <w:rPrChange w:id="244" w:author="Microsoft Office User" w:date="2018-11-15T23:47:00Z">
                  <w:rPr>
                    <w:color w:val="000000"/>
                  </w:rPr>
                </w:rPrChange>
              </w:rPr>
              <w:t>(Wakabayashi</w:t>
            </w:r>
            <w:r w:rsidR="000E125A" w:rsidRPr="00633156">
              <w:rPr>
                <w:color w:val="000000"/>
                <w:lang w:val="en-GB"/>
                <w:rPrChange w:id="245" w:author="Microsoft Office User" w:date="2018-11-15T23:47:00Z">
                  <w:rPr>
                    <w:color w:val="000000"/>
                  </w:rPr>
                </w:rPrChange>
              </w:rPr>
              <w:t xml:space="preserve"> et al.</w:t>
            </w:r>
            <w:r w:rsidRPr="00633156">
              <w:rPr>
                <w:color w:val="000000"/>
                <w:lang w:val="en-GB"/>
                <w:rPrChange w:id="246" w:author="Microsoft Office User" w:date="2018-11-15T23:47:00Z">
                  <w:rPr>
                    <w:color w:val="000000"/>
                  </w:rPr>
                </w:rPrChange>
              </w:rPr>
              <w:t xml:space="preserve">, 2006); </w:t>
            </w:r>
          </w:p>
          <w:p w14:paraId="5F2C27A9" w14:textId="77777777" w:rsidR="000E125A" w:rsidRPr="00633156" w:rsidRDefault="00C96047" w:rsidP="00C96047">
            <w:pPr>
              <w:rPr>
                <w:color w:val="000000"/>
                <w:lang w:val="en-GB"/>
                <w:rPrChange w:id="247" w:author="Microsoft Office User" w:date="2018-11-15T23:47:00Z">
                  <w:rPr>
                    <w:color w:val="000000"/>
                  </w:rPr>
                </w:rPrChange>
              </w:rPr>
            </w:pPr>
            <w:r w:rsidRPr="00633156">
              <w:rPr>
                <w:color w:val="000000"/>
                <w:lang w:val="en-GB"/>
                <w:rPrChange w:id="248" w:author="Microsoft Office User" w:date="2018-11-15T23:47:00Z">
                  <w:rPr>
                    <w:color w:val="000000"/>
                  </w:rPr>
                </w:rPrChange>
              </w:rPr>
              <w:t xml:space="preserve">+ Avoidant attachment style (.32) </w:t>
            </w:r>
          </w:p>
          <w:p w14:paraId="3BFA56A9" w14:textId="77777777" w:rsidR="00C96047" w:rsidRPr="00633156" w:rsidRDefault="00C96047" w:rsidP="00C96047">
            <w:pPr>
              <w:rPr>
                <w:color w:val="000000"/>
                <w:lang w:val="en-GB"/>
                <w:rPrChange w:id="249" w:author="Microsoft Office User" w:date="2018-11-15T23:47:00Z">
                  <w:rPr>
                    <w:color w:val="000000"/>
                  </w:rPr>
                </w:rPrChange>
              </w:rPr>
            </w:pPr>
            <w:r w:rsidRPr="00633156">
              <w:rPr>
                <w:color w:val="000000"/>
                <w:lang w:val="en-GB"/>
                <w:rPrChange w:id="250" w:author="Microsoft Office User" w:date="2018-11-15T23:47:00Z">
                  <w:rPr>
                    <w:color w:val="000000"/>
                  </w:rPr>
                </w:rPrChange>
              </w:rPr>
              <w:t>(Shaver &amp; Brennan, 1992)</w:t>
            </w:r>
          </w:p>
        </w:tc>
      </w:tr>
      <w:tr w:rsidR="00C96047" w:rsidRPr="00490AAA" w14:paraId="4C1576B2" w14:textId="77777777" w:rsidTr="000E125A">
        <w:trPr>
          <w:trHeight w:val="320"/>
        </w:trPr>
        <w:tc>
          <w:tcPr>
            <w:tcW w:w="1252" w:type="dxa"/>
            <w:tcBorders>
              <w:top w:val="nil"/>
              <w:left w:val="nil"/>
              <w:bottom w:val="nil"/>
              <w:right w:val="nil"/>
            </w:tcBorders>
            <w:shd w:val="clear" w:color="auto" w:fill="auto"/>
            <w:noWrap/>
            <w:hideMark/>
          </w:tcPr>
          <w:p w14:paraId="35857048" w14:textId="77777777" w:rsidR="00C96047" w:rsidRPr="00633156" w:rsidRDefault="00C96047" w:rsidP="00C96047">
            <w:pPr>
              <w:rPr>
                <w:color w:val="000000"/>
                <w:lang w:val="en-GB"/>
                <w:rPrChange w:id="251" w:author="Microsoft Office User" w:date="2018-11-15T23:47:00Z">
                  <w:rPr>
                    <w:color w:val="000000"/>
                  </w:rPr>
                </w:rPrChange>
              </w:rPr>
            </w:pPr>
          </w:p>
        </w:tc>
        <w:tc>
          <w:tcPr>
            <w:tcW w:w="1967" w:type="dxa"/>
            <w:tcBorders>
              <w:top w:val="nil"/>
              <w:left w:val="nil"/>
              <w:bottom w:val="nil"/>
              <w:right w:val="nil"/>
            </w:tcBorders>
            <w:shd w:val="clear" w:color="auto" w:fill="auto"/>
            <w:noWrap/>
            <w:hideMark/>
          </w:tcPr>
          <w:p w14:paraId="5B314083" w14:textId="77777777" w:rsidR="00C96047" w:rsidRPr="00633156" w:rsidRDefault="00C96047" w:rsidP="00C96047">
            <w:pPr>
              <w:rPr>
                <w:sz w:val="20"/>
                <w:szCs w:val="20"/>
                <w:lang w:val="en-GB"/>
                <w:rPrChange w:id="252" w:author="Microsoft Office User" w:date="2018-11-15T23:47:00Z">
                  <w:rPr>
                    <w:sz w:val="20"/>
                    <w:szCs w:val="20"/>
                  </w:rPr>
                </w:rPrChange>
              </w:rPr>
            </w:pPr>
          </w:p>
        </w:tc>
        <w:tc>
          <w:tcPr>
            <w:tcW w:w="2070" w:type="dxa"/>
            <w:tcBorders>
              <w:top w:val="nil"/>
              <w:left w:val="nil"/>
              <w:bottom w:val="nil"/>
              <w:right w:val="nil"/>
            </w:tcBorders>
            <w:shd w:val="clear" w:color="auto" w:fill="auto"/>
            <w:noWrap/>
            <w:hideMark/>
          </w:tcPr>
          <w:p w14:paraId="0B84D0F0" w14:textId="77777777" w:rsidR="000E125A" w:rsidRPr="00633156" w:rsidRDefault="000E125A" w:rsidP="00C96047">
            <w:pPr>
              <w:rPr>
                <w:color w:val="000000"/>
                <w:lang w:val="en-GB"/>
                <w:rPrChange w:id="253" w:author="Microsoft Office User" w:date="2018-11-15T23:47:00Z">
                  <w:rPr>
                    <w:color w:val="000000"/>
                  </w:rPr>
                </w:rPrChange>
              </w:rPr>
            </w:pPr>
          </w:p>
          <w:p w14:paraId="01503785" w14:textId="77777777" w:rsidR="00C96047" w:rsidRPr="00C96047" w:rsidRDefault="00C96047" w:rsidP="00C96047">
            <w:pPr>
              <w:rPr>
                <w:color w:val="000000"/>
              </w:rPr>
            </w:pPr>
            <w:proofErr w:type="spellStart"/>
            <w:r w:rsidRPr="00C96047">
              <w:rPr>
                <w:color w:val="000000"/>
              </w:rPr>
              <w:t>Impulsiveness</w:t>
            </w:r>
            <w:proofErr w:type="spellEnd"/>
          </w:p>
        </w:tc>
        <w:tc>
          <w:tcPr>
            <w:tcW w:w="1301" w:type="dxa"/>
            <w:tcBorders>
              <w:top w:val="nil"/>
              <w:left w:val="nil"/>
              <w:bottom w:val="nil"/>
              <w:right w:val="nil"/>
            </w:tcBorders>
            <w:shd w:val="clear" w:color="auto" w:fill="auto"/>
            <w:noWrap/>
            <w:hideMark/>
          </w:tcPr>
          <w:p w14:paraId="7D6EA2DC" w14:textId="77777777" w:rsidR="000E125A" w:rsidRDefault="000E125A" w:rsidP="00C96047">
            <w:pPr>
              <w:jc w:val="right"/>
              <w:rPr>
                <w:color w:val="000000"/>
              </w:rPr>
            </w:pPr>
          </w:p>
          <w:p w14:paraId="186ABEF2" w14:textId="77777777" w:rsidR="00C96047" w:rsidRPr="00C96047" w:rsidRDefault="00C96047" w:rsidP="00C96047">
            <w:pPr>
              <w:jc w:val="right"/>
              <w:rPr>
                <w:color w:val="000000"/>
              </w:rPr>
            </w:pPr>
            <w:r w:rsidRPr="00C96047">
              <w:rPr>
                <w:color w:val="000000"/>
              </w:rPr>
              <w:t>0,7</w:t>
            </w:r>
          </w:p>
        </w:tc>
        <w:tc>
          <w:tcPr>
            <w:tcW w:w="15185" w:type="dxa"/>
            <w:tcBorders>
              <w:top w:val="nil"/>
              <w:left w:val="nil"/>
              <w:bottom w:val="nil"/>
              <w:right w:val="nil"/>
            </w:tcBorders>
            <w:shd w:val="clear" w:color="auto" w:fill="auto"/>
            <w:noWrap/>
            <w:hideMark/>
          </w:tcPr>
          <w:p w14:paraId="522C1404" w14:textId="77777777" w:rsidR="000E125A" w:rsidRPr="00633156" w:rsidRDefault="000E125A" w:rsidP="00C96047">
            <w:pPr>
              <w:rPr>
                <w:color w:val="000000"/>
                <w:lang w:val="en-GB"/>
                <w:rPrChange w:id="254" w:author="Microsoft Office User" w:date="2018-11-15T23:47:00Z">
                  <w:rPr>
                    <w:color w:val="000000"/>
                  </w:rPr>
                </w:rPrChange>
              </w:rPr>
            </w:pPr>
          </w:p>
          <w:p w14:paraId="0008CFF3" w14:textId="77777777" w:rsidR="000E125A" w:rsidRPr="00633156" w:rsidRDefault="00C96047" w:rsidP="00C96047">
            <w:pPr>
              <w:rPr>
                <w:color w:val="000000"/>
                <w:lang w:val="en-GB"/>
                <w:rPrChange w:id="255" w:author="Microsoft Office User" w:date="2018-11-15T23:47:00Z">
                  <w:rPr>
                    <w:color w:val="000000"/>
                  </w:rPr>
                </w:rPrChange>
              </w:rPr>
            </w:pPr>
            <w:r w:rsidRPr="00633156">
              <w:rPr>
                <w:color w:val="000000"/>
                <w:lang w:val="en-GB"/>
                <w:rPrChange w:id="256" w:author="Microsoft Office User" w:date="2018-11-15T23:47:00Z">
                  <w:rPr>
                    <w:color w:val="000000"/>
                  </w:rPr>
                </w:rPrChange>
              </w:rPr>
              <w:t xml:space="preserve">+ Alcohol related problems (.29) </w:t>
            </w:r>
          </w:p>
          <w:p w14:paraId="6D1E3F5E" w14:textId="77777777" w:rsidR="00C96047" w:rsidRPr="00633156" w:rsidRDefault="00C96047" w:rsidP="00C96047">
            <w:pPr>
              <w:rPr>
                <w:color w:val="000000"/>
                <w:lang w:val="en-GB"/>
                <w:rPrChange w:id="257" w:author="Microsoft Office User" w:date="2018-11-15T23:47:00Z">
                  <w:rPr>
                    <w:color w:val="000000"/>
                  </w:rPr>
                </w:rPrChange>
              </w:rPr>
            </w:pPr>
            <w:r w:rsidRPr="00633156">
              <w:rPr>
                <w:color w:val="000000"/>
                <w:lang w:val="en-GB"/>
                <w:rPrChange w:id="258" w:author="Microsoft Office User" w:date="2018-11-15T23:47:00Z">
                  <w:rPr>
                    <w:color w:val="000000"/>
                  </w:rPr>
                </w:rPrChange>
              </w:rPr>
              <w:t>(Ruiz, Pincus &amp; Dickinson, 2010)</w:t>
            </w:r>
          </w:p>
        </w:tc>
        <w:tc>
          <w:tcPr>
            <w:tcW w:w="2477" w:type="dxa"/>
            <w:tcBorders>
              <w:top w:val="nil"/>
              <w:left w:val="nil"/>
              <w:bottom w:val="nil"/>
              <w:right w:val="nil"/>
            </w:tcBorders>
            <w:shd w:val="clear" w:color="auto" w:fill="auto"/>
            <w:noWrap/>
            <w:hideMark/>
          </w:tcPr>
          <w:p w14:paraId="3C71EBCA" w14:textId="77777777" w:rsidR="00C96047" w:rsidRPr="00633156" w:rsidRDefault="00C96047" w:rsidP="00C96047">
            <w:pPr>
              <w:rPr>
                <w:color w:val="000000"/>
                <w:lang w:val="en-GB"/>
                <w:rPrChange w:id="259" w:author="Microsoft Office User" w:date="2018-11-15T23:47:00Z">
                  <w:rPr>
                    <w:color w:val="000000"/>
                  </w:rPr>
                </w:rPrChange>
              </w:rPr>
            </w:pPr>
          </w:p>
        </w:tc>
        <w:tc>
          <w:tcPr>
            <w:tcW w:w="2476" w:type="dxa"/>
            <w:tcBorders>
              <w:top w:val="nil"/>
              <w:left w:val="nil"/>
              <w:bottom w:val="nil"/>
              <w:right w:val="nil"/>
            </w:tcBorders>
            <w:shd w:val="clear" w:color="auto" w:fill="auto"/>
            <w:noWrap/>
            <w:hideMark/>
          </w:tcPr>
          <w:p w14:paraId="796F888F" w14:textId="77777777" w:rsidR="00C96047" w:rsidRPr="00633156" w:rsidRDefault="00C96047" w:rsidP="00C96047">
            <w:pPr>
              <w:rPr>
                <w:sz w:val="20"/>
                <w:szCs w:val="20"/>
                <w:lang w:val="en-GB"/>
                <w:rPrChange w:id="260"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46D6D088" w14:textId="77777777" w:rsidR="00C96047" w:rsidRPr="00633156" w:rsidRDefault="00C96047" w:rsidP="00C96047">
            <w:pPr>
              <w:rPr>
                <w:sz w:val="20"/>
                <w:szCs w:val="20"/>
                <w:lang w:val="en-GB"/>
                <w:rPrChange w:id="261"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3A0AD18A" w14:textId="77777777" w:rsidR="00C96047" w:rsidRPr="00633156" w:rsidRDefault="00C96047" w:rsidP="00C96047">
            <w:pPr>
              <w:rPr>
                <w:sz w:val="20"/>
                <w:szCs w:val="20"/>
                <w:lang w:val="en-GB"/>
                <w:rPrChange w:id="262" w:author="Microsoft Office User" w:date="2018-11-15T23:47:00Z">
                  <w:rPr>
                    <w:sz w:val="20"/>
                    <w:szCs w:val="20"/>
                  </w:rPr>
                </w:rPrChange>
              </w:rPr>
            </w:pPr>
          </w:p>
        </w:tc>
      </w:tr>
      <w:tr w:rsidR="00C96047" w:rsidRPr="00C96047" w14:paraId="3209798A" w14:textId="77777777" w:rsidTr="000E125A">
        <w:trPr>
          <w:trHeight w:val="320"/>
        </w:trPr>
        <w:tc>
          <w:tcPr>
            <w:tcW w:w="1252" w:type="dxa"/>
            <w:tcBorders>
              <w:top w:val="nil"/>
              <w:left w:val="nil"/>
              <w:bottom w:val="nil"/>
              <w:right w:val="nil"/>
            </w:tcBorders>
            <w:shd w:val="clear" w:color="auto" w:fill="auto"/>
            <w:noWrap/>
            <w:hideMark/>
          </w:tcPr>
          <w:p w14:paraId="6E776327" w14:textId="77777777" w:rsidR="00C96047" w:rsidRPr="00633156" w:rsidRDefault="00C96047" w:rsidP="00C96047">
            <w:pPr>
              <w:rPr>
                <w:sz w:val="20"/>
                <w:szCs w:val="20"/>
                <w:lang w:val="en-GB"/>
                <w:rPrChange w:id="263" w:author="Microsoft Office User" w:date="2018-11-15T23:47:00Z">
                  <w:rPr>
                    <w:sz w:val="20"/>
                    <w:szCs w:val="20"/>
                  </w:rPr>
                </w:rPrChange>
              </w:rPr>
            </w:pPr>
          </w:p>
        </w:tc>
        <w:tc>
          <w:tcPr>
            <w:tcW w:w="1967" w:type="dxa"/>
            <w:tcBorders>
              <w:top w:val="nil"/>
              <w:left w:val="nil"/>
              <w:bottom w:val="nil"/>
              <w:right w:val="nil"/>
            </w:tcBorders>
            <w:shd w:val="clear" w:color="auto" w:fill="auto"/>
            <w:noWrap/>
            <w:hideMark/>
          </w:tcPr>
          <w:p w14:paraId="7523BCDC" w14:textId="77777777" w:rsidR="00C96047" w:rsidRPr="00633156" w:rsidRDefault="00C96047" w:rsidP="00C96047">
            <w:pPr>
              <w:rPr>
                <w:sz w:val="20"/>
                <w:szCs w:val="20"/>
                <w:lang w:val="en-GB"/>
                <w:rPrChange w:id="264" w:author="Microsoft Office User" w:date="2018-11-15T23:47:00Z">
                  <w:rPr>
                    <w:sz w:val="20"/>
                    <w:szCs w:val="20"/>
                  </w:rPr>
                </w:rPrChange>
              </w:rPr>
            </w:pPr>
          </w:p>
        </w:tc>
        <w:tc>
          <w:tcPr>
            <w:tcW w:w="2070" w:type="dxa"/>
            <w:tcBorders>
              <w:top w:val="nil"/>
              <w:left w:val="nil"/>
              <w:bottom w:val="nil"/>
              <w:right w:val="nil"/>
            </w:tcBorders>
            <w:shd w:val="clear" w:color="auto" w:fill="auto"/>
            <w:noWrap/>
            <w:hideMark/>
          </w:tcPr>
          <w:p w14:paraId="77114120"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6BFC568B" w14:textId="77777777" w:rsidR="00C96047" w:rsidRPr="00C96047" w:rsidRDefault="00C96047" w:rsidP="00C96047">
            <w:pPr>
              <w:jc w:val="right"/>
              <w:rPr>
                <w:color w:val="000000"/>
              </w:rPr>
            </w:pPr>
            <w:r w:rsidRPr="00C96047">
              <w:rPr>
                <w:color w:val="000000"/>
              </w:rPr>
              <w:t>0,77</w:t>
            </w:r>
          </w:p>
        </w:tc>
        <w:tc>
          <w:tcPr>
            <w:tcW w:w="15185" w:type="dxa"/>
            <w:tcBorders>
              <w:top w:val="nil"/>
              <w:left w:val="nil"/>
              <w:bottom w:val="nil"/>
              <w:right w:val="nil"/>
            </w:tcBorders>
            <w:shd w:val="clear" w:color="auto" w:fill="auto"/>
            <w:noWrap/>
            <w:hideMark/>
          </w:tcPr>
          <w:p w14:paraId="4A90FE5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7795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49C00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58A3D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9213AB" w14:textId="77777777" w:rsidR="00C96047" w:rsidRPr="00C96047" w:rsidRDefault="00C96047" w:rsidP="00C96047">
            <w:pPr>
              <w:rPr>
                <w:sz w:val="20"/>
                <w:szCs w:val="20"/>
              </w:rPr>
            </w:pPr>
          </w:p>
        </w:tc>
      </w:tr>
      <w:tr w:rsidR="00C96047" w:rsidRPr="00C96047" w14:paraId="6F5F9BBF" w14:textId="77777777" w:rsidTr="000E125A">
        <w:trPr>
          <w:trHeight w:val="320"/>
        </w:trPr>
        <w:tc>
          <w:tcPr>
            <w:tcW w:w="1252" w:type="dxa"/>
            <w:tcBorders>
              <w:top w:val="nil"/>
              <w:left w:val="nil"/>
              <w:bottom w:val="nil"/>
              <w:right w:val="nil"/>
            </w:tcBorders>
            <w:shd w:val="clear" w:color="auto" w:fill="auto"/>
            <w:noWrap/>
            <w:hideMark/>
          </w:tcPr>
          <w:p w14:paraId="308864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88F828"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50A512E9"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7D3629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3791A0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7E992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B69A5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4CBC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F4B8BA" w14:textId="77777777" w:rsidR="00C96047" w:rsidRPr="00C96047" w:rsidRDefault="00C96047" w:rsidP="00C96047">
            <w:pPr>
              <w:rPr>
                <w:sz w:val="20"/>
                <w:szCs w:val="20"/>
              </w:rPr>
            </w:pPr>
          </w:p>
        </w:tc>
      </w:tr>
      <w:tr w:rsidR="00C96047" w:rsidRPr="00C96047" w14:paraId="25B7E935" w14:textId="77777777" w:rsidTr="000E125A">
        <w:trPr>
          <w:trHeight w:val="320"/>
        </w:trPr>
        <w:tc>
          <w:tcPr>
            <w:tcW w:w="1252" w:type="dxa"/>
            <w:tcBorders>
              <w:top w:val="nil"/>
              <w:left w:val="nil"/>
              <w:bottom w:val="nil"/>
              <w:right w:val="nil"/>
            </w:tcBorders>
            <w:shd w:val="clear" w:color="auto" w:fill="auto"/>
            <w:noWrap/>
            <w:hideMark/>
          </w:tcPr>
          <w:p w14:paraId="41E6E8F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284523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95356A2" w14:textId="77777777" w:rsidR="00C96047" w:rsidRPr="00C96047" w:rsidRDefault="00C96047" w:rsidP="00C96047">
            <w:pPr>
              <w:rPr>
                <w:color w:val="000000"/>
              </w:rPr>
            </w:pPr>
            <w:proofErr w:type="spellStart"/>
            <w:r w:rsidRPr="00C96047">
              <w:rPr>
                <w:color w:val="000000"/>
              </w:rPr>
              <w:t>Warmth</w:t>
            </w:r>
            <w:proofErr w:type="spellEnd"/>
          </w:p>
        </w:tc>
        <w:tc>
          <w:tcPr>
            <w:tcW w:w="1301" w:type="dxa"/>
            <w:tcBorders>
              <w:top w:val="nil"/>
              <w:left w:val="nil"/>
              <w:bottom w:val="nil"/>
              <w:right w:val="nil"/>
            </w:tcBorders>
            <w:shd w:val="clear" w:color="auto" w:fill="auto"/>
            <w:noWrap/>
            <w:hideMark/>
          </w:tcPr>
          <w:p w14:paraId="4D2F5D57" w14:textId="77777777" w:rsidR="00C96047" w:rsidRPr="00C96047" w:rsidRDefault="00C96047" w:rsidP="00C96047">
            <w:pPr>
              <w:jc w:val="right"/>
              <w:rPr>
                <w:color w:val="000000"/>
              </w:rPr>
            </w:pPr>
            <w:r w:rsidRPr="00C96047">
              <w:rPr>
                <w:color w:val="000000"/>
              </w:rPr>
              <w:t>0,73</w:t>
            </w:r>
          </w:p>
        </w:tc>
        <w:tc>
          <w:tcPr>
            <w:tcW w:w="20138" w:type="dxa"/>
            <w:gridSpan w:val="3"/>
            <w:tcBorders>
              <w:top w:val="nil"/>
              <w:left w:val="nil"/>
              <w:bottom w:val="nil"/>
              <w:right w:val="nil"/>
            </w:tcBorders>
            <w:shd w:val="clear" w:color="auto" w:fill="auto"/>
            <w:noWrap/>
            <w:hideMark/>
          </w:tcPr>
          <w:p w14:paraId="2D1CC04D" w14:textId="77777777" w:rsidR="000E125A" w:rsidRPr="00633156" w:rsidRDefault="00C96047" w:rsidP="00C96047">
            <w:pPr>
              <w:rPr>
                <w:color w:val="000000"/>
                <w:lang w:val="en-GB"/>
                <w:rPrChange w:id="265" w:author="Microsoft Office User" w:date="2018-11-15T23:47:00Z">
                  <w:rPr>
                    <w:color w:val="000000"/>
                  </w:rPr>
                </w:rPrChange>
              </w:rPr>
            </w:pPr>
            <w:r w:rsidRPr="00633156">
              <w:rPr>
                <w:color w:val="000000"/>
                <w:lang w:val="en-GB"/>
                <w:rPrChange w:id="266" w:author="Microsoft Office User" w:date="2018-11-15T23:47:00Z">
                  <w:rPr>
                    <w:color w:val="000000"/>
                  </w:rPr>
                </w:rPrChange>
              </w:rPr>
              <w:t xml:space="preserve">+ Secure attachment style </w:t>
            </w:r>
          </w:p>
          <w:p w14:paraId="430A20D1" w14:textId="77777777" w:rsidR="000E125A" w:rsidRPr="00633156" w:rsidRDefault="00C96047" w:rsidP="00C96047">
            <w:pPr>
              <w:rPr>
                <w:color w:val="000000"/>
                <w:lang w:val="en-GB"/>
                <w:rPrChange w:id="267" w:author="Microsoft Office User" w:date="2018-11-15T23:47:00Z">
                  <w:rPr>
                    <w:color w:val="000000"/>
                  </w:rPr>
                </w:rPrChange>
              </w:rPr>
            </w:pPr>
            <w:r w:rsidRPr="00633156">
              <w:rPr>
                <w:color w:val="000000"/>
                <w:lang w:val="en-GB"/>
                <w:rPrChange w:id="268" w:author="Microsoft Office User" w:date="2018-11-15T23:47:00Z">
                  <w:rPr>
                    <w:color w:val="000000"/>
                  </w:rPr>
                </w:rPrChange>
              </w:rPr>
              <w:t xml:space="preserve">(Shaver &amp; Brennan, 1992); </w:t>
            </w:r>
          </w:p>
          <w:p w14:paraId="7699B968"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026AAF90"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6" w:type="dxa"/>
            <w:tcBorders>
              <w:top w:val="nil"/>
              <w:left w:val="nil"/>
              <w:bottom w:val="nil"/>
              <w:right w:val="nil"/>
            </w:tcBorders>
            <w:shd w:val="clear" w:color="auto" w:fill="auto"/>
            <w:noWrap/>
            <w:hideMark/>
          </w:tcPr>
          <w:p w14:paraId="51DDE6A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48E574A0" w14:textId="77777777" w:rsidR="00C96047" w:rsidRPr="00C96047" w:rsidRDefault="00C96047" w:rsidP="00C96047">
            <w:pPr>
              <w:rPr>
                <w:sz w:val="20"/>
                <w:szCs w:val="20"/>
              </w:rPr>
            </w:pPr>
          </w:p>
        </w:tc>
      </w:tr>
      <w:tr w:rsidR="00C96047" w:rsidRPr="00490AAA" w14:paraId="473DD5D3" w14:textId="77777777" w:rsidTr="000E125A">
        <w:trPr>
          <w:trHeight w:val="320"/>
        </w:trPr>
        <w:tc>
          <w:tcPr>
            <w:tcW w:w="1252" w:type="dxa"/>
            <w:tcBorders>
              <w:top w:val="nil"/>
              <w:left w:val="nil"/>
              <w:bottom w:val="nil"/>
              <w:right w:val="nil"/>
            </w:tcBorders>
            <w:shd w:val="clear" w:color="auto" w:fill="auto"/>
            <w:noWrap/>
            <w:hideMark/>
          </w:tcPr>
          <w:p w14:paraId="1B7A49E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711C59"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759537B"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78E464A8" w14:textId="77777777" w:rsidR="00C96047" w:rsidRPr="00C96047" w:rsidRDefault="00C96047" w:rsidP="00C96047">
            <w:pPr>
              <w:jc w:val="right"/>
              <w:rPr>
                <w:color w:val="000000"/>
              </w:rPr>
            </w:pPr>
            <w:r w:rsidRPr="00C96047">
              <w:rPr>
                <w:color w:val="000000"/>
              </w:rPr>
              <w:t>0</w:t>
            </w:r>
            <w:commentRangeStart w:id="269"/>
            <w:r w:rsidRPr="00C96047">
              <w:rPr>
                <w:color w:val="000000"/>
              </w:rPr>
              <w:t>,</w:t>
            </w:r>
            <w:commentRangeEnd w:id="269"/>
            <w:r w:rsidR="00246C35">
              <w:rPr>
                <w:rStyle w:val="Kommentarzeichen"/>
              </w:rPr>
              <w:commentReference w:id="269"/>
            </w:r>
            <w:r w:rsidRPr="00C96047">
              <w:rPr>
                <w:color w:val="000000"/>
              </w:rPr>
              <w:t>72</w:t>
            </w:r>
          </w:p>
        </w:tc>
        <w:tc>
          <w:tcPr>
            <w:tcW w:w="15185" w:type="dxa"/>
            <w:tcBorders>
              <w:top w:val="nil"/>
              <w:left w:val="nil"/>
              <w:bottom w:val="nil"/>
              <w:right w:val="nil"/>
            </w:tcBorders>
            <w:shd w:val="clear" w:color="auto" w:fill="auto"/>
            <w:noWrap/>
            <w:hideMark/>
          </w:tcPr>
          <w:p w14:paraId="6CF66C1A" w14:textId="77777777" w:rsidR="000E125A" w:rsidRPr="00633156" w:rsidRDefault="00C96047" w:rsidP="00C96047">
            <w:pPr>
              <w:rPr>
                <w:color w:val="000000"/>
                <w:lang w:val="en-GB"/>
                <w:rPrChange w:id="270" w:author="Microsoft Office User" w:date="2018-11-15T23:47:00Z">
                  <w:rPr>
                    <w:color w:val="000000"/>
                  </w:rPr>
                </w:rPrChange>
              </w:rPr>
            </w:pPr>
            <w:r w:rsidRPr="00633156">
              <w:rPr>
                <w:color w:val="000000"/>
                <w:lang w:val="en-GB"/>
                <w:rPrChange w:id="271" w:author="Microsoft Office User" w:date="2018-11-15T23:47:00Z">
                  <w:rPr>
                    <w:color w:val="000000"/>
                  </w:rPr>
                </w:rPrChange>
              </w:rPr>
              <w:t xml:space="preserve">- Autism-spectrum Quotient (-.43) </w:t>
            </w:r>
          </w:p>
          <w:p w14:paraId="449E1103" w14:textId="77777777" w:rsidR="00C96047" w:rsidRPr="00633156" w:rsidRDefault="00C96047" w:rsidP="00C96047">
            <w:pPr>
              <w:rPr>
                <w:color w:val="000000"/>
                <w:lang w:val="en-GB"/>
                <w:rPrChange w:id="272" w:author="Microsoft Office User" w:date="2018-11-15T23:47:00Z">
                  <w:rPr>
                    <w:color w:val="000000"/>
                  </w:rPr>
                </w:rPrChange>
              </w:rPr>
            </w:pPr>
            <w:r w:rsidRPr="00633156">
              <w:rPr>
                <w:b/>
                <w:bCs/>
                <w:color w:val="000000"/>
                <w:lang w:val="en-GB"/>
                <w:rPrChange w:id="273" w:author="Microsoft Office User" w:date="2018-11-15T23:47:00Z">
                  <w:rPr>
                    <w:b/>
                    <w:bCs/>
                    <w:color w:val="000000"/>
                  </w:rPr>
                </w:rPrChange>
              </w:rPr>
              <w:t>(</w:t>
            </w:r>
            <w:r w:rsidRPr="00633156">
              <w:rPr>
                <w:color w:val="000000"/>
                <w:lang w:val="en-GB"/>
                <w:rPrChange w:id="274" w:author="Microsoft Office User" w:date="2018-11-15T23:47:00Z">
                  <w:rPr>
                    <w:color w:val="000000"/>
                  </w:rPr>
                </w:rPrChange>
              </w:rPr>
              <w:t>Wakabayashi et al., 2006</w:t>
            </w:r>
            <w:r w:rsidRPr="00633156">
              <w:rPr>
                <w:b/>
                <w:bCs/>
                <w:color w:val="000000"/>
                <w:lang w:val="en-GB"/>
                <w:rPrChange w:id="275" w:author="Microsoft Office User" w:date="2018-11-15T23:47:00Z">
                  <w:rPr>
                    <w:b/>
                    <w:bCs/>
                    <w:color w:val="000000"/>
                  </w:rPr>
                </w:rPrChange>
              </w:rPr>
              <w:t>)</w:t>
            </w:r>
          </w:p>
        </w:tc>
        <w:tc>
          <w:tcPr>
            <w:tcW w:w="2477" w:type="dxa"/>
            <w:tcBorders>
              <w:top w:val="nil"/>
              <w:left w:val="nil"/>
              <w:bottom w:val="nil"/>
              <w:right w:val="nil"/>
            </w:tcBorders>
            <w:shd w:val="clear" w:color="auto" w:fill="auto"/>
            <w:noWrap/>
            <w:hideMark/>
          </w:tcPr>
          <w:p w14:paraId="7EFF8BC2" w14:textId="77777777" w:rsidR="00C96047" w:rsidRPr="00633156" w:rsidRDefault="00C96047" w:rsidP="00C96047">
            <w:pPr>
              <w:rPr>
                <w:color w:val="000000"/>
                <w:lang w:val="en-GB"/>
                <w:rPrChange w:id="276" w:author="Microsoft Office User" w:date="2018-11-15T23:47:00Z">
                  <w:rPr>
                    <w:color w:val="000000"/>
                  </w:rPr>
                </w:rPrChange>
              </w:rPr>
            </w:pPr>
          </w:p>
        </w:tc>
        <w:tc>
          <w:tcPr>
            <w:tcW w:w="2476" w:type="dxa"/>
            <w:tcBorders>
              <w:top w:val="nil"/>
              <w:left w:val="nil"/>
              <w:bottom w:val="nil"/>
              <w:right w:val="nil"/>
            </w:tcBorders>
            <w:shd w:val="clear" w:color="auto" w:fill="auto"/>
            <w:noWrap/>
            <w:hideMark/>
          </w:tcPr>
          <w:p w14:paraId="2CA1925B" w14:textId="77777777" w:rsidR="00C96047" w:rsidRPr="00633156" w:rsidRDefault="00C96047" w:rsidP="00C96047">
            <w:pPr>
              <w:rPr>
                <w:sz w:val="20"/>
                <w:szCs w:val="20"/>
                <w:lang w:val="en-GB"/>
                <w:rPrChange w:id="277"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4D7870B8" w14:textId="77777777" w:rsidR="00C96047" w:rsidRPr="00633156" w:rsidRDefault="00C96047" w:rsidP="00C96047">
            <w:pPr>
              <w:rPr>
                <w:sz w:val="20"/>
                <w:szCs w:val="20"/>
                <w:lang w:val="en-GB"/>
                <w:rPrChange w:id="278"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20891D82" w14:textId="77777777" w:rsidR="00C96047" w:rsidRPr="00633156" w:rsidRDefault="00C96047" w:rsidP="00C96047">
            <w:pPr>
              <w:rPr>
                <w:sz w:val="20"/>
                <w:szCs w:val="20"/>
                <w:lang w:val="en-GB"/>
                <w:rPrChange w:id="279" w:author="Microsoft Office User" w:date="2018-11-15T23:47:00Z">
                  <w:rPr>
                    <w:sz w:val="20"/>
                    <w:szCs w:val="20"/>
                  </w:rPr>
                </w:rPrChange>
              </w:rPr>
            </w:pPr>
          </w:p>
        </w:tc>
      </w:tr>
      <w:tr w:rsidR="00C96047" w:rsidRPr="00C96047" w14:paraId="2E81F0EF" w14:textId="77777777" w:rsidTr="000E125A">
        <w:trPr>
          <w:trHeight w:val="320"/>
        </w:trPr>
        <w:tc>
          <w:tcPr>
            <w:tcW w:w="1252" w:type="dxa"/>
            <w:tcBorders>
              <w:top w:val="nil"/>
              <w:left w:val="nil"/>
              <w:bottom w:val="nil"/>
              <w:right w:val="nil"/>
            </w:tcBorders>
            <w:shd w:val="clear" w:color="auto" w:fill="auto"/>
            <w:noWrap/>
            <w:hideMark/>
          </w:tcPr>
          <w:p w14:paraId="2A40D213" w14:textId="77777777" w:rsidR="00C96047" w:rsidRPr="00633156" w:rsidRDefault="00C96047" w:rsidP="00C96047">
            <w:pPr>
              <w:rPr>
                <w:sz w:val="20"/>
                <w:szCs w:val="20"/>
                <w:lang w:val="en-GB"/>
                <w:rPrChange w:id="280" w:author="Microsoft Office User" w:date="2018-11-15T23:47:00Z">
                  <w:rPr>
                    <w:sz w:val="20"/>
                    <w:szCs w:val="20"/>
                  </w:rPr>
                </w:rPrChange>
              </w:rPr>
            </w:pPr>
          </w:p>
        </w:tc>
        <w:tc>
          <w:tcPr>
            <w:tcW w:w="1967" w:type="dxa"/>
            <w:tcBorders>
              <w:top w:val="nil"/>
              <w:left w:val="nil"/>
              <w:bottom w:val="nil"/>
              <w:right w:val="nil"/>
            </w:tcBorders>
            <w:shd w:val="clear" w:color="auto" w:fill="auto"/>
            <w:noWrap/>
            <w:hideMark/>
          </w:tcPr>
          <w:p w14:paraId="13C7F540" w14:textId="77777777" w:rsidR="00C96047" w:rsidRPr="00633156" w:rsidRDefault="00C96047" w:rsidP="00C96047">
            <w:pPr>
              <w:rPr>
                <w:sz w:val="20"/>
                <w:szCs w:val="20"/>
                <w:lang w:val="en-GB"/>
                <w:rPrChange w:id="281" w:author="Microsoft Office User" w:date="2018-11-15T23:47:00Z">
                  <w:rPr>
                    <w:sz w:val="20"/>
                    <w:szCs w:val="20"/>
                  </w:rPr>
                </w:rPrChange>
              </w:rPr>
            </w:pPr>
          </w:p>
        </w:tc>
        <w:tc>
          <w:tcPr>
            <w:tcW w:w="2070" w:type="dxa"/>
            <w:tcBorders>
              <w:top w:val="nil"/>
              <w:left w:val="nil"/>
              <w:bottom w:val="nil"/>
              <w:right w:val="nil"/>
            </w:tcBorders>
            <w:shd w:val="clear" w:color="auto" w:fill="auto"/>
            <w:noWrap/>
            <w:hideMark/>
          </w:tcPr>
          <w:p w14:paraId="791863A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37B2E6FD" w14:textId="77777777" w:rsidR="00C96047" w:rsidRPr="00C96047" w:rsidRDefault="00C96047" w:rsidP="00C96047">
            <w:pPr>
              <w:jc w:val="right"/>
              <w:rPr>
                <w:color w:val="000000"/>
              </w:rPr>
            </w:pPr>
            <w:r w:rsidRPr="00C96047">
              <w:rPr>
                <w:color w:val="000000"/>
              </w:rPr>
              <w:t>0,77</w:t>
            </w:r>
          </w:p>
        </w:tc>
        <w:tc>
          <w:tcPr>
            <w:tcW w:w="15185" w:type="dxa"/>
            <w:tcBorders>
              <w:top w:val="nil"/>
              <w:left w:val="nil"/>
              <w:bottom w:val="nil"/>
              <w:right w:val="nil"/>
            </w:tcBorders>
            <w:shd w:val="clear" w:color="auto" w:fill="auto"/>
            <w:noWrap/>
            <w:hideMark/>
          </w:tcPr>
          <w:p w14:paraId="6554471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D38D6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94C0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D9C5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DAB5EC" w14:textId="77777777" w:rsidR="00C96047" w:rsidRPr="00C96047" w:rsidRDefault="00C96047" w:rsidP="00C96047">
            <w:pPr>
              <w:rPr>
                <w:sz w:val="20"/>
                <w:szCs w:val="20"/>
              </w:rPr>
            </w:pPr>
          </w:p>
        </w:tc>
      </w:tr>
      <w:tr w:rsidR="00C96047" w:rsidRPr="00C96047" w14:paraId="5CB85180" w14:textId="77777777" w:rsidTr="000E125A">
        <w:trPr>
          <w:trHeight w:val="320"/>
        </w:trPr>
        <w:tc>
          <w:tcPr>
            <w:tcW w:w="1252" w:type="dxa"/>
            <w:tcBorders>
              <w:top w:val="nil"/>
              <w:left w:val="nil"/>
              <w:bottom w:val="nil"/>
              <w:right w:val="nil"/>
            </w:tcBorders>
            <w:shd w:val="clear" w:color="auto" w:fill="auto"/>
            <w:noWrap/>
            <w:hideMark/>
          </w:tcPr>
          <w:p w14:paraId="4A04BE4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040E7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DAAF9CA" w14:textId="77777777" w:rsidR="00C96047" w:rsidRPr="00C96047" w:rsidRDefault="00C96047" w:rsidP="00C96047">
            <w:pPr>
              <w:rPr>
                <w:color w:val="000000"/>
              </w:rPr>
            </w:pPr>
            <w:proofErr w:type="spellStart"/>
            <w:r w:rsidRPr="00C96047">
              <w:rPr>
                <w:color w:val="000000"/>
              </w:rPr>
              <w:t>Activity</w:t>
            </w:r>
            <w:proofErr w:type="spellEnd"/>
          </w:p>
        </w:tc>
        <w:tc>
          <w:tcPr>
            <w:tcW w:w="1301" w:type="dxa"/>
            <w:tcBorders>
              <w:top w:val="nil"/>
              <w:left w:val="nil"/>
              <w:bottom w:val="nil"/>
              <w:right w:val="nil"/>
            </w:tcBorders>
            <w:shd w:val="clear" w:color="auto" w:fill="auto"/>
            <w:noWrap/>
            <w:hideMark/>
          </w:tcPr>
          <w:p w14:paraId="633D9412" w14:textId="77777777" w:rsidR="00C96047" w:rsidRPr="00C96047" w:rsidRDefault="00C96047" w:rsidP="00C96047">
            <w:pPr>
              <w:jc w:val="right"/>
              <w:rPr>
                <w:color w:val="000000"/>
              </w:rPr>
            </w:pPr>
            <w:r w:rsidRPr="00C96047">
              <w:rPr>
                <w:color w:val="000000"/>
              </w:rPr>
              <w:t>0,63</w:t>
            </w:r>
          </w:p>
        </w:tc>
        <w:tc>
          <w:tcPr>
            <w:tcW w:w="15185" w:type="dxa"/>
            <w:tcBorders>
              <w:top w:val="nil"/>
              <w:left w:val="nil"/>
              <w:bottom w:val="nil"/>
              <w:right w:val="nil"/>
            </w:tcBorders>
            <w:shd w:val="clear" w:color="auto" w:fill="auto"/>
            <w:noWrap/>
            <w:hideMark/>
          </w:tcPr>
          <w:p w14:paraId="4C6660A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962E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00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9B917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983F7" w14:textId="77777777" w:rsidR="00C96047" w:rsidRPr="00C96047" w:rsidRDefault="00C96047" w:rsidP="00C96047">
            <w:pPr>
              <w:rPr>
                <w:sz w:val="20"/>
                <w:szCs w:val="20"/>
              </w:rPr>
            </w:pPr>
          </w:p>
        </w:tc>
      </w:tr>
      <w:tr w:rsidR="00C96047" w:rsidRPr="00490AAA" w14:paraId="1B5CE031" w14:textId="77777777" w:rsidTr="000E125A">
        <w:trPr>
          <w:trHeight w:val="320"/>
        </w:trPr>
        <w:tc>
          <w:tcPr>
            <w:tcW w:w="1252" w:type="dxa"/>
            <w:tcBorders>
              <w:top w:val="nil"/>
              <w:left w:val="nil"/>
              <w:bottom w:val="nil"/>
              <w:right w:val="nil"/>
            </w:tcBorders>
            <w:shd w:val="clear" w:color="auto" w:fill="auto"/>
            <w:noWrap/>
            <w:hideMark/>
          </w:tcPr>
          <w:p w14:paraId="261B933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AEC48A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5ACF38F"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7087F33" w14:textId="77777777" w:rsidR="00C96047" w:rsidRPr="00C96047" w:rsidRDefault="00C96047" w:rsidP="00C96047">
            <w:pPr>
              <w:jc w:val="right"/>
              <w:rPr>
                <w:color w:val="000000"/>
              </w:rPr>
            </w:pPr>
            <w:r w:rsidRPr="00C96047">
              <w:rPr>
                <w:color w:val="000000"/>
              </w:rPr>
              <w:t>0,65</w:t>
            </w:r>
          </w:p>
        </w:tc>
        <w:tc>
          <w:tcPr>
            <w:tcW w:w="15185" w:type="dxa"/>
            <w:tcBorders>
              <w:top w:val="nil"/>
              <w:left w:val="nil"/>
              <w:bottom w:val="nil"/>
              <w:right w:val="nil"/>
            </w:tcBorders>
            <w:shd w:val="clear" w:color="auto" w:fill="auto"/>
            <w:noWrap/>
            <w:hideMark/>
          </w:tcPr>
          <w:p w14:paraId="1C04C7F5" w14:textId="77777777" w:rsidR="000E125A" w:rsidRPr="00633156" w:rsidRDefault="00C96047" w:rsidP="00C96047">
            <w:pPr>
              <w:rPr>
                <w:color w:val="000000"/>
                <w:lang w:val="en-GB"/>
                <w:rPrChange w:id="282" w:author="Microsoft Office User" w:date="2018-11-15T23:48:00Z">
                  <w:rPr>
                    <w:color w:val="000000"/>
                  </w:rPr>
                </w:rPrChange>
              </w:rPr>
            </w:pPr>
            <w:r w:rsidRPr="00633156">
              <w:rPr>
                <w:color w:val="000000"/>
                <w:lang w:val="en-GB"/>
                <w:rPrChange w:id="283" w:author="Microsoft Office User" w:date="2018-11-15T23:48:00Z">
                  <w:rPr>
                    <w:color w:val="000000"/>
                  </w:rPr>
                </w:rPrChange>
              </w:rPr>
              <w:t xml:space="preserve">+ Fearless dominance </w:t>
            </w:r>
            <w:r w:rsidRPr="00633156">
              <w:rPr>
                <w:b/>
                <w:bCs/>
                <w:color w:val="000000"/>
                <w:lang w:val="en-GB"/>
                <w:rPrChange w:id="284" w:author="Microsoft Office User" w:date="2018-11-15T23:48:00Z">
                  <w:rPr>
                    <w:b/>
                    <w:bCs/>
                    <w:color w:val="000000"/>
                  </w:rPr>
                </w:rPrChange>
              </w:rPr>
              <w:t>(</w:t>
            </w:r>
            <w:r w:rsidRPr="00633156">
              <w:rPr>
                <w:color w:val="000000"/>
                <w:lang w:val="en-GB"/>
                <w:rPrChange w:id="285" w:author="Microsoft Office User" w:date="2018-11-15T23:48:00Z">
                  <w:rPr>
                    <w:color w:val="000000"/>
                  </w:rPr>
                </w:rPrChange>
              </w:rPr>
              <w:t>.53</w:t>
            </w:r>
            <w:r w:rsidRPr="00633156">
              <w:rPr>
                <w:b/>
                <w:bCs/>
                <w:color w:val="000000"/>
                <w:lang w:val="en-GB"/>
                <w:rPrChange w:id="286" w:author="Microsoft Office User" w:date="2018-11-15T23:48:00Z">
                  <w:rPr>
                    <w:b/>
                    <w:bCs/>
                    <w:color w:val="000000"/>
                  </w:rPr>
                </w:rPrChange>
              </w:rPr>
              <w:t>)</w:t>
            </w:r>
            <w:r w:rsidRPr="00633156">
              <w:rPr>
                <w:color w:val="000000"/>
                <w:lang w:val="en-GB"/>
                <w:rPrChange w:id="287" w:author="Microsoft Office User" w:date="2018-11-15T23:48:00Z">
                  <w:rPr>
                    <w:color w:val="000000"/>
                  </w:rPr>
                </w:rPrChange>
              </w:rPr>
              <w:t xml:space="preserve"> </w:t>
            </w:r>
          </w:p>
          <w:p w14:paraId="7E77C25D" w14:textId="77777777" w:rsidR="00C96047" w:rsidRPr="00633156" w:rsidRDefault="00C96047" w:rsidP="00C96047">
            <w:pPr>
              <w:rPr>
                <w:color w:val="000000"/>
                <w:lang w:val="en-GB"/>
                <w:rPrChange w:id="288" w:author="Microsoft Office User" w:date="2018-11-15T23:48:00Z">
                  <w:rPr>
                    <w:color w:val="000000"/>
                  </w:rPr>
                </w:rPrChange>
              </w:rPr>
            </w:pPr>
            <w:r w:rsidRPr="00633156">
              <w:rPr>
                <w:color w:val="000000"/>
                <w:lang w:val="en-GB"/>
                <w:rPrChange w:id="289" w:author="Microsoft Office User" w:date="2018-11-15T23:48:00Z">
                  <w:rPr>
                    <w:color w:val="000000"/>
                  </w:rPr>
                </w:rPrChange>
              </w:rPr>
              <w:t>(</w:t>
            </w:r>
            <w:proofErr w:type="spellStart"/>
            <w:r w:rsidRPr="00633156">
              <w:rPr>
                <w:color w:val="000000"/>
                <w:lang w:val="en-GB"/>
                <w:rPrChange w:id="290" w:author="Microsoft Office User" w:date="2018-11-15T23:48:00Z">
                  <w:rPr>
                    <w:color w:val="000000"/>
                  </w:rPr>
                </w:rPrChange>
              </w:rPr>
              <w:t>Gaughan</w:t>
            </w:r>
            <w:proofErr w:type="spellEnd"/>
            <w:r w:rsidRPr="00633156">
              <w:rPr>
                <w:color w:val="000000"/>
                <w:lang w:val="en-GB"/>
                <w:rPrChange w:id="291" w:author="Microsoft Office User" w:date="2018-11-15T23:48:00Z">
                  <w:rPr>
                    <w:color w:val="000000"/>
                  </w:rPr>
                </w:rPrChange>
              </w:rPr>
              <w:t xml:space="preserve"> et al, 2009)</w:t>
            </w:r>
          </w:p>
        </w:tc>
        <w:tc>
          <w:tcPr>
            <w:tcW w:w="2477" w:type="dxa"/>
            <w:tcBorders>
              <w:top w:val="nil"/>
              <w:left w:val="nil"/>
              <w:bottom w:val="nil"/>
              <w:right w:val="nil"/>
            </w:tcBorders>
            <w:shd w:val="clear" w:color="auto" w:fill="auto"/>
            <w:noWrap/>
            <w:hideMark/>
          </w:tcPr>
          <w:p w14:paraId="53686B1C" w14:textId="77777777" w:rsidR="00C96047" w:rsidRPr="00633156" w:rsidRDefault="00C96047" w:rsidP="00C96047">
            <w:pPr>
              <w:rPr>
                <w:color w:val="000000"/>
                <w:lang w:val="en-GB"/>
                <w:rPrChange w:id="292" w:author="Microsoft Office User" w:date="2018-11-15T23:48:00Z">
                  <w:rPr>
                    <w:color w:val="000000"/>
                  </w:rPr>
                </w:rPrChange>
              </w:rPr>
            </w:pPr>
          </w:p>
        </w:tc>
        <w:tc>
          <w:tcPr>
            <w:tcW w:w="2476" w:type="dxa"/>
            <w:tcBorders>
              <w:top w:val="nil"/>
              <w:left w:val="nil"/>
              <w:bottom w:val="nil"/>
              <w:right w:val="nil"/>
            </w:tcBorders>
            <w:shd w:val="clear" w:color="auto" w:fill="auto"/>
            <w:noWrap/>
            <w:hideMark/>
          </w:tcPr>
          <w:p w14:paraId="67E1FECA" w14:textId="77777777" w:rsidR="00C96047" w:rsidRPr="00633156" w:rsidRDefault="00C96047" w:rsidP="00C96047">
            <w:pPr>
              <w:rPr>
                <w:sz w:val="20"/>
                <w:szCs w:val="20"/>
                <w:lang w:val="en-GB"/>
                <w:rPrChange w:id="293"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63F8819E" w14:textId="77777777" w:rsidR="00C96047" w:rsidRPr="00633156" w:rsidRDefault="00C96047" w:rsidP="00C96047">
            <w:pPr>
              <w:rPr>
                <w:sz w:val="20"/>
                <w:szCs w:val="20"/>
                <w:lang w:val="en-GB"/>
                <w:rPrChange w:id="294"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4F917C5D" w14:textId="77777777" w:rsidR="00C96047" w:rsidRPr="00633156" w:rsidRDefault="00C96047" w:rsidP="00C96047">
            <w:pPr>
              <w:rPr>
                <w:sz w:val="20"/>
                <w:szCs w:val="20"/>
                <w:lang w:val="en-GB"/>
                <w:rPrChange w:id="295" w:author="Microsoft Office User" w:date="2018-11-15T23:48:00Z">
                  <w:rPr>
                    <w:sz w:val="20"/>
                    <w:szCs w:val="20"/>
                  </w:rPr>
                </w:rPrChange>
              </w:rPr>
            </w:pPr>
          </w:p>
        </w:tc>
      </w:tr>
      <w:tr w:rsidR="00C96047" w:rsidRPr="00490AAA" w14:paraId="4215E031" w14:textId="77777777" w:rsidTr="000E125A">
        <w:trPr>
          <w:trHeight w:val="320"/>
        </w:trPr>
        <w:tc>
          <w:tcPr>
            <w:tcW w:w="1252" w:type="dxa"/>
            <w:tcBorders>
              <w:top w:val="nil"/>
              <w:left w:val="nil"/>
              <w:bottom w:val="nil"/>
              <w:right w:val="nil"/>
            </w:tcBorders>
            <w:shd w:val="clear" w:color="auto" w:fill="auto"/>
            <w:noWrap/>
            <w:hideMark/>
          </w:tcPr>
          <w:p w14:paraId="55117A90" w14:textId="77777777" w:rsidR="00C96047" w:rsidRPr="00633156" w:rsidRDefault="00C96047" w:rsidP="00C96047">
            <w:pPr>
              <w:rPr>
                <w:sz w:val="20"/>
                <w:szCs w:val="20"/>
                <w:lang w:val="en-GB"/>
                <w:rPrChange w:id="296" w:author="Microsoft Office User" w:date="2018-11-15T23:48:00Z">
                  <w:rPr>
                    <w:sz w:val="20"/>
                    <w:szCs w:val="20"/>
                  </w:rPr>
                </w:rPrChange>
              </w:rPr>
            </w:pPr>
          </w:p>
        </w:tc>
        <w:tc>
          <w:tcPr>
            <w:tcW w:w="1967" w:type="dxa"/>
            <w:tcBorders>
              <w:top w:val="nil"/>
              <w:left w:val="nil"/>
              <w:bottom w:val="nil"/>
              <w:right w:val="nil"/>
            </w:tcBorders>
            <w:shd w:val="clear" w:color="auto" w:fill="auto"/>
            <w:noWrap/>
            <w:hideMark/>
          </w:tcPr>
          <w:p w14:paraId="1A97BA16" w14:textId="77777777" w:rsidR="00C96047" w:rsidRPr="00633156" w:rsidRDefault="00C96047" w:rsidP="00C96047">
            <w:pPr>
              <w:rPr>
                <w:sz w:val="20"/>
                <w:szCs w:val="20"/>
                <w:lang w:val="en-GB"/>
                <w:rPrChange w:id="297" w:author="Microsoft Office User" w:date="2018-11-15T23:48:00Z">
                  <w:rPr>
                    <w:sz w:val="20"/>
                    <w:szCs w:val="20"/>
                  </w:rPr>
                </w:rPrChange>
              </w:rPr>
            </w:pPr>
          </w:p>
        </w:tc>
        <w:tc>
          <w:tcPr>
            <w:tcW w:w="2070" w:type="dxa"/>
            <w:tcBorders>
              <w:top w:val="nil"/>
              <w:left w:val="nil"/>
              <w:bottom w:val="nil"/>
              <w:right w:val="nil"/>
            </w:tcBorders>
            <w:shd w:val="clear" w:color="auto" w:fill="auto"/>
            <w:noWrap/>
            <w:hideMark/>
          </w:tcPr>
          <w:p w14:paraId="49CA9451" w14:textId="77777777" w:rsidR="00C96047" w:rsidRPr="00C96047" w:rsidRDefault="00C96047" w:rsidP="00C96047">
            <w:pPr>
              <w:rPr>
                <w:color w:val="000000"/>
              </w:rPr>
            </w:pPr>
            <w:r w:rsidRPr="00C96047">
              <w:rPr>
                <w:color w:val="000000"/>
              </w:rPr>
              <w:t xml:space="preserve">Positive </w:t>
            </w:r>
            <w:proofErr w:type="spellStart"/>
            <w:r w:rsidRPr="00C96047">
              <w:rPr>
                <w:color w:val="000000"/>
              </w:rPr>
              <w:t>Emotions</w:t>
            </w:r>
            <w:proofErr w:type="spellEnd"/>
          </w:p>
        </w:tc>
        <w:tc>
          <w:tcPr>
            <w:tcW w:w="1301" w:type="dxa"/>
            <w:tcBorders>
              <w:top w:val="nil"/>
              <w:left w:val="nil"/>
              <w:bottom w:val="nil"/>
              <w:right w:val="nil"/>
            </w:tcBorders>
            <w:shd w:val="clear" w:color="auto" w:fill="auto"/>
            <w:noWrap/>
            <w:hideMark/>
          </w:tcPr>
          <w:p w14:paraId="7BA8B559" w14:textId="77777777" w:rsidR="00C96047" w:rsidRPr="00C96047" w:rsidRDefault="00C96047" w:rsidP="00C96047">
            <w:pPr>
              <w:jc w:val="right"/>
              <w:rPr>
                <w:color w:val="000000"/>
              </w:rPr>
            </w:pPr>
            <w:r w:rsidRPr="00C96047">
              <w:rPr>
                <w:color w:val="000000"/>
              </w:rPr>
              <w:t>0,73</w:t>
            </w:r>
          </w:p>
        </w:tc>
        <w:tc>
          <w:tcPr>
            <w:tcW w:w="20138" w:type="dxa"/>
            <w:gridSpan w:val="3"/>
            <w:tcBorders>
              <w:top w:val="nil"/>
              <w:left w:val="nil"/>
              <w:bottom w:val="nil"/>
              <w:right w:val="nil"/>
            </w:tcBorders>
            <w:shd w:val="clear" w:color="auto" w:fill="auto"/>
            <w:noWrap/>
            <w:hideMark/>
          </w:tcPr>
          <w:p w14:paraId="124213F1" w14:textId="77777777" w:rsidR="000E125A" w:rsidRPr="00633156" w:rsidRDefault="00C96047" w:rsidP="00C96047">
            <w:pPr>
              <w:rPr>
                <w:color w:val="000000"/>
                <w:lang w:val="en-GB"/>
                <w:rPrChange w:id="298" w:author="Microsoft Office User" w:date="2018-11-15T23:48:00Z">
                  <w:rPr>
                    <w:color w:val="000000"/>
                  </w:rPr>
                </w:rPrChange>
              </w:rPr>
            </w:pPr>
            <w:r w:rsidRPr="00633156">
              <w:rPr>
                <w:color w:val="000000"/>
                <w:lang w:val="en-GB"/>
                <w:rPrChange w:id="299" w:author="Microsoft Office User" w:date="2018-11-15T23:48:00Z">
                  <w:rPr>
                    <w:color w:val="000000"/>
                  </w:rPr>
                </w:rPrChange>
              </w:rPr>
              <w:t xml:space="preserve">+ Satisfaction with life (.40) </w:t>
            </w:r>
          </w:p>
          <w:p w14:paraId="0C03BABA" w14:textId="77777777" w:rsidR="000E125A" w:rsidRPr="00633156" w:rsidRDefault="00C96047" w:rsidP="00C96047">
            <w:pPr>
              <w:rPr>
                <w:color w:val="000000"/>
                <w:lang w:val="en-GB"/>
                <w:rPrChange w:id="300" w:author="Microsoft Office User" w:date="2018-11-15T23:48:00Z">
                  <w:rPr>
                    <w:color w:val="000000"/>
                  </w:rPr>
                </w:rPrChange>
              </w:rPr>
            </w:pPr>
            <w:r w:rsidRPr="00633156">
              <w:rPr>
                <w:color w:val="000000"/>
                <w:lang w:val="en-GB"/>
                <w:rPrChange w:id="301" w:author="Microsoft Office User" w:date="2018-11-15T23:48:00Z">
                  <w:rPr>
                    <w:color w:val="000000"/>
                  </w:rPr>
                </w:rPrChange>
              </w:rPr>
              <w:t>(</w:t>
            </w:r>
            <w:proofErr w:type="spellStart"/>
            <w:r w:rsidRPr="00633156">
              <w:rPr>
                <w:color w:val="000000"/>
                <w:lang w:val="en-GB"/>
                <w:rPrChange w:id="302" w:author="Microsoft Office User" w:date="2018-11-15T23:48:00Z">
                  <w:rPr>
                    <w:color w:val="000000"/>
                  </w:rPr>
                </w:rPrChange>
              </w:rPr>
              <w:t>Schimmack</w:t>
            </w:r>
            <w:proofErr w:type="spellEnd"/>
            <w:r w:rsidRPr="00633156">
              <w:rPr>
                <w:color w:val="000000"/>
                <w:lang w:val="en-GB"/>
                <w:rPrChange w:id="303" w:author="Microsoft Office User" w:date="2018-11-15T23:48:00Z">
                  <w:rPr>
                    <w:color w:val="000000"/>
                  </w:rPr>
                </w:rPrChange>
              </w:rPr>
              <w:t xml:space="preserve"> et al., 2004); </w:t>
            </w:r>
          </w:p>
          <w:p w14:paraId="061F3190" w14:textId="77777777" w:rsidR="000E125A" w:rsidRPr="00633156" w:rsidRDefault="00C96047" w:rsidP="00C96047">
            <w:pPr>
              <w:rPr>
                <w:color w:val="000000"/>
                <w:lang w:val="en-GB"/>
                <w:rPrChange w:id="304" w:author="Microsoft Office User" w:date="2018-11-15T23:48:00Z">
                  <w:rPr>
                    <w:color w:val="000000"/>
                  </w:rPr>
                </w:rPrChange>
              </w:rPr>
            </w:pPr>
            <w:r w:rsidRPr="00633156">
              <w:rPr>
                <w:color w:val="000000"/>
                <w:lang w:val="en-GB"/>
                <w:rPrChange w:id="305" w:author="Microsoft Office User" w:date="2018-11-15T23:48:00Z">
                  <w:rPr>
                    <w:color w:val="000000"/>
                  </w:rPr>
                </w:rPrChange>
              </w:rPr>
              <w:t xml:space="preserve">- Avoidant attachment style (-.30) </w:t>
            </w:r>
          </w:p>
          <w:p w14:paraId="75BD196E" w14:textId="77777777" w:rsidR="00C96047" w:rsidRPr="00633156" w:rsidRDefault="00C96047" w:rsidP="00C96047">
            <w:pPr>
              <w:rPr>
                <w:color w:val="000000"/>
                <w:lang w:val="en-GB"/>
                <w:rPrChange w:id="306" w:author="Microsoft Office User" w:date="2018-11-15T23:48:00Z">
                  <w:rPr>
                    <w:color w:val="000000"/>
                  </w:rPr>
                </w:rPrChange>
              </w:rPr>
            </w:pPr>
            <w:r w:rsidRPr="00633156">
              <w:rPr>
                <w:color w:val="000000"/>
                <w:lang w:val="en-GB"/>
                <w:rPrChange w:id="307" w:author="Microsoft Office User" w:date="2018-11-15T23:48:00Z">
                  <w:rPr>
                    <w:color w:val="000000"/>
                  </w:rPr>
                </w:rPrChange>
              </w:rPr>
              <w:t>(Shaver &amp; Brennan, 1992)</w:t>
            </w:r>
          </w:p>
        </w:tc>
        <w:tc>
          <w:tcPr>
            <w:tcW w:w="2476" w:type="dxa"/>
            <w:tcBorders>
              <w:top w:val="nil"/>
              <w:left w:val="nil"/>
              <w:bottom w:val="nil"/>
              <w:right w:val="nil"/>
            </w:tcBorders>
            <w:shd w:val="clear" w:color="auto" w:fill="auto"/>
            <w:noWrap/>
            <w:hideMark/>
          </w:tcPr>
          <w:p w14:paraId="72859309" w14:textId="77777777" w:rsidR="00C96047" w:rsidRPr="00633156" w:rsidRDefault="00C96047" w:rsidP="00C96047">
            <w:pPr>
              <w:rPr>
                <w:color w:val="000000"/>
                <w:lang w:val="en-GB"/>
                <w:rPrChange w:id="308" w:author="Microsoft Office User" w:date="2018-11-15T23:48:00Z">
                  <w:rPr>
                    <w:color w:val="000000"/>
                  </w:rPr>
                </w:rPrChange>
              </w:rPr>
            </w:pPr>
          </w:p>
        </w:tc>
        <w:tc>
          <w:tcPr>
            <w:tcW w:w="2476" w:type="dxa"/>
            <w:tcBorders>
              <w:top w:val="nil"/>
              <w:left w:val="nil"/>
              <w:bottom w:val="nil"/>
              <w:right w:val="nil"/>
            </w:tcBorders>
            <w:shd w:val="clear" w:color="auto" w:fill="auto"/>
            <w:noWrap/>
            <w:hideMark/>
          </w:tcPr>
          <w:p w14:paraId="0966A6B3" w14:textId="77777777" w:rsidR="00C96047" w:rsidRPr="00633156" w:rsidRDefault="00C96047" w:rsidP="00C96047">
            <w:pPr>
              <w:rPr>
                <w:sz w:val="20"/>
                <w:szCs w:val="20"/>
                <w:lang w:val="en-GB"/>
                <w:rPrChange w:id="309" w:author="Microsoft Office User" w:date="2018-11-15T23:48:00Z">
                  <w:rPr>
                    <w:sz w:val="20"/>
                    <w:szCs w:val="20"/>
                  </w:rPr>
                </w:rPrChange>
              </w:rPr>
            </w:pPr>
          </w:p>
        </w:tc>
      </w:tr>
      <w:tr w:rsidR="00C96047" w:rsidRPr="00C96047" w14:paraId="773023B4" w14:textId="77777777" w:rsidTr="000E125A">
        <w:trPr>
          <w:trHeight w:val="320"/>
        </w:trPr>
        <w:tc>
          <w:tcPr>
            <w:tcW w:w="1252" w:type="dxa"/>
            <w:tcBorders>
              <w:top w:val="nil"/>
              <w:left w:val="nil"/>
              <w:bottom w:val="nil"/>
              <w:right w:val="nil"/>
            </w:tcBorders>
            <w:shd w:val="clear" w:color="auto" w:fill="auto"/>
            <w:noWrap/>
            <w:hideMark/>
          </w:tcPr>
          <w:p w14:paraId="5C46965C" w14:textId="77777777" w:rsidR="00C96047" w:rsidRPr="00633156" w:rsidRDefault="00C96047" w:rsidP="00C96047">
            <w:pPr>
              <w:rPr>
                <w:sz w:val="20"/>
                <w:szCs w:val="20"/>
                <w:lang w:val="en-GB"/>
                <w:rPrChange w:id="310" w:author="Microsoft Office User" w:date="2018-11-15T23:48:00Z">
                  <w:rPr>
                    <w:sz w:val="20"/>
                    <w:szCs w:val="20"/>
                  </w:rPr>
                </w:rPrChange>
              </w:rPr>
            </w:pPr>
          </w:p>
        </w:tc>
        <w:tc>
          <w:tcPr>
            <w:tcW w:w="1967" w:type="dxa"/>
            <w:tcBorders>
              <w:top w:val="nil"/>
              <w:left w:val="nil"/>
              <w:bottom w:val="nil"/>
              <w:right w:val="nil"/>
            </w:tcBorders>
            <w:shd w:val="clear" w:color="auto" w:fill="auto"/>
            <w:noWrap/>
            <w:hideMark/>
          </w:tcPr>
          <w:p w14:paraId="1B032A1B"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637309C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4F49F094"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29F31D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047B0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5BCAF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1874A0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2F49D3" w14:textId="77777777" w:rsidR="00C96047" w:rsidRPr="00C96047" w:rsidRDefault="00C96047" w:rsidP="00C96047">
            <w:pPr>
              <w:rPr>
                <w:sz w:val="20"/>
                <w:szCs w:val="20"/>
              </w:rPr>
            </w:pPr>
          </w:p>
        </w:tc>
      </w:tr>
      <w:tr w:rsidR="00C96047" w:rsidRPr="00C96047" w14:paraId="3D1C2043" w14:textId="77777777" w:rsidTr="000E125A">
        <w:trPr>
          <w:trHeight w:val="320"/>
        </w:trPr>
        <w:tc>
          <w:tcPr>
            <w:tcW w:w="1252" w:type="dxa"/>
            <w:tcBorders>
              <w:top w:val="nil"/>
              <w:left w:val="nil"/>
              <w:bottom w:val="nil"/>
              <w:right w:val="nil"/>
            </w:tcBorders>
            <w:shd w:val="clear" w:color="auto" w:fill="auto"/>
            <w:noWrap/>
            <w:hideMark/>
          </w:tcPr>
          <w:p w14:paraId="0CD69A9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FF46EF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F52B03B" w14:textId="77777777" w:rsidR="00C96047" w:rsidRPr="00C96047" w:rsidRDefault="00C96047" w:rsidP="00C96047">
            <w:pPr>
              <w:rPr>
                <w:color w:val="000000"/>
              </w:rPr>
            </w:pPr>
            <w:proofErr w:type="spellStart"/>
            <w:r w:rsidRPr="00C96047">
              <w:rPr>
                <w:color w:val="000000"/>
              </w:rPr>
              <w:t>Fantasy</w:t>
            </w:r>
            <w:proofErr w:type="spellEnd"/>
          </w:p>
        </w:tc>
        <w:tc>
          <w:tcPr>
            <w:tcW w:w="1301" w:type="dxa"/>
            <w:tcBorders>
              <w:top w:val="nil"/>
              <w:left w:val="nil"/>
              <w:bottom w:val="nil"/>
              <w:right w:val="nil"/>
            </w:tcBorders>
            <w:shd w:val="clear" w:color="auto" w:fill="auto"/>
            <w:noWrap/>
            <w:hideMark/>
          </w:tcPr>
          <w:p w14:paraId="223FBCD9" w14:textId="77777777" w:rsidR="00C96047" w:rsidRPr="00C96047" w:rsidRDefault="00C96047" w:rsidP="00C96047">
            <w:pPr>
              <w:jc w:val="right"/>
              <w:rPr>
                <w:color w:val="000000"/>
              </w:rPr>
            </w:pPr>
            <w:r w:rsidRPr="00C96047">
              <w:rPr>
                <w:color w:val="000000"/>
              </w:rPr>
              <w:t>0,76</w:t>
            </w:r>
          </w:p>
        </w:tc>
        <w:tc>
          <w:tcPr>
            <w:tcW w:w="15185" w:type="dxa"/>
            <w:tcBorders>
              <w:top w:val="nil"/>
              <w:left w:val="nil"/>
              <w:bottom w:val="nil"/>
              <w:right w:val="nil"/>
            </w:tcBorders>
            <w:shd w:val="clear" w:color="auto" w:fill="auto"/>
            <w:noWrap/>
            <w:hideMark/>
          </w:tcPr>
          <w:p w14:paraId="023C9C9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A4FF2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15C6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6C21D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5B280C" w14:textId="77777777" w:rsidR="00C96047" w:rsidRPr="00C96047" w:rsidRDefault="00C96047" w:rsidP="00C96047">
            <w:pPr>
              <w:rPr>
                <w:sz w:val="20"/>
                <w:szCs w:val="20"/>
              </w:rPr>
            </w:pPr>
          </w:p>
        </w:tc>
      </w:tr>
      <w:tr w:rsidR="00C96047" w:rsidRPr="00C96047" w14:paraId="5B2A68D7" w14:textId="77777777" w:rsidTr="000E125A">
        <w:trPr>
          <w:trHeight w:val="320"/>
        </w:trPr>
        <w:tc>
          <w:tcPr>
            <w:tcW w:w="1252" w:type="dxa"/>
            <w:tcBorders>
              <w:top w:val="nil"/>
              <w:left w:val="nil"/>
              <w:bottom w:val="nil"/>
              <w:right w:val="nil"/>
            </w:tcBorders>
            <w:shd w:val="clear" w:color="auto" w:fill="auto"/>
            <w:noWrap/>
            <w:hideMark/>
          </w:tcPr>
          <w:p w14:paraId="7B0E84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F48A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68B4F6" w14:textId="77777777" w:rsidR="00C96047" w:rsidRPr="00C96047" w:rsidRDefault="00C96047" w:rsidP="00C96047">
            <w:pPr>
              <w:rPr>
                <w:color w:val="000000"/>
              </w:rPr>
            </w:pPr>
            <w:proofErr w:type="spellStart"/>
            <w:r w:rsidRPr="00C96047">
              <w:rPr>
                <w:color w:val="000000"/>
              </w:rPr>
              <w:t>Aesthetics</w:t>
            </w:r>
            <w:proofErr w:type="spellEnd"/>
          </w:p>
        </w:tc>
        <w:tc>
          <w:tcPr>
            <w:tcW w:w="1301" w:type="dxa"/>
            <w:tcBorders>
              <w:top w:val="nil"/>
              <w:left w:val="nil"/>
              <w:bottom w:val="nil"/>
              <w:right w:val="nil"/>
            </w:tcBorders>
            <w:shd w:val="clear" w:color="auto" w:fill="auto"/>
            <w:noWrap/>
            <w:hideMark/>
          </w:tcPr>
          <w:p w14:paraId="31F2F0A6" w14:textId="77777777" w:rsidR="00C96047" w:rsidRPr="00C96047" w:rsidRDefault="00C96047" w:rsidP="00C96047">
            <w:pPr>
              <w:jc w:val="right"/>
              <w:rPr>
                <w:color w:val="000000"/>
              </w:rPr>
            </w:pPr>
            <w:r w:rsidRPr="00C96047">
              <w:rPr>
                <w:color w:val="000000"/>
              </w:rPr>
              <w:t>0,76</w:t>
            </w:r>
          </w:p>
        </w:tc>
        <w:tc>
          <w:tcPr>
            <w:tcW w:w="15185" w:type="dxa"/>
            <w:tcBorders>
              <w:top w:val="nil"/>
              <w:left w:val="nil"/>
              <w:bottom w:val="nil"/>
              <w:right w:val="nil"/>
            </w:tcBorders>
            <w:shd w:val="clear" w:color="auto" w:fill="auto"/>
            <w:noWrap/>
            <w:hideMark/>
          </w:tcPr>
          <w:p w14:paraId="5006DB6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21B18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8B387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1FE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889E36" w14:textId="77777777" w:rsidR="00C96047" w:rsidRPr="00C96047" w:rsidRDefault="00C96047" w:rsidP="00C96047">
            <w:pPr>
              <w:rPr>
                <w:sz w:val="20"/>
                <w:szCs w:val="20"/>
              </w:rPr>
            </w:pPr>
          </w:p>
        </w:tc>
      </w:tr>
      <w:tr w:rsidR="00C96047" w:rsidRPr="00C96047" w14:paraId="1B28189E" w14:textId="77777777" w:rsidTr="000E125A">
        <w:trPr>
          <w:trHeight w:val="320"/>
        </w:trPr>
        <w:tc>
          <w:tcPr>
            <w:tcW w:w="1252" w:type="dxa"/>
            <w:tcBorders>
              <w:top w:val="nil"/>
              <w:left w:val="nil"/>
              <w:bottom w:val="nil"/>
              <w:right w:val="nil"/>
            </w:tcBorders>
            <w:shd w:val="clear" w:color="auto" w:fill="auto"/>
            <w:noWrap/>
            <w:hideMark/>
          </w:tcPr>
          <w:p w14:paraId="0504D7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C26F3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3271D2" w14:textId="77777777" w:rsidR="00C96047" w:rsidRPr="00C96047" w:rsidRDefault="00C96047" w:rsidP="00C96047">
            <w:pPr>
              <w:rPr>
                <w:color w:val="000000"/>
              </w:rPr>
            </w:pPr>
            <w:proofErr w:type="spellStart"/>
            <w:r w:rsidRPr="00C96047">
              <w:rPr>
                <w:color w:val="000000"/>
              </w:rPr>
              <w:t>Feelings</w:t>
            </w:r>
            <w:proofErr w:type="spellEnd"/>
          </w:p>
        </w:tc>
        <w:tc>
          <w:tcPr>
            <w:tcW w:w="1301" w:type="dxa"/>
            <w:tcBorders>
              <w:top w:val="nil"/>
              <w:left w:val="nil"/>
              <w:bottom w:val="nil"/>
              <w:right w:val="nil"/>
            </w:tcBorders>
            <w:shd w:val="clear" w:color="auto" w:fill="auto"/>
            <w:noWrap/>
            <w:hideMark/>
          </w:tcPr>
          <w:p w14:paraId="3D454607" w14:textId="77777777" w:rsidR="00C96047" w:rsidRPr="00C96047" w:rsidRDefault="00C96047" w:rsidP="00C96047">
            <w:pPr>
              <w:jc w:val="right"/>
              <w:rPr>
                <w:color w:val="000000"/>
              </w:rPr>
            </w:pPr>
            <w:r w:rsidRPr="00C96047">
              <w:rPr>
                <w:color w:val="000000"/>
              </w:rPr>
              <w:t>0,66</w:t>
            </w:r>
          </w:p>
        </w:tc>
        <w:tc>
          <w:tcPr>
            <w:tcW w:w="15185" w:type="dxa"/>
            <w:tcBorders>
              <w:top w:val="nil"/>
              <w:left w:val="nil"/>
              <w:bottom w:val="nil"/>
              <w:right w:val="nil"/>
            </w:tcBorders>
            <w:shd w:val="clear" w:color="auto" w:fill="auto"/>
            <w:noWrap/>
            <w:hideMark/>
          </w:tcPr>
          <w:p w14:paraId="259C51FC" w14:textId="77777777" w:rsidR="00C96047" w:rsidRPr="00C96047" w:rsidRDefault="00C96047" w:rsidP="00C96047">
            <w:pPr>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2477" w:type="dxa"/>
            <w:tcBorders>
              <w:top w:val="nil"/>
              <w:left w:val="nil"/>
              <w:bottom w:val="nil"/>
              <w:right w:val="nil"/>
            </w:tcBorders>
            <w:shd w:val="clear" w:color="auto" w:fill="auto"/>
            <w:noWrap/>
            <w:hideMark/>
          </w:tcPr>
          <w:p w14:paraId="7902096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E2FEB5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636B1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1094C4" w14:textId="77777777" w:rsidR="00C96047" w:rsidRPr="00C96047" w:rsidRDefault="00C96047" w:rsidP="00C96047">
            <w:pPr>
              <w:rPr>
                <w:sz w:val="20"/>
                <w:szCs w:val="20"/>
              </w:rPr>
            </w:pPr>
          </w:p>
        </w:tc>
      </w:tr>
      <w:tr w:rsidR="00C96047" w:rsidRPr="00C96047" w14:paraId="23E98E6D" w14:textId="77777777" w:rsidTr="000E125A">
        <w:trPr>
          <w:trHeight w:val="320"/>
        </w:trPr>
        <w:tc>
          <w:tcPr>
            <w:tcW w:w="1252" w:type="dxa"/>
            <w:tcBorders>
              <w:top w:val="nil"/>
              <w:left w:val="nil"/>
              <w:bottom w:val="nil"/>
              <w:right w:val="nil"/>
            </w:tcBorders>
            <w:shd w:val="clear" w:color="auto" w:fill="auto"/>
            <w:noWrap/>
            <w:hideMark/>
          </w:tcPr>
          <w:p w14:paraId="6C45311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78914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D6A0F81" w14:textId="77777777" w:rsidR="00C96047" w:rsidRPr="00C96047" w:rsidRDefault="00C96047" w:rsidP="00C96047">
            <w:pPr>
              <w:rPr>
                <w:color w:val="000000"/>
              </w:rPr>
            </w:pPr>
            <w:proofErr w:type="spellStart"/>
            <w:r w:rsidRPr="00C96047">
              <w:rPr>
                <w:color w:val="000000"/>
              </w:rPr>
              <w:t>Actions</w:t>
            </w:r>
            <w:proofErr w:type="spellEnd"/>
          </w:p>
        </w:tc>
        <w:tc>
          <w:tcPr>
            <w:tcW w:w="1301" w:type="dxa"/>
            <w:tcBorders>
              <w:top w:val="nil"/>
              <w:left w:val="nil"/>
              <w:bottom w:val="nil"/>
              <w:right w:val="nil"/>
            </w:tcBorders>
            <w:shd w:val="clear" w:color="auto" w:fill="auto"/>
            <w:noWrap/>
            <w:hideMark/>
          </w:tcPr>
          <w:p w14:paraId="18E1C958" w14:textId="77777777" w:rsidR="00C96047" w:rsidRPr="00C96047" w:rsidRDefault="00C96047" w:rsidP="00C96047">
            <w:pPr>
              <w:jc w:val="right"/>
              <w:rPr>
                <w:color w:val="000000"/>
              </w:rPr>
            </w:pPr>
            <w:r w:rsidRPr="00C96047">
              <w:rPr>
                <w:color w:val="000000"/>
              </w:rPr>
              <w:t>0,58</w:t>
            </w:r>
          </w:p>
        </w:tc>
        <w:tc>
          <w:tcPr>
            <w:tcW w:w="15185" w:type="dxa"/>
            <w:tcBorders>
              <w:top w:val="nil"/>
              <w:left w:val="nil"/>
              <w:bottom w:val="nil"/>
              <w:right w:val="nil"/>
            </w:tcBorders>
            <w:shd w:val="clear" w:color="auto" w:fill="auto"/>
            <w:noWrap/>
            <w:hideMark/>
          </w:tcPr>
          <w:p w14:paraId="28F5E3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C2B375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F7BF6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75C8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A9FA06" w14:textId="77777777" w:rsidR="00C96047" w:rsidRPr="00C96047" w:rsidRDefault="00C96047" w:rsidP="00C96047">
            <w:pPr>
              <w:rPr>
                <w:sz w:val="20"/>
                <w:szCs w:val="20"/>
              </w:rPr>
            </w:pPr>
          </w:p>
        </w:tc>
      </w:tr>
      <w:tr w:rsidR="00C96047" w:rsidRPr="00C96047" w14:paraId="01C88081" w14:textId="77777777" w:rsidTr="000E125A">
        <w:trPr>
          <w:trHeight w:val="320"/>
        </w:trPr>
        <w:tc>
          <w:tcPr>
            <w:tcW w:w="1252" w:type="dxa"/>
            <w:tcBorders>
              <w:top w:val="nil"/>
              <w:left w:val="nil"/>
              <w:bottom w:val="nil"/>
              <w:right w:val="nil"/>
            </w:tcBorders>
            <w:shd w:val="clear" w:color="auto" w:fill="auto"/>
            <w:noWrap/>
            <w:hideMark/>
          </w:tcPr>
          <w:p w14:paraId="5209A1B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68D090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BA0F3F6" w14:textId="77777777" w:rsidR="00C96047" w:rsidRPr="00C96047" w:rsidRDefault="00C96047" w:rsidP="00C96047">
            <w:pPr>
              <w:rPr>
                <w:color w:val="000000"/>
              </w:rPr>
            </w:pPr>
            <w:r w:rsidRPr="00C96047">
              <w:rPr>
                <w:color w:val="000000"/>
              </w:rPr>
              <w:t>Ideas</w:t>
            </w:r>
          </w:p>
        </w:tc>
        <w:tc>
          <w:tcPr>
            <w:tcW w:w="1301" w:type="dxa"/>
            <w:tcBorders>
              <w:top w:val="nil"/>
              <w:left w:val="nil"/>
              <w:bottom w:val="nil"/>
              <w:right w:val="nil"/>
            </w:tcBorders>
            <w:shd w:val="clear" w:color="auto" w:fill="auto"/>
            <w:noWrap/>
            <w:hideMark/>
          </w:tcPr>
          <w:p w14:paraId="68BC2611" w14:textId="77777777" w:rsidR="00C96047" w:rsidRPr="00C96047" w:rsidRDefault="00C96047" w:rsidP="00C96047">
            <w:pPr>
              <w:jc w:val="right"/>
              <w:rPr>
                <w:color w:val="000000"/>
              </w:rPr>
            </w:pPr>
            <w:r w:rsidRPr="00C96047">
              <w:rPr>
                <w:color w:val="000000"/>
              </w:rPr>
              <w:t>0,8</w:t>
            </w:r>
          </w:p>
        </w:tc>
        <w:tc>
          <w:tcPr>
            <w:tcW w:w="15185" w:type="dxa"/>
            <w:tcBorders>
              <w:top w:val="nil"/>
              <w:left w:val="nil"/>
              <w:bottom w:val="nil"/>
              <w:right w:val="nil"/>
            </w:tcBorders>
            <w:shd w:val="clear" w:color="auto" w:fill="auto"/>
            <w:noWrap/>
            <w:hideMark/>
          </w:tcPr>
          <w:p w14:paraId="150D443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8FE333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EB06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C20B7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3F19AB" w14:textId="77777777" w:rsidR="00C96047" w:rsidRPr="00C96047" w:rsidRDefault="00C96047" w:rsidP="00C96047">
            <w:pPr>
              <w:rPr>
                <w:sz w:val="20"/>
                <w:szCs w:val="20"/>
              </w:rPr>
            </w:pPr>
          </w:p>
        </w:tc>
      </w:tr>
      <w:tr w:rsidR="00C96047" w:rsidRPr="00C96047" w14:paraId="368366D9" w14:textId="77777777" w:rsidTr="000E125A">
        <w:trPr>
          <w:trHeight w:val="320"/>
        </w:trPr>
        <w:tc>
          <w:tcPr>
            <w:tcW w:w="1252" w:type="dxa"/>
            <w:tcBorders>
              <w:top w:val="nil"/>
              <w:left w:val="nil"/>
              <w:bottom w:val="nil"/>
              <w:right w:val="nil"/>
            </w:tcBorders>
            <w:shd w:val="clear" w:color="auto" w:fill="auto"/>
            <w:noWrap/>
            <w:hideMark/>
          </w:tcPr>
          <w:p w14:paraId="03F67E0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4C95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01D643" w14:textId="77777777" w:rsidR="00C96047" w:rsidRPr="00C96047" w:rsidRDefault="00C96047" w:rsidP="00C96047">
            <w:pPr>
              <w:rPr>
                <w:color w:val="000000"/>
              </w:rPr>
            </w:pPr>
            <w:proofErr w:type="spellStart"/>
            <w:r w:rsidRPr="00C96047">
              <w:rPr>
                <w:color w:val="000000"/>
              </w:rPr>
              <w:t>Values</w:t>
            </w:r>
            <w:proofErr w:type="spellEnd"/>
          </w:p>
        </w:tc>
        <w:tc>
          <w:tcPr>
            <w:tcW w:w="1301" w:type="dxa"/>
            <w:tcBorders>
              <w:top w:val="nil"/>
              <w:left w:val="nil"/>
              <w:bottom w:val="nil"/>
              <w:right w:val="nil"/>
            </w:tcBorders>
            <w:shd w:val="clear" w:color="auto" w:fill="auto"/>
            <w:noWrap/>
            <w:hideMark/>
          </w:tcPr>
          <w:p w14:paraId="3485BDA4" w14:textId="77777777" w:rsidR="00C96047" w:rsidRPr="00C96047" w:rsidRDefault="00C96047" w:rsidP="00C96047">
            <w:pPr>
              <w:jc w:val="right"/>
              <w:rPr>
                <w:color w:val="000000"/>
              </w:rPr>
            </w:pPr>
            <w:r w:rsidRPr="00C96047">
              <w:rPr>
                <w:color w:val="000000"/>
              </w:rPr>
              <w:t>0,67</w:t>
            </w:r>
          </w:p>
        </w:tc>
        <w:tc>
          <w:tcPr>
            <w:tcW w:w="15185" w:type="dxa"/>
            <w:tcBorders>
              <w:top w:val="nil"/>
              <w:left w:val="nil"/>
              <w:bottom w:val="nil"/>
              <w:right w:val="nil"/>
            </w:tcBorders>
            <w:shd w:val="clear" w:color="auto" w:fill="auto"/>
            <w:noWrap/>
            <w:hideMark/>
          </w:tcPr>
          <w:p w14:paraId="09C91107" w14:textId="77777777" w:rsidR="000E125A" w:rsidRDefault="00C96047" w:rsidP="00C96047">
            <w:pPr>
              <w:rPr>
                <w:color w:val="000000"/>
              </w:rPr>
            </w:pPr>
            <w:r w:rsidRPr="00C96047">
              <w:rPr>
                <w:color w:val="000000"/>
              </w:rPr>
              <w:t xml:space="preserve">+ SAT verbal (.26) </w:t>
            </w:r>
          </w:p>
          <w:p w14:paraId="019EE1DC" w14:textId="77777777" w:rsidR="00C96047" w:rsidRPr="00C96047" w:rsidRDefault="00C96047" w:rsidP="00C96047">
            <w:pPr>
              <w:rPr>
                <w:color w:val="000000"/>
              </w:rPr>
            </w:pPr>
            <w:r w:rsidRPr="00C96047">
              <w:rPr>
                <w:b/>
                <w:bCs/>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Robins</w:t>
            </w:r>
            <w:proofErr w:type="spellEnd"/>
            <w:r w:rsidRPr="00C96047">
              <w:rPr>
                <w:color w:val="000000"/>
              </w:rPr>
              <w:t>, 2007</w:t>
            </w:r>
            <w:r w:rsidRPr="00C96047">
              <w:rPr>
                <w:b/>
                <w:bCs/>
                <w:color w:val="000000"/>
              </w:rPr>
              <w:t>)</w:t>
            </w:r>
          </w:p>
        </w:tc>
        <w:tc>
          <w:tcPr>
            <w:tcW w:w="2477" w:type="dxa"/>
            <w:tcBorders>
              <w:top w:val="nil"/>
              <w:left w:val="nil"/>
              <w:bottom w:val="nil"/>
              <w:right w:val="nil"/>
            </w:tcBorders>
            <w:shd w:val="clear" w:color="auto" w:fill="auto"/>
            <w:noWrap/>
            <w:hideMark/>
          </w:tcPr>
          <w:p w14:paraId="474B5DC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58B5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2821F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5AB4504" w14:textId="77777777" w:rsidR="00C96047" w:rsidRPr="00C96047" w:rsidRDefault="00C96047" w:rsidP="00C96047">
            <w:pPr>
              <w:rPr>
                <w:sz w:val="20"/>
                <w:szCs w:val="20"/>
              </w:rPr>
            </w:pPr>
          </w:p>
        </w:tc>
      </w:tr>
      <w:tr w:rsidR="00C96047" w:rsidRPr="00C96047" w14:paraId="0ADC1B30" w14:textId="77777777" w:rsidTr="000E125A">
        <w:trPr>
          <w:trHeight w:val="320"/>
        </w:trPr>
        <w:tc>
          <w:tcPr>
            <w:tcW w:w="1252" w:type="dxa"/>
            <w:tcBorders>
              <w:top w:val="nil"/>
              <w:left w:val="nil"/>
              <w:bottom w:val="nil"/>
              <w:right w:val="nil"/>
            </w:tcBorders>
            <w:shd w:val="clear" w:color="auto" w:fill="auto"/>
            <w:noWrap/>
            <w:hideMark/>
          </w:tcPr>
          <w:p w14:paraId="6A0D55B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9F3BBB"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3C3496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5E2DCE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B41CC3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643E6D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FCB5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D679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0EE8E75" w14:textId="77777777" w:rsidR="00C96047" w:rsidRPr="00C96047" w:rsidRDefault="00C96047" w:rsidP="00C96047">
            <w:pPr>
              <w:rPr>
                <w:sz w:val="20"/>
                <w:szCs w:val="20"/>
              </w:rPr>
            </w:pPr>
          </w:p>
        </w:tc>
      </w:tr>
      <w:tr w:rsidR="00C96047" w:rsidRPr="00C96047" w14:paraId="5939F781" w14:textId="77777777" w:rsidTr="000E125A">
        <w:trPr>
          <w:trHeight w:val="320"/>
        </w:trPr>
        <w:tc>
          <w:tcPr>
            <w:tcW w:w="1252" w:type="dxa"/>
            <w:tcBorders>
              <w:top w:val="nil"/>
              <w:left w:val="nil"/>
              <w:bottom w:val="nil"/>
              <w:right w:val="nil"/>
            </w:tcBorders>
            <w:shd w:val="clear" w:color="auto" w:fill="auto"/>
            <w:noWrap/>
            <w:hideMark/>
          </w:tcPr>
          <w:p w14:paraId="390BBD8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71D9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4A3839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7FFCA91F" w14:textId="77777777" w:rsidR="00C96047" w:rsidRPr="00C96047" w:rsidRDefault="00C96047" w:rsidP="00C96047">
            <w:pPr>
              <w:jc w:val="right"/>
              <w:rPr>
                <w:color w:val="000000"/>
              </w:rPr>
            </w:pPr>
            <w:r w:rsidRPr="00C96047">
              <w:rPr>
                <w:color w:val="000000"/>
              </w:rPr>
              <w:t>0,79</w:t>
            </w:r>
          </w:p>
        </w:tc>
        <w:tc>
          <w:tcPr>
            <w:tcW w:w="15185" w:type="dxa"/>
            <w:tcBorders>
              <w:top w:val="nil"/>
              <w:left w:val="nil"/>
              <w:bottom w:val="nil"/>
              <w:right w:val="nil"/>
            </w:tcBorders>
            <w:shd w:val="clear" w:color="auto" w:fill="auto"/>
            <w:noWrap/>
            <w:hideMark/>
          </w:tcPr>
          <w:p w14:paraId="1AF105F9"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B7ED0BD"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7" w:type="dxa"/>
            <w:tcBorders>
              <w:top w:val="nil"/>
              <w:left w:val="nil"/>
              <w:bottom w:val="nil"/>
              <w:right w:val="nil"/>
            </w:tcBorders>
            <w:shd w:val="clear" w:color="auto" w:fill="auto"/>
            <w:noWrap/>
            <w:hideMark/>
          </w:tcPr>
          <w:p w14:paraId="3B1AADB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98805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24D9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D3228" w14:textId="77777777" w:rsidR="00C96047" w:rsidRPr="00C96047" w:rsidRDefault="00C96047" w:rsidP="00C96047">
            <w:pPr>
              <w:rPr>
                <w:sz w:val="20"/>
                <w:szCs w:val="20"/>
              </w:rPr>
            </w:pPr>
          </w:p>
        </w:tc>
      </w:tr>
      <w:tr w:rsidR="000E125A" w:rsidRPr="00490AAA" w14:paraId="5C013F35" w14:textId="77777777" w:rsidTr="000E125A">
        <w:trPr>
          <w:trHeight w:val="320"/>
        </w:trPr>
        <w:tc>
          <w:tcPr>
            <w:tcW w:w="1252" w:type="dxa"/>
            <w:tcBorders>
              <w:top w:val="nil"/>
              <w:left w:val="nil"/>
              <w:bottom w:val="nil"/>
              <w:right w:val="nil"/>
            </w:tcBorders>
            <w:shd w:val="clear" w:color="auto" w:fill="auto"/>
            <w:noWrap/>
            <w:hideMark/>
          </w:tcPr>
          <w:p w14:paraId="1FD8FAF0" w14:textId="77777777" w:rsidR="000E125A" w:rsidRPr="00C96047" w:rsidRDefault="000E125A" w:rsidP="00C96047">
            <w:pPr>
              <w:rPr>
                <w:sz w:val="20"/>
                <w:szCs w:val="20"/>
              </w:rPr>
            </w:pPr>
          </w:p>
        </w:tc>
        <w:tc>
          <w:tcPr>
            <w:tcW w:w="1967" w:type="dxa"/>
            <w:tcBorders>
              <w:top w:val="nil"/>
              <w:left w:val="nil"/>
              <w:bottom w:val="nil"/>
              <w:right w:val="nil"/>
            </w:tcBorders>
            <w:shd w:val="clear" w:color="auto" w:fill="auto"/>
            <w:noWrap/>
            <w:hideMark/>
          </w:tcPr>
          <w:p w14:paraId="621F9251" w14:textId="77777777" w:rsidR="000E125A" w:rsidRPr="00C96047" w:rsidRDefault="000E125A" w:rsidP="00C96047">
            <w:pPr>
              <w:rPr>
                <w:sz w:val="20"/>
                <w:szCs w:val="20"/>
              </w:rPr>
            </w:pPr>
          </w:p>
        </w:tc>
        <w:tc>
          <w:tcPr>
            <w:tcW w:w="3371" w:type="dxa"/>
            <w:gridSpan w:val="2"/>
            <w:tcBorders>
              <w:top w:val="nil"/>
              <w:left w:val="nil"/>
              <w:bottom w:val="nil"/>
              <w:right w:val="nil"/>
            </w:tcBorders>
            <w:shd w:val="clear" w:color="auto" w:fill="auto"/>
            <w:noWrap/>
            <w:hideMark/>
          </w:tcPr>
          <w:p w14:paraId="703D120D" w14:textId="77777777" w:rsidR="000E125A" w:rsidRPr="00C96047" w:rsidRDefault="000E125A" w:rsidP="00C96047">
            <w:pPr>
              <w:rPr>
                <w:color w:val="000000"/>
              </w:rPr>
            </w:pPr>
            <w:proofErr w:type="spellStart"/>
            <w:r w:rsidRPr="00C96047">
              <w:rPr>
                <w:color w:val="000000"/>
              </w:rPr>
              <w:t>Straightforwardness</w:t>
            </w:r>
            <w:proofErr w:type="spellEnd"/>
          </w:p>
          <w:p w14:paraId="71EA7AC0" w14:textId="77777777" w:rsidR="000E125A" w:rsidRPr="00C96047" w:rsidRDefault="000E125A" w:rsidP="00C96047">
            <w:pPr>
              <w:jc w:val="right"/>
              <w:rPr>
                <w:color w:val="000000"/>
              </w:rPr>
            </w:pPr>
            <w:r w:rsidRPr="00C96047">
              <w:rPr>
                <w:color w:val="000000"/>
              </w:rPr>
              <w:t>0,71</w:t>
            </w:r>
          </w:p>
        </w:tc>
        <w:tc>
          <w:tcPr>
            <w:tcW w:w="25090" w:type="dxa"/>
            <w:gridSpan w:val="5"/>
            <w:tcBorders>
              <w:top w:val="nil"/>
              <w:left w:val="nil"/>
              <w:bottom w:val="nil"/>
              <w:right w:val="nil"/>
            </w:tcBorders>
            <w:shd w:val="clear" w:color="auto" w:fill="auto"/>
            <w:noWrap/>
            <w:hideMark/>
          </w:tcPr>
          <w:p w14:paraId="4B7405AB" w14:textId="77777777" w:rsidR="000E125A" w:rsidRDefault="000E125A" w:rsidP="00C96047">
            <w:pPr>
              <w:rPr>
                <w:color w:val="000000"/>
              </w:rPr>
            </w:pPr>
            <w:r w:rsidRPr="00C96047">
              <w:rPr>
                <w:color w:val="000000"/>
              </w:rPr>
              <w:t xml:space="preserve">- Interpersonal </w:t>
            </w:r>
            <w:proofErr w:type="spellStart"/>
            <w:r w:rsidRPr="00C96047">
              <w:rPr>
                <w:color w:val="000000"/>
              </w:rPr>
              <w:t>manipulation</w:t>
            </w:r>
            <w:proofErr w:type="spellEnd"/>
            <w:r w:rsidRPr="00C96047">
              <w:rPr>
                <w:color w:val="000000"/>
              </w:rPr>
              <w:t xml:space="preserve"> (-.75) </w:t>
            </w:r>
          </w:p>
          <w:p w14:paraId="3D0A5CF2" w14:textId="77777777" w:rsidR="000E125A" w:rsidRDefault="000E125A" w:rsidP="00C96047">
            <w:pPr>
              <w:rPr>
                <w:color w:val="000000"/>
              </w:rPr>
            </w:pPr>
            <w:r w:rsidRPr="00C96047">
              <w:rPr>
                <w:color w:val="000000"/>
              </w:rPr>
              <w:t>(</w:t>
            </w:r>
            <w:proofErr w:type="spellStart"/>
            <w:r w:rsidRPr="00C96047">
              <w:rPr>
                <w:color w:val="000000"/>
              </w:rPr>
              <w:t>Gaughan</w:t>
            </w:r>
            <w:proofErr w:type="spellEnd"/>
            <w:r w:rsidRPr="00C96047">
              <w:rPr>
                <w:color w:val="000000"/>
              </w:rPr>
              <w:t xml:space="preserve"> et al., 2012); </w:t>
            </w:r>
          </w:p>
          <w:p w14:paraId="519C7200" w14:textId="77777777" w:rsidR="000E125A" w:rsidRPr="00633156" w:rsidRDefault="000E125A" w:rsidP="00C96047">
            <w:pPr>
              <w:rPr>
                <w:color w:val="000000"/>
                <w:lang w:val="en-GB"/>
                <w:rPrChange w:id="311" w:author="Microsoft Office User" w:date="2018-11-15T23:48:00Z">
                  <w:rPr>
                    <w:color w:val="000000"/>
                  </w:rPr>
                </w:rPrChange>
              </w:rPr>
            </w:pPr>
            <w:r w:rsidRPr="00633156">
              <w:rPr>
                <w:color w:val="000000"/>
                <w:lang w:val="en-GB"/>
                <w:rPrChange w:id="312" w:author="Microsoft Office User" w:date="2018-11-15T23:48:00Z">
                  <w:rPr>
                    <w:color w:val="000000"/>
                  </w:rPr>
                </w:rPrChange>
              </w:rPr>
              <w:t xml:space="preserve">- Supervisor rating </w:t>
            </w:r>
          </w:p>
          <w:p w14:paraId="79CE4BC7" w14:textId="77777777" w:rsidR="000E125A" w:rsidRPr="00633156" w:rsidRDefault="000E125A" w:rsidP="00C96047">
            <w:pPr>
              <w:rPr>
                <w:color w:val="000000"/>
                <w:lang w:val="en-GB"/>
                <w:rPrChange w:id="313" w:author="Microsoft Office User" w:date="2018-11-15T23:48:00Z">
                  <w:rPr>
                    <w:color w:val="000000"/>
                  </w:rPr>
                </w:rPrChange>
              </w:rPr>
            </w:pPr>
            <w:r w:rsidRPr="00633156">
              <w:rPr>
                <w:color w:val="000000"/>
                <w:lang w:val="en-GB"/>
                <w:rPrChange w:id="314" w:author="Microsoft Office User" w:date="2018-11-15T23:48:00Z">
                  <w:rPr>
                    <w:color w:val="000000"/>
                  </w:rPr>
                </w:rPrChange>
              </w:rPr>
              <w:t xml:space="preserve">(Piedmont &amp; Weinstein, 1994); </w:t>
            </w:r>
          </w:p>
          <w:p w14:paraId="7A3E1311" w14:textId="77777777" w:rsidR="000E125A" w:rsidRPr="00633156" w:rsidRDefault="000E125A" w:rsidP="00C96047">
            <w:pPr>
              <w:rPr>
                <w:color w:val="000000"/>
                <w:lang w:val="en-GB"/>
                <w:rPrChange w:id="315" w:author="Microsoft Office User" w:date="2018-11-15T23:48:00Z">
                  <w:rPr>
                    <w:color w:val="000000"/>
                  </w:rPr>
                </w:rPrChange>
              </w:rPr>
            </w:pPr>
            <w:r w:rsidRPr="00633156">
              <w:rPr>
                <w:color w:val="000000"/>
                <w:lang w:val="en-GB"/>
                <w:rPrChange w:id="316" w:author="Microsoft Office User" w:date="2018-11-15T23:48:00Z">
                  <w:rPr>
                    <w:color w:val="000000"/>
                  </w:rPr>
                </w:rPrChange>
              </w:rPr>
              <w:t xml:space="preserve">- Fearless dominance (-.49), </w:t>
            </w:r>
          </w:p>
          <w:p w14:paraId="3A6E6418" w14:textId="77777777" w:rsidR="000E125A" w:rsidRPr="00633156" w:rsidRDefault="000E125A" w:rsidP="00C96047">
            <w:pPr>
              <w:rPr>
                <w:color w:val="000000"/>
                <w:lang w:val="en-GB"/>
                <w:rPrChange w:id="317" w:author="Microsoft Office User" w:date="2018-11-15T23:48:00Z">
                  <w:rPr>
                    <w:color w:val="000000"/>
                  </w:rPr>
                </w:rPrChange>
              </w:rPr>
            </w:pPr>
            <w:r w:rsidRPr="00633156">
              <w:rPr>
                <w:color w:val="000000"/>
                <w:lang w:val="en-GB"/>
                <w:rPrChange w:id="318" w:author="Microsoft Office User" w:date="2018-11-15T23:48:00Z">
                  <w:rPr>
                    <w:color w:val="000000"/>
                  </w:rPr>
                </w:rPrChange>
              </w:rPr>
              <w:t xml:space="preserve">- Dysregulation / Disinhibition (-.49) </w:t>
            </w:r>
          </w:p>
          <w:p w14:paraId="3802BC5E" w14:textId="77777777" w:rsidR="000E125A" w:rsidRPr="00633156" w:rsidRDefault="000E125A" w:rsidP="00C96047">
            <w:pPr>
              <w:rPr>
                <w:color w:val="000000"/>
                <w:lang w:val="en-GB"/>
                <w:rPrChange w:id="319" w:author="Microsoft Office User" w:date="2018-11-15T23:48:00Z">
                  <w:rPr>
                    <w:color w:val="000000"/>
                  </w:rPr>
                </w:rPrChange>
              </w:rPr>
            </w:pPr>
            <w:r w:rsidRPr="00633156">
              <w:rPr>
                <w:color w:val="000000"/>
                <w:lang w:val="en-GB"/>
                <w:rPrChange w:id="320" w:author="Microsoft Office User" w:date="2018-11-15T23:48:00Z">
                  <w:rPr>
                    <w:color w:val="000000"/>
                  </w:rPr>
                </w:rPrChange>
              </w:rPr>
              <w:t>(</w:t>
            </w:r>
            <w:proofErr w:type="spellStart"/>
            <w:r w:rsidRPr="00633156">
              <w:rPr>
                <w:color w:val="000000"/>
                <w:lang w:val="en-GB"/>
                <w:rPrChange w:id="321" w:author="Microsoft Office User" w:date="2018-11-15T23:48:00Z">
                  <w:rPr>
                    <w:color w:val="000000"/>
                  </w:rPr>
                </w:rPrChange>
              </w:rPr>
              <w:t>Gaughan</w:t>
            </w:r>
            <w:proofErr w:type="spellEnd"/>
            <w:r w:rsidRPr="00633156">
              <w:rPr>
                <w:color w:val="000000"/>
                <w:lang w:val="en-GB"/>
                <w:rPrChange w:id="322" w:author="Microsoft Office User" w:date="2018-11-15T23:48:00Z">
                  <w:rPr>
                    <w:color w:val="000000"/>
                  </w:rPr>
                </w:rPrChange>
              </w:rPr>
              <w:t xml:space="preserve"> et al, 2009)</w:t>
            </w:r>
          </w:p>
        </w:tc>
      </w:tr>
      <w:tr w:rsidR="00C96047" w:rsidRPr="00490AAA" w14:paraId="62AA3EBD" w14:textId="77777777" w:rsidTr="000E125A">
        <w:trPr>
          <w:trHeight w:val="320"/>
        </w:trPr>
        <w:tc>
          <w:tcPr>
            <w:tcW w:w="1252" w:type="dxa"/>
            <w:tcBorders>
              <w:top w:val="nil"/>
              <w:left w:val="nil"/>
              <w:bottom w:val="nil"/>
              <w:right w:val="nil"/>
            </w:tcBorders>
            <w:shd w:val="clear" w:color="auto" w:fill="auto"/>
            <w:noWrap/>
            <w:hideMark/>
          </w:tcPr>
          <w:p w14:paraId="36E2C506" w14:textId="77777777" w:rsidR="00C96047" w:rsidRPr="00633156" w:rsidRDefault="00C96047" w:rsidP="00C96047">
            <w:pPr>
              <w:rPr>
                <w:color w:val="000000"/>
                <w:lang w:val="en-GB"/>
                <w:rPrChange w:id="323" w:author="Microsoft Office User" w:date="2018-11-15T23:48:00Z">
                  <w:rPr>
                    <w:color w:val="000000"/>
                  </w:rPr>
                </w:rPrChange>
              </w:rPr>
            </w:pPr>
          </w:p>
        </w:tc>
        <w:tc>
          <w:tcPr>
            <w:tcW w:w="1967" w:type="dxa"/>
            <w:tcBorders>
              <w:top w:val="nil"/>
              <w:left w:val="nil"/>
              <w:bottom w:val="nil"/>
              <w:right w:val="nil"/>
            </w:tcBorders>
            <w:shd w:val="clear" w:color="auto" w:fill="auto"/>
            <w:noWrap/>
            <w:hideMark/>
          </w:tcPr>
          <w:p w14:paraId="34AD38D1" w14:textId="77777777" w:rsidR="00C96047" w:rsidRPr="00633156" w:rsidRDefault="00C96047" w:rsidP="00C96047">
            <w:pPr>
              <w:rPr>
                <w:sz w:val="20"/>
                <w:szCs w:val="20"/>
                <w:lang w:val="en-GB"/>
                <w:rPrChange w:id="324" w:author="Microsoft Office User" w:date="2018-11-15T23:48:00Z">
                  <w:rPr>
                    <w:sz w:val="20"/>
                    <w:szCs w:val="20"/>
                  </w:rPr>
                </w:rPrChange>
              </w:rPr>
            </w:pPr>
          </w:p>
        </w:tc>
        <w:tc>
          <w:tcPr>
            <w:tcW w:w="2070" w:type="dxa"/>
            <w:tcBorders>
              <w:top w:val="nil"/>
              <w:left w:val="nil"/>
              <w:bottom w:val="nil"/>
              <w:right w:val="nil"/>
            </w:tcBorders>
            <w:shd w:val="clear" w:color="auto" w:fill="auto"/>
            <w:noWrap/>
            <w:hideMark/>
          </w:tcPr>
          <w:p w14:paraId="74698842"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0F9D401E" w14:textId="77777777" w:rsidR="00C96047" w:rsidRPr="00C96047" w:rsidRDefault="00C96047" w:rsidP="00C96047">
            <w:pPr>
              <w:jc w:val="right"/>
              <w:rPr>
                <w:color w:val="000000"/>
              </w:rPr>
            </w:pPr>
            <w:r w:rsidRPr="00C96047">
              <w:rPr>
                <w:color w:val="000000"/>
              </w:rPr>
              <w:t>0,75</w:t>
            </w:r>
          </w:p>
        </w:tc>
        <w:tc>
          <w:tcPr>
            <w:tcW w:w="22614" w:type="dxa"/>
            <w:gridSpan w:val="4"/>
            <w:tcBorders>
              <w:top w:val="nil"/>
              <w:left w:val="nil"/>
              <w:bottom w:val="nil"/>
              <w:right w:val="nil"/>
            </w:tcBorders>
            <w:shd w:val="clear" w:color="auto" w:fill="auto"/>
            <w:noWrap/>
            <w:hideMark/>
          </w:tcPr>
          <w:p w14:paraId="1EB1875B" w14:textId="77777777" w:rsidR="000E125A" w:rsidRPr="00633156" w:rsidRDefault="00C96047" w:rsidP="00C96047">
            <w:pPr>
              <w:rPr>
                <w:color w:val="000000"/>
                <w:lang w:val="en-GB"/>
                <w:rPrChange w:id="325" w:author="Microsoft Office User" w:date="2018-11-15T23:48:00Z">
                  <w:rPr>
                    <w:color w:val="000000"/>
                  </w:rPr>
                </w:rPrChange>
              </w:rPr>
            </w:pPr>
            <w:r w:rsidRPr="00633156">
              <w:rPr>
                <w:color w:val="000000"/>
                <w:lang w:val="en-GB"/>
                <w:rPrChange w:id="326" w:author="Microsoft Office User" w:date="2018-11-15T23:48:00Z">
                  <w:rPr>
                    <w:color w:val="000000"/>
                  </w:rPr>
                </w:rPrChange>
              </w:rPr>
              <w:t xml:space="preserve">- Callous affect (-.63), </w:t>
            </w:r>
          </w:p>
          <w:p w14:paraId="1BA27A57" w14:textId="77777777" w:rsidR="000E125A" w:rsidRPr="00633156" w:rsidRDefault="00C96047" w:rsidP="00C96047">
            <w:pPr>
              <w:rPr>
                <w:color w:val="000000"/>
                <w:lang w:val="en-GB"/>
                <w:rPrChange w:id="327" w:author="Microsoft Office User" w:date="2018-11-15T23:48:00Z">
                  <w:rPr>
                    <w:color w:val="000000"/>
                  </w:rPr>
                </w:rPrChange>
              </w:rPr>
            </w:pPr>
            <w:r w:rsidRPr="00633156">
              <w:rPr>
                <w:color w:val="000000"/>
                <w:lang w:val="en-GB"/>
                <w:rPrChange w:id="328" w:author="Microsoft Office User" w:date="2018-11-15T23:48:00Z">
                  <w:rPr>
                    <w:color w:val="000000"/>
                  </w:rPr>
                </w:rPrChange>
              </w:rPr>
              <w:t xml:space="preserve">- Antisocial </w:t>
            </w:r>
            <w:proofErr w:type="spellStart"/>
            <w:r w:rsidRPr="00633156">
              <w:rPr>
                <w:color w:val="000000"/>
                <w:lang w:val="en-GB"/>
                <w:rPrChange w:id="329" w:author="Microsoft Office User" w:date="2018-11-15T23:48:00Z">
                  <w:rPr>
                    <w:color w:val="000000"/>
                  </w:rPr>
                </w:rPrChange>
              </w:rPr>
              <w:t>behavior</w:t>
            </w:r>
            <w:proofErr w:type="spellEnd"/>
            <w:r w:rsidRPr="00633156">
              <w:rPr>
                <w:color w:val="000000"/>
                <w:lang w:val="en-GB"/>
                <w:rPrChange w:id="330" w:author="Microsoft Office User" w:date="2018-11-15T23:48:00Z">
                  <w:rPr>
                    <w:color w:val="000000"/>
                  </w:rPr>
                </w:rPrChange>
              </w:rPr>
              <w:t xml:space="preserve"> (-.37) </w:t>
            </w:r>
          </w:p>
          <w:p w14:paraId="433C0BA2" w14:textId="77777777" w:rsidR="000E125A" w:rsidRPr="00633156" w:rsidRDefault="00C96047" w:rsidP="00C96047">
            <w:pPr>
              <w:rPr>
                <w:color w:val="000000"/>
                <w:lang w:val="en-GB"/>
                <w:rPrChange w:id="331" w:author="Microsoft Office User" w:date="2018-11-15T23:48:00Z">
                  <w:rPr>
                    <w:color w:val="000000"/>
                  </w:rPr>
                </w:rPrChange>
              </w:rPr>
            </w:pPr>
            <w:r w:rsidRPr="00633156">
              <w:rPr>
                <w:color w:val="000000"/>
                <w:lang w:val="en-GB"/>
                <w:rPrChange w:id="332" w:author="Microsoft Office User" w:date="2018-11-15T23:48:00Z">
                  <w:rPr>
                    <w:color w:val="000000"/>
                  </w:rPr>
                </w:rPrChange>
              </w:rPr>
              <w:t>(</w:t>
            </w:r>
            <w:proofErr w:type="spellStart"/>
            <w:r w:rsidRPr="00633156">
              <w:rPr>
                <w:color w:val="000000"/>
                <w:lang w:val="en-GB"/>
                <w:rPrChange w:id="333" w:author="Microsoft Office User" w:date="2018-11-15T23:48:00Z">
                  <w:rPr>
                    <w:color w:val="000000"/>
                  </w:rPr>
                </w:rPrChange>
              </w:rPr>
              <w:t>Gaughan</w:t>
            </w:r>
            <w:proofErr w:type="spellEnd"/>
            <w:r w:rsidRPr="00633156">
              <w:rPr>
                <w:color w:val="000000"/>
                <w:lang w:val="en-GB"/>
                <w:rPrChange w:id="334" w:author="Microsoft Office User" w:date="2018-11-15T23:48:00Z">
                  <w:rPr>
                    <w:color w:val="000000"/>
                  </w:rPr>
                </w:rPrChange>
              </w:rPr>
              <w:t xml:space="preserve"> et al., 2009); </w:t>
            </w:r>
          </w:p>
          <w:p w14:paraId="7197303F" w14:textId="77777777" w:rsidR="000E125A" w:rsidRPr="00633156" w:rsidRDefault="00C96047" w:rsidP="00C96047">
            <w:pPr>
              <w:rPr>
                <w:color w:val="000000"/>
                <w:lang w:val="en-GB"/>
                <w:rPrChange w:id="335" w:author="Microsoft Office User" w:date="2018-11-15T23:48:00Z">
                  <w:rPr>
                    <w:color w:val="000000"/>
                  </w:rPr>
                </w:rPrChange>
              </w:rPr>
            </w:pPr>
            <w:r w:rsidRPr="00633156">
              <w:rPr>
                <w:color w:val="000000"/>
                <w:lang w:val="en-GB"/>
                <w:rPrChange w:id="336" w:author="Microsoft Office User" w:date="2018-11-15T23:48:00Z">
                  <w:rPr>
                    <w:color w:val="000000"/>
                  </w:rPr>
                </w:rPrChange>
              </w:rPr>
              <w:t xml:space="preserve">- Antisocial </w:t>
            </w:r>
            <w:proofErr w:type="spellStart"/>
            <w:r w:rsidRPr="00633156">
              <w:rPr>
                <w:color w:val="000000"/>
                <w:lang w:val="en-GB"/>
                <w:rPrChange w:id="337" w:author="Microsoft Office User" w:date="2018-11-15T23:48:00Z">
                  <w:rPr>
                    <w:color w:val="000000"/>
                  </w:rPr>
                </w:rPrChange>
              </w:rPr>
              <w:t>behavior</w:t>
            </w:r>
            <w:proofErr w:type="spellEnd"/>
            <w:r w:rsidRPr="00633156">
              <w:rPr>
                <w:color w:val="000000"/>
                <w:lang w:val="en-GB"/>
                <w:rPrChange w:id="338" w:author="Microsoft Office User" w:date="2018-11-15T23:48:00Z">
                  <w:rPr>
                    <w:color w:val="000000"/>
                  </w:rPr>
                </w:rPrChange>
              </w:rPr>
              <w:t xml:space="preserve"> (-.26)</w:t>
            </w:r>
          </w:p>
          <w:p w14:paraId="5022DE64" w14:textId="77777777" w:rsidR="00C96047" w:rsidRPr="00633156" w:rsidRDefault="00C96047" w:rsidP="00C96047">
            <w:pPr>
              <w:rPr>
                <w:color w:val="000000"/>
                <w:lang w:val="en-GB"/>
                <w:rPrChange w:id="339" w:author="Microsoft Office User" w:date="2018-11-15T23:48:00Z">
                  <w:rPr>
                    <w:color w:val="000000"/>
                  </w:rPr>
                </w:rPrChange>
              </w:rPr>
            </w:pPr>
            <w:r w:rsidRPr="00633156">
              <w:rPr>
                <w:color w:val="000000"/>
                <w:lang w:val="en-GB"/>
                <w:rPrChange w:id="340" w:author="Microsoft Office User" w:date="2018-11-15T23:48:00Z">
                  <w:rPr>
                    <w:color w:val="000000"/>
                  </w:rPr>
                </w:rPrChange>
              </w:rPr>
              <w:t>(</w:t>
            </w:r>
            <w:proofErr w:type="spellStart"/>
            <w:r w:rsidRPr="00633156">
              <w:rPr>
                <w:color w:val="000000"/>
                <w:lang w:val="en-GB"/>
                <w:rPrChange w:id="341" w:author="Microsoft Office User" w:date="2018-11-15T23:48:00Z">
                  <w:rPr>
                    <w:color w:val="000000"/>
                  </w:rPr>
                </w:rPrChange>
              </w:rPr>
              <w:t>Gaughan</w:t>
            </w:r>
            <w:proofErr w:type="spellEnd"/>
            <w:r w:rsidRPr="00633156">
              <w:rPr>
                <w:color w:val="000000"/>
                <w:lang w:val="en-GB"/>
                <w:rPrChange w:id="342" w:author="Microsoft Office User" w:date="2018-11-15T23:48:00Z">
                  <w:rPr>
                    <w:color w:val="000000"/>
                  </w:rPr>
                </w:rPrChange>
              </w:rPr>
              <w:t>, et al., 2012)</w:t>
            </w:r>
          </w:p>
        </w:tc>
        <w:tc>
          <w:tcPr>
            <w:tcW w:w="2476" w:type="dxa"/>
            <w:tcBorders>
              <w:top w:val="nil"/>
              <w:left w:val="nil"/>
              <w:bottom w:val="nil"/>
              <w:right w:val="nil"/>
            </w:tcBorders>
            <w:shd w:val="clear" w:color="auto" w:fill="auto"/>
            <w:noWrap/>
            <w:hideMark/>
          </w:tcPr>
          <w:p w14:paraId="64BA85C2" w14:textId="77777777" w:rsidR="00C96047" w:rsidRPr="00633156" w:rsidRDefault="00C96047" w:rsidP="00C96047">
            <w:pPr>
              <w:rPr>
                <w:color w:val="000000"/>
                <w:lang w:val="en-GB"/>
                <w:rPrChange w:id="343" w:author="Microsoft Office User" w:date="2018-11-15T23:48:00Z">
                  <w:rPr>
                    <w:color w:val="000000"/>
                  </w:rPr>
                </w:rPrChange>
              </w:rPr>
            </w:pPr>
          </w:p>
        </w:tc>
      </w:tr>
      <w:tr w:rsidR="00C96047" w:rsidRPr="00C96047" w14:paraId="69AFEBDC" w14:textId="77777777" w:rsidTr="000E125A">
        <w:trPr>
          <w:trHeight w:val="320"/>
        </w:trPr>
        <w:tc>
          <w:tcPr>
            <w:tcW w:w="1252" w:type="dxa"/>
            <w:tcBorders>
              <w:top w:val="nil"/>
              <w:left w:val="nil"/>
              <w:bottom w:val="nil"/>
              <w:right w:val="nil"/>
            </w:tcBorders>
            <w:shd w:val="clear" w:color="auto" w:fill="auto"/>
            <w:noWrap/>
            <w:hideMark/>
          </w:tcPr>
          <w:p w14:paraId="3835BBA4" w14:textId="77777777" w:rsidR="00C96047" w:rsidRPr="00633156" w:rsidRDefault="00C96047" w:rsidP="00C96047">
            <w:pPr>
              <w:rPr>
                <w:sz w:val="20"/>
                <w:szCs w:val="20"/>
                <w:lang w:val="en-GB"/>
                <w:rPrChange w:id="344" w:author="Microsoft Office User" w:date="2018-11-15T23:48:00Z">
                  <w:rPr>
                    <w:sz w:val="20"/>
                    <w:szCs w:val="20"/>
                  </w:rPr>
                </w:rPrChange>
              </w:rPr>
            </w:pPr>
          </w:p>
        </w:tc>
        <w:tc>
          <w:tcPr>
            <w:tcW w:w="1967" w:type="dxa"/>
            <w:tcBorders>
              <w:top w:val="nil"/>
              <w:left w:val="nil"/>
              <w:bottom w:val="nil"/>
              <w:right w:val="nil"/>
            </w:tcBorders>
            <w:shd w:val="clear" w:color="auto" w:fill="auto"/>
            <w:noWrap/>
            <w:hideMark/>
          </w:tcPr>
          <w:p w14:paraId="006C5A66" w14:textId="77777777" w:rsidR="00C96047" w:rsidRPr="00633156" w:rsidRDefault="00C96047" w:rsidP="00C96047">
            <w:pPr>
              <w:rPr>
                <w:sz w:val="20"/>
                <w:szCs w:val="20"/>
                <w:lang w:val="en-GB"/>
                <w:rPrChange w:id="345" w:author="Microsoft Office User" w:date="2018-11-15T23:48:00Z">
                  <w:rPr>
                    <w:sz w:val="20"/>
                    <w:szCs w:val="20"/>
                  </w:rPr>
                </w:rPrChange>
              </w:rPr>
            </w:pPr>
          </w:p>
        </w:tc>
        <w:tc>
          <w:tcPr>
            <w:tcW w:w="2070" w:type="dxa"/>
            <w:tcBorders>
              <w:top w:val="nil"/>
              <w:left w:val="nil"/>
              <w:bottom w:val="nil"/>
              <w:right w:val="nil"/>
            </w:tcBorders>
            <w:shd w:val="clear" w:color="auto" w:fill="auto"/>
            <w:noWrap/>
            <w:hideMark/>
          </w:tcPr>
          <w:p w14:paraId="57D4AA09" w14:textId="77777777" w:rsidR="00C96047" w:rsidRPr="00C96047" w:rsidRDefault="00C96047" w:rsidP="00C96047">
            <w:pPr>
              <w:rPr>
                <w:color w:val="000000"/>
              </w:rPr>
            </w:pPr>
            <w:proofErr w:type="spellStart"/>
            <w:r w:rsidRPr="00C96047">
              <w:rPr>
                <w:color w:val="000000"/>
              </w:rPr>
              <w:t>Compliance</w:t>
            </w:r>
            <w:proofErr w:type="spellEnd"/>
          </w:p>
        </w:tc>
        <w:tc>
          <w:tcPr>
            <w:tcW w:w="1301" w:type="dxa"/>
            <w:tcBorders>
              <w:top w:val="nil"/>
              <w:left w:val="nil"/>
              <w:bottom w:val="nil"/>
              <w:right w:val="nil"/>
            </w:tcBorders>
            <w:shd w:val="clear" w:color="auto" w:fill="auto"/>
            <w:noWrap/>
            <w:hideMark/>
          </w:tcPr>
          <w:p w14:paraId="148BF0D7" w14:textId="77777777" w:rsidR="00C96047" w:rsidRPr="00C96047" w:rsidRDefault="00C96047" w:rsidP="00C96047">
            <w:pPr>
              <w:jc w:val="right"/>
              <w:rPr>
                <w:color w:val="000000"/>
              </w:rPr>
            </w:pPr>
            <w:r w:rsidRPr="00C96047">
              <w:rPr>
                <w:color w:val="000000"/>
              </w:rPr>
              <w:t>0,59</w:t>
            </w:r>
          </w:p>
        </w:tc>
        <w:tc>
          <w:tcPr>
            <w:tcW w:w="15185" w:type="dxa"/>
            <w:tcBorders>
              <w:top w:val="nil"/>
              <w:left w:val="nil"/>
              <w:bottom w:val="nil"/>
              <w:right w:val="nil"/>
            </w:tcBorders>
            <w:shd w:val="clear" w:color="auto" w:fill="auto"/>
            <w:noWrap/>
            <w:hideMark/>
          </w:tcPr>
          <w:p w14:paraId="57A337A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9BE44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925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81A9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241B7" w14:textId="77777777" w:rsidR="00C96047" w:rsidRPr="00C96047" w:rsidRDefault="00C96047" w:rsidP="00C96047">
            <w:pPr>
              <w:rPr>
                <w:sz w:val="20"/>
                <w:szCs w:val="20"/>
              </w:rPr>
            </w:pPr>
          </w:p>
        </w:tc>
      </w:tr>
      <w:tr w:rsidR="00C96047" w:rsidRPr="00C96047" w14:paraId="7B4A2387" w14:textId="77777777" w:rsidTr="000E125A">
        <w:trPr>
          <w:trHeight w:val="320"/>
        </w:trPr>
        <w:tc>
          <w:tcPr>
            <w:tcW w:w="1252" w:type="dxa"/>
            <w:tcBorders>
              <w:top w:val="nil"/>
              <w:left w:val="nil"/>
              <w:bottom w:val="nil"/>
              <w:right w:val="nil"/>
            </w:tcBorders>
            <w:shd w:val="clear" w:color="auto" w:fill="auto"/>
            <w:noWrap/>
            <w:hideMark/>
          </w:tcPr>
          <w:p w14:paraId="1CF843B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4AB9C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C67350"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442CADB" w14:textId="77777777" w:rsidR="00C96047" w:rsidRPr="00C96047" w:rsidRDefault="00C96047" w:rsidP="00C96047">
            <w:pPr>
              <w:jc w:val="right"/>
              <w:rPr>
                <w:color w:val="000000"/>
              </w:rPr>
            </w:pPr>
            <w:r w:rsidRPr="00C96047">
              <w:rPr>
                <w:color w:val="000000"/>
              </w:rPr>
              <w:t>0,67</w:t>
            </w:r>
          </w:p>
        </w:tc>
        <w:tc>
          <w:tcPr>
            <w:tcW w:w="15185" w:type="dxa"/>
            <w:tcBorders>
              <w:top w:val="nil"/>
              <w:left w:val="nil"/>
              <w:bottom w:val="nil"/>
              <w:right w:val="nil"/>
            </w:tcBorders>
            <w:shd w:val="clear" w:color="auto" w:fill="auto"/>
            <w:noWrap/>
            <w:hideMark/>
          </w:tcPr>
          <w:p w14:paraId="716D2B1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1A20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5E2CC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E9FEA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7DA4307" w14:textId="77777777" w:rsidR="00C96047" w:rsidRPr="00C96047" w:rsidRDefault="00C96047" w:rsidP="00C96047">
            <w:pPr>
              <w:rPr>
                <w:sz w:val="20"/>
                <w:szCs w:val="20"/>
              </w:rPr>
            </w:pPr>
          </w:p>
        </w:tc>
      </w:tr>
      <w:tr w:rsidR="00C96047" w:rsidRPr="001653F1" w14:paraId="626C6EA2" w14:textId="77777777" w:rsidTr="000E125A">
        <w:trPr>
          <w:trHeight w:val="320"/>
        </w:trPr>
        <w:tc>
          <w:tcPr>
            <w:tcW w:w="1252" w:type="dxa"/>
            <w:tcBorders>
              <w:top w:val="nil"/>
              <w:left w:val="nil"/>
              <w:bottom w:val="nil"/>
              <w:right w:val="nil"/>
            </w:tcBorders>
            <w:shd w:val="clear" w:color="auto" w:fill="auto"/>
            <w:noWrap/>
            <w:hideMark/>
          </w:tcPr>
          <w:p w14:paraId="6641F6E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A9649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5C86D" w14:textId="77777777" w:rsidR="00C96047" w:rsidRPr="00C96047" w:rsidRDefault="00C96047" w:rsidP="00C96047">
            <w:pPr>
              <w:rPr>
                <w:color w:val="000000"/>
              </w:rPr>
            </w:pPr>
            <w:r w:rsidRPr="00C96047">
              <w:rPr>
                <w:color w:val="000000"/>
              </w:rPr>
              <w:t>Tender-</w:t>
            </w:r>
            <w:proofErr w:type="spellStart"/>
            <w:r w:rsidRPr="00C96047">
              <w:rPr>
                <w:color w:val="000000"/>
              </w:rPr>
              <w:t>Mindedness</w:t>
            </w:r>
            <w:proofErr w:type="spellEnd"/>
          </w:p>
        </w:tc>
        <w:tc>
          <w:tcPr>
            <w:tcW w:w="1301" w:type="dxa"/>
            <w:tcBorders>
              <w:top w:val="nil"/>
              <w:left w:val="nil"/>
              <w:bottom w:val="nil"/>
              <w:right w:val="nil"/>
            </w:tcBorders>
            <w:shd w:val="clear" w:color="auto" w:fill="auto"/>
            <w:noWrap/>
            <w:hideMark/>
          </w:tcPr>
          <w:p w14:paraId="3367054B" w14:textId="77777777" w:rsidR="00C96047" w:rsidRPr="00C96047" w:rsidRDefault="00C96047" w:rsidP="00C96047">
            <w:pPr>
              <w:jc w:val="right"/>
              <w:rPr>
                <w:color w:val="000000"/>
              </w:rPr>
            </w:pPr>
            <w:r w:rsidRPr="00C96047">
              <w:rPr>
                <w:color w:val="000000"/>
              </w:rPr>
              <w:t>0,56</w:t>
            </w:r>
          </w:p>
        </w:tc>
        <w:tc>
          <w:tcPr>
            <w:tcW w:w="15185" w:type="dxa"/>
            <w:tcBorders>
              <w:top w:val="nil"/>
              <w:left w:val="nil"/>
              <w:bottom w:val="nil"/>
              <w:right w:val="nil"/>
            </w:tcBorders>
            <w:shd w:val="clear" w:color="auto" w:fill="auto"/>
            <w:noWrap/>
            <w:hideMark/>
          </w:tcPr>
          <w:p w14:paraId="1242E64A" w14:textId="77777777" w:rsidR="000E125A" w:rsidRPr="00633156" w:rsidRDefault="00C96047" w:rsidP="00C96047">
            <w:pPr>
              <w:rPr>
                <w:color w:val="000000"/>
                <w:lang w:val="en-GB"/>
                <w:rPrChange w:id="346" w:author="Microsoft Office User" w:date="2018-11-15T23:48:00Z">
                  <w:rPr>
                    <w:color w:val="000000"/>
                  </w:rPr>
                </w:rPrChange>
              </w:rPr>
            </w:pPr>
            <w:r w:rsidRPr="00633156">
              <w:rPr>
                <w:color w:val="000000"/>
                <w:lang w:val="en-GB"/>
                <w:rPrChange w:id="347" w:author="Microsoft Office User" w:date="2018-11-15T23:48:00Z">
                  <w:rPr>
                    <w:color w:val="000000"/>
                  </w:rPr>
                </w:rPrChange>
              </w:rPr>
              <w:t xml:space="preserve">- Callous affect </w:t>
            </w:r>
            <w:r w:rsidRPr="00633156">
              <w:rPr>
                <w:b/>
                <w:bCs/>
                <w:color w:val="000000"/>
                <w:lang w:val="en-GB"/>
                <w:rPrChange w:id="348" w:author="Microsoft Office User" w:date="2018-11-15T23:48:00Z">
                  <w:rPr>
                    <w:b/>
                    <w:bCs/>
                    <w:color w:val="000000"/>
                  </w:rPr>
                </w:rPrChange>
              </w:rPr>
              <w:t>(</w:t>
            </w:r>
            <w:r w:rsidRPr="00633156">
              <w:rPr>
                <w:color w:val="000000"/>
                <w:lang w:val="en-GB"/>
                <w:rPrChange w:id="349" w:author="Microsoft Office User" w:date="2018-11-15T23:48:00Z">
                  <w:rPr>
                    <w:color w:val="000000"/>
                  </w:rPr>
                </w:rPrChange>
              </w:rPr>
              <w:t>-.56</w:t>
            </w:r>
            <w:r w:rsidRPr="00633156">
              <w:rPr>
                <w:b/>
                <w:bCs/>
                <w:color w:val="000000"/>
                <w:lang w:val="en-GB"/>
                <w:rPrChange w:id="350" w:author="Microsoft Office User" w:date="2018-11-15T23:48:00Z">
                  <w:rPr>
                    <w:b/>
                    <w:bCs/>
                    <w:color w:val="000000"/>
                  </w:rPr>
                </w:rPrChange>
              </w:rPr>
              <w:t>)</w:t>
            </w:r>
            <w:r w:rsidRPr="00633156">
              <w:rPr>
                <w:color w:val="000000"/>
                <w:lang w:val="en-GB"/>
                <w:rPrChange w:id="351" w:author="Microsoft Office User" w:date="2018-11-15T23:48:00Z">
                  <w:rPr>
                    <w:color w:val="000000"/>
                  </w:rPr>
                </w:rPrChange>
              </w:rPr>
              <w:t xml:space="preserve"> </w:t>
            </w:r>
          </w:p>
          <w:p w14:paraId="2B8968C5" w14:textId="77777777" w:rsidR="00C96047" w:rsidRPr="00633156" w:rsidRDefault="00C96047" w:rsidP="00C96047">
            <w:pPr>
              <w:rPr>
                <w:color w:val="000000"/>
                <w:lang w:val="en-GB"/>
                <w:rPrChange w:id="352" w:author="Microsoft Office User" w:date="2018-11-15T23:48:00Z">
                  <w:rPr>
                    <w:color w:val="000000"/>
                  </w:rPr>
                </w:rPrChange>
              </w:rPr>
            </w:pPr>
            <w:r w:rsidRPr="00633156">
              <w:rPr>
                <w:color w:val="000000"/>
                <w:lang w:val="en-GB"/>
                <w:rPrChange w:id="353" w:author="Microsoft Office User" w:date="2018-11-15T23:48:00Z">
                  <w:rPr>
                    <w:color w:val="000000"/>
                  </w:rPr>
                </w:rPrChange>
              </w:rPr>
              <w:t>(</w:t>
            </w:r>
            <w:proofErr w:type="spellStart"/>
            <w:r w:rsidRPr="00633156">
              <w:rPr>
                <w:color w:val="000000"/>
                <w:lang w:val="en-GB"/>
                <w:rPrChange w:id="354" w:author="Microsoft Office User" w:date="2018-11-15T23:48:00Z">
                  <w:rPr>
                    <w:color w:val="000000"/>
                  </w:rPr>
                </w:rPrChange>
              </w:rPr>
              <w:t>Gaughan</w:t>
            </w:r>
            <w:proofErr w:type="spellEnd"/>
            <w:r w:rsidRPr="00633156">
              <w:rPr>
                <w:color w:val="000000"/>
                <w:lang w:val="en-GB"/>
                <w:rPrChange w:id="355" w:author="Microsoft Office User" w:date="2018-11-15T23:48:00Z">
                  <w:rPr>
                    <w:color w:val="000000"/>
                  </w:rPr>
                </w:rPrChange>
              </w:rPr>
              <w:t xml:space="preserve"> et al., 2012)</w:t>
            </w:r>
          </w:p>
        </w:tc>
        <w:tc>
          <w:tcPr>
            <w:tcW w:w="2477" w:type="dxa"/>
            <w:tcBorders>
              <w:top w:val="nil"/>
              <w:left w:val="nil"/>
              <w:bottom w:val="nil"/>
              <w:right w:val="nil"/>
            </w:tcBorders>
            <w:shd w:val="clear" w:color="auto" w:fill="auto"/>
            <w:noWrap/>
            <w:hideMark/>
          </w:tcPr>
          <w:p w14:paraId="518516C5" w14:textId="77777777" w:rsidR="00C96047" w:rsidRPr="00633156" w:rsidRDefault="00C96047" w:rsidP="00C96047">
            <w:pPr>
              <w:rPr>
                <w:color w:val="000000"/>
                <w:lang w:val="en-GB"/>
                <w:rPrChange w:id="356" w:author="Microsoft Office User" w:date="2018-11-15T23:48:00Z">
                  <w:rPr>
                    <w:color w:val="000000"/>
                  </w:rPr>
                </w:rPrChange>
              </w:rPr>
            </w:pPr>
          </w:p>
        </w:tc>
        <w:tc>
          <w:tcPr>
            <w:tcW w:w="2476" w:type="dxa"/>
            <w:tcBorders>
              <w:top w:val="nil"/>
              <w:left w:val="nil"/>
              <w:bottom w:val="nil"/>
              <w:right w:val="nil"/>
            </w:tcBorders>
            <w:shd w:val="clear" w:color="auto" w:fill="auto"/>
            <w:noWrap/>
            <w:hideMark/>
          </w:tcPr>
          <w:p w14:paraId="79C76F29" w14:textId="77777777" w:rsidR="00C96047" w:rsidRPr="00633156" w:rsidRDefault="00C96047" w:rsidP="00C96047">
            <w:pPr>
              <w:rPr>
                <w:sz w:val="20"/>
                <w:szCs w:val="20"/>
                <w:lang w:val="en-GB"/>
                <w:rPrChange w:id="357"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730071CD" w14:textId="77777777" w:rsidR="00C96047" w:rsidRPr="00633156" w:rsidRDefault="00C96047" w:rsidP="00C96047">
            <w:pPr>
              <w:rPr>
                <w:sz w:val="20"/>
                <w:szCs w:val="20"/>
                <w:lang w:val="en-GB"/>
                <w:rPrChange w:id="358"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731AB3B0" w14:textId="77777777" w:rsidR="00C96047" w:rsidRPr="00633156" w:rsidRDefault="00C96047" w:rsidP="00C96047">
            <w:pPr>
              <w:rPr>
                <w:sz w:val="20"/>
                <w:szCs w:val="20"/>
                <w:lang w:val="en-GB"/>
                <w:rPrChange w:id="359" w:author="Microsoft Office User" w:date="2018-11-15T23:48:00Z">
                  <w:rPr>
                    <w:sz w:val="20"/>
                    <w:szCs w:val="20"/>
                  </w:rPr>
                </w:rPrChange>
              </w:rPr>
            </w:pPr>
          </w:p>
        </w:tc>
      </w:tr>
      <w:tr w:rsidR="00C96047" w:rsidRPr="00C96047" w14:paraId="27877C4F" w14:textId="77777777" w:rsidTr="000E125A">
        <w:trPr>
          <w:trHeight w:val="320"/>
        </w:trPr>
        <w:tc>
          <w:tcPr>
            <w:tcW w:w="1252" w:type="dxa"/>
            <w:tcBorders>
              <w:top w:val="nil"/>
              <w:left w:val="nil"/>
              <w:bottom w:val="nil"/>
              <w:right w:val="nil"/>
            </w:tcBorders>
            <w:shd w:val="clear" w:color="auto" w:fill="auto"/>
            <w:noWrap/>
            <w:hideMark/>
          </w:tcPr>
          <w:p w14:paraId="74DD14E4" w14:textId="77777777" w:rsidR="00C96047" w:rsidRPr="00633156" w:rsidRDefault="00C96047" w:rsidP="00C96047">
            <w:pPr>
              <w:rPr>
                <w:sz w:val="20"/>
                <w:szCs w:val="20"/>
                <w:lang w:val="en-GB"/>
                <w:rPrChange w:id="360" w:author="Microsoft Office User" w:date="2018-11-15T23:48:00Z">
                  <w:rPr>
                    <w:sz w:val="20"/>
                    <w:szCs w:val="20"/>
                  </w:rPr>
                </w:rPrChange>
              </w:rPr>
            </w:pPr>
          </w:p>
        </w:tc>
        <w:tc>
          <w:tcPr>
            <w:tcW w:w="1967" w:type="dxa"/>
            <w:tcBorders>
              <w:top w:val="nil"/>
              <w:left w:val="nil"/>
              <w:bottom w:val="nil"/>
              <w:right w:val="nil"/>
            </w:tcBorders>
            <w:shd w:val="clear" w:color="auto" w:fill="auto"/>
            <w:noWrap/>
            <w:hideMark/>
          </w:tcPr>
          <w:p w14:paraId="60775913" w14:textId="77777777" w:rsidR="000E125A" w:rsidRPr="00633156" w:rsidRDefault="000E125A" w:rsidP="00C96047">
            <w:pPr>
              <w:rPr>
                <w:color w:val="000000"/>
                <w:lang w:val="en-GB"/>
                <w:rPrChange w:id="361" w:author="Microsoft Office User" w:date="2018-11-15T23:48:00Z">
                  <w:rPr>
                    <w:color w:val="000000"/>
                  </w:rPr>
                </w:rPrChange>
              </w:rPr>
            </w:pPr>
          </w:p>
          <w:p w14:paraId="5DA11D9E" w14:textId="77777777" w:rsidR="000E125A" w:rsidRPr="00633156" w:rsidRDefault="000E125A" w:rsidP="00C96047">
            <w:pPr>
              <w:rPr>
                <w:color w:val="000000"/>
                <w:lang w:val="en-GB"/>
                <w:rPrChange w:id="362" w:author="Microsoft Office User" w:date="2018-11-15T23:48:00Z">
                  <w:rPr>
                    <w:color w:val="000000"/>
                  </w:rPr>
                </w:rPrChange>
              </w:rPr>
            </w:pPr>
          </w:p>
          <w:p w14:paraId="08FA2FF0"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010DAF2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5044D86"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11EBA91"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E8041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F165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BEF5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CF80A9" w14:textId="77777777" w:rsidR="00C96047" w:rsidRPr="00C96047" w:rsidRDefault="00C96047" w:rsidP="00C96047">
            <w:pPr>
              <w:rPr>
                <w:sz w:val="20"/>
                <w:szCs w:val="20"/>
              </w:rPr>
            </w:pPr>
          </w:p>
        </w:tc>
      </w:tr>
      <w:tr w:rsidR="00C96047" w:rsidRPr="00C96047" w14:paraId="25001ACE" w14:textId="77777777" w:rsidTr="000E125A">
        <w:trPr>
          <w:trHeight w:val="320"/>
        </w:trPr>
        <w:tc>
          <w:tcPr>
            <w:tcW w:w="1252" w:type="dxa"/>
            <w:tcBorders>
              <w:top w:val="nil"/>
              <w:left w:val="nil"/>
              <w:bottom w:val="nil"/>
              <w:right w:val="nil"/>
            </w:tcBorders>
            <w:shd w:val="clear" w:color="auto" w:fill="auto"/>
            <w:noWrap/>
            <w:hideMark/>
          </w:tcPr>
          <w:p w14:paraId="13B89CE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C68C26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9F5E95E" w14:textId="77777777" w:rsidR="00C96047" w:rsidRPr="00C96047" w:rsidRDefault="00C96047" w:rsidP="00C96047">
            <w:pPr>
              <w:rPr>
                <w:color w:val="000000"/>
              </w:rPr>
            </w:pPr>
            <w:proofErr w:type="spellStart"/>
            <w:r w:rsidRPr="00C96047">
              <w:rPr>
                <w:color w:val="000000"/>
              </w:rPr>
              <w:t>Competence</w:t>
            </w:r>
            <w:proofErr w:type="spellEnd"/>
          </w:p>
        </w:tc>
        <w:tc>
          <w:tcPr>
            <w:tcW w:w="1301" w:type="dxa"/>
            <w:tcBorders>
              <w:top w:val="nil"/>
              <w:left w:val="nil"/>
              <w:bottom w:val="nil"/>
              <w:right w:val="nil"/>
            </w:tcBorders>
            <w:shd w:val="clear" w:color="auto" w:fill="auto"/>
            <w:noWrap/>
            <w:hideMark/>
          </w:tcPr>
          <w:p w14:paraId="7A0684BA" w14:textId="77777777" w:rsidR="00C96047" w:rsidRPr="00C96047" w:rsidRDefault="00C96047" w:rsidP="00C96047">
            <w:pPr>
              <w:jc w:val="right"/>
              <w:rPr>
                <w:color w:val="000000"/>
              </w:rPr>
            </w:pPr>
            <w:r w:rsidRPr="00C96047">
              <w:rPr>
                <w:color w:val="000000"/>
              </w:rPr>
              <w:t>0,67</w:t>
            </w:r>
          </w:p>
        </w:tc>
        <w:tc>
          <w:tcPr>
            <w:tcW w:w="15185" w:type="dxa"/>
            <w:tcBorders>
              <w:top w:val="nil"/>
              <w:left w:val="nil"/>
              <w:bottom w:val="nil"/>
              <w:right w:val="nil"/>
            </w:tcBorders>
            <w:shd w:val="clear" w:color="auto" w:fill="auto"/>
            <w:noWrap/>
            <w:hideMark/>
          </w:tcPr>
          <w:p w14:paraId="671EBB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118E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8DB0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B597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7148BB" w14:textId="77777777" w:rsidR="00C96047" w:rsidRPr="00C96047" w:rsidRDefault="00C96047" w:rsidP="00C96047">
            <w:pPr>
              <w:rPr>
                <w:sz w:val="20"/>
                <w:szCs w:val="20"/>
              </w:rPr>
            </w:pPr>
          </w:p>
        </w:tc>
      </w:tr>
      <w:tr w:rsidR="00C96047" w:rsidRPr="00C96047" w14:paraId="13B61CCA" w14:textId="77777777" w:rsidTr="000E125A">
        <w:trPr>
          <w:trHeight w:val="320"/>
        </w:trPr>
        <w:tc>
          <w:tcPr>
            <w:tcW w:w="1252" w:type="dxa"/>
            <w:tcBorders>
              <w:top w:val="nil"/>
              <w:left w:val="nil"/>
              <w:bottom w:val="nil"/>
              <w:right w:val="nil"/>
            </w:tcBorders>
            <w:shd w:val="clear" w:color="auto" w:fill="auto"/>
            <w:noWrap/>
            <w:hideMark/>
          </w:tcPr>
          <w:p w14:paraId="101127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2EE58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B29A5F9" w14:textId="77777777" w:rsidR="00C96047" w:rsidRPr="00C96047" w:rsidRDefault="00C96047" w:rsidP="00C96047">
            <w:pPr>
              <w:rPr>
                <w:color w:val="000000"/>
              </w:rPr>
            </w:pPr>
            <w:proofErr w:type="spellStart"/>
            <w:r w:rsidRPr="00C96047">
              <w:rPr>
                <w:color w:val="000000"/>
              </w:rPr>
              <w:t>Order</w:t>
            </w:r>
            <w:proofErr w:type="spellEnd"/>
          </w:p>
        </w:tc>
        <w:tc>
          <w:tcPr>
            <w:tcW w:w="1301" w:type="dxa"/>
            <w:tcBorders>
              <w:top w:val="nil"/>
              <w:left w:val="nil"/>
              <w:bottom w:val="nil"/>
              <w:right w:val="nil"/>
            </w:tcBorders>
            <w:shd w:val="clear" w:color="auto" w:fill="auto"/>
            <w:noWrap/>
            <w:hideMark/>
          </w:tcPr>
          <w:p w14:paraId="57D10138" w14:textId="77777777" w:rsidR="00C96047" w:rsidRPr="00C96047" w:rsidRDefault="00C96047" w:rsidP="00C96047">
            <w:pPr>
              <w:jc w:val="right"/>
              <w:rPr>
                <w:color w:val="000000"/>
              </w:rPr>
            </w:pPr>
            <w:r w:rsidRPr="00C96047">
              <w:rPr>
                <w:color w:val="000000"/>
              </w:rPr>
              <w:t>0,66</w:t>
            </w:r>
          </w:p>
        </w:tc>
        <w:tc>
          <w:tcPr>
            <w:tcW w:w="15185" w:type="dxa"/>
            <w:tcBorders>
              <w:top w:val="nil"/>
              <w:left w:val="nil"/>
              <w:bottom w:val="nil"/>
              <w:right w:val="nil"/>
            </w:tcBorders>
            <w:shd w:val="clear" w:color="auto" w:fill="auto"/>
            <w:noWrap/>
            <w:hideMark/>
          </w:tcPr>
          <w:p w14:paraId="0828B14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C2625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D1D8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267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8A31700" w14:textId="77777777" w:rsidR="00C96047" w:rsidRPr="00C96047" w:rsidRDefault="00C96047" w:rsidP="00C96047">
            <w:pPr>
              <w:rPr>
                <w:sz w:val="20"/>
                <w:szCs w:val="20"/>
              </w:rPr>
            </w:pPr>
          </w:p>
        </w:tc>
      </w:tr>
      <w:tr w:rsidR="00C96047" w:rsidRPr="001653F1" w14:paraId="4DA9783C" w14:textId="77777777" w:rsidTr="000E125A">
        <w:trPr>
          <w:trHeight w:val="320"/>
        </w:trPr>
        <w:tc>
          <w:tcPr>
            <w:tcW w:w="1252" w:type="dxa"/>
            <w:tcBorders>
              <w:top w:val="nil"/>
              <w:left w:val="nil"/>
              <w:bottom w:val="nil"/>
              <w:right w:val="nil"/>
            </w:tcBorders>
            <w:shd w:val="clear" w:color="auto" w:fill="auto"/>
            <w:noWrap/>
            <w:hideMark/>
          </w:tcPr>
          <w:p w14:paraId="4C7B374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E04FDC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88AAB7"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6609E5C7" w14:textId="77777777" w:rsidR="00C96047" w:rsidRPr="00C96047" w:rsidRDefault="00C96047" w:rsidP="00C96047">
            <w:pPr>
              <w:jc w:val="right"/>
              <w:rPr>
                <w:color w:val="000000"/>
              </w:rPr>
            </w:pPr>
            <w:r w:rsidRPr="00C96047">
              <w:rPr>
                <w:color w:val="000000"/>
              </w:rPr>
              <w:t>0,62</w:t>
            </w:r>
          </w:p>
        </w:tc>
        <w:tc>
          <w:tcPr>
            <w:tcW w:w="15185" w:type="dxa"/>
            <w:tcBorders>
              <w:top w:val="nil"/>
              <w:left w:val="nil"/>
              <w:bottom w:val="nil"/>
              <w:right w:val="nil"/>
            </w:tcBorders>
            <w:shd w:val="clear" w:color="auto" w:fill="auto"/>
            <w:noWrap/>
            <w:hideMark/>
          </w:tcPr>
          <w:p w14:paraId="24C0DF15" w14:textId="77777777" w:rsidR="000E125A" w:rsidRPr="00633156" w:rsidRDefault="00C96047" w:rsidP="00C96047">
            <w:pPr>
              <w:rPr>
                <w:color w:val="000000"/>
                <w:lang w:val="en-GB"/>
                <w:rPrChange w:id="363" w:author="Microsoft Office User" w:date="2018-11-15T23:48:00Z">
                  <w:rPr>
                    <w:color w:val="000000"/>
                  </w:rPr>
                </w:rPrChange>
              </w:rPr>
            </w:pPr>
            <w:r w:rsidRPr="00633156">
              <w:rPr>
                <w:color w:val="000000"/>
                <w:lang w:val="en-GB"/>
                <w:rPrChange w:id="364" w:author="Microsoft Office User" w:date="2018-11-15T23:48:00Z">
                  <w:rPr>
                    <w:color w:val="000000"/>
                  </w:rPr>
                </w:rPrChange>
              </w:rPr>
              <w:t xml:space="preserve">- Dysregulation / Disinhibition (-.49) </w:t>
            </w:r>
          </w:p>
          <w:p w14:paraId="163AEFAA" w14:textId="77777777" w:rsidR="00C96047" w:rsidRPr="00633156" w:rsidRDefault="00C96047" w:rsidP="00C96047">
            <w:pPr>
              <w:rPr>
                <w:color w:val="000000"/>
                <w:lang w:val="en-GB"/>
                <w:rPrChange w:id="365" w:author="Microsoft Office User" w:date="2018-11-15T23:48:00Z">
                  <w:rPr>
                    <w:color w:val="000000"/>
                  </w:rPr>
                </w:rPrChange>
              </w:rPr>
            </w:pPr>
            <w:r w:rsidRPr="00633156">
              <w:rPr>
                <w:b/>
                <w:bCs/>
                <w:color w:val="000000"/>
                <w:lang w:val="en-GB"/>
                <w:rPrChange w:id="366" w:author="Microsoft Office User" w:date="2018-11-15T23:48:00Z">
                  <w:rPr>
                    <w:b/>
                    <w:bCs/>
                    <w:color w:val="000000"/>
                  </w:rPr>
                </w:rPrChange>
              </w:rPr>
              <w:t>(</w:t>
            </w:r>
            <w:proofErr w:type="spellStart"/>
            <w:r w:rsidRPr="00633156">
              <w:rPr>
                <w:color w:val="000000"/>
                <w:lang w:val="en-GB"/>
                <w:rPrChange w:id="367" w:author="Microsoft Office User" w:date="2018-11-15T23:48:00Z">
                  <w:rPr>
                    <w:color w:val="000000"/>
                  </w:rPr>
                </w:rPrChange>
              </w:rPr>
              <w:t>Gaughan</w:t>
            </w:r>
            <w:proofErr w:type="spellEnd"/>
            <w:r w:rsidRPr="00633156">
              <w:rPr>
                <w:color w:val="000000"/>
                <w:lang w:val="en-GB"/>
                <w:rPrChange w:id="368" w:author="Microsoft Office User" w:date="2018-11-15T23:48:00Z">
                  <w:rPr>
                    <w:color w:val="000000"/>
                  </w:rPr>
                </w:rPrChange>
              </w:rPr>
              <w:t xml:space="preserve"> et al, 2009</w:t>
            </w:r>
            <w:r w:rsidRPr="00633156">
              <w:rPr>
                <w:b/>
                <w:bCs/>
                <w:color w:val="000000"/>
                <w:lang w:val="en-GB"/>
                <w:rPrChange w:id="369" w:author="Microsoft Office User" w:date="2018-11-15T23:48:00Z">
                  <w:rPr>
                    <w:b/>
                    <w:bCs/>
                    <w:color w:val="000000"/>
                  </w:rPr>
                </w:rPrChange>
              </w:rPr>
              <w:t>)</w:t>
            </w:r>
          </w:p>
        </w:tc>
        <w:tc>
          <w:tcPr>
            <w:tcW w:w="2477" w:type="dxa"/>
            <w:tcBorders>
              <w:top w:val="nil"/>
              <w:left w:val="nil"/>
              <w:bottom w:val="nil"/>
              <w:right w:val="nil"/>
            </w:tcBorders>
            <w:shd w:val="clear" w:color="auto" w:fill="auto"/>
            <w:noWrap/>
            <w:hideMark/>
          </w:tcPr>
          <w:p w14:paraId="6E0907B9" w14:textId="77777777" w:rsidR="00C96047" w:rsidRPr="00633156" w:rsidRDefault="00C96047" w:rsidP="00C96047">
            <w:pPr>
              <w:rPr>
                <w:color w:val="000000"/>
                <w:lang w:val="en-GB"/>
                <w:rPrChange w:id="370" w:author="Microsoft Office User" w:date="2018-11-15T23:48:00Z">
                  <w:rPr>
                    <w:color w:val="000000"/>
                  </w:rPr>
                </w:rPrChange>
              </w:rPr>
            </w:pPr>
          </w:p>
        </w:tc>
        <w:tc>
          <w:tcPr>
            <w:tcW w:w="2476" w:type="dxa"/>
            <w:tcBorders>
              <w:top w:val="nil"/>
              <w:left w:val="nil"/>
              <w:bottom w:val="nil"/>
              <w:right w:val="nil"/>
            </w:tcBorders>
            <w:shd w:val="clear" w:color="auto" w:fill="auto"/>
            <w:noWrap/>
            <w:hideMark/>
          </w:tcPr>
          <w:p w14:paraId="6B7A4289" w14:textId="77777777" w:rsidR="00C96047" w:rsidRPr="00633156" w:rsidRDefault="00C96047" w:rsidP="00C96047">
            <w:pPr>
              <w:rPr>
                <w:sz w:val="20"/>
                <w:szCs w:val="20"/>
                <w:lang w:val="en-GB"/>
                <w:rPrChange w:id="371"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4C576533" w14:textId="77777777" w:rsidR="00C96047" w:rsidRPr="00633156" w:rsidRDefault="00C96047" w:rsidP="00C96047">
            <w:pPr>
              <w:rPr>
                <w:sz w:val="20"/>
                <w:szCs w:val="20"/>
                <w:lang w:val="en-GB"/>
                <w:rPrChange w:id="372"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4FD230DD" w14:textId="77777777" w:rsidR="00C96047" w:rsidRPr="00633156" w:rsidRDefault="00C96047" w:rsidP="00C96047">
            <w:pPr>
              <w:rPr>
                <w:sz w:val="20"/>
                <w:szCs w:val="20"/>
                <w:lang w:val="en-GB"/>
                <w:rPrChange w:id="373" w:author="Microsoft Office User" w:date="2018-11-15T23:48:00Z">
                  <w:rPr>
                    <w:sz w:val="20"/>
                    <w:szCs w:val="20"/>
                  </w:rPr>
                </w:rPrChange>
              </w:rPr>
            </w:pPr>
          </w:p>
        </w:tc>
      </w:tr>
      <w:tr w:rsidR="00C96047" w:rsidRPr="00C96047" w14:paraId="59844B30" w14:textId="77777777" w:rsidTr="000E125A">
        <w:trPr>
          <w:trHeight w:val="320"/>
        </w:trPr>
        <w:tc>
          <w:tcPr>
            <w:tcW w:w="1252" w:type="dxa"/>
            <w:tcBorders>
              <w:top w:val="nil"/>
              <w:left w:val="nil"/>
              <w:bottom w:val="nil"/>
              <w:right w:val="nil"/>
            </w:tcBorders>
            <w:shd w:val="clear" w:color="auto" w:fill="auto"/>
            <w:noWrap/>
            <w:hideMark/>
          </w:tcPr>
          <w:p w14:paraId="7976697D" w14:textId="77777777" w:rsidR="00C96047" w:rsidRPr="00633156" w:rsidRDefault="00C96047" w:rsidP="00C96047">
            <w:pPr>
              <w:rPr>
                <w:sz w:val="20"/>
                <w:szCs w:val="20"/>
                <w:lang w:val="en-GB"/>
                <w:rPrChange w:id="374" w:author="Microsoft Office User" w:date="2018-11-15T23:48:00Z">
                  <w:rPr>
                    <w:sz w:val="20"/>
                    <w:szCs w:val="20"/>
                  </w:rPr>
                </w:rPrChange>
              </w:rPr>
            </w:pPr>
          </w:p>
        </w:tc>
        <w:tc>
          <w:tcPr>
            <w:tcW w:w="1967" w:type="dxa"/>
            <w:tcBorders>
              <w:top w:val="nil"/>
              <w:left w:val="nil"/>
              <w:bottom w:val="nil"/>
              <w:right w:val="nil"/>
            </w:tcBorders>
            <w:shd w:val="clear" w:color="auto" w:fill="auto"/>
            <w:noWrap/>
            <w:hideMark/>
          </w:tcPr>
          <w:p w14:paraId="4EB9DC7E" w14:textId="77777777" w:rsidR="00C96047" w:rsidRPr="00633156" w:rsidRDefault="00C96047" w:rsidP="00C96047">
            <w:pPr>
              <w:rPr>
                <w:sz w:val="20"/>
                <w:szCs w:val="20"/>
                <w:lang w:val="en-GB"/>
                <w:rPrChange w:id="375" w:author="Microsoft Office User" w:date="2018-11-15T23:48:00Z">
                  <w:rPr>
                    <w:sz w:val="20"/>
                    <w:szCs w:val="20"/>
                  </w:rPr>
                </w:rPrChange>
              </w:rPr>
            </w:pPr>
          </w:p>
        </w:tc>
        <w:tc>
          <w:tcPr>
            <w:tcW w:w="2070" w:type="dxa"/>
            <w:tcBorders>
              <w:top w:val="nil"/>
              <w:left w:val="nil"/>
              <w:bottom w:val="nil"/>
              <w:right w:val="nil"/>
            </w:tcBorders>
            <w:shd w:val="clear" w:color="auto" w:fill="auto"/>
            <w:noWrap/>
            <w:hideMark/>
          </w:tcPr>
          <w:p w14:paraId="4B4C9FD2" w14:textId="77777777" w:rsidR="00C96047" w:rsidRPr="00C96047" w:rsidRDefault="00C96047" w:rsidP="00C96047">
            <w:pPr>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301" w:type="dxa"/>
            <w:tcBorders>
              <w:top w:val="nil"/>
              <w:left w:val="nil"/>
              <w:bottom w:val="nil"/>
              <w:right w:val="nil"/>
            </w:tcBorders>
            <w:shd w:val="clear" w:color="auto" w:fill="auto"/>
            <w:noWrap/>
            <w:hideMark/>
          </w:tcPr>
          <w:p w14:paraId="559C1128" w14:textId="77777777" w:rsidR="00C96047" w:rsidRPr="00C96047" w:rsidRDefault="00C96047" w:rsidP="00C96047">
            <w:pPr>
              <w:jc w:val="right"/>
              <w:rPr>
                <w:color w:val="000000"/>
              </w:rPr>
            </w:pPr>
            <w:r w:rsidRPr="00C96047">
              <w:rPr>
                <w:color w:val="000000"/>
              </w:rPr>
              <w:t>0,67</w:t>
            </w:r>
          </w:p>
        </w:tc>
        <w:tc>
          <w:tcPr>
            <w:tcW w:w="15185" w:type="dxa"/>
            <w:tcBorders>
              <w:top w:val="nil"/>
              <w:left w:val="nil"/>
              <w:bottom w:val="nil"/>
              <w:right w:val="nil"/>
            </w:tcBorders>
            <w:shd w:val="clear" w:color="auto" w:fill="auto"/>
            <w:noWrap/>
            <w:hideMark/>
          </w:tcPr>
          <w:p w14:paraId="5F4B0B83" w14:textId="77777777" w:rsidR="000E125A" w:rsidRDefault="00C96047" w:rsidP="00C96047">
            <w:pPr>
              <w:rPr>
                <w:color w:val="000000"/>
              </w:rPr>
            </w:pPr>
            <w:r w:rsidRPr="00C96047">
              <w:rPr>
                <w:color w:val="000000"/>
              </w:rPr>
              <w:t xml:space="preserve">+ Supervisor rating (.23) </w:t>
            </w:r>
          </w:p>
          <w:p w14:paraId="5D059494" w14:textId="77777777" w:rsidR="00C96047" w:rsidRPr="00C96047" w:rsidRDefault="00C96047" w:rsidP="00C96047">
            <w:pPr>
              <w:rPr>
                <w:color w:val="000000"/>
              </w:rPr>
            </w:pPr>
            <w:r w:rsidRPr="00C96047">
              <w:rPr>
                <w:color w:val="000000"/>
              </w:rPr>
              <w:t>(</w:t>
            </w:r>
            <w:proofErr w:type="spellStart"/>
            <w:r w:rsidRPr="00C96047">
              <w:rPr>
                <w:color w:val="000000"/>
              </w:rPr>
              <w:t>Piedmont</w:t>
            </w:r>
            <w:proofErr w:type="spellEnd"/>
            <w:r w:rsidRPr="00C96047">
              <w:rPr>
                <w:color w:val="000000"/>
              </w:rPr>
              <w:t xml:space="preserve"> &amp; </w:t>
            </w:r>
            <w:proofErr w:type="spellStart"/>
            <w:r w:rsidRPr="00C96047">
              <w:rPr>
                <w:color w:val="000000"/>
              </w:rPr>
              <w:t>Weinstein</w:t>
            </w:r>
            <w:proofErr w:type="spellEnd"/>
            <w:r w:rsidRPr="00C96047">
              <w:rPr>
                <w:color w:val="000000"/>
              </w:rPr>
              <w:t>, 1994)</w:t>
            </w:r>
          </w:p>
        </w:tc>
        <w:tc>
          <w:tcPr>
            <w:tcW w:w="2477" w:type="dxa"/>
            <w:tcBorders>
              <w:top w:val="nil"/>
              <w:left w:val="nil"/>
              <w:bottom w:val="nil"/>
              <w:right w:val="nil"/>
            </w:tcBorders>
            <w:shd w:val="clear" w:color="auto" w:fill="auto"/>
            <w:noWrap/>
            <w:hideMark/>
          </w:tcPr>
          <w:p w14:paraId="3A21D28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953F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A1E6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152049" w14:textId="77777777" w:rsidR="00C96047" w:rsidRPr="00C96047" w:rsidRDefault="00C96047" w:rsidP="00C96047">
            <w:pPr>
              <w:rPr>
                <w:sz w:val="20"/>
                <w:szCs w:val="20"/>
              </w:rPr>
            </w:pPr>
          </w:p>
        </w:tc>
      </w:tr>
      <w:tr w:rsidR="00C96047" w:rsidRPr="00C96047" w14:paraId="376CD9FB" w14:textId="77777777" w:rsidTr="000E125A">
        <w:trPr>
          <w:trHeight w:val="320"/>
        </w:trPr>
        <w:tc>
          <w:tcPr>
            <w:tcW w:w="1252" w:type="dxa"/>
            <w:tcBorders>
              <w:top w:val="nil"/>
              <w:left w:val="nil"/>
              <w:bottom w:val="nil"/>
              <w:right w:val="nil"/>
            </w:tcBorders>
            <w:shd w:val="clear" w:color="auto" w:fill="auto"/>
            <w:noWrap/>
            <w:hideMark/>
          </w:tcPr>
          <w:p w14:paraId="434552E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589E8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ACDB0C"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5C2E4E" w14:textId="77777777" w:rsidR="00C96047" w:rsidRPr="00C96047" w:rsidRDefault="00C96047" w:rsidP="00C96047">
            <w:pPr>
              <w:jc w:val="right"/>
              <w:rPr>
                <w:color w:val="000000"/>
              </w:rPr>
            </w:pPr>
            <w:r w:rsidRPr="00C96047">
              <w:rPr>
                <w:color w:val="000000"/>
              </w:rPr>
              <w:t>0,75</w:t>
            </w:r>
          </w:p>
        </w:tc>
        <w:tc>
          <w:tcPr>
            <w:tcW w:w="20138" w:type="dxa"/>
            <w:gridSpan w:val="3"/>
            <w:tcBorders>
              <w:top w:val="nil"/>
              <w:left w:val="nil"/>
              <w:bottom w:val="nil"/>
              <w:right w:val="nil"/>
            </w:tcBorders>
            <w:shd w:val="clear" w:color="auto" w:fill="auto"/>
            <w:noWrap/>
            <w:hideMark/>
          </w:tcPr>
          <w:p w14:paraId="7B694318" w14:textId="77777777" w:rsidR="000E125A" w:rsidRPr="00633156" w:rsidRDefault="00C96047" w:rsidP="00C96047">
            <w:pPr>
              <w:rPr>
                <w:color w:val="000000"/>
                <w:lang w:val="en-GB"/>
                <w:rPrChange w:id="376" w:author="Microsoft Office User" w:date="2018-11-15T23:48:00Z">
                  <w:rPr>
                    <w:color w:val="000000"/>
                  </w:rPr>
                </w:rPrChange>
              </w:rPr>
            </w:pPr>
            <w:r w:rsidRPr="00633156">
              <w:rPr>
                <w:color w:val="000000"/>
                <w:lang w:val="en-GB"/>
                <w:rPrChange w:id="377" w:author="Microsoft Office User" w:date="2018-11-15T23:48:00Z">
                  <w:rPr>
                    <w:color w:val="000000"/>
                  </w:rPr>
                </w:rPrChange>
              </w:rPr>
              <w:t xml:space="preserve">- Attachment anxiety (-.35) </w:t>
            </w:r>
          </w:p>
          <w:p w14:paraId="103FEAFB" w14:textId="77777777" w:rsidR="000E125A" w:rsidRPr="00633156" w:rsidRDefault="00C96047" w:rsidP="00C96047">
            <w:pPr>
              <w:rPr>
                <w:color w:val="000000"/>
                <w:lang w:val="en-GB"/>
                <w:rPrChange w:id="378" w:author="Microsoft Office User" w:date="2018-11-15T23:48:00Z">
                  <w:rPr>
                    <w:color w:val="000000"/>
                  </w:rPr>
                </w:rPrChange>
              </w:rPr>
            </w:pPr>
            <w:r w:rsidRPr="00633156">
              <w:rPr>
                <w:color w:val="000000"/>
                <w:lang w:val="en-GB"/>
                <w:rPrChange w:id="379" w:author="Microsoft Office User" w:date="2018-11-15T23:48:00Z">
                  <w:rPr>
                    <w:color w:val="000000"/>
                  </w:rPr>
                </w:rPrChange>
              </w:rPr>
              <w:t>(</w:t>
            </w:r>
            <w:proofErr w:type="spellStart"/>
            <w:r w:rsidRPr="00633156">
              <w:rPr>
                <w:color w:val="000000"/>
                <w:lang w:val="en-GB"/>
                <w:rPrChange w:id="380" w:author="Microsoft Office User" w:date="2018-11-15T23:48:00Z">
                  <w:rPr>
                    <w:color w:val="000000"/>
                  </w:rPr>
                </w:rPrChange>
              </w:rPr>
              <w:t>Noftle</w:t>
            </w:r>
            <w:proofErr w:type="spellEnd"/>
            <w:r w:rsidRPr="00633156">
              <w:rPr>
                <w:color w:val="000000"/>
                <w:lang w:val="en-GB"/>
                <w:rPrChange w:id="381" w:author="Microsoft Office User" w:date="2018-11-15T23:48:00Z">
                  <w:rPr>
                    <w:color w:val="000000"/>
                  </w:rPr>
                </w:rPrChange>
              </w:rPr>
              <w:t xml:space="preserve"> &amp; Shaver, 2006); </w:t>
            </w:r>
          </w:p>
          <w:p w14:paraId="7F264B03" w14:textId="77777777" w:rsidR="000E125A" w:rsidRPr="00633156" w:rsidRDefault="00C96047" w:rsidP="00C96047">
            <w:pPr>
              <w:rPr>
                <w:color w:val="000000"/>
                <w:lang w:val="en-GB"/>
                <w:rPrChange w:id="382" w:author="Microsoft Office User" w:date="2018-11-15T23:48:00Z">
                  <w:rPr>
                    <w:color w:val="000000"/>
                  </w:rPr>
                </w:rPrChange>
              </w:rPr>
            </w:pPr>
            <w:r w:rsidRPr="00633156">
              <w:rPr>
                <w:color w:val="000000"/>
                <w:lang w:val="en-GB"/>
                <w:rPrChange w:id="383" w:author="Microsoft Office User" w:date="2018-11-15T23:48:00Z">
                  <w:rPr>
                    <w:color w:val="000000"/>
                  </w:rPr>
                </w:rPrChange>
              </w:rPr>
              <w:t>- Dysregulation / Disinhibition (-.51)</w:t>
            </w:r>
          </w:p>
          <w:p w14:paraId="7B18BC41" w14:textId="77777777" w:rsidR="00C96047" w:rsidRPr="00C96047" w:rsidRDefault="00C96047" w:rsidP="00C96047">
            <w:pPr>
              <w:rPr>
                <w:color w:val="000000"/>
              </w:rPr>
            </w:pPr>
            <w:r w:rsidRPr="00633156">
              <w:rPr>
                <w:color w:val="000000"/>
                <w:lang w:val="en-GB"/>
                <w:rPrChange w:id="384" w:author="Microsoft Office User" w:date="2018-11-15T23:48:00Z">
                  <w:rPr>
                    <w:color w:val="000000"/>
                  </w:rPr>
                </w:rPrChange>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7EFB07B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F63EC4A" w14:textId="77777777" w:rsidR="00C96047" w:rsidRPr="00C96047" w:rsidRDefault="00C96047" w:rsidP="00C96047">
            <w:pPr>
              <w:rPr>
                <w:sz w:val="20"/>
                <w:szCs w:val="20"/>
              </w:rPr>
            </w:pPr>
          </w:p>
        </w:tc>
      </w:tr>
      <w:tr w:rsidR="00C96047" w:rsidRPr="001653F1" w14:paraId="175C0F37" w14:textId="77777777" w:rsidTr="000E125A">
        <w:trPr>
          <w:trHeight w:val="320"/>
        </w:trPr>
        <w:tc>
          <w:tcPr>
            <w:tcW w:w="1252" w:type="dxa"/>
            <w:tcBorders>
              <w:top w:val="nil"/>
              <w:left w:val="nil"/>
              <w:bottom w:val="nil"/>
              <w:right w:val="nil"/>
            </w:tcBorders>
            <w:shd w:val="clear" w:color="auto" w:fill="auto"/>
            <w:noWrap/>
            <w:hideMark/>
          </w:tcPr>
          <w:p w14:paraId="65F338D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ED874F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10BC794" w14:textId="77777777" w:rsidR="00C96047" w:rsidRPr="00C96047" w:rsidRDefault="00C96047" w:rsidP="00C96047">
            <w:pPr>
              <w:rPr>
                <w:color w:val="000000"/>
              </w:rPr>
            </w:pPr>
            <w:proofErr w:type="spellStart"/>
            <w:r w:rsidRPr="00C96047">
              <w:rPr>
                <w:color w:val="000000"/>
              </w:rPr>
              <w:t>Deliberation</w:t>
            </w:r>
            <w:proofErr w:type="spellEnd"/>
          </w:p>
        </w:tc>
        <w:tc>
          <w:tcPr>
            <w:tcW w:w="1301" w:type="dxa"/>
            <w:tcBorders>
              <w:top w:val="nil"/>
              <w:left w:val="nil"/>
              <w:bottom w:val="nil"/>
              <w:right w:val="nil"/>
            </w:tcBorders>
            <w:shd w:val="clear" w:color="auto" w:fill="auto"/>
            <w:noWrap/>
            <w:hideMark/>
          </w:tcPr>
          <w:p w14:paraId="0BF433D0" w14:textId="77777777" w:rsidR="00C96047" w:rsidRPr="00C96047" w:rsidRDefault="00C96047" w:rsidP="00C96047">
            <w:pPr>
              <w:jc w:val="right"/>
              <w:rPr>
                <w:color w:val="000000"/>
              </w:rPr>
            </w:pPr>
            <w:r w:rsidRPr="00C96047">
              <w:rPr>
                <w:color w:val="000000"/>
              </w:rPr>
              <w:t>0,71</w:t>
            </w:r>
          </w:p>
        </w:tc>
        <w:tc>
          <w:tcPr>
            <w:tcW w:w="17662" w:type="dxa"/>
            <w:gridSpan w:val="2"/>
            <w:tcBorders>
              <w:top w:val="nil"/>
              <w:left w:val="nil"/>
              <w:bottom w:val="nil"/>
              <w:right w:val="nil"/>
            </w:tcBorders>
            <w:shd w:val="clear" w:color="auto" w:fill="auto"/>
            <w:noWrap/>
            <w:hideMark/>
          </w:tcPr>
          <w:p w14:paraId="32746B22" w14:textId="77777777" w:rsidR="000E125A" w:rsidRPr="00633156" w:rsidRDefault="00C96047" w:rsidP="00C96047">
            <w:pPr>
              <w:rPr>
                <w:color w:val="000000"/>
                <w:lang w:val="en-GB"/>
                <w:rPrChange w:id="385" w:author="Microsoft Office User" w:date="2018-11-15T23:48:00Z">
                  <w:rPr>
                    <w:color w:val="000000"/>
                  </w:rPr>
                </w:rPrChange>
              </w:rPr>
            </w:pPr>
            <w:r w:rsidRPr="00633156">
              <w:rPr>
                <w:color w:val="000000"/>
                <w:lang w:val="en-GB"/>
                <w:rPrChange w:id="386" w:author="Microsoft Office User" w:date="2018-11-15T23:48:00Z">
                  <w:rPr>
                    <w:color w:val="000000"/>
                  </w:rPr>
                </w:rPrChange>
              </w:rPr>
              <w:t xml:space="preserve">- Erratic life-style (-.57) </w:t>
            </w:r>
          </w:p>
          <w:p w14:paraId="373ED683" w14:textId="77777777" w:rsidR="000E125A" w:rsidRPr="00633156" w:rsidRDefault="00C96047" w:rsidP="00C96047">
            <w:pPr>
              <w:rPr>
                <w:color w:val="000000"/>
                <w:lang w:val="en-GB"/>
                <w:rPrChange w:id="387" w:author="Microsoft Office User" w:date="2018-11-15T23:48:00Z">
                  <w:rPr>
                    <w:color w:val="000000"/>
                  </w:rPr>
                </w:rPrChange>
              </w:rPr>
            </w:pPr>
            <w:r w:rsidRPr="00633156">
              <w:rPr>
                <w:color w:val="000000"/>
                <w:lang w:val="en-GB"/>
                <w:rPrChange w:id="388" w:author="Microsoft Office User" w:date="2018-11-15T23:48:00Z">
                  <w:rPr>
                    <w:color w:val="000000"/>
                  </w:rPr>
                </w:rPrChange>
              </w:rPr>
              <w:t>(</w:t>
            </w:r>
            <w:proofErr w:type="spellStart"/>
            <w:r w:rsidRPr="00633156">
              <w:rPr>
                <w:color w:val="000000"/>
                <w:lang w:val="en-GB"/>
                <w:rPrChange w:id="389" w:author="Microsoft Office User" w:date="2018-11-15T23:48:00Z">
                  <w:rPr>
                    <w:color w:val="000000"/>
                  </w:rPr>
                </w:rPrChange>
              </w:rPr>
              <w:t>Gaughan</w:t>
            </w:r>
            <w:proofErr w:type="spellEnd"/>
            <w:r w:rsidRPr="00633156">
              <w:rPr>
                <w:color w:val="000000"/>
                <w:lang w:val="en-GB"/>
                <w:rPrChange w:id="390" w:author="Microsoft Office User" w:date="2018-11-15T23:48:00Z">
                  <w:rPr>
                    <w:color w:val="000000"/>
                  </w:rPr>
                </w:rPrChange>
              </w:rPr>
              <w:t xml:space="preserve"> et al., 2012); </w:t>
            </w:r>
          </w:p>
          <w:p w14:paraId="00B82D4B" w14:textId="77777777" w:rsidR="000E125A" w:rsidRPr="00633156" w:rsidRDefault="00C96047" w:rsidP="00C96047">
            <w:pPr>
              <w:rPr>
                <w:color w:val="000000"/>
                <w:lang w:val="en-GB"/>
                <w:rPrChange w:id="391" w:author="Microsoft Office User" w:date="2018-11-15T23:48:00Z">
                  <w:rPr>
                    <w:color w:val="000000"/>
                  </w:rPr>
                </w:rPrChange>
              </w:rPr>
            </w:pPr>
            <w:r w:rsidRPr="00633156">
              <w:rPr>
                <w:color w:val="000000"/>
                <w:lang w:val="en-GB"/>
                <w:rPrChange w:id="392" w:author="Microsoft Office User" w:date="2018-11-15T23:48:00Z">
                  <w:rPr>
                    <w:color w:val="000000"/>
                  </w:rPr>
                </w:rPrChange>
              </w:rPr>
              <w:t xml:space="preserve">- Alcohol related problems (-.38) </w:t>
            </w:r>
          </w:p>
          <w:p w14:paraId="34AE5796" w14:textId="77777777" w:rsidR="00C96047" w:rsidRPr="00633156" w:rsidRDefault="00C96047" w:rsidP="00C96047">
            <w:pPr>
              <w:rPr>
                <w:color w:val="000000"/>
                <w:lang w:val="en-GB"/>
                <w:rPrChange w:id="393" w:author="Microsoft Office User" w:date="2018-11-15T23:48:00Z">
                  <w:rPr>
                    <w:color w:val="000000"/>
                  </w:rPr>
                </w:rPrChange>
              </w:rPr>
            </w:pPr>
            <w:r w:rsidRPr="00633156">
              <w:rPr>
                <w:color w:val="000000"/>
                <w:lang w:val="en-GB"/>
                <w:rPrChange w:id="394" w:author="Microsoft Office User" w:date="2018-11-15T23:48:00Z">
                  <w:rPr>
                    <w:color w:val="000000"/>
                  </w:rPr>
                </w:rPrChange>
              </w:rPr>
              <w:t>(Ruiz et al., 2010)</w:t>
            </w:r>
          </w:p>
        </w:tc>
        <w:tc>
          <w:tcPr>
            <w:tcW w:w="2476" w:type="dxa"/>
            <w:tcBorders>
              <w:top w:val="nil"/>
              <w:left w:val="nil"/>
              <w:bottom w:val="nil"/>
              <w:right w:val="nil"/>
            </w:tcBorders>
            <w:shd w:val="clear" w:color="auto" w:fill="auto"/>
            <w:noWrap/>
            <w:hideMark/>
          </w:tcPr>
          <w:p w14:paraId="1F62D7F5" w14:textId="77777777" w:rsidR="00C96047" w:rsidRPr="00633156" w:rsidRDefault="00C96047" w:rsidP="00C96047">
            <w:pPr>
              <w:rPr>
                <w:color w:val="000000"/>
                <w:lang w:val="en-GB"/>
                <w:rPrChange w:id="395" w:author="Microsoft Office User" w:date="2018-11-15T23:48:00Z">
                  <w:rPr>
                    <w:color w:val="000000"/>
                  </w:rPr>
                </w:rPrChange>
              </w:rPr>
            </w:pPr>
          </w:p>
        </w:tc>
        <w:tc>
          <w:tcPr>
            <w:tcW w:w="2476" w:type="dxa"/>
            <w:tcBorders>
              <w:top w:val="nil"/>
              <w:left w:val="nil"/>
              <w:bottom w:val="nil"/>
              <w:right w:val="nil"/>
            </w:tcBorders>
            <w:shd w:val="clear" w:color="auto" w:fill="auto"/>
            <w:noWrap/>
            <w:hideMark/>
          </w:tcPr>
          <w:p w14:paraId="2E039567" w14:textId="77777777" w:rsidR="00C96047" w:rsidRPr="00633156" w:rsidRDefault="00C96047" w:rsidP="00C96047">
            <w:pPr>
              <w:rPr>
                <w:sz w:val="20"/>
                <w:szCs w:val="20"/>
                <w:lang w:val="en-GB"/>
                <w:rPrChange w:id="396"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5A8765DF" w14:textId="77777777" w:rsidR="00C96047" w:rsidRPr="00633156" w:rsidRDefault="00C96047" w:rsidP="00C96047">
            <w:pPr>
              <w:rPr>
                <w:sz w:val="20"/>
                <w:szCs w:val="20"/>
                <w:lang w:val="en-GB"/>
                <w:rPrChange w:id="397" w:author="Microsoft Office User" w:date="2018-11-15T23:48:00Z">
                  <w:rPr>
                    <w:sz w:val="20"/>
                    <w:szCs w:val="20"/>
                  </w:rPr>
                </w:rPrChange>
              </w:rPr>
            </w:pPr>
          </w:p>
        </w:tc>
      </w:tr>
      <w:tr w:rsidR="00C96047" w:rsidRPr="001653F1" w14:paraId="0EA05998" w14:textId="77777777" w:rsidTr="000E125A">
        <w:trPr>
          <w:trHeight w:val="320"/>
        </w:trPr>
        <w:tc>
          <w:tcPr>
            <w:tcW w:w="1252" w:type="dxa"/>
            <w:tcBorders>
              <w:top w:val="nil"/>
              <w:left w:val="nil"/>
              <w:bottom w:val="nil"/>
              <w:right w:val="nil"/>
            </w:tcBorders>
            <w:shd w:val="clear" w:color="auto" w:fill="auto"/>
            <w:noWrap/>
            <w:hideMark/>
          </w:tcPr>
          <w:p w14:paraId="41C0820E" w14:textId="77777777" w:rsidR="00C96047" w:rsidRPr="00633156" w:rsidRDefault="00C96047" w:rsidP="00C96047">
            <w:pPr>
              <w:rPr>
                <w:sz w:val="20"/>
                <w:szCs w:val="20"/>
                <w:lang w:val="en-GB"/>
                <w:rPrChange w:id="398" w:author="Microsoft Office User" w:date="2018-11-15T23:48:00Z">
                  <w:rPr>
                    <w:sz w:val="20"/>
                    <w:szCs w:val="20"/>
                  </w:rPr>
                </w:rPrChange>
              </w:rPr>
            </w:pPr>
          </w:p>
        </w:tc>
        <w:tc>
          <w:tcPr>
            <w:tcW w:w="1967" w:type="dxa"/>
            <w:tcBorders>
              <w:top w:val="nil"/>
              <w:left w:val="nil"/>
              <w:bottom w:val="nil"/>
              <w:right w:val="nil"/>
            </w:tcBorders>
            <w:shd w:val="clear" w:color="auto" w:fill="auto"/>
            <w:noWrap/>
            <w:hideMark/>
          </w:tcPr>
          <w:p w14:paraId="114A1B18" w14:textId="77777777" w:rsidR="00C96047" w:rsidRPr="00633156" w:rsidRDefault="00C96047" w:rsidP="00C96047">
            <w:pPr>
              <w:rPr>
                <w:sz w:val="20"/>
                <w:szCs w:val="20"/>
                <w:lang w:val="en-GB"/>
                <w:rPrChange w:id="399" w:author="Microsoft Office User" w:date="2018-11-15T23:48:00Z">
                  <w:rPr>
                    <w:sz w:val="20"/>
                    <w:szCs w:val="20"/>
                  </w:rPr>
                </w:rPrChange>
              </w:rPr>
            </w:pPr>
          </w:p>
        </w:tc>
        <w:tc>
          <w:tcPr>
            <w:tcW w:w="2070" w:type="dxa"/>
            <w:tcBorders>
              <w:top w:val="nil"/>
              <w:left w:val="nil"/>
              <w:bottom w:val="nil"/>
              <w:right w:val="nil"/>
            </w:tcBorders>
            <w:shd w:val="clear" w:color="auto" w:fill="auto"/>
            <w:noWrap/>
            <w:hideMark/>
          </w:tcPr>
          <w:p w14:paraId="62FE308C" w14:textId="77777777" w:rsidR="00C96047" w:rsidRPr="00633156" w:rsidRDefault="00C96047" w:rsidP="00C96047">
            <w:pPr>
              <w:rPr>
                <w:sz w:val="20"/>
                <w:szCs w:val="20"/>
                <w:lang w:val="en-GB"/>
                <w:rPrChange w:id="400" w:author="Microsoft Office User" w:date="2018-11-15T23:48:00Z">
                  <w:rPr>
                    <w:sz w:val="20"/>
                    <w:szCs w:val="20"/>
                  </w:rPr>
                </w:rPrChange>
              </w:rPr>
            </w:pPr>
          </w:p>
        </w:tc>
        <w:tc>
          <w:tcPr>
            <w:tcW w:w="1301" w:type="dxa"/>
            <w:tcBorders>
              <w:top w:val="nil"/>
              <w:left w:val="nil"/>
              <w:bottom w:val="nil"/>
              <w:right w:val="nil"/>
            </w:tcBorders>
            <w:shd w:val="clear" w:color="auto" w:fill="auto"/>
            <w:noWrap/>
            <w:hideMark/>
          </w:tcPr>
          <w:p w14:paraId="4C9959FA" w14:textId="77777777" w:rsidR="00C96047" w:rsidRPr="00633156" w:rsidRDefault="00C96047" w:rsidP="00C96047">
            <w:pPr>
              <w:rPr>
                <w:sz w:val="20"/>
                <w:szCs w:val="20"/>
                <w:lang w:val="en-GB"/>
                <w:rPrChange w:id="401" w:author="Microsoft Office User" w:date="2018-11-15T23:48:00Z">
                  <w:rPr>
                    <w:sz w:val="20"/>
                    <w:szCs w:val="20"/>
                  </w:rPr>
                </w:rPrChange>
              </w:rPr>
            </w:pPr>
          </w:p>
        </w:tc>
        <w:tc>
          <w:tcPr>
            <w:tcW w:w="15185" w:type="dxa"/>
            <w:tcBorders>
              <w:top w:val="nil"/>
              <w:left w:val="nil"/>
              <w:bottom w:val="nil"/>
              <w:right w:val="nil"/>
            </w:tcBorders>
            <w:shd w:val="clear" w:color="auto" w:fill="auto"/>
            <w:noWrap/>
            <w:hideMark/>
          </w:tcPr>
          <w:p w14:paraId="321DB3F9" w14:textId="77777777" w:rsidR="00C96047" w:rsidRPr="00633156" w:rsidRDefault="00C96047" w:rsidP="00C96047">
            <w:pPr>
              <w:rPr>
                <w:sz w:val="20"/>
                <w:szCs w:val="20"/>
                <w:lang w:val="en-GB"/>
                <w:rPrChange w:id="402" w:author="Microsoft Office User" w:date="2018-11-15T23:48:00Z">
                  <w:rPr>
                    <w:sz w:val="20"/>
                    <w:szCs w:val="20"/>
                  </w:rPr>
                </w:rPrChange>
              </w:rPr>
            </w:pPr>
          </w:p>
        </w:tc>
        <w:tc>
          <w:tcPr>
            <w:tcW w:w="2477" w:type="dxa"/>
            <w:tcBorders>
              <w:top w:val="nil"/>
              <w:left w:val="nil"/>
              <w:bottom w:val="nil"/>
              <w:right w:val="nil"/>
            </w:tcBorders>
            <w:shd w:val="clear" w:color="auto" w:fill="auto"/>
            <w:noWrap/>
            <w:hideMark/>
          </w:tcPr>
          <w:p w14:paraId="388E1D5E" w14:textId="77777777" w:rsidR="00C96047" w:rsidRPr="00633156" w:rsidRDefault="00C96047" w:rsidP="00C96047">
            <w:pPr>
              <w:rPr>
                <w:sz w:val="20"/>
                <w:szCs w:val="20"/>
                <w:lang w:val="en-GB"/>
                <w:rPrChange w:id="403"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3F0964AF" w14:textId="77777777" w:rsidR="00C96047" w:rsidRPr="00633156" w:rsidRDefault="00C96047" w:rsidP="00C96047">
            <w:pPr>
              <w:rPr>
                <w:sz w:val="20"/>
                <w:szCs w:val="20"/>
                <w:lang w:val="en-GB"/>
                <w:rPrChange w:id="404"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666856A1" w14:textId="77777777" w:rsidR="00C96047" w:rsidRPr="00633156" w:rsidRDefault="00C96047" w:rsidP="00C96047">
            <w:pPr>
              <w:rPr>
                <w:sz w:val="20"/>
                <w:szCs w:val="20"/>
                <w:lang w:val="en-GB"/>
                <w:rPrChange w:id="405"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4BD03C26" w14:textId="77777777" w:rsidR="00C96047" w:rsidRPr="00633156" w:rsidRDefault="00C96047" w:rsidP="00C96047">
            <w:pPr>
              <w:rPr>
                <w:sz w:val="20"/>
                <w:szCs w:val="20"/>
                <w:lang w:val="en-GB"/>
                <w:rPrChange w:id="406" w:author="Microsoft Office User" w:date="2018-11-15T23:48:00Z">
                  <w:rPr>
                    <w:sz w:val="20"/>
                    <w:szCs w:val="20"/>
                  </w:rPr>
                </w:rPrChange>
              </w:rPr>
            </w:pPr>
          </w:p>
        </w:tc>
      </w:tr>
      <w:tr w:rsidR="00C96047" w:rsidRPr="00C96047" w14:paraId="30D076F0" w14:textId="77777777" w:rsidTr="000E125A">
        <w:trPr>
          <w:trHeight w:val="320"/>
        </w:trPr>
        <w:tc>
          <w:tcPr>
            <w:tcW w:w="1252" w:type="dxa"/>
            <w:tcBorders>
              <w:top w:val="nil"/>
              <w:left w:val="nil"/>
              <w:bottom w:val="nil"/>
              <w:right w:val="nil"/>
            </w:tcBorders>
            <w:shd w:val="clear" w:color="auto" w:fill="auto"/>
            <w:noWrap/>
            <w:hideMark/>
          </w:tcPr>
          <w:p w14:paraId="3899E340" w14:textId="77777777" w:rsidR="000E125A" w:rsidRPr="00633156" w:rsidRDefault="000E125A" w:rsidP="00C96047">
            <w:pPr>
              <w:rPr>
                <w:color w:val="000000"/>
                <w:lang w:val="en-GB"/>
                <w:rPrChange w:id="407" w:author="Microsoft Office User" w:date="2018-11-15T23:48:00Z">
                  <w:rPr>
                    <w:color w:val="000000"/>
                  </w:rPr>
                </w:rPrChange>
              </w:rPr>
            </w:pPr>
          </w:p>
          <w:p w14:paraId="02AFEF96" w14:textId="77777777" w:rsidR="00C96047" w:rsidRPr="00C96047" w:rsidRDefault="00C96047" w:rsidP="00C96047">
            <w:pPr>
              <w:rPr>
                <w:color w:val="000000"/>
              </w:rPr>
            </w:pPr>
            <w:r w:rsidRPr="00C96047">
              <w:rPr>
                <w:color w:val="000000"/>
              </w:rPr>
              <w:t>BFI-2</w:t>
            </w:r>
          </w:p>
        </w:tc>
        <w:tc>
          <w:tcPr>
            <w:tcW w:w="1967" w:type="dxa"/>
            <w:tcBorders>
              <w:top w:val="nil"/>
              <w:left w:val="nil"/>
              <w:bottom w:val="nil"/>
              <w:right w:val="nil"/>
            </w:tcBorders>
            <w:shd w:val="clear" w:color="auto" w:fill="auto"/>
            <w:noWrap/>
            <w:hideMark/>
          </w:tcPr>
          <w:p w14:paraId="3286FF19"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7FF51EFF"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79B32753" w14:textId="77777777" w:rsidR="000E125A" w:rsidRDefault="000E125A" w:rsidP="00C96047">
            <w:pPr>
              <w:rPr>
                <w:color w:val="000000"/>
              </w:rPr>
            </w:pPr>
          </w:p>
          <w:p w14:paraId="68F8A3BF" w14:textId="77777777" w:rsidR="00C96047" w:rsidRPr="00C96047" w:rsidRDefault="00C96047" w:rsidP="00C96047">
            <w:pPr>
              <w:rPr>
                <w:color w:val="000000"/>
              </w:rPr>
            </w:pPr>
            <w:r w:rsidRPr="00C96047">
              <w:rPr>
                <w:color w:val="000000"/>
              </w:rPr>
              <w:t>(Soto &amp; John, 2016)</w:t>
            </w:r>
          </w:p>
        </w:tc>
        <w:tc>
          <w:tcPr>
            <w:tcW w:w="15185" w:type="dxa"/>
            <w:tcBorders>
              <w:top w:val="nil"/>
              <w:left w:val="nil"/>
              <w:bottom w:val="nil"/>
              <w:right w:val="nil"/>
            </w:tcBorders>
            <w:shd w:val="clear" w:color="auto" w:fill="auto"/>
            <w:noWrap/>
            <w:hideMark/>
          </w:tcPr>
          <w:p w14:paraId="25AEB553" w14:textId="77777777" w:rsidR="00C96047" w:rsidRDefault="00C96047" w:rsidP="00C96047">
            <w:pPr>
              <w:rPr>
                <w:color w:val="000000"/>
              </w:rPr>
            </w:pPr>
          </w:p>
          <w:p w14:paraId="3A6EE9F3" w14:textId="77777777" w:rsidR="000E125A" w:rsidRDefault="000E125A" w:rsidP="000E125A">
            <w:pPr>
              <w:tabs>
                <w:tab w:val="left" w:pos="1609"/>
              </w:tabs>
              <w:rPr>
                <w:color w:val="000000"/>
              </w:rPr>
            </w:pPr>
            <w:r>
              <w:rPr>
                <w:color w:val="000000"/>
              </w:rPr>
              <w:tab/>
              <w:t>60</w:t>
            </w:r>
          </w:p>
          <w:p w14:paraId="4C11DCFA" w14:textId="77777777" w:rsidR="000E125A" w:rsidRPr="000E125A" w:rsidRDefault="000E125A" w:rsidP="000E125A"/>
        </w:tc>
        <w:tc>
          <w:tcPr>
            <w:tcW w:w="2477" w:type="dxa"/>
            <w:tcBorders>
              <w:top w:val="nil"/>
              <w:left w:val="nil"/>
              <w:bottom w:val="nil"/>
              <w:right w:val="nil"/>
            </w:tcBorders>
            <w:shd w:val="clear" w:color="auto" w:fill="auto"/>
            <w:noWrap/>
            <w:hideMark/>
          </w:tcPr>
          <w:p w14:paraId="64574A85" w14:textId="77777777" w:rsidR="00C96047" w:rsidRPr="00C96047" w:rsidRDefault="00C96047" w:rsidP="00C96047">
            <w:pPr>
              <w:jc w:val="right"/>
              <w:rPr>
                <w:color w:val="000000"/>
              </w:rPr>
            </w:pPr>
            <w:r w:rsidRPr="00C96047">
              <w:rPr>
                <w:color w:val="000000"/>
              </w:rPr>
              <w:t>60</w:t>
            </w:r>
          </w:p>
        </w:tc>
        <w:tc>
          <w:tcPr>
            <w:tcW w:w="2476" w:type="dxa"/>
            <w:tcBorders>
              <w:top w:val="nil"/>
              <w:left w:val="nil"/>
              <w:bottom w:val="nil"/>
              <w:right w:val="nil"/>
            </w:tcBorders>
            <w:shd w:val="clear" w:color="auto" w:fill="auto"/>
            <w:noWrap/>
            <w:hideMark/>
          </w:tcPr>
          <w:p w14:paraId="03D2B925"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61578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B6686A" w14:textId="77777777" w:rsidR="00C96047" w:rsidRPr="00C96047" w:rsidRDefault="00C96047" w:rsidP="00C96047">
            <w:pPr>
              <w:rPr>
                <w:sz w:val="20"/>
                <w:szCs w:val="20"/>
              </w:rPr>
            </w:pPr>
          </w:p>
        </w:tc>
      </w:tr>
      <w:tr w:rsidR="00C96047" w:rsidRPr="00C96047" w14:paraId="57301058" w14:textId="77777777" w:rsidTr="000E125A">
        <w:trPr>
          <w:trHeight w:val="320"/>
        </w:trPr>
        <w:tc>
          <w:tcPr>
            <w:tcW w:w="1252" w:type="dxa"/>
            <w:tcBorders>
              <w:top w:val="nil"/>
              <w:left w:val="nil"/>
              <w:bottom w:val="nil"/>
              <w:right w:val="nil"/>
            </w:tcBorders>
            <w:shd w:val="clear" w:color="auto" w:fill="auto"/>
            <w:noWrap/>
            <w:hideMark/>
          </w:tcPr>
          <w:p w14:paraId="486F93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6D2152" w14:textId="77777777" w:rsidR="000E125A" w:rsidRDefault="000E125A" w:rsidP="00C96047">
            <w:pPr>
              <w:rPr>
                <w:color w:val="000000"/>
              </w:rPr>
            </w:pPr>
          </w:p>
          <w:p w14:paraId="24A4450C"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4CF9936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D97EF05"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8B9532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8B8E6A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764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CD15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CF9266" w14:textId="77777777" w:rsidR="00C96047" w:rsidRPr="00C96047" w:rsidRDefault="00C96047" w:rsidP="00C96047">
            <w:pPr>
              <w:rPr>
                <w:sz w:val="20"/>
                <w:szCs w:val="20"/>
              </w:rPr>
            </w:pPr>
          </w:p>
        </w:tc>
      </w:tr>
      <w:tr w:rsidR="00C96047" w:rsidRPr="00C96047" w14:paraId="020DEA78" w14:textId="77777777" w:rsidTr="000E125A">
        <w:trPr>
          <w:trHeight w:val="320"/>
        </w:trPr>
        <w:tc>
          <w:tcPr>
            <w:tcW w:w="1252" w:type="dxa"/>
            <w:tcBorders>
              <w:top w:val="nil"/>
              <w:left w:val="nil"/>
              <w:bottom w:val="nil"/>
              <w:right w:val="nil"/>
            </w:tcBorders>
            <w:shd w:val="clear" w:color="auto" w:fill="auto"/>
            <w:noWrap/>
            <w:hideMark/>
          </w:tcPr>
          <w:p w14:paraId="69EFF0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4DC455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15CA6D3"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5A789111" w14:textId="77777777" w:rsidR="00C96047" w:rsidRPr="00C96047" w:rsidRDefault="00C96047" w:rsidP="00C96047">
            <w:pPr>
              <w:jc w:val="right"/>
              <w:rPr>
                <w:color w:val="000000"/>
              </w:rPr>
            </w:pPr>
            <w:r w:rsidRPr="00C96047">
              <w:rPr>
                <w:color w:val="000000"/>
              </w:rPr>
              <w:t>0,83</w:t>
            </w:r>
          </w:p>
        </w:tc>
        <w:tc>
          <w:tcPr>
            <w:tcW w:w="17662" w:type="dxa"/>
            <w:gridSpan w:val="2"/>
            <w:tcBorders>
              <w:top w:val="nil"/>
              <w:left w:val="nil"/>
              <w:bottom w:val="nil"/>
              <w:right w:val="nil"/>
            </w:tcBorders>
            <w:shd w:val="clear" w:color="auto" w:fill="auto"/>
            <w:noWrap/>
            <w:hideMark/>
          </w:tcPr>
          <w:p w14:paraId="5E621DA7" w14:textId="77777777" w:rsidR="000E125A" w:rsidRPr="00633156" w:rsidRDefault="00C96047" w:rsidP="00C96047">
            <w:pPr>
              <w:rPr>
                <w:color w:val="000000"/>
                <w:lang w:val="en-GB"/>
                <w:rPrChange w:id="408" w:author="Microsoft Office User" w:date="2018-11-15T23:48:00Z">
                  <w:rPr>
                    <w:color w:val="000000"/>
                  </w:rPr>
                </w:rPrChange>
              </w:rPr>
            </w:pPr>
            <w:r w:rsidRPr="00633156">
              <w:rPr>
                <w:color w:val="000000"/>
                <w:lang w:val="en-GB"/>
                <w:rPrChange w:id="409" w:author="Microsoft Office User" w:date="2018-11-15T23:48:00Z">
                  <w:rPr>
                    <w:color w:val="000000"/>
                  </w:rPr>
                </w:rPrChange>
              </w:rPr>
              <w:t xml:space="preserve">- Conformity (-.36), </w:t>
            </w:r>
          </w:p>
          <w:p w14:paraId="75188B39" w14:textId="77777777" w:rsidR="000E125A" w:rsidRPr="00633156" w:rsidRDefault="00C96047" w:rsidP="00C96047">
            <w:pPr>
              <w:rPr>
                <w:color w:val="000000"/>
                <w:lang w:val="en-GB"/>
                <w:rPrChange w:id="410" w:author="Microsoft Office User" w:date="2018-11-15T23:48:00Z">
                  <w:rPr>
                    <w:color w:val="000000"/>
                  </w:rPr>
                </w:rPrChange>
              </w:rPr>
            </w:pPr>
            <w:r w:rsidRPr="00633156">
              <w:rPr>
                <w:color w:val="000000"/>
                <w:lang w:val="en-GB"/>
                <w:rPrChange w:id="411" w:author="Microsoft Office User" w:date="2018-11-15T23:48:00Z">
                  <w:rPr>
                    <w:color w:val="000000"/>
                  </w:rPr>
                </w:rPrChange>
              </w:rPr>
              <w:t>- Tradition (-.24), +</w:t>
            </w:r>
          </w:p>
          <w:p w14:paraId="49A1F7B4" w14:textId="77777777" w:rsidR="000E125A" w:rsidRPr="00633156" w:rsidRDefault="00C96047" w:rsidP="00C96047">
            <w:pPr>
              <w:rPr>
                <w:color w:val="000000"/>
                <w:lang w:val="en-GB"/>
                <w:rPrChange w:id="412" w:author="Microsoft Office User" w:date="2018-11-15T23:48:00Z">
                  <w:rPr>
                    <w:color w:val="000000"/>
                  </w:rPr>
                </w:rPrChange>
              </w:rPr>
            </w:pPr>
            <w:r w:rsidRPr="00633156">
              <w:rPr>
                <w:color w:val="000000"/>
                <w:lang w:val="en-GB"/>
                <w:rPrChange w:id="413" w:author="Microsoft Office User" w:date="2018-11-15T23:48:00Z">
                  <w:rPr>
                    <w:color w:val="000000"/>
                  </w:rPr>
                </w:rPrChange>
              </w:rPr>
              <w:t xml:space="preserve"> Stimulation (.21), </w:t>
            </w:r>
          </w:p>
          <w:p w14:paraId="65A880BE" w14:textId="77777777" w:rsidR="000E125A" w:rsidRPr="00633156" w:rsidRDefault="00C96047" w:rsidP="00C96047">
            <w:pPr>
              <w:rPr>
                <w:b/>
                <w:bCs/>
                <w:color w:val="000000"/>
                <w:lang w:val="en-GB"/>
                <w:rPrChange w:id="414" w:author="Microsoft Office User" w:date="2018-11-15T23:48:00Z">
                  <w:rPr>
                    <w:b/>
                    <w:bCs/>
                    <w:color w:val="000000"/>
                  </w:rPr>
                </w:rPrChange>
              </w:rPr>
            </w:pPr>
            <w:r w:rsidRPr="00633156">
              <w:rPr>
                <w:color w:val="000000"/>
                <w:lang w:val="en-GB"/>
                <w:rPrChange w:id="415" w:author="Microsoft Office User" w:date="2018-11-15T23:48:00Z">
                  <w:rPr>
                    <w:color w:val="000000"/>
                  </w:rPr>
                </w:rPrChange>
              </w:rPr>
              <w:t xml:space="preserve">+ Positive affect </w:t>
            </w:r>
            <w:r w:rsidRPr="00633156">
              <w:rPr>
                <w:b/>
                <w:bCs/>
                <w:color w:val="000000"/>
                <w:lang w:val="en-GB"/>
                <w:rPrChange w:id="416" w:author="Microsoft Office User" w:date="2018-11-15T23:48:00Z">
                  <w:rPr>
                    <w:b/>
                    <w:bCs/>
                    <w:color w:val="000000"/>
                  </w:rPr>
                </w:rPrChange>
              </w:rPr>
              <w:t>(</w:t>
            </w:r>
            <w:r w:rsidRPr="00633156">
              <w:rPr>
                <w:color w:val="000000"/>
                <w:lang w:val="en-GB"/>
                <w:rPrChange w:id="417" w:author="Microsoft Office User" w:date="2018-11-15T23:48:00Z">
                  <w:rPr>
                    <w:color w:val="000000"/>
                  </w:rPr>
                </w:rPrChange>
              </w:rPr>
              <w:t>.32</w:t>
            </w:r>
            <w:r w:rsidRPr="00633156">
              <w:rPr>
                <w:b/>
                <w:bCs/>
                <w:color w:val="000000"/>
                <w:lang w:val="en-GB"/>
                <w:rPrChange w:id="418" w:author="Microsoft Office User" w:date="2018-11-15T23:48:00Z">
                  <w:rPr>
                    <w:b/>
                    <w:bCs/>
                    <w:color w:val="000000"/>
                  </w:rPr>
                </w:rPrChange>
              </w:rPr>
              <w:t>)</w:t>
            </w:r>
            <w:r w:rsidR="000E125A" w:rsidRPr="00633156">
              <w:rPr>
                <w:b/>
                <w:bCs/>
                <w:color w:val="000000"/>
                <w:lang w:val="en-GB"/>
                <w:rPrChange w:id="419" w:author="Microsoft Office User" w:date="2018-11-15T23:48:00Z">
                  <w:rPr>
                    <w:b/>
                    <w:bCs/>
                    <w:color w:val="000000"/>
                  </w:rPr>
                </w:rPrChange>
              </w:rPr>
              <w:t xml:space="preserve"> </w:t>
            </w:r>
          </w:p>
          <w:p w14:paraId="0C5FD663" w14:textId="77777777" w:rsidR="00C96047" w:rsidRPr="00C96047" w:rsidRDefault="00C96047" w:rsidP="00C96047">
            <w:pPr>
              <w:rPr>
                <w:color w:val="000000"/>
              </w:rPr>
            </w:pPr>
            <w:r w:rsidRPr="00C96047">
              <w:rPr>
                <w:color w:val="000000"/>
              </w:rPr>
              <w:t>(Soto &amp; John, 2016)</w:t>
            </w:r>
          </w:p>
        </w:tc>
        <w:tc>
          <w:tcPr>
            <w:tcW w:w="2476" w:type="dxa"/>
            <w:tcBorders>
              <w:top w:val="nil"/>
              <w:left w:val="nil"/>
              <w:bottom w:val="nil"/>
              <w:right w:val="nil"/>
            </w:tcBorders>
            <w:shd w:val="clear" w:color="auto" w:fill="auto"/>
            <w:noWrap/>
            <w:hideMark/>
          </w:tcPr>
          <w:p w14:paraId="53B053E1"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2E8EB64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F2BB73" w14:textId="77777777" w:rsidR="00C96047" w:rsidRPr="00C96047" w:rsidRDefault="00C96047" w:rsidP="00C96047">
            <w:pPr>
              <w:rPr>
                <w:sz w:val="20"/>
                <w:szCs w:val="20"/>
              </w:rPr>
            </w:pPr>
          </w:p>
        </w:tc>
      </w:tr>
      <w:tr w:rsidR="00C96047" w:rsidRPr="00C96047" w14:paraId="0B859EF9" w14:textId="77777777" w:rsidTr="000E125A">
        <w:trPr>
          <w:trHeight w:val="320"/>
        </w:trPr>
        <w:tc>
          <w:tcPr>
            <w:tcW w:w="1252" w:type="dxa"/>
            <w:tcBorders>
              <w:top w:val="nil"/>
              <w:left w:val="nil"/>
              <w:bottom w:val="nil"/>
              <w:right w:val="nil"/>
            </w:tcBorders>
            <w:shd w:val="clear" w:color="auto" w:fill="auto"/>
            <w:noWrap/>
            <w:hideMark/>
          </w:tcPr>
          <w:p w14:paraId="6AE8C03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E22771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B3F8301"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1E916228" w14:textId="77777777" w:rsidR="00C96047" w:rsidRPr="00C96047" w:rsidRDefault="00C96047" w:rsidP="00C96047">
            <w:pPr>
              <w:jc w:val="right"/>
              <w:rPr>
                <w:color w:val="000000"/>
              </w:rPr>
            </w:pPr>
            <w:r w:rsidRPr="00C96047">
              <w:rPr>
                <w:color w:val="000000"/>
              </w:rPr>
              <w:t>0,8</w:t>
            </w:r>
          </w:p>
        </w:tc>
        <w:tc>
          <w:tcPr>
            <w:tcW w:w="15185" w:type="dxa"/>
            <w:tcBorders>
              <w:top w:val="nil"/>
              <w:left w:val="nil"/>
              <w:bottom w:val="nil"/>
              <w:right w:val="nil"/>
            </w:tcBorders>
            <w:shd w:val="clear" w:color="auto" w:fill="auto"/>
            <w:noWrap/>
            <w:hideMark/>
          </w:tcPr>
          <w:p w14:paraId="4A6F5320" w14:textId="77777777" w:rsidR="00C96047" w:rsidRPr="00C96047" w:rsidRDefault="00C96047" w:rsidP="00C96047">
            <w:pPr>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2BD4CE1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DF400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30A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3B61662" w14:textId="77777777" w:rsidR="00C96047" w:rsidRPr="00C96047" w:rsidRDefault="00C96047" w:rsidP="00C96047">
            <w:pPr>
              <w:rPr>
                <w:sz w:val="20"/>
                <w:szCs w:val="20"/>
              </w:rPr>
            </w:pPr>
          </w:p>
        </w:tc>
      </w:tr>
      <w:tr w:rsidR="00C96047" w:rsidRPr="00C96047" w14:paraId="47DD139E" w14:textId="77777777" w:rsidTr="000E125A">
        <w:trPr>
          <w:trHeight w:val="320"/>
        </w:trPr>
        <w:tc>
          <w:tcPr>
            <w:tcW w:w="1252" w:type="dxa"/>
            <w:tcBorders>
              <w:top w:val="nil"/>
              <w:left w:val="nil"/>
              <w:bottom w:val="nil"/>
              <w:right w:val="nil"/>
            </w:tcBorders>
            <w:shd w:val="clear" w:color="auto" w:fill="auto"/>
            <w:noWrap/>
            <w:hideMark/>
          </w:tcPr>
          <w:p w14:paraId="2030631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57334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B568879" w14:textId="77777777" w:rsidR="00C96047" w:rsidRPr="00C96047" w:rsidRDefault="00C96047" w:rsidP="00C96047">
            <w:pPr>
              <w:rPr>
                <w:color w:val="000000"/>
              </w:rPr>
            </w:pPr>
            <w:proofErr w:type="spellStart"/>
            <w:r w:rsidRPr="00C96047">
              <w:rPr>
                <w:color w:val="000000"/>
              </w:rPr>
              <w:t>Energy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21BE82F8" w14:textId="77777777" w:rsidR="00C96047" w:rsidRPr="00C96047" w:rsidRDefault="00C96047" w:rsidP="00C96047">
            <w:pPr>
              <w:jc w:val="right"/>
              <w:rPr>
                <w:color w:val="000000"/>
              </w:rPr>
            </w:pPr>
            <w:r w:rsidRPr="00C96047">
              <w:rPr>
                <w:color w:val="000000"/>
              </w:rPr>
              <w:t>0,74</w:t>
            </w:r>
          </w:p>
        </w:tc>
        <w:tc>
          <w:tcPr>
            <w:tcW w:w="17662" w:type="dxa"/>
            <w:gridSpan w:val="2"/>
            <w:tcBorders>
              <w:top w:val="nil"/>
              <w:left w:val="nil"/>
              <w:bottom w:val="nil"/>
              <w:right w:val="nil"/>
            </w:tcBorders>
            <w:shd w:val="clear" w:color="auto" w:fill="auto"/>
            <w:noWrap/>
            <w:hideMark/>
          </w:tcPr>
          <w:p w14:paraId="24B324FC" w14:textId="77777777" w:rsidR="000E125A" w:rsidRPr="00633156" w:rsidRDefault="00C96047" w:rsidP="00C96047">
            <w:pPr>
              <w:rPr>
                <w:color w:val="000000"/>
                <w:lang w:val="en-GB"/>
                <w:rPrChange w:id="420" w:author="Microsoft Office User" w:date="2018-11-15T23:48:00Z">
                  <w:rPr>
                    <w:color w:val="000000"/>
                  </w:rPr>
                </w:rPrChange>
              </w:rPr>
            </w:pPr>
            <w:r w:rsidRPr="00633156">
              <w:rPr>
                <w:color w:val="000000"/>
                <w:lang w:val="en-GB"/>
                <w:rPrChange w:id="421" w:author="Microsoft Office User" w:date="2018-11-15T23:48:00Z">
                  <w:rPr>
                    <w:color w:val="000000"/>
                  </w:rPr>
                </w:rPrChange>
              </w:rPr>
              <w:t xml:space="preserve">+ Purpose in life (.53), </w:t>
            </w:r>
          </w:p>
          <w:p w14:paraId="079E9691" w14:textId="77777777" w:rsidR="000E125A" w:rsidRPr="00633156" w:rsidRDefault="00C96047" w:rsidP="00C96047">
            <w:pPr>
              <w:rPr>
                <w:color w:val="000000"/>
                <w:lang w:val="en-GB"/>
                <w:rPrChange w:id="422" w:author="Microsoft Office User" w:date="2018-11-15T23:48:00Z">
                  <w:rPr>
                    <w:color w:val="000000"/>
                  </w:rPr>
                </w:rPrChange>
              </w:rPr>
            </w:pPr>
            <w:r w:rsidRPr="00633156">
              <w:rPr>
                <w:color w:val="000000"/>
                <w:lang w:val="en-GB"/>
                <w:rPrChange w:id="423" w:author="Microsoft Office User" w:date="2018-11-15T23:48:00Z">
                  <w:rPr>
                    <w:color w:val="000000"/>
                  </w:rPr>
                </w:rPrChange>
              </w:rPr>
              <w:t xml:space="preserve">+ Self-acceptance (.53), </w:t>
            </w:r>
          </w:p>
          <w:p w14:paraId="6A02E2EF" w14:textId="77777777" w:rsidR="000E125A" w:rsidRDefault="00C96047" w:rsidP="00C96047">
            <w:pPr>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0BC8D5C0" w14:textId="77777777" w:rsidR="00C96047" w:rsidRPr="00C96047" w:rsidRDefault="00C96047" w:rsidP="00C96047">
            <w:pPr>
              <w:rPr>
                <w:color w:val="000000"/>
              </w:rPr>
            </w:pPr>
            <w:r w:rsidRPr="00C96047">
              <w:rPr>
                <w:color w:val="000000"/>
              </w:rPr>
              <w:t>(Soto &amp; John, 2016)</w:t>
            </w:r>
          </w:p>
        </w:tc>
        <w:tc>
          <w:tcPr>
            <w:tcW w:w="2476" w:type="dxa"/>
            <w:tcBorders>
              <w:top w:val="nil"/>
              <w:left w:val="nil"/>
              <w:bottom w:val="nil"/>
              <w:right w:val="nil"/>
            </w:tcBorders>
            <w:shd w:val="clear" w:color="auto" w:fill="auto"/>
            <w:noWrap/>
            <w:hideMark/>
          </w:tcPr>
          <w:p w14:paraId="32BCE1F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334C7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D35126" w14:textId="77777777" w:rsidR="00C96047" w:rsidRPr="00C96047" w:rsidRDefault="00C96047" w:rsidP="00C96047">
            <w:pPr>
              <w:rPr>
                <w:sz w:val="20"/>
                <w:szCs w:val="20"/>
              </w:rPr>
            </w:pPr>
          </w:p>
        </w:tc>
      </w:tr>
      <w:tr w:rsidR="00C96047" w:rsidRPr="00C96047" w14:paraId="6F52DC32" w14:textId="77777777" w:rsidTr="000E125A">
        <w:trPr>
          <w:trHeight w:val="320"/>
        </w:trPr>
        <w:tc>
          <w:tcPr>
            <w:tcW w:w="1252" w:type="dxa"/>
            <w:tcBorders>
              <w:top w:val="nil"/>
              <w:left w:val="nil"/>
              <w:bottom w:val="nil"/>
              <w:right w:val="nil"/>
            </w:tcBorders>
            <w:shd w:val="clear" w:color="auto" w:fill="auto"/>
            <w:noWrap/>
            <w:hideMark/>
          </w:tcPr>
          <w:p w14:paraId="074675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085FEF"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1D5531B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860DD7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71C3F72"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1BADAD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6B6A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DE30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F12630" w14:textId="77777777" w:rsidR="00C96047" w:rsidRPr="00C96047" w:rsidRDefault="00C96047" w:rsidP="00C96047">
            <w:pPr>
              <w:rPr>
                <w:sz w:val="20"/>
                <w:szCs w:val="20"/>
              </w:rPr>
            </w:pPr>
          </w:p>
        </w:tc>
      </w:tr>
      <w:tr w:rsidR="00C96047" w:rsidRPr="001653F1" w14:paraId="6F430ABC" w14:textId="77777777" w:rsidTr="000E125A">
        <w:trPr>
          <w:trHeight w:val="320"/>
        </w:trPr>
        <w:tc>
          <w:tcPr>
            <w:tcW w:w="1252" w:type="dxa"/>
            <w:tcBorders>
              <w:top w:val="nil"/>
              <w:left w:val="nil"/>
              <w:bottom w:val="nil"/>
              <w:right w:val="nil"/>
            </w:tcBorders>
            <w:shd w:val="clear" w:color="auto" w:fill="auto"/>
            <w:noWrap/>
            <w:hideMark/>
          </w:tcPr>
          <w:p w14:paraId="58D665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FDB26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B309C4" w14:textId="77777777" w:rsidR="00C96047" w:rsidRPr="00C96047" w:rsidRDefault="00C96047" w:rsidP="00C96047">
            <w:pPr>
              <w:rPr>
                <w:color w:val="000000"/>
              </w:rPr>
            </w:pPr>
            <w:proofErr w:type="spellStart"/>
            <w:r w:rsidRPr="00C96047">
              <w:rPr>
                <w:color w:val="000000"/>
              </w:rPr>
              <w:t>Compassion</w:t>
            </w:r>
            <w:proofErr w:type="spellEnd"/>
          </w:p>
        </w:tc>
        <w:tc>
          <w:tcPr>
            <w:tcW w:w="1301" w:type="dxa"/>
            <w:tcBorders>
              <w:top w:val="nil"/>
              <w:left w:val="nil"/>
              <w:bottom w:val="nil"/>
              <w:right w:val="nil"/>
            </w:tcBorders>
            <w:shd w:val="clear" w:color="auto" w:fill="auto"/>
            <w:noWrap/>
            <w:hideMark/>
          </w:tcPr>
          <w:p w14:paraId="3D8A7BF2" w14:textId="77777777" w:rsidR="00C96047" w:rsidRPr="00C96047" w:rsidRDefault="00C96047" w:rsidP="00C96047">
            <w:pPr>
              <w:jc w:val="right"/>
              <w:rPr>
                <w:color w:val="000000"/>
              </w:rPr>
            </w:pPr>
            <w:r w:rsidRPr="00C96047">
              <w:rPr>
                <w:color w:val="000000"/>
              </w:rPr>
              <w:t>0,68</w:t>
            </w:r>
          </w:p>
        </w:tc>
        <w:tc>
          <w:tcPr>
            <w:tcW w:w="15185" w:type="dxa"/>
            <w:tcBorders>
              <w:top w:val="nil"/>
              <w:left w:val="nil"/>
              <w:bottom w:val="nil"/>
              <w:right w:val="nil"/>
            </w:tcBorders>
            <w:shd w:val="clear" w:color="auto" w:fill="auto"/>
            <w:noWrap/>
            <w:hideMark/>
          </w:tcPr>
          <w:p w14:paraId="04C1C14B" w14:textId="77777777" w:rsidR="000E125A" w:rsidRPr="00633156" w:rsidRDefault="00C96047" w:rsidP="00C96047">
            <w:pPr>
              <w:rPr>
                <w:color w:val="000000"/>
                <w:lang w:val="en-GB"/>
                <w:rPrChange w:id="424" w:author="Microsoft Office User" w:date="2018-11-15T23:48:00Z">
                  <w:rPr>
                    <w:color w:val="000000"/>
                  </w:rPr>
                </w:rPrChange>
              </w:rPr>
            </w:pPr>
            <w:r w:rsidRPr="00633156">
              <w:rPr>
                <w:color w:val="000000"/>
                <w:lang w:val="en-GB"/>
                <w:rPrChange w:id="425" w:author="Microsoft Office User" w:date="2018-11-15T23:48:00Z">
                  <w:rPr>
                    <w:color w:val="000000"/>
                  </w:rPr>
                </w:rPrChange>
              </w:rPr>
              <w:t xml:space="preserve">+ Benevolence (.47), </w:t>
            </w:r>
          </w:p>
          <w:p w14:paraId="18210D93" w14:textId="77777777" w:rsidR="000E125A" w:rsidRPr="00633156" w:rsidRDefault="00C96047" w:rsidP="00C96047">
            <w:pPr>
              <w:rPr>
                <w:color w:val="000000"/>
                <w:lang w:val="en-GB"/>
                <w:rPrChange w:id="426" w:author="Microsoft Office User" w:date="2018-11-15T23:48:00Z">
                  <w:rPr>
                    <w:color w:val="000000"/>
                  </w:rPr>
                </w:rPrChange>
              </w:rPr>
            </w:pPr>
            <w:r w:rsidRPr="00633156">
              <w:rPr>
                <w:color w:val="000000"/>
                <w:lang w:val="en-GB"/>
                <w:rPrChange w:id="427" w:author="Microsoft Office User" w:date="2018-11-15T23:48:00Z">
                  <w:rPr>
                    <w:color w:val="000000"/>
                  </w:rPr>
                </w:rPrChange>
              </w:rPr>
              <w:t xml:space="preserve">- Power (-.44), </w:t>
            </w:r>
          </w:p>
          <w:p w14:paraId="47128423" w14:textId="77777777" w:rsidR="000E125A" w:rsidRPr="00633156" w:rsidRDefault="00C96047" w:rsidP="00C96047">
            <w:pPr>
              <w:rPr>
                <w:color w:val="000000"/>
                <w:lang w:val="en-GB"/>
                <w:rPrChange w:id="428" w:author="Microsoft Office User" w:date="2018-11-15T23:48:00Z">
                  <w:rPr>
                    <w:color w:val="000000"/>
                  </w:rPr>
                </w:rPrChange>
              </w:rPr>
            </w:pPr>
            <w:r w:rsidRPr="00633156">
              <w:rPr>
                <w:color w:val="000000"/>
                <w:lang w:val="en-GB"/>
                <w:rPrChange w:id="429" w:author="Microsoft Office User" w:date="2018-11-15T23:48:00Z">
                  <w:rPr>
                    <w:color w:val="000000"/>
                  </w:rPr>
                </w:rPrChange>
              </w:rPr>
              <w:t xml:space="preserve">+ Positive relations </w:t>
            </w:r>
            <w:r w:rsidRPr="00633156">
              <w:rPr>
                <w:b/>
                <w:bCs/>
                <w:color w:val="000000"/>
                <w:lang w:val="en-GB"/>
                <w:rPrChange w:id="430" w:author="Microsoft Office User" w:date="2018-11-15T23:48:00Z">
                  <w:rPr>
                    <w:b/>
                    <w:bCs/>
                    <w:color w:val="000000"/>
                  </w:rPr>
                </w:rPrChange>
              </w:rPr>
              <w:t>(</w:t>
            </w:r>
            <w:r w:rsidRPr="00633156">
              <w:rPr>
                <w:color w:val="000000"/>
                <w:lang w:val="en-GB"/>
                <w:rPrChange w:id="431" w:author="Microsoft Office User" w:date="2018-11-15T23:48:00Z">
                  <w:rPr>
                    <w:color w:val="000000"/>
                  </w:rPr>
                </w:rPrChange>
              </w:rPr>
              <w:t>.41</w:t>
            </w:r>
            <w:r w:rsidRPr="00633156">
              <w:rPr>
                <w:b/>
                <w:bCs/>
                <w:color w:val="000000"/>
                <w:lang w:val="en-GB"/>
                <w:rPrChange w:id="432" w:author="Microsoft Office User" w:date="2018-11-15T23:48:00Z">
                  <w:rPr>
                    <w:b/>
                    <w:bCs/>
                    <w:color w:val="000000"/>
                  </w:rPr>
                </w:rPrChange>
              </w:rPr>
              <w:t>)</w:t>
            </w:r>
            <w:r w:rsidRPr="00633156">
              <w:rPr>
                <w:color w:val="000000"/>
                <w:lang w:val="en-GB"/>
                <w:rPrChange w:id="433" w:author="Microsoft Office User" w:date="2018-11-15T23:48:00Z">
                  <w:rPr>
                    <w:color w:val="000000"/>
                  </w:rPr>
                </w:rPrChange>
              </w:rPr>
              <w:t xml:space="preserve"> </w:t>
            </w:r>
          </w:p>
          <w:p w14:paraId="2C641459" w14:textId="77777777" w:rsidR="00C96047" w:rsidRPr="00633156" w:rsidRDefault="00C96047" w:rsidP="00C96047">
            <w:pPr>
              <w:rPr>
                <w:color w:val="000000"/>
                <w:lang w:val="en-GB"/>
                <w:rPrChange w:id="434" w:author="Microsoft Office User" w:date="2018-11-15T23:48:00Z">
                  <w:rPr>
                    <w:color w:val="000000"/>
                  </w:rPr>
                </w:rPrChange>
              </w:rPr>
            </w:pPr>
            <w:r w:rsidRPr="00633156">
              <w:rPr>
                <w:color w:val="000000"/>
                <w:lang w:val="en-GB"/>
                <w:rPrChange w:id="435" w:author="Microsoft Office User" w:date="2018-11-15T23:48:00Z">
                  <w:rPr>
                    <w:color w:val="000000"/>
                  </w:rPr>
                </w:rPrChange>
              </w:rPr>
              <w:t>(Soto &amp; John, 2016)</w:t>
            </w:r>
          </w:p>
        </w:tc>
        <w:tc>
          <w:tcPr>
            <w:tcW w:w="2477" w:type="dxa"/>
            <w:tcBorders>
              <w:top w:val="nil"/>
              <w:left w:val="nil"/>
              <w:bottom w:val="nil"/>
              <w:right w:val="nil"/>
            </w:tcBorders>
            <w:shd w:val="clear" w:color="auto" w:fill="auto"/>
            <w:noWrap/>
            <w:hideMark/>
          </w:tcPr>
          <w:p w14:paraId="166D67D0" w14:textId="77777777" w:rsidR="00C96047" w:rsidRPr="00633156" w:rsidRDefault="00C96047" w:rsidP="00C96047">
            <w:pPr>
              <w:rPr>
                <w:color w:val="000000"/>
                <w:lang w:val="en-GB"/>
                <w:rPrChange w:id="436" w:author="Microsoft Office User" w:date="2018-11-15T23:48:00Z">
                  <w:rPr>
                    <w:color w:val="000000"/>
                  </w:rPr>
                </w:rPrChange>
              </w:rPr>
            </w:pPr>
          </w:p>
        </w:tc>
        <w:tc>
          <w:tcPr>
            <w:tcW w:w="2476" w:type="dxa"/>
            <w:tcBorders>
              <w:top w:val="nil"/>
              <w:left w:val="nil"/>
              <w:bottom w:val="nil"/>
              <w:right w:val="nil"/>
            </w:tcBorders>
            <w:shd w:val="clear" w:color="auto" w:fill="auto"/>
            <w:noWrap/>
            <w:hideMark/>
          </w:tcPr>
          <w:p w14:paraId="7E3442FE" w14:textId="77777777" w:rsidR="00C96047" w:rsidRPr="00633156" w:rsidRDefault="00C96047" w:rsidP="00C96047">
            <w:pPr>
              <w:rPr>
                <w:sz w:val="20"/>
                <w:szCs w:val="20"/>
                <w:lang w:val="en-GB"/>
                <w:rPrChange w:id="437"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35FAFF76" w14:textId="77777777" w:rsidR="00C96047" w:rsidRPr="00633156" w:rsidRDefault="00C96047" w:rsidP="00C96047">
            <w:pPr>
              <w:rPr>
                <w:sz w:val="20"/>
                <w:szCs w:val="20"/>
                <w:lang w:val="en-GB"/>
                <w:rPrChange w:id="438"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79272F00" w14:textId="77777777" w:rsidR="00C96047" w:rsidRPr="00633156" w:rsidRDefault="00C96047" w:rsidP="00C96047">
            <w:pPr>
              <w:rPr>
                <w:sz w:val="20"/>
                <w:szCs w:val="20"/>
                <w:lang w:val="en-GB"/>
                <w:rPrChange w:id="439" w:author="Microsoft Office User" w:date="2018-11-15T23:48:00Z">
                  <w:rPr>
                    <w:sz w:val="20"/>
                    <w:szCs w:val="20"/>
                  </w:rPr>
                </w:rPrChange>
              </w:rPr>
            </w:pPr>
          </w:p>
        </w:tc>
      </w:tr>
      <w:tr w:rsidR="00C96047" w:rsidRPr="00C96047" w14:paraId="1ABA6925" w14:textId="77777777" w:rsidTr="000E125A">
        <w:trPr>
          <w:trHeight w:val="320"/>
        </w:trPr>
        <w:tc>
          <w:tcPr>
            <w:tcW w:w="1252" w:type="dxa"/>
            <w:tcBorders>
              <w:top w:val="nil"/>
              <w:left w:val="nil"/>
              <w:bottom w:val="nil"/>
              <w:right w:val="nil"/>
            </w:tcBorders>
            <w:shd w:val="clear" w:color="auto" w:fill="auto"/>
            <w:noWrap/>
            <w:hideMark/>
          </w:tcPr>
          <w:p w14:paraId="79FFB253" w14:textId="77777777" w:rsidR="00C96047" w:rsidRPr="00633156" w:rsidRDefault="00C96047" w:rsidP="00C96047">
            <w:pPr>
              <w:rPr>
                <w:sz w:val="20"/>
                <w:szCs w:val="20"/>
                <w:lang w:val="en-GB"/>
                <w:rPrChange w:id="440" w:author="Microsoft Office User" w:date="2018-11-15T23:48:00Z">
                  <w:rPr>
                    <w:sz w:val="20"/>
                    <w:szCs w:val="20"/>
                  </w:rPr>
                </w:rPrChange>
              </w:rPr>
            </w:pPr>
          </w:p>
        </w:tc>
        <w:tc>
          <w:tcPr>
            <w:tcW w:w="1967" w:type="dxa"/>
            <w:tcBorders>
              <w:top w:val="nil"/>
              <w:left w:val="nil"/>
              <w:bottom w:val="nil"/>
              <w:right w:val="nil"/>
            </w:tcBorders>
            <w:shd w:val="clear" w:color="auto" w:fill="auto"/>
            <w:noWrap/>
            <w:hideMark/>
          </w:tcPr>
          <w:p w14:paraId="616906DF" w14:textId="77777777" w:rsidR="00C96047" w:rsidRPr="00633156" w:rsidRDefault="00C96047" w:rsidP="00C96047">
            <w:pPr>
              <w:rPr>
                <w:sz w:val="20"/>
                <w:szCs w:val="20"/>
                <w:lang w:val="en-GB"/>
                <w:rPrChange w:id="441" w:author="Microsoft Office User" w:date="2018-11-15T23:48:00Z">
                  <w:rPr>
                    <w:sz w:val="20"/>
                    <w:szCs w:val="20"/>
                  </w:rPr>
                </w:rPrChange>
              </w:rPr>
            </w:pPr>
          </w:p>
        </w:tc>
        <w:tc>
          <w:tcPr>
            <w:tcW w:w="2070" w:type="dxa"/>
            <w:tcBorders>
              <w:top w:val="nil"/>
              <w:left w:val="nil"/>
              <w:bottom w:val="nil"/>
              <w:right w:val="nil"/>
            </w:tcBorders>
            <w:shd w:val="clear" w:color="auto" w:fill="auto"/>
            <w:noWrap/>
            <w:hideMark/>
          </w:tcPr>
          <w:p w14:paraId="1539886F" w14:textId="77777777" w:rsidR="00C96047" w:rsidRPr="00C96047" w:rsidRDefault="00C96047" w:rsidP="00C96047">
            <w:pPr>
              <w:rPr>
                <w:color w:val="000000"/>
              </w:rPr>
            </w:pPr>
            <w:proofErr w:type="spellStart"/>
            <w:r w:rsidRPr="00C96047">
              <w:rPr>
                <w:color w:val="000000"/>
              </w:rPr>
              <w:t>Respectfulness</w:t>
            </w:r>
            <w:proofErr w:type="spellEnd"/>
          </w:p>
        </w:tc>
        <w:tc>
          <w:tcPr>
            <w:tcW w:w="1301" w:type="dxa"/>
            <w:tcBorders>
              <w:top w:val="nil"/>
              <w:left w:val="nil"/>
              <w:bottom w:val="nil"/>
              <w:right w:val="nil"/>
            </w:tcBorders>
            <w:shd w:val="clear" w:color="auto" w:fill="auto"/>
            <w:noWrap/>
            <w:hideMark/>
          </w:tcPr>
          <w:p w14:paraId="5B33C19F" w14:textId="77777777" w:rsidR="00C96047" w:rsidRPr="00C96047" w:rsidRDefault="00C96047" w:rsidP="00C96047">
            <w:pPr>
              <w:jc w:val="right"/>
              <w:rPr>
                <w:color w:val="000000"/>
              </w:rPr>
            </w:pPr>
            <w:r w:rsidRPr="00C96047">
              <w:rPr>
                <w:color w:val="000000"/>
              </w:rPr>
              <w:t>0,66</w:t>
            </w:r>
          </w:p>
        </w:tc>
        <w:tc>
          <w:tcPr>
            <w:tcW w:w="15185" w:type="dxa"/>
            <w:tcBorders>
              <w:top w:val="nil"/>
              <w:left w:val="nil"/>
              <w:bottom w:val="nil"/>
              <w:right w:val="nil"/>
            </w:tcBorders>
            <w:shd w:val="clear" w:color="auto" w:fill="auto"/>
            <w:noWrap/>
            <w:hideMark/>
          </w:tcPr>
          <w:p w14:paraId="6B97CC8C" w14:textId="77777777" w:rsidR="00C96047" w:rsidRPr="00C96047" w:rsidRDefault="00C96047" w:rsidP="00C96047">
            <w:pPr>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98F0441"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A312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1AA5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5A8C05" w14:textId="77777777" w:rsidR="00C96047" w:rsidRPr="00C96047" w:rsidRDefault="00C96047" w:rsidP="00C96047">
            <w:pPr>
              <w:rPr>
                <w:sz w:val="20"/>
                <w:szCs w:val="20"/>
              </w:rPr>
            </w:pPr>
          </w:p>
        </w:tc>
      </w:tr>
      <w:tr w:rsidR="00C96047" w:rsidRPr="00C96047" w14:paraId="4ECD25EF" w14:textId="77777777" w:rsidTr="000E125A">
        <w:trPr>
          <w:trHeight w:val="320"/>
        </w:trPr>
        <w:tc>
          <w:tcPr>
            <w:tcW w:w="1252" w:type="dxa"/>
            <w:tcBorders>
              <w:top w:val="nil"/>
              <w:left w:val="nil"/>
              <w:bottom w:val="nil"/>
              <w:right w:val="nil"/>
            </w:tcBorders>
            <w:shd w:val="clear" w:color="auto" w:fill="auto"/>
            <w:noWrap/>
            <w:hideMark/>
          </w:tcPr>
          <w:p w14:paraId="7C60754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80E20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6C762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DFE35F8" w14:textId="77777777" w:rsidR="00C96047" w:rsidRPr="00C96047" w:rsidRDefault="00C96047" w:rsidP="00C96047">
            <w:pPr>
              <w:jc w:val="right"/>
              <w:rPr>
                <w:color w:val="000000"/>
              </w:rPr>
            </w:pPr>
            <w:r w:rsidRPr="00C96047">
              <w:rPr>
                <w:color w:val="000000"/>
              </w:rPr>
              <w:t>0,75</w:t>
            </w:r>
          </w:p>
        </w:tc>
        <w:tc>
          <w:tcPr>
            <w:tcW w:w="15185" w:type="dxa"/>
            <w:tcBorders>
              <w:top w:val="nil"/>
              <w:left w:val="nil"/>
              <w:bottom w:val="nil"/>
              <w:right w:val="nil"/>
            </w:tcBorders>
            <w:shd w:val="clear" w:color="auto" w:fill="auto"/>
            <w:noWrap/>
            <w:hideMark/>
          </w:tcPr>
          <w:p w14:paraId="4C696FF1" w14:textId="77777777" w:rsidR="00C96047" w:rsidRPr="00C96047" w:rsidRDefault="00C96047" w:rsidP="00C96047">
            <w:pPr>
              <w:rPr>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03F84C5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7956CA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758A8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50F4D3" w14:textId="77777777" w:rsidR="00C96047" w:rsidRPr="00C96047" w:rsidRDefault="00C96047" w:rsidP="00C96047">
            <w:pPr>
              <w:rPr>
                <w:sz w:val="20"/>
                <w:szCs w:val="20"/>
              </w:rPr>
            </w:pPr>
          </w:p>
        </w:tc>
      </w:tr>
      <w:tr w:rsidR="00C96047" w:rsidRPr="00C96047" w14:paraId="2C37733C" w14:textId="77777777" w:rsidTr="000E125A">
        <w:trPr>
          <w:trHeight w:val="320"/>
        </w:trPr>
        <w:tc>
          <w:tcPr>
            <w:tcW w:w="1252" w:type="dxa"/>
            <w:tcBorders>
              <w:top w:val="nil"/>
              <w:left w:val="nil"/>
              <w:bottom w:val="nil"/>
              <w:right w:val="nil"/>
            </w:tcBorders>
            <w:shd w:val="clear" w:color="auto" w:fill="auto"/>
            <w:noWrap/>
            <w:hideMark/>
          </w:tcPr>
          <w:p w14:paraId="2F350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931007"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21DAB39D"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E29440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024CBD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EADC40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B45822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9DFA1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8F1C25" w14:textId="77777777" w:rsidR="00C96047" w:rsidRPr="00C96047" w:rsidRDefault="00C96047" w:rsidP="00C96047">
            <w:pPr>
              <w:rPr>
                <w:sz w:val="20"/>
                <w:szCs w:val="20"/>
              </w:rPr>
            </w:pPr>
          </w:p>
        </w:tc>
      </w:tr>
      <w:tr w:rsidR="00C96047" w:rsidRPr="00C96047" w14:paraId="11A6CDE8" w14:textId="77777777" w:rsidTr="000E125A">
        <w:trPr>
          <w:trHeight w:val="320"/>
        </w:trPr>
        <w:tc>
          <w:tcPr>
            <w:tcW w:w="1252" w:type="dxa"/>
            <w:tcBorders>
              <w:top w:val="nil"/>
              <w:left w:val="nil"/>
              <w:bottom w:val="nil"/>
              <w:right w:val="nil"/>
            </w:tcBorders>
            <w:shd w:val="clear" w:color="auto" w:fill="auto"/>
            <w:noWrap/>
            <w:hideMark/>
          </w:tcPr>
          <w:p w14:paraId="664C9CB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23E8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91B0B3"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40348783" w14:textId="77777777" w:rsidR="00C96047" w:rsidRPr="00C96047" w:rsidRDefault="00C96047" w:rsidP="00C96047">
            <w:pPr>
              <w:jc w:val="right"/>
              <w:rPr>
                <w:color w:val="000000"/>
              </w:rPr>
            </w:pPr>
            <w:r w:rsidRPr="00C96047">
              <w:rPr>
                <w:color w:val="000000"/>
              </w:rPr>
              <w:t>0,76</w:t>
            </w:r>
          </w:p>
        </w:tc>
        <w:tc>
          <w:tcPr>
            <w:tcW w:w="15185" w:type="dxa"/>
            <w:tcBorders>
              <w:top w:val="nil"/>
              <w:left w:val="nil"/>
              <w:bottom w:val="nil"/>
              <w:right w:val="nil"/>
            </w:tcBorders>
            <w:shd w:val="clear" w:color="auto" w:fill="auto"/>
            <w:noWrap/>
            <w:hideMark/>
          </w:tcPr>
          <w:p w14:paraId="3A3F872E" w14:textId="77777777" w:rsidR="00C96047" w:rsidRPr="00C96047" w:rsidRDefault="00C96047" w:rsidP="00C96047">
            <w:pPr>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231BA5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8C672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15ED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4FBA31" w14:textId="77777777" w:rsidR="00C96047" w:rsidRPr="00C96047" w:rsidRDefault="00C96047" w:rsidP="00C96047">
            <w:pPr>
              <w:rPr>
                <w:sz w:val="20"/>
                <w:szCs w:val="20"/>
              </w:rPr>
            </w:pPr>
          </w:p>
        </w:tc>
      </w:tr>
      <w:tr w:rsidR="00C96047" w:rsidRPr="001653F1" w14:paraId="0117F034" w14:textId="77777777" w:rsidTr="000E125A">
        <w:trPr>
          <w:trHeight w:val="320"/>
        </w:trPr>
        <w:tc>
          <w:tcPr>
            <w:tcW w:w="1252" w:type="dxa"/>
            <w:tcBorders>
              <w:top w:val="nil"/>
              <w:left w:val="nil"/>
              <w:bottom w:val="nil"/>
              <w:right w:val="nil"/>
            </w:tcBorders>
            <w:shd w:val="clear" w:color="auto" w:fill="auto"/>
            <w:noWrap/>
            <w:hideMark/>
          </w:tcPr>
          <w:p w14:paraId="4736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F3EE7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B4A1995" w14:textId="77777777" w:rsidR="00C96047" w:rsidRPr="00C96047" w:rsidRDefault="00C96047" w:rsidP="00C96047">
            <w:pPr>
              <w:rPr>
                <w:color w:val="000000"/>
              </w:rPr>
            </w:pPr>
            <w:proofErr w:type="spellStart"/>
            <w:r w:rsidRPr="00C96047">
              <w:rPr>
                <w:color w:val="000000"/>
              </w:rPr>
              <w:t>Productiveness</w:t>
            </w:r>
            <w:proofErr w:type="spellEnd"/>
          </w:p>
        </w:tc>
        <w:tc>
          <w:tcPr>
            <w:tcW w:w="1301" w:type="dxa"/>
            <w:tcBorders>
              <w:top w:val="nil"/>
              <w:left w:val="nil"/>
              <w:bottom w:val="nil"/>
              <w:right w:val="nil"/>
            </w:tcBorders>
            <w:shd w:val="clear" w:color="auto" w:fill="auto"/>
            <w:noWrap/>
            <w:hideMark/>
          </w:tcPr>
          <w:p w14:paraId="54C44537" w14:textId="77777777" w:rsidR="00C96047" w:rsidRPr="00C96047" w:rsidRDefault="00C96047" w:rsidP="00C96047">
            <w:pPr>
              <w:jc w:val="right"/>
              <w:rPr>
                <w:color w:val="000000"/>
              </w:rPr>
            </w:pPr>
            <w:r w:rsidRPr="00C96047">
              <w:rPr>
                <w:color w:val="000000"/>
              </w:rPr>
              <w:t>0,74</w:t>
            </w:r>
          </w:p>
        </w:tc>
        <w:tc>
          <w:tcPr>
            <w:tcW w:w="17662" w:type="dxa"/>
            <w:gridSpan w:val="2"/>
            <w:tcBorders>
              <w:top w:val="nil"/>
              <w:left w:val="nil"/>
              <w:bottom w:val="nil"/>
              <w:right w:val="nil"/>
            </w:tcBorders>
            <w:shd w:val="clear" w:color="auto" w:fill="auto"/>
            <w:noWrap/>
            <w:hideMark/>
          </w:tcPr>
          <w:p w14:paraId="08A031E4" w14:textId="77777777" w:rsidR="000E125A" w:rsidRPr="00633156" w:rsidRDefault="00C96047" w:rsidP="00C96047">
            <w:pPr>
              <w:rPr>
                <w:color w:val="000000"/>
                <w:lang w:val="en-GB"/>
                <w:rPrChange w:id="442" w:author="Microsoft Office User" w:date="2018-11-15T23:48:00Z">
                  <w:rPr>
                    <w:color w:val="000000"/>
                  </w:rPr>
                </w:rPrChange>
              </w:rPr>
            </w:pPr>
            <w:r w:rsidRPr="00633156">
              <w:rPr>
                <w:color w:val="000000"/>
                <w:lang w:val="en-GB"/>
                <w:rPrChange w:id="443" w:author="Microsoft Office User" w:date="2018-11-15T23:48:00Z">
                  <w:rPr>
                    <w:color w:val="000000"/>
                  </w:rPr>
                </w:rPrChange>
              </w:rPr>
              <w:t xml:space="preserve">- Hedonism (-.35), </w:t>
            </w:r>
          </w:p>
          <w:p w14:paraId="04A6A251" w14:textId="77777777" w:rsidR="000E125A" w:rsidRPr="00633156" w:rsidRDefault="00C96047" w:rsidP="00C96047">
            <w:pPr>
              <w:rPr>
                <w:color w:val="000000"/>
                <w:lang w:val="en-GB"/>
                <w:rPrChange w:id="444" w:author="Microsoft Office User" w:date="2018-11-15T23:48:00Z">
                  <w:rPr>
                    <w:color w:val="000000"/>
                  </w:rPr>
                </w:rPrChange>
              </w:rPr>
            </w:pPr>
            <w:r w:rsidRPr="00633156">
              <w:rPr>
                <w:color w:val="000000"/>
                <w:lang w:val="en-GB"/>
                <w:rPrChange w:id="445" w:author="Microsoft Office User" w:date="2018-11-15T23:48:00Z">
                  <w:rPr>
                    <w:color w:val="000000"/>
                  </w:rPr>
                </w:rPrChange>
              </w:rPr>
              <w:t xml:space="preserve">+ Achievement (.26), </w:t>
            </w:r>
          </w:p>
          <w:p w14:paraId="07ADB088" w14:textId="77777777" w:rsidR="000E125A" w:rsidRPr="00633156" w:rsidRDefault="00C96047" w:rsidP="00C96047">
            <w:pPr>
              <w:rPr>
                <w:color w:val="000000"/>
                <w:lang w:val="en-GB"/>
                <w:rPrChange w:id="446" w:author="Microsoft Office User" w:date="2018-11-15T23:48:00Z">
                  <w:rPr>
                    <w:color w:val="000000"/>
                  </w:rPr>
                </w:rPrChange>
              </w:rPr>
            </w:pPr>
            <w:r w:rsidRPr="00633156">
              <w:rPr>
                <w:color w:val="000000"/>
                <w:lang w:val="en-GB"/>
                <w:rPrChange w:id="447" w:author="Microsoft Office User" w:date="2018-11-15T23:48:00Z">
                  <w:rPr>
                    <w:color w:val="000000"/>
                  </w:rPr>
                </w:rPrChange>
              </w:rPr>
              <w:t xml:space="preserve">+ Environmental mastery (.56) </w:t>
            </w:r>
          </w:p>
          <w:p w14:paraId="2D5A003D" w14:textId="77777777" w:rsidR="00C96047" w:rsidRPr="00633156" w:rsidRDefault="00C96047" w:rsidP="00C96047">
            <w:pPr>
              <w:rPr>
                <w:color w:val="000000"/>
                <w:lang w:val="en-GB"/>
                <w:rPrChange w:id="448" w:author="Microsoft Office User" w:date="2018-11-15T23:48:00Z">
                  <w:rPr>
                    <w:color w:val="000000"/>
                  </w:rPr>
                </w:rPrChange>
              </w:rPr>
            </w:pPr>
            <w:r w:rsidRPr="00633156">
              <w:rPr>
                <w:color w:val="000000"/>
                <w:lang w:val="en-GB"/>
                <w:rPrChange w:id="449" w:author="Microsoft Office User" w:date="2018-11-15T23:48:00Z">
                  <w:rPr>
                    <w:color w:val="000000"/>
                  </w:rPr>
                </w:rPrChange>
              </w:rPr>
              <w:t>(Soto &amp; John, 2016)</w:t>
            </w:r>
          </w:p>
        </w:tc>
        <w:tc>
          <w:tcPr>
            <w:tcW w:w="2476" w:type="dxa"/>
            <w:tcBorders>
              <w:top w:val="nil"/>
              <w:left w:val="nil"/>
              <w:bottom w:val="nil"/>
              <w:right w:val="nil"/>
            </w:tcBorders>
            <w:shd w:val="clear" w:color="auto" w:fill="auto"/>
            <w:noWrap/>
            <w:hideMark/>
          </w:tcPr>
          <w:p w14:paraId="70C7EBCA" w14:textId="77777777" w:rsidR="00C96047" w:rsidRPr="00633156" w:rsidRDefault="00C96047" w:rsidP="00C96047">
            <w:pPr>
              <w:rPr>
                <w:color w:val="000000"/>
                <w:lang w:val="en-GB"/>
                <w:rPrChange w:id="450" w:author="Microsoft Office User" w:date="2018-11-15T23:48:00Z">
                  <w:rPr>
                    <w:color w:val="000000"/>
                  </w:rPr>
                </w:rPrChange>
              </w:rPr>
            </w:pPr>
          </w:p>
        </w:tc>
        <w:tc>
          <w:tcPr>
            <w:tcW w:w="2476" w:type="dxa"/>
            <w:tcBorders>
              <w:top w:val="nil"/>
              <w:left w:val="nil"/>
              <w:bottom w:val="nil"/>
              <w:right w:val="nil"/>
            </w:tcBorders>
            <w:shd w:val="clear" w:color="auto" w:fill="auto"/>
            <w:noWrap/>
            <w:hideMark/>
          </w:tcPr>
          <w:p w14:paraId="40AD9719" w14:textId="77777777" w:rsidR="00C96047" w:rsidRPr="00633156" w:rsidRDefault="00C96047" w:rsidP="00C96047">
            <w:pPr>
              <w:rPr>
                <w:sz w:val="20"/>
                <w:szCs w:val="20"/>
                <w:lang w:val="en-GB"/>
                <w:rPrChange w:id="451"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5E8A7784" w14:textId="77777777" w:rsidR="00C96047" w:rsidRPr="00633156" w:rsidRDefault="00C96047" w:rsidP="00C96047">
            <w:pPr>
              <w:rPr>
                <w:sz w:val="20"/>
                <w:szCs w:val="20"/>
                <w:lang w:val="en-GB"/>
                <w:rPrChange w:id="452" w:author="Microsoft Office User" w:date="2018-11-15T23:48:00Z">
                  <w:rPr>
                    <w:sz w:val="20"/>
                    <w:szCs w:val="20"/>
                  </w:rPr>
                </w:rPrChange>
              </w:rPr>
            </w:pPr>
          </w:p>
        </w:tc>
      </w:tr>
      <w:tr w:rsidR="00C96047" w:rsidRPr="00C96047" w14:paraId="28FD8CC1" w14:textId="77777777" w:rsidTr="000E125A">
        <w:trPr>
          <w:trHeight w:val="320"/>
        </w:trPr>
        <w:tc>
          <w:tcPr>
            <w:tcW w:w="1252" w:type="dxa"/>
            <w:tcBorders>
              <w:top w:val="nil"/>
              <w:left w:val="nil"/>
              <w:bottom w:val="nil"/>
              <w:right w:val="nil"/>
            </w:tcBorders>
            <w:shd w:val="clear" w:color="auto" w:fill="auto"/>
            <w:noWrap/>
            <w:hideMark/>
          </w:tcPr>
          <w:p w14:paraId="0E66A7ED" w14:textId="77777777" w:rsidR="00C96047" w:rsidRPr="00633156" w:rsidRDefault="00C96047" w:rsidP="00C96047">
            <w:pPr>
              <w:rPr>
                <w:sz w:val="20"/>
                <w:szCs w:val="20"/>
                <w:lang w:val="en-GB"/>
                <w:rPrChange w:id="453" w:author="Microsoft Office User" w:date="2018-11-15T23:48:00Z">
                  <w:rPr>
                    <w:sz w:val="20"/>
                    <w:szCs w:val="20"/>
                  </w:rPr>
                </w:rPrChange>
              </w:rPr>
            </w:pPr>
          </w:p>
        </w:tc>
        <w:tc>
          <w:tcPr>
            <w:tcW w:w="1967" w:type="dxa"/>
            <w:tcBorders>
              <w:top w:val="nil"/>
              <w:left w:val="nil"/>
              <w:bottom w:val="nil"/>
              <w:right w:val="nil"/>
            </w:tcBorders>
            <w:shd w:val="clear" w:color="auto" w:fill="auto"/>
            <w:noWrap/>
            <w:hideMark/>
          </w:tcPr>
          <w:p w14:paraId="1344E8F2" w14:textId="77777777" w:rsidR="00C96047" w:rsidRPr="00633156" w:rsidRDefault="00C96047" w:rsidP="00C96047">
            <w:pPr>
              <w:rPr>
                <w:sz w:val="20"/>
                <w:szCs w:val="20"/>
                <w:lang w:val="en-GB"/>
                <w:rPrChange w:id="454" w:author="Microsoft Office User" w:date="2018-11-15T23:48:00Z">
                  <w:rPr>
                    <w:sz w:val="20"/>
                    <w:szCs w:val="20"/>
                  </w:rPr>
                </w:rPrChange>
              </w:rPr>
            </w:pPr>
          </w:p>
        </w:tc>
        <w:tc>
          <w:tcPr>
            <w:tcW w:w="2070" w:type="dxa"/>
            <w:tcBorders>
              <w:top w:val="nil"/>
              <w:left w:val="nil"/>
              <w:bottom w:val="nil"/>
              <w:right w:val="nil"/>
            </w:tcBorders>
            <w:shd w:val="clear" w:color="auto" w:fill="auto"/>
            <w:noWrap/>
            <w:hideMark/>
          </w:tcPr>
          <w:p w14:paraId="55A95395" w14:textId="77777777" w:rsidR="00C96047" w:rsidRPr="00C96047" w:rsidRDefault="00C96047" w:rsidP="00C96047">
            <w:pPr>
              <w:rPr>
                <w:color w:val="000000"/>
              </w:rPr>
            </w:pPr>
            <w:proofErr w:type="spellStart"/>
            <w:r w:rsidRPr="00C96047">
              <w:rPr>
                <w:color w:val="000000"/>
              </w:rPr>
              <w:t>Responsability</w:t>
            </w:r>
            <w:proofErr w:type="spellEnd"/>
          </w:p>
        </w:tc>
        <w:tc>
          <w:tcPr>
            <w:tcW w:w="1301" w:type="dxa"/>
            <w:tcBorders>
              <w:top w:val="nil"/>
              <w:left w:val="nil"/>
              <w:bottom w:val="nil"/>
              <w:right w:val="nil"/>
            </w:tcBorders>
            <w:shd w:val="clear" w:color="auto" w:fill="auto"/>
            <w:noWrap/>
            <w:hideMark/>
          </w:tcPr>
          <w:p w14:paraId="5BF85E25" w14:textId="77777777" w:rsidR="00C96047" w:rsidRPr="00C96047" w:rsidRDefault="00C96047" w:rsidP="00C96047">
            <w:pPr>
              <w:jc w:val="right"/>
              <w:rPr>
                <w:color w:val="000000"/>
              </w:rPr>
            </w:pPr>
            <w:r w:rsidRPr="00C96047">
              <w:rPr>
                <w:color w:val="000000"/>
              </w:rPr>
              <w:t>0,68</w:t>
            </w:r>
          </w:p>
        </w:tc>
        <w:tc>
          <w:tcPr>
            <w:tcW w:w="15185" w:type="dxa"/>
            <w:tcBorders>
              <w:top w:val="nil"/>
              <w:left w:val="nil"/>
              <w:bottom w:val="nil"/>
              <w:right w:val="nil"/>
            </w:tcBorders>
            <w:shd w:val="clear" w:color="auto" w:fill="auto"/>
            <w:noWrap/>
            <w:hideMark/>
          </w:tcPr>
          <w:p w14:paraId="62409FE2" w14:textId="77777777" w:rsidR="000E125A" w:rsidRDefault="00C96047" w:rsidP="00C96047">
            <w:pPr>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64429743" w14:textId="77777777" w:rsidR="00C96047" w:rsidRPr="00C96047" w:rsidRDefault="00C96047" w:rsidP="00C96047">
            <w:pPr>
              <w:rPr>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69B1D056"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5925B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D756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22FA5EE" w14:textId="77777777" w:rsidR="00C96047" w:rsidRPr="00C96047" w:rsidRDefault="00C96047" w:rsidP="00C96047">
            <w:pPr>
              <w:rPr>
                <w:sz w:val="20"/>
                <w:szCs w:val="20"/>
              </w:rPr>
            </w:pPr>
          </w:p>
        </w:tc>
      </w:tr>
      <w:tr w:rsidR="00C96047" w:rsidRPr="00C96047" w14:paraId="7A7681B8" w14:textId="77777777" w:rsidTr="000E125A">
        <w:trPr>
          <w:trHeight w:val="320"/>
        </w:trPr>
        <w:tc>
          <w:tcPr>
            <w:tcW w:w="1252" w:type="dxa"/>
            <w:tcBorders>
              <w:top w:val="nil"/>
              <w:left w:val="nil"/>
              <w:bottom w:val="nil"/>
              <w:right w:val="nil"/>
            </w:tcBorders>
            <w:shd w:val="clear" w:color="auto" w:fill="auto"/>
            <w:noWrap/>
            <w:hideMark/>
          </w:tcPr>
          <w:p w14:paraId="220D942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F9F71B" w14:textId="77777777" w:rsidR="000E125A" w:rsidRDefault="000E125A" w:rsidP="00C96047">
            <w:pPr>
              <w:rPr>
                <w:color w:val="000000"/>
              </w:rPr>
            </w:pPr>
          </w:p>
          <w:p w14:paraId="7989BD91" w14:textId="77777777" w:rsidR="000E125A" w:rsidRDefault="000E125A" w:rsidP="00C96047">
            <w:pPr>
              <w:rPr>
                <w:color w:val="000000"/>
              </w:rPr>
            </w:pPr>
          </w:p>
          <w:p w14:paraId="343A6022" w14:textId="77777777" w:rsidR="00C96047" w:rsidRPr="00C96047" w:rsidRDefault="00C96047" w:rsidP="00C96047">
            <w:pPr>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3E86C6F4"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38B46D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212AB6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EB1A02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96E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EB54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14A7CE" w14:textId="77777777" w:rsidR="00C96047" w:rsidRPr="00C96047" w:rsidRDefault="00C96047" w:rsidP="00C96047">
            <w:pPr>
              <w:rPr>
                <w:sz w:val="20"/>
                <w:szCs w:val="20"/>
              </w:rPr>
            </w:pPr>
          </w:p>
        </w:tc>
      </w:tr>
      <w:tr w:rsidR="00C96047" w:rsidRPr="00C96047" w14:paraId="5152B50E" w14:textId="77777777" w:rsidTr="000E125A">
        <w:trPr>
          <w:trHeight w:val="320"/>
        </w:trPr>
        <w:tc>
          <w:tcPr>
            <w:tcW w:w="1252" w:type="dxa"/>
            <w:tcBorders>
              <w:top w:val="nil"/>
              <w:left w:val="nil"/>
              <w:bottom w:val="nil"/>
              <w:right w:val="nil"/>
            </w:tcBorders>
            <w:shd w:val="clear" w:color="auto" w:fill="auto"/>
            <w:noWrap/>
            <w:hideMark/>
          </w:tcPr>
          <w:p w14:paraId="2F5B61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FBE66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7FD729"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16E0ECC" w14:textId="77777777" w:rsidR="00C96047" w:rsidRPr="00C96047" w:rsidRDefault="00C96047" w:rsidP="00C96047">
            <w:pPr>
              <w:jc w:val="right"/>
              <w:rPr>
                <w:color w:val="000000"/>
              </w:rPr>
            </w:pPr>
            <w:r w:rsidRPr="00C96047">
              <w:rPr>
                <w:color w:val="000000"/>
              </w:rPr>
              <w:t>0,79</w:t>
            </w:r>
          </w:p>
        </w:tc>
        <w:tc>
          <w:tcPr>
            <w:tcW w:w="15185" w:type="dxa"/>
            <w:tcBorders>
              <w:top w:val="nil"/>
              <w:left w:val="nil"/>
              <w:bottom w:val="nil"/>
              <w:right w:val="nil"/>
            </w:tcBorders>
            <w:shd w:val="clear" w:color="auto" w:fill="auto"/>
            <w:noWrap/>
            <w:hideMark/>
          </w:tcPr>
          <w:p w14:paraId="463A65DA" w14:textId="77777777" w:rsidR="00C96047" w:rsidRPr="000E125A" w:rsidRDefault="00C96047" w:rsidP="00C96047">
            <w:pPr>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4962297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5DCDE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57215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A5AFB6" w14:textId="77777777" w:rsidR="00C96047" w:rsidRPr="00C96047" w:rsidRDefault="00C96047" w:rsidP="00C96047">
            <w:pPr>
              <w:rPr>
                <w:sz w:val="20"/>
                <w:szCs w:val="20"/>
              </w:rPr>
            </w:pPr>
          </w:p>
        </w:tc>
      </w:tr>
      <w:tr w:rsidR="00C96047" w:rsidRPr="00C96047" w14:paraId="770D1488" w14:textId="77777777" w:rsidTr="000E125A">
        <w:trPr>
          <w:trHeight w:val="320"/>
        </w:trPr>
        <w:tc>
          <w:tcPr>
            <w:tcW w:w="1252" w:type="dxa"/>
            <w:tcBorders>
              <w:top w:val="nil"/>
              <w:left w:val="nil"/>
              <w:bottom w:val="nil"/>
              <w:right w:val="nil"/>
            </w:tcBorders>
            <w:shd w:val="clear" w:color="auto" w:fill="auto"/>
            <w:noWrap/>
            <w:hideMark/>
          </w:tcPr>
          <w:p w14:paraId="6CF8AF0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6085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0E1E823"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559369EB" w14:textId="77777777" w:rsidR="00C96047" w:rsidRPr="00C96047" w:rsidRDefault="00C96047" w:rsidP="00C96047">
            <w:pPr>
              <w:jc w:val="right"/>
              <w:rPr>
                <w:color w:val="000000"/>
              </w:rPr>
            </w:pPr>
            <w:r w:rsidRPr="00C96047">
              <w:rPr>
                <w:color w:val="000000"/>
              </w:rPr>
              <w:t>0,74</w:t>
            </w:r>
          </w:p>
        </w:tc>
        <w:tc>
          <w:tcPr>
            <w:tcW w:w="25090" w:type="dxa"/>
            <w:gridSpan w:val="5"/>
            <w:tcBorders>
              <w:top w:val="nil"/>
              <w:left w:val="nil"/>
              <w:bottom w:val="nil"/>
              <w:right w:val="nil"/>
            </w:tcBorders>
            <w:shd w:val="clear" w:color="auto" w:fill="auto"/>
            <w:noWrap/>
            <w:hideMark/>
          </w:tcPr>
          <w:p w14:paraId="13534918" w14:textId="77777777" w:rsidR="000E125A" w:rsidRPr="00633156" w:rsidRDefault="00C96047" w:rsidP="00C96047">
            <w:pPr>
              <w:rPr>
                <w:color w:val="000000"/>
                <w:lang w:val="en-GB"/>
                <w:rPrChange w:id="455" w:author="Microsoft Office User" w:date="2018-11-15T23:48:00Z">
                  <w:rPr>
                    <w:color w:val="000000"/>
                  </w:rPr>
                </w:rPrChange>
              </w:rPr>
            </w:pPr>
            <w:r w:rsidRPr="00633156">
              <w:rPr>
                <w:color w:val="000000"/>
                <w:lang w:val="en-GB"/>
                <w:rPrChange w:id="456" w:author="Microsoft Office User" w:date="2018-11-15T23:48:00Z">
                  <w:rPr>
                    <w:color w:val="000000"/>
                  </w:rPr>
                </w:rPrChange>
              </w:rPr>
              <w:t xml:space="preserve">- Positive relations (-.56), </w:t>
            </w:r>
          </w:p>
          <w:p w14:paraId="7D27E6B2" w14:textId="77777777" w:rsidR="000E125A" w:rsidRPr="00633156" w:rsidRDefault="00C96047" w:rsidP="00C96047">
            <w:pPr>
              <w:rPr>
                <w:color w:val="000000"/>
                <w:lang w:val="en-GB"/>
                <w:rPrChange w:id="457" w:author="Microsoft Office User" w:date="2018-11-15T23:48:00Z">
                  <w:rPr>
                    <w:color w:val="000000"/>
                  </w:rPr>
                </w:rPrChange>
              </w:rPr>
            </w:pPr>
            <w:r w:rsidRPr="00633156">
              <w:rPr>
                <w:color w:val="000000"/>
                <w:lang w:val="en-GB"/>
                <w:rPrChange w:id="458" w:author="Microsoft Office User" w:date="2018-11-15T23:48:00Z">
                  <w:rPr>
                    <w:color w:val="000000"/>
                  </w:rPr>
                </w:rPrChange>
              </w:rPr>
              <w:t xml:space="preserve">- Purpose in life (-.55), </w:t>
            </w:r>
          </w:p>
          <w:p w14:paraId="7ECA37B7" w14:textId="77777777" w:rsidR="000E125A" w:rsidRPr="00633156" w:rsidRDefault="00C96047" w:rsidP="00C96047">
            <w:pPr>
              <w:rPr>
                <w:color w:val="000000"/>
                <w:lang w:val="en-GB"/>
                <w:rPrChange w:id="459" w:author="Microsoft Office User" w:date="2018-11-15T23:48:00Z">
                  <w:rPr>
                    <w:color w:val="000000"/>
                  </w:rPr>
                </w:rPrChange>
              </w:rPr>
            </w:pPr>
            <w:r w:rsidRPr="00633156">
              <w:rPr>
                <w:color w:val="000000"/>
                <w:lang w:val="en-GB"/>
                <w:rPrChange w:id="460" w:author="Microsoft Office User" w:date="2018-11-15T23:48:00Z">
                  <w:rPr>
                    <w:color w:val="000000"/>
                  </w:rPr>
                </w:rPrChange>
              </w:rPr>
              <w:t xml:space="preserve">- Environmental mastery (-.65), </w:t>
            </w:r>
          </w:p>
          <w:p w14:paraId="2EC86DD4" w14:textId="77777777" w:rsidR="000E125A" w:rsidRPr="00633156" w:rsidRDefault="00C96047" w:rsidP="00C96047">
            <w:pPr>
              <w:rPr>
                <w:color w:val="000000"/>
                <w:lang w:val="en-GB"/>
                <w:rPrChange w:id="461" w:author="Microsoft Office User" w:date="2018-11-15T23:48:00Z">
                  <w:rPr>
                    <w:color w:val="000000"/>
                  </w:rPr>
                </w:rPrChange>
              </w:rPr>
            </w:pPr>
            <w:r w:rsidRPr="00633156">
              <w:rPr>
                <w:color w:val="000000"/>
                <w:lang w:val="en-GB"/>
                <w:rPrChange w:id="462" w:author="Microsoft Office User" w:date="2018-11-15T23:48:00Z">
                  <w:rPr>
                    <w:color w:val="000000"/>
                  </w:rPr>
                </w:rPrChange>
              </w:rPr>
              <w:t>-Self-</w:t>
            </w:r>
            <w:proofErr w:type="gramStart"/>
            <w:r w:rsidRPr="00633156">
              <w:rPr>
                <w:color w:val="000000"/>
                <w:lang w:val="en-GB"/>
                <w:rPrChange w:id="463" w:author="Microsoft Office User" w:date="2018-11-15T23:48:00Z">
                  <w:rPr>
                    <w:color w:val="000000"/>
                  </w:rPr>
                </w:rPrChange>
              </w:rPr>
              <w:t>acceptance(</w:t>
            </w:r>
            <w:proofErr w:type="gramEnd"/>
            <w:r w:rsidRPr="00633156">
              <w:rPr>
                <w:color w:val="000000"/>
                <w:lang w:val="en-GB"/>
                <w:rPrChange w:id="464" w:author="Microsoft Office User" w:date="2018-11-15T23:48:00Z">
                  <w:rPr>
                    <w:color w:val="000000"/>
                  </w:rPr>
                </w:rPrChange>
              </w:rPr>
              <w:t xml:space="preserve">-.68), </w:t>
            </w:r>
          </w:p>
          <w:p w14:paraId="5A2A2BB7" w14:textId="77777777" w:rsidR="000E125A" w:rsidRPr="00633156" w:rsidRDefault="00C96047" w:rsidP="00C96047">
            <w:pPr>
              <w:rPr>
                <w:color w:val="000000"/>
                <w:lang w:val="en-GB"/>
                <w:rPrChange w:id="465" w:author="Microsoft Office User" w:date="2018-11-15T23:48:00Z">
                  <w:rPr>
                    <w:color w:val="000000"/>
                  </w:rPr>
                </w:rPrChange>
              </w:rPr>
            </w:pPr>
            <w:r w:rsidRPr="00633156">
              <w:rPr>
                <w:color w:val="000000"/>
                <w:lang w:val="en-GB"/>
                <w:rPrChange w:id="466" w:author="Microsoft Office User" w:date="2018-11-15T23:48:00Z">
                  <w:rPr>
                    <w:color w:val="000000"/>
                  </w:rPr>
                </w:rPrChange>
              </w:rPr>
              <w:t xml:space="preserve">- Positive affect </w:t>
            </w:r>
            <w:r w:rsidRPr="00633156">
              <w:rPr>
                <w:b/>
                <w:bCs/>
                <w:color w:val="000000"/>
                <w:lang w:val="en-GB"/>
                <w:rPrChange w:id="467" w:author="Microsoft Office User" w:date="2018-11-15T23:48:00Z">
                  <w:rPr>
                    <w:b/>
                    <w:bCs/>
                    <w:color w:val="000000"/>
                  </w:rPr>
                </w:rPrChange>
              </w:rPr>
              <w:t>(</w:t>
            </w:r>
            <w:r w:rsidRPr="00633156">
              <w:rPr>
                <w:color w:val="000000"/>
                <w:lang w:val="en-GB"/>
                <w:rPrChange w:id="468" w:author="Microsoft Office User" w:date="2018-11-15T23:48:00Z">
                  <w:rPr>
                    <w:color w:val="000000"/>
                  </w:rPr>
                </w:rPrChange>
              </w:rPr>
              <w:t>-.42</w:t>
            </w:r>
            <w:r w:rsidRPr="00633156">
              <w:rPr>
                <w:b/>
                <w:bCs/>
                <w:color w:val="000000"/>
                <w:lang w:val="en-GB"/>
                <w:rPrChange w:id="469" w:author="Microsoft Office User" w:date="2018-11-15T23:48:00Z">
                  <w:rPr>
                    <w:b/>
                    <w:bCs/>
                    <w:color w:val="000000"/>
                  </w:rPr>
                </w:rPrChange>
              </w:rPr>
              <w:t>)</w:t>
            </w:r>
            <w:r w:rsidRPr="00633156">
              <w:rPr>
                <w:color w:val="000000"/>
                <w:lang w:val="en-GB"/>
                <w:rPrChange w:id="470" w:author="Microsoft Office User" w:date="2018-11-15T23:48:00Z">
                  <w:rPr>
                    <w:color w:val="000000"/>
                  </w:rPr>
                </w:rPrChange>
              </w:rPr>
              <w:t xml:space="preserve"> </w:t>
            </w:r>
          </w:p>
          <w:p w14:paraId="1EDBF32F" w14:textId="77777777" w:rsidR="00C96047" w:rsidRPr="00C96047" w:rsidRDefault="00C96047" w:rsidP="00C96047">
            <w:pPr>
              <w:rPr>
                <w:color w:val="000000"/>
              </w:rPr>
            </w:pPr>
            <w:r w:rsidRPr="00C96047">
              <w:rPr>
                <w:color w:val="000000"/>
              </w:rPr>
              <w:t>(Soto &amp; John, 2016)</w:t>
            </w:r>
          </w:p>
        </w:tc>
      </w:tr>
      <w:tr w:rsidR="00C96047" w:rsidRPr="00C96047" w14:paraId="6AF83DCD" w14:textId="77777777" w:rsidTr="000E125A">
        <w:trPr>
          <w:trHeight w:val="320"/>
        </w:trPr>
        <w:tc>
          <w:tcPr>
            <w:tcW w:w="1252" w:type="dxa"/>
            <w:tcBorders>
              <w:top w:val="nil"/>
              <w:left w:val="nil"/>
              <w:bottom w:val="nil"/>
              <w:right w:val="nil"/>
            </w:tcBorders>
            <w:shd w:val="clear" w:color="auto" w:fill="auto"/>
            <w:noWrap/>
            <w:hideMark/>
          </w:tcPr>
          <w:p w14:paraId="4BD9AA07" w14:textId="77777777" w:rsidR="00C96047" w:rsidRPr="00C96047" w:rsidRDefault="00C96047" w:rsidP="00C96047">
            <w:pPr>
              <w:rPr>
                <w:color w:val="000000"/>
              </w:rPr>
            </w:pPr>
          </w:p>
        </w:tc>
        <w:tc>
          <w:tcPr>
            <w:tcW w:w="1967" w:type="dxa"/>
            <w:tcBorders>
              <w:top w:val="nil"/>
              <w:left w:val="nil"/>
              <w:bottom w:val="nil"/>
              <w:right w:val="nil"/>
            </w:tcBorders>
            <w:shd w:val="clear" w:color="auto" w:fill="auto"/>
            <w:noWrap/>
            <w:hideMark/>
          </w:tcPr>
          <w:p w14:paraId="785CBBD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89FE7A7" w14:textId="77777777" w:rsidR="00C96047" w:rsidRPr="00C96047" w:rsidRDefault="00C96047" w:rsidP="00C96047">
            <w:pPr>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301" w:type="dxa"/>
            <w:tcBorders>
              <w:top w:val="nil"/>
              <w:left w:val="nil"/>
              <w:bottom w:val="nil"/>
              <w:right w:val="nil"/>
            </w:tcBorders>
            <w:shd w:val="clear" w:color="auto" w:fill="auto"/>
            <w:noWrap/>
            <w:hideMark/>
          </w:tcPr>
          <w:p w14:paraId="4986A78B" w14:textId="77777777" w:rsidR="00C96047" w:rsidRPr="00C96047" w:rsidRDefault="00C96047" w:rsidP="00C96047">
            <w:pPr>
              <w:jc w:val="right"/>
              <w:rPr>
                <w:color w:val="000000"/>
              </w:rPr>
            </w:pPr>
            <w:r w:rsidRPr="00C96047">
              <w:rPr>
                <w:color w:val="000000"/>
              </w:rPr>
              <w:t>0,7</w:t>
            </w:r>
          </w:p>
        </w:tc>
        <w:tc>
          <w:tcPr>
            <w:tcW w:w="15185" w:type="dxa"/>
            <w:tcBorders>
              <w:top w:val="nil"/>
              <w:left w:val="nil"/>
              <w:bottom w:val="nil"/>
              <w:right w:val="nil"/>
            </w:tcBorders>
            <w:shd w:val="clear" w:color="auto" w:fill="auto"/>
            <w:noWrap/>
            <w:hideMark/>
          </w:tcPr>
          <w:p w14:paraId="4DD649F9" w14:textId="77777777" w:rsidR="00C96047" w:rsidRPr="00C96047" w:rsidRDefault="00C96047" w:rsidP="00C96047">
            <w:pPr>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30E0C46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9DC63D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DF0B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386145" w14:textId="77777777" w:rsidR="00C96047" w:rsidRPr="00C96047" w:rsidRDefault="00C96047" w:rsidP="00C96047">
            <w:pPr>
              <w:rPr>
                <w:sz w:val="20"/>
                <w:szCs w:val="20"/>
              </w:rPr>
            </w:pPr>
          </w:p>
        </w:tc>
      </w:tr>
      <w:tr w:rsidR="00C96047" w:rsidRPr="00C96047" w14:paraId="7FB89DE9" w14:textId="77777777" w:rsidTr="000E125A">
        <w:trPr>
          <w:trHeight w:val="320"/>
        </w:trPr>
        <w:tc>
          <w:tcPr>
            <w:tcW w:w="1252" w:type="dxa"/>
            <w:tcBorders>
              <w:top w:val="nil"/>
              <w:left w:val="nil"/>
              <w:bottom w:val="nil"/>
              <w:right w:val="nil"/>
            </w:tcBorders>
            <w:shd w:val="clear" w:color="auto" w:fill="auto"/>
            <w:noWrap/>
            <w:hideMark/>
          </w:tcPr>
          <w:p w14:paraId="5067C1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7899DC4" w14:textId="77777777" w:rsidR="00C96047" w:rsidRPr="00C96047" w:rsidRDefault="00C96047" w:rsidP="00C96047">
            <w:pPr>
              <w:rPr>
                <w:color w:val="000000"/>
              </w:rPr>
            </w:pPr>
            <w:r w:rsidRPr="00C96047">
              <w:rPr>
                <w:color w:val="000000"/>
              </w:rPr>
              <w:t>Open-</w:t>
            </w:r>
            <w:proofErr w:type="spellStart"/>
            <w:r w:rsidRPr="00C96047">
              <w:rPr>
                <w:color w:val="000000"/>
              </w:rPr>
              <w:t>mindedness</w:t>
            </w:r>
            <w:proofErr w:type="spellEnd"/>
          </w:p>
        </w:tc>
        <w:tc>
          <w:tcPr>
            <w:tcW w:w="2070" w:type="dxa"/>
            <w:tcBorders>
              <w:top w:val="nil"/>
              <w:left w:val="nil"/>
              <w:bottom w:val="nil"/>
              <w:right w:val="nil"/>
            </w:tcBorders>
            <w:shd w:val="clear" w:color="auto" w:fill="auto"/>
            <w:noWrap/>
            <w:hideMark/>
          </w:tcPr>
          <w:p w14:paraId="35762B0A"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15DF96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D348A1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3A1EF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7060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02EF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DCFBE6" w14:textId="77777777" w:rsidR="00C96047" w:rsidRPr="00C96047" w:rsidRDefault="00C96047" w:rsidP="00C96047">
            <w:pPr>
              <w:rPr>
                <w:sz w:val="20"/>
                <w:szCs w:val="20"/>
              </w:rPr>
            </w:pPr>
          </w:p>
        </w:tc>
      </w:tr>
      <w:tr w:rsidR="00C96047" w:rsidRPr="001653F1" w14:paraId="2F607A03" w14:textId="77777777" w:rsidTr="000E125A">
        <w:trPr>
          <w:trHeight w:val="320"/>
        </w:trPr>
        <w:tc>
          <w:tcPr>
            <w:tcW w:w="1252" w:type="dxa"/>
            <w:tcBorders>
              <w:top w:val="nil"/>
              <w:left w:val="nil"/>
              <w:bottom w:val="nil"/>
              <w:right w:val="nil"/>
            </w:tcBorders>
            <w:shd w:val="clear" w:color="auto" w:fill="auto"/>
            <w:noWrap/>
            <w:hideMark/>
          </w:tcPr>
          <w:p w14:paraId="688F017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138C60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A125F3A" w14:textId="77777777" w:rsidR="00C96047" w:rsidRPr="00C96047" w:rsidRDefault="00C96047" w:rsidP="00C96047">
            <w:pPr>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301" w:type="dxa"/>
            <w:tcBorders>
              <w:top w:val="nil"/>
              <w:left w:val="nil"/>
              <w:bottom w:val="nil"/>
              <w:right w:val="nil"/>
            </w:tcBorders>
            <w:shd w:val="clear" w:color="auto" w:fill="auto"/>
            <w:noWrap/>
            <w:hideMark/>
          </w:tcPr>
          <w:p w14:paraId="7DDBF5A1" w14:textId="77777777" w:rsidR="00C96047" w:rsidRPr="00C96047" w:rsidRDefault="00C96047" w:rsidP="00C96047">
            <w:pPr>
              <w:jc w:val="right"/>
              <w:rPr>
                <w:color w:val="000000"/>
              </w:rPr>
            </w:pPr>
            <w:r w:rsidRPr="00C96047">
              <w:rPr>
                <w:color w:val="000000"/>
              </w:rPr>
              <w:t>0,78</w:t>
            </w:r>
          </w:p>
        </w:tc>
        <w:tc>
          <w:tcPr>
            <w:tcW w:w="15185" w:type="dxa"/>
            <w:tcBorders>
              <w:top w:val="nil"/>
              <w:left w:val="nil"/>
              <w:bottom w:val="nil"/>
              <w:right w:val="nil"/>
            </w:tcBorders>
            <w:shd w:val="clear" w:color="auto" w:fill="auto"/>
            <w:noWrap/>
            <w:hideMark/>
          </w:tcPr>
          <w:p w14:paraId="7A6B1F37" w14:textId="77777777" w:rsidR="000E125A" w:rsidRPr="00633156" w:rsidRDefault="00C96047" w:rsidP="00C96047">
            <w:pPr>
              <w:rPr>
                <w:color w:val="000000"/>
                <w:lang w:val="en-GB"/>
                <w:rPrChange w:id="471" w:author="Microsoft Office User" w:date="2018-11-15T23:48:00Z">
                  <w:rPr>
                    <w:color w:val="000000"/>
                  </w:rPr>
                </w:rPrChange>
              </w:rPr>
            </w:pPr>
            <w:r w:rsidRPr="00633156">
              <w:rPr>
                <w:color w:val="000000"/>
                <w:lang w:val="en-GB"/>
                <w:rPrChange w:id="472" w:author="Microsoft Office User" w:date="2018-11-15T23:48:00Z">
                  <w:rPr>
                    <w:color w:val="000000"/>
                  </w:rPr>
                </w:rPrChange>
              </w:rPr>
              <w:t xml:space="preserve">+ Self-direction (.44), </w:t>
            </w:r>
          </w:p>
          <w:p w14:paraId="7A997963" w14:textId="77777777" w:rsidR="000E125A" w:rsidRPr="00633156" w:rsidRDefault="00C96047" w:rsidP="00C96047">
            <w:pPr>
              <w:rPr>
                <w:color w:val="000000"/>
                <w:lang w:val="en-GB"/>
                <w:rPrChange w:id="473" w:author="Microsoft Office User" w:date="2018-11-15T23:48:00Z">
                  <w:rPr>
                    <w:color w:val="000000"/>
                  </w:rPr>
                </w:rPrChange>
              </w:rPr>
            </w:pPr>
            <w:r w:rsidRPr="00633156">
              <w:rPr>
                <w:color w:val="000000"/>
                <w:lang w:val="en-GB"/>
                <w:rPrChange w:id="474" w:author="Microsoft Office User" w:date="2018-11-15T23:48:00Z">
                  <w:rPr>
                    <w:color w:val="000000"/>
                  </w:rPr>
                </w:rPrChange>
              </w:rPr>
              <w:t xml:space="preserve">+ Personal growth </w:t>
            </w:r>
            <w:r w:rsidRPr="00633156">
              <w:rPr>
                <w:b/>
                <w:bCs/>
                <w:color w:val="000000"/>
                <w:lang w:val="en-GB"/>
                <w:rPrChange w:id="475" w:author="Microsoft Office User" w:date="2018-11-15T23:48:00Z">
                  <w:rPr>
                    <w:b/>
                    <w:bCs/>
                    <w:color w:val="000000"/>
                  </w:rPr>
                </w:rPrChange>
              </w:rPr>
              <w:t>(</w:t>
            </w:r>
            <w:r w:rsidRPr="00633156">
              <w:rPr>
                <w:color w:val="000000"/>
                <w:lang w:val="en-GB"/>
                <w:rPrChange w:id="476" w:author="Microsoft Office User" w:date="2018-11-15T23:48:00Z">
                  <w:rPr>
                    <w:color w:val="000000"/>
                  </w:rPr>
                </w:rPrChange>
              </w:rPr>
              <w:t>.50</w:t>
            </w:r>
            <w:r w:rsidRPr="00633156">
              <w:rPr>
                <w:b/>
                <w:bCs/>
                <w:color w:val="000000"/>
                <w:lang w:val="en-GB"/>
                <w:rPrChange w:id="477" w:author="Microsoft Office User" w:date="2018-11-15T23:48:00Z">
                  <w:rPr>
                    <w:b/>
                    <w:bCs/>
                    <w:color w:val="000000"/>
                  </w:rPr>
                </w:rPrChange>
              </w:rPr>
              <w:t>)</w:t>
            </w:r>
            <w:r w:rsidRPr="00633156">
              <w:rPr>
                <w:color w:val="000000"/>
                <w:lang w:val="en-GB"/>
                <w:rPrChange w:id="478" w:author="Microsoft Office User" w:date="2018-11-15T23:48:00Z">
                  <w:rPr>
                    <w:color w:val="000000"/>
                  </w:rPr>
                </w:rPrChange>
              </w:rPr>
              <w:t xml:space="preserve"> </w:t>
            </w:r>
          </w:p>
          <w:p w14:paraId="6CD2C745" w14:textId="77777777" w:rsidR="00C96047" w:rsidRPr="00633156" w:rsidRDefault="00C96047" w:rsidP="00C96047">
            <w:pPr>
              <w:rPr>
                <w:color w:val="000000"/>
                <w:lang w:val="en-GB"/>
                <w:rPrChange w:id="479" w:author="Microsoft Office User" w:date="2018-11-15T23:48:00Z">
                  <w:rPr>
                    <w:color w:val="000000"/>
                  </w:rPr>
                </w:rPrChange>
              </w:rPr>
            </w:pPr>
            <w:r w:rsidRPr="00633156">
              <w:rPr>
                <w:color w:val="000000"/>
                <w:lang w:val="en-GB"/>
                <w:rPrChange w:id="480" w:author="Microsoft Office User" w:date="2018-11-15T23:48:00Z">
                  <w:rPr>
                    <w:color w:val="000000"/>
                  </w:rPr>
                </w:rPrChange>
              </w:rPr>
              <w:t>(Soto &amp; John, 2016)</w:t>
            </w:r>
          </w:p>
        </w:tc>
        <w:tc>
          <w:tcPr>
            <w:tcW w:w="2477" w:type="dxa"/>
            <w:tcBorders>
              <w:top w:val="nil"/>
              <w:left w:val="nil"/>
              <w:bottom w:val="nil"/>
              <w:right w:val="nil"/>
            </w:tcBorders>
            <w:shd w:val="clear" w:color="auto" w:fill="auto"/>
            <w:noWrap/>
            <w:hideMark/>
          </w:tcPr>
          <w:p w14:paraId="6D338917" w14:textId="77777777" w:rsidR="00C96047" w:rsidRPr="00633156" w:rsidRDefault="00C96047" w:rsidP="00C96047">
            <w:pPr>
              <w:rPr>
                <w:color w:val="000000"/>
                <w:lang w:val="en-GB"/>
                <w:rPrChange w:id="481" w:author="Microsoft Office User" w:date="2018-11-15T23:48:00Z">
                  <w:rPr>
                    <w:color w:val="000000"/>
                  </w:rPr>
                </w:rPrChange>
              </w:rPr>
            </w:pPr>
          </w:p>
        </w:tc>
        <w:tc>
          <w:tcPr>
            <w:tcW w:w="2476" w:type="dxa"/>
            <w:tcBorders>
              <w:top w:val="nil"/>
              <w:left w:val="nil"/>
              <w:bottom w:val="nil"/>
              <w:right w:val="nil"/>
            </w:tcBorders>
            <w:shd w:val="clear" w:color="auto" w:fill="auto"/>
            <w:noWrap/>
            <w:hideMark/>
          </w:tcPr>
          <w:p w14:paraId="6D1F2E44" w14:textId="77777777" w:rsidR="00C96047" w:rsidRPr="00633156" w:rsidRDefault="00C96047" w:rsidP="00C96047">
            <w:pPr>
              <w:rPr>
                <w:sz w:val="20"/>
                <w:szCs w:val="20"/>
                <w:lang w:val="en-GB"/>
                <w:rPrChange w:id="482"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603ECABB" w14:textId="77777777" w:rsidR="00C96047" w:rsidRPr="00633156" w:rsidRDefault="00C96047" w:rsidP="00C96047">
            <w:pPr>
              <w:rPr>
                <w:sz w:val="20"/>
                <w:szCs w:val="20"/>
                <w:lang w:val="en-GB"/>
                <w:rPrChange w:id="483"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63F454A7" w14:textId="77777777" w:rsidR="00C96047" w:rsidRPr="00633156" w:rsidRDefault="00C96047" w:rsidP="00C96047">
            <w:pPr>
              <w:rPr>
                <w:sz w:val="20"/>
                <w:szCs w:val="20"/>
                <w:lang w:val="en-GB"/>
                <w:rPrChange w:id="484" w:author="Microsoft Office User" w:date="2018-11-15T23:48:00Z">
                  <w:rPr>
                    <w:sz w:val="20"/>
                    <w:szCs w:val="20"/>
                  </w:rPr>
                </w:rPrChange>
              </w:rPr>
            </w:pPr>
          </w:p>
        </w:tc>
      </w:tr>
      <w:tr w:rsidR="00C96047" w:rsidRPr="00C96047" w14:paraId="0D241DEE" w14:textId="77777777" w:rsidTr="000E125A">
        <w:trPr>
          <w:trHeight w:val="320"/>
        </w:trPr>
        <w:tc>
          <w:tcPr>
            <w:tcW w:w="1252" w:type="dxa"/>
            <w:tcBorders>
              <w:top w:val="nil"/>
              <w:left w:val="nil"/>
              <w:bottom w:val="nil"/>
              <w:right w:val="nil"/>
            </w:tcBorders>
            <w:shd w:val="clear" w:color="auto" w:fill="auto"/>
            <w:noWrap/>
            <w:hideMark/>
          </w:tcPr>
          <w:p w14:paraId="23359BC9" w14:textId="77777777" w:rsidR="00C96047" w:rsidRPr="00633156" w:rsidRDefault="00C96047" w:rsidP="00C96047">
            <w:pPr>
              <w:rPr>
                <w:sz w:val="20"/>
                <w:szCs w:val="20"/>
                <w:lang w:val="en-GB"/>
                <w:rPrChange w:id="485" w:author="Microsoft Office User" w:date="2018-11-15T23:48:00Z">
                  <w:rPr>
                    <w:sz w:val="20"/>
                    <w:szCs w:val="20"/>
                  </w:rPr>
                </w:rPrChange>
              </w:rPr>
            </w:pPr>
          </w:p>
        </w:tc>
        <w:tc>
          <w:tcPr>
            <w:tcW w:w="1967" w:type="dxa"/>
            <w:tcBorders>
              <w:top w:val="nil"/>
              <w:left w:val="nil"/>
              <w:bottom w:val="nil"/>
              <w:right w:val="nil"/>
            </w:tcBorders>
            <w:shd w:val="clear" w:color="auto" w:fill="auto"/>
            <w:noWrap/>
            <w:hideMark/>
          </w:tcPr>
          <w:p w14:paraId="5AA62790" w14:textId="77777777" w:rsidR="00C96047" w:rsidRPr="00633156" w:rsidRDefault="00C96047" w:rsidP="00C96047">
            <w:pPr>
              <w:rPr>
                <w:sz w:val="20"/>
                <w:szCs w:val="20"/>
                <w:lang w:val="en-GB"/>
                <w:rPrChange w:id="486" w:author="Microsoft Office User" w:date="2018-11-15T23:48:00Z">
                  <w:rPr>
                    <w:sz w:val="20"/>
                    <w:szCs w:val="20"/>
                  </w:rPr>
                </w:rPrChange>
              </w:rPr>
            </w:pPr>
          </w:p>
        </w:tc>
        <w:tc>
          <w:tcPr>
            <w:tcW w:w="2070" w:type="dxa"/>
            <w:tcBorders>
              <w:top w:val="nil"/>
              <w:left w:val="nil"/>
              <w:bottom w:val="nil"/>
              <w:right w:val="nil"/>
            </w:tcBorders>
            <w:shd w:val="clear" w:color="auto" w:fill="auto"/>
            <w:noWrap/>
            <w:hideMark/>
          </w:tcPr>
          <w:p w14:paraId="3348AC56" w14:textId="77777777" w:rsidR="00C96047" w:rsidRPr="00C96047" w:rsidRDefault="00C96047" w:rsidP="00C96047">
            <w:pPr>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301" w:type="dxa"/>
            <w:tcBorders>
              <w:top w:val="nil"/>
              <w:left w:val="nil"/>
              <w:bottom w:val="nil"/>
              <w:right w:val="nil"/>
            </w:tcBorders>
            <w:shd w:val="clear" w:color="auto" w:fill="auto"/>
            <w:noWrap/>
            <w:hideMark/>
          </w:tcPr>
          <w:p w14:paraId="06081DBC" w14:textId="77777777" w:rsidR="00C96047" w:rsidRPr="00C96047" w:rsidRDefault="00C96047" w:rsidP="00C96047">
            <w:pPr>
              <w:jc w:val="right"/>
              <w:rPr>
                <w:color w:val="000000"/>
              </w:rPr>
            </w:pPr>
            <w:r w:rsidRPr="00C96047">
              <w:rPr>
                <w:color w:val="000000"/>
              </w:rPr>
              <w:t>0,67</w:t>
            </w:r>
          </w:p>
        </w:tc>
        <w:tc>
          <w:tcPr>
            <w:tcW w:w="15185" w:type="dxa"/>
            <w:tcBorders>
              <w:top w:val="nil"/>
              <w:left w:val="nil"/>
              <w:bottom w:val="nil"/>
              <w:right w:val="nil"/>
            </w:tcBorders>
            <w:shd w:val="clear" w:color="auto" w:fill="auto"/>
            <w:noWrap/>
            <w:hideMark/>
          </w:tcPr>
          <w:p w14:paraId="00697B8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9B3E54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56F67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DCF588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84BBC3" w14:textId="77777777" w:rsidR="00C96047" w:rsidRPr="00C96047" w:rsidRDefault="00C96047" w:rsidP="00C96047">
            <w:pPr>
              <w:rPr>
                <w:sz w:val="20"/>
                <w:szCs w:val="20"/>
              </w:rPr>
            </w:pPr>
          </w:p>
        </w:tc>
      </w:tr>
      <w:tr w:rsidR="00C96047" w:rsidRPr="00C96047" w14:paraId="6D1BE3AB" w14:textId="77777777" w:rsidTr="000E125A">
        <w:trPr>
          <w:trHeight w:val="320"/>
        </w:trPr>
        <w:tc>
          <w:tcPr>
            <w:tcW w:w="1252" w:type="dxa"/>
            <w:tcBorders>
              <w:top w:val="nil"/>
              <w:left w:val="nil"/>
              <w:bottom w:val="nil"/>
              <w:right w:val="nil"/>
            </w:tcBorders>
            <w:shd w:val="clear" w:color="auto" w:fill="auto"/>
            <w:noWrap/>
            <w:hideMark/>
          </w:tcPr>
          <w:p w14:paraId="3D9CF12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DB454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FD5072" w14:textId="77777777" w:rsidR="00C96047" w:rsidRPr="00C96047" w:rsidRDefault="00C96047" w:rsidP="00C96047">
            <w:pPr>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7703D9DC" w14:textId="77777777" w:rsidR="00C96047" w:rsidRPr="00C96047" w:rsidRDefault="00C96047" w:rsidP="00C96047">
            <w:pPr>
              <w:jc w:val="right"/>
              <w:rPr>
                <w:color w:val="000000"/>
              </w:rPr>
            </w:pPr>
            <w:r w:rsidRPr="00C96047">
              <w:rPr>
                <w:color w:val="000000"/>
              </w:rPr>
              <w:t>0,67</w:t>
            </w:r>
          </w:p>
        </w:tc>
        <w:tc>
          <w:tcPr>
            <w:tcW w:w="15185" w:type="dxa"/>
            <w:tcBorders>
              <w:top w:val="nil"/>
              <w:left w:val="nil"/>
              <w:bottom w:val="nil"/>
              <w:right w:val="nil"/>
            </w:tcBorders>
            <w:shd w:val="clear" w:color="auto" w:fill="auto"/>
            <w:noWrap/>
            <w:hideMark/>
          </w:tcPr>
          <w:p w14:paraId="69C9D2D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EA98C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818A8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9AD76A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AEA5CF" w14:textId="77777777" w:rsidR="00C96047" w:rsidRPr="00C96047" w:rsidRDefault="00C96047" w:rsidP="00C96047">
            <w:pPr>
              <w:rPr>
                <w:sz w:val="20"/>
                <w:szCs w:val="20"/>
              </w:rPr>
            </w:pPr>
          </w:p>
        </w:tc>
      </w:tr>
      <w:tr w:rsidR="00C96047" w:rsidRPr="00C96047" w14:paraId="2F2AE4B9" w14:textId="77777777" w:rsidTr="000E125A">
        <w:trPr>
          <w:trHeight w:val="320"/>
        </w:trPr>
        <w:tc>
          <w:tcPr>
            <w:tcW w:w="1252" w:type="dxa"/>
            <w:tcBorders>
              <w:top w:val="nil"/>
              <w:left w:val="nil"/>
              <w:bottom w:val="nil"/>
              <w:right w:val="nil"/>
            </w:tcBorders>
            <w:shd w:val="clear" w:color="auto" w:fill="auto"/>
            <w:noWrap/>
            <w:hideMark/>
          </w:tcPr>
          <w:p w14:paraId="61F9FF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EC8A61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9830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399978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6575F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10138B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8C6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B0F364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A12C3C" w14:textId="77777777" w:rsidR="00C96047" w:rsidRPr="00C96047" w:rsidRDefault="00C96047" w:rsidP="00C96047">
            <w:pPr>
              <w:rPr>
                <w:sz w:val="20"/>
                <w:szCs w:val="20"/>
              </w:rPr>
            </w:pPr>
          </w:p>
        </w:tc>
      </w:tr>
      <w:tr w:rsidR="00C96047" w:rsidRPr="00C96047" w14:paraId="08CB20AB" w14:textId="77777777" w:rsidTr="000E125A">
        <w:trPr>
          <w:trHeight w:val="320"/>
        </w:trPr>
        <w:tc>
          <w:tcPr>
            <w:tcW w:w="1252" w:type="dxa"/>
            <w:tcBorders>
              <w:top w:val="nil"/>
              <w:left w:val="nil"/>
              <w:bottom w:val="nil"/>
              <w:right w:val="nil"/>
            </w:tcBorders>
            <w:shd w:val="clear" w:color="auto" w:fill="auto"/>
            <w:noWrap/>
            <w:hideMark/>
          </w:tcPr>
          <w:p w14:paraId="1B954867" w14:textId="77777777" w:rsidR="000E125A" w:rsidRDefault="000E125A" w:rsidP="00C96047">
            <w:pPr>
              <w:rPr>
                <w:color w:val="000000"/>
              </w:rPr>
            </w:pPr>
          </w:p>
          <w:p w14:paraId="49075DED" w14:textId="77777777" w:rsidR="00C96047" w:rsidRPr="00C96047" w:rsidRDefault="00C96047" w:rsidP="00C96047">
            <w:pPr>
              <w:rPr>
                <w:color w:val="000000"/>
              </w:rPr>
            </w:pPr>
            <w:r w:rsidRPr="00C96047">
              <w:rPr>
                <w:color w:val="000000"/>
              </w:rPr>
              <w:t>IPIP-NEO-120</w:t>
            </w:r>
          </w:p>
        </w:tc>
        <w:tc>
          <w:tcPr>
            <w:tcW w:w="1967" w:type="dxa"/>
            <w:tcBorders>
              <w:top w:val="nil"/>
              <w:left w:val="nil"/>
              <w:bottom w:val="nil"/>
              <w:right w:val="nil"/>
            </w:tcBorders>
            <w:shd w:val="clear" w:color="auto" w:fill="auto"/>
            <w:noWrap/>
            <w:hideMark/>
          </w:tcPr>
          <w:p w14:paraId="3AAB2404"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2917BE7"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324B2D94" w14:textId="77777777" w:rsidR="000E125A" w:rsidRDefault="000E125A" w:rsidP="00C96047">
            <w:pPr>
              <w:rPr>
                <w:color w:val="000000"/>
              </w:rPr>
            </w:pPr>
          </w:p>
          <w:p w14:paraId="09204662" w14:textId="77777777" w:rsidR="00C96047" w:rsidRPr="00C96047" w:rsidRDefault="00C96047" w:rsidP="00C96047">
            <w:pPr>
              <w:rPr>
                <w:color w:val="000000"/>
              </w:rPr>
            </w:pPr>
            <w:r w:rsidRPr="00C96047">
              <w:rPr>
                <w:color w:val="000000"/>
              </w:rPr>
              <w:t>(Johnson, 2014)</w:t>
            </w:r>
          </w:p>
        </w:tc>
        <w:tc>
          <w:tcPr>
            <w:tcW w:w="15185" w:type="dxa"/>
            <w:tcBorders>
              <w:top w:val="nil"/>
              <w:left w:val="nil"/>
              <w:bottom w:val="nil"/>
              <w:right w:val="nil"/>
            </w:tcBorders>
            <w:shd w:val="clear" w:color="auto" w:fill="auto"/>
            <w:noWrap/>
            <w:hideMark/>
          </w:tcPr>
          <w:p w14:paraId="3638D93F" w14:textId="77777777" w:rsidR="00C96047" w:rsidRDefault="00C96047" w:rsidP="00C96047">
            <w:pPr>
              <w:rPr>
                <w:color w:val="000000"/>
              </w:rPr>
            </w:pPr>
          </w:p>
          <w:p w14:paraId="3DF30FD7" w14:textId="77777777" w:rsidR="000E125A" w:rsidRDefault="000E125A" w:rsidP="000E125A">
            <w:pPr>
              <w:tabs>
                <w:tab w:val="left" w:pos="1864"/>
              </w:tabs>
              <w:rPr>
                <w:color w:val="000000"/>
              </w:rPr>
            </w:pPr>
            <w:r>
              <w:rPr>
                <w:color w:val="000000"/>
              </w:rPr>
              <w:tab/>
              <w:t>120</w:t>
            </w:r>
          </w:p>
          <w:p w14:paraId="30B38FA9" w14:textId="77777777" w:rsidR="000E125A" w:rsidRPr="000E125A" w:rsidRDefault="000E125A" w:rsidP="000E125A"/>
        </w:tc>
        <w:tc>
          <w:tcPr>
            <w:tcW w:w="2477" w:type="dxa"/>
            <w:tcBorders>
              <w:top w:val="nil"/>
              <w:left w:val="nil"/>
              <w:bottom w:val="nil"/>
              <w:right w:val="nil"/>
            </w:tcBorders>
            <w:shd w:val="clear" w:color="auto" w:fill="auto"/>
            <w:noWrap/>
            <w:hideMark/>
          </w:tcPr>
          <w:p w14:paraId="739B1717" w14:textId="77777777" w:rsidR="00C96047" w:rsidRPr="00C96047" w:rsidRDefault="00C96047" w:rsidP="00C96047">
            <w:pPr>
              <w:jc w:val="right"/>
              <w:rPr>
                <w:color w:val="000000"/>
              </w:rPr>
            </w:pPr>
            <w:r w:rsidRPr="00C96047">
              <w:rPr>
                <w:color w:val="000000"/>
              </w:rPr>
              <w:t>120</w:t>
            </w:r>
          </w:p>
        </w:tc>
        <w:tc>
          <w:tcPr>
            <w:tcW w:w="2476" w:type="dxa"/>
            <w:tcBorders>
              <w:top w:val="nil"/>
              <w:left w:val="nil"/>
              <w:bottom w:val="nil"/>
              <w:right w:val="nil"/>
            </w:tcBorders>
            <w:shd w:val="clear" w:color="auto" w:fill="auto"/>
            <w:noWrap/>
            <w:hideMark/>
          </w:tcPr>
          <w:p w14:paraId="1FD1BF40"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CA2B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79840A" w14:textId="77777777" w:rsidR="00C96047" w:rsidRPr="00C96047" w:rsidRDefault="00C96047" w:rsidP="00C96047">
            <w:pPr>
              <w:rPr>
                <w:sz w:val="20"/>
                <w:szCs w:val="20"/>
              </w:rPr>
            </w:pPr>
          </w:p>
        </w:tc>
      </w:tr>
      <w:tr w:rsidR="00C96047" w:rsidRPr="00C96047" w14:paraId="65B5C2C7" w14:textId="77777777" w:rsidTr="000E125A">
        <w:trPr>
          <w:trHeight w:val="320"/>
        </w:trPr>
        <w:tc>
          <w:tcPr>
            <w:tcW w:w="1252" w:type="dxa"/>
            <w:tcBorders>
              <w:top w:val="nil"/>
              <w:left w:val="nil"/>
              <w:bottom w:val="nil"/>
              <w:right w:val="nil"/>
            </w:tcBorders>
            <w:shd w:val="clear" w:color="auto" w:fill="auto"/>
            <w:noWrap/>
            <w:hideMark/>
          </w:tcPr>
          <w:p w14:paraId="73B0F9F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725B42" w14:textId="77777777" w:rsidR="000E125A" w:rsidRDefault="000E125A" w:rsidP="00C96047">
            <w:pPr>
              <w:rPr>
                <w:color w:val="000000"/>
              </w:rPr>
            </w:pPr>
          </w:p>
          <w:p w14:paraId="2923EDC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626606B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F1BA9D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3505CE6"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D08C6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B0D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FB1C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5AFCB" w14:textId="77777777" w:rsidR="00C96047" w:rsidRPr="00C96047" w:rsidRDefault="00C96047" w:rsidP="00C96047">
            <w:pPr>
              <w:rPr>
                <w:sz w:val="20"/>
                <w:szCs w:val="20"/>
              </w:rPr>
            </w:pPr>
          </w:p>
        </w:tc>
      </w:tr>
      <w:tr w:rsidR="00C96047" w:rsidRPr="00C96047" w14:paraId="62C7BF76" w14:textId="77777777" w:rsidTr="000E125A">
        <w:trPr>
          <w:trHeight w:val="320"/>
        </w:trPr>
        <w:tc>
          <w:tcPr>
            <w:tcW w:w="1252" w:type="dxa"/>
            <w:tcBorders>
              <w:top w:val="nil"/>
              <w:left w:val="nil"/>
              <w:bottom w:val="nil"/>
              <w:right w:val="nil"/>
            </w:tcBorders>
            <w:shd w:val="clear" w:color="auto" w:fill="auto"/>
            <w:noWrap/>
            <w:hideMark/>
          </w:tcPr>
          <w:p w14:paraId="08FE49C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E61FA7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D27B87"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38D9AAC8" w14:textId="77777777" w:rsidR="00C96047" w:rsidRPr="00C96047" w:rsidRDefault="00C96047" w:rsidP="00C96047">
            <w:pPr>
              <w:jc w:val="right"/>
              <w:rPr>
                <w:color w:val="000000"/>
              </w:rPr>
            </w:pPr>
            <w:r w:rsidRPr="00C96047">
              <w:rPr>
                <w:color w:val="000000"/>
              </w:rPr>
              <w:t>0,78</w:t>
            </w:r>
          </w:p>
        </w:tc>
        <w:tc>
          <w:tcPr>
            <w:tcW w:w="15185" w:type="dxa"/>
            <w:tcBorders>
              <w:top w:val="nil"/>
              <w:left w:val="nil"/>
              <w:bottom w:val="nil"/>
              <w:right w:val="nil"/>
            </w:tcBorders>
            <w:shd w:val="clear" w:color="auto" w:fill="auto"/>
            <w:noWrap/>
            <w:hideMark/>
          </w:tcPr>
          <w:p w14:paraId="1179921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FE6A1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DFAB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B353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D9772" w14:textId="77777777" w:rsidR="00C96047" w:rsidRPr="00C96047" w:rsidRDefault="00C96047" w:rsidP="00C96047">
            <w:pPr>
              <w:rPr>
                <w:sz w:val="20"/>
                <w:szCs w:val="20"/>
              </w:rPr>
            </w:pPr>
          </w:p>
        </w:tc>
      </w:tr>
      <w:tr w:rsidR="00C96047" w:rsidRPr="00C96047" w14:paraId="138B704D" w14:textId="77777777" w:rsidTr="000E125A">
        <w:trPr>
          <w:trHeight w:val="320"/>
        </w:trPr>
        <w:tc>
          <w:tcPr>
            <w:tcW w:w="1252" w:type="dxa"/>
            <w:tcBorders>
              <w:top w:val="nil"/>
              <w:left w:val="nil"/>
              <w:bottom w:val="nil"/>
              <w:right w:val="nil"/>
            </w:tcBorders>
            <w:shd w:val="clear" w:color="auto" w:fill="auto"/>
            <w:noWrap/>
            <w:hideMark/>
          </w:tcPr>
          <w:p w14:paraId="240903E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8E7C6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EBCD9AC" w14:textId="77777777" w:rsidR="00C96047" w:rsidRPr="00C96047" w:rsidRDefault="00C96047" w:rsidP="00C96047">
            <w:pPr>
              <w:rPr>
                <w:color w:val="000000"/>
              </w:rPr>
            </w:pPr>
            <w:proofErr w:type="spellStart"/>
            <w:r w:rsidRPr="00C96047">
              <w:rPr>
                <w:color w:val="000000"/>
              </w:rPr>
              <w:t>Anger</w:t>
            </w:r>
            <w:proofErr w:type="spellEnd"/>
          </w:p>
        </w:tc>
        <w:tc>
          <w:tcPr>
            <w:tcW w:w="1301" w:type="dxa"/>
            <w:tcBorders>
              <w:top w:val="nil"/>
              <w:left w:val="nil"/>
              <w:bottom w:val="nil"/>
              <w:right w:val="nil"/>
            </w:tcBorders>
            <w:shd w:val="clear" w:color="auto" w:fill="auto"/>
            <w:noWrap/>
            <w:hideMark/>
          </w:tcPr>
          <w:p w14:paraId="6DF76FA0" w14:textId="77777777" w:rsidR="00C96047" w:rsidRPr="00C96047" w:rsidRDefault="00C96047" w:rsidP="00C96047">
            <w:pPr>
              <w:jc w:val="right"/>
              <w:rPr>
                <w:color w:val="000000"/>
              </w:rPr>
            </w:pPr>
            <w:r w:rsidRPr="00C96047">
              <w:rPr>
                <w:color w:val="000000"/>
              </w:rPr>
              <w:t>0,87</w:t>
            </w:r>
          </w:p>
        </w:tc>
        <w:tc>
          <w:tcPr>
            <w:tcW w:w="15185" w:type="dxa"/>
            <w:tcBorders>
              <w:top w:val="nil"/>
              <w:left w:val="nil"/>
              <w:bottom w:val="nil"/>
              <w:right w:val="nil"/>
            </w:tcBorders>
            <w:shd w:val="clear" w:color="auto" w:fill="auto"/>
            <w:noWrap/>
            <w:hideMark/>
          </w:tcPr>
          <w:p w14:paraId="48824C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9C382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C724E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3C603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434A70" w14:textId="77777777" w:rsidR="00C96047" w:rsidRPr="00C96047" w:rsidRDefault="00C96047" w:rsidP="00C96047">
            <w:pPr>
              <w:rPr>
                <w:sz w:val="20"/>
                <w:szCs w:val="20"/>
              </w:rPr>
            </w:pPr>
          </w:p>
        </w:tc>
      </w:tr>
      <w:tr w:rsidR="00C96047" w:rsidRPr="00C96047" w14:paraId="28A8EB8D" w14:textId="77777777" w:rsidTr="000E125A">
        <w:trPr>
          <w:trHeight w:val="320"/>
        </w:trPr>
        <w:tc>
          <w:tcPr>
            <w:tcW w:w="1252" w:type="dxa"/>
            <w:tcBorders>
              <w:top w:val="nil"/>
              <w:left w:val="nil"/>
              <w:bottom w:val="nil"/>
              <w:right w:val="nil"/>
            </w:tcBorders>
            <w:shd w:val="clear" w:color="auto" w:fill="auto"/>
            <w:noWrap/>
            <w:hideMark/>
          </w:tcPr>
          <w:p w14:paraId="675FE3A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4AC97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C38B37D"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64AAC49" w14:textId="77777777" w:rsidR="00C96047" w:rsidRPr="00C96047" w:rsidRDefault="00C96047" w:rsidP="00C96047">
            <w:pPr>
              <w:jc w:val="right"/>
              <w:rPr>
                <w:color w:val="000000"/>
              </w:rPr>
            </w:pPr>
            <w:r w:rsidRPr="00C96047">
              <w:rPr>
                <w:color w:val="000000"/>
              </w:rPr>
              <w:t>0,85</w:t>
            </w:r>
          </w:p>
        </w:tc>
        <w:tc>
          <w:tcPr>
            <w:tcW w:w="15185" w:type="dxa"/>
            <w:tcBorders>
              <w:top w:val="nil"/>
              <w:left w:val="nil"/>
              <w:bottom w:val="nil"/>
              <w:right w:val="nil"/>
            </w:tcBorders>
            <w:shd w:val="clear" w:color="auto" w:fill="auto"/>
            <w:noWrap/>
            <w:hideMark/>
          </w:tcPr>
          <w:p w14:paraId="69C0393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60FF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3F54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FA7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298A3B" w14:textId="77777777" w:rsidR="00C96047" w:rsidRPr="00C96047" w:rsidRDefault="00C96047" w:rsidP="00C96047">
            <w:pPr>
              <w:rPr>
                <w:sz w:val="20"/>
                <w:szCs w:val="20"/>
              </w:rPr>
            </w:pPr>
          </w:p>
        </w:tc>
      </w:tr>
      <w:tr w:rsidR="00C96047" w:rsidRPr="00C96047" w14:paraId="2C6AC7D2" w14:textId="77777777" w:rsidTr="000E125A">
        <w:trPr>
          <w:trHeight w:val="320"/>
        </w:trPr>
        <w:tc>
          <w:tcPr>
            <w:tcW w:w="1252" w:type="dxa"/>
            <w:tcBorders>
              <w:top w:val="nil"/>
              <w:left w:val="nil"/>
              <w:bottom w:val="nil"/>
              <w:right w:val="nil"/>
            </w:tcBorders>
            <w:shd w:val="clear" w:color="auto" w:fill="auto"/>
            <w:noWrap/>
            <w:hideMark/>
          </w:tcPr>
          <w:p w14:paraId="73614C3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B5216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DCF8DBE"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3E7D6859" w14:textId="77777777" w:rsidR="00C96047" w:rsidRPr="00C96047" w:rsidRDefault="00C96047" w:rsidP="00C96047">
            <w:pPr>
              <w:jc w:val="right"/>
              <w:rPr>
                <w:color w:val="000000"/>
              </w:rPr>
            </w:pPr>
            <w:r w:rsidRPr="00C96047">
              <w:rPr>
                <w:color w:val="000000"/>
              </w:rPr>
              <w:t>0,74</w:t>
            </w:r>
          </w:p>
        </w:tc>
        <w:tc>
          <w:tcPr>
            <w:tcW w:w="15185" w:type="dxa"/>
            <w:tcBorders>
              <w:top w:val="nil"/>
              <w:left w:val="nil"/>
              <w:bottom w:val="nil"/>
              <w:right w:val="nil"/>
            </w:tcBorders>
            <w:shd w:val="clear" w:color="auto" w:fill="auto"/>
            <w:noWrap/>
            <w:hideMark/>
          </w:tcPr>
          <w:p w14:paraId="6C18EC4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32C763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C01E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6D84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7144D6" w14:textId="77777777" w:rsidR="00C96047" w:rsidRPr="00C96047" w:rsidRDefault="00C96047" w:rsidP="00C96047">
            <w:pPr>
              <w:rPr>
                <w:sz w:val="20"/>
                <w:szCs w:val="20"/>
              </w:rPr>
            </w:pPr>
          </w:p>
        </w:tc>
      </w:tr>
      <w:tr w:rsidR="00C96047" w:rsidRPr="00C96047" w14:paraId="5D6B215B" w14:textId="77777777" w:rsidTr="000E125A">
        <w:trPr>
          <w:trHeight w:val="320"/>
        </w:trPr>
        <w:tc>
          <w:tcPr>
            <w:tcW w:w="1252" w:type="dxa"/>
            <w:tcBorders>
              <w:top w:val="nil"/>
              <w:left w:val="nil"/>
              <w:bottom w:val="nil"/>
              <w:right w:val="nil"/>
            </w:tcBorders>
            <w:shd w:val="clear" w:color="auto" w:fill="auto"/>
            <w:noWrap/>
            <w:hideMark/>
          </w:tcPr>
          <w:p w14:paraId="1780835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83BF92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D1FE65" w14:textId="77777777" w:rsidR="00C96047" w:rsidRPr="00C96047" w:rsidRDefault="00C96047" w:rsidP="00C96047">
            <w:pPr>
              <w:rPr>
                <w:color w:val="000000"/>
              </w:rPr>
            </w:pPr>
            <w:proofErr w:type="spellStart"/>
            <w:r w:rsidRPr="00C96047">
              <w:rPr>
                <w:color w:val="000000"/>
              </w:rPr>
              <w:t>Inmoderation</w:t>
            </w:r>
            <w:proofErr w:type="spellEnd"/>
          </w:p>
        </w:tc>
        <w:tc>
          <w:tcPr>
            <w:tcW w:w="1301" w:type="dxa"/>
            <w:tcBorders>
              <w:top w:val="nil"/>
              <w:left w:val="nil"/>
              <w:bottom w:val="nil"/>
              <w:right w:val="nil"/>
            </w:tcBorders>
            <w:shd w:val="clear" w:color="auto" w:fill="auto"/>
            <w:noWrap/>
            <w:hideMark/>
          </w:tcPr>
          <w:p w14:paraId="66194F7E" w14:textId="77777777" w:rsidR="00C96047" w:rsidRPr="00C96047" w:rsidRDefault="00C96047" w:rsidP="00C96047">
            <w:pPr>
              <w:jc w:val="right"/>
              <w:rPr>
                <w:color w:val="000000"/>
              </w:rPr>
            </w:pPr>
            <w:r w:rsidRPr="00C96047">
              <w:rPr>
                <w:color w:val="000000"/>
              </w:rPr>
              <w:t>0,72</w:t>
            </w:r>
          </w:p>
        </w:tc>
        <w:tc>
          <w:tcPr>
            <w:tcW w:w="15185" w:type="dxa"/>
            <w:tcBorders>
              <w:top w:val="nil"/>
              <w:left w:val="nil"/>
              <w:bottom w:val="nil"/>
              <w:right w:val="nil"/>
            </w:tcBorders>
            <w:shd w:val="clear" w:color="auto" w:fill="auto"/>
            <w:noWrap/>
            <w:hideMark/>
          </w:tcPr>
          <w:p w14:paraId="740B76B4" w14:textId="77777777" w:rsidR="000E125A" w:rsidRDefault="00C96047" w:rsidP="00C96047">
            <w:pPr>
              <w:rPr>
                <w:color w:val="000000"/>
              </w:rPr>
            </w:pPr>
            <w:r w:rsidRPr="00C96047">
              <w:rPr>
                <w:color w:val="000000"/>
              </w:rPr>
              <w:t xml:space="preserve">+ </w:t>
            </w:r>
            <w:proofErr w:type="spellStart"/>
            <w:r w:rsidRPr="00C96047">
              <w:rPr>
                <w:color w:val="000000"/>
              </w:rPr>
              <w:t>Hangover</w:t>
            </w:r>
            <w:proofErr w:type="spellEnd"/>
            <w:r w:rsidRPr="00C96047">
              <w:rPr>
                <w:color w:val="000000"/>
              </w:rPr>
              <w:t xml:space="preserve"> </w:t>
            </w:r>
            <w:proofErr w:type="spellStart"/>
            <w:r w:rsidRPr="00C96047">
              <w:rPr>
                <w:color w:val="000000"/>
              </w:rPr>
              <w:t>symptoms</w:t>
            </w:r>
            <w:proofErr w:type="spellEnd"/>
            <w:r w:rsidRPr="00C96047">
              <w:rPr>
                <w:color w:val="000000"/>
              </w:rPr>
              <w:t xml:space="preserve"> </w:t>
            </w:r>
            <w:r w:rsidRPr="00C96047">
              <w:rPr>
                <w:b/>
                <w:bCs/>
                <w:color w:val="000000"/>
              </w:rPr>
              <w:t>(</w:t>
            </w:r>
            <w:r w:rsidRPr="00C96047">
              <w:rPr>
                <w:color w:val="000000"/>
              </w:rPr>
              <w:t>.35</w:t>
            </w:r>
            <w:r w:rsidRPr="00C96047">
              <w:rPr>
                <w:b/>
                <w:bCs/>
                <w:color w:val="000000"/>
              </w:rPr>
              <w:t>)</w:t>
            </w:r>
            <w:r w:rsidRPr="00C96047">
              <w:rPr>
                <w:color w:val="000000"/>
              </w:rPr>
              <w:t xml:space="preserve"> </w:t>
            </w:r>
          </w:p>
          <w:p w14:paraId="76D5C0BD" w14:textId="77777777" w:rsidR="00C96047" w:rsidRPr="00C96047" w:rsidRDefault="00C96047" w:rsidP="00C96047">
            <w:pPr>
              <w:rPr>
                <w:color w:val="000000"/>
              </w:rPr>
            </w:pPr>
            <w:r w:rsidRPr="00C96047">
              <w:rPr>
                <w:color w:val="000000"/>
              </w:rPr>
              <w:t>(</w:t>
            </w:r>
            <w:proofErr w:type="spellStart"/>
            <w:r w:rsidRPr="00C96047">
              <w:rPr>
                <w:color w:val="000000"/>
              </w:rPr>
              <w:t>McAdams</w:t>
            </w:r>
            <w:proofErr w:type="spellEnd"/>
            <w:r w:rsidRPr="00C96047">
              <w:rPr>
                <w:color w:val="000000"/>
              </w:rPr>
              <w:t xml:space="preserve"> &amp; </w:t>
            </w:r>
            <w:proofErr w:type="spellStart"/>
            <w:r w:rsidRPr="00C96047">
              <w:rPr>
                <w:color w:val="000000"/>
              </w:rPr>
              <w:t>Donnellan</w:t>
            </w:r>
            <w:proofErr w:type="spellEnd"/>
            <w:r w:rsidRPr="00C96047">
              <w:rPr>
                <w:color w:val="000000"/>
              </w:rPr>
              <w:t>, 2009)</w:t>
            </w:r>
          </w:p>
        </w:tc>
        <w:tc>
          <w:tcPr>
            <w:tcW w:w="2477" w:type="dxa"/>
            <w:tcBorders>
              <w:top w:val="nil"/>
              <w:left w:val="nil"/>
              <w:bottom w:val="nil"/>
              <w:right w:val="nil"/>
            </w:tcBorders>
            <w:shd w:val="clear" w:color="auto" w:fill="auto"/>
            <w:noWrap/>
            <w:hideMark/>
          </w:tcPr>
          <w:p w14:paraId="014FFB7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46FA26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B557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E5F815" w14:textId="77777777" w:rsidR="00C96047" w:rsidRPr="00C96047" w:rsidRDefault="00C96047" w:rsidP="00C96047">
            <w:pPr>
              <w:rPr>
                <w:sz w:val="20"/>
                <w:szCs w:val="20"/>
              </w:rPr>
            </w:pPr>
          </w:p>
        </w:tc>
      </w:tr>
      <w:tr w:rsidR="00C96047" w:rsidRPr="00C96047" w14:paraId="511B67D9" w14:textId="77777777" w:rsidTr="000E125A">
        <w:trPr>
          <w:trHeight w:val="320"/>
        </w:trPr>
        <w:tc>
          <w:tcPr>
            <w:tcW w:w="1252" w:type="dxa"/>
            <w:tcBorders>
              <w:top w:val="nil"/>
              <w:left w:val="nil"/>
              <w:bottom w:val="nil"/>
              <w:right w:val="nil"/>
            </w:tcBorders>
            <w:shd w:val="clear" w:color="auto" w:fill="auto"/>
            <w:noWrap/>
            <w:hideMark/>
          </w:tcPr>
          <w:p w14:paraId="71EB97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142B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DBCBC8"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5125AC52" w14:textId="77777777" w:rsidR="00C96047" w:rsidRPr="00C96047" w:rsidRDefault="00C96047" w:rsidP="00C96047">
            <w:pPr>
              <w:jc w:val="right"/>
              <w:rPr>
                <w:color w:val="000000"/>
              </w:rPr>
            </w:pPr>
            <w:r w:rsidRPr="00C96047">
              <w:rPr>
                <w:color w:val="000000"/>
              </w:rPr>
              <w:t>0,76</w:t>
            </w:r>
          </w:p>
        </w:tc>
        <w:tc>
          <w:tcPr>
            <w:tcW w:w="15185" w:type="dxa"/>
            <w:tcBorders>
              <w:top w:val="nil"/>
              <w:left w:val="nil"/>
              <w:bottom w:val="nil"/>
              <w:right w:val="nil"/>
            </w:tcBorders>
            <w:shd w:val="clear" w:color="auto" w:fill="auto"/>
            <w:noWrap/>
            <w:hideMark/>
          </w:tcPr>
          <w:p w14:paraId="2D50989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7FA8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3FDD9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3AE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F15373" w14:textId="77777777" w:rsidR="00C96047" w:rsidRPr="00C96047" w:rsidRDefault="00C96047" w:rsidP="00C96047">
            <w:pPr>
              <w:rPr>
                <w:sz w:val="20"/>
                <w:szCs w:val="20"/>
              </w:rPr>
            </w:pPr>
          </w:p>
        </w:tc>
      </w:tr>
      <w:tr w:rsidR="00C96047" w:rsidRPr="00C96047" w14:paraId="2B2DBF48" w14:textId="77777777" w:rsidTr="000E125A">
        <w:trPr>
          <w:trHeight w:val="320"/>
        </w:trPr>
        <w:tc>
          <w:tcPr>
            <w:tcW w:w="1252" w:type="dxa"/>
            <w:tcBorders>
              <w:top w:val="nil"/>
              <w:left w:val="nil"/>
              <w:bottom w:val="nil"/>
              <w:right w:val="nil"/>
            </w:tcBorders>
            <w:shd w:val="clear" w:color="auto" w:fill="auto"/>
            <w:noWrap/>
            <w:hideMark/>
          </w:tcPr>
          <w:p w14:paraId="236BE07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C8E75D6"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04B9FB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039C9A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3FAC82A"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6DDE5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A9E0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514477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064FBC" w14:textId="77777777" w:rsidR="00C96047" w:rsidRPr="00C96047" w:rsidRDefault="00C96047" w:rsidP="00C96047">
            <w:pPr>
              <w:rPr>
                <w:sz w:val="20"/>
                <w:szCs w:val="20"/>
              </w:rPr>
            </w:pPr>
          </w:p>
        </w:tc>
      </w:tr>
      <w:tr w:rsidR="00C96047" w:rsidRPr="00C96047" w14:paraId="795AF5B1" w14:textId="77777777" w:rsidTr="000E125A">
        <w:trPr>
          <w:trHeight w:val="320"/>
        </w:trPr>
        <w:tc>
          <w:tcPr>
            <w:tcW w:w="1252" w:type="dxa"/>
            <w:tcBorders>
              <w:top w:val="nil"/>
              <w:left w:val="nil"/>
              <w:bottom w:val="nil"/>
              <w:right w:val="nil"/>
            </w:tcBorders>
            <w:shd w:val="clear" w:color="auto" w:fill="auto"/>
            <w:noWrap/>
            <w:hideMark/>
          </w:tcPr>
          <w:p w14:paraId="150FFAC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14AB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FFE1E9" w14:textId="77777777" w:rsidR="00C96047" w:rsidRPr="00C96047" w:rsidRDefault="00C96047" w:rsidP="00C96047">
            <w:pPr>
              <w:rPr>
                <w:color w:val="000000"/>
              </w:rPr>
            </w:pPr>
            <w:proofErr w:type="spellStart"/>
            <w:r w:rsidRPr="00C96047">
              <w:rPr>
                <w:color w:val="000000"/>
              </w:rPr>
              <w:t>Friendliness</w:t>
            </w:r>
            <w:proofErr w:type="spellEnd"/>
          </w:p>
        </w:tc>
        <w:tc>
          <w:tcPr>
            <w:tcW w:w="1301" w:type="dxa"/>
            <w:tcBorders>
              <w:top w:val="nil"/>
              <w:left w:val="nil"/>
              <w:bottom w:val="nil"/>
              <w:right w:val="nil"/>
            </w:tcBorders>
            <w:shd w:val="clear" w:color="auto" w:fill="auto"/>
            <w:noWrap/>
            <w:hideMark/>
          </w:tcPr>
          <w:p w14:paraId="638A8587" w14:textId="77777777" w:rsidR="00C96047" w:rsidRPr="00C96047" w:rsidRDefault="00C96047" w:rsidP="00C96047">
            <w:pPr>
              <w:jc w:val="right"/>
              <w:rPr>
                <w:color w:val="000000"/>
              </w:rPr>
            </w:pPr>
            <w:r w:rsidRPr="00C96047">
              <w:rPr>
                <w:color w:val="000000"/>
              </w:rPr>
              <w:t>0,81</w:t>
            </w:r>
          </w:p>
        </w:tc>
        <w:tc>
          <w:tcPr>
            <w:tcW w:w="15185" w:type="dxa"/>
            <w:tcBorders>
              <w:top w:val="nil"/>
              <w:left w:val="nil"/>
              <w:bottom w:val="nil"/>
              <w:right w:val="nil"/>
            </w:tcBorders>
            <w:shd w:val="clear" w:color="auto" w:fill="auto"/>
            <w:noWrap/>
            <w:hideMark/>
          </w:tcPr>
          <w:p w14:paraId="54317CB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98B19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578D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EE56D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8701BF" w14:textId="77777777" w:rsidR="00C96047" w:rsidRPr="00C96047" w:rsidRDefault="00C96047" w:rsidP="00C96047">
            <w:pPr>
              <w:rPr>
                <w:sz w:val="20"/>
                <w:szCs w:val="20"/>
              </w:rPr>
            </w:pPr>
          </w:p>
        </w:tc>
      </w:tr>
      <w:tr w:rsidR="00C96047" w:rsidRPr="00C96047" w14:paraId="1124EF7B" w14:textId="77777777" w:rsidTr="000E125A">
        <w:trPr>
          <w:trHeight w:val="320"/>
        </w:trPr>
        <w:tc>
          <w:tcPr>
            <w:tcW w:w="1252" w:type="dxa"/>
            <w:tcBorders>
              <w:top w:val="nil"/>
              <w:left w:val="nil"/>
              <w:bottom w:val="nil"/>
              <w:right w:val="nil"/>
            </w:tcBorders>
            <w:shd w:val="clear" w:color="auto" w:fill="auto"/>
            <w:noWrap/>
            <w:hideMark/>
          </w:tcPr>
          <w:p w14:paraId="31908A8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11E2C7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D9B99A8"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65629B1E" w14:textId="77777777" w:rsidR="00C96047" w:rsidRPr="00C96047" w:rsidRDefault="00C96047" w:rsidP="00C96047">
            <w:pPr>
              <w:jc w:val="right"/>
              <w:rPr>
                <w:color w:val="000000"/>
              </w:rPr>
            </w:pPr>
            <w:r w:rsidRPr="00C96047">
              <w:rPr>
                <w:color w:val="000000"/>
              </w:rPr>
              <w:t>0,79</w:t>
            </w:r>
          </w:p>
        </w:tc>
        <w:tc>
          <w:tcPr>
            <w:tcW w:w="15185" w:type="dxa"/>
            <w:tcBorders>
              <w:top w:val="nil"/>
              <w:left w:val="nil"/>
              <w:bottom w:val="nil"/>
              <w:right w:val="nil"/>
            </w:tcBorders>
            <w:shd w:val="clear" w:color="auto" w:fill="auto"/>
            <w:noWrap/>
            <w:hideMark/>
          </w:tcPr>
          <w:p w14:paraId="12E5CCF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F56F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B25C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3A3DF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0B16963" w14:textId="77777777" w:rsidR="00C96047" w:rsidRPr="00C96047" w:rsidRDefault="00C96047" w:rsidP="00C96047">
            <w:pPr>
              <w:rPr>
                <w:sz w:val="20"/>
                <w:szCs w:val="20"/>
              </w:rPr>
            </w:pPr>
          </w:p>
        </w:tc>
      </w:tr>
      <w:tr w:rsidR="00C96047" w:rsidRPr="00C96047" w14:paraId="07B79242" w14:textId="77777777" w:rsidTr="000E125A">
        <w:trPr>
          <w:trHeight w:val="320"/>
        </w:trPr>
        <w:tc>
          <w:tcPr>
            <w:tcW w:w="1252" w:type="dxa"/>
            <w:tcBorders>
              <w:top w:val="nil"/>
              <w:left w:val="nil"/>
              <w:bottom w:val="nil"/>
              <w:right w:val="nil"/>
            </w:tcBorders>
            <w:shd w:val="clear" w:color="auto" w:fill="auto"/>
            <w:noWrap/>
            <w:hideMark/>
          </w:tcPr>
          <w:p w14:paraId="5104067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78F9B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60FDBD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79706C3D" w14:textId="77777777" w:rsidR="00C96047" w:rsidRPr="00C96047" w:rsidRDefault="00C96047" w:rsidP="00C96047">
            <w:pPr>
              <w:jc w:val="right"/>
              <w:rPr>
                <w:color w:val="000000"/>
              </w:rPr>
            </w:pPr>
            <w:r w:rsidRPr="00C96047">
              <w:rPr>
                <w:color w:val="000000"/>
              </w:rPr>
              <w:t>0,85</w:t>
            </w:r>
          </w:p>
        </w:tc>
        <w:tc>
          <w:tcPr>
            <w:tcW w:w="15185" w:type="dxa"/>
            <w:tcBorders>
              <w:top w:val="nil"/>
              <w:left w:val="nil"/>
              <w:bottom w:val="nil"/>
              <w:right w:val="nil"/>
            </w:tcBorders>
            <w:shd w:val="clear" w:color="auto" w:fill="auto"/>
            <w:noWrap/>
            <w:hideMark/>
          </w:tcPr>
          <w:p w14:paraId="68F54A6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3467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736C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1CCD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D0F86E9" w14:textId="77777777" w:rsidR="00C96047" w:rsidRPr="00C96047" w:rsidRDefault="00C96047" w:rsidP="00C96047">
            <w:pPr>
              <w:rPr>
                <w:sz w:val="20"/>
                <w:szCs w:val="20"/>
              </w:rPr>
            </w:pPr>
          </w:p>
        </w:tc>
      </w:tr>
      <w:tr w:rsidR="00C96047" w:rsidRPr="00C96047" w14:paraId="5DB28AEC" w14:textId="77777777" w:rsidTr="000E125A">
        <w:trPr>
          <w:trHeight w:val="320"/>
        </w:trPr>
        <w:tc>
          <w:tcPr>
            <w:tcW w:w="1252" w:type="dxa"/>
            <w:tcBorders>
              <w:top w:val="nil"/>
              <w:left w:val="nil"/>
              <w:bottom w:val="nil"/>
              <w:right w:val="nil"/>
            </w:tcBorders>
            <w:shd w:val="clear" w:color="auto" w:fill="auto"/>
            <w:noWrap/>
            <w:hideMark/>
          </w:tcPr>
          <w:p w14:paraId="287299F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893DB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F1297E2" w14:textId="77777777" w:rsidR="00C96047" w:rsidRPr="00C96047" w:rsidRDefault="00C96047" w:rsidP="00C96047">
            <w:pPr>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6759AE96" w14:textId="77777777" w:rsidR="00C96047" w:rsidRPr="00C96047" w:rsidRDefault="00C96047" w:rsidP="00C96047">
            <w:pPr>
              <w:jc w:val="right"/>
              <w:rPr>
                <w:color w:val="000000"/>
              </w:rPr>
            </w:pPr>
            <w:r w:rsidRPr="00C96047">
              <w:rPr>
                <w:color w:val="000000"/>
              </w:rPr>
              <w:t>0,71</w:t>
            </w:r>
          </w:p>
        </w:tc>
        <w:tc>
          <w:tcPr>
            <w:tcW w:w="15185" w:type="dxa"/>
            <w:tcBorders>
              <w:top w:val="nil"/>
              <w:left w:val="nil"/>
              <w:bottom w:val="nil"/>
              <w:right w:val="nil"/>
            </w:tcBorders>
            <w:shd w:val="clear" w:color="auto" w:fill="auto"/>
            <w:noWrap/>
            <w:hideMark/>
          </w:tcPr>
          <w:p w14:paraId="768BA980"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6F27A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BFD4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106B5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F33E87" w14:textId="77777777" w:rsidR="00C96047" w:rsidRPr="00C96047" w:rsidRDefault="00C96047" w:rsidP="00C96047">
            <w:pPr>
              <w:rPr>
                <w:sz w:val="20"/>
                <w:szCs w:val="20"/>
              </w:rPr>
            </w:pPr>
          </w:p>
        </w:tc>
      </w:tr>
      <w:tr w:rsidR="00C96047" w:rsidRPr="001653F1" w14:paraId="113F4692" w14:textId="77777777" w:rsidTr="000E125A">
        <w:trPr>
          <w:trHeight w:val="320"/>
        </w:trPr>
        <w:tc>
          <w:tcPr>
            <w:tcW w:w="1252" w:type="dxa"/>
            <w:tcBorders>
              <w:top w:val="nil"/>
              <w:left w:val="nil"/>
              <w:bottom w:val="nil"/>
              <w:right w:val="nil"/>
            </w:tcBorders>
            <w:shd w:val="clear" w:color="auto" w:fill="auto"/>
            <w:noWrap/>
            <w:hideMark/>
          </w:tcPr>
          <w:p w14:paraId="25885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70E79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57216D3"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4E27DAE" w14:textId="77777777" w:rsidR="00C96047" w:rsidRPr="00C96047" w:rsidRDefault="00C96047" w:rsidP="00C96047">
            <w:pPr>
              <w:jc w:val="right"/>
              <w:rPr>
                <w:color w:val="000000"/>
              </w:rPr>
            </w:pPr>
            <w:r w:rsidRPr="00C96047">
              <w:rPr>
                <w:color w:val="000000"/>
              </w:rPr>
              <w:t>0,77</w:t>
            </w:r>
          </w:p>
        </w:tc>
        <w:tc>
          <w:tcPr>
            <w:tcW w:w="15185" w:type="dxa"/>
            <w:tcBorders>
              <w:top w:val="nil"/>
              <w:left w:val="nil"/>
              <w:bottom w:val="nil"/>
              <w:right w:val="nil"/>
            </w:tcBorders>
            <w:shd w:val="clear" w:color="auto" w:fill="auto"/>
            <w:noWrap/>
            <w:hideMark/>
          </w:tcPr>
          <w:p w14:paraId="2FFC8508" w14:textId="77777777" w:rsidR="000E125A" w:rsidRPr="00633156" w:rsidRDefault="00C96047" w:rsidP="00C96047">
            <w:pPr>
              <w:rPr>
                <w:color w:val="000000"/>
                <w:lang w:val="en-GB"/>
                <w:rPrChange w:id="487" w:author="Microsoft Office User" w:date="2018-11-15T23:48:00Z">
                  <w:rPr>
                    <w:color w:val="000000"/>
                  </w:rPr>
                </w:rPrChange>
              </w:rPr>
            </w:pPr>
            <w:r w:rsidRPr="00633156">
              <w:rPr>
                <w:color w:val="000000"/>
                <w:lang w:val="en-GB"/>
                <w:rPrChange w:id="488" w:author="Microsoft Office User" w:date="2018-11-15T23:48:00Z">
                  <w:rPr>
                    <w:color w:val="000000"/>
                  </w:rPr>
                </w:rPrChange>
              </w:rPr>
              <w:t xml:space="preserve">+ Alcohol Use (.45), </w:t>
            </w:r>
          </w:p>
          <w:p w14:paraId="05885176" w14:textId="77777777" w:rsidR="000E125A" w:rsidRPr="00633156" w:rsidRDefault="00C96047" w:rsidP="00C96047">
            <w:pPr>
              <w:rPr>
                <w:color w:val="000000"/>
                <w:lang w:val="en-GB"/>
                <w:rPrChange w:id="489" w:author="Microsoft Office User" w:date="2018-11-15T23:48:00Z">
                  <w:rPr>
                    <w:color w:val="000000"/>
                  </w:rPr>
                </w:rPrChange>
              </w:rPr>
            </w:pPr>
            <w:r w:rsidRPr="00633156">
              <w:rPr>
                <w:color w:val="000000"/>
                <w:lang w:val="en-GB"/>
                <w:rPrChange w:id="490" w:author="Microsoft Office User" w:date="2018-11-15T23:48:00Z">
                  <w:rPr>
                    <w:color w:val="000000"/>
                  </w:rPr>
                </w:rPrChange>
              </w:rPr>
              <w:t xml:space="preserve">+ Drinking problems </w:t>
            </w:r>
            <w:r w:rsidRPr="00633156">
              <w:rPr>
                <w:b/>
                <w:bCs/>
                <w:color w:val="000000"/>
                <w:lang w:val="en-GB"/>
                <w:rPrChange w:id="491" w:author="Microsoft Office User" w:date="2018-11-15T23:48:00Z">
                  <w:rPr>
                    <w:b/>
                    <w:bCs/>
                    <w:color w:val="000000"/>
                  </w:rPr>
                </w:rPrChange>
              </w:rPr>
              <w:t>(</w:t>
            </w:r>
            <w:r w:rsidRPr="00633156">
              <w:rPr>
                <w:color w:val="000000"/>
                <w:lang w:val="en-GB"/>
                <w:rPrChange w:id="492" w:author="Microsoft Office User" w:date="2018-11-15T23:48:00Z">
                  <w:rPr>
                    <w:color w:val="000000"/>
                  </w:rPr>
                </w:rPrChange>
              </w:rPr>
              <w:t>.37</w:t>
            </w:r>
            <w:r w:rsidRPr="00633156">
              <w:rPr>
                <w:b/>
                <w:bCs/>
                <w:color w:val="000000"/>
                <w:lang w:val="en-GB"/>
                <w:rPrChange w:id="493" w:author="Microsoft Office User" w:date="2018-11-15T23:48:00Z">
                  <w:rPr>
                    <w:b/>
                    <w:bCs/>
                    <w:color w:val="000000"/>
                  </w:rPr>
                </w:rPrChange>
              </w:rPr>
              <w:t>)</w:t>
            </w:r>
            <w:r w:rsidRPr="00633156">
              <w:rPr>
                <w:color w:val="000000"/>
                <w:lang w:val="en-GB"/>
                <w:rPrChange w:id="494" w:author="Microsoft Office User" w:date="2018-11-15T23:48:00Z">
                  <w:rPr>
                    <w:color w:val="000000"/>
                  </w:rPr>
                </w:rPrChange>
              </w:rPr>
              <w:t xml:space="preserve"> </w:t>
            </w:r>
          </w:p>
          <w:p w14:paraId="59A9CF44" w14:textId="77777777" w:rsidR="00C96047" w:rsidRPr="00633156" w:rsidRDefault="00C96047" w:rsidP="00C96047">
            <w:pPr>
              <w:rPr>
                <w:color w:val="000000"/>
                <w:lang w:val="en-GB"/>
                <w:rPrChange w:id="495" w:author="Microsoft Office User" w:date="2018-11-15T23:48:00Z">
                  <w:rPr>
                    <w:color w:val="000000"/>
                  </w:rPr>
                </w:rPrChange>
              </w:rPr>
            </w:pPr>
            <w:r w:rsidRPr="00633156">
              <w:rPr>
                <w:color w:val="000000"/>
                <w:lang w:val="en-GB"/>
                <w:rPrChange w:id="496" w:author="Microsoft Office User" w:date="2018-11-15T23:48:00Z">
                  <w:rPr>
                    <w:color w:val="000000"/>
                  </w:rPr>
                </w:rPrChange>
              </w:rPr>
              <w:t>(McAdams &amp; Donnellan, 2009)</w:t>
            </w:r>
          </w:p>
        </w:tc>
        <w:tc>
          <w:tcPr>
            <w:tcW w:w="2477" w:type="dxa"/>
            <w:tcBorders>
              <w:top w:val="nil"/>
              <w:left w:val="nil"/>
              <w:bottom w:val="nil"/>
              <w:right w:val="nil"/>
            </w:tcBorders>
            <w:shd w:val="clear" w:color="auto" w:fill="auto"/>
            <w:noWrap/>
            <w:hideMark/>
          </w:tcPr>
          <w:p w14:paraId="628154C5" w14:textId="77777777" w:rsidR="00C96047" w:rsidRPr="00633156" w:rsidRDefault="00C96047" w:rsidP="00C96047">
            <w:pPr>
              <w:rPr>
                <w:color w:val="000000"/>
                <w:lang w:val="en-GB"/>
                <w:rPrChange w:id="497" w:author="Microsoft Office User" w:date="2018-11-15T23:48:00Z">
                  <w:rPr>
                    <w:color w:val="000000"/>
                  </w:rPr>
                </w:rPrChange>
              </w:rPr>
            </w:pPr>
          </w:p>
        </w:tc>
        <w:tc>
          <w:tcPr>
            <w:tcW w:w="2476" w:type="dxa"/>
            <w:tcBorders>
              <w:top w:val="nil"/>
              <w:left w:val="nil"/>
              <w:bottom w:val="nil"/>
              <w:right w:val="nil"/>
            </w:tcBorders>
            <w:shd w:val="clear" w:color="auto" w:fill="auto"/>
            <w:noWrap/>
            <w:hideMark/>
          </w:tcPr>
          <w:p w14:paraId="169DE714" w14:textId="77777777" w:rsidR="00C96047" w:rsidRPr="00633156" w:rsidRDefault="00C96047" w:rsidP="00C96047">
            <w:pPr>
              <w:rPr>
                <w:sz w:val="20"/>
                <w:szCs w:val="20"/>
                <w:lang w:val="en-GB"/>
                <w:rPrChange w:id="498"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42B6B81E" w14:textId="77777777" w:rsidR="00C96047" w:rsidRPr="00633156" w:rsidRDefault="00C96047" w:rsidP="00C96047">
            <w:pPr>
              <w:rPr>
                <w:sz w:val="20"/>
                <w:szCs w:val="20"/>
                <w:lang w:val="en-GB"/>
                <w:rPrChange w:id="499"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76C2262B" w14:textId="77777777" w:rsidR="00C96047" w:rsidRPr="00633156" w:rsidRDefault="00C96047" w:rsidP="00C96047">
            <w:pPr>
              <w:rPr>
                <w:sz w:val="20"/>
                <w:szCs w:val="20"/>
                <w:lang w:val="en-GB"/>
                <w:rPrChange w:id="500" w:author="Microsoft Office User" w:date="2018-11-15T23:48:00Z">
                  <w:rPr>
                    <w:sz w:val="20"/>
                    <w:szCs w:val="20"/>
                  </w:rPr>
                </w:rPrChange>
              </w:rPr>
            </w:pPr>
          </w:p>
        </w:tc>
      </w:tr>
      <w:tr w:rsidR="00C96047" w:rsidRPr="001653F1" w14:paraId="7B2CF567" w14:textId="77777777" w:rsidTr="000E125A">
        <w:trPr>
          <w:trHeight w:val="320"/>
        </w:trPr>
        <w:tc>
          <w:tcPr>
            <w:tcW w:w="1252" w:type="dxa"/>
            <w:tcBorders>
              <w:top w:val="nil"/>
              <w:left w:val="nil"/>
              <w:bottom w:val="nil"/>
              <w:right w:val="nil"/>
            </w:tcBorders>
            <w:shd w:val="clear" w:color="auto" w:fill="auto"/>
            <w:noWrap/>
            <w:hideMark/>
          </w:tcPr>
          <w:p w14:paraId="438307C3" w14:textId="77777777" w:rsidR="00C96047" w:rsidRPr="00633156" w:rsidRDefault="00C96047" w:rsidP="00C96047">
            <w:pPr>
              <w:rPr>
                <w:sz w:val="20"/>
                <w:szCs w:val="20"/>
                <w:lang w:val="en-GB"/>
                <w:rPrChange w:id="501" w:author="Microsoft Office User" w:date="2018-11-15T23:48:00Z">
                  <w:rPr>
                    <w:sz w:val="20"/>
                    <w:szCs w:val="20"/>
                  </w:rPr>
                </w:rPrChange>
              </w:rPr>
            </w:pPr>
          </w:p>
        </w:tc>
        <w:tc>
          <w:tcPr>
            <w:tcW w:w="1967" w:type="dxa"/>
            <w:tcBorders>
              <w:top w:val="nil"/>
              <w:left w:val="nil"/>
              <w:bottom w:val="nil"/>
              <w:right w:val="nil"/>
            </w:tcBorders>
            <w:shd w:val="clear" w:color="auto" w:fill="auto"/>
            <w:noWrap/>
            <w:hideMark/>
          </w:tcPr>
          <w:p w14:paraId="14CD8A93" w14:textId="77777777" w:rsidR="00C96047" w:rsidRPr="00633156" w:rsidRDefault="00C96047" w:rsidP="00C96047">
            <w:pPr>
              <w:rPr>
                <w:sz w:val="20"/>
                <w:szCs w:val="20"/>
                <w:lang w:val="en-GB"/>
                <w:rPrChange w:id="502" w:author="Microsoft Office User" w:date="2018-11-15T23:48:00Z">
                  <w:rPr>
                    <w:sz w:val="20"/>
                    <w:szCs w:val="20"/>
                  </w:rPr>
                </w:rPrChange>
              </w:rPr>
            </w:pPr>
          </w:p>
        </w:tc>
        <w:tc>
          <w:tcPr>
            <w:tcW w:w="2070" w:type="dxa"/>
            <w:tcBorders>
              <w:top w:val="nil"/>
              <w:left w:val="nil"/>
              <w:bottom w:val="nil"/>
              <w:right w:val="nil"/>
            </w:tcBorders>
            <w:shd w:val="clear" w:color="auto" w:fill="auto"/>
            <w:noWrap/>
            <w:hideMark/>
          </w:tcPr>
          <w:p w14:paraId="2C49EEDD" w14:textId="77777777" w:rsidR="00C96047" w:rsidRPr="00C96047" w:rsidRDefault="00C96047" w:rsidP="00C96047">
            <w:pPr>
              <w:rPr>
                <w:color w:val="000000"/>
              </w:rPr>
            </w:pPr>
            <w:proofErr w:type="spellStart"/>
            <w:r w:rsidRPr="00C96047">
              <w:rPr>
                <w:color w:val="000000"/>
              </w:rPr>
              <w:t>Cheerfulness</w:t>
            </w:r>
            <w:proofErr w:type="spellEnd"/>
          </w:p>
        </w:tc>
        <w:tc>
          <w:tcPr>
            <w:tcW w:w="1301" w:type="dxa"/>
            <w:tcBorders>
              <w:top w:val="nil"/>
              <w:left w:val="nil"/>
              <w:bottom w:val="nil"/>
              <w:right w:val="nil"/>
            </w:tcBorders>
            <w:shd w:val="clear" w:color="auto" w:fill="auto"/>
            <w:noWrap/>
            <w:hideMark/>
          </w:tcPr>
          <w:p w14:paraId="2B5D5660" w14:textId="77777777" w:rsidR="00C96047" w:rsidRPr="00C96047" w:rsidRDefault="00C96047" w:rsidP="00C96047">
            <w:pPr>
              <w:jc w:val="right"/>
              <w:rPr>
                <w:color w:val="000000"/>
              </w:rPr>
            </w:pPr>
            <w:r w:rsidRPr="00C96047">
              <w:rPr>
                <w:color w:val="000000"/>
              </w:rPr>
              <w:t>0,8</w:t>
            </w:r>
          </w:p>
        </w:tc>
        <w:tc>
          <w:tcPr>
            <w:tcW w:w="15185" w:type="dxa"/>
            <w:tcBorders>
              <w:top w:val="nil"/>
              <w:left w:val="nil"/>
              <w:bottom w:val="nil"/>
              <w:right w:val="nil"/>
            </w:tcBorders>
            <w:shd w:val="clear" w:color="auto" w:fill="auto"/>
            <w:noWrap/>
            <w:hideMark/>
          </w:tcPr>
          <w:p w14:paraId="36C75C4B" w14:textId="77777777" w:rsidR="000E125A" w:rsidRPr="00633156" w:rsidRDefault="00C96047" w:rsidP="00C96047">
            <w:pPr>
              <w:rPr>
                <w:color w:val="000000"/>
                <w:lang w:val="en-GB"/>
                <w:rPrChange w:id="503" w:author="Microsoft Office User" w:date="2018-11-15T23:48:00Z">
                  <w:rPr>
                    <w:color w:val="000000"/>
                  </w:rPr>
                </w:rPrChange>
              </w:rPr>
            </w:pPr>
            <w:r w:rsidRPr="00633156">
              <w:rPr>
                <w:color w:val="000000"/>
                <w:lang w:val="en-GB"/>
                <w:rPrChange w:id="504" w:author="Microsoft Office User" w:date="2018-11-15T23:48:00Z">
                  <w:rPr>
                    <w:color w:val="000000"/>
                  </w:rPr>
                </w:rPrChange>
              </w:rPr>
              <w:t xml:space="preserve">+ Addictive mobile phone </w:t>
            </w:r>
          </w:p>
          <w:p w14:paraId="192C84A9" w14:textId="77777777" w:rsidR="00C96047" w:rsidRPr="00633156" w:rsidRDefault="00C96047" w:rsidP="00C96047">
            <w:pPr>
              <w:rPr>
                <w:color w:val="000000"/>
                <w:lang w:val="en-GB"/>
                <w:rPrChange w:id="505" w:author="Microsoft Office User" w:date="2018-11-15T23:48:00Z">
                  <w:rPr>
                    <w:color w:val="000000"/>
                  </w:rPr>
                </w:rPrChange>
              </w:rPr>
            </w:pPr>
            <w:r w:rsidRPr="00633156">
              <w:rPr>
                <w:color w:val="000000"/>
                <w:lang w:val="en-GB"/>
                <w:rPrChange w:id="506" w:author="Microsoft Office User" w:date="2018-11-15T23:48:00Z">
                  <w:rPr>
                    <w:color w:val="000000"/>
                  </w:rPr>
                </w:rPrChange>
              </w:rPr>
              <w:t xml:space="preserve">usage style </w:t>
            </w:r>
            <w:r w:rsidRPr="00633156">
              <w:rPr>
                <w:b/>
                <w:bCs/>
                <w:color w:val="000000"/>
                <w:lang w:val="en-GB"/>
                <w:rPrChange w:id="507" w:author="Microsoft Office User" w:date="2018-11-15T23:48:00Z">
                  <w:rPr>
                    <w:b/>
                    <w:bCs/>
                    <w:color w:val="000000"/>
                  </w:rPr>
                </w:rPrChange>
              </w:rPr>
              <w:t>(</w:t>
            </w:r>
            <w:r w:rsidRPr="00633156">
              <w:rPr>
                <w:color w:val="000000"/>
                <w:lang w:val="en-GB"/>
                <w:rPrChange w:id="508" w:author="Microsoft Office User" w:date="2018-11-15T23:48:00Z">
                  <w:rPr>
                    <w:color w:val="000000"/>
                  </w:rPr>
                </w:rPrChange>
              </w:rPr>
              <w:t>.28</w:t>
            </w:r>
            <w:r w:rsidRPr="00633156">
              <w:rPr>
                <w:b/>
                <w:bCs/>
                <w:color w:val="000000"/>
                <w:lang w:val="en-GB"/>
                <w:rPrChange w:id="509" w:author="Microsoft Office User" w:date="2018-11-15T23:48:00Z">
                  <w:rPr>
                    <w:b/>
                    <w:bCs/>
                    <w:color w:val="000000"/>
                  </w:rPr>
                </w:rPrChange>
              </w:rPr>
              <w:t>)</w:t>
            </w:r>
            <w:r w:rsidRPr="00633156">
              <w:rPr>
                <w:color w:val="000000"/>
                <w:lang w:val="en-GB"/>
                <w:rPrChange w:id="510" w:author="Microsoft Office User" w:date="2018-11-15T23:48:00Z">
                  <w:rPr>
                    <w:color w:val="000000"/>
                  </w:rPr>
                </w:rPrChange>
              </w:rPr>
              <w:t xml:space="preserve"> (Siddiqui, 2011)</w:t>
            </w:r>
          </w:p>
        </w:tc>
        <w:tc>
          <w:tcPr>
            <w:tcW w:w="2477" w:type="dxa"/>
            <w:tcBorders>
              <w:top w:val="nil"/>
              <w:left w:val="nil"/>
              <w:bottom w:val="nil"/>
              <w:right w:val="nil"/>
            </w:tcBorders>
            <w:shd w:val="clear" w:color="auto" w:fill="auto"/>
            <w:noWrap/>
            <w:hideMark/>
          </w:tcPr>
          <w:p w14:paraId="5BEA11F2" w14:textId="77777777" w:rsidR="00C96047" w:rsidRPr="00633156" w:rsidRDefault="00C96047" w:rsidP="00C96047">
            <w:pPr>
              <w:rPr>
                <w:color w:val="000000"/>
                <w:lang w:val="en-GB"/>
                <w:rPrChange w:id="511" w:author="Microsoft Office User" w:date="2018-11-15T23:48:00Z">
                  <w:rPr>
                    <w:color w:val="000000"/>
                  </w:rPr>
                </w:rPrChange>
              </w:rPr>
            </w:pPr>
          </w:p>
        </w:tc>
        <w:tc>
          <w:tcPr>
            <w:tcW w:w="2476" w:type="dxa"/>
            <w:tcBorders>
              <w:top w:val="nil"/>
              <w:left w:val="nil"/>
              <w:bottom w:val="nil"/>
              <w:right w:val="nil"/>
            </w:tcBorders>
            <w:shd w:val="clear" w:color="auto" w:fill="auto"/>
            <w:noWrap/>
            <w:hideMark/>
          </w:tcPr>
          <w:p w14:paraId="3DBF66DA" w14:textId="77777777" w:rsidR="00C96047" w:rsidRPr="00633156" w:rsidRDefault="00C96047" w:rsidP="00C96047">
            <w:pPr>
              <w:rPr>
                <w:sz w:val="20"/>
                <w:szCs w:val="20"/>
                <w:lang w:val="en-GB"/>
                <w:rPrChange w:id="512"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72D98F49" w14:textId="77777777" w:rsidR="00C96047" w:rsidRPr="00633156" w:rsidRDefault="00C96047" w:rsidP="00C96047">
            <w:pPr>
              <w:rPr>
                <w:sz w:val="20"/>
                <w:szCs w:val="20"/>
                <w:lang w:val="en-GB"/>
                <w:rPrChange w:id="513"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1F5AD869" w14:textId="77777777" w:rsidR="00C96047" w:rsidRPr="00633156" w:rsidRDefault="00C96047" w:rsidP="00C96047">
            <w:pPr>
              <w:rPr>
                <w:sz w:val="20"/>
                <w:szCs w:val="20"/>
                <w:lang w:val="en-GB"/>
                <w:rPrChange w:id="514" w:author="Microsoft Office User" w:date="2018-11-15T23:48:00Z">
                  <w:rPr>
                    <w:sz w:val="20"/>
                    <w:szCs w:val="20"/>
                  </w:rPr>
                </w:rPrChange>
              </w:rPr>
            </w:pPr>
          </w:p>
        </w:tc>
      </w:tr>
      <w:tr w:rsidR="00C96047" w:rsidRPr="00C96047" w14:paraId="0EF3FCC8" w14:textId="77777777" w:rsidTr="000E125A">
        <w:trPr>
          <w:trHeight w:val="320"/>
        </w:trPr>
        <w:tc>
          <w:tcPr>
            <w:tcW w:w="1252" w:type="dxa"/>
            <w:tcBorders>
              <w:top w:val="nil"/>
              <w:left w:val="nil"/>
              <w:bottom w:val="nil"/>
              <w:right w:val="nil"/>
            </w:tcBorders>
            <w:shd w:val="clear" w:color="auto" w:fill="auto"/>
            <w:noWrap/>
            <w:hideMark/>
          </w:tcPr>
          <w:p w14:paraId="06CF78A4" w14:textId="77777777" w:rsidR="00C96047" w:rsidRPr="00633156" w:rsidRDefault="00C96047" w:rsidP="00C96047">
            <w:pPr>
              <w:rPr>
                <w:sz w:val="20"/>
                <w:szCs w:val="20"/>
                <w:lang w:val="en-GB"/>
                <w:rPrChange w:id="515" w:author="Microsoft Office User" w:date="2018-11-15T23:48:00Z">
                  <w:rPr>
                    <w:sz w:val="20"/>
                    <w:szCs w:val="20"/>
                  </w:rPr>
                </w:rPrChange>
              </w:rPr>
            </w:pPr>
          </w:p>
        </w:tc>
        <w:tc>
          <w:tcPr>
            <w:tcW w:w="1967" w:type="dxa"/>
            <w:tcBorders>
              <w:top w:val="nil"/>
              <w:left w:val="nil"/>
              <w:bottom w:val="nil"/>
              <w:right w:val="nil"/>
            </w:tcBorders>
            <w:shd w:val="clear" w:color="auto" w:fill="auto"/>
            <w:noWrap/>
            <w:hideMark/>
          </w:tcPr>
          <w:p w14:paraId="6053E7BE" w14:textId="77777777" w:rsidR="00C96047" w:rsidRPr="00C96047" w:rsidRDefault="00C96047" w:rsidP="00C96047">
            <w:pPr>
              <w:rPr>
                <w:color w:val="000000"/>
              </w:rPr>
            </w:pPr>
            <w:proofErr w:type="spellStart"/>
            <w:r w:rsidRPr="00C96047">
              <w:rPr>
                <w:color w:val="000000"/>
              </w:rPr>
              <w:t>Openness</w:t>
            </w:r>
            <w:proofErr w:type="spellEnd"/>
            <w:r w:rsidRPr="00C96047">
              <w:rPr>
                <w:color w:val="000000"/>
              </w:rPr>
              <w:t xml:space="preserve"> to </w:t>
            </w:r>
            <w:proofErr w:type="spellStart"/>
            <w:r w:rsidRPr="00C96047">
              <w:rPr>
                <w:color w:val="000000"/>
              </w:rPr>
              <w:t>Experience</w:t>
            </w:r>
            <w:proofErr w:type="spellEnd"/>
          </w:p>
        </w:tc>
        <w:tc>
          <w:tcPr>
            <w:tcW w:w="2070" w:type="dxa"/>
            <w:tcBorders>
              <w:top w:val="nil"/>
              <w:left w:val="nil"/>
              <w:bottom w:val="nil"/>
              <w:right w:val="nil"/>
            </w:tcBorders>
            <w:shd w:val="clear" w:color="auto" w:fill="auto"/>
            <w:noWrap/>
            <w:hideMark/>
          </w:tcPr>
          <w:p w14:paraId="0DEE5EC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CB6003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31DE6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D2DA1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AA0E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8EC428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126A2" w14:textId="77777777" w:rsidR="00C96047" w:rsidRPr="00C96047" w:rsidRDefault="00C96047" w:rsidP="00C96047">
            <w:pPr>
              <w:rPr>
                <w:sz w:val="20"/>
                <w:szCs w:val="20"/>
              </w:rPr>
            </w:pPr>
          </w:p>
        </w:tc>
      </w:tr>
      <w:tr w:rsidR="00C96047" w:rsidRPr="00C96047" w14:paraId="140F91BE" w14:textId="77777777" w:rsidTr="000E125A">
        <w:trPr>
          <w:trHeight w:val="320"/>
        </w:trPr>
        <w:tc>
          <w:tcPr>
            <w:tcW w:w="1252" w:type="dxa"/>
            <w:tcBorders>
              <w:top w:val="nil"/>
              <w:left w:val="nil"/>
              <w:bottom w:val="nil"/>
              <w:right w:val="nil"/>
            </w:tcBorders>
            <w:shd w:val="clear" w:color="auto" w:fill="auto"/>
            <w:noWrap/>
            <w:hideMark/>
          </w:tcPr>
          <w:p w14:paraId="413535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15866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59132E" w14:textId="77777777" w:rsidR="00C96047" w:rsidRPr="00C96047" w:rsidRDefault="00C96047" w:rsidP="00C96047">
            <w:pPr>
              <w:rPr>
                <w:color w:val="000000"/>
              </w:rPr>
            </w:pP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1F418D93" w14:textId="77777777" w:rsidR="00C96047" w:rsidRPr="00C96047" w:rsidRDefault="00C96047" w:rsidP="00C96047">
            <w:pPr>
              <w:jc w:val="right"/>
              <w:rPr>
                <w:color w:val="000000"/>
              </w:rPr>
            </w:pPr>
            <w:r w:rsidRPr="00C96047">
              <w:rPr>
                <w:color w:val="000000"/>
              </w:rPr>
              <w:t>0,83</w:t>
            </w:r>
          </w:p>
        </w:tc>
        <w:tc>
          <w:tcPr>
            <w:tcW w:w="15185" w:type="dxa"/>
            <w:tcBorders>
              <w:top w:val="nil"/>
              <w:left w:val="nil"/>
              <w:bottom w:val="nil"/>
              <w:right w:val="nil"/>
            </w:tcBorders>
            <w:shd w:val="clear" w:color="auto" w:fill="auto"/>
            <w:noWrap/>
            <w:hideMark/>
          </w:tcPr>
          <w:p w14:paraId="30E10D4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4C7449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9E5E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9AFB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B8227A" w14:textId="77777777" w:rsidR="00C96047" w:rsidRPr="00C96047" w:rsidRDefault="00C96047" w:rsidP="00C96047">
            <w:pPr>
              <w:rPr>
                <w:sz w:val="20"/>
                <w:szCs w:val="20"/>
              </w:rPr>
            </w:pPr>
          </w:p>
        </w:tc>
      </w:tr>
      <w:tr w:rsidR="00C96047" w:rsidRPr="00C96047" w14:paraId="6AF4446B" w14:textId="77777777" w:rsidTr="000E125A">
        <w:trPr>
          <w:trHeight w:val="320"/>
        </w:trPr>
        <w:tc>
          <w:tcPr>
            <w:tcW w:w="1252" w:type="dxa"/>
            <w:tcBorders>
              <w:top w:val="nil"/>
              <w:left w:val="nil"/>
              <w:bottom w:val="nil"/>
              <w:right w:val="nil"/>
            </w:tcBorders>
            <w:shd w:val="clear" w:color="auto" w:fill="auto"/>
            <w:noWrap/>
            <w:hideMark/>
          </w:tcPr>
          <w:p w14:paraId="3456D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3756E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1FEACC" w14:textId="77777777" w:rsidR="00C96047" w:rsidRPr="00C96047" w:rsidRDefault="00C96047" w:rsidP="00C96047">
            <w:pPr>
              <w:rPr>
                <w:color w:val="000000"/>
              </w:rPr>
            </w:pPr>
            <w:proofErr w:type="spellStart"/>
            <w:r w:rsidRPr="00C96047">
              <w:rPr>
                <w:color w:val="000000"/>
              </w:rPr>
              <w:t>Artistic</w:t>
            </w:r>
            <w:proofErr w:type="spellEnd"/>
            <w:r w:rsidRPr="00C96047">
              <w:rPr>
                <w:color w:val="000000"/>
              </w:rPr>
              <w:t xml:space="preserve"> </w:t>
            </w:r>
            <w:proofErr w:type="spellStart"/>
            <w:r w:rsidRPr="00C96047">
              <w:rPr>
                <w:color w:val="000000"/>
              </w:rPr>
              <w:t>interests</w:t>
            </w:r>
            <w:proofErr w:type="spellEnd"/>
          </w:p>
        </w:tc>
        <w:tc>
          <w:tcPr>
            <w:tcW w:w="1301" w:type="dxa"/>
            <w:tcBorders>
              <w:top w:val="nil"/>
              <w:left w:val="nil"/>
              <w:bottom w:val="nil"/>
              <w:right w:val="nil"/>
            </w:tcBorders>
            <w:shd w:val="clear" w:color="auto" w:fill="auto"/>
            <w:noWrap/>
            <w:hideMark/>
          </w:tcPr>
          <w:p w14:paraId="227F7571" w14:textId="77777777" w:rsidR="00C96047" w:rsidRPr="00C96047" w:rsidRDefault="00C96047" w:rsidP="00C96047">
            <w:pPr>
              <w:jc w:val="right"/>
              <w:rPr>
                <w:color w:val="000000"/>
              </w:rPr>
            </w:pPr>
            <w:r w:rsidRPr="00C96047">
              <w:rPr>
                <w:color w:val="000000"/>
              </w:rPr>
              <w:t>0,76</w:t>
            </w:r>
          </w:p>
        </w:tc>
        <w:tc>
          <w:tcPr>
            <w:tcW w:w="15185" w:type="dxa"/>
            <w:tcBorders>
              <w:top w:val="nil"/>
              <w:left w:val="nil"/>
              <w:bottom w:val="nil"/>
              <w:right w:val="nil"/>
            </w:tcBorders>
            <w:shd w:val="clear" w:color="auto" w:fill="auto"/>
            <w:noWrap/>
            <w:hideMark/>
          </w:tcPr>
          <w:p w14:paraId="0EC9480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ADCA4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88D9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DF7F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2F559E" w14:textId="77777777" w:rsidR="00C96047" w:rsidRPr="00C96047" w:rsidRDefault="00C96047" w:rsidP="00C96047">
            <w:pPr>
              <w:rPr>
                <w:sz w:val="20"/>
                <w:szCs w:val="20"/>
              </w:rPr>
            </w:pPr>
          </w:p>
        </w:tc>
      </w:tr>
      <w:tr w:rsidR="00C96047" w:rsidRPr="00C96047" w14:paraId="4F9204D3" w14:textId="77777777" w:rsidTr="000E125A">
        <w:trPr>
          <w:trHeight w:val="320"/>
        </w:trPr>
        <w:tc>
          <w:tcPr>
            <w:tcW w:w="1252" w:type="dxa"/>
            <w:tcBorders>
              <w:top w:val="nil"/>
              <w:left w:val="nil"/>
              <w:bottom w:val="nil"/>
              <w:right w:val="nil"/>
            </w:tcBorders>
            <w:shd w:val="clear" w:color="auto" w:fill="auto"/>
            <w:noWrap/>
            <w:hideMark/>
          </w:tcPr>
          <w:p w14:paraId="37F1BBA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B8B60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2C2BDE" w14:textId="77777777" w:rsidR="00C96047" w:rsidRPr="00C96047" w:rsidRDefault="00C96047" w:rsidP="00C96047">
            <w:pPr>
              <w:rPr>
                <w:color w:val="000000"/>
              </w:rPr>
            </w:pPr>
            <w:proofErr w:type="spellStart"/>
            <w:r w:rsidRPr="00C96047">
              <w:rPr>
                <w:color w:val="000000"/>
              </w:rPr>
              <w:t>Emotionality</w:t>
            </w:r>
            <w:proofErr w:type="spellEnd"/>
          </w:p>
        </w:tc>
        <w:tc>
          <w:tcPr>
            <w:tcW w:w="1301" w:type="dxa"/>
            <w:tcBorders>
              <w:top w:val="nil"/>
              <w:left w:val="nil"/>
              <w:bottom w:val="nil"/>
              <w:right w:val="nil"/>
            </w:tcBorders>
            <w:shd w:val="clear" w:color="auto" w:fill="auto"/>
            <w:noWrap/>
            <w:hideMark/>
          </w:tcPr>
          <w:p w14:paraId="459BD11E" w14:textId="77777777" w:rsidR="00C96047" w:rsidRPr="00C96047" w:rsidRDefault="00C96047" w:rsidP="00C96047">
            <w:pPr>
              <w:jc w:val="right"/>
              <w:rPr>
                <w:color w:val="000000"/>
              </w:rPr>
            </w:pPr>
            <w:r w:rsidRPr="00C96047">
              <w:rPr>
                <w:color w:val="000000"/>
              </w:rPr>
              <w:t>0,69</w:t>
            </w:r>
          </w:p>
        </w:tc>
        <w:tc>
          <w:tcPr>
            <w:tcW w:w="15185" w:type="dxa"/>
            <w:tcBorders>
              <w:top w:val="nil"/>
              <w:left w:val="nil"/>
              <w:bottom w:val="nil"/>
              <w:right w:val="nil"/>
            </w:tcBorders>
            <w:shd w:val="clear" w:color="auto" w:fill="auto"/>
            <w:noWrap/>
            <w:hideMark/>
          </w:tcPr>
          <w:p w14:paraId="05B2544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57DC3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A916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00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F17E95" w14:textId="77777777" w:rsidR="00C96047" w:rsidRPr="00C96047" w:rsidRDefault="00C96047" w:rsidP="00C96047">
            <w:pPr>
              <w:rPr>
                <w:sz w:val="20"/>
                <w:szCs w:val="20"/>
              </w:rPr>
            </w:pPr>
          </w:p>
        </w:tc>
      </w:tr>
      <w:tr w:rsidR="00C96047" w:rsidRPr="00C96047" w14:paraId="2175FDF0" w14:textId="77777777" w:rsidTr="000E125A">
        <w:trPr>
          <w:trHeight w:val="320"/>
        </w:trPr>
        <w:tc>
          <w:tcPr>
            <w:tcW w:w="1252" w:type="dxa"/>
            <w:tcBorders>
              <w:top w:val="nil"/>
              <w:left w:val="nil"/>
              <w:bottom w:val="nil"/>
              <w:right w:val="nil"/>
            </w:tcBorders>
            <w:shd w:val="clear" w:color="auto" w:fill="auto"/>
            <w:noWrap/>
            <w:hideMark/>
          </w:tcPr>
          <w:p w14:paraId="2FD005A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A7643F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61B3D12" w14:textId="77777777" w:rsidR="00C96047" w:rsidRPr="00C96047" w:rsidRDefault="00C96047" w:rsidP="00C96047">
            <w:pPr>
              <w:rPr>
                <w:color w:val="000000"/>
              </w:rPr>
            </w:pPr>
            <w:proofErr w:type="spellStart"/>
            <w:r w:rsidRPr="00C96047">
              <w:rPr>
                <w:color w:val="000000"/>
              </w:rPr>
              <w:t>Adventurousness</w:t>
            </w:r>
            <w:proofErr w:type="spellEnd"/>
          </w:p>
        </w:tc>
        <w:tc>
          <w:tcPr>
            <w:tcW w:w="1301" w:type="dxa"/>
            <w:tcBorders>
              <w:top w:val="nil"/>
              <w:left w:val="nil"/>
              <w:bottom w:val="nil"/>
              <w:right w:val="nil"/>
            </w:tcBorders>
            <w:shd w:val="clear" w:color="auto" w:fill="auto"/>
            <w:noWrap/>
            <w:hideMark/>
          </w:tcPr>
          <w:p w14:paraId="5E028E30" w14:textId="77777777" w:rsidR="00C96047" w:rsidRPr="00C96047" w:rsidRDefault="00C96047" w:rsidP="00C96047">
            <w:pPr>
              <w:jc w:val="right"/>
              <w:rPr>
                <w:color w:val="000000"/>
              </w:rPr>
            </w:pPr>
            <w:r w:rsidRPr="00C96047">
              <w:rPr>
                <w:color w:val="000000"/>
              </w:rPr>
              <w:t>0,72</w:t>
            </w:r>
          </w:p>
        </w:tc>
        <w:tc>
          <w:tcPr>
            <w:tcW w:w="15185" w:type="dxa"/>
            <w:tcBorders>
              <w:top w:val="nil"/>
              <w:left w:val="nil"/>
              <w:bottom w:val="nil"/>
              <w:right w:val="nil"/>
            </w:tcBorders>
            <w:shd w:val="clear" w:color="auto" w:fill="auto"/>
            <w:noWrap/>
            <w:hideMark/>
          </w:tcPr>
          <w:p w14:paraId="2315BF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623E3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7F9B47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18C6B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146BBC" w14:textId="77777777" w:rsidR="00C96047" w:rsidRPr="00C96047" w:rsidRDefault="00C96047" w:rsidP="00C96047">
            <w:pPr>
              <w:rPr>
                <w:sz w:val="20"/>
                <w:szCs w:val="20"/>
              </w:rPr>
            </w:pPr>
          </w:p>
        </w:tc>
      </w:tr>
      <w:tr w:rsidR="00C96047" w:rsidRPr="00C96047" w14:paraId="464B6B98" w14:textId="77777777" w:rsidTr="000E125A">
        <w:trPr>
          <w:trHeight w:val="320"/>
        </w:trPr>
        <w:tc>
          <w:tcPr>
            <w:tcW w:w="1252" w:type="dxa"/>
            <w:tcBorders>
              <w:top w:val="nil"/>
              <w:left w:val="nil"/>
              <w:bottom w:val="nil"/>
              <w:right w:val="nil"/>
            </w:tcBorders>
            <w:shd w:val="clear" w:color="auto" w:fill="auto"/>
            <w:noWrap/>
            <w:hideMark/>
          </w:tcPr>
          <w:p w14:paraId="469BB69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B836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02C066" w14:textId="77777777" w:rsidR="00C96047" w:rsidRPr="00C96047" w:rsidRDefault="00C96047" w:rsidP="00C96047">
            <w:pPr>
              <w:rPr>
                <w:color w:val="000000"/>
              </w:rPr>
            </w:pPr>
            <w:proofErr w:type="spellStart"/>
            <w:r w:rsidRPr="00C96047">
              <w:rPr>
                <w:color w:val="000000"/>
              </w:rPr>
              <w:t>Intellect</w:t>
            </w:r>
            <w:proofErr w:type="spellEnd"/>
          </w:p>
        </w:tc>
        <w:tc>
          <w:tcPr>
            <w:tcW w:w="1301" w:type="dxa"/>
            <w:tcBorders>
              <w:top w:val="nil"/>
              <w:left w:val="nil"/>
              <w:bottom w:val="nil"/>
              <w:right w:val="nil"/>
            </w:tcBorders>
            <w:shd w:val="clear" w:color="auto" w:fill="auto"/>
            <w:noWrap/>
            <w:hideMark/>
          </w:tcPr>
          <w:p w14:paraId="709BEC68" w14:textId="77777777" w:rsidR="00C96047" w:rsidRPr="00C96047" w:rsidRDefault="00C96047" w:rsidP="00C96047">
            <w:pPr>
              <w:jc w:val="right"/>
              <w:rPr>
                <w:color w:val="000000"/>
              </w:rPr>
            </w:pPr>
            <w:r w:rsidRPr="00C96047">
              <w:rPr>
                <w:color w:val="000000"/>
              </w:rPr>
              <w:t>0,75</w:t>
            </w:r>
          </w:p>
        </w:tc>
        <w:tc>
          <w:tcPr>
            <w:tcW w:w="15185" w:type="dxa"/>
            <w:tcBorders>
              <w:top w:val="nil"/>
              <w:left w:val="nil"/>
              <w:bottom w:val="nil"/>
              <w:right w:val="nil"/>
            </w:tcBorders>
            <w:shd w:val="clear" w:color="auto" w:fill="auto"/>
            <w:noWrap/>
            <w:hideMark/>
          </w:tcPr>
          <w:p w14:paraId="28C94C7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D864B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193B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13F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2FAB054" w14:textId="77777777" w:rsidR="00C96047" w:rsidRPr="00C96047" w:rsidRDefault="00C96047" w:rsidP="00C96047">
            <w:pPr>
              <w:rPr>
                <w:sz w:val="20"/>
                <w:szCs w:val="20"/>
              </w:rPr>
            </w:pPr>
          </w:p>
        </w:tc>
      </w:tr>
      <w:tr w:rsidR="00C96047" w:rsidRPr="001653F1" w14:paraId="5C85D6C0" w14:textId="77777777" w:rsidTr="000E125A">
        <w:trPr>
          <w:trHeight w:val="320"/>
        </w:trPr>
        <w:tc>
          <w:tcPr>
            <w:tcW w:w="1252" w:type="dxa"/>
            <w:tcBorders>
              <w:top w:val="nil"/>
              <w:left w:val="nil"/>
              <w:bottom w:val="nil"/>
              <w:right w:val="nil"/>
            </w:tcBorders>
            <w:shd w:val="clear" w:color="auto" w:fill="auto"/>
            <w:noWrap/>
            <w:hideMark/>
          </w:tcPr>
          <w:p w14:paraId="566B815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54D6EE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A533CB" w14:textId="77777777" w:rsidR="00C96047" w:rsidRPr="00C96047" w:rsidRDefault="00C96047" w:rsidP="00C96047">
            <w:pPr>
              <w:rPr>
                <w:color w:val="000000"/>
              </w:rPr>
            </w:pPr>
            <w:proofErr w:type="spellStart"/>
            <w:r w:rsidRPr="00C96047">
              <w:rPr>
                <w:color w:val="000000"/>
              </w:rPr>
              <w:t>Liberalism</w:t>
            </w:r>
            <w:proofErr w:type="spellEnd"/>
          </w:p>
        </w:tc>
        <w:tc>
          <w:tcPr>
            <w:tcW w:w="1301" w:type="dxa"/>
            <w:tcBorders>
              <w:top w:val="nil"/>
              <w:left w:val="nil"/>
              <w:bottom w:val="nil"/>
              <w:right w:val="nil"/>
            </w:tcBorders>
            <w:shd w:val="clear" w:color="auto" w:fill="auto"/>
            <w:noWrap/>
            <w:hideMark/>
          </w:tcPr>
          <w:p w14:paraId="7AC0C77D" w14:textId="77777777" w:rsidR="00C96047" w:rsidRPr="00C96047" w:rsidRDefault="00C96047" w:rsidP="00C96047">
            <w:pPr>
              <w:jc w:val="right"/>
              <w:rPr>
                <w:color w:val="000000"/>
              </w:rPr>
            </w:pPr>
            <w:r w:rsidRPr="00C96047">
              <w:rPr>
                <w:color w:val="000000"/>
              </w:rPr>
              <w:t>0,64</w:t>
            </w:r>
          </w:p>
        </w:tc>
        <w:tc>
          <w:tcPr>
            <w:tcW w:w="15185" w:type="dxa"/>
            <w:tcBorders>
              <w:top w:val="nil"/>
              <w:left w:val="nil"/>
              <w:bottom w:val="nil"/>
              <w:right w:val="nil"/>
            </w:tcBorders>
            <w:shd w:val="clear" w:color="auto" w:fill="auto"/>
            <w:noWrap/>
            <w:hideMark/>
          </w:tcPr>
          <w:p w14:paraId="50B1F0F5" w14:textId="77777777" w:rsidR="000E125A" w:rsidRPr="00633156" w:rsidRDefault="00C96047" w:rsidP="00C96047">
            <w:pPr>
              <w:rPr>
                <w:color w:val="000000"/>
                <w:lang w:val="en-GB"/>
                <w:rPrChange w:id="516" w:author="Microsoft Office User" w:date="2018-11-15T23:47:00Z">
                  <w:rPr>
                    <w:color w:val="000000"/>
                  </w:rPr>
                </w:rPrChange>
              </w:rPr>
            </w:pPr>
            <w:r w:rsidRPr="00633156">
              <w:rPr>
                <w:color w:val="000000"/>
                <w:lang w:val="en-GB"/>
                <w:rPrChange w:id="517" w:author="Microsoft Office User" w:date="2018-11-15T23:47:00Z">
                  <w:rPr>
                    <w:color w:val="000000"/>
                  </w:rPr>
                </w:rPrChange>
              </w:rPr>
              <w:t xml:space="preserve">+ Trendy mobile phone </w:t>
            </w:r>
          </w:p>
          <w:p w14:paraId="5575CC3B" w14:textId="77777777" w:rsidR="00C96047" w:rsidRPr="00633156" w:rsidRDefault="00C96047" w:rsidP="00C96047">
            <w:pPr>
              <w:rPr>
                <w:color w:val="000000"/>
                <w:lang w:val="en-GB"/>
                <w:rPrChange w:id="518" w:author="Microsoft Office User" w:date="2018-11-15T23:47:00Z">
                  <w:rPr>
                    <w:color w:val="000000"/>
                  </w:rPr>
                </w:rPrChange>
              </w:rPr>
            </w:pPr>
            <w:r w:rsidRPr="00633156">
              <w:rPr>
                <w:color w:val="000000"/>
                <w:lang w:val="en-GB"/>
                <w:rPrChange w:id="519" w:author="Microsoft Office User" w:date="2018-11-15T23:47:00Z">
                  <w:rPr>
                    <w:color w:val="000000"/>
                  </w:rPr>
                </w:rPrChange>
              </w:rPr>
              <w:t xml:space="preserve">usage style </w:t>
            </w:r>
            <w:r w:rsidRPr="00633156">
              <w:rPr>
                <w:b/>
                <w:bCs/>
                <w:color w:val="000000"/>
                <w:lang w:val="en-GB"/>
                <w:rPrChange w:id="520" w:author="Microsoft Office User" w:date="2018-11-15T23:47:00Z">
                  <w:rPr>
                    <w:b/>
                    <w:bCs/>
                    <w:color w:val="000000"/>
                  </w:rPr>
                </w:rPrChange>
              </w:rPr>
              <w:t>(</w:t>
            </w:r>
            <w:r w:rsidRPr="00633156">
              <w:rPr>
                <w:color w:val="000000"/>
                <w:lang w:val="en-GB"/>
                <w:rPrChange w:id="521" w:author="Microsoft Office User" w:date="2018-11-15T23:47:00Z">
                  <w:rPr>
                    <w:color w:val="000000"/>
                  </w:rPr>
                </w:rPrChange>
              </w:rPr>
              <w:t>.31</w:t>
            </w:r>
            <w:r w:rsidRPr="00633156">
              <w:rPr>
                <w:b/>
                <w:bCs/>
                <w:color w:val="000000"/>
                <w:lang w:val="en-GB"/>
                <w:rPrChange w:id="522" w:author="Microsoft Office User" w:date="2018-11-15T23:47:00Z">
                  <w:rPr>
                    <w:b/>
                    <w:bCs/>
                    <w:color w:val="000000"/>
                  </w:rPr>
                </w:rPrChange>
              </w:rPr>
              <w:t>)</w:t>
            </w:r>
            <w:r w:rsidRPr="00633156">
              <w:rPr>
                <w:color w:val="000000"/>
                <w:lang w:val="en-GB"/>
                <w:rPrChange w:id="523" w:author="Microsoft Office User" w:date="2018-11-15T23:47:00Z">
                  <w:rPr>
                    <w:color w:val="000000"/>
                  </w:rPr>
                </w:rPrChange>
              </w:rPr>
              <w:t xml:space="preserve"> (Siddiqui, 2011)</w:t>
            </w:r>
          </w:p>
        </w:tc>
        <w:tc>
          <w:tcPr>
            <w:tcW w:w="2477" w:type="dxa"/>
            <w:tcBorders>
              <w:top w:val="nil"/>
              <w:left w:val="nil"/>
              <w:bottom w:val="nil"/>
              <w:right w:val="nil"/>
            </w:tcBorders>
            <w:shd w:val="clear" w:color="auto" w:fill="auto"/>
            <w:noWrap/>
            <w:hideMark/>
          </w:tcPr>
          <w:p w14:paraId="2328DC7C" w14:textId="77777777" w:rsidR="00C96047" w:rsidRPr="00633156" w:rsidRDefault="00C96047" w:rsidP="00C96047">
            <w:pPr>
              <w:rPr>
                <w:color w:val="000000"/>
                <w:lang w:val="en-GB"/>
                <w:rPrChange w:id="524" w:author="Microsoft Office User" w:date="2018-11-15T23:47:00Z">
                  <w:rPr>
                    <w:color w:val="000000"/>
                  </w:rPr>
                </w:rPrChange>
              </w:rPr>
            </w:pPr>
          </w:p>
        </w:tc>
        <w:tc>
          <w:tcPr>
            <w:tcW w:w="2476" w:type="dxa"/>
            <w:tcBorders>
              <w:top w:val="nil"/>
              <w:left w:val="nil"/>
              <w:bottom w:val="nil"/>
              <w:right w:val="nil"/>
            </w:tcBorders>
            <w:shd w:val="clear" w:color="auto" w:fill="auto"/>
            <w:noWrap/>
            <w:hideMark/>
          </w:tcPr>
          <w:p w14:paraId="719F4DD8" w14:textId="77777777" w:rsidR="00C96047" w:rsidRPr="00633156" w:rsidRDefault="00C96047" w:rsidP="00C96047">
            <w:pPr>
              <w:rPr>
                <w:sz w:val="20"/>
                <w:szCs w:val="20"/>
                <w:lang w:val="en-GB"/>
                <w:rPrChange w:id="525"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077A5EA5" w14:textId="77777777" w:rsidR="00C96047" w:rsidRPr="00633156" w:rsidRDefault="00C96047" w:rsidP="00C96047">
            <w:pPr>
              <w:rPr>
                <w:sz w:val="20"/>
                <w:szCs w:val="20"/>
                <w:lang w:val="en-GB"/>
                <w:rPrChange w:id="526"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7C8D8720" w14:textId="77777777" w:rsidR="00C96047" w:rsidRPr="00633156" w:rsidRDefault="00C96047" w:rsidP="00C96047">
            <w:pPr>
              <w:rPr>
                <w:sz w:val="20"/>
                <w:szCs w:val="20"/>
                <w:lang w:val="en-GB"/>
                <w:rPrChange w:id="527" w:author="Microsoft Office User" w:date="2018-11-15T23:47:00Z">
                  <w:rPr>
                    <w:sz w:val="20"/>
                    <w:szCs w:val="20"/>
                  </w:rPr>
                </w:rPrChange>
              </w:rPr>
            </w:pPr>
          </w:p>
        </w:tc>
      </w:tr>
      <w:tr w:rsidR="00C96047" w:rsidRPr="00C96047" w14:paraId="1B708424" w14:textId="77777777" w:rsidTr="000E125A">
        <w:trPr>
          <w:trHeight w:val="320"/>
        </w:trPr>
        <w:tc>
          <w:tcPr>
            <w:tcW w:w="1252" w:type="dxa"/>
            <w:tcBorders>
              <w:top w:val="nil"/>
              <w:left w:val="nil"/>
              <w:bottom w:val="nil"/>
              <w:right w:val="nil"/>
            </w:tcBorders>
            <w:shd w:val="clear" w:color="auto" w:fill="auto"/>
            <w:noWrap/>
            <w:hideMark/>
          </w:tcPr>
          <w:p w14:paraId="158C74F8" w14:textId="77777777" w:rsidR="00C96047" w:rsidRPr="00633156" w:rsidRDefault="00C96047" w:rsidP="00C96047">
            <w:pPr>
              <w:rPr>
                <w:sz w:val="20"/>
                <w:szCs w:val="20"/>
                <w:lang w:val="en-GB"/>
                <w:rPrChange w:id="528" w:author="Microsoft Office User" w:date="2018-11-15T23:47:00Z">
                  <w:rPr>
                    <w:sz w:val="20"/>
                    <w:szCs w:val="20"/>
                  </w:rPr>
                </w:rPrChange>
              </w:rPr>
            </w:pPr>
          </w:p>
        </w:tc>
        <w:tc>
          <w:tcPr>
            <w:tcW w:w="1967" w:type="dxa"/>
            <w:tcBorders>
              <w:top w:val="nil"/>
              <w:left w:val="nil"/>
              <w:bottom w:val="nil"/>
              <w:right w:val="nil"/>
            </w:tcBorders>
            <w:shd w:val="clear" w:color="auto" w:fill="auto"/>
            <w:noWrap/>
            <w:hideMark/>
          </w:tcPr>
          <w:p w14:paraId="4870132D"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0E9C915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77FC6D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BFAF319"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54D089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500C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F5F3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8CED18" w14:textId="77777777" w:rsidR="00C96047" w:rsidRPr="00C96047" w:rsidRDefault="00C96047" w:rsidP="00C96047">
            <w:pPr>
              <w:rPr>
                <w:sz w:val="20"/>
                <w:szCs w:val="20"/>
              </w:rPr>
            </w:pPr>
          </w:p>
        </w:tc>
      </w:tr>
      <w:tr w:rsidR="00C96047" w:rsidRPr="00C96047" w14:paraId="5F51D9E1" w14:textId="77777777" w:rsidTr="000E125A">
        <w:trPr>
          <w:trHeight w:val="320"/>
        </w:trPr>
        <w:tc>
          <w:tcPr>
            <w:tcW w:w="1252" w:type="dxa"/>
            <w:tcBorders>
              <w:top w:val="nil"/>
              <w:left w:val="nil"/>
              <w:bottom w:val="nil"/>
              <w:right w:val="nil"/>
            </w:tcBorders>
            <w:shd w:val="clear" w:color="auto" w:fill="auto"/>
            <w:noWrap/>
            <w:hideMark/>
          </w:tcPr>
          <w:p w14:paraId="468A2B6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B0BFF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0C1A952"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0897DE9" w14:textId="77777777" w:rsidR="00C96047" w:rsidRPr="00C96047" w:rsidRDefault="00C96047" w:rsidP="00C96047">
            <w:pPr>
              <w:jc w:val="right"/>
              <w:rPr>
                <w:color w:val="000000"/>
              </w:rPr>
            </w:pPr>
            <w:r w:rsidRPr="00C96047">
              <w:rPr>
                <w:color w:val="000000"/>
              </w:rPr>
              <w:t>0,86</w:t>
            </w:r>
          </w:p>
        </w:tc>
        <w:tc>
          <w:tcPr>
            <w:tcW w:w="15185" w:type="dxa"/>
            <w:tcBorders>
              <w:top w:val="nil"/>
              <w:left w:val="nil"/>
              <w:bottom w:val="nil"/>
              <w:right w:val="nil"/>
            </w:tcBorders>
            <w:shd w:val="clear" w:color="auto" w:fill="auto"/>
            <w:noWrap/>
            <w:hideMark/>
          </w:tcPr>
          <w:p w14:paraId="15B04CA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77989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CE1B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5D53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44E70" w14:textId="77777777" w:rsidR="00C96047" w:rsidRPr="00C96047" w:rsidRDefault="00C96047" w:rsidP="00C96047">
            <w:pPr>
              <w:rPr>
                <w:sz w:val="20"/>
                <w:szCs w:val="20"/>
              </w:rPr>
            </w:pPr>
          </w:p>
        </w:tc>
      </w:tr>
      <w:tr w:rsidR="00C96047" w:rsidRPr="001653F1" w14:paraId="52AAFCE1" w14:textId="77777777" w:rsidTr="000E125A">
        <w:trPr>
          <w:trHeight w:val="320"/>
        </w:trPr>
        <w:tc>
          <w:tcPr>
            <w:tcW w:w="1252" w:type="dxa"/>
            <w:tcBorders>
              <w:top w:val="nil"/>
              <w:left w:val="nil"/>
              <w:bottom w:val="nil"/>
              <w:right w:val="nil"/>
            </w:tcBorders>
            <w:shd w:val="clear" w:color="auto" w:fill="auto"/>
            <w:noWrap/>
            <w:hideMark/>
          </w:tcPr>
          <w:p w14:paraId="6220799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E62C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3496B4F" w14:textId="77777777" w:rsidR="00C96047" w:rsidRPr="00C96047" w:rsidRDefault="00C96047" w:rsidP="00C96047">
            <w:pPr>
              <w:rPr>
                <w:color w:val="000000"/>
              </w:rPr>
            </w:pPr>
            <w:proofErr w:type="spellStart"/>
            <w:r w:rsidRPr="00C96047">
              <w:rPr>
                <w:color w:val="000000"/>
              </w:rPr>
              <w:t>Morality</w:t>
            </w:r>
            <w:proofErr w:type="spellEnd"/>
          </w:p>
        </w:tc>
        <w:tc>
          <w:tcPr>
            <w:tcW w:w="1301" w:type="dxa"/>
            <w:tcBorders>
              <w:top w:val="nil"/>
              <w:left w:val="nil"/>
              <w:bottom w:val="nil"/>
              <w:right w:val="nil"/>
            </w:tcBorders>
            <w:shd w:val="clear" w:color="auto" w:fill="auto"/>
            <w:noWrap/>
            <w:hideMark/>
          </w:tcPr>
          <w:p w14:paraId="52A66FFE" w14:textId="77777777" w:rsidR="00C96047" w:rsidRPr="00C96047" w:rsidRDefault="00C96047" w:rsidP="00C96047">
            <w:pPr>
              <w:jc w:val="right"/>
              <w:rPr>
                <w:color w:val="000000"/>
              </w:rPr>
            </w:pPr>
            <w:r w:rsidRPr="00C96047">
              <w:rPr>
                <w:color w:val="000000"/>
              </w:rPr>
              <w:t>0,76</w:t>
            </w:r>
          </w:p>
        </w:tc>
        <w:tc>
          <w:tcPr>
            <w:tcW w:w="15185" w:type="dxa"/>
            <w:tcBorders>
              <w:top w:val="nil"/>
              <w:left w:val="nil"/>
              <w:bottom w:val="nil"/>
              <w:right w:val="nil"/>
            </w:tcBorders>
            <w:shd w:val="clear" w:color="auto" w:fill="auto"/>
            <w:noWrap/>
            <w:hideMark/>
          </w:tcPr>
          <w:p w14:paraId="56234940" w14:textId="77777777" w:rsidR="000E125A" w:rsidRPr="00633156" w:rsidRDefault="00C96047" w:rsidP="00C96047">
            <w:pPr>
              <w:rPr>
                <w:color w:val="000000"/>
                <w:lang w:val="en-GB"/>
                <w:rPrChange w:id="529" w:author="Microsoft Office User" w:date="2018-11-15T23:47:00Z">
                  <w:rPr>
                    <w:color w:val="000000"/>
                  </w:rPr>
                </w:rPrChange>
              </w:rPr>
            </w:pPr>
            <w:r w:rsidRPr="00633156">
              <w:rPr>
                <w:color w:val="000000"/>
                <w:lang w:val="en-GB"/>
                <w:rPrChange w:id="530" w:author="Microsoft Office User" w:date="2018-11-15T23:47:00Z">
                  <w:rPr>
                    <w:color w:val="000000"/>
                  </w:rPr>
                </w:rPrChange>
              </w:rPr>
              <w:t xml:space="preserve">+ Thrifty mobile phone </w:t>
            </w:r>
          </w:p>
          <w:p w14:paraId="22BDFE42" w14:textId="77777777" w:rsidR="00C96047" w:rsidRPr="00633156" w:rsidRDefault="00C96047" w:rsidP="00C96047">
            <w:pPr>
              <w:rPr>
                <w:color w:val="000000"/>
                <w:lang w:val="en-GB"/>
                <w:rPrChange w:id="531" w:author="Microsoft Office User" w:date="2018-11-15T23:47:00Z">
                  <w:rPr>
                    <w:color w:val="000000"/>
                  </w:rPr>
                </w:rPrChange>
              </w:rPr>
            </w:pPr>
            <w:r w:rsidRPr="00633156">
              <w:rPr>
                <w:color w:val="000000"/>
                <w:lang w:val="en-GB"/>
                <w:rPrChange w:id="532" w:author="Microsoft Office User" w:date="2018-11-15T23:47:00Z">
                  <w:rPr>
                    <w:color w:val="000000"/>
                  </w:rPr>
                </w:rPrChange>
              </w:rPr>
              <w:t>usage style (.48) (Siddiqui, 2011)</w:t>
            </w:r>
          </w:p>
        </w:tc>
        <w:tc>
          <w:tcPr>
            <w:tcW w:w="2477" w:type="dxa"/>
            <w:tcBorders>
              <w:top w:val="nil"/>
              <w:left w:val="nil"/>
              <w:bottom w:val="nil"/>
              <w:right w:val="nil"/>
            </w:tcBorders>
            <w:shd w:val="clear" w:color="auto" w:fill="auto"/>
            <w:noWrap/>
            <w:hideMark/>
          </w:tcPr>
          <w:p w14:paraId="6DCFF3EE" w14:textId="77777777" w:rsidR="00C96047" w:rsidRPr="00633156" w:rsidRDefault="00C96047" w:rsidP="00C96047">
            <w:pPr>
              <w:rPr>
                <w:color w:val="000000"/>
                <w:lang w:val="en-GB"/>
                <w:rPrChange w:id="533" w:author="Microsoft Office User" w:date="2018-11-15T23:47:00Z">
                  <w:rPr>
                    <w:color w:val="000000"/>
                  </w:rPr>
                </w:rPrChange>
              </w:rPr>
            </w:pPr>
          </w:p>
        </w:tc>
        <w:tc>
          <w:tcPr>
            <w:tcW w:w="2476" w:type="dxa"/>
            <w:tcBorders>
              <w:top w:val="nil"/>
              <w:left w:val="nil"/>
              <w:bottom w:val="nil"/>
              <w:right w:val="nil"/>
            </w:tcBorders>
            <w:shd w:val="clear" w:color="auto" w:fill="auto"/>
            <w:noWrap/>
            <w:hideMark/>
          </w:tcPr>
          <w:p w14:paraId="5DCDD603" w14:textId="77777777" w:rsidR="00C96047" w:rsidRPr="00633156" w:rsidRDefault="00C96047" w:rsidP="00C96047">
            <w:pPr>
              <w:rPr>
                <w:sz w:val="20"/>
                <w:szCs w:val="20"/>
                <w:lang w:val="en-GB"/>
                <w:rPrChange w:id="534"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3C98284D" w14:textId="77777777" w:rsidR="00C96047" w:rsidRPr="00633156" w:rsidRDefault="00C96047" w:rsidP="00C96047">
            <w:pPr>
              <w:rPr>
                <w:sz w:val="20"/>
                <w:szCs w:val="20"/>
                <w:lang w:val="en-GB"/>
                <w:rPrChange w:id="535"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344EEB70" w14:textId="77777777" w:rsidR="00C96047" w:rsidRPr="00633156" w:rsidRDefault="00C96047" w:rsidP="00C96047">
            <w:pPr>
              <w:rPr>
                <w:sz w:val="20"/>
                <w:szCs w:val="20"/>
                <w:lang w:val="en-GB"/>
                <w:rPrChange w:id="536" w:author="Microsoft Office User" w:date="2018-11-15T23:47:00Z">
                  <w:rPr>
                    <w:sz w:val="20"/>
                    <w:szCs w:val="20"/>
                  </w:rPr>
                </w:rPrChange>
              </w:rPr>
            </w:pPr>
          </w:p>
        </w:tc>
      </w:tr>
      <w:tr w:rsidR="00C96047" w:rsidRPr="00C96047" w14:paraId="01F281D5" w14:textId="77777777" w:rsidTr="000E125A">
        <w:trPr>
          <w:trHeight w:val="320"/>
        </w:trPr>
        <w:tc>
          <w:tcPr>
            <w:tcW w:w="1252" w:type="dxa"/>
            <w:tcBorders>
              <w:top w:val="nil"/>
              <w:left w:val="nil"/>
              <w:bottom w:val="nil"/>
              <w:right w:val="nil"/>
            </w:tcBorders>
            <w:shd w:val="clear" w:color="auto" w:fill="auto"/>
            <w:noWrap/>
            <w:hideMark/>
          </w:tcPr>
          <w:p w14:paraId="04B431BD" w14:textId="77777777" w:rsidR="00C96047" w:rsidRPr="00633156" w:rsidRDefault="00C96047" w:rsidP="00C96047">
            <w:pPr>
              <w:rPr>
                <w:sz w:val="20"/>
                <w:szCs w:val="20"/>
                <w:lang w:val="en-GB"/>
                <w:rPrChange w:id="537" w:author="Microsoft Office User" w:date="2018-11-15T23:47:00Z">
                  <w:rPr>
                    <w:sz w:val="20"/>
                    <w:szCs w:val="20"/>
                  </w:rPr>
                </w:rPrChange>
              </w:rPr>
            </w:pPr>
          </w:p>
        </w:tc>
        <w:tc>
          <w:tcPr>
            <w:tcW w:w="1967" w:type="dxa"/>
            <w:tcBorders>
              <w:top w:val="nil"/>
              <w:left w:val="nil"/>
              <w:bottom w:val="nil"/>
              <w:right w:val="nil"/>
            </w:tcBorders>
            <w:shd w:val="clear" w:color="auto" w:fill="auto"/>
            <w:noWrap/>
            <w:hideMark/>
          </w:tcPr>
          <w:p w14:paraId="0FE4C5A7" w14:textId="77777777" w:rsidR="00C96047" w:rsidRPr="00633156" w:rsidRDefault="00C96047" w:rsidP="00C96047">
            <w:pPr>
              <w:rPr>
                <w:sz w:val="20"/>
                <w:szCs w:val="20"/>
                <w:lang w:val="en-GB"/>
                <w:rPrChange w:id="538" w:author="Microsoft Office User" w:date="2018-11-15T23:47:00Z">
                  <w:rPr>
                    <w:sz w:val="20"/>
                    <w:szCs w:val="20"/>
                  </w:rPr>
                </w:rPrChange>
              </w:rPr>
            </w:pPr>
          </w:p>
        </w:tc>
        <w:tc>
          <w:tcPr>
            <w:tcW w:w="2070" w:type="dxa"/>
            <w:tcBorders>
              <w:top w:val="nil"/>
              <w:left w:val="nil"/>
              <w:bottom w:val="nil"/>
              <w:right w:val="nil"/>
            </w:tcBorders>
            <w:shd w:val="clear" w:color="auto" w:fill="auto"/>
            <w:noWrap/>
            <w:hideMark/>
          </w:tcPr>
          <w:p w14:paraId="567F4EAA"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6CF9B608" w14:textId="77777777" w:rsidR="00C96047" w:rsidRPr="00C96047" w:rsidRDefault="00C96047" w:rsidP="00C96047">
            <w:pPr>
              <w:jc w:val="right"/>
              <w:rPr>
                <w:color w:val="000000"/>
              </w:rPr>
            </w:pPr>
            <w:r w:rsidRPr="00C96047">
              <w:rPr>
                <w:color w:val="000000"/>
              </w:rPr>
              <w:t>0,76</w:t>
            </w:r>
          </w:p>
        </w:tc>
        <w:tc>
          <w:tcPr>
            <w:tcW w:w="15185" w:type="dxa"/>
            <w:tcBorders>
              <w:top w:val="nil"/>
              <w:left w:val="nil"/>
              <w:bottom w:val="nil"/>
              <w:right w:val="nil"/>
            </w:tcBorders>
            <w:shd w:val="clear" w:color="auto" w:fill="auto"/>
            <w:noWrap/>
            <w:hideMark/>
          </w:tcPr>
          <w:p w14:paraId="42C94EC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FE054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C2415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F4FFA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57B61F" w14:textId="77777777" w:rsidR="00C96047" w:rsidRPr="00C96047" w:rsidRDefault="00C96047" w:rsidP="00C96047">
            <w:pPr>
              <w:rPr>
                <w:sz w:val="20"/>
                <w:szCs w:val="20"/>
              </w:rPr>
            </w:pPr>
          </w:p>
        </w:tc>
      </w:tr>
      <w:tr w:rsidR="00C96047" w:rsidRPr="00C96047" w14:paraId="294BBF79" w14:textId="77777777" w:rsidTr="000E125A">
        <w:trPr>
          <w:trHeight w:val="320"/>
        </w:trPr>
        <w:tc>
          <w:tcPr>
            <w:tcW w:w="1252" w:type="dxa"/>
            <w:tcBorders>
              <w:top w:val="nil"/>
              <w:left w:val="nil"/>
              <w:bottom w:val="nil"/>
              <w:right w:val="nil"/>
            </w:tcBorders>
            <w:shd w:val="clear" w:color="auto" w:fill="auto"/>
            <w:noWrap/>
            <w:hideMark/>
          </w:tcPr>
          <w:p w14:paraId="4F6B6F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95881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E92AA4D" w14:textId="77777777" w:rsidR="00C96047" w:rsidRPr="00C96047" w:rsidRDefault="00C96047" w:rsidP="00C96047">
            <w:pPr>
              <w:rPr>
                <w:color w:val="000000"/>
              </w:rPr>
            </w:pPr>
            <w:proofErr w:type="spellStart"/>
            <w:r w:rsidRPr="00C96047">
              <w:rPr>
                <w:color w:val="000000"/>
              </w:rPr>
              <w:t>Cooperation</w:t>
            </w:r>
            <w:proofErr w:type="spellEnd"/>
          </w:p>
        </w:tc>
        <w:tc>
          <w:tcPr>
            <w:tcW w:w="1301" w:type="dxa"/>
            <w:tcBorders>
              <w:top w:val="nil"/>
              <w:left w:val="nil"/>
              <w:bottom w:val="nil"/>
              <w:right w:val="nil"/>
            </w:tcBorders>
            <w:shd w:val="clear" w:color="auto" w:fill="auto"/>
            <w:noWrap/>
            <w:hideMark/>
          </w:tcPr>
          <w:p w14:paraId="0B9C44E9" w14:textId="77777777" w:rsidR="00C96047" w:rsidRPr="00C96047" w:rsidRDefault="00C96047" w:rsidP="00C96047">
            <w:pPr>
              <w:jc w:val="right"/>
              <w:rPr>
                <w:color w:val="000000"/>
              </w:rPr>
            </w:pPr>
            <w:r w:rsidRPr="00C96047">
              <w:rPr>
                <w:color w:val="000000"/>
              </w:rPr>
              <w:t>0,73</w:t>
            </w:r>
          </w:p>
        </w:tc>
        <w:tc>
          <w:tcPr>
            <w:tcW w:w="15185" w:type="dxa"/>
            <w:tcBorders>
              <w:top w:val="nil"/>
              <w:left w:val="nil"/>
              <w:bottom w:val="nil"/>
              <w:right w:val="nil"/>
            </w:tcBorders>
            <w:shd w:val="clear" w:color="auto" w:fill="auto"/>
            <w:noWrap/>
            <w:hideMark/>
          </w:tcPr>
          <w:p w14:paraId="050C58B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5B4358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D77509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5BA0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17DB7B" w14:textId="77777777" w:rsidR="00C96047" w:rsidRPr="00C96047" w:rsidRDefault="00C96047" w:rsidP="00C96047">
            <w:pPr>
              <w:rPr>
                <w:sz w:val="20"/>
                <w:szCs w:val="20"/>
              </w:rPr>
            </w:pPr>
          </w:p>
        </w:tc>
      </w:tr>
      <w:tr w:rsidR="00C96047" w:rsidRPr="00C96047" w14:paraId="648047E6" w14:textId="77777777" w:rsidTr="000E125A">
        <w:trPr>
          <w:trHeight w:val="320"/>
        </w:trPr>
        <w:tc>
          <w:tcPr>
            <w:tcW w:w="1252" w:type="dxa"/>
            <w:tcBorders>
              <w:top w:val="nil"/>
              <w:left w:val="nil"/>
              <w:bottom w:val="nil"/>
              <w:right w:val="nil"/>
            </w:tcBorders>
            <w:shd w:val="clear" w:color="auto" w:fill="auto"/>
            <w:noWrap/>
            <w:hideMark/>
          </w:tcPr>
          <w:p w14:paraId="59FD4AD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52DEC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DCA9021"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4F081FA6" w14:textId="77777777" w:rsidR="00C96047" w:rsidRPr="00C96047" w:rsidRDefault="00C96047" w:rsidP="00C96047">
            <w:pPr>
              <w:jc w:val="right"/>
              <w:rPr>
                <w:color w:val="000000"/>
              </w:rPr>
            </w:pPr>
            <w:r w:rsidRPr="00C96047">
              <w:rPr>
                <w:color w:val="000000"/>
              </w:rPr>
              <w:t>0,76</w:t>
            </w:r>
          </w:p>
        </w:tc>
        <w:tc>
          <w:tcPr>
            <w:tcW w:w="15185" w:type="dxa"/>
            <w:tcBorders>
              <w:top w:val="nil"/>
              <w:left w:val="nil"/>
              <w:bottom w:val="nil"/>
              <w:right w:val="nil"/>
            </w:tcBorders>
            <w:shd w:val="clear" w:color="auto" w:fill="auto"/>
            <w:noWrap/>
            <w:hideMark/>
          </w:tcPr>
          <w:p w14:paraId="05B2FF1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EF102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0361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B03A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C4BC80" w14:textId="77777777" w:rsidR="00C96047" w:rsidRPr="00C96047" w:rsidRDefault="00C96047" w:rsidP="00C96047">
            <w:pPr>
              <w:rPr>
                <w:sz w:val="20"/>
                <w:szCs w:val="20"/>
              </w:rPr>
            </w:pPr>
          </w:p>
        </w:tc>
      </w:tr>
      <w:tr w:rsidR="00C96047" w:rsidRPr="00C96047" w14:paraId="319306C9" w14:textId="77777777" w:rsidTr="000E125A">
        <w:trPr>
          <w:trHeight w:val="320"/>
        </w:trPr>
        <w:tc>
          <w:tcPr>
            <w:tcW w:w="1252" w:type="dxa"/>
            <w:tcBorders>
              <w:top w:val="nil"/>
              <w:left w:val="nil"/>
              <w:bottom w:val="nil"/>
              <w:right w:val="nil"/>
            </w:tcBorders>
            <w:shd w:val="clear" w:color="auto" w:fill="auto"/>
            <w:noWrap/>
            <w:hideMark/>
          </w:tcPr>
          <w:p w14:paraId="285334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1B565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CBD7A5" w14:textId="77777777" w:rsidR="00C96047" w:rsidRPr="00C96047" w:rsidRDefault="00C96047" w:rsidP="00C96047">
            <w:pPr>
              <w:rPr>
                <w:color w:val="000000"/>
              </w:rPr>
            </w:pPr>
            <w:proofErr w:type="spellStart"/>
            <w:r w:rsidRPr="00C96047">
              <w:rPr>
                <w:color w:val="000000"/>
              </w:rPr>
              <w:t>Sympathy</w:t>
            </w:r>
            <w:proofErr w:type="spellEnd"/>
          </w:p>
        </w:tc>
        <w:tc>
          <w:tcPr>
            <w:tcW w:w="1301" w:type="dxa"/>
            <w:tcBorders>
              <w:top w:val="nil"/>
              <w:left w:val="nil"/>
              <w:bottom w:val="nil"/>
              <w:right w:val="nil"/>
            </w:tcBorders>
            <w:shd w:val="clear" w:color="auto" w:fill="auto"/>
            <w:noWrap/>
            <w:hideMark/>
          </w:tcPr>
          <w:p w14:paraId="611C8378" w14:textId="77777777" w:rsidR="00C96047" w:rsidRPr="00C96047" w:rsidRDefault="00C96047" w:rsidP="00C96047">
            <w:pPr>
              <w:jc w:val="right"/>
              <w:rPr>
                <w:color w:val="000000"/>
              </w:rPr>
            </w:pPr>
            <w:r w:rsidRPr="00C96047">
              <w:rPr>
                <w:color w:val="000000"/>
              </w:rPr>
              <w:t>0,72</w:t>
            </w:r>
          </w:p>
        </w:tc>
        <w:tc>
          <w:tcPr>
            <w:tcW w:w="15185" w:type="dxa"/>
            <w:tcBorders>
              <w:top w:val="nil"/>
              <w:left w:val="nil"/>
              <w:bottom w:val="nil"/>
              <w:right w:val="nil"/>
            </w:tcBorders>
            <w:shd w:val="clear" w:color="auto" w:fill="auto"/>
            <w:noWrap/>
            <w:hideMark/>
          </w:tcPr>
          <w:p w14:paraId="1DEC8B1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6A0721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46489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C31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D5C27C" w14:textId="77777777" w:rsidR="00C96047" w:rsidRPr="00C96047" w:rsidRDefault="00C96047" w:rsidP="00C96047">
            <w:pPr>
              <w:rPr>
                <w:sz w:val="20"/>
                <w:szCs w:val="20"/>
              </w:rPr>
            </w:pPr>
          </w:p>
        </w:tc>
      </w:tr>
      <w:tr w:rsidR="00C96047" w:rsidRPr="00C96047" w14:paraId="49C40278" w14:textId="77777777" w:rsidTr="000E125A">
        <w:trPr>
          <w:trHeight w:val="320"/>
        </w:trPr>
        <w:tc>
          <w:tcPr>
            <w:tcW w:w="1252" w:type="dxa"/>
            <w:tcBorders>
              <w:top w:val="nil"/>
              <w:left w:val="nil"/>
              <w:bottom w:val="nil"/>
              <w:right w:val="nil"/>
            </w:tcBorders>
            <w:shd w:val="clear" w:color="auto" w:fill="auto"/>
            <w:noWrap/>
            <w:hideMark/>
          </w:tcPr>
          <w:p w14:paraId="7078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39087B"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4F0720F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F87714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A108AD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7AAB4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C9D9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3EC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B58535" w14:textId="77777777" w:rsidR="00C96047" w:rsidRPr="00C96047" w:rsidRDefault="00C96047" w:rsidP="00C96047">
            <w:pPr>
              <w:rPr>
                <w:sz w:val="20"/>
                <w:szCs w:val="20"/>
              </w:rPr>
            </w:pPr>
          </w:p>
        </w:tc>
      </w:tr>
      <w:tr w:rsidR="00C96047" w:rsidRPr="00C96047" w14:paraId="07745D82" w14:textId="77777777" w:rsidTr="000E125A">
        <w:trPr>
          <w:trHeight w:val="320"/>
        </w:trPr>
        <w:tc>
          <w:tcPr>
            <w:tcW w:w="1252" w:type="dxa"/>
            <w:tcBorders>
              <w:top w:val="nil"/>
              <w:left w:val="nil"/>
              <w:bottom w:val="nil"/>
              <w:right w:val="nil"/>
            </w:tcBorders>
            <w:shd w:val="clear" w:color="auto" w:fill="auto"/>
            <w:noWrap/>
            <w:hideMark/>
          </w:tcPr>
          <w:p w14:paraId="7F9F829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62DD1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C962CC" w14:textId="77777777" w:rsidR="00C96047" w:rsidRPr="00C96047" w:rsidRDefault="00C96047" w:rsidP="00C96047">
            <w:pPr>
              <w:rPr>
                <w:color w:val="000000"/>
              </w:rPr>
            </w:pPr>
            <w:proofErr w:type="spellStart"/>
            <w:r w:rsidRPr="00C96047">
              <w:rPr>
                <w:color w:val="000000"/>
              </w:rPr>
              <w:t>Self-Efficacy</w:t>
            </w:r>
            <w:proofErr w:type="spellEnd"/>
          </w:p>
        </w:tc>
        <w:tc>
          <w:tcPr>
            <w:tcW w:w="1301" w:type="dxa"/>
            <w:tcBorders>
              <w:top w:val="nil"/>
              <w:left w:val="nil"/>
              <w:bottom w:val="nil"/>
              <w:right w:val="nil"/>
            </w:tcBorders>
            <w:shd w:val="clear" w:color="auto" w:fill="auto"/>
            <w:noWrap/>
            <w:hideMark/>
          </w:tcPr>
          <w:p w14:paraId="34E00DF7" w14:textId="77777777" w:rsidR="00C96047" w:rsidRPr="00C96047" w:rsidRDefault="00C96047" w:rsidP="00C96047">
            <w:pPr>
              <w:jc w:val="right"/>
              <w:rPr>
                <w:color w:val="000000"/>
              </w:rPr>
            </w:pPr>
            <w:r w:rsidRPr="00C96047">
              <w:rPr>
                <w:color w:val="000000"/>
              </w:rPr>
              <w:t>0,63</w:t>
            </w:r>
          </w:p>
        </w:tc>
        <w:tc>
          <w:tcPr>
            <w:tcW w:w="15185" w:type="dxa"/>
            <w:tcBorders>
              <w:top w:val="nil"/>
              <w:left w:val="nil"/>
              <w:bottom w:val="nil"/>
              <w:right w:val="nil"/>
            </w:tcBorders>
            <w:shd w:val="clear" w:color="auto" w:fill="auto"/>
            <w:noWrap/>
            <w:hideMark/>
          </w:tcPr>
          <w:p w14:paraId="12849F1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D8E1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61B7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B7F3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07E1F5" w14:textId="77777777" w:rsidR="00C96047" w:rsidRPr="00C96047" w:rsidRDefault="00C96047" w:rsidP="00C96047">
            <w:pPr>
              <w:rPr>
                <w:sz w:val="20"/>
                <w:szCs w:val="20"/>
              </w:rPr>
            </w:pPr>
          </w:p>
        </w:tc>
      </w:tr>
      <w:tr w:rsidR="00C96047" w:rsidRPr="00C96047" w14:paraId="60AD549A" w14:textId="77777777" w:rsidTr="000E125A">
        <w:trPr>
          <w:trHeight w:val="320"/>
        </w:trPr>
        <w:tc>
          <w:tcPr>
            <w:tcW w:w="1252" w:type="dxa"/>
            <w:tcBorders>
              <w:top w:val="nil"/>
              <w:left w:val="nil"/>
              <w:bottom w:val="nil"/>
              <w:right w:val="nil"/>
            </w:tcBorders>
            <w:shd w:val="clear" w:color="auto" w:fill="auto"/>
            <w:noWrap/>
            <w:hideMark/>
          </w:tcPr>
          <w:p w14:paraId="1633EE1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142969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298FB32" w14:textId="77777777" w:rsidR="00C96047" w:rsidRPr="00C96047" w:rsidRDefault="00C96047" w:rsidP="00C96047">
            <w:pPr>
              <w:rPr>
                <w:color w:val="000000"/>
              </w:rPr>
            </w:pPr>
            <w:proofErr w:type="spellStart"/>
            <w:r w:rsidRPr="00C96047">
              <w:rPr>
                <w:color w:val="000000"/>
              </w:rPr>
              <w:t>Orderliness</w:t>
            </w:r>
            <w:proofErr w:type="spellEnd"/>
          </w:p>
        </w:tc>
        <w:tc>
          <w:tcPr>
            <w:tcW w:w="1301" w:type="dxa"/>
            <w:tcBorders>
              <w:top w:val="nil"/>
              <w:left w:val="nil"/>
              <w:bottom w:val="nil"/>
              <w:right w:val="nil"/>
            </w:tcBorders>
            <w:shd w:val="clear" w:color="auto" w:fill="auto"/>
            <w:noWrap/>
            <w:hideMark/>
          </w:tcPr>
          <w:p w14:paraId="51E99829" w14:textId="77777777" w:rsidR="00C96047" w:rsidRPr="00C96047" w:rsidRDefault="00C96047" w:rsidP="00C96047">
            <w:pPr>
              <w:jc w:val="right"/>
              <w:rPr>
                <w:color w:val="000000"/>
              </w:rPr>
            </w:pPr>
            <w:r w:rsidRPr="00C96047">
              <w:rPr>
                <w:color w:val="000000"/>
              </w:rPr>
              <w:t>0,83</w:t>
            </w:r>
          </w:p>
        </w:tc>
        <w:tc>
          <w:tcPr>
            <w:tcW w:w="15185" w:type="dxa"/>
            <w:tcBorders>
              <w:top w:val="nil"/>
              <w:left w:val="nil"/>
              <w:bottom w:val="nil"/>
              <w:right w:val="nil"/>
            </w:tcBorders>
            <w:shd w:val="clear" w:color="auto" w:fill="auto"/>
            <w:noWrap/>
            <w:hideMark/>
          </w:tcPr>
          <w:p w14:paraId="097F456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29702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C650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CD95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DD665F" w14:textId="77777777" w:rsidR="00C96047" w:rsidRPr="00C96047" w:rsidRDefault="00C96047" w:rsidP="00C96047">
            <w:pPr>
              <w:rPr>
                <w:sz w:val="20"/>
                <w:szCs w:val="20"/>
              </w:rPr>
            </w:pPr>
          </w:p>
        </w:tc>
      </w:tr>
      <w:tr w:rsidR="00C96047" w:rsidRPr="00C96047" w14:paraId="1FBFB008" w14:textId="77777777" w:rsidTr="000E125A">
        <w:trPr>
          <w:trHeight w:val="320"/>
        </w:trPr>
        <w:tc>
          <w:tcPr>
            <w:tcW w:w="1252" w:type="dxa"/>
            <w:tcBorders>
              <w:top w:val="nil"/>
              <w:left w:val="nil"/>
              <w:bottom w:val="nil"/>
              <w:right w:val="nil"/>
            </w:tcBorders>
            <w:shd w:val="clear" w:color="auto" w:fill="auto"/>
            <w:noWrap/>
            <w:hideMark/>
          </w:tcPr>
          <w:p w14:paraId="74938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BE7CAF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6636DFA"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0F7F0BC1" w14:textId="77777777" w:rsidR="00C96047" w:rsidRPr="00C96047" w:rsidRDefault="00C96047" w:rsidP="00C96047">
            <w:pPr>
              <w:jc w:val="right"/>
              <w:rPr>
                <w:color w:val="000000"/>
              </w:rPr>
            </w:pPr>
            <w:r w:rsidRPr="00C96047">
              <w:rPr>
                <w:color w:val="000000"/>
              </w:rPr>
              <w:t>0,69</w:t>
            </w:r>
          </w:p>
        </w:tc>
        <w:tc>
          <w:tcPr>
            <w:tcW w:w="15185" w:type="dxa"/>
            <w:tcBorders>
              <w:top w:val="nil"/>
              <w:left w:val="nil"/>
              <w:bottom w:val="nil"/>
              <w:right w:val="nil"/>
            </w:tcBorders>
            <w:shd w:val="clear" w:color="auto" w:fill="auto"/>
            <w:noWrap/>
            <w:hideMark/>
          </w:tcPr>
          <w:p w14:paraId="17F2AF3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438FBD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21602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072D9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114CE4" w14:textId="77777777" w:rsidR="00C96047" w:rsidRPr="00C96047" w:rsidRDefault="00C96047" w:rsidP="00C96047">
            <w:pPr>
              <w:rPr>
                <w:sz w:val="20"/>
                <w:szCs w:val="20"/>
              </w:rPr>
            </w:pPr>
          </w:p>
        </w:tc>
      </w:tr>
      <w:tr w:rsidR="00C96047" w:rsidRPr="001653F1" w14:paraId="675906EF" w14:textId="77777777" w:rsidTr="000E125A">
        <w:trPr>
          <w:trHeight w:val="320"/>
        </w:trPr>
        <w:tc>
          <w:tcPr>
            <w:tcW w:w="1252" w:type="dxa"/>
            <w:tcBorders>
              <w:top w:val="nil"/>
              <w:left w:val="nil"/>
              <w:bottom w:val="nil"/>
              <w:right w:val="nil"/>
            </w:tcBorders>
            <w:shd w:val="clear" w:color="auto" w:fill="auto"/>
            <w:noWrap/>
            <w:hideMark/>
          </w:tcPr>
          <w:p w14:paraId="17D0E2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39789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9379C8" w14:textId="77777777" w:rsidR="00C96047" w:rsidRPr="00C96047" w:rsidRDefault="00C96047" w:rsidP="00C96047">
            <w:pPr>
              <w:rPr>
                <w:color w:val="000000"/>
              </w:rPr>
            </w:pPr>
            <w:proofErr w:type="spellStart"/>
            <w:r w:rsidRPr="00C96047">
              <w:rPr>
                <w:color w:val="000000"/>
              </w:rPr>
              <w:t>Achievement-striving</w:t>
            </w:r>
            <w:proofErr w:type="spellEnd"/>
          </w:p>
        </w:tc>
        <w:tc>
          <w:tcPr>
            <w:tcW w:w="1301" w:type="dxa"/>
            <w:tcBorders>
              <w:top w:val="nil"/>
              <w:left w:val="nil"/>
              <w:bottom w:val="nil"/>
              <w:right w:val="nil"/>
            </w:tcBorders>
            <w:shd w:val="clear" w:color="auto" w:fill="auto"/>
            <w:noWrap/>
            <w:hideMark/>
          </w:tcPr>
          <w:p w14:paraId="5FB3ACF8" w14:textId="77777777" w:rsidR="00C96047" w:rsidRPr="00C96047" w:rsidRDefault="00C96047" w:rsidP="00C96047">
            <w:pPr>
              <w:jc w:val="right"/>
              <w:rPr>
                <w:color w:val="000000"/>
              </w:rPr>
            </w:pPr>
            <w:r w:rsidRPr="00C96047">
              <w:rPr>
                <w:color w:val="000000"/>
              </w:rPr>
              <w:t>0,8</w:t>
            </w:r>
          </w:p>
        </w:tc>
        <w:tc>
          <w:tcPr>
            <w:tcW w:w="15185" w:type="dxa"/>
            <w:tcBorders>
              <w:top w:val="nil"/>
              <w:left w:val="nil"/>
              <w:bottom w:val="nil"/>
              <w:right w:val="nil"/>
            </w:tcBorders>
            <w:shd w:val="clear" w:color="auto" w:fill="auto"/>
            <w:noWrap/>
            <w:hideMark/>
          </w:tcPr>
          <w:p w14:paraId="0AFF9298" w14:textId="77777777" w:rsidR="000E125A" w:rsidRPr="00633156" w:rsidRDefault="00C96047" w:rsidP="00C96047">
            <w:pPr>
              <w:rPr>
                <w:color w:val="000000"/>
                <w:lang w:val="en-GB"/>
                <w:rPrChange w:id="539" w:author="Microsoft Office User" w:date="2018-11-15T23:48:00Z">
                  <w:rPr>
                    <w:color w:val="000000"/>
                  </w:rPr>
                </w:rPrChange>
              </w:rPr>
            </w:pPr>
            <w:r w:rsidRPr="00633156">
              <w:rPr>
                <w:color w:val="000000"/>
                <w:lang w:val="en-GB"/>
                <w:rPrChange w:id="540" w:author="Microsoft Office User" w:date="2018-11-15T23:48:00Z">
                  <w:rPr>
                    <w:color w:val="000000"/>
                  </w:rPr>
                </w:rPrChange>
              </w:rPr>
              <w:t xml:space="preserve">+ Academic Performance </w:t>
            </w:r>
            <w:r w:rsidRPr="00633156">
              <w:rPr>
                <w:b/>
                <w:bCs/>
                <w:color w:val="000000"/>
                <w:lang w:val="en-GB"/>
                <w:rPrChange w:id="541" w:author="Microsoft Office User" w:date="2018-11-15T23:48:00Z">
                  <w:rPr>
                    <w:b/>
                    <w:bCs/>
                    <w:color w:val="000000"/>
                  </w:rPr>
                </w:rPrChange>
              </w:rPr>
              <w:t>(</w:t>
            </w:r>
            <w:r w:rsidRPr="00633156">
              <w:rPr>
                <w:color w:val="000000"/>
                <w:lang w:val="en-GB"/>
                <w:rPrChange w:id="542" w:author="Microsoft Office User" w:date="2018-11-15T23:48:00Z">
                  <w:rPr>
                    <w:color w:val="000000"/>
                  </w:rPr>
                </w:rPrChange>
              </w:rPr>
              <w:t>.23</w:t>
            </w:r>
            <w:r w:rsidRPr="00633156">
              <w:rPr>
                <w:b/>
                <w:bCs/>
                <w:color w:val="000000"/>
                <w:lang w:val="en-GB"/>
                <w:rPrChange w:id="543" w:author="Microsoft Office User" w:date="2018-11-15T23:48:00Z">
                  <w:rPr>
                    <w:b/>
                    <w:bCs/>
                    <w:color w:val="000000"/>
                  </w:rPr>
                </w:rPrChange>
              </w:rPr>
              <w:t>)</w:t>
            </w:r>
            <w:r w:rsidRPr="00633156">
              <w:rPr>
                <w:color w:val="000000"/>
                <w:lang w:val="en-GB"/>
                <w:rPrChange w:id="544" w:author="Microsoft Office User" w:date="2018-11-15T23:48:00Z">
                  <w:rPr>
                    <w:color w:val="000000"/>
                  </w:rPr>
                </w:rPrChange>
              </w:rPr>
              <w:t xml:space="preserve"> </w:t>
            </w:r>
          </w:p>
          <w:p w14:paraId="09A7854C" w14:textId="77777777" w:rsidR="00C96047" w:rsidRPr="00633156" w:rsidRDefault="00C96047" w:rsidP="00C96047">
            <w:pPr>
              <w:rPr>
                <w:color w:val="000000"/>
                <w:lang w:val="en-GB"/>
                <w:rPrChange w:id="545" w:author="Microsoft Office User" w:date="2018-11-15T23:48:00Z">
                  <w:rPr>
                    <w:color w:val="000000"/>
                  </w:rPr>
                </w:rPrChange>
              </w:rPr>
            </w:pPr>
            <w:r w:rsidRPr="00633156">
              <w:rPr>
                <w:color w:val="000000"/>
                <w:lang w:val="en-GB"/>
                <w:rPrChange w:id="546" w:author="Microsoft Office User" w:date="2018-11-15T23:48:00Z">
                  <w:rPr>
                    <w:color w:val="000000"/>
                  </w:rPr>
                </w:rPrChange>
              </w:rPr>
              <w:t>(</w:t>
            </w:r>
            <w:proofErr w:type="spellStart"/>
            <w:r w:rsidRPr="00633156">
              <w:rPr>
                <w:color w:val="000000"/>
                <w:lang w:val="en-GB"/>
                <w:rPrChange w:id="547" w:author="Microsoft Office User" w:date="2018-11-15T23:48:00Z">
                  <w:rPr>
                    <w:color w:val="000000"/>
                  </w:rPr>
                </w:rPrChange>
              </w:rPr>
              <w:t>Rosander</w:t>
            </w:r>
            <w:proofErr w:type="spellEnd"/>
            <w:r w:rsidRPr="00633156">
              <w:rPr>
                <w:color w:val="000000"/>
                <w:lang w:val="en-GB"/>
                <w:rPrChange w:id="548" w:author="Microsoft Office User" w:date="2018-11-15T23:48:00Z">
                  <w:rPr>
                    <w:color w:val="000000"/>
                  </w:rPr>
                </w:rPrChange>
              </w:rPr>
              <w:t xml:space="preserve">, </w:t>
            </w:r>
            <w:proofErr w:type="spellStart"/>
            <w:r w:rsidRPr="00633156">
              <w:rPr>
                <w:color w:val="000000"/>
                <w:lang w:val="en-GB"/>
                <w:rPrChange w:id="549" w:author="Microsoft Office User" w:date="2018-11-15T23:48:00Z">
                  <w:rPr>
                    <w:color w:val="000000"/>
                  </w:rPr>
                </w:rPrChange>
              </w:rPr>
              <w:t>Bäckström</w:t>
            </w:r>
            <w:proofErr w:type="spellEnd"/>
            <w:r w:rsidRPr="00633156">
              <w:rPr>
                <w:color w:val="000000"/>
                <w:lang w:val="en-GB"/>
                <w:rPrChange w:id="550" w:author="Microsoft Office User" w:date="2018-11-15T23:48:00Z">
                  <w:rPr>
                    <w:color w:val="000000"/>
                  </w:rPr>
                </w:rPrChange>
              </w:rPr>
              <w:t xml:space="preserve"> &amp; Sternberg, 2011)</w:t>
            </w:r>
          </w:p>
        </w:tc>
        <w:tc>
          <w:tcPr>
            <w:tcW w:w="2477" w:type="dxa"/>
            <w:tcBorders>
              <w:top w:val="nil"/>
              <w:left w:val="nil"/>
              <w:bottom w:val="nil"/>
              <w:right w:val="nil"/>
            </w:tcBorders>
            <w:shd w:val="clear" w:color="auto" w:fill="auto"/>
            <w:noWrap/>
            <w:hideMark/>
          </w:tcPr>
          <w:p w14:paraId="7AB1714C" w14:textId="77777777" w:rsidR="00C96047" w:rsidRPr="00633156" w:rsidRDefault="00C96047" w:rsidP="00C96047">
            <w:pPr>
              <w:rPr>
                <w:color w:val="000000"/>
                <w:lang w:val="en-GB"/>
                <w:rPrChange w:id="551" w:author="Microsoft Office User" w:date="2018-11-15T23:48:00Z">
                  <w:rPr>
                    <w:color w:val="000000"/>
                  </w:rPr>
                </w:rPrChange>
              </w:rPr>
            </w:pPr>
          </w:p>
        </w:tc>
        <w:tc>
          <w:tcPr>
            <w:tcW w:w="2476" w:type="dxa"/>
            <w:tcBorders>
              <w:top w:val="nil"/>
              <w:left w:val="nil"/>
              <w:bottom w:val="nil"/>
              <w:right w:val="nil"/>
            </w:tcBorders>
            <w:shd w:val="clear" w:color="auto" w:fill="auto"/>
            <w:noWrap/>
            <w:hideMark/>
          </w:tcPr>
          <w:p w14:paraId="045475C3" w14:textId="77777777" w:rsidR="00C96047" w:rsidRPr="00633156" w:rsidRDefault="00C96047" w:rsidP="00C96047">
            <w:pPr>
              <w:rPr>
                <w:sz w:val="20"/>
                <w:szCs w:val="20"/>
                <w:lang w:val="en-GB"/>
                <w:rPrChange w:id="552"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373664C6" w14:textId="77777777" w:rsidR="00C96047" w:rsidRPr="00633156" w:rsidRDefault="00C96047" w:rsidP="00C96047">
            <w:pPr>
              <w:rPr>
                <w:sz w:val="20"/>
                <w:szCs w:val="20"/>
                <w:lang w:val="en-GB"/>
                <w:rPrChange w:id="553"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3CC4DCD7" w14:textId="77777777" w:rsidR="00C96047" w:rsidRPr="00633156" w:rsidRDefault="00C96047" w:rsidP="00C96047">
            <w:pPr>
              <w:rPr>
                <w:sz w:val="20"/>
                <w:szCs w:val="20"/>
                <w:lang w:val="en-GB"/>
                <w:rPrChange w:id="554" w:author="Microsoft Office User" w:date="2018-11-15T23:48:00Z">
                  <w:rPr>
                    <w:sz w:val="20"/>
                    <w:szCs w:val="20"/>
                  </w:rPr>
                </w:rPrChange>
              </w:rPr>
            </w:pPr>
          </w:p>
        </w:tc>
      </w:tr>
      <w:tr w:rsidR="00C96047" w:rsidRPr="001653F1" w14:paraId="00717B67" w14:textId="77777777" w:rsidTr="000E125A">
        <w:trPr>
          <w:trHeight w:val="320"/>
        </w:trPr>
        <w:tc>
          <w:tcPr>
            <w:tcW w:w="1252" w:type="dxa"/>
            <w:tcBorders>
              <w:top w:val="nil"/>
              <w:left w:val="nil"/>
              <w:bottom w:val="nil"/>
              <w:right w:val="nil"/>
            </w:tcBorders>
            <w:shd w:val="clear" w:color="auto" w:fill="auto"/>
            <w:noWrap/>
            <w:hideMark/>
          </w:tcPr>
          <w:p w14:paraId="5D6BEF11" w14:textId="77777777" w:rsidR="00C96047" w:rsidRPr="00633156" w:rsidRDefault="00C96047" w:rsidP="00C96047">
            <w:pPr>
              <w:rPr>
                <w:sz w:val="20"/>
                <w:szCs w:val="20"/>
                <w:lang w:val="en-GB"/>
                <w:rPrChange w:id="555" w:author="Microsoft Office User" w:date="2018-11-15T23:48:00Z">
                  <w:rPr>
                    <w:sz w:val="20"/>
                    <w:szCs w:val="20"/>
                  </w:rPr>
                </w:rPrChange>
              </w:rPr>
            </w:pPr>
          </w:p>
        </w:tc>
        <w:tc>
          <w:tcPr>
            <w:tcW w:w="1967" w:type="dxa"/>
            <w:tcBorders>
              <w:top w:val="nil"/>
              <w:left w:val="nil"/>
              <w:bottom w:val="nil"/>
              <w:right w:val="nil"/>
            </w:tcBorders>
            <w:shd w:val="clear" w:color="auto" w:fill="auto"/>
            <w:noWrap/>
            <w:hideMark/>
          </w:tcPr>
          <w:p w14:paraId="10BF3CC4" w14:textId="77777777" w:rsidR="00C96047" w:rsidRPr="00633156" w:rsidRDefault="00C96047" w:rsidP="00C96047">
            <w:pPr>
              <w:rPr>
                <w:sz w:val="20"/>
                <w:szCs w:val="20"/>
                <w:lang w:val="en-GB"/>
                <w:rPrChange w:id="556" w:author="Microsoft Office User" w:date="2018-11-15T23:48:00Z">
                  <w:rPr>
                    <w:sz w:val="20"/>
                    <w:szCs w:val="20"/>
                  </w:rPr>
                </w:rPrChange>
              </w:rPr>
            </w:pPr>
          </w:p>
        </w:tc>
        <w:tc>
          <w:tcPr>
            <w:tcW w:w="2070" w:type="dxa"/>
            <w:tcBorders>
              <w:top w:val="nil"/>
              <w:left w:val="nil"/>
              <w:bottom w:val="nil"/>
              <w:right w:val="nil"/>
            </w:tcBorders>
            <w:shd w:val="clear" w:color="auto" w:fill="auto"/>
            <w:noWrap/>
            <w:hideMark/>
          </w:tcPr>
          <w:p w14:paraId="138AD9A9"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CCF38C" w14:textId="77777777" w:rsidR="00C96047" w:rsidRPr="00C96047" w:rsidRDefault="00C96047" w:rsidP="00C96047">
            <w:pPr>
              <w:jc w:val="right"/>
              <w:rPr>
                <w:color w:val="000000"/>
              </w:rPr>
            </w:pPr>
            <w:r w:rsidRPr="00C96047">
              <w:rPr>
                <w:color w:val="000000"/>
              </w:rPr>
              <w:t>0,73</w:t>
            </w:r>
          </w:p>
        </w:tc>
        <w:tc>
          <w:tcPr>
            <w:tcW w:w="15185" w:type="dxa"/>
            <w:tcBorders>
              <w:top w:val="nil"/>
              <w:left w:val="nil"/>
              <w:bottom w:val="nil"/>
              <w:right w:val="nil"/>
            </w:tcBorders>
            <w:shd w:val="clear" w:color="auto" w:fill="auto"/>
            <w:noWrap/>
            <w:hideMark/>
          </w:tcPr>
          <w:p w14:paraId="61A822D1" w14:textId="77777777" w:rsidR="000E125A" w:rsidRPr="00633156" w:rsidRDefault="00C96047" w:rsidP="00C96047">
            <w:pPr>
              <w:rPr>
                <w:color w:val="000000"/>
                <w:lang w:val="en-GB"/>
                <w:rPrChange w:id="557" w:author="Microsoft Office User" w:date="2018-11-15T23:48:00Z">
                  <w:rPr>
                    <w:color w:val="000000"/>
                  </w:rPr>
                </w:rPrChange>
              </w:rPr>
            </w:pPr>
            <w:r w:rsidRPr="00633156">
              <w:rPr>
                <w:color w:val="000000"/>
                <w:lang w:val="en-GB"/>
                <w:rPrChange w:id="558" w:author="Microsoft Office User" w:date="2018-11-15T23:48:00Z">
                  <w:rPr>
                    <w:color w:val="000000"/>
                  </w:rPr>
                </w:rPrChange>
              </w:rPr>
              <w:t xml:space="preserve">+ General health </w:t>
            </w:r>
            <w:proofErr w:type="spellStart"/>
            <w:r w:rsidRPr="00633156">
              <w:rPr>
                <w:color w:val="000000"/>
                <w:lang w:val="en-GB"/>
                <w:rPrChange w:id="559" w:author="Microsoft Office User" w:date="2018-11-15T23:48:00Z">
                  <w:rPr>
                    <w:color w:val="000000"/>
                  </w:rPr>
                </w:rPrChange>
              </w:rPr>
              <w:t>behaviors</w:t>
            </w:r>
            <w:proofErr w:type="spellEnd"/>
            <w:r w:rsidRPr="00633156">
              <w:rPr>
                <w:color w:val="000000"/>
                <w:lang w:val="en-GB"/>
                <w:rPrChange w:id="560" w:author="Microsoft Office User" w:date="2018-11-15T23:48:00Z">
                  <w:rPr>
                    <w:color w:val="000000"/>
                  </w:rPr>
                </w:rPrChange>
              </w:rPr>
              <w:t xml:space="preserve"> (.27) </w:t>
            </w:r>
          </w:p>
          <w:p w14:paraId="0A4C876B" w14:textId="77777777" w:rsidR="00C96047" w:rsidRPr="00633156" w:rsidRDefault="00C96047" w:rsidP="00C96047">
            <w:pPr>
              <w:rPr>
                <w:color w:val="000000"/>
                <w:lang w:val="en-GB"/>
                <w:rPrChange w:id="561" w:author="Microsoft Office User" w:date="2018-11-15T23:48:00Z">
                  <w:rPr>
                    <w:color w:val="000000"/>
                  </w:rPr>
                </w:rPrChange>
              </w:rPr>
            </w:pPr>
            <w:r w:rsidRPr="00633156">
              <w:rPr>
                <w:color w:val="000000"/>
                <w:lang w:val="en-GB"/>
                <w:rPrChange w:id="562" w:author="Microsoft Office User" w:date="2018-11-15T23:48:00Z">
                  <w:rPr>
                    <w:color w:val="000000"/>
                  </w:rPr>
                </w:rPrChange>
              </w:rPr>
              <w:t>(Hagger-Johnson &amp; Whiteman, 2007)</w:t>
            </w:r>
          </w:p>
        </w:tc>
        <w:tc>
          <w:tcPr>
            <w:tcW w:w="2477" w:type="dxa"/>
            <w:tcBorders>
              <w:top w:val="nil"/>
              <w:left w:val="nil"/>
              <w:bottom w:val="nil"/>
              <w:right w:val="nil"/>
            </w:tcBorders>
            <w:shd w:val="clear" w:color="auto" w:fill="auto"/>
            <w:noWrap/>
            <w:hideMark/>
          </w:tcPr>
          <w:p w14:paraId="34F3BF08" w14:textId="77777777" w:rsidR="00C96047" w:rsidRPr="00633156" w:rsidRDefault="00C96047" w:rsidP="00C96047">
            <w:pPr>
              <w:rPr>
                <w:color w:val="000000"/>
                <w:lang w:val="en-GB"/>
                <w:rPrChange w:id="563" w:author="Microsoft Office User" w:date="2018-11-15T23:48:00Z">
                  <w:rPr>
                    <w:color w:val="000000"/>
                  </w:rPr>
                </w:rPrChange>
              </w:rPr>
            </w:pPr>
          </w:p>
        </w:tc>
        <w:tc>
          <w:tcPr>
            <w:tcW w:w="2476" w:type="dxa"/>
            <w:tcBorders>
              <w:top w:val="nil"/>
              <w:left w:val="nil"/>
              <w:bottom w:val="nil"/>
              <w:right w:val="nil"/>
            </w:tcBorders>
            <w:shd w:val="clear" w:color="auto" w:fill="auto"/>
            <w:noWrap/>
            <w:hideMark/>
          </w:tcPr>
          <w:p w14:paraId="05F4615D" w14:textId="77777777" w:rsidR="00C96047" w:rsidRPr="00633156" w:rsidRDefault="00C96047" w:rsidP="00C96047">
            <w:pPr>
              <w:rPr>
                <w:sz w:val="20"/>
                <w:szCs w:val="20"/>
                <w:lang w:val="en-GB"/>
                <w:rPrChange w:id="564"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0B47DCE5" w14:textId="77777777" w:rsidR="00C96047" w:rsidRPr="00633156" w:rsidRDefault="00C96047" w:rsidP="00C96047">
            <w:pPr>
              <w:rPr>
                <w:sz w:val="20"/>
                <w:szCs w:val="20"/>
                <w:lang w:val="en-GB"/>
                <w:rPrChange w:id="565"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5EF1E1D4" w14:textId="77777777" w:rsidR="00C96047" w:rsidRPr="00633156" w:rsidRDefault="00C96047" w:rsidP="00C96047">
            <w:pPr>
              <w:rPr>
                <w:sz w:val="20"/>
                <w:szCs w:val="20"/>
                <w:lang w:val="en-GB"/>
                <w:rPrChange w:id="566" w:author="Microsoft Office User" w:date="2018-11-15T23:48:00Z">
                  <w:rPr>
                    <w:sz w:val="20"/>
                    <w:szCs w:val="20"/>
                  </w:rPr>
                </w:rPrChange>
              </w:rPr>
            </w:pPr>
          </w:p>
        </w:tc>
      </w:tr>
      <w:tr w:rsidR="00C96047" w:rsidRPr="00C96047" w14:paraId="517F467D" w14:textId="77777777" w:rsidTr="000E125A">
        <w:trPr>
          <w:trHeight w:val="320"/>
        </w:trPr>
        <w:tc>
          <w:tcPr>
            <w:tcW w:w="1252" w:type="dxa"/>
            <w:tcBorders>
              <w:top w:val="nil"/>
              <w:left w:val="nil"/>
              <w:bottom w:val="single" w:sz="4" w:space="0" w:color="auto"/>
              <w:right w:val="nil"/>
            </w:tcBorders>
            <w:shd w:val="clear" w:color="auto" w:fill="auto"/>
            <w:noWrap/>
            <w:hideMark/>
          </w:tcPr>
          <w:p w14:paraId="1C97DBC9" w14:textId="77777777" w:rsidR="00C96047" w:rsidRPr="00633156" w:rsidRDefault="00C96047" w:rsidP="00C96047">
            <w:pPr>
              <w:rPr>
                <w:color w:val="000000"/>
                <w:lang w:val="en-GB"/>
                <w:rPrChange w:id="567" w:author="Microsoft Office User" w:date="2018-11-15T23:48:00Z">
                  <w:rPr>
                    <w:color w:val="000000"/>
                  </w:rPr>
                </w:rPrChange>
              </w:rPr>
            </w:pPr>
            <w:r w:rsidRPr="00633156">
              <w:rPr>
                <w:color w:val="000000"/>
                <w:lang w:val="en-GB"/>
                <w:rPrChange w:id="568" w:author="Microsoft Office User" w:date="2018-11-15T23:48:00Z">
                  <w:rPr>
                    <w:color w:val="000000"/>
                  </w:rPr>
                </w:rPrChange>
              </w:rPr>
              <w:t> </w:t>
            </w:r>
          </w:p>
        </w:tc>
        <w:tc>
          <w:tcPr>
            <w:tcW w:w="1967" w:type="dxa"/>
            <w:tcBorders>
              <w:top w:val="nil"/>
              <w:left w:val="nil"/>
              <w:bottom w:val="single" w:sz="4" w:space="0" w:color="auto"/>
              <w:right w:val="nil"/>
            </w:tcBorders>
            <w:shd w:val="clear" w:color="auto" w:fill="auto"/>
            <w:noWrap/>
            <w:hideMark/>
          </w:tcPr>
          <w:p w14:paraId="08D77ECC" w14:textId="77777777" w:rsidR="00C96047" w:rsidRPr="00633156" w:rsidRDefault="00C96047" w:rsidP="00C96047">
            <w:pPr>
              <w:rPr>
                <w:color w:val="000000"/>
                <w:lang w:val="en-GB"/>
                <w:rPrChange w:id="569" w:author="Microsoft Office User" w:date="2018-11-15T23:48:00Z">
                  <w:rPr>
                    <w:color w:val="000000"/>
                  </w:rPr>
                </w:rPrChange>
              </w:rPr>
            </w:pPr>
            <w:r w:rsidRPr="00633156">
              <w:rPr>
                <w:color w:val="000000"/>
                <w:lang w:val="en-GB"/>
                <w:rPrChange w:id="570" w:author="Microsoft Office User" w:date="2018-11-15T23:48:00Z">
                  <w:rPr>
                    <w:color w:val="000000"/>
                  </w:rPr>
                </w:rPrChange>
              </w:rPr>
              <w:t> </w:t>
            </w:r>
          </w:p>
        </w:tc>
        <w:tc>
          <w:tcPr>
            <w:tcW w:w="2070" w:type="dxa"/>
            <w:tcBorders>
              <w:top w:val="nil"/>
              <w:left w:val="nil"/>
              <w:bottom w:val="single" w:sz="4" w:space="0" w:color="auto"/>
              <w:right w:val="nil"/>
            </w:tcBorders>
            <w:shd w:val="clear" w:color="auto" w:fill="auto"/>
            <w:noWrap/>
            <w:hideMark/>
          </w:tcPr>
          <w:p w14:paraId="4E280FBE" w14:textId="77777777" w:rsidR="00C96047" w:rsidRPr="00C96047" w:rsidRDefault="00C96047" w:rsidP="00C96047">
            <w:pPr>
              <w:rPr>
                <w:color w:val="000000"/>
              </w:rPr>
            </w:pPr>
            <w:proofErr w:type="spellStart"/>
            <w:r w:rsidRPr="00C96047">
              <w:rPr>
                <w:color w:val="000000"/>
              </w:rPr>
              <w:t>Cautiousness</w:t>
            </w:r>
            <w:proofErr w:type="spellEnd"/>
          </w:p>
        </w:tc>
        <w:tc>
          <w:tcPr>
            <w:tcW w:w="1301" w:type="dxa"/>
            <w:tcBorders>
              <w:top w:val="nil"/>
              <w:left w:val="nil"/>
              <w:bottom w:val="single" w:sz="4" w:space="0" w:color="auto"/>
              <w:right w:val="nil"/>
            </w:tcBorders>
            <w:shd w:val="clear" w:color="auto" w:fill="auto"/>
            <w:noWrap/>
            <w:hideMark/>
          </w:tcPr>
          <w:p w14:paraId="71F0D3FC" w14:textId="77777777" w:rsidR="00C96047" w:rsidRPr="00C96047" w:rsidRDefault="00C96047" w:rsidP="00C96047">
            <w:pPr>
              <w:jc w:val="right"/>
              <w:rPr>
                <w:color w:val="000000"/>
              </w:rPr>
            </w:pPr>
            <w:r w:rsidRPr="00C96047">
              <w:rPr>
                <w:color w:val="000000"/>
              </w:rPr>
              <w:t>0,87</w:t>
            </w:r>
          </w:p>
        </w:tc>
        <w:tc>
          <w:tcPr>
            <w:tcW w:w="15185" w:type="dxa"/>
            <w:tcBorders>
              <w:top w:val="nil"/>
              <w:left w:val="nil"/>
              <w:bottom w:val="single" w:sz="4" w:space="0" w:color="auto"/>
              <w:right w:val="nil"/>
            </w:tcBorders>
            <w:shd w:val="clear" w:color="auto" w:fill="auto"/>
            <w:noWrap/>
            <w:hideMark/>
          </w:tcPr>
          <w:p w14:paraId="3F01588B" w14:textId="77777777" w:rsidR="00C96047" w:rsidRPr="00C96047" w:rsidRDefault="00C96047" w:rsidP="00C96047">
            <w:pPr>
              <w:rPr>
                <w:color w:val="000000"/>
              </w:rPr>
            </w:pPr>
            <w:r w:rsidRPr="00C96047">
              <w:rPr>
                <w:color w:val="000000"/>
              </w:rPr>
              <w:t> </w:t>
            </w:r>
          </w:p>
        </w:tc>
        <w:tc>
          <w:tcPr>
            <w:tcW w:w="2477" w:type="dxa"/>
            <w:tcBorders>
              <w:top w:val="nil"/>
              <w:left w:val="nil"/>
              <w:bottom w:val="single" w:sz="4" w:space="0" w:color="auto"/>
              <w:right w:val="nil"/>
            </w:tcBorders>
            <w:shd w:val="clear" w:color="auto" w:fill="auto"/>
            <w:noWrap/>
            <w:hideMark/>
          </w:tcPr>
          <w:p w14:paraId="31AE98D9" w14:textId="77777777" w:rsidR="00C96047" w:rsidRPr="00C96047" w:rsidRDefault="00C96047" w:rsidP="00C96047">
            <w:pPr>
              <w:rPr>
                <w:color w:val="000000"/>
              </w:rPr>
            </w:pPr>
            <w:r w:rsidRPr="00C96047">
              <w:rPr>
                <w:color w:val="000000"/>
              </w:rPr>
              <w:t> </w:t>
            </w:r>
          </w:p>
        </w:tc>
        <w:tc>
          <w:tcPr>
            <w:tcW w:w="2476" w:type="dxa"/>
            <w:tcBorders>
              <w:top w:val="nil"/>
              <w:left w:val="nil"/>
              <w:bottom w:val="nil"/>
              <w:right w:val="nil"/>
            </w:tcBorders>
            <w:shd w:val="clear" w:color="auto" w:fill="auto"/>
            <w:noWrap/>
            <w:hideMark/>
          </w:tcPr>
          <w:p w14:paraId="122A9A3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76A30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346C9" w14:textId="77777777" w:rsidR="00C96047" w:rsidRPr="00C96047" w:rsidRDefault="00C96047" w:rsidP="00C96047">
            <w:pPr>
              <w:rPr>
                <w:sz w:val="20"/>
                <w:szCs w:val="20"/>
              </w:rPr>
            </w:pPr>
          </w:p>
        </w:tc>
      </w:tr>
    </w:tbl>
    <w:p w14:paraId="1AC00F77" w14:textId="155A458D" w:rsidR="00EA382D" w:rsidRDefault="000E125A">
      <w:pPr>
        <w:pStyle w:val="Textkrper"/>
      </w:pPr>
      <w:r>
        <w:t xml:space="preserve">Note: Reliability </w:t>
      </w:r>
      <w:ins w:id="571" w:author="Matthias Ziegler" w:date="2019-01-16T17:25:00Z">
        <w:r w:rsidR="00A564DC">
          <w:t>estimates (</w:t>
        </w:r>
      </w:ins>
      <w:ins w:id="572" w:author="Matthias Ziegler" w:date="2019-01-16T17:26:00Z">
        <w:r w:rsidR="00A564DC">
          <w:t xml:space="preserve">Cronbach’s </w:t>
        </w:r>
        <w:r w:rsidR="00A564DC">
          <w:sym w:font="Symbol" w:char="F061"/>
        </w:r>
      </w:ins>
      <w:ins w:id="573" w:author="Matthias Ziegler" w:date="2019-01-16T17:25:00Z">
        <w:r w:rsidR="00A564DC">
          <w:t xml:space="preserve">) were </w:t>
        </w:r>
      </w:ins>
      <w:r>
        <w:t xml:space="preserve">retrieved from </w:t>
      </w:r>
      <w:ins w:id="574" w:author="Matthias Ziegler" w:date="2019-01-16T17:25:00Z">
        <w:r w:rsidR="00A564DC">
          <w:t xml:space="preserve">the sources </w:t>
        </w:r>
      </w:ins>
      <w:r w:rsidR="00AE7409">
        <w:t xml:space="preserve">cited </w:t>
      </w:r>
      <w:del w:id="575" w:author="Matthias Ziegler" w:date="2019-01-16T17:25:00Z">
        <w:r w:rsidR="00AE7409" w:rsidDel="00A564DC">
          <w:delText xml:space="preserve">works </w:delText>
        </w:r>
      </w:del>
      <w:r w:rsidR="00AE7409">
        <w:t>in the reliability column</w:t>
      </w:r>
      <w:del w:id="576" w:author="Matthias Ziegler" w:date="2019-01-16T17:26:00Z">
        <w:r w:rsidR="00AE7409" w:rsidDel="00A564DC">
          <w:delText>, represents</w:delText>
        </w:r>
      </w:del>
      <w:del w:id="577" w:author="Matthias Ziegler" w:date="2019-01-16T17:25:00Z">
        <w:r w:rsidR="00AE7409" w:rsidDel="00A564DC">
          <w:delText xml:space="preserve"> Cronbach’s </w:delText>
        </w:r>
        <w:r w:rsidR="00AE7409" w:rsidDel="00A564DC">
          <w:sym w:font="Symbol" w:char="F061"/>
        </w:r>
      </w:del>
      <w:r w:rsidR="00AE7409">
        <w:t>. Coefficients in the validity column represents Pearson r. Numbers in the validity column in the initial row represent number of items.</w:t>
      </w:r>
    </w:p>
    <w:p w14:paraId="551E0AD7" w14:textId="4EC43A97" w:rsidR="00EA382D" w:rsidRDefault="00C96047">
      <w:pPr>
        <w:pStyle w:val="Textkrper"/>
      </w:pPr>
      <w:r>
        <w:t xml:space="preserve">As shown in </w:t>
      </w:r>
      <w:r>
        <w:rPr>
          <w:i/>
        </w:rPr>
        <w:t>Table 1</w:t>
      </w:r>
      <w:r>
        <w:t xml:space="preserve">, there are different </w:t>
      </w:r>
      <w:r w:rsidR="00246C35">
        <w:t xml:space="preserve">suggestions for the number and content of </w:t>
      </w:r>
      <w:r>
        <w:t xml:space="preserve">facets forming </w:t>
      </w:r>
      <w:r w:rsidR="00246C35">
        <w:t xml:space="preserve">each </w:t>
      </w:r>
      <w:commentRangeStart w:id="578"/>
      <w:r>
        <w:t>domain</w:t>
      </w:r>
      <w:commentRangeEnd w:id="578"/>
      <w:r w:rsidR="00246C35">
        <w:rPr>
          <w:rStyle w:val="Kommentarzeichen"/>
          <w:rFonts w:asciiTheme="minorHAnsi" w:hAnsiTheme="minorHAnsi"/>
        </w:rPr>
        <w:commentReference w:id="578"/>
      </w:r>
      <w:r>
        <w:t xml:space="preserve">. </w:t>
      </w:r>
      <w:r w:rsidR="00246C35">
        <w:t>Despite these differences</w:t>
      </w:r>
      <w:r>
        <w:t xml:space="preserve">, there is still </w:t>
      </w:r>
      <w:r w:rsidR="00246C35">
        <w:t>some</w:t>
      </w:r>
      <w:r>
        <w:t xml:space="preserve"> degree of overlap. C. J. Soto and John (2009) inspected the convergence</w:t>
      </w:r>
      <w:del w:id="579" w:author="Matthias Ziegler" w:date="2019-01-16T17:26:00Z">
        <w:r w:rsidDel="00A564DC">
          <w:delText>s</w:delText>
        </w:r>
      </w:del>
      <w:r>
        <w:t xml:space="preserve"> between the NEO-PI-R and the first version of the BFI, suggesting that two constructs per domain were measured at the facet level by both inventories. The constructs defined by C. J. Soto and John (2009) were: </w:t>
      </w:r>
      <w:r>
        <w:rPr>
          <w:i/>
        </w:rPr>
        <w:t>Altruism</w:t>
      </w:r>
      <w:r>
        <w:t xml:space="preserve"> and </w:t>
      </w:r>
      <w:r>
        <w:rPr>
          <w:i/>
        </w:rPr>
        <w:t>Compliance</w:t>
      </w:r>
      <w:r>
        <w:t xml:space="preserve"> for Agreeableness; </w:t>
      </w:r>
      <w:r>
        <w:rPr>
          <w:i/>
        </w:rPr>
        <w:t>Anxiety</w:t>
      </w:r>
      <w:r>
        <w:t xml:space="preserve"> and </w:t>
      </w:r>
      <w:r>
        <w:rPr>
          <w:i/>
        </w:rPr>
        <w:t>Depression</w:t>
      </w:r>
      <w:r>
        <w:t xml:space="preserve"> for Neuroticism; </w:t>
      </w:r>
      <w:r>
        <w:rPr>
          <w:i/>
        </w:rPr>
        <w:t>Order</w:t>
      </w:r>
      <w:r>
        <w:t xml:space="preserve"> and </w:t>
      </w:r>
      <w:r>
        <w:rPr>
          <w:i/>
        </w:rPr>
        <w:t>Self-Discipline</w:t>
      </w:r>
      <w:r>
        <w:t xml:space="preserve"> for Conscientiousness; </w:t>
      </w:r>
      <w:r>
        <w:rPr>
          <w:i/>
        </w:rPr>
        <w:t>Assertiveness</w:t>
      </w:r>
      <w:r>
        <w:t xml:space="preserve"> and </w:t>
      </w:r>
      <w:r>
        <w:rPr>
          <w:i/>
        </w:rPr>
        <w:t>Activity</w:t>
      </w:r>
      <w:r>
        <w:t xml:space="preserve"> for Extraversion; and </w:t>
      </w:r>
      <w:r>
        <w:rPr>
          <w:i/>
        </w:rPr>
        <w:t>Aesthetics</w:t>
      </w:r>
      <w:r>
        <w:t xml:space="preserve"> and </w:t>
      </w:r>
      <w:r>
        <w:rPr>
          <w:i/>
        </w:rPr>
        <w:t>Ideas</w:t>
      </w:r>
      <w:r>
        <w:t xml:space="preserve"> for </w:t>
      </w:r>
      <w:commentRangeStart w:id="580"/>
      <w:r>
        <w:t>Openness</w:t>
      </w:r>
      <w:commentRangeEnd w:id="580"/>
      <w:r w:rsidR="00A564DC">
        <w:rPr>
          <w:rStyle w:val="Kommentarzeichen"/>
          <w:rFonts w:asciiTheme="minorHAnsi" w:hAnsiTheme="minorHAnsi"/>
        </w:rPr>
        <w:commentReference w:id="580"/>
      </w:r>
      <w:r>
        <w:t>. Th</w:t>
      </w:r>
      <w:ins w:id="581" w:author="Matthias Ziegler" w:date="2019-01-16T17:27:00Z">
        <w:r w:rsidR="00A564DC">
          <w:t>is</w:t>
        </w:r>
      </w:ins>
      <w:del w:id="582" w:author="Matthias Ziegler" w:date="2019-01-16T17:27:00Z">
        <w:r w:rsidDel="00A564DC">
          <w:delText>e</w:delText>
        </w:r>
      </w:del>
      <w:r>
        <w:t xml:space="preserve"> convergence </w:t>
      </w:r>
      <w:ins w:id="583" w:author="Matthias Ziegler" w:date="2019-01-16T17:27:00Z">
        <w:r w:rsidR="00A564DC">
          <w:t xml:space="preserve">also </w:t>
        </w:r>
      </w:ins>
      <w:r>
        <w:t xml:space="preserve">holds for the four instruments listed in </w:t>
      </w:r>
      <w:r>
        <w:rPr>
          <w:i/>
        </w:rPr>
        <w:t>Table 1</w:t>
      </w:r>
      <w:r>
        <w:t xml:space="preserve">, as these ten constructs are covered within the facets for every instrument. Some of the constructs are explicitly covered at the facet level (e.g. Anxiety); meanwhile others are covered by the four instruments, although sometimes implicitly (e.g. Liveliness in HEXACO resembles the “core” construct Activity, present in all other instruments). The reverse is not always true, not every facet within the four instruments is covered by the </w:t>
      </w:r>
      <w:ins w:id="584" w:author="Matthias Ziegler" w:date="2019-01-16T17:27:00Z">
        <w:r w:rsidR="00FE7A34">
          <w:t xml:space="preserve">core </w:t>
        </w:r>
      </w:ins>
      <w:r>
        <w:t>constructs proposed by C. J. Soto and John (2009). As an example</w:t>
      </w:r>
      <w:ins w:id="585" w:author="Matthias Ziegler" w:date="2019-01-16T17:27:00Z">
        <w:r w:rsidR="00FE7A34">
          <w:t>,</w:t>
        </w:r>
      </w:ins>
      <w:r>
        <w:t xml:space="preserve"> we find Self-Consciousness, a Neuroticism facet defined by the NEO-PI-R and the IPIP-NEO-120, which is </w:t>
      </w:r>
      <w:del w:id="586" w:author="Matthias Ziegler" w:date="2019-01-16T17:28:00Z">
        <w:r w:rsidDel="00FE7A34">
          <w:delText xml:space="preserve">not </w:delText>
        </w:r>
      </w:del>
      <w:ins w:id="587" w:author="Matthias Ziegler" w:date="2019-01-16T17:28:00Z">
        <w:r w:rsidR="00FE7A34">
          <w:t>neither</w:t>
        </w:r>
        <w:r w:rsidR="00FE7A34">
          <w:t xml:space="preserve"> </w:t>
        </w:r>
      </w:ins>
      <w:r>
        <w:t xml:space="preserve">tapping </w:t>
      </w:r>
      <w:del w:id="588" w:author="Matthias Ziegler" w:date="2019-01-16T17:28:00Z">
        <w:r w:rsidDel="00FE7A34">
          <w:delText xml:space="preserve">either </w:delText>
        </w:r>
      </w:del>
      <w:r>
        <w:t xml:space="preserve">Anxiety </w:t>
      </w:r>
      <w:ins w:id="589" w:author="Matthias Ziegler" w:date="2019-01-16T17:28:00Z">
        <w:r w:rsidR="00FE7A34">
          <w:t>n</w:t>
        </w:r>
      </w:ins>
      <w:r>
        <w:t xml:space="preserve">or Depression. The same authors asserted in a later work (Soto &amp; John, 2016) that the Big Five </w:t>
      </w:r>
      <w:del w:id="590" w:author="Microsoft Office User" w:date="2018-12-03T17:54:00Z">
        <w:r w:rsidDel="00143933">
          <w:delText xml:space="preserve">domains </w:delText>
        </w:r>
      </w:del>
      <w:ins w:id="591" w:author="Microsoft Office User" w:date="2018-12-03T17:54:00Z">
        <w:r w:rsidR="00143933">
          <w:t xml:space="preserve">dimensions </w:t>
        </w:r>
      </w:ins>
      <w:r>
        <w:rPr>
          <w:i/>
        </w:rPr>
        <w:t>“can be conceptualized and assessed more broadly or more narrowly”</w:t>
      </w:r>
      <w:r>
        <w:t xml:space="preserve">, either focusing </w:t>
      </w:r>
      <w:r w:rsidR="00557AEB">
        <w:t>o</w:t>
      </w:r>
      <w:r>
        <w:t>n central facet</w:t>
      </w:r>
      <w:r w:rsidR="009725FD">
        <w:t>s</w:t>
      </w:r>
      <w:r>
        <w:t xml:space="preserve"> or </w:t>
      </w:r>
      <w:r w:rsidR="00490818">
        <w:t>o</w:t>
      </w:r>
      <w:r>
        <w:t xml:space="preserve">n a set of peripheral facets, depending </w:t>
      </w:r>
      <w:r w:rsidR="009725FD">
        <w:t xml:space="preserve">on </w:t>
      </w:r>
      <w:r>
        <w:t>the research interest.</w:t>
      </w:r>
      <w:r w:rsidR="00490818">
        <w:t xml:space="preserve"> In this project we aimed for an instrument with a large number of facets in order to have both, the core constructs, but also the more peripheral facets. This was done, to cover as much content of each dimension as possible (Ziegler &amp; </w:t>
      </w:r>
      <w:proofErr w:type="spellStart"/>
      <w:r w:rsidR="00490818">
        <w:t>Bäckström</w:t>
      </w:r>
      <w:proofErr w:type="spellEnd"/>
      <w:r w:rsidR="00490818">
        <w:t xml:space="preserve">, </w:t>
      </w:r>
      <w:commentRangeStart w:id="592"/>
      <w:r w:rsidR="00490818">
        <w:t>2016</w:t>
      </w:r>
      <w:commentRangeEnd w:id="592"/>
      <w:r w:rsidR="00490818">
        <w:rPr>
          <w:rStyle w:val="Kommentarzeichen"/>
          <w:rFonts w:asciiTheme="minorHAnsi" w:hAnsiTheme="minorHAnsi"/>
        </w:rPr>
        <w:commentReference w:id="592"/>
      </w:r>
      <w:r w:rsidR="00490818">
        <w:t>)</w:t>
      </w:r>
    </w:p>
    <w:p w14:paraId="7C92C64C" w14:textId="0B84D389" w:rsidR="00EA382D" w:rsidRDefault="00C96047">
      <w:pPr>
        <w:pStyle w:val="Textkrper"/>
      </w:pPr>
      <w:del w:id="593" w:author="Matthias Ziegler" w:date="2019-01-16T17:28:00Z">
        <w:r w:rsidDel="00FE7A34">
          <w:delText xml:space="preserve">The </w:delText>
        </w:r>
      </w:del>
      <w:ins w:id="594" w:author="Matthias Ziegler" w:date="2019-01-16T17:28:00Z">
        <w:r w:rsidR="00FE7A34">
          <w:t>A possible</w:t>
        </w:r>
        <w:r w:rsidR="00FE7A34">
          <w:t xml:space="preserve"> </w:t>
        </w:r>
      </w:ins>
      <w:r>
        <w:t xml:space="preserve">layer between </w:t>
      </w:r>
      <w:del w:id="595" w:author="Microsoft Office User" w:date="2018-12-03T17:54:00Z">
        <w:r w:rsidDel="00143933">
          <w:delText xml:space="preserve">domains </w:delText>
        </w:r>
      </w:del>
      <w:ins w:id="596" w:author="Microsoft Office User" w:date="2018-12-03T17:54:00Z">
        <w:r w:rsidR="00143933">
          <w:t xml:space="preserve">dimensions </w:t>
        </w:r>
      </w:ins>
      <w:r>
        <w:t xml:space="preserve">and facets has </w:t>
      </w:r>
      <w:del w:id="597" w:author="Matthias Ziegler" w:date="2019-01-16T17:28:00Z">
        <w:r w:rsidDel="00FE7A34">
          <w:delText xml:space="preserve">also </w:delText>
        </w:r>
      </w:del>
      <w:r>
        <w:t xml:space="preserve">been </w:t>
      </w:r>
      <w:del w:id="598" w:author="Matthias Ziegler" w:date="2019-01-16T17:28:00Z">
        <w:r w:rsidDel="00FE7A34">
          <w:delText xml:space="preserve">explored </w:delText>
        </w:r>
      </w:del>
      <w:ins w:id="599" w:author="Matthias Ziegler" w:date="2019-01-16T17:28:00Z">
        <w:r w:rsidR="00FE7A34">
          <w:t>suggested</w:t>
        </w:r>
        <w:r w:rsidR="00FE7A34">
          <w:t xml:space="preserve"> </w:t>
        </w:r>
      </w:ins>
      <w:r>
        <w:t xml:space="preserve">by DeYoung, </w:t>
      </w:r>
      <w:proofErr w:type="spellStart"/>
      <w:r>
        <w:t>Quilty</w:t>
      </w:r>
      <w:proofErr w:type="spellEnd"/>
      <w:r>
        <w:t xml:space="preserve">, and Peterson (2007). Their work </w:t>
      </w:r>
      <w:del w:id="600" w:author="Matthias Ziegler" w:date="2019-01-16T17:28:00Z">
        <w:r w:rsidDel="00FE7A34">
          <w:delText xml:space="preserve">has </w:delText>
        </w:r>
      </w:del>
      <w:r>
        <w:t xml:space="preserve">focused </w:t>
      </w:r>
      <w:r w:rsidR="009725FD">
        <w:t>o</w:t>
      </w:r>
      <w:r>
        <w:t xml:space="preserve">n the biological consistency of the NEO-PI-R set of facets, thereby proposing </w:t>
      </w:r>
      <w:r w:rsidR="00742470">
        <w:t xml:space="preserve">that each domain can first be split into two aspects: </w:t>
      </w:r>
      <w:r>
        <w:t xml:space="preserve">Agreeableness would be composed by </w:t>
      </w:r>
      <w:r>
        <w:rPr>
          <w:i/>
        </w:rPr>
        <w:t>Compassion</w:t>
      </w:r>
      <w:r>
        <w:t xml:space="preserve"> and </w:t>
      </w:r>
      <w:r>
        <w:rPr>
          <w:i/>
        </w:rPr>
        <w:t>Politeness</w:t>
      </w:r>
      <w:r>
        <w:t xml:space="preserve">; Neuroticism by </w:t>
      </w:r>
      <w:r>
        <w:rPr>
          <w:i/>
        </w:rPr>
        <w:t>Volatility</w:t>
      </w:r>
      <w:r>
        <w:t xml:space="preserve"> and </w:t>
      </w:r>
      <w:r>
        <w:rPr>
          <w:i/>
        </w:rPr>
        <w:t>Withdrawal</w:t>
      </w:r>
      <w:r>
        <w:t xml:space="preserve">; Conscientiousness by </w:t>
      </w:r>
      <w:r>
        <w:rPr>
          <w:i/>
        </w:rPr>
        <w:t>Industriousness</w:t>
      </w:r>
      <w:r>
        <w:t xml:space="preserve"> and </w:t>
      </w:r>
      <w:r>
        <w:rPr>
          <w:i/>
        </w:rPr>
        <w:t>Orderliness</w:t>
      </w:r>
      <w:r>
        <w:t xml:space="preserve">; Extraversion by </w:t>
      </w:r>
      <w:r>
        <w:rPr>
          <w:i/>
        </w:rPr>
        <w:t>Enthusiasm</w:t>
      </w:r>
      <w:r>
        <w:t xml:space="preserve"> and </w:t>
      </w:r>
      <w:r>
        <w:rPr>
          <w:i/>
        </w:rPr>
        <w:t>Assertiveness</w:t>
      </w:r>
      <w:r>
        <w:t xml:space="preserve">; and Openness by </w:t>
      </w:r>
      <w:r>
        <w:rPr>
          <w:i/>
        </w:rPr>
        <w:t>Intellect</w:t>
      </w:r>
      <w:r>
        <w:t xml:space="preserve"> and </w:t>
      </w:r>
      <w:r>
        <w:rPr>
          <w:i/>
        </w:rPr>
        <w:t>Openness</w:t>
      </w:r>
      <w:r>
        <w:t>. Both C. J. Soto and John</w:t>
      </w:r>
      <w:r w:rsidR="00742470">
        <w:t>’s</w:t>
      </w:r>
      <w:r>
        <w:t xml:space="preserve"> (2009) and DeYoung et al.</w:t>
      </w:r>
      <w:r w:rsidR="00742470">
        <w:t>’s</w:t>
      </w:r>
      <w:r>
        <w:t xml:space="preserve"> (2007) proposals have many points in common. </w:t>
      </w:r>
    </w:p>
    <w:p w14:paraId="25CE5CE7" w14:textId="400B2F98" w:rsidR="00EA382D" w:rsidRDefault="00C96047">
      <w:pPr>
        <w:pStyle w:val="Textkrper"/>
        <w:rPr>
          <w:ins w:id="601" w:author="Microsoft Office User" w:date="2018-12-11T12:45:00Z"/>
        </w:rPr>
      </w:pPr>
      <w:r>
        <w:t xml:space="preserve">The </w:t>
      </w:r>
      <w:ins w:id="602" w:author="Matthias Ziegler" w:date="2019-01-16T17:29:00Z">
        <w:r w:rsidR="00FE7A34">
          <w:t xml:space="preserve">hierarchical structure underlying the Big Five </w:t>
        </w:r>
      </w:ins>
      <w:r>
        <w:t xml:space="preserve">nomological network </w:t>
      </w:r>
      <w:del w:id="603" w:author="Matthias Ziegler" w:date="2019-01-16T17:29:00Z">
        <w:r w:rsidDel="00FE7A34">
          <w:delText xml:space="preserve">commonly assumed in Big Five questionnaires </w:delText>
        </w:r>
      </w:del>
      <w:r w:rsidR="00742470">
        <w:t xml:space="preserve">can thus be </w:t>
      </w:r>
      <w:r>
        <w:t>drawn from nuances through facets t</w:t>
      </w:r>
      <w:r w:rsidR="00742470">
        <w:t>hrough aspects t</w:t>
      </w:r>
      <w:r>
        <w:t xml:space="preserve">o </w:t>
      </w:r>
      <w:del w:id="604" w:author="Microsoft Office User" w:date="2018-12-03T17:54:00Z">
        <w:r w:rsidDel="00143933">
          <w:delText>domains</w:delText>
        </w:r>
      </w:del>
      <w:ins w:id="605" w:author="Microsoft Office User" w:date="2018-12-03T17:54:00Z">
        <w:r w:rsidR="00143933">
          <w:t>dimensions</w:t>
        </w:r>
      </w:ins>
      <w:r>
        <w:t xml:space="preserve">. </w:t>
      </w:r>
      <w:r w:rsidR="00742470">
        <w:t xml:space="preserve">However, the aspect level is not covered in most theories. </w:t>
      </w:r>
      <w:r>
        <w:t xml:space="preserve">Relying on </w:t>
      </w:r>
      <w:del w:id="606" w:author="Microsoft Office User" w:date="2018-12-03T17:54:00Z">
        <w:r w:rsidDel="00143933">
          <w:delText xml:space="preserve">domains </w:delText>
        </w:r>
      </w:del>
      <w:ins w:id="607" w:author="Microsoft Office User" w:date="2018-12-03T17:54:00Z">
        <w:r w:rsidR="00143933">
          <w:t xml:space="preserve">dimensions </w:t>
        </w:r>
      </w:ins>
      <w:r>
        <w:t>to explain and predict behavior can benefit from ease of interpretability.</w:t>
      </w:r>
      <w:r w:rsidR="00C86C20">
        <w:t xml:space="preserve"> However, the domain itself is way too abstract to really get down to behavioral mechanisms underlying the correlational patterns. Moreover, p</w:t>
      </w:r>
      <w:r>
        <w:t>redictions for specific contexts can be enhanced if a more specific set of traits is used</w:t>
      </w:r>
      <w:r w:rsidR="00C86C20">
        <w:t xml:space="preserve"> (</w:t>
      </w:r>
      <w:commentRangeStart w:id="608"/>
      <w:r w:rsidR="00C86C20">
        <w:t xml:space="preserve">Ziegler &amp; Brunner, </w:t>
      </w:r>
      <w:commentRangeStart w:id="609"/>
      <w:commentRangeEnd w:id="608"/>
      <w:r w:rsidR="00FC5A68">
        <w:t>2016</w:t>
      </w:r>
      <w:commentRangeEnd w:id="609"/>
      <w:r w:rsidR="00FC5A68">
        <w:rPr>
          <w:rStyle w:val="Kommentarzeichen"/>
          <w:rFonts w:asciiTheme="minorHAnsi" w:hAnsiTheme="minorHAnsi"/>
        </w:rPr>
        <w:commentReference w:id="609"/>
      </w:r>
      <w:r w:rsidR="00FE6A55">
        <w:rPr>
          <w:rStyle w:val="Kommentarzeichen"/>
          <w:rFonts w:asciiTheme="minorHAnsi" w:hAnsiTheme="minorHAnsi"/>
        </w:rPr>
        <w:commentReference w:id="608"/>
      </w:r>
      <w:r w:rsidR="00FE6A55">
        <w:t>)</w:t>
      </w:r>
      <w:r>
        <w:t xml:space="preserve">. On the other hand, using nuances to predict behavior might yield even stronger predictive </w:t>
      </w:r>
      <w:r w:rsidR="00FC5A68">
        <w:t xml:space="preserve">power </w:t>
      </w:r>
      <w:r>
        <w:t>(</w:t>
      </w:r>
      <w:proofErr w:type="spellStart"/>
      <w:r>
        <w:t>Seeboth</w:t>
      </w:r>
      <w:proofErr w:type="spellEnd"/>
      <w:r>
        <w:t xml:space="preserve"> &amp; </w:t>
      </w:r>
      <w:proofErr w:type="spellStart"/>
      <w:r>
        <w:t>Mõttus</w:t>
      </w:r>
      <w:proofErr w:type="spellEnd"/>
      <w:r>
        <w:t>, 2018), but as the number of predictors grows the interpretation become</w:t>
      </w:r>
      <w:r w:rsidR="00B2199A">
        <w:t>s</w:t>
      </w:r>
      <w:r>
        <w:t xml:space="preserve"> more complex. Facets are on a middle ground between nuances and </w:t>
      </w:r>
      <w:del w:id="610" w:author="Microsoft Office User" w:date="2018-12-03T17:54:00Z">
        <w:r w:rsidDel="00143933">
          <w:delText>domains</w:delText>
        </w:r>
      </w:del>
      <w:ins w:id="611" w:author="Microsoft Office User" w:date="2018-12-03T17:54:00Z">
        <w:r w:rsidR="00143933">
          <w:t>dimensions</w:t>
        </w:r>
      </w:ins>
      <w:r>
        <w:t>, in a compromise between specificity and sensitivity in the bandwidth-fidelity dilemma. This narrow aggregation both satisfies the specificity of predictions to concrete situations and environments and also enhances the ease of interpretability when summarizing individual personality characteristics.</w:t>
      </w:r>
    </w:p>
    <w:p w14:paraId="1225808F" w14:textId="2476C171" w:rsidR="00D3331E" w:rsidRDefault="00D3331E">
      <w:pPr>
        <w:pStyle w:val="berschrift2"/>
        <w:rPr>
          <w:ins w:id="612" w:author="Microsoft Office User" w:date="2018-12-13T16:58:00Z"/>
        </w:rPr>
      </w:pPr>
      <w:ins w:id="613" w:author="Microsoft Office User" w:date="2018-12-11T12:47:00Z">
        <w:r>
          <w:t xml:space="preserve">1.3 </w:t>
        </w:r>
      </w:ins>
      <w:ins w:id="614" w:author="Microsoft Office User" w:date="2018-12-13T16:35:00Z">
        <w:r w:rsidR="0056373E">
          <w:t>Facets predict consequential outcomes</w:t>
        </w:r>
      </w:ins>
    </w:p>
    <w:p w14:paraId="7AE7D314" w14:textId="41EF96C9" w:rsidR="006504A7" w:rsidRPr="006504A7" w:rsidRDefault="006504A7" w:rsidP="006504A7">
      <w:pPr>
        <w:pStyle w:val="Textkrper"/>
        <w:rPr>
          <w:b/>
          <w:rPrChange w:id="615" w:author="Microsoft Office User" w:date="2018-12-13T16:58:00Z">
            <w:rPr/>
          </w:rPrChange>
        </w:rPr>
      </w:pPr>
      <w:ins w:id="616" w:author="Microsoft Office User" w:date="2018-12-13T16:58:00Z">
        <w:r w:rsidRPr="006504A7">
          <w:rPr>
            <w:b/>
            <w:rPrChange w:id="617" w:author="Microsoft Office User" w:date="2018-12-13T16:58:00Z">
              <w:rPr/>
            </w:rPrChange>
          </w:rPr>
          <w:t>1.3.1 Satisfaction with Life</w:t>
        </w:r>
      </w:ins>
    </w:p>
    <w:p w14:paraId="78CED72A" w14:textId="28F19BD0" w:rsidR="00EA382D" w:rsidRDefault="00C96047">
      <w:pPr>
        <w:pStyle w:val="Textkrper"/>
        <w:rPr>
          <w:ins w:id="618" w:author="Microsoft Office User" w:date="2018-12-13T16:59:00Z"/>
        </w:rPr>
      </w:pPr>
      <w:commentRangeStart w:id="619"/>
      <w:r>
        <w:t>Personality</w:t>
      </w:r>
      <w:commentRangeEnd w:id="619"/>
      <w:r w:rsidR="00FC5A68">
        <w:rPr>
          <w:rStyle w:val="Kommentarzeichen"/>
          <w:rFonts w:asciiTheme="minorHAnsi" w:hAnsiTheme="minorHAnsi"/>
        </w:rPr>
        <w:commentReference w:id="619"/>
      </w:r>
      <w:r w:rsidR="006F607D">
        <w:t xml:space="preserve"> facet scores were </w:t>
      </w:r>
      <w:r>
        <w:t>found to be</w:t>
      </w:r>
      <w:r w:rsidR="00673714">
        <w:t xml:space="preserve"> </w:t>
      </w:r>
      <w:r>
        <w:t>strong predictor</w:t>
      </w:r>
      <w:r w:rsidR="00673714">
        <w:t>s</w:t>
      </w:r>
      <w:r>
        <w:t xml:space="preserve"> of a </w:t>
      </w:r>
      <w:del w:id="620" w:author="Matthias Ziegler" w:date="2019-01-16T17:31:00Z">
        <w:r w:rsidDel="00FE7A34">
          <w:delText xml:space="preserve">large </w:delText>
        </w:r>
      </w:del>
      <w:ins w:id="621" w:author="Matthias Ziegler" w:date="2019-01-16T17:31:00Z">
        <w:r w:rsidR="00FE7A34">
          <w:t xml:space="preserve">diverse set </w:t>
        </w:r>
      </w:ins>
      <w:del w:id="622" w:author="Matthias Ziegler" w:date="2019-01-16T17:31:00Z">
        <w:r w:rsidDel="00FE7A34">
          <w:delText xml:space="preserve">number </w:delText>
        </w:r>
      </w:del>
      <w:r>
        <w:t xml:space="preserve">of outcomes. Satisfaction with life (SWL) is one of them. Neuroticism and Extraversion </w:t>
      </w:r>
      <w:r w:rsidR="00FC5A68">
        <w:t xml:space="preserve">scores </w:t>
      </w:r>
      <w:r>
        <w:t xml:space="preserve">were </w:t>
      </w:r>
      <w:r w:rsidR="00FC5A68">
        <w:t>recognized</w:t>
      </w:r>
      <w:r>
        <w:t xml:space="preserve"> as the most important personality dimension</w:t>
      </w:r>
      <w:r w:rsidR="00FC5A68">
        <w:t xml:space="preserve"> </w:t>
      </w:r>
      <w:r>
        <w:t>s</w:t>
      </w:r>
      <w:r w:rsidR="00FC5A68">
        <w:t>cores</w:t>
      </w:r>
      <w:r>
        <w:t xml:space="preserve"> in the prediction of subjective satisfaction (Diener, Oishi, &amp; Lucas, 2003; </w:t>
      </w:r>
      <w:proofErr w:type="spellStart"/>
      <w:r>
        <w:t>Schimmack</w:t>
      </w:r>
      <w:proofErr w:type="spellEnd"/>
      <w:r>
        <w:t xml:space="preserve">, Diener, &amp; Oishi, 2002). Lately, </w:t>
      </w:r>
      <w:proofErr w:type="spellStart"/>
      <w:r>
        <w:t>Schimmack</w:t>
      </w:r>
      <w:proofErr w:type="spellEnd"/>
      <w:r>
        <w:t xml:space="preserve">, Oishi, </w:t>
      </w:r>
      <w:proofErr w:type="spellStart"/>
      <w:r>
        <w:t>Furr</w:t>
      </w:r>
      <w:proofErr w:type="spellEnd"/>
      <w:r>
        <w:t>, and Funder (2004) observed that the analysis at the facet</w:t>
      </w:r>
      <w:r w:rsidR="00FC5A68">
        <w:t xml:space="preserve"> score</w:t>
      </w:r>
      <w:r>
        <w:t xml:space="preserve"> level outperform</w:t>
      </w:r>
      <w:r w:rsidR="00FC5A68">
        <w:t>s</w:t>
      </w:r>
      <w:r>
        <w:t xml:space="preserve"> the analysis at the domain</w:t>
      </w:r>
      <w:r w:rsidR="00FC5A68">
        <w:t xml:space="preserve"> score</w:t>
      </w:r>
      <w:r>
        <w:t xml:space="preserve"> level. They observed that</w:t>
      </w:r>
      <w:r w:rsidR="00FC5A68">
        <w:t xml:space="preserve"> scores for</w:t>
      </w:r>
      <w:r>
        <w:t xml:space="preserve"> </w:t>
      </w:r>
      <w:r>
        <w:rPr>
          <w:i/>
        </w:rPr>
        <w:t>Depression</w:t>
      </w:r>
      <w:r>
        <w:t xml:space="preserve"> and </w:t>
      </w:r>
      <w:r>
        <w:rPr>
          <w:i/>
        </w:rPr>
        <w:t>Positive Emotions</w:t>
      </w:r>
      <w:r>
        <w:t xml:space="preserve"> / </w:t>
      </w:r>
      <w:r>
        <w:rPr>
          <w:i/>
        </w:rPr>
        <w:t>Cheerfulness</w:t>
      </w:r>
      <w:r>
        <w:t xml:space="preserve"> explained SWL</w:t>
      </w:r>
      <w:r w:rsidR="00FC5A68">
        <w:t xml:space="preserve"> scores</w:t>
      </w:r>
      <w:r>
        <w:t xml:space="preserve"> above and beyond the dimension</w:t>
      </w:r>
      <w:r w:rsidR="00FC5A68">
        <w:t xml:space="preserve"> </w:t>
      </w:r>
      <w:r>
        <w:t>s</w:t>
      </w:r>
      <w:r w:rsidR="00FC5A68">
        <w:t>cores</w:t>
      </w:r>
      <w:r>
        <w:t xml:space="preserve"> </w:t>
      </w:r>
      <w:r w:rsidR="00FC5A68">
        <w:t>those facets represent</w:t>
      </w:r>
      <w:r>
        <w:t xml:space="preserve">. Correlations in the </w:t>
      </w:r>
      <w:proofErr w:type="spellStart"/>
      <w:r>
        <w:t>Schimmack</w:t>
      </w:r>
      <w:proofErr w:type="spellEnd"/>
      <w:r>
        <w:t xml:space="preserve"> et al. (2004) study</w:t>
      </w:r>
      <w:ins w:id="623" w:author="Matthias Ziegler" w:date="2019-01-16T17:32:00Z">
        <w:r w:rsidR="006719BE">
          <w:t>,</w:t>
        </w:r>
      </w:ins>
      <w:r>
        <w:t xml:space="preserve"> </w:t>
      </w:r>
      <w:del w:id="624" w:author="Matthias Ziegler" w:date="2019-01-16T17:32:00Z">
        <w:r w:rsidDel="006719BE">
          <w:delText xml:space="preserve">ranged </w:delText>
        </w:r>
      </w:del>
      <w:del w:id="625" w:author="Matthias Ziegler" w:date="2019-01-16T17:31:00Z">
        <w:r w:rsidDel="006719BE">
          <w:delText xml:space="preserve">in </w:delText>
        </w:r>
      </w:del>
      <w:ins w:id="626" w:author="Matthias Ziegler" w:date="2019-01-16T17:31:00Z">
        <w:r w:rsidR="006719BE">
          <w:t>derived from</w:t>
        </w:r>
      </w:ins>
      <w:del w:id="627" w:author="Matthias Ziegler" w:date="2019-01-16T17:31:00Z">
        <w:r w:rsidDel="006719BE">
          <w:delText>a</w:delText>
        </w:r>
      </w:del>
      <w:r>
        <w:t xml:space="preserve"> longitudinal</w:t>
      </w:r>
      <w:ins w:id="628" w:author="Matthias Ziegler" w:date="2019-01-16T17:31:00Z">
        <w:r w:rsidR="006719BE">
          <w:t xml:space="preserve"> data</w:t>
        </w:r>
      </w:ins>
      <w:ins w:id="629" w:author="Matthias Ziegler" w:date="2019-01-16T17:32:00Z">
        <w:r w:rsidR="006719BE">
          <w:t>,</w:t>
        </w:r>
      </w:ins>
      <w:ins w:id="630" w:author="Matthias Ziegler" w:date="2019-01-16T17:31:00Z">
        <w:r w:rsidR="006719BE">
          <w:t xml:space="preserve"> </w:t>
        </w:r>
      </w:ins>
      <w:ins w:id="631" w:author="Matthias Ziegler" w:date="2019-01-16T17:32:00Z">
        <w:r w:rsidR="006719BE">
          <w:t xml:space="preserve">range </w:t>
        </w:r>
      </w:ins>
      <w:del w:id="632" w:author="Matthias Ziegler" w:date="2019-01-16T17:31:00Z">
        <w:r w:rsidDel="006719BE">
          <w:delText xml:space="preserve"> design </w:delText>
        </w:r>
      </w:del>
      <w:r>
        <w:t xml:space="preserve">from </w:t>
      </w:r>
      <w:r>
        <w:rPr>
          <w:i/>
        </w:rPr>
        <w:t>r</w:t>
      </w:r>
      <w:r>
        <w:t xml:space="preserve"> = -.57 to </w:t>
      </w:r>
      <w:r>
        <w:rPr>
          <w:i/>
        </w:rPr>
        <w:t>r</w:t>
      </w:r>
      <w:r>
        <w:t xml:space="preserve"> = -.49 for </w:t>
      </w:r>
      <w:del w:id="633" w:author="Microsoft Office User" w:date="2018-12-11T12:49:00Z">
        <w:r w:rsidDel="007E1FFB">
          <w:delText xml:space="preserve">the </w:delText>
        </w:r>
      </w:del>
      <w:del w:id="634" w:author="Microsoft Office User" w:date="2018-12-11T12:48:00Z">
        <w:r w:rsidRPr="007E1FFB" w:rsidDel="007E1FFB">
          <w:rPr>
            <w:i/>
            <w:rPrChange w:id="635" w:author="Microsoft Office User" w:date="2018-12-11T12:49:00Z">
              <w:rPr/>
            </w:rPrChange>
          </w:rPr>
          <w:delText xml:space="preserve">first </w:delText>
        </w:r>
      </w:del>
      <w:ins w:id="636" w:author="Microsoft Office User" w:date="2018-12-11T12:48:00Z">
        <w:r w:rsidR="007E1FFB" w:rsidRPr="007E1FFB">
          <w:rPr>
            <w:i/>
            <w:rPrChange w:id="637" w:author="Microsoft Office User" w:date="2018-12-11T12:49:00Z">
              <w:rPr/>
            </w:rPrChange>
          </w:rPr>
          <w:t>Depression</w:t>
        </w:r>
        <w:r w:rsidR="007E1FFB">
          <w:t xml:space="preserve"> </w:t>
        </w:r>
      </w:ins>
      <w:r>
        <w:t xml:space="preserve">and from </w:t>
      </w:r>
      <w:r>
        <w:rPr>
          <w:i/>
        </w:rPr>
        <w:t>r</w:t>
      </w:r>
      <w:r>
        <w:t xml:space="preserve"> = .51 to </w:t>
      </w:r>
      <w:r>
        <w:rPr>
          <w:i/>
        </w:rPr>
        <w:t>r</w:t>
      </w:r>
      <w:r>
        <w:t xml:space="preserve"> = .38 for </w:t>
      </w:r>
      <w:del w:id="638" w:author="Microsoft Office User" w:date="2018-12-11T12:49:00Z">
        <w:r w:rsidDel="007E1FFB">
          <w:delText xml:space="preserve">the </w:delText>
        </w:r>
      </w:del>
      <w:del w:id="639" w:author="Microsoft Office User" w:date="2018-12-11T12:48:00Z">
        <w:r w:rsidRPr="007E1FFB" w:rsidDel="007E1FFB">
          <w:rPr>
            <w:i/>
            <w:rPrChange w:id="640" w:author="Microsoft Office User" w:date="2018-12-11T12:49:00Z">
              <w:rPr/>
            </w:rPrChange>
          </w:rPr>
          <w:delText>second and third</w:delText>
        </w:r>
      </w:del>
      <w:ins w:id="641" w:author="Microsoft Office User" w:date="2018-12-11T12:48:00Z">
        <w:r w:rsidR="007E1FFB" w:rsidRPr="007E1FFB">
          <w:rPr>
            <w:i/>
            <w:rPrChange w:id="642" w:author="Microsoft Office User" w:date="2018-12-11T12:49:00Z">
              <w:rPr/>
            </w:rPrChange>
          </w:rPr>
          <w:t>Positiv</w:t>
        </w:r>
      </w:ins>
      <w:ins w:id="643" w:author="Microsoft Office User" w:date="2018-12-11T12:49:00Z">
        <w:r w:rsidR="007E1FFB" w:rsidRPr="007E1FFB">
          <w:rPr>
            <w:i/>
            <w:rPrChange w:id="644" w:author="Microsoft Office User" w:date="2018-12-11T12:49:00Z">
              <w:rPr/>
            </w:rPrChange>
          </w:rPr>
          <w:t>e Emotions / Cheerfulness</w:t>
        </w:r>
      </w:ins>
      <w:r>
        <w:t>.</w:t>
      </w:r>
      <w:ins w:id="645" w:author="Matthias Ziegler" w:date="2019-01-16T17:33:00Z">
        <w:r w:rsidR="006719BE">
          <w:t xml:space="preserve"> </w:t>
        </w:r>
        <w:bookmarkStart w:id="646" w:name="OLE_LINK13"/>
        <w:bookmarkStart w:id="647" w:name="OLE_LINK14"/>
        <w:r w:rsidR="006719BE">
          <w:t>Thus, we assumed here that…</w:t>
        </w:r>
      </w:ins>
      <w:bookmarkEnd w:id="646"/>
      <w:bookmarkEnd w:id="647"/>
    </w:p>
    <w:p w14:paraId="6A71F33B" w14:textId="2C32C91F" w:rsidR="006504A7" w:rsidRPr="006504A7" w:rsidRDefault="006504A7">
      <w:pPr>
        <w:pStyle w:val="Textkrper"/>
        <w:rPr>
          <w:b/>
          <w:rPrChange w:id="648" w:author="Microsoft Office User" w:date="2018-12-13T16:59:00Z">
            <w:rPr/>
          </w:rPrChange>
        </w:rPr>
      </w:pPr>
      <w:ins w:id="649" w:author="Microsoft Office User" w:date="2018-12-13T16:59:00Z">
        <w:r w:rsidRPr="006504A7">
          <w:rPr>
            <w:b/>
            <w:rPrChange w:id="650" w:author="Microsoft Office User" w:date="2018-12-13T16:59:00Z">
              <w:rPr/>
            </w:rPrChange>
          </w:rPr>
          <w:t>1.3.2 Academic Performance</w:t>
        </w:r>
      </w:ins>
    </w:p>
    <w:p w14:paraId="10300778" w14:textId="5678A781" w:rsidR="00FC5A68" w:rsidRDefault="00C96047">
      <w:pPr>
        <w:pStyle w:val="Textkrper"/>
        <w:rPr>
          <w:ins w:id="651" w:author="Microsoft Office User" w:date="2018-12-13T16:59:00Z"/>
        </w:rPr>
      </w:pPr>
      <w:r>
        <w:t>Another relevant outcome is academic achievement.</w:t>
      </w:r>
      <w:r w:rsidR="00B43D5F">
        <w:t xml:space="preserve"> Conscientiousness has been recognized </w:t>
      </w:r>
      <w:r w:rsidR="00E459C2">
        <w:t xml:space="preserve">as the strongest dimension </w:t>
      </w:r>
      <w:r w:rsidR="007D4134">
        <w:t>of the Big Five to</w:t>
      </w:r>
      <w:r w:rsidR="00E459C2">
        <w:t xml:space="preserve"> predict academic achievement</w:t>
      </w:r>
      <w:r w:rsidR="007D4134">
        <w:t>.</w:t>
      </w:r>
      <w:r w:rsidR="00E459C2">
        <w:t xml:space="preserve"> </w:t>
      </w:r>
      <w:r w:rsidR="007D4134">
        <w:t>A</w:t>
      </w:r>
      <w:r w:rsidR="00E459C2">
        <w:t>t the facet level</w:t>
      </w:r>
      <w:r>
        <w:t xml:space="preserve"> De </w:t>
      </w:r>
      <w:proofErr w:type="spellStart"/>
      <w:r>
        <w:t>Fruyt</w:t>
      </w:r>
      <w:proofErr w:type="spellEnd"/>
      <w:r>
        <w:t xml:space="preserve"> and </w:t>
      </w:r>
      <w:proofErr w:type="spellStart"/>
      <w:r>
        <w:t>Mervielde</w:t>
      </w:r>
      <w:proofErr w:type="spellEnd"/>
      <w:r>
        <w:t xml:space="preserve"> (1996) hypothesized that </w:t>
      </w:r>
      <w:r w:rsidR="00FC5A68">
        <w:t xml:space="preserve">differences in </w:t>
      </w:r>
      <w:r>
        <w:t xml:space="preserve">volitional facets of Conscientiousness would be more prone to exhibit strong relations with academic achievement. In </w:t>
      </w:r>
      <w:del w:id="652" w:author="Matthias Ziegler" w:date="2019-01-16T17:32:00Z">
        <w:r w:rsidDel="006719BE">
          <w:delText xml:space="preserve">this </w:delText>
        </w:r>
      </w:del>
      <w:r>
        <w:t>line</w:t>
      </w:r>
      <w:ins w:id="653" w:author="Matthias Ziegler" w:date="2019-01-16T17:32:00Z">
        <w:r w:rsidR="006719BE">
          <w:t xml:space="preserve"> with this idea</w:t>
        </w:r>
      </w:ins>
      <w:r>
        <w:t xml:space="preserve">, there is a collection of research which points at relations of </w:t>
      </w:r>
      <w:r w:rsidR="00FC5A68">
        <w:t>grade point average (</w:t>
      </w:r>
      <w:r>
        <w:t>GPA</w:t>
      </w:r>
      <w:r w:rsidR="00FC5A68">
        <w:t>)</w:t>
      </w:r>
      <w:r>
        <w:t xml:space="preserve"> with facet</w:t>
      </w:r>
      <w:r w:rsidR="00FC5A68">
        <w:t xml:space="preserve"> </w:t>
      </w:r>
      <w:r>
        <w:t>s</w:t>
      </w:r>
      <w:r w:rsidR="00FC5A68">
        <w:t>cores</w:t>
      </w:r>
      <w:r>
        <w:t xml:space="preserve"> such as </w:t>
      </w:r>
      <w:r>
        <w:rPr>
          <w:i/>
        </w:rPr>
        <w:t>Achievement-striving</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.15 to .39; Watson &amp; Watson, 2002, </w:t>
      </w:r>
      <w:r>
        <w:rPr>
          <w:i/>
        </w:rPr>
        <w:t>r</w:t>
      </w:r>
      <w:r>
        <w:t xml:space="preserve"> = .39) or </w:t>
      </w:r>
      <w:r>
        <w:rPr>
          <w:i/>
        </w:rPr>
        <w:t>Work drive</w:t>
      </w:r>
      <w:r>
        <w:t xml:space="preserve"> (Lounsbury et al., 2002, </w:t>
      </w:r>
      <w:r>
        <w:rPr>
          <w:i/>
        </w:rPr>
        <w:t>r</w:t>
      </w:r>
      <w:r>
        <w:t xml:space="preserve"> = .12). Nonetheless, also other Conscientiousness facet</w:t>
      </w:r>
      <w:r w:rsidR="00FC5A68">
        <w:t xml:space="preserve"> </w:t>
      </w:r>
      <w:r>
        <w:t>s</w:t>
      </w:r>
      <w:r w:rsidR="00FC5A68">
        <w:t>cores</w:t>
      </w:r>
      <w:r>
        <w:t xml:space="preserve"> more related to duties or moral have been found to predict GPA</w:t>
      </w:r>
      <w:r w:rsidR="00FC5A68">
        <w:t>:</w:t>
      </w:r>
      <w:r>
        <w:t xml:space="preserve"> </w:t>
      </w:r>
      <w:r>
        <w:rPr>
          <w:i/>
        </w:rPr>
        <w:t>Self-discipline</w:t>
      </w:r>
      <w:r>
        <w:t xml:space="preserve"> (O’Connor &amp; </w:t>
      </w:r>
      <w:proofErr w:type="spellStart"/>
      <w:r>
        <w:t>Paunonen</w:t>
      </w:r>
      <w:proofErr w:type="spellEnd"/>
      <w:r>
        <w:t xml:space="preserve">, 2007, </w:t>
      </w:r>
      <w:r>
        <w:rPr>
          <w:i/>
        </w:rPr>
        <w:t>r</w:t>
      </w:r>
      <w:r>
        <w:t xml:space="preserve"> ranging from .18 to .25; Watson &amp; Watson, 2002, </w:t>
      </w:r>
      <w:r>
        <w:rPr>
          <w:i/>
        </w:rPr>
        <w:t>r</w:t>
      </w:r>
      <w:r>
        <w:t xml:space="preserve"> = .36) or </w:t>
      </w:r>
      <w:r>
        <w:rPr>
          <w:i/>
        </w:rPr>
        <w:t>Dutifulness</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.25 to .38). The relation of academic achievement with Openness </w:t>
      </w:r>
      <w:r w:rsidR="00E459C2">
        <w:t xml:space="preserve">at the dimensional level </w:t>
      </w:r>
      <w:r>
        <w:t>has been more variant</w:t>
      </w:r>
      <w:r w:rsidR="00E459C2">
        <w:t>, in part because the facets of Openness contribute in opposite directions</w:t>
      </w:r>
      <w:r>
        <w:t xml:space="preserve">. </w:t>
      </w:r>
      <w:proofErr w:type="spellStart"/>
      <w:r>
        <w:t>Paunonen</w:t>
      </w:r>
      <w:proofErr w:type="spellEnd"/>
      <w:r>
        <w:t xml:space="preserve"> and Ashton (2001) found that the Openness facet</w:t>
      </w:r>
      <w:r w:rsidR="00FC5A68">
        <w:t xml:space="preserve"> score for </w:t>
      </w:r>
      <w:r>
        <w:rPr>
          <w:i/>
        </w:rPr>
        <w:t>Understanding</w:t>
      </w:r>
      <w:r>
        <w:t xml:space="preserve"> correlates with academic achievement with </w:t>
      </w:r>
      <w:r>
        <w:rPr>
          <w:i/>
        </w:rPr>
        <w:t>r</w:t>
      </w:r>
      <w:r>
        <w:t xml:space="preserve"> = .23. </w:t>
      </w:r>
      <w:proofErr w:type="spellStart"/>
      <w:r>
        <w:t>Noftle</w:t>
      </w:r>
      <w:proofErr w:type="spellEnd"/>
      <w:r>
        <w:t xml:space="preserve"> and Robins (2007) identified a set of NEO-PI-R and HEXACO</w:t>
      </w:r>
      <w:del w:id="654" w:author="Matthias Ziegler" w:date="2019-01-16T17:33:00Z">
        <w:r w:rsidDel="006719BE">
          <w:delText>’s</w:delText>
        </w:r>
      </w:del>
      <w:r>
        <w:t xml:space="preserve"> Openness facet</w:t>
      </w:r>
      <w:r w:rsidR="00FC5A68">
        <w:t xml:space="preserve"> </w:t>
      </w:r>
      <w:r>
        <w:t>s</w:t>
      </w:r>
      <w:r w:rsidR="00FC5A68">
        <w:t>cores</w:t>
      </w:r>
      <w:r>
        <w:t xml:space="preserve"> 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t xml:space="preserve">). </w:t>
      </w:r>
      <w:del w:id="655" w:author="Matthias Ziegler" w:date="2019-01-16T17:33:00Z">
        <w:r w:rsidDel="006719BE">
          <w:delText>Oppositely</w:delText>
        </w:r>
      </w:del>
      <w:ins w:id="656" w:author="Matthias Ziegler" w:date="2019-01-16T17:33:00Z">
        <w:r w:rsidR="006719BE">
          <w:t>Moreover</w:t>
        </w:r>
      </w:ins>
      <w:r>
        <w:t xml:space="preserve">, O. P. John et al. (2014) found that </w:t>
      </w:r>
      <w:r>
        <w:rPr>
          <w:i/>
        </w:rPr>
        <w:t>Openness to ideas</w:t>
      </w:r>
      <w:r>
        <w:t xml:space="preserve"> </w:t>
      </w:r>
      <w:r w:rsidR="00FC5A68">
        <w:t xml:space="preserve">scores </w:t>
      </w:r>
      <w:del w:id="657" w:author="Matthias Ziegler" w:date="2019-01-16T17:33:00Z">
        <w:r w:rsidDel="006719BE">
          <w:delText xml:space="preserve">was </w:delText>
        </w:r>
      </w:del>
      <w:ins w:id="658" w:author="Matthias Ziegler" w:date="2019-01-16T17:33:00Z">
        <w:r w:rsidR="006719BE">
          <w:t>were</w:t>
        </w:r>
        <w:r w:rsidR="006719BE">
          <w:t xml:space="preserve"> </w:t>
        </w:r>
      </w:ins>
      <w:r>
        <w:t xml:space="preserve">related positively with work performance, while </w:t>
      </w:r>
      <w:r>
        <w:rPr>
          <w:i/>
        </w:rPr>
        <w:t>Openness to fantasy</w:t>
      </w:r>
      <w:r>
        <w:t xml:space="preserve"> </w:t>
      </w:r>
      <w:r w:rsidR="00FC5A68">
        <w:t xml:space="preserve">scores were </w:t>
      </w:r>
      <w:r>
        <w:t>related negatively, potentially masking the overall effect of Opennes</w:t>
      </w:r>
      <w:r w:rsidR="00152349">
        <w:t>s</w:t>
      </w:r>
      <w:r>
        <w:t xml:space="preserve"> over the working performance criterion. </w:t>
      </w:r>
      <w:ins w:id="659" w:author="Matthias Ziegler" w:date="2019-01-16T17:34:00Z">
        <w:r w:rsidR="006719BE">
          <w:t>Thus, we assumed here that…</w:t>
        </w:r>
      </w:ins>
    </w:p>
    <w:p w14:paraId="32DB277F" w14:textId="7A94C9FC" w:rsidR="006504A7" w:rsidRPr="006504A7" w:rsidRDefault="006504A7">
      <w:pPr>
        <w:pStyle w:val="Textkrper"/>
        <w:rPr>
          <w:b/>
          <w:rPrChange w:id="660" w:author="Microsoft Office User" w:date="2018-12-13T16:59:00Z">
            <w:rPr/>
          </w:rPrChange>
        </w:rPr>
      </w:pPr>
      <w:ins w:id="661" w:author="Microsoft Office User" w:date="2018-12-13T16:59:00Z">
        <w:r w:rsidRPr="006504A7">
          <w:rPr>
            <w:b/>
            <w:rPrChange w:id="662" w:author="Microsoft Office User" w:date="2018-12-13T16:59:00Z">
              <w:rPr/>
            </w:rPrChange>
          </w:rPr>
          <w:t>1.3.3 Academic Abse</w:t>
        </w:r>
        <w:del w:id="663" w:author="Matthias Ziegler" w:date="2019-01-16T17:34:00Z">
          <w:r w:rsidRPr="006504A7" w:rsidDel="00161B39">
            <w:rPr>
              <w:b/>
              <w:rPrChange w:id="664" w:author="Microsoft Office User" w:date="2018-12-13T16:59:00Z">
                <w:rPr/>
              </w:rPrChange>
            </w:rPr>
            <w:delText>e</w:delText>
          </w:r>
        </w:del>
        <w:r w:rsidRPr="006504A7">
          <w:rPr>
            <w:b/>
            <w:rPrChange w:id="665" w:author="Microsoft Office User" w:date="2018-12-13T16:59:00Z">
              <w:rPr/>
            </w:rPrChange>
          </w:rPr>
          <w:t>nt</w:t>
        </w:r>
      </w:ins>
      <w:ins w:id="666" w:author="Matthias Ziegler" w:date="2019-01-16T17:34:00Z">
        <w:r w:rsidR="00161B39">
          <w:rPr>
            <w:b/>
          </w:rPr>
          <w:t>ee</w:t>
        </w:r>
      </w:ins>
      <w:ins w:id="667" w:author="Microsoft Office User" w:date="2018-12-13T16:59:00Z">
        <w:r w:rsidRPr="006504A7">
          <w:rPr>
            <w:b/>
            <w:rPrChange w:id="668" w:author="Microsoft Office User" w:date="2018-12-13T16:59:00Z">
              <w:rPr/>
            </w:rPrChange>
          </w:rPr>
          <w:t>ism</w:t>
        </w:r>
      </w:ins>
    </w:p>
    <w:p w14:paraId="322170E0" w14:textId="612EBEF4" w:rsidR="00EA382D" w:rsidDel="007E1FFB" w:rsidRDefault="00C96047">
      <w:pPr>
        <w:pStyle w:val="Textkrper"/>
        <w:rPr>
          <w:del w:id="669" w:author="Microsoft Office User" w:date="2018-12-11T12:49:00Z"/>
        </w:rPr>
      </w:pPr>
      <w:del w:id="670" w:author="Microsoft Office User" w:date="2018-12-11T12:49:00Z">
        <w:r w:rsidDel="007E1FFB">
          <w:delText xml:space="preserve">In this study we aim to </w:delText>
        </w:r>
        <w:r w:rsidR="00FC5A68" w:rsidDel="007E1FFB">
          <w:delText xml:space="preserve">provide evidence for the test-criterion validity of our proposed facet scores by comparing correlations in our data set with these references. </w:delText>
        </w:r>
      </w:del>
    </w:p>
    <w:p w14:paraId="47F41CB6" w14:textId="5D0940B2" w:rsidR="00EA382D" w:rsidRDefault="00C96047">
      <w:pPr>
        <w:pStyle w:val="Textkrper"/>
      </w:pPr>
      <w:r>
        <w:t xml:space="preserve">Likewise, personality </w:t>
      </w:r>
      <w:ins w:id="671" w:author="Matthias Ziegler" w:date="2019-01-16T17:34:00Z">
        <w:r w:rsidR="005E00D7">
          <w:t xml:space="preserve">test scores </w:t>
        </w:r>
      </w:ins>
      <w:del w:id="672" w:author="Matthias Ziegler" w:date="2019-01-16T17:34:00Z">
        <w:r w:rsidDel="005E00D7">
          <w:delText xml:space="preserve">has </w:delText>
        </w:r>
      </w:del>
      <w:ins w:id="673" w:author="Matthias Ziegler" w:date="2019-01-16T17:34:00Z">
        <w:r w:rsidR="005E00D7">
          <w:t>ha</w:t>
        </w:r>
        <w:r w:rsidR="005E00D7">
          <w:t>ve been</w:t>
        </w:r>
        <w:r w:rsidR="005E00D7">
          <w:t xml:space="preserve"> </w:t>
        </w:r>
      </w:ins>
      <w:r>
        <w:t xml:space="preserve">proven to be </w:t>
      </w:r>
      <w:del w:id="674" w:author="Matthias Ziegler" w:date="2019-01-16T17:34:00Z">
        <w:r w:rsidDel="005E00D7">
          <w:delText xml:space="preserve">a </w:delText>
        </w:r>
      </w:del>
      <w:r>
        <w:t>powerful predictor</w:t>
      </w:r>
      <w:ins w:id="675" w:author="Matthias Ziegler" w:date="2019-01-16T17:34:00Z">
        <w:r w:rsidR="001A3BA5">
          <w:t>s</w:t>
        </w:r>
      </w:ins>
      <w:r>
        <w:t xml:space="preserve"> of </w:t>
      </w:r>
      <w:r w:rsidR="0062683B">
        <w:t xml:space="preserve">work </w:t>
      </w:r>
      <w:r>
        <w:t>and educational abse</w:t>
      </w:r>
      <w:del w:id="676" w:author="Matthias Ziegler" w:date="2019-01-16T17:34:00Z">
        <w:r w:rsidDel="00161B39">
          <w:delText>e</w:delText>
        </w:r>
      </w:del>
      <w:r>
        <w:t>nt</w:t>
      </w:r>
      <w:ins w:id="677" w:author="Matthias Ziegler" w:date="2019-01-16T17:34:00Z">
        <w:r w:rsidR="00161B39">
          <w:t>ee</w:t>
        </w:r>
      </w:ins>
      <w:r>
        <w:t>ism (Chamorro-</w:t>
      </w:r>
      <w:proofErr w:type="spellStart"/>
      <w:r>
        <w:t>Premuzic</w:t>
      </w:r>
      <w:proofErr w:type="spellEnd"/>
      <w:r>
        <w:t xml:space="preserve"> &amp; Furnham, 2003; Judge, </w:t>
      </w:r>
      <w:proofErr w:type="spellStart"/>
      <w:r>
        <w:t>Martocchio</w:t>
      </w:r>
      <w:proofErr w:type="spellEnd"/>
      <w:r>
        <w:t xml:space="preserve">, &amp; </w:t>
      </w:r>
      <w:proofErr w:type="spellStart"/>
      <w:r>
        <w:t>Thoresen</w:t>
      </w:r>
      <w:proofErr w:type="spellEnd"/>
      <w:r>
        <w:t xml:space="preserve">, 1997; Salgado, 2002). Research has highlighted the predictive power of personality test </w:t>
      </w:r>
      <w:r w:rsidR="007B0AAD">
        <w:t xml:space="preserve">scores </w:t>
      </w:r>
      <w:r>
        <w:t xml:space="preserve">over so-called integrity test </w:t>
      </w:r>
      <w:r w:rsidR="007B0AAD">
        <w:t xml:space="preserve">scores </w:t>
      </w:r>
      <w:r>
        <w:t xml:space="preserve">when predicting absences (Ones, </w:t>
      </w:r>
      <w:proofErr w:type="spellStart"/>
      <w:r>
        <w:t>Viswesvaran</w:t>
      </w:r>
      <w:proofErr w:type="spellEnd"/>
      <w:r>
        <w:t xml:space="preserve">, &amp; Schmidt, 2003). Again, most research has focused on the </w:t>
      </w:r>
      <w:r w:rsidR="00C816CC">
        <w:t xml:space="preserve">domain </w:t>
      </w:r>
      <w:r>
        <w:t>level, although some researchers suggested that personality assessed at a narrower level would improve the predictive ability of the models (Lounsbury et al., 2004</w:t>
      </w:r>
      <w:del w:id="678" w:author="Microsoft Office User" w:date="2018-12-13T14:07:00Z">
        <w:r w:rsidDel="00FD6368">
          <w:delText>; Salgado, 2002</w:delText>
        </w:r>
      </w:del>
      <w:r>
        <w:t xml:space="preserve">). Lounsbury et al. (2004) found a modest predictive gain of </w:t>
      </w:r>
      <w:r>
        <w:rPr>
          <w:i/>
        </w:rPr>
        <w:t>Work drive</w:t>
      </w:r>
      <w:r>
        <w:t xml:space="preserve"> </w:t>
      </w:r>
      <w:r w:rsidR="009E1214">
        <w:t xml:space="preserve">scores </w:t>
      </w:r>
      <w:r>
        <w:t xml:space="preserve">over Big Five </w:t>
      </w:r>
      <w:r w:rsidR="00665169">
        <w:t>domain</w:t>
      </w:r>
      <w:r w:rsidR="009E1214">
        <w:t xml:space="preserve"> </w:t>
      </w:r>
      <w:r w:rsidR="00665169">
        <w:t>s</w:t>
      </w:r>
      <w:r w:rsidR="009E1214">
        <w:t>cores</w:t>
      </w:r>
      <w:r>
        <w:t xml:space="preserve">. </w:t>
      </w:r>
    </w:p>
    <w:p w14:paraId="3D97C1B2" w14:textId="639B296C" w:rsidR="00905F1D" w:rsidRDefault="00C96047" w:rsidP="007E1FFB">
      <w:pPr>
        <w:pStyle w:val="Textkrper"/>
        <w:rPr>
          <w:ins w:id="679" w:author="Microsoft Office User" w:date="2018-12-13T16:40:00Z"/>
        </w:rPr>
      </w:pPr>
      <w:del w:id="680" w:author="Microsoft Office User" w:date="2018-12-13T16:36:00Z">
        <w:r w:rsidDel="00905F1D">
          <w:delText>As described above, facet measures often yield scores that have stronger test-criterion correlations than their respective domain scores. However, facet scores have also been shown to be related to personality disorders. Thus, the combination of a higher fidelity along with the potential clinical relevance of facet scores might open up unique advantages for clinical research.</w:delText>
        </w:r>
      </w:del>
      <w:ins w:id="681" w:author="Microsoft Office User" w:date="2018-12-13T16:36:00Z">
        <w:r w:rsidR="00905F1D">
          <w:t xml:space="preserve">The </w:t>
        </w:r>
      </w:ins>
      <w:ins w:id="682" w:author="Microsoft Office User" w:date="2018-12-13T16:46:00Z">
        <w:r w:rsidR="00271BDB">
          <w:t xml:space="preserve">question whether narrow measures </w:t>
        </w:r>
      </w:ins>
      <w:ins w:id="683" w:author="Microsoft Office User" w:date="2018-12-13T16:47:00Z">
        <w:r w:rsidR="00271BDB">
          <w:t xml:space="preserve">have a </w:t>
        </w:r>
      </w:ins>
      <w:ins w:id="684" w:author="Microsoft Office User" w:date="2018-12-13T16:36:00Z">
        <w:r w:rsidR="00905F1D">
          <w:t>superio</w:t>
        </w:r>
      </w:ins>
      <w:ins w:id="685" w:author="Microsoft Office User" w:date="2018-12-13T16:39:00Z">
        <w:r w:rsidR="00905F1D">
          <w:t>r predictive</w:t>
        </w:r>
      </w:ins>
      <w:ins w:id="686" w:author="Microsoft Office User" w:date="2018-12-13T16:40:00Z">
        <w:r w:rsidR="00905F1D">
          <w:t xml:space="preserve"> power</w:t>
        </w:r>
      </w:ins>
      <w:ins w:id="687" w:author="Microsoft Office User" w:date="2018-12-13T16:36:00Z">
        <w:r w:rsidR="00905F1D">
          <w:t xml:space="preserve"> </w:t>
        </w:r>
      </w:ins>
      <w:ins w:id="688" w:author="Microsoft Office User" w:date="2018-12-13T16:47:00Z">
        <w:r w:rsidR="00271BDB">
          <w:t xml:space="preserve">over broad measures </w:t>
        </w:r>
      </w:ins>
      <w:ins w:id="689" w:author="Microsoft Office User" w:date="2018-12-13T16:48:00Z">
        <w:r w:rsidR="00271BDB">
          <w:t>when predicting external criteria</w:t>
        </w:r>
      </w:ins>
      <w:ins w:id="690" w:author="Microsoft Office User" w:date="2018-12-13T16:47:00Z">
        <w:r w:rsidR="00271BDB">
          <w:t xml:space="preserve"> </w:t>
        </w:r>
      </w:ins>
      <w:ins w:id="691" w:author="Microsoft Office User" w:date="2018-12-13T16:40:00Z">
        <w:del w:id="692" w:author="Matthias Ziegler" w:date="2019-01-16T17:35:00Z">
          <w:r w:rsidR="00905F1D" w:rsidDel="00161B39">
            <w:delText>is</w:delText>
          </w:r>
        </w:del>
      </w:ins>
      <w:ins w:id="693" w:author="Matthias Ziegler" w:date="2019-01-16T17:35:00Z">
        <w:r w:rsidR="00161B39">
          <w:t>enjoys</w:t>
        </w:r>
      </w:ins>
      <w:ins w:id="694" w:author="Microsoft Office User" w:date="2018-12-13T16:40:00Z">
        <w:r w:rsidR="00905F1D">
          <w:t xml:space="preserve"> a lively debate nowadays</w:t>
        </w:r>
      </w:ins>
      <w:ins w:id="695" w:author="Microsoft Office User" w:date="2018-12-13T16:41:00Z">
        <w:r w:rsidR="00905F1D">
          <w:t xml:space="preserve">. </w:t>
        </w:r>
      </w:ins>
      <w:ins w:id="696" w:author="Microsoft Office User" w:date="2018-12-13T16:51:00Z">
        <w:r w:rsidR="00271BDB">
          <w:t xml:space="preserve">Research </w:t>
        </w:r>
        <w:del w:id="697" w:author="Matthias Ziegler" w:date="2019-01-16T17:35:00Z">
          <w:r w:rsidR="00271BDB" w:rsidDel="006B6805">
            <w:delText>collected</w:delText>
          </w:r>
        </w:del>
      </w:ins>
      <w:ins w:id="698" w:author="Matthias Ziegler" w:date="2019-01-16T17:35:00Z">
        <w:r w:rsidR="006B6805">
          <w:t>summarized</w:t>
        </w:r>
      </w:ins>
      <w:ins w:id="699" w:author="Microsoft Office User" w:date="2018-12-13T16:51:00Z">
        <w:r w:rsidR="00271BDB">
          <w:t xml:space="preserve"> in this section </w:t>
        </w:r>
      </w:ins>
      <w:ins w:id="700" w:author="Matthias Ziegler" w:date="2019-01-16T17:35:00Z">
        <w:r w:rsidR="006B6805">
          <w:t xml:space="preserve">suggests an advantage for scores derived </w:t>
        </w:r>
      </w:ins>
      <w:ins w:id="701" w:author="Microsoft Office User" w:date="2018-12-13T16:52:00Z">
        <w:del w:id="702" w:author="Matthias Ziegler" w:date="2019-01-16T17:35:00Z">
          <w:r w:rsidR="00271BDB" w:rsidDel="006B6805">
            <w:delText xml:space="preserve">points at a predominance of </w:delText>
          </w:r>
        </w:del>
      </w:ins>
      <w:ins w:id="703" w:author="Matthias Ziegler" w:date="2019-01-16T17:35:00Z">
        <w:r w:rsidR="006B6805">
          <w:t xml:space="preserve">from more </w:t>
        </w:r>
      </w:ins>
      <w:ins w:id="704" w:author="Microsoft Office User" w:date="2018-12-13T16:52:00Z">
        <w:r w:rsidR="00271BDB">
          <w:t xml:space="preserve">narrow measures. </w:t>
        </w:r>
      </w:ins>
      <w:ins w:id="705" w:author="Microsoft Office User" w:date="2018-12-13T16:55:00Z">
        <w:r w:rsidR="00271BDB">
          <w:t>Nonetheless</w:t>
        </w:r>
      </w:ins>
      <w:ins w:id="706" w:author="Microsoft Office User" w:date="2018-12-13T16:52:00Z">
        <w:r w:rsidR="00271BDB">
          <w:t xml:space="preserve"> there is some research </w:t>
        </w:r>
      </w:ins>
      <w:ins w:id="707" w:author="Microsoft Office User" w:date="2018-12-13T16:55:00Z">
        <w:r w:rsidR="00271BDB">
          <w:t>pointing at the opposite direction</w:t>
        </w:r>
      </w:ins>
      <w:ins w:id="708" w:author="Microsoft Office User" w:date="2018-12-13T16:53:00Z">
        <w:r w:rsidR="00271BDB">
          <w:t xml:space="preserve"> </w:t>
        </w:r>
        <w:commentRangeStart w:id="709"/>
        <w:r w:rsidR="00271BDB">
          <w:t xml:space="preserve">(Salgado, 2017; </w:t>
        </w:r>
      </w:ins>
      <w:ins w:id="710" w:author="Microsoft Office User" w:date="2018-12-13T16:54:00Z">
        <w:r w:rsidR="00271BDB">
          <w:t>Chen, 2012</w:t>
        </w:r>
        <w:commentRangeEnd w:id="709"/>
        <w:r w:rsidR="00271BDB">
          <w:rPr>
            <w:rStyle w:val="Kommentarzeichen"/>
            <w:rFonts w:asciiTheme="minorHAnsi" w:hAnsiTheme="minorHAnsi"/>
          </w:rPr>
          <w:commentReference w:id="709"/>
        </w:r>
        <w:r w:rsidR="00271BDB">
          <w:t xml:space="preserve">). </w:t>
        </w:r>
      </w:ins>
      <w:ins w:id="711" w:author="Microsoft Office User" w:date="2018-12-13T16:41:00Z">
        <w:r w:rsidR="00905F1D">
          <w:t xml:space="preserve"> </w:t>
        </w:r>
      </w:ins>
      <w:ins w:id="712" w:author="Microsoft Office User" w:date="2018-12-13T16:56:00Z">
        <w:r w:rsidR="00271BDB">
          <w:t xml:space="preserve">Testing which </w:t>
        </w:r>
        <w:r w:rsidR="006504A7">
          <w:t xml:space="preserve">type of </w:t>
        </w:r>
      </w:ins>
      <w:ins w:id="713" w:author="Microsoft Office User" w:date="2018-12-13T16:57:00Z">
        <w:r w:rsidR="006504A7">
          <w:t xml:space="preserve">measure </w:t>
        </w:r>
      </w:ins>
      <w:ins w:id="714" w:author="Matthias Ziegler" w:date="2019-01-16T17:36:00Z">
        <w:r w:rsidR="006B6805">
          <w:t xml:space="preserve">best </w:t>
        </w:r>
      </w:ins>
      <w:ins w:id="715" w:author="Microsoft Office User" w:date="2018-12-13T16:57:00Z">
        <w:r w:rsidR="006504A7">
          <w:t xml:space="preserve">predicts </w:t>
        </w:r>
      </w:ins>
      <w:ins w:id="716" w:author="Microsoft Office User" w:date="2018-12-13T16:58:00Z">
        <w:del w:id="717" w:author="Matthias Ziegler" w:date="2019-01-16T17:36:00Z">
          <w:r w:rsidR="006504A7" w:rsidDel="006B6805">
            <w:delText>best</w:delText>
          </w:r>
        </w:del>
      </w:ins>
      <w:ins w:id="718" w:author="Microsoft Office User" w:date="2018-12-13T16:57:00Z">
        <w:del w:id="719" w:author="Matthias Ziegler" w:date="2019-01-16T17:36:00Z">
          <w:r w:rsidR="006504A7" w:rsidDel="006B6805">
            <w:delText xml:space="preserve"> the </w:delText>
          </w:r>
        </w:del>
      </w:ins>
      <w:ins w:id="720" w:author="Microsoft Office User" w:date="2018-12-13T16:58:00Z">
        <w:r w:rsidR="006504A7">
          <w:t xml:space="preserve">external </w:t>
        </w:r>
      </w:ins>
      <w:ins w:id="721" w:author="Microsoft Office User" w:date="2018-12-13T16:57:00Z">
        <w:r w:rsidR="006504A7">
          <w:t>criteria</w:t>
        </w:r>
      </w:ins>
      <w:ins w:id="722" w:author="Microsoft Office User" w:date="2018-12-13T16:56:00Z">
        <w:r w:rsidR="00271BDB">
          <w:t xml:space="preserve"> falls out of the scope </w:t>
        </w:r>
      </w:ins>
      <w:ins w:id="723" w:author="Microsoft Office User" w:date="2018-12-13T16:57:00Z">
        <w:r w:rsidR="006504A7">
          <w:t>of this study</w:t>
        </w:r>
      </w:ins>
      <w:ins w:id="724" w:author="Microsoft Office User" w:date="2018-12-13T16:58:00Z">
        <w:r w:rsidR="006504A7">
          <w:t xml:space="preserve">. </w:t>
        </w:r>
      </w:ins>
      <w:ins w:id="725" w:author="Microsoft Office User" w:date="2018-12-13T17:35:00Z">
        <w:del w:id="726" w:author="Matthias Ziegler" w:date="2019-01-16T17:36:00Z">
          <w:r w:rsidR="00E0412F" w:rsidDel="006B6805">
            <w:delText xml:space="preserve">Instead, our external criteria section will cover the purpose of </w:delText>
          </w:r>
        </w:del>
      </w:ins>
      <w:ins w:id="727" w:author="Microsoft Office User" w:date="2018-12-13T17:36:00Z">
        <w:del w:id="728" w:author="Matthias Ziegler" w:date="2019-01-16T17:36:00Z">
          <w:r w:rsidR="00E0412F" w:rsidDel="006B6805">
            <w:delText>reporting criterion validity for the instrument.</w:delText>
          </w:r>
        </w:del>
      </w:ins>
      <w:ins w:id="729" w:author="Matthias Ziegler" w:date="2019-01-16T17:36:00Z">
        <w:r w:rsidR="006B6805">
          <w:t xml:space="preserve">Still, our results will further fuel the debate mentioned. </w:t>
        </w:r>
      </w:ins>
    </w:p>
    <w:p w14:paraId="7AFE5C10" w14:textId="59607D5E" w:rsidR="00EA382D" w:rsidRDefault="00EA382D">
      <w:pPr>
        <w:pStyle w:val="Textkrper"/>
      </w:pPr>
    </w:p>
    <w:p w14:paraId="0B1ECBE0" w14:textId="531D6D8C" w:rsidR="00EA382D" w:rsidDel="007E1FFB" w:rsidRDefault="00C96047">
      <w:pPr>
        <w:pStyle w:val="berschrift2"/>
        <w:rPr>
          <w:del w:id="730" w:author="Microsoft Office User" w:date="2018-12-11T12:50:00Z"/>
        </w:rPr>
      </w:pPr>
      <w:bookmarkStart w:id="731" w:name="the-big-five-and-personality-disorders"/>
      <w:bookmarkEnd w:id="731"/>
      <w:del w:id="732" w:author="Microsoft Office User" w:date="2018-12-11T12:50:00Z">
        <w:r w:rsidDel="007E1FFB">
          <w:delText>1.4. The Big Five and Personality Disorders</w:delText>
        </w:r>
      </w:del>
    </w:p>
    <w:p w14:paraId="377FFFCE" w14:textId="7832354B" w:rsidR="00EA382D" w:rsidDel="007E1FFB" w:rsidRDefault="00DD03FB">
      <w:pPr>
        <w:pStyle w:val="FirstParagraph"/>
        <w:rPr>
          <w:del w:id="733" w:author="Microsoft Office User" w:date="2018-12-11T12:50:00Z"/>
        </w:rPr>
      </w:pPr>
      <w:del w:id="734" w:author="Microsoft Office User" w:date="2018-12-11T12:50:00Z">
        <w:r w:rsidDel="007E1FFB">
          <w:delText>Definitions of p</w:delText>
        </w:r>
        <w:r w:rsidR="00C96047" w:rsidDel="007E1FFB">
          <w:delText xml:space="preserve">ersonality disorders are steadily shifting from a categorical </w:delText>
        </w:r>
        <w:r w:rsidDel="007E1FFB">
          <w:delText xml:space="preserve">to </w:delText>
        </w:r>
        <w:r w:rsidR="00C96047" w:rsidDel="007E1FFB">
          <w:delText xml:space="preserve">a continua conceptualization. This process is not new for personality science history, as </w:delText>
        </w:r>
        <w:r w:rsidDel="007E1FFB">
          <w:delText xml:space="preserve">personality definitions also underwent a shift from the view of </w:delText>
        </w:r>
        <w:r w:rsidR="00C96047" w:rsidDel="007E1FFB">
          <w:delText xml:space="preserve">qualitatively distinct </w:delText>
        </w:r>
        <w:r w:rsidDel="007E1FFB">
          <w:delText>categories</w:delText>
        </w:r>
        <w:r w:rsidR="00C96047" w:rsidDel="007E1FFB">
          <w:delText xml:space="preserve">, called types, to a subset of continuous </w:delText>
        </w:r>
      </w:del>
      <w:del w:id="735" w:author="Microsoft Office User" w:date="2018-12-03T17:55:00Z">
        <w:r w:rsidR="00C96047" w:rsidDel="00143933">
          <w:delText>domains</w:delText>
        </w:r>
      </w:del>
      <w:del w:id="736" w:author="Microsoft Office User" w:date="2018-12-11T12:50:00Z">
        <w:r w:rsidR="00C96047" w:rsidDel="007E1FFB">
          <w:delText>, named traits. In fact, the new version of the Diagnostic and Statistical Manual of mental disorders, DSM-V,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w:delText>
        </w:r>
        <w:r w:rsidDel="007E1FFB">
          <w:delText>S</w:delText>
        </w:r>
        <w:r w:rsidR="00C96047" w:rsidDel="007E1FFB">
          <w:delText xml:space="preserve">ection III), which conceptualizes personality disorders as extreme tendencies located in the continuum of the Big Five </w:delText>
        </w:r>
      </w:del>
      <w:del w:id="737" w:author="Microsoft Office User" w:date="2018-12-03T17:55:00Z">
        <w:r w:rsidR="00C96047" w:rsidDel="00143933">
          <w:delText xml:space="preserve">domains </w:delText>
        </w:r>
      </w:del>
      <w:del w:id="738" w:author="Microsoft Office User" w:date="2018-12-11T12:50:00Z">
        <w:r w:rsidR="00C96047" w:rsidDel="007E1FFB">
          <w:delText>and facets (American Psychiatric Association, 2013; Widiger &amp; Mullins-Sweatt, 2009)</w:delText>
        </w:r>
      </w:del>
    </w:p>
    <w:p w14:paraId="44855ADA" w14:textId="52C294BD" w:rsidR="00EA382D" w:rsidDel="007E1FFB" w:rsidRDefault="00C96047">
      <w:pPr>
        <w:pStyle w:val="Textkrper"/>
        <w:rPr>
          <w:del w:id="739" w:author="Microsoft Office User" w:date="2018-12-11T12:50:00Z"/>
        </w:rPr>
      </w:pPr>
      <w:del w:id="740" w:author="Microsoft Office User" w:date="2018-12-11T12:50:00Z">
        <w:r w:rsidDel="007E1FFB">
          <w:delText xml:space="preserve">This paradigm shift in clinical assessment of personality has led to the construction of the Personality Disorder Inventory (PID-5; R. F. Krueger, Derringer, Markon, Watson, &amp; Skodol, 2012), a 25-facet and five-dimension self-report inventory, with an informant-report version (K. E. Markon, Quilty, Bagby, &amp; Krueger, 2013). These five dimensions mirror the Big Five </w:delText>
        </w:r>
      </w:del>
      <w:del w:id="741" w:author="Microsoft Office User" w:date="2018-12-03T17:55:00Z">
        <w:r w:rsidDel="00143933">
          <w:delText>domains</w:delText>
        </w:r>
      </w:del>
      <w:del w:id="742" w:author="Microsoft Office User" w:date="2018-12-11T12:50:00Z">
        <w:r w:rsidDel="007E1FFB">
          <w:delText>, although with a focus on the maladaptative end of the continuum,: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number of facets per domain on the PID-5 is limited.</w:delText>
        </w:r>
      </w:del>
    </w:p>
    <w:p w14:paraId="4AFB2EF1" w14:textId="758AE763" w:rsidR="00EA382D" w:rsidDel="007E1FFB" w:rsidRDefault="00C96047">
      <w:pPr>
        <w:pStyle w:val="Textkrper"/>
        <w:rPr>
          <w:del w:id="743" w:author="Microsoft Office User" w:date="2018-12-11T12:50:00Z"/>
        </w:rPr>
      </w:pPr>
      <w:del w:id="744" w:author="Microsoft Office User" w:date="2018-12-11T12:50:00Z">
        <w:r w:rsidDel="007E1FFB">
          <w:delText xml:space="preserve">In line with what has been stated previously for academic achievement, the examination of facets may result in an enhancement of the specificity of assessment when looking at the nature of PDs (L. A. Clark, 2005; Samuel &amp; Widiger, 2008). This improvement of specificity resulted in a predictive gain ranging from 3% to 16% when comparing facets to </w:delText>
        </w:r>
      </w:del>
      <w:del w:id="745" w:author="Microsoft Office User" w:date="2018-12-03T17:55:00Z">
        <w:r w:rsidDel="00143933">
          <w:delText xml:space="preserve">domains </w:delText>
        </w:r>
      </w:del>
      <w:del w:id="746" w:author="Microsoft Office User" w:date="2018-12-11T12:50:00Z">
        <w:r w:rsidDel="007E1FFB">
          <w:delText>predicting PD in a study by Reynolds and Clark (2001). Furthermore, the use of facets may be of extreme utility for those PD</w:delText>
        </w:r>
        <w:r w:rsidR="00DD03FB" w:rsidDel="007E1FFB">
          <w:delText>s</w:delText>
        </w:r>
        <w:r w:rsidDel="007E1FFB">
          <w:delText xml:space="preserve"> whose personality profile is less clear at the domain level. As Saulsman and Page (2004) pointed out, Schizotypal and Obsessive-Compulsive disorders are examples of PD</w:delText>
        </w:r>
        <w:r w:rsidR="00DD03FB" w:rsidDel="007E1FFB">
          <w:delText>s</w:delText>
        </w:r>
        <w:r w:rsidDel="007E1FFB">
          <w:delText xml:space="preserve"> which are not well covered by Big Five </w:delText>
        </w:r>
      </w:del>
      <w:del w:id="747" w:author="Microsoft Office User" w:date="2018-12-03T17:57:00Z">
        <w:r w:rsidDel="008A476A">
          <w:delText>domains</w:delText>
        </w:r>
      </w:del>
      <w:del w:id="748" w:author="Microsoft Office User" w:date="2018-12-11T12:50:00Z">
        <w:r w:rsidDel="007E1FFB">
          <w:delText>. A reason for it may be found in a pattern inconsistency of facets within the same dimension or in a lack of coverage for essential characteristics of the PD</w:delText>
        </w:r>
        <w:r w:rsidR="00DD03FB" w:rsidDel="007E1FFB">
          <w:delText xml:space="preserve"> in current facet models</w:delText>
        </w:r>
        <w:r w:rsidDel="007E1FFB">
          <w:delText>. For example, aberrant cognitions are essential characteristics of schizotypal disorder and are not covered by some instrument’s facets like the NEO-PI-R (Samuel &amp; Widiger, 2008; Saulsman &amp; Page, 2004). Likewise, the expected high scores on warmth and low scores on assertiveness could mask the effects of extraversion when predicting Dependent Personality Disorder, following the theoretical correspondence between PD and Big Five facets proposed by Costa Jr. and Widiger (1994). Moreover, the PID-5 has prompted the elaboration of a number of Five Factor Model Personality Disorders (FFMPD) scales to maximize the facet coverage in relation to specific PDs (R. M. Bagby &amp; Widiger, 2018).</w:delText>
        </w:r>
      </w:del>
    </w:p>
    <w:p w14:paraId="2144B3E9" w14:textId="2402D66B" w:rsidR="00EA382D" w:rsidDel="007E1FFB" w:rsidRDefault="00C96047">
      <w:pPr>
        <w:pStyle w:val="Textkrper"/>
        <w:rPr>
          <w:del w:id="749" w:author="Microsoft Office User" w:date="2018-12-11T12:50:00Z"/>
        </w:rPr>
      </w:pPr>
      <w:del w:id="750" w:author="Microsoft Office User" w:date="2018-12-11T12:50:00Z">
        <w:r w:rsidDel="007E1FFB">
          <w:delText>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delText>
        </w:r>
      </w:del>
    </w:p>
    <w:p w14:paraId="63B6BBBF" w14:textId="77777777" w:rsidR="00EA382D" w:rsidRDefault="00C96047">
      <w:pPr>
        <w:pStyle w:val="berschrift2"/>
      </w:pPr>
      <w:bookmarkStart w:id="751" w:name="this-study"/>
      <w:bookmarkEnd w:id="751"/>
      <w:r>
        <w:t>This study</w:t>
      </w:r>
    </w:p>
    <w:p w14:paraId="72464E0E" w14:textId="1D7EA8C3" w:rsidR="006504A7" w:rsidDel="00257C85" w:rsidRDefault="006504A7" w:rsidP="00257C85">
      <w:pPr>
        <w:pStyle w:val="FirstParagraph"/>
        <w:rPr>
          <w:del w:id="752" w:author="Matthias Ziegler" w:date="2019-01-16T20:21:00Z"/>
        </w:rPr>
      </w:pPr>
      <w:ins w:id="753" w:author="Microsoft Office User" w:date="2018-12-13T17:00:00Z">
        <w:r>
          <w:t>The aim</w:t>
        </w:r>
      </w:ins>
      <w:ins w:id="754" w:author="Matthias Ziegler" w:date="2019-01-16T20:18:00Z">
        <w:r w:rsidR="008B6215">
          <w:t>s</w:t>
        </w:r>
      </w:ins>
      <w:ins w:id="755" w:author="Microsoft Office User" w:date="2018-12-13T17:00:00Z">
        <w:r>
          <w:t xml:space="preserve"> of this study </w:t>
        </w:r>
      </w:ins>
      <w:ins w:id="756" w:author="Matthias Ziegler" w:date="2019-01-16T20:18:00Z">
        <w:r w:rsidR="008B6215">
          <w:t xml:space="preserve">were twofold. In a first step, we </w:t>
        </w:r>
        <w:r w:rsidR="00257C85">
          <w:t xml:space="preserve">tried to establish a facet structure </w:t>
        </w:r>
      </w:ins>
      <w:ins w:id="757" w:author="Matthias Ziegler" w:date="2019-01-16T20:19:00Z">
        <w:r w:rsidR="00257C85">
          <w:t xml:space="preserve">below the Big Five dimensions starting from a data base as broad as possible. </w:t>
        </w:r>
      </w:ins>
      <w:ins w:id="758" w:author="Microsoft Office User" w:date="2018-12-13T17:00:00Z">
        <w:del w:id="759" w:author="Matthias Ziegler" w:date="2019-01-16T20:08:00Z">
          <w:r w:rsidDel="00EE50B0">
            <w:delText>i</w:delText>
          </w:r>
        </w:del>
        <w:del w:id="760" w:author="Matthias Ziegler" w:date="2019-01-16T20:19:00Z">
          <w:r w:rsidDel="00257C85">
            <w:delText>s to present a</w:delText>
          </w:r>
        </w:del>
      </w:ins>
      <w:ins w:id="761" w:author="Microsoft Office User" w:date="2018-12-13T17:01:00Z">
        <w:del w:id="762" w:author="Matthias Ziegler" w:date="2019-01-16T20:19:00Z">
          <w:r w:rsidDel="00257C85">
            <w:delText xml:space="preserve"> personality inventory designed to maximize the set of facets </w:delText>
          </w:r>
        </w:del>
      </w:ins>
      <w:ins w:id="763" w:author="Microsoft Office User" w:date="2018-12-13T17:02:00Z">
        <w:del w:id="764" w:author="Matthias Ziegler" w:date="2019-01-16T20:19:00Z">
          <w:r w:rsidDel="00257C85">
            <w:delText xml:space="preserve">assessed. </w:delText>
          </w:r>
        </w:del>
      </w:ins>
      <w:ins w:id="765" w:author="Microsoft Office User" w:date="2018-12-13T17:04:00Z">
        <w:r>
          <w:t>This research</w:t>
        </w:r>
      </w:ins>
      <w:ins w:id="766" w:author="Matthias Ziegler" w:date="2019-01-16T20:19:00Z">
        <w:r w:rsidR="00257C85">
          <w:t>, in a</w:t>
        </w:r>
      </w:ins>
      <w:ins w:id="767" w:author="Matthias Ziegler" w:date="2019-01-16T20:20:00Z">
        <w:r w:rsidR="00257C85">
          <w:t xml:space="preserve"> </w:t>
        </w:r>
      </w:ins>
      <w:ins w:id="768" w:author="Matthias Ziegler" w:date="2019-01-16T20:19:00Z">
        <w:r w:rsidR="00257C85">
          <w:t>sense,</w:t>
        </w:r>
      </w:ins>
      <w:ins w:id="769" w:author="Microsoft Office User" w:date="2018-12-13T17:04:00Z">
        <w:r>
          <w:t xml:space="preserve"> is a </w:t>
        </w:r>
      </w:ins>
      <w:ins w:id="770" w:author="Microsoft Office User" w:date="2018-12-13T17:05:00Z">
        <w:r>
          <w:t xml:space="preserve">continuation of </w:t>
        </w:r>
        <w:proofErr w:type="spellStart"/>
        <w:r>
          <w:t>MacCann</w:t>
        </w:r>
        <w:proofErr w:type="spellEnd"/>
        <w:r>
          <w:t xml:space="preserve">, Duckworth, and </w:t>
        </w:r>
        <w:commentRangeStart w:id="771"/>
        <w:commentRangeStart w:id="772"/>
        <w:commentRangeStart w:id="773"/>
        <w:commentRangeStart w:id="774"/>
        <w:r>
          <w:t>Roberts</w:t>
        </w:r>
        <w:commentRangeEnd w:id="771"/>
        <w:r>
          <w:rPr>
            <w:rStyle w:val="Kommentarzeichen"/>
            <w:rFonts w:asciiTheme="minorHAnsi" w:hAnsiTheme="minorHAnsi"/>
          </w:rPr>
          <w:commentReference w:id="771"/>
        </w:r>
        <w:commentRangeEnd w:id="772"/>
        <w:r>
          <w:rPr>
            <w:rStyle w:val="Kommentarzeichen"/>
            <w:rFonts w:asciiTheme="minorHAnsi" w:hAnsiTheme="minorHAnsi"/>
          </w:rPr>
          <w:commentReference w:id="772"/>
        </w:r>
        <w:commentRangeEnd w:id="773"/>
        <w:r>
          <w:rPr>
            <w:rStyle w:val="Kommentarzeichen"/>
            <w:rFonts w:asciiTheme="minorHAnsi" w:hAnsiTheme="minorHAnsi"/>
          </w:rPr>
          <w:commentReference w:id="773"/>
        </w:r>
      </w:ins>
      <w:commentRangeEnd w:id="774"/>
      <w:ins w:id="775" w:author="Microsoft Office User" w:date="2018-12-13T17:39:00Z">
        <w:r w:rsidR="001E5C12">
          <w:rPr>
            <w:rStyle w:val="Kommentarzeichen"/>
            <w:rFonts w:asciiTheme="minorHAnsi" w:hAnsiTheme="minorHAnsi"/>
          </w:rPr>
          <w:commentReference w:id="774"/>
        </w:r>
      </w:ins>
      <w:ins w:id="776" w:author="Microsoft Office User" w:date="2018-12-13T17:05:00Z">
        <w:r>
          <w:t xml:space="preserve"> (2009), in which the authors us</w:t>
        </w:r>
      </w:ins>
      <w:ins w:id="777" w:author="Microsoft Office User" w:date="2018-12-13T17:06:00Z">
        <w:r>
          <w:t xml:space="preserve">ed data from the International Personality Item Pool (IPIP) to design </w:t>
        </w:r>
      </w:ins>
      <w:ins w:id="778" w:author="Microsoft Office User" w:date="2018-12-13T17:07:00Z">
        <w:r w:rsidR="009A4AC8">
          <w:t xml:space="preserve">a measure of Conscientiousness </w:t>
        </w:r>
      </w:ins>
      <w:ins w:id="779" w:author="Microsoft Office User" w:date="2018-12-13T17:12:00Z">
        <w:r w:rsidR="009A4AC8">
          <w:t>containing</w:t>
        </w:r>
      </w:ins>
      <w:ins w:id="780" w:author="Microsoft Office User" w:date="2018-12-13T17:07:00Z">
        <w:r w:rsidR="009A4AC8">
          <w:t xml:space="preserve"> the maximum relevant facet scores</w:t>
        </w:r>
      </w:ins>
      <w:ins w:id="781" w:author="Microsoft Office User" w:date="2018-12-13T17:13:00Z">
        <w:r w:rsidR="009A4AC8">
          <w:t xml:space="preserve"> possible</w:t>
        </w:r>
      </w:ins>
      <w:ins w:id="782" w:author="Microsoft Office User" w:date="2018-12-13T17:07:00Z">
        <w:r w:rsidR="009A4AC8">
          <w:t xml:space="preserve">. </w:t>
        </w:r>
      </w:ins>
      <w:ins w:id="783" w:author="Microsoft Office User" w:date="2018-12-13T17:08:00Z">
        <w:r w:rsidR="009A4AC8">
          <w:t xml:space="preserve">The same procedure is applied here </w:t>
        </w:r>
      </w:ins>
      <w:ins w:id="784" w:author="Matthias Ziegler" w:date="2019-01-16T20:09:00Z">
        <w:r w:rsidR="008B6215">
          <w:t xml:space="preserve">and some of the same data are used, </w:t>
        </w:r>
      </w:ins>
      <w:ins w:id="785" w:author="Microsoft Office User" w:date="2018-12-13T17:08:00Z">
        <w:r w:rsidR="009A4AC8">
          <w:t xml:space="preserve">although for all the Big Five domains. </w:t>
        </w:r>
      </w:ins>
      <w:ins w:id="786" w:author="Matthias Ziegler" w:date="2019-01-16T20:20:00Z">
        <w:r w:rsidR="00257C85">
          <w:t xml:space="preserve">In a second step, we aimed at providing evidence regarding reliability, validity, and measurement invariance for the scores of </w:t>
        </w:r>
      </w:ins>
      <w:ins w:id="787" w:author="Matthias Ziegler" w:date="2019-01-16T20:21:00Z">
        <w:r w:rsidR="00257C85">
          <w:t xml:space="preserve">the newly derived personality inventory. </w:t>
        </w:r>
      </w:ins>
    </w:p>
    <w:p w14:paraId="1F1CFCDC" w14:textId="77777777" w:rsidR="00257C85" w:rsidRPr="00257C85" w:rsidRDefault="00257C85" w:rsidP="00257C85">
      <w:pPr>
        <w:pStyle w:val="Textkrper"/>
        <w:rPr>
          <w:ins w:id="788" w:author="Matthias Ziegler" w:date="2019-01-16T20:21:00Z"/>
          <w:rPrChange w:id="789" w:author="Matthias Ziegler" w:date="2019-01-16T20:21:00Z">
            <w:rPr>
              <w:ins w:id="790" w:author="Matthias Ziegler" w:date="2019-01-16T20:21:00Z"/>
            </w:rPr>
          </w:rPrChange>
        </w:rPr>
        <w:pPrChange w:id="791" w:author="Matthias Ziegler" w:date="2019-01-16T20:21:00Z">
          <w:pPr>
            <w:pStyle w:val="FirstParagraph"/>
          </w:pPr>
        </w:pPrChange>
      </w:pPr>
    </w:p>
    <w:p w14:paraId="0F6C85F4" w14:textId="1CBA5502" w:rsidR="009A4AC8" w:rsidDel="00257C85" w:rsidRDefault="009A4AC8" w:rsidP="00257C85">
      <w:pPr>
        <w:pStyle w:val="FirstParagraph"/>
        <w:rPr>
          <w:ins w:id="792" w:author="Microsoft Office User" w:date="2018-12-13T17:19:00Z"/>
          <w:del w:id="793" w:author="Matthias Ziegler" w:date="2019-01-16T20:21:00Z"/>
        </w:rPr>
        <w:pPrChange w:id="794" w:author="Matthias Ziegler" w:date="2019-01-16T20:21:00Z">
          <w:pPr>
            <w:pStyle w:val="Textkrper"/>
          </w:pPr>
        </w:pPrChange>
      </w:pPr>
      <w:ins w:id="795" w:author="Microsoft Office User" w:date="2018-12-13T17:09:00Z">
        <w:del w:id="796" w:author="Matthias Ziegler" w:date="2019-01-16T20:21:00Z">
          <w:r w:rsidDel="00257C85">
            <w:delText>Additionally</w:delText>
          </w:r>
        </w:del>
      </w:ins>
      <w:ins w:id="797" w:author="Matthias Ziegler" w:date="2019-01-16T20:21:00Z">
        <w:r w:rsidR="00257C85">
          <w:t>It has to be stressed that</w:t>
        </w:r>
      </w:ins>
      <w:ins w:id="798" w:author="Microsoft Office User" w:date="2018-12-13T17:09:00Z">
        <w:del w:id="799" w:author="Matthias Ziegler" w:date="2019-01-16T20:21:00Z">
          <w:r w:rsidDel="00257C85">
            <w:delText>,</w:delText>
          </w:r>
        </w:del>
        <w:r>
          <w:t xml:space="preserve"> this inventory </w:t>
        </w:r>
      </w:ins>
      <w:ins w:id="800" w:author="Microsoft Office User" w:date="2018-12-13T17:10:00Z">
        <w:r>
          <w:t xml:space="preserve">has been designed </w:t>
        </w:r>
      </w:ins>
      <w:ins w:id="801" w:author="Microsoft Office User" w:date="2018-12-13T17:17:00Z">
        <w:r w:rsidR="00E846DA">
          <w:t xml:space="preserve">to be available for both researchers and practitioners at no cost. </w:t>
        </w:r>
      </w:ins>
      <w:ins w:id="802" w:author="Microsoft Office User" w:date="2018-12-13T17:18:00Z">
        <w:r w:rsidR="00E846DA">
          <w:t xml:space="preserve">The items and </w:t>
        </w:r>
      </w:ins>
      <w:ins w:id="803" w:author="Microsoft Office User" w:date="2018-12-13T17:19:00Z">
        <w:r w:rsidR="00E846DA">
          <w:t>keys are available in the Appendix.</w:t>
        </w:r>
      </w:ins>
      <w:ins w:id="804" w:author="Matthias Ziegler" w:date="2019-01-16T20:21:00Z">
        <w:r w:rsidR="00257C85">
          <w:t xml:space="preserve"> </w:t>
        </w:r>
      </w:ins>
    </w:p>
    <w:p w14:paraId="4DD26650" w14:textId="02067CB8" w:rsidR="007371E8" w:rsidRDefault="001653F1" w:rsidP="00257C85">
      <w:pPr>
        <w:pStyle w:val="FirstParagraph"/>
        <w:pPrChange w:id="805" w:author="Matthias Ziegler" w:date="2019-01-16T20:21:00Z">
          <w:pPr>
            <w:pStyle w:val="FirstParagraph"/>
          </w:pPr>
        </w:pPrChange>
      </w:pPr>
      <w:ins w:id="806" w:author="Microsoft Office User" w:date="2018-12-16T17:52:00Z">
        <w:del w:id="807" w:author="Matthias Ziegler" w:date="2019-01-16T20:21:00Z">
          <w:r w:rsidDel="00257C85">
            <w:delText>This</w:delText>
          </w:r>
        </w:del>
      </w:ins>
      <w:ins w:id="808" w:author="Microsoft Office User" w:date="2018-12-13T17:19:00Z">
        <w:del w:id="809" w:author="Matthias Ziegler" w:date="2019-01-16T20:21:00Z">
          <w:r w:rsidR="00E846DA" w:rsidDel="00257C85">
            <w:delText xml:space="preserve"> </w:delText>
          </w:r>
        </w:del>
      </w:ins>
      <w:ins w:id="810" w:author="Matthias Ziegler" w:date="2019-01-16T20:21:00Z">
        <w:r w:rsidR="00257C85">
          <w:t xml:space="preserve">Moreover, the </w:t>
        </w:r>
      </w:ins>
      <w:ins w:id="811" w:author="Microsoft Office User" w:date="2018-12-13T17:19:00Z">
        <w:r w:rsidR="00E846DA">
          <w:t xml:space="preserve">inventory has been </w:t>
        </w:r>
      </w:ins>
      <w:ins w:id="812" w:author="Microsoft Office User" w:date="2018-12-13T17:20:00Z">
        <w:r w:rsidR="00E846DA">
          <w:t xml:space="preserve">developed for international use. </w:t>
        </w:r>
      </w:ins>
      <w:ins w:id="813" w:author="Matthias Ziegler" w:date="2019-01-16T20:22:00Z">
        <w:r w:rsidR="00257C85">
          <w:t xml:space="preserve">The </w:t>
        </w:r>
      </w:ins>
      <w:del w:id="814" w:author="Microsoft Office User" w:date="2018-12-13T17:20:00Z">
        <w:r w:rsidR="00C96047" w:rsidDel="00E846DA">
          <w:delText xml:space="preserve">We present in this paper an instrument for personality assessment which aims to cover the need for an internationally usable, open </w:delText>
        </w:r>
        <w:r w:rsidR="003325B5" w:rsidDel="00E846DA">
          <w:delText>access</w:delText>
        </w:r>
        <w:r w:rsidR="00C96047" w:rsidDel="00E846DA">
          <w:delText xml:space="preserve">, and differentiated measure at the facet level. </w:delText>
        </w:r>
      </w:del>
      <w:del w:id="815" w:author="Matthias Ziegler" w:date="2019-01-16T20:22:00Z">
        <w:r w:rsidR="00C96047" w:rsidDel="00257C85">
          <w:delText xml:space="preserve">Two </w:delText>
        </w:r>
      </w:del>
      <w:r w:rsidR="00C96047">
        <w:t xml:space="preserve">studies </w:t>
      </w:r>
      <w:del w:id="816" w:author="Matthias Ziegler" w:date="2019-01-16T20:22:00Z">
        <w:r w:rsidR="00C96047" w:rsidDel="00257C85">
          <w:delText xml:space="preserve">are </w:delText>
        </w:r>
      </w:del>
      <w:r w:rsidR="00C96047">
        <w:t>presented</w:t>
      </w:r>
      <w:ins w:id="817" w:author="Microsoft Office User" w:date="2018-12-13T17:20:00Z">
        <w:r w:rsidR="00E846DA">
          <w:t xml:space="preserve"> here</w:t>
        </w:r>
      </w:ins>
      <w:ins w:id="818" w:author="Matthias Ziegler" w:date="2019-01-16T20:22:00Z">
        <w:r w:rsidR="00257C85">
          <w:t xml:space="preserve"> focus on </w:t>
        </w:r>
      </w:ins>
      <w:del w:id="819" w:author="Matthias Ziegler" w:date="2019-01-16T20:22:00Z">
        <w:r w:rsidR="00C96047" w:rsidDel="00257C85">
          <w:delText xml:space="preserve">, for each one inspects the factor structure of the instrument in a different sample drawn from a </w:delText>
        </w:r>
      </w:del>
      <w:r w:rsidR="00C96047">
        <w:t>different culture</w:t>
      </w:r>
      <w:ins w:id="820" w:author="Matthias Ziegler" w:date="2019-01-16T20:22:00Z">
        <w:r w:rsidR="00257C85">
          <w:t>s</w:t>
        </w:r>
      </w:ins>
      <w:r w:rsidR="00C96047">
        <w:t xml:space="preserve"> (American vs. German). </w:t>
      </w:r>
      <w:del w:id="821" w:author="Matthias Ziegler" w:date="2019-01-16T20:22:00Z">
        <w:r w:rsidR="00C96047" w:rsidDel="00257C85">
          <w:delText>In the first study we develop</w:delText>
        </w:r>
        <w:r w:rsidR="00885048" w:rsidDel="00257C85">
          <w:delText>ed</w:delText>
        </w:r>
        <w:r w:rsidR="00C96047" w:rsidDel="00257C85">
          <w:delText xml:space="preserve"> the instrument by confirming a factorial structure found after </w:delText>
        </w:r>
        <w:r w:rsidR="007371E8" w:rsidDel="00257C85">
          <w:delText xml:space="preserve">conducting </w:delText>
        </w:r>
        <w:r w:rsidR="00C96047" w:rsidDel="00257C85">
          <w:delText xml:space="preserve">exploratory </w:delText>
        </w:r>
        <w:r w:rsidR="007371E8" w:rsidDel="00257C85">
          <w:delText xml:space="preserve">and confirmatory </w:delText>
        </w:r>
        <w:r w:rsidR="00C96047" w:rsidDel="00257C85">
          <w:delText>factor analys</w:delText>
        </w:r>
        <w:r w:rsidR="007371E8" w:rsidDel="00257C85">
          <w:delText>e</w:delText>
        </w:r>
        <w:r w:rsidR="00C96047" w:rsidDel="00257C85">
          <w:delText xml:space="preserve">s. </w:delText>
        </w:r>
        <w:r w:rsidR="007371E8" w:rsidDel="00257C85">
          <w:delText xml:space="preserve">Using data from the second study, the found structure was confirmed and measurement invariance inspected. </w:delText>
        </w:r>
      </w:del>
    </w:p>
    <w:p w14:paraId="744D80E0" w14:textId="5BE6B947" w:rsidR="00EA382D" w:rsidDel="00257C85" w:rsidRDefault="00C96047" w:rsidP="00E846DA">
      <w:pPr>
        <w:pStyle w:val="FirstParagraph"/>
        <w:rPr>
          <w:del w:id="822" w:author="Matthias Ziegler" w:date="2019-01-16T20:22:00Z"/>
        </w:rPr>
      </w:pPr>
      <w:commentRangeStart w:id="823"/>
      <w:del w:id="824" w:author="Matthias Ziegler" w:date="2019-01-16T20:22:00Z">
        <w:r w:rsidDel="00257C85">
          <w:delText>Reliability indices are provided for the facet</w:delText>
        </w:r>
        <w:r w:rsidR="007371E8" w:rsidDel="00257C85">
          <w:delText xml:space="preserve"> </w:delText>
        </w:r>
        <w:r w:rsidDel="00257C85">
          <w:delText>s</w:delText>
        </w:r>
        <w:r w:rsidR="007371E8" w:rsidDel="00257C85">
          <w:delText>cores</w:delText>
        </w:r>
        <w:r w:rsidDel="00257C85">
          <w:delText>. Furthermore, we use the found facet</w:delText>
        </w:r>
        <w:r w:rsidR="007371E8" w:rsidDel="00257C85">
          <w:delText xml:space="preserve"> </w:delText>
        </w:r>
        <w:r w:rsidDel="00257C85">
          <w:delText>s</w:delText>
        </w:r>
        <w:r w:rsidR="007371E8" w:rsidDel="00257C85">
          <w:delText>cores</w:delText>
        </w:r>
      </w:del>
      <w:ins w:id="825" w:author="Microsoft Office User" w:date="2018-12-11T13:03:00Z">
        <w:del w:id="826" w:author="Matthias Ziegler" w:date="2019-01-16T20:22:00Z">
          <w:r w:rsidR="00BE351D" w:rsidDel="00257C85">
            <w:delText xml:space="preserve"> were used</w:delText>
          </w:r>
        </w:del>
      </w:ins>
      <w:del w:id="827" w:author="Matthias Ziegler" w:date="2019-01-16T20:22:00Z">
        <w:r w:rsidDel="00257C85">
          <w:delText xml:space="preserve"> to predict external outcomes and thereby </w:delText>
        </w:r>
      </w:del>
      <w:del w:id="828" w:author="Matthias Ziegler" w:date="2019-01-16T20:09:00Z">
        <w:r w:rsidDel="008B6215">
          <w:delText xml:space="preserve">provide </w:delText>
        </w:r>
      </w:del>
      <w:del w:id="829" w:author="Matthias Ziegler" w:date="2019-01-16T20:22:00Z">
        <w:r w:rsidDel="00257C85">
          <w:delText>evidence</w:delText>
        </w:r>
      </w:del>
      <w:del w:id="830" w:author="Matthias Ziegler" w:date="2019-01-16T20:09:00Z">
        <w:r w:rsidDel="008B6215">
          <w:delText>s</w:delText>
        </w:r>
      </w:del>
      <w:del w:id="831" w:author="Matthias Ziegler" w:date="2019-01-16T20:22:00Z">
        <w:r w:rsidDel="00257C85">
          <w:delText xml:space="preserve"> </w:delText>
        </w:r>
      </w:del>
      <w:del w:id="832" w:author="Matthias Ziegler" w:date="2019-01-16T20:09:00Z">
        <w:r w:rsidDel="008B6215">
          <w:delText xml:space="preserve">of </w:delText>
        </w:r>
      </w:del>
      <w:del w:id="833" w:author="Matthias Ziegler" w:date="2019-01-16T20:22:00Z">
        <w:r w:rsidDel="00257C85">
          <w:delText xml:space="preserve">criterion validity. </w:delText>
        </w:r>
      </w:del>
      <w:ins w:id="834" w:author="Microsoft Office User" w:date="2018-12-13T17:21:00Z">
        <w:del w:id="835" w:author="Matthias Ziegler" w:date="2019-01-16T20:22:00Z">
          <w:r w:rsidR="00E846DA" w:rsidDel="00257C85">
            <w:delText>The following general hypothes</w:delText>
          </w:r>
        </w:del>
        <w:del w:id="836" w:author="Matthias Ziegler" w:date="2019-01-16T20:10:00Z">
          <w:r w:rsidR="00E846DA" w:rsidDel="008B6215">
            <w:delText>i</w:delText>
          </w:r>
        </w:del>
        <w:del w:id="837" w:author="Matthias Ziegler" w:date="2019-01-16T20:22:00Z">
          <w:r w:rsidR="00E846DA" w:rsidDel="00257C85">
            <w:delText xml:space="preserve">s will be investigated, relying </w:delText>
          </w:r>
        </w:del>
        <w:del w:id="838" w:author="Matthias Ziegler" w:date="2019-01-16T20:10:00Z">
          <w:r w:rsidR="00E846DA" w:rsidDel="008B6215">
            <w:delText>i</w:delText>
          </w:r>
        </w:del>
        <w:del w:id="839" w:author="Matthias Ziegler" w:date="2019-01-16T20:22:00Z">
          <w:r w:rsidR="00E846DA" w:rsidDel="00257C85">
            <w:delText xml:space="preserve">n research </w:delText>
          </w:r>
        </w:del>
      </w:ins>
      <w:ins w:id="840" w:author="Microsoft Office User" w:date="2018-12-13T17:22:00Z">
        <w:del w:id="841" w:author="Matthias Ziegler" w:date="2019-01-16T20:22:00Z">
          <w:r w:rsidR="00E846DA" w:rsidDel="00257C85">
            <w:delText>summarized in the previous section:</w:delText>
          </w:r>
        </w:del>
      </w:ins>
      <w:del w:id="842" w:author="Matthias Ziegler" w:date="2019-01-16T20:22:00Z">
        <w:r w:rsidDel="00257C85">
          <w:delText>We aim to test the following hypothesis, designed to replicate previous findings</w:delText>
        </w:r>
        <w:r w:rsidR="007371E8" w:rsidDel="00257C85">
          <w:delText xml:space="preserve"> summarized above</w:delText>
        </w:r>
        <w:r w:rsidDel="00257C85">
          <w:delText>:</w:delText>
        </w:r>
      </w:del>
    </w:p>
    <w:p w14:paraId="3E74A25A" w14:textId="3D5EAE83" w:rsidR="00E846DA" w:rsidRPr="00E846DA" w:rsidDel="00257C85" w:rsidRDefault="00E846DA">
      <w:pPr>
        <w:pStyle w:val="Textkrper"/>
        <w:rPr>
          <w:ins w:id="843" w:author="Microsoft Office User" w:date="2018-12-13T17:22:00Z"/>
          <w:del w:id="844" w:author="Matthias Ziegler" w:date="2019-01-16T20:22:00Z"/>
        </w:rPr>
        <w:pPrChange w:id="845" w:author="Microsoft Office User" w:date="2018-12-13T17:22:00Z">
          <w:pPr>
            <w:pStyle w:val="FirstParagraph"/>
          </w:pPr>
        </w:pPrChange>
      </w:pPr>
    </w:p>
    <w:p w14:paraId="5C560031" w14:textId="29FDA09D" w:rsidR="00EA382D" w:rsidRDefault="00C96047">
      <w:pPr>
        <w:pStyle w:val="FirstParagraph"/>
        <w:ind w:firstLine="0"/>
        <w:pPrChange w:id="846" w:author="Microsoft Office User" w:date="2018-12-13T17:22:00Z">
          <w:pPr>
            <w:pStyle w:val="Compact"/>
            <w:numPr>
              <w:numId w:val="14"/>
            </w:numPr>
            <w:tabs>
              <w:tab w:val="num" w:pos="0"/>
            </w:tabs>
            <w:ind w:left="480" w:hanging="480"/>
          </w:pPr>
        </w:pPrChange>
      </w:pPr>
      <w:r>
        <w:t xml:space="preserve">H1. </w:t>
      </w:r>
      <w:commentRangeStart w:id="847"/>
      <w:r>
        <w:t>SWL</w:t>
      </w:r>
      <w:commentRangeEnd w:id="847"/>
      <w:r w:rsidR="007371E8">
        <w:rPr>
          <w:rStyle w:val="Kommentarzeichen"/>
          <w:rFonts w:asciiTheme="minorHAnsi" w:hAnsiTheme="minorHAnsi"/>
        </w:rPr>
        <w:commentReference w:id="847"/>
      </w:r>
      <w:r>
        <w:t xml:space="preserve"> will be best predicted by the </w:t>
      </w:r>
      <w:del w:id="848" w:author="Matthias Ziegler" w:date="2019-01-16T20:10:00Z">
        <w:r w:rsidDel="008B6215">
          <w:delText xml:space="preserve">composites </w:delText>
        </w:r>
      </w:del>
      <w:ins w:id="849" w:author="Matthias Ziegler" w:date="2019-01-16T20:10:00Z">
        <w:r w:rsidR="008B6215">
          <w:t>facets</w:t>
        </w:r>
        <w:r w:rsidR="008B6215">
          <w:t xml:space="preserve"> </w:t>
        </w:r>
      </w:ins>
      <w:r>
        <w:t>of Extraversion and Neuroticism.</w:t>
      </w:r>
    </w:p>
    <w:p w14:paraId="6A524A84" w14:textId="0143F76F" w:rsidR="00EA382D" w:rsidRDefault="00C96047">
      <w:pPr>
        <w:pStyle w:val="Compact"/>
        <w:numPr>
          <w:ilvl w:val="1"/>
          <w:numId w:val="15"/>
        </w:numPr>
      </w:pPr>
      <w:commentRangeStart w:id="850"/>
      <w:r>
        <w:t>H1.1. Adding the facet</w:t>
      </w:r>
      <w:ins w:id="851" w:author="Microsoft Office User" w:date="2018-12-11T12:54:00Z">
        <w:r w:rsidR="00BE351D">
          <w:t xml:space="preserve"> scores</w:t>
        </w:r>
      </w:ins>
      <w:del w:id="852" w:author="Microsoft Office User" w:date="2018-12-11T12:54:00Z">
        <w:r w:rsidDel="00BE351D">
          <w:delText>s</w:delText>
        </w:r>
      </w:del>
      <w:r>
        <w:t xml:space="preserve"> will significantly improve the predictions of personality on SWL.</w:t>
      </w:r>
    </w:p>
    <w:p w14:paraId="72018750" w14:textId="77777777" w:rsidR="00EA382D" w:rsidRDefault="00C96047">
      <w:pPr>
        <w:pStyle w:val="Compact"/>
        <w:numPr>
          <w:ilvl w:val="1"/>
          <w:numId w:val="15"/>
        </w:numPr>
      </w:pPr>
      <w:commentRangeStart w:id="853"/>
      <w:r>
        <w:t xml:space="preserve">H1.2. Particularly the facets </w:t>
      </w:r>
      <w:r>
        <w:rPr>
          <w:i/>
        </w:rPr>
        <w:t>Confidence</w:t>
      </w:r>
      <w:r>
        <w:t xml:space="preserve"> (N2) and </w:t>
      </w:r>
      <w:r>
        <w:rPr>
          <w:i/>
        </w:rPr>
        <w:t>Positive attitude</w:t>
      </w:r>
      <w:r>
        <w:t xml:space="preserve"> (E4) will behave similarly to those reported by </w:t>
      </w:r>
      <w:proofErr w:type="spellStart"/>
      <w:r>
        <w:t>Schimmack</w:t>
      </w:r>
      <w:proofErr w:type="spellEnd"/>
      <w:r>
        <w:t xml:space="preserve"> et al. (2004).</w:t>
      </w:r>
      <w:commentRangeEnd w:id="850"/>
      <w:r w:rsidR="001653F1">
        <w:rPr>
          <w:rStyle w:val="Kommentarzeichen"/>
          <w:rFonts w:asciiTheme="minorHAnsi" w:hAnsiTheme="minorHAnsi"/>
        </w:rPr>
        <w:commentReference w:id="850"/>
      </w:r>
      <w:commentRangeEnd w:id="853"/>
      <w:r w:rsidR="008B6215">
        <w:rPr>
          <w:rStyle w:val="Kommentarzeichen"/>
          <w:rFonts w:asciiTheme="minorHAnsi" w:hAnsiTheme="minorHAnsi"/>
        </w:rPr>
        <w:commentReference w:id="853"/>
      </w:r>
    </w:p>
    <w:p w14:paraId="3FB0EE57" w14:textId="0E82D037" w:rsidR="00EA382D" w:rsidRDefault="00C96047">
      <w:pPr>
        <w:pStyle w:val="Compact"/>
        <w:numPr>
          <w:ilvl w:val="0"/>
          <w:numId w:val="14"/>
        </w:numPr>
      </w:pPr>
      <w:commentRangeStart w:id="854"/>
      <w:commentRangeStart w:id="855"/>
      <w:r>
        <w:t xml:space="preserve">H2. </w:t>
      </w:r>
      <w:del w:id="856" w:author="Matthias Ziegler" w:date="2019-01-16T20:12:00Z">
        <w:r w:rsidDel="008B6215">
          <w:delText xml:space="preserve">Conscientiousness </w:delText>
        </w:r>
      </w:del>
      <w:ins w:id="857" w:author="Matthias Ziegler" w:date="2019-01-16T20:12:00Z">
        <w:r w:rsidR="008B6215">
          <w:t>The c</w:t>
        </w:r>
        <w:r w:rsidR="008B6215">
          <w:t xml:space="preserve">onscientiousness </w:t>
        </w:r>
        <w:r w:rsidR="008B6215">
          <w:t xml:space="preserve">score </w:t>
        </w:r>
      </w:ins>
      <w:r>
        <w:t>will be the strongest dimension when predicting academic achievement.</w:t>
      </w:r>
      <w:commentRangeEnd w:id="854"/>
      <w:r w:rsidR="00427EDE">
        <w:rPr>
          <w:rStyle w:val="Kommentarzeichen"/>
          <w:rFonts w:asciiTheme="minorHAnsi" w:hAnsiTheme="minorHAnsi"/>
        </w:rPr>
        <w:commentReference w:id="854"/>
      </w:r>
      <w:commentRangeEnd w:id="855"/>
      <w:r w:rsidR="00AB4F4D">
        <w:rPr>
          <w:rStyle w:val="Kommentarzeichen"/>
          <w:rFonts w:asciiTheme="minorHAnsi" w:hAnsiTheme="minorHAnsi"/>
        </w:rPr>
        <w:commentReference w:id="855"/>
      </w:r>
    </w:p>
    <w:p w14:paraId="01B45733" w14:textId="77777777" w:rsidR="00EA382D" w:rsidRDefault="00C96047">
      <w:pPr>
        <w:pStyle w:val="Compact"/>
        <w:numPr>
          <w:ilvl w:val="1"/>
          <w:numId w:val="16"/>
        </w:numPr>
      </w:pPr>
      <w:r>
        <w:t>H2.1. Openness will be related positively but moderately to academic achievement.</w:t>
      </w:r>
    </w:p>
    <w:p w14:paraId="7E81FFF6" w14:textId="00CB18FB" w:rsidR="00EA382D" w:rsidRDefault="00C96047">
      <w:pPr>
        <w:pStyle w:val="Compact"/>
        <w:numPr>
          <w:ilvl w:val="1"/>
          <w:numId w:val="16"/>
        </w:numPr>
      </w:pPr>
      <w:r>
        <w:t>H2.2. Facet</w:t>
      </w:r>
      <w:ins w:id="858" w:author="Microsoft Office User" w:date="2018-12-11T12:54:00Z">
        <w:r w:rsidR="00BE351D">
          <w:t xml:space="preserve"> scores</w:t>
        </w:r>
      </w:ins>
      <w:del w:id="859" w:author="Microsoft Office User" w:date="2018-12-11T12:54:00Z">
        <w:r w:rsidDel="00BE351D">
          <w:delText>s</w:delText>
        </w:r>
      </w:del>
      <w:r>
        <w:t xml:space="preserve"> will add about 10% of additional explained variance to dimensions when predicting academic achievement</w:t>
      </w:r>
    </w:p>
    <w:p w14:paraId="5C4588AA" w14:textId="2ECDA816" w:rsidR="00EA382D" w:rsidRDefault="00C96047">
      <w:pPr>
        <w:pStyle w:val="Compact"/>
        <w:numPr>
          <w:ilvl w:val="0"/>
          <w:numId w:val="14"/>
        </w:numPr>
      </w:pPr>
      <w:r>
        <w:t>H3. Facet</w:t>
      </w:r>
      <w:ins w:id="860" w:author="Microsoft Office User" w:date="2018-12-11T12:55:00Z">
        <w:r w:rsidR="00BE351D">
          <w:t xml:space="preserve"> scores</w:t>
        </w:r>
      </w:ins>
      <w:del w:id="861" w:author="Microsoft Office User" w:date="2018-12-11T12:55:00Z">
        <w:r w:rsidDel="00BE351D">
          <w:delText>s</w:delText>
        </w:r>
      </w:del>
      <w:r>
        <w:t xml:space="preserve"> will improve the predictive power of dimensions when predicting school abse</w:t>
      </w:r>
      <w:del w:id="862" w:author="Matthias Ziegler" w:date="2019-01-16T20:22:00Z">
        <w:r w:rsidDel="00257C85">
          <w:delText>e</w:delText>
        </w:r>
      </w:del>
      <w:r>
        <w:t>nt</w:t>
      </w:r>
      <w:ins w:id="863" w:author="Matthias Ziegler" w:date="2019-01-16T20:22:00Z">
        <w:r w:rsidR="00257C85">
          <w:t>ee</w:t>
        </w:r>
      </w:ins>
      <w:r>
        <w:t>ism.</w:t>
      </w:r>
      <w:commentRangeEnd w:id="823"/>
      <w:r w:rsidR="00257C85">
        <w:rPr>
          <w:rStyle w:val="Kommentarzeichen"/>
          <w:rFonts w:asciiTheme="minorHAnsi" w:hAnsiTheme="minorHAnsi"/>
        </w:rPr>
        <w:commentReference w:id="823"/>
      </w:r>
    </w:p>
    <w:p w14:paraId="7298BBBE" w14:textId="19E7620A" w:rsidR="00EA382D" w:rsidDel="00E846DA" w:rsidRDefault="00C96047">
      <w:pPr>
        <w:pStyle w:val="FirstParagraph"/>
        <w:rPr>
          <w:del w:id="864" w:author="Microsoft Office User" w:date="2018-12-13T17:23:00Z"/>
        </w:rPr>
      </w:pPr>
      <w:del w:id="865" w:author="Microsoft Office User" w:date="2018-12-13T17:23:00Z">
        <w:r w:rsidDel="00E846DA">
          <w:delText>To sum up, the aim for this research project was to provide an instrument that can be used in non-clinical but also in clinical research which emphasizes the facet level of the Big Five.</w:delText>
        </w:r>
      </w:del>
    </w:p>
    <w:p w14:paraId="68676DFE" w14:textId="77777777" w:rsidR="00EA382D" w:rsidRDefault="00C96047">
      <w:pPr>
        <w:pStyle w:val="berschrift1"/>
      </w:pPr>
      <w:bookmarkStart w:id="866" w:name="methods"/>
      <w:bookmarkEnd w:id="866"/>
      <w:r>
        <w:t>Methods</w:t>
      </w:r>
    </w:p>
    <w:p w14:paraId="62F3A0C8" w14:textId="74A56CCB" w:rsidR="00EA382D" w:rsidDel="00BE351D" w:rsidRDefault="00C96047">
      <w:pPr>
        <w:pStyle w:val="FirstParagraph"/>
        <w:rPr>
          <w:del w:id="867" w:author="Microsoft Office User" w:date="2018-12-11T13:01:00Z"/>
        </w:rPr>
      </w:pPr>
      <w:del w:id="868" w:author="Microsoft Office User" w:date="2018-12-11T13:01:00Z">
        <w:r w:rsidDel="00BE351D">
          <w:delText xml:space="preserve">Two different studies are presented in this work. The first study uses a sample drawn from the USA bachelor student population. The aim was to detect and confirm a model that maximizes the facet space below the Big Five </w:delText>
        </w:r>
      </w:del>
      <w:del w:id="869" w:author="Microsoft Office User" w:date="2018-12-03T17:57:00Z">
        <w:r w:rsidDel="008A476A">
          <w:delText>domains</w:delText>
        </w:r>
      </w:del>
      <w:del w:id="870" w:author="Microsoft Office User" w:date="2018-12-11T13:01:00Z">
        <w:r w:rsidDel="00BE351D">
          <w:delText xml:space="preserve">. Exploratory factor analysis (EFA) was used to identify the number of facets per </w:delText>
        </w:r>
      </w:del>
      <w:del w:id="871" w:author="Microsoft Office User" w:date="2018-12-03T17:57:00Z">
        <w:r w:rsidDel="008A476A">
          <w:delText>domain</w:delText>
        </w:r>
      </w:del>
      <w:del w:id="872" w:author="Microsoft Office User" w:date="2018-12-11T13:01:00Z">
        <w:r w:rsidDel="00BE351D">
          <w:delText>. A confirmatory factor analysis (CFA) per facet was specified in order to confirm the item - facet relationship. An exploratory structural equation model (ESEM) was applied to test a full model in which the facet</w:delText>
        </w:r>
      </w:del>
      <w:del w:id="873" w:author="Microsoft Office User" w:date="2018-12-11T12:55:00Z">
        <w:r w:rsidDel="00BE351D">
          <w:delText>s</w:delText>
        </w:r>
      </w:del>
      <w:del w:id="874" w:author="Microsoft Office User" w:date="2018-12-11T13:01:00Z">
        <w:r w:rsidDel="00BE351D">
          <w:delText xml:space="preserve"> serve as indicators of the Big Five </w:delText>
        </w:r>
      </w:del>
      <w:del w:id="875" w:author="Microsoft Office User" w:date="2018-12-03T17:57:00Z">
        <w:r w:rsidDel="008A476A">
          <w:delText>domains</w:delText>
        </w:r>
      </w:del>
      <w:del w:id="876" w:author="Microsoft Office User" w:date="2018-12-11T13:01:00Z">
        <w:r w:rsidDel="00BE351D">
          <w:delText xml:space="preserve">. ESEM has gained reputation in the personality field, where the independent cluster model may not capture the complexity of the constructs measured (Marsh et al., 2010). Finally, reliability </w:delText>
        </w:r>
        <w:r w:rsidR="00474C94" w:rsidDel="00BE351D">
          <w:delText xml:space="preserve">estimates </w:delText>
        </w:r>
        <w:r w:rsidDel="00BE351D">
          <w:delText>for the facet</w:delText>
        </w:r>
        <w:r w:rsidR="007371E8" w:rsidDel="00BE351D">
          <w:delText xml:space="preserve"> </w:delText>
        </w:r>
        <w:r w:rsidDel="00BE351D">
          <w:delText>s</w:delText>
        </w:r>
        <w:r w:rsidR="007371E8" w:rsidDel="00BE351D">
          <w:delText>cores</w:delText>
        </w:r>
        <w:r w:rsidDel="00BE351D">
          <w:delText xml:space="preserve"> and test-criterion correlations will be computed.</w:delText>
        </w:r>
      </w:del>
    </w:p>
    <w:p w14:paraId="376C0DFF" w14:textId="48CA4B38" w:rsidR="00EA382D" w:rsidDel="00BE351D" w:rsidRDefault="00C96047">
      <w:pPr>
        <w:pStyle w:val="Textkrper"/>
        <w:rPr>
          <w:del w:id="877" w:author="Microsoft Office User" w:date="2018-12-11T13:01:00Z"/>
        </w:rPr>
      </w:pPr>
      <w:del w:id="878" w:author="Microsoft Office User" w:date="2018-12-11T13:01:00Z">
        <w:r w:rsidDel="00BE351D">
          <w:delText>The second sample is a sample representative for the German speaking population of Germany, Austria</w:delText>
        </w:r>
        <w:r w:rsidR="00F40470" w:rsidDel="00BE351D">
          <w:delText>,</w:delText>
        </w:r>
        <w:r w:rsidDel="00BE351D">
          <w:delText xml:space="preserve"> and Switzerland. The aim for the second study was to replicate the structure found in study one, plus assess the degree of measurement invariance of the proposed model.</w:delText>
        </w:r>
      </w:del>
    </w:p>
    <w:p w14:paraId="4761B459" w14:textId="77777777" w:rsidR="00EA382D" w:rsidRDefault="00C96047">
      <w:pPr>
        <w:pStyle w:val="berschrift2"/>
      </w:pPr>
      <w:bookmarkStart w:id="879" w:name="study-1---us-american-sample"/>
      <w:bookmarkEnd w:id="879"/>
      <w:r>
        <w:t>Study 1 - US-American Sample</w:t>
      </w:r>
    </w:p>
    <w:p w14:paraId="0A508377" w14:textId="77777777" w:rsidR="0088744A" w:rsidRPr="0088744A" w:rsidRDefault="0088744A" w:rsidP="0088744A">
      <w:pPr>
        <w:pStyle w:val="Textkrper"/>
      </w:pPr>
    </w:p>
    <w:p w14:paraId="4DD02A7F" w14:textId="77777777" w:rsidR="00EA382D" w:rsidRDefault="00C96047">
      <w:pPr>
        <w:pStyle w:val="berschrift3"/>
        <w:framePr w:wrap="around"/>
      </w:pPr>
      <w:bookmarkStart w:id="880" w:name="participants"/>
      <w:bookmarkEnd w:id="880"/>
      <w:r>
        <w:t>Participants</w:t>
      </w:r>
    </w:p>
    <w:p w14:paraId="45FB21CE" w14:textId="0C523BF5" w:rsidR="00EA382D" w:rsidRDefault="0088744A" w:rsidP="0088744A">
      <w:pPr>
        <w:pStyle w:val="FirstParagraph"/>
        <w:ind w:firstLine="0"/>
      </w:pPr>
      <w:r>
        <w:t xml:space="preserve">: </w:t>
      </w:r>
      <w:r w:rsidR="00C96047">
        <w:t xml:space="preserve">The sample consisted of 722 American undergraduate students (59.30% male) who participated voluntarily. The mean age was 21.60 years (SD = 5.90). Students were emailed </w:t>
      </w:r>
      <w:ins w:id="881" w:author="Matthias Ziegler" w:date="2019-01-16T20:23:00Z">
        <w:r w:rsidR="00257C85">
          <w:t>the</w:t>
        </w:r>
      </w:ins>
      <w:del w:id="882" w:author="Matthias Ziegler" w:date="2019-01-16T20:23:00Z">
        <w:r w:rsidR="00C96047" w:rsidDel="00257C85">
          <w:delText>a</w:delText>
        </w:r>
      </w:del>
      <w:r w:rsidR="00C96047">
        <w:t xml:space="preserve"> link to a computerized assessment battery that included the IPIP items as well as several other tests not reported in this </w:t>
      </w:r>
      <w:commentRangeStart w:id="883"/>
      <w:commentRangeStart w:id="884"/>
      <w:commentRangeStart w:id="885"/>
      <w:commentRangeStart w:id="886"/>
      <w:r w:rsidR="00C96047">
        <w:t>paper</w:t>
      </w:r>
      <w:commentRangeEnd w:id="883"/>
      <w:r w:rsidR="00F40470">
        <w:rPr>
          <w:rStyle w:val="Kommentarzeichen"/>
          <w:rFonts w:asciiTheme="minorHAnsi" w:hAnsiTheme="minorHAnsi"/>
        </w:rPr>
        <w:commentReference w:id="883"/>
      </w:r>
      <w:commentRangeEnd w:id="884"/>
      <w:r w:rsidR="00115482">
        <w:rPr>
          <w:rStyle w:val="Kommentarzeichen"/>
          <w:rFonts w:asciiTheme="minorHAnsi" w:hAnsiTheme="minorHAnsi"/>
        </w:rPr>
        <w:commentReference w:id="884"/>
      </w:r>
      <w:commentRangeEnd w:id="885"/>
      <w:r w:rsidR="007371E8">
        <w:rPr>
          <w:rStyle w:val="Kommentarzeichen"/>
          <w:rFonts w:asciiTheme="minorHAnsi" w:hAnsiTheme="minorHAnsi"/>
        </w:rPr>
        <w:commentReference w:id="885"/>
      </w:r>
      <w:commentRangeEnd w:id="886"/>
      <w:r w:rsidR="005B0EDF">
        <w:rPr>
          <w:rStyle w:val="Kommentarzeichen"/>
          <w:rFonts w:asciiTheme="minorHAnsi" w:hAnsiTheme="minorHAnsi"/>
        </w:rPr>
        <w:commentReference w:id="886"/>
      </w:r>
      <w:r w:rsidR="00C96047">
        <w:t>. The data set was randomly split into two equally sized s</w:t>
      </w:r>
      <w:ins w:id="887" w:author="Matthias Ziegler" w:date="2019-01-16T20:23:00Z">
        <w:r w:rsidR="00257C85">
          <w:t>ubs</w:t>
        </w:r>
      </w:ins>
      <w:r w:rsidR="00C96047">
        <w:t>amples. Both s</w:t>
      </w:r>
      <w:ins w:id="888" w:author="Matthias Ziegler" w:date="2019-01-16T20:23:00Z">
        <w:r w:rsidR="00257C85">
          <w:t>ubs</w:t>
        </w:r>
      </w:ins>
      <w:r w:rsidR="00C96047">
        <w:t>amples were matched in relation to missing values, outliers</w:t>
      </w:r>
      <w:ins w:id="889" w:author="Matthias Ziegler" w:date="2019-01-16T20:23:00Z">
        <w:r w:rsidR="00257C85">
          <w:t>,</w:t>
        </w:r>
      </w:ins>
      <w:r w:rsidR="00C96047">
        <w:t xml:space="preserve"> and extreme values. In </w:t>
      </w:r>
      <w:ins w:id="890" w:author="Matthias Ziegler" w:date="2019-01-16T20:23:00Z">
        <w:r w:rsidR="00257C85">
          <w:t>subs</w:t>
        </w:r>
      </w:ins>
      <w:del w:id="891" w:author="Matthias Ziegler" w:date="2019-01-16T20:23:00Z">
        <w:r w:rsidR="00C96047" w:rsidDel="00257C85">
          <w:delText>S</w:delText>
        </w:r>
      </w:del>
      <w:r w:rsidR="00C96047">
        <w:t xml:space="preserve">ample 1 the mean age was 21.80 years (SD= 6.30), in </w:t>
      </w:r>
      <w:ins w:id="892" w:author="Matthias Ziegler" w:date="2019-01-16T20:24:00Z">
        <w:r w:rsidR="00257C85">
          <w:t>subs</w:t>
        </w:r>
      </w:ins>
      <w:del w:id="893" w:author="Matthias Ziegler" w:date="2019-01-16T20:24:00Z">
        <w:r w:rsidR="00C96047" w:rsidDel="00257C85">
          <w:delText>S</w:delText>
        </w:r>
      </w:del>
      <w:r w:rsidR="00C96047">
        <w:t>ample 2 the mean age was 21.50 years (SD=5.60).</w:t>
      </w:r>
    </w:p>
    <w:p w14:paraId="4E4CA33E" w14:textId="77777777" w:rsidR="00EA382D" w:rsidRDefault="00C96047">
      <w:pPr>
        <w:pStyle w:val="berschrift2"/>
      </w:pPr>
      <w:bookmarkStart w:id="894" w:name="measures"/>
      <w:bookmarkEnd w:id="894"/>
      <w:r>
        <w:t>Measures</w:t>
      </w:r>
    </w:p>
    <w:p w14:paraId="6D1F5F55" w14:textId="77777777" w:rsidR="0088744A" w:rsidRPr="0088744A" w:rsidRDefault="0088744A" w:rsidP="0088744A">
      <w:pPr>
        <w:pStyle w:val="Textkrper"/>
      </w:pPr>
    </w:p>
    <w:p w14:paraId="6799299A" w14:textId="77777777" w:rsidR="00EA382D" w:rsidRDefault="00C96047">
      <w:pPr>
        <w:pStyle w:val="berschrift3"/>
        <w:framePr w:wrap="around"/>
      </w:pPr>
      <w:bookmarkStart w:id="895" w:name="items-from-the-international-personality"/>
      <w:bookmarkEnd w:id="895"/>
      <w:r>
        <w:t>Items from the International Personality Item Pool (IPIP)</w:t>
      </w:r>
    </w:p>
    <w:p w14:paraId="79DDDE2C" w14:textId="08C4EFD4" w:rsidR="00EA382D" w:rsidRDefault="0088744A" w:rsidP="0088744A">
      <w:pPr>
        <w:pStyle w:val="FirstParagraph"/>
        <w:ind w:firstLine="0"/>
      </w:pPr>
      <w:r>
        <w:t xml:space="preserve">: </w:t>
      </w:r>
      <w:r w:rsidR="00C96047">
        <w:t xml:space="preserve">Altogether, 525 items from the </w:t>
      </w:r>
      <w:r w:rsidR="00C96047">
        <w:rPr>
          <w:i/>
        </w:rPr>
        <w:t>International Personality Item Pool</w:t>
      </w:r>
      <w:r w:rsidR="00C96047">
        <w:t xml:space="preserve"> (IPIP) were used to measure Neuroticism, Extraversion, Openness (to experience), Agreeableness and Conscientiousness. The IPIP is an open source database of personality items, which was launched in 1996, and contains over 2000 items (Goldberg et al., 2006). Participants were asked to rate themselves on typical behaviors or reactions on a 5-point </w:t>
      </w:r>
      <w:del w:id="896" w:author="Matthias Ziegler" w:date="2019-01-16T20:24:00Z">
        <w:r w:rsidR="00C96047" w:rsidDel="00257C85">
          <w:delText>Likert</w:delText>
        </w:r>
        <w:r w:rsidR="00F40470" w:rsidDel="00257C85">
          <w:delText>-type</w:delText>
        </w:r>
        <w:r w:rsidR="00C96047" w:rsidDel="00257C85">
          <w:delText xml:space="preserve"> </w:delText>
        </w:r>
      </w:del>
      <w:ins w:id="897" w:author="Matthias Ziegler" w:date="2019-01-16T20:24:00Z">
        <w:r w:rsidR="00257C85">
          <w:t xml:space="preserve">rating </w:t>
        </w:r>
      </w:ins>
      <w:r w:rsidR="00C96047">
        <w:t>scale, ranging from 1 (“Not all like me”) to 5 (“Very much like me”).</w:t>
      </w:r>
    </w:p>
    <w:p w14:paraId="4FA12709" w14:textId="3C089033" w:rsidR="00EA382D" w:rsidRDefault="00C96047">
      <w:pPr>
        <w:pStyle w:val="Textkrper"/>
      </w:pPr>
      <w:r>
        <w:t xml:space="preserve">The item selection was part of a different project and the procedure has been explained in detail in the appendix of </w:t>
      </w:r>
      <w:del w:id="898" w:author="Matthias Ziegler" w:date="2019-01-16T20:24:00Z">
        <w:r w:rsidDel="00257C85">
          <w:delText xml:space="preserve">a </w:delText>
        </w:r>
      </w:del>
      <w:ins w:id="899" w:author="Matthias Ziegler" w:date="2019-01-16T20:24:00Z">
        <w:r w:rsidR="00257C85">
          <w:t>the</w:t>
        </w:r>
        <w:r w:rsidR="00257C85">
          <w:t xml:space="preserve"> </w:t>
        </w:r>
      </w:ins>
      <w:r>
        <w:t xml:space="preserve">study by </w:t>
      </w:r>
      <w:proofErr w:type="spellStart"/>
      <w:r>
        <w:t>MacCann</w:t>
      </w:r>
      <w:proofErr w:type="spellEnd"/>
      <w:r>
        <w:t xml:space="preserve">, Duckworth, and </w:t>
      </w:r>
      <w:commentRangeStart w:id="900"/>
      <w:commentRangeStart w:id="901"/>
      <w:commentRangeStart w:id="902"/>
      <w:r>
        <w:t>Roberts</w:t>
      </w:r>
      <w:commentRangeEnd w:id="900"/>
      <w:r w:rsidR="00F40470">
        <w:rPr>
          <w:rStyle w:val="Kommentarzeichen"/>
          <w:rFonts w:asciiTheme="minorHAnsi" w:hAnsiTheme="minorHAnsi"/>
        </w:rPr>
        <w:commentReference w:id="900"/>
      </w:r>
      <w:commentRangeEnd w:id="901"/>
      <w:r w:rsidR="00350777">
        <w:rPr>
          <w:rStyle w:val="Kommentarzeichen"/>
          <w:rFonts w:asciiTheme="minorHAnsi" w:hAnsiTheme="minorHAnsi"/>
        </w:rPr>
        <w:commentReference w:id="901"/>
      </w:r>
      <w:commentRangeEnd w:id="902"/>
      <w:r w:rsidR="00295452">
        <w:rPr>
          <w:rStyle w:val="Kommentarzeichen"/>
          <w:rFonts w:asciiTheme="minorHAnsi" w:hAnsiTheme="minorHAnsi"/>
        </w:rPr>
        <w:commentReference w:id="902"/>
      </w:r>
      <w:r>
        <w:t xml:space="preserve"> (2009)</w:t>
      </w:r>
      <w:ins w:id="903" w:author="Matthias Ziegler" w:date="2019-01-16T20:24:00Z">
        <w:r w:rsidR="00257C85">
          <w:t xml:space="preserve"> already mentioned</w:t>
        </w:r>
      </w:ins>
      <w:r>
        <w:t>. That study also contains part of the sample used here. However, the current data set contains more participants.</w:t>
      </w:r>
    </w:p>
    <w:p w14:paraId="74635138" w14:textId="77777777" w:rsidR="00EA382D" w:rsidRDefault="00C96047">
      <w:pPr>
        <w:pStyle w:val="berschrift3"/>
        <w:framePr w:wrap="around"/>
      </w:pPr>
      <w:bookmarkStart w:id="904" w:name="satisfaction-with-life-swl"/>
      <w:bookmarkEnd w:id="904"/>
      <w:r>
        <w:t xml:space="preserve">Satisfaction </w:t>
      </w:r>
      <w:proofErr w:type="gramStart"/>
      <w:r>
        <w:t>With</w:t>
      </w:r>
      <w:proofErr w:type="gramEnd"/>
      <w:r>
        <w:t xml:space="preserve"> Life (SWL)</w:t>
      </w:r>
    </w:p>
    <w:p w14:paraId="212FC017" w14:textId="51B32CAE" w:rsidR="00EA382D" w:rsidRDefault="0088744A" w:rsidP="0088744A">
      <w:pPr>
        <w:pStyle w:val="FirstParagraph"/>
        <w:ind w:firstLine="0"/>
      </w:pPr>
      <w:r>
        <w:t xml:space="preserve">: </w:t>
      </w:r>
      <w:r w:rsidR="00C96047">
        <w:t xml:space="preserve">Measured with a </w:t>
      </w:r>
      <w:proofErr w:type="gramStart"/>
      <w:r w:rsidR="00C96047">
        <w:t>5 item</w:t>
      </w:r>
      <w:proofErr w:type="gramEnd"/>
      <w:r w:rsidR="00C96047">
        <w:t xml:space="preserve"> composite defined in Diener, Emmons, Larsen, and Griffin (1985), answered in a 7 point </w:t>
      </w:r>
      <w:del w:id="905" w:author="Microsoft Office User" w:date="2018-12-13T00:28:00Z">
        <w:r w:rsidR="00C96047" w:rsidDel="00271F23">
          <w:delText xml:space="preserve">Likert-type </w:delText>
        </w:r>
      </w:del>
      <w:r w:rsidR="00C96047">
        <w:t>scale ranging from 1 (</w:t>
      </w:r>
      <w:r w:rsidR="00C96047">
        <w:rPr>
          <w:i/>
        </w:rPr>
        <w:t>strongly disagree</w:t>
      </w:r>
      <w:r w:rsidR="00C96047">
        <w:t>) to 7 (</w:t>
      </w:r>
      <w:r w:rsidR="00C96047">
        <w:rPr>
          <w:i/>
        </w:rPr>
        <w:t>strongly agree</w:t>
      </w:r>
      <w:r w:rsidR="00C96047">
        <w:t xml:space="preserve">). The items are: a)“In most ways my life is close to ideal”, b) “The conditions of my life are excellent”, c) “I am satisfied with my life”, d) “So far I have gotten the important things in my life”, and e) “If I could live my life over, I would change almost nothing”. Psychometric properties have been reported </w:t>
      </w:r>
      <w:commentRangeStart w:id="906"/>
      <w:r w:rsidR="00C96047">
        <w:t>excellent</w:t>
      </w:r>
      <w:commentRangeEnd w:id="906"/>
      <w:r w:rsidR="00AE6C13">
        <w:rPr>
          <w:rStyle w:val="Kommentarzeichen"/>
          <w:rFonts w:asciiTheme="minorHAnsi" w:hAnsiTheme="minorHAnsi"/>
        </w:rPr>
        <w:commentReference w:id="906"/>
      </w:r>
      <w:r w:rsidR="00C96047">
        <w:t xml:space="preserve">. </w:t>
      </w:r>
      <w:del w:id="907" w:author="Microsoft Office User" w:date="2018-12-13T00:28:00Z">
        <w:r w:rsidR="00C96047" w:rsidDel="00AE6C13">
          <w:delText>(In which moment have SWLS been measured? just at the same time point than personality?)</w:delText>
        </w:r>
      </w:del>
    </w:p>
    <w:p w14:paraId="3FE8F7D0" w14:textId="77777777" w:rsidR="00EA382D" w:rsidRDefault="00C96047">
      <w:pPr>
        <w:pStyle w:val="berschrift3"/>
        <w:framePr w:wrap="around"/>
      </w:pPr>
      <w:bookmarkStart w:id="908" w:name="gpa"/>
      <w:bookmarkEnd w:id="908"/>
      <w:r>
        <w:t>GPA</w:t>
      </w:r>
    </w:p>
    <w:p w14:paraId="7E483828" w14:textId="754F6548" w:rsidR="0058762E" w:rsidRPr="0058762E" w:rsidRDefault="0088744A" w:rsidP="0058762E">
      <w:pPr>
        <w:rPr>
          <w:ins w:id="909" w:author="Microsoft Office User" w:date="2018-12-13T18:58:00Z"/>
          <w:lang w:val="en-GB"/>
          <w:rPrChange w:id="910" w:author="Microsoft Office User" w:date="2018-12-13T18:58:00Z">
            <w:rPr>
              <w:ins w:id="911" w:author="Microsoft Office User" w:date="2018-12-13T18:58:00Z"/>
            </w:rPr>
          </w:rPrChange>
        </w:rPr>
      </w:pPr>
      <w:r w:rsidRPr="0058762E">
        <w:rPr>
          <w:lang w:val="en-GB"/>
          <w:rPrChange w:id="912" w:author="Microsoft Office User" w:date="2018-12-13T18:58:00Z">
            <w:rPr/>
          </w:rPrChange>
        </w:rPr>
        <w:t xml:space="preserve">: </w:t>
      </w:r>
      <w:ins w:id="913" w:author="Microsoft Office User" w:date="2018-12-13T18:58:00Z">
        <w:r w:rsidR="0058762E">
          <w:rPr>
            <w:lang w:val="en-GB"/>
          </w:rPr>
          <w:t>P</w:t>
        </w:r>
        <w:r w:rsidR="0058762E" w:rsidRPr="0058762E">
          <w:rPr>
            <w:lang w:val="en-GB"/>
            <w:rPrChange w:id="914" w:author="Microsoft Office User" w:date="2018-12-13T18:58:00Z">
              <w:rPr/>
            </w:rPrChange>
          </w:rPr>
          <w:t>articipants reported their high school GPA and their current college GPA</w:t>
        </w:r>
      </w:ins>
      <w:ins w:id="915" w:author="Microsoft Office User" w:date="2018-12-13T18:59:00Z">
        <w:r w:rsidR="00C80166">
          <w:rPr>
            <w:lang w:val="en-GB"/>
          </w:rPr>
          <w:t xml:space="preserve">. </w:t>
        </w:r>
      </w:ins>
    </w:p>
    <w:p w14:paraId="6777CF03" w14:textId="7D16FB79" w:rsidR="00EA382D" w:rsidDel="00C80166" w:rsidRDefault="00C96047" w:rsidP="007A3D83">
      <w:pPr>
        <w:pStyle w:val="FirstParagraph"/>
        <w:ind w:firstLine="720"/>
        <w:rPr>
          <w:del w:id="916" w:author="Microsoft Office User" w:date="2018-12-13T19:01:00Z"/>
        </w:rPr>
      </w:pPr>
      <w:del w:id="917" w:author="Microsoft Office User" w:date="2018-12-13T19:01:00Z">
        <w:r w:rsidDel="00C80166">
          <w:delText xml:space="preserve">Grade Point Averages measured in high school, university, and in </w:delText>
        </w:r>
        <w:r w:rsidR="00E459C2" w:rsidDel="00C80166">
          <w:delText>community college.</w:delText>
        </w:r>
      </w:del>
    </w:p>
    <w:p w14:paraId="75BA3AE7" w14:textId="77777777" w:rsidR="00C80166" w:rsidRPr="00C80166" w:rsidRDefault="00C80166">
      <w:pPr>
        <w:pStyle w:val="Textkrper"/>
        <w:rPr>
          <w:ins w:id="918" w:author="Microsoft Office User" w:date="2018-12-13T19:01:00Z"/>
        </w:rPr>
        <w:pPrChange w:id="919" w:author="Microsoft Office User" w:date="2018-12-13T19:01:00Z">
          <w:pPr>
            <w:pStyle w:val="FirstParagraph"/>
            <w:ind w:firstLine="0"/>
          </w:pPr>
        </w:pPrChange>
      </w:pPr>
    </w:p>
    <w:p w14:paraId="7A4D87DE" w14:textId="6063C82A" w:rsidR="00EA382D" w:rsidRPr="00C80166" w:rsidDel="007A3D83" w:rsidRDefault="007A3D83">
      <w:pPr>
        <w:pStyle w:val="FirstParagraph"/>
        <w:ind w:firstLine="720"/>
        <w:rPr>
          <w:del w:id="920" w:author="Microsoft Office User" w:date="2018-12-13T13:35:00Z"/>
        </w:rPr>
        <w:pPrChange w:id="921" w:author="Microsoft Office User" w:date="2018-12-16T17:54:00Z">
          <w:pPr>
            <w:pStyle w:val="berschrift3"/>
            <w:framePr w:wrap="around"/>
          </w:pPr>
        </w:pPrChange>
      </w:pPr>
      <w:bookmarkStart w:id="922" w:name="sat"/>
      <w:bookmarkEnd w:id="922"/>
      <w:ins w:id="923" w:author="Microsoft Office User" w:date="2018-12-13T13:35:00Z">
        <w:r w:rsidRPr="001653F1">
          <w:t xml:space="preserve">Absences: </w:t>
        </w:r>
      </w:ins>
      <w:commentRangeStart w:id="924"/>
      <w:ins w:id="925" w:author="Microsoft Office User" w:date="2018-12-13T19:03:00Z">
        <w:r w:rsidR="00C80166">
          <w:t>Abse</w:t>
        </w:r>
        <w:del w:id="926" w:author="Matthias Ziegler" w:date="2019-01-16T20:25:00Z">
          <w:r w:rsidR="00C80166" w:rsidDel="00257C85">
            <w:delText>e</w:delText>
          </w:r>
        </w:del>
        <w:r w:rsidR="00C80166">
          <w:t>nt</w:t>
        </w:r>
      </w:ins>
      <w:ins w:id="927" w:author="Matthias Ziegler" w:date="2019-01-16T20:25:00Z">
        <w:r w:rsidR="00257C85">
          <w:t>ee</w:t>
        </w:r>
      </w:ins>
      <w:ins w:id="928" w:author="Microsoft Office User" w:date="2018-12-13T19:03:00Z">
        <w:r w:rsidR="00C80166">
          <w:t>ism was rated from teachers</w:t>
        </w:r>
      </w:ins>
      <w:ins w:id="929" w:author="Microsoft Office User" w:date="2018-12-16T17:53:00Z">
        <w:r w:rsidR="001653F1">
          <w:t xml:space="preserve"> </w:t>
        </w:r>
      </w:ins>
      <w:ins w:id="930" w:author="Microsoft Office User" w:date="2018-12-13T19:01:00Z">
        <w:r w:rsidR="00C80166" w:rsidRPr="00C80166">
          <w:rPr>
            <w:bCs/>
          </w:rPr>
          <w:t>in school and in college</w:t>
        </w:r>
      </w:ins>
      <w:commentRangeEnd w:id="924"/>
      <w:ins w:id="931" w:author="Microsoft Office User" w:date="2018-12-16T17:54:00Z">
        <w:r w:rsidR="001653F1">
          <w:rPr>
            <w:rStyle w:val="Kommentarzeichen"/>
            <w:rFonts w:asciiTheme="minorHAnsi" w:hAnsiTheme="minorHAnsi"/>
          </w:rPr>
          <w:commentReference w:id="924"/>
        </w:r>
      </w:ins>
      <w:del w:id="932" w:author="Microsoft Office User" w:date="2018-12-13T13:35:00Z">
        <w:r w:rsidR="00C96047" w:rsidRPr="00C80166" w:rsidDel="007A3D83">
          <w:rPr>
            <w:b/>
          </w:rPr>
          <w:delText>SAT</w:delText>
        </w:r>
      </w:del>
    </w:p>
    <w:p w14:paraId="0B62516E" w14:textId="6836A6E6" w:rsidR="00EA382D" w:rsidRPr="00C80166" w:rsidDel="007A3D83" w:rsidRDefault="00C96047">
      <w:pPr>
        <w:pStyle w:val="FirstParagraph"/>
        <w:ind w:firstLine="720"/>
        <w:rPr>
          <w:del w:id="933" w:author="Microsoft Office User" w:date="2018-12-13T13:35:00Z"/>
        </w:rPr>
        <w:pPrChange w:id="934" w:author="Microsoft Office User" w:date="2018-12-16T17:54:00Z">
          <w:pPr>
            <w:pStyle w:val="berschrift3"/>
            <w:framePr w:wrap="around"/>
          </w:pPr>
        </w:pPrChange>
      </w:pPr>
      <w:bookmarkStart w:id="935" w:name="act"/>
      <w:bookmarkEnd w:id="935"/>
      <w:del w:id="936" w:author="Microsoft Office User" w:date="2018-12-13T13:35:00Z">
        <w:r w:rsidRPr="00C80166" w:rsidDel="007A3D83">
          <w:rPr>
            <w:b/>
          </w:rPr>
          <w:delText>ACT</w:delText>
        </w:r>
      </w:del>
    </w:p>
    <w:p w14:paraId="55DA8D26" w14:textId="1B812381" w:rsidR="00EA382D" w:rsidRPr="00C80166" w:rsidDel="007A3D83" w:rsidRDefault="00C96047">
      <w:pPr>
        <w:pStyle w:val="FirstParagraph"/>
        <w:ind w:firstLine="720"/>
        <w:rPr>
          <w:del w:id="937" w:author="Microsoft Office User" w:date="2018-12-13T13:35:00Z"/>
        </w:rPr>
        <w:pPrChange w:id="938" w:author="Microsoft Office User" w:date="2018-12-16T17:54:00Z">
          <w:pPr>
            <w:pStyle w:val="berschrift3"/>
            <w:framePr w:wrap="around"/>
          </w:pPr>
        </w:pPrChange>
      </w:pPr>
      <w:bookmarkStart w:id="939" w:name="absences-from-class"/>
      <w:bookmarkEnd w:id="939"/>
      <w:del w:id="940" w:author="Microsoft Office User" w:date="2018-12-13T13:35:00Z">
        <w:r w:rsidRPr="00C80166" w:rsidDel="007A3D83">
          <w:rPr>
            <w:b/>
          </w:rPr>
          <w:delText>Absences from class</w:delText>
        </w:r>
      </w:del>
    </w:p>
    <w:p w14:paraId="3C65E0BE" w14:textId="20FD8339" w:rsidR="00EA382D" w:rsidRDefault="00C96047">
      <w:pPr>
        <w:pStyle w:val="FirstParagraph"/>
        <w:ind w:firstLine="720"/>
        <w:pPrChange w:id="941" w:author="Microsoft Office User" w:date="2018-12-16T17:54:00Z">
          <w:pPr>
            <w:pStyle w:val="FirstParagraph"/>
            <w:ind w:firstLine="0"/>
          </w:pPr>
        </w:pPrChange>
      </w:pPr>
      <w:del w:id="942" w:author="Microsoft Office User" w:date="2018-12-13T19:01:00Z">
        <w:r w:rsidRPr="00C80166" w:rsidDel="00C80166">
          <w:delText>A</w:delText>
        </w:r>
      </w:del>
      <w:del w:id="943" w:author="Microsoft Office User" w:date="2018-12-16T17:54:00Z">
        <w:r w:rsidDel="001653F1">
          <w:delText>s a behavioral measure, absences from school attendance was asked to be reported</w:delText>
        </w:r>
      </w:del>
      <w:r>
        <w:t xml:space="preserve">. Absences were log transformed prior to </w:t>
      </w:r>
      <w:del w:id="944" w:author="Matthias Ziegler" w:date="2019-01-16T20:25:00Z">
        <w:r w:rsidDel="00257C85">
          <w:delText xml:space="preserve">be </w:delText>
        </w:r>
      </w:del>
      <w:r>
        <w:t>analy</w:t>
      </w:r>
      <w:del w:id="945" w:author="Matthias Ziegler" w:date="2019-01-16T20:25:00Z">
        <w:r w:rsidDel="00257C85">
          <w:delText>zed</w:delText>
        </w:r>
      </w:del>
      <w:ins w:id="946" w:author="Matthias Ziegler" w:date="2019-01-16T20:25:00Z">
        <w:r w:rsidR="00257C85">
          <w:t>ses</w:t>
        </w:r>
      </w:ins>
      <w:r>
        <w:t xml:space="preserve">, following Lounsbury et al. (2004). </w:t>
      </w:r>
      <w:del w:id="947" w:author="Microsoft Office User" w:date="2018-12-16T17:53:00Z">
        <w:r w:rsidDel="001653F1">
          <w:delText>ABS2 ABS4 what are the differences?</w:delText>
        </w:r>
      </w:del>
    </w:p>
    <w:p w14:paraId="2B6BAF1E" w14:textId="77777777" w:rsidR="00EA382D" w:rsidRDefault="00C96047">
      <w:pPr>
        <w:pStyle w:val="berschrift2"/>
      </w:pPr>
      <w:bookmarkStart w:id="948" w:name="procedure"/>
      <w:bookmarkEnd w:id="948"/>
      <w:r>
        <w:t>2.1.3. Procedure</w:t>
      </w:r>
    </w:p>
    <w:p w14:paraId="5D29E06C" w14:textId="77777777" w:rsidR="0088744A" w:rsidRPr="0088744A" w:rsidRDefault="0088744A" w:rsidP="0088744A">
      <w:pPr>
        <w:pStyle w:val="Textkrper"/>
      </w:pPr>
    </w:p>
    <w:p w14:paraId="2A9376DD" w14:textId="77777777" w:rsidR="00EA382D" w:rsidRDefault="00C96047">
      <w:pPr>
        <w:pStyle w:val="berschrift3"/>
        <w:framePr w:wrap="around"/>
      </w:pPr>
      <w:bookmarkStart w:id="949" w:name="efa-with-subsample-1"/>
      <w:bookmarkEnd w:id="949"/>
      <w:r>
        <w:t>EFA with subsample 1</w:t>
      </w:r>
    </w:p>
    <w:p w14:paraId="7643B7C6" w14:textId="70C07032" w:rsidR="00EA382D" w:rsidRDefault="0088744A" w:rsidP="0088744A">
      <w:pPr>
        <w:pStyle w:val="FirstParagraph"/>
        <w:ind w:firstLine="0"/>
      </w:pPr>
      <w:r>
        <w:t xml:space="preserve">: </w:t>
      </w:r>
      <w:ins w:id="950" w:author="Matthias Ziegler" w:date="2019-01-16T20:26:00Z">
        <w:r w:rsidR="0081039B">
          <w:t>EFAs were conducted for each dimension separately following the Goldberg’s back-</w:t>
        </w:r>
        <w:proofErr w:type="spellStart"/>
        <w:r w:rsidR="0081039B">
          <w:t>assward</w:t>
        </w:r>
        <w:proofErr w:type="spellEnd"/>
        <w:r w:rsidR="0081039B">
          <w:t xml:space="preserve"> </w:t>
        </w:r>
        <w:commentRangeStart w:id="951"/>
        <w:r w:rsidR="0081039B">
          <w:t>method</w:t>
        </w:r>
      </w:ins>
      <w:commentRangeEnd w:id="951"/>
      <w:ins w:id="952" w:author="Matthias Ziegler" w:date="2019-01-16T20:27:00Z">
        <w:r w:rsidR="0081039B">
          <w:rPr>
            <w:rStyle w:val="Kommentarzeichen"/>
            <w:rFonts w:asciiTheme="minorHAnsi" w:hAnsiTheme="minorHAnsi"/>
          </w:rPr>
          <w:commentReference w:id="951"/>
        </w:r>
      </w:ins>
      <w:ins w:id="953" w:author="Matthias Ziegler" w:date="2019-01-16T20:26:00Z">
        <w:r w:rsidR="0081039B">
          <w:t xml:space="preserve">. </w:t>
        </w:r>
      </w:ins>
      <w:r w:rsidR="00C96047">
        <w:t xml:space="preserve">To determine the number of possible facets per domain </w:t>
      </w:r>
      <w:proofErr w:type="spellStart"/>
      <w:r w:rsidR="00C96047">
        <w:t>Velicer</w:t>
      </w:r>
      <w:r w:rsidR="00295452">
        <w:t>’s</w:t>
      </w:r>
      <w:proofErr w:type="spellEnd"/>
      <w:r w:rsidR="00C96047">
        <w:t xml:space="preserve"> (1976) Minimum Average Partial (MAP) method and Horn</w:t>
      </w:r>
      <w:r w:rsidR="00295452">
        <w:t>’s</w:t>
      </w:r>
      <w:r w:rsidR="00C96047">
        <w:t xml:space="preserve"> (1965) parallel analysis (PA) were </w:t>
      </w:r>
      <w:del w:id="954" w:author="Matthias Ziegler" w:date="2019-01-16T20:25:00Z">
        <w:r w:rsidR="00C96047" w:rsidDel="0081039B">
          <w:delText xml:space="preserve">employed </w:delText>
        </w:r>
      </w:del>
      <w:ins w:id="955" w:author="Matthias Ziegler" w:date="2019-01-16T20:25:00Z">
        <w:r w:rsidR="0081039B">
          <w:t>utilized</w:t>
        </w:r>
        <w:r w:rsidR="0081039B">
          <w:t xml:space="preserve"> </w:t>
        </w:r>
      </w:ins>
      <w:r w:rsidR="00C96047">
        <w:t>for every domain</w:t>
      </w:r>
      <w:r w:rsidR="00295452">
        <w:t xml:space="preserve"> separately</w:t>
      </w:r>
      <w:r w:rsidR="00C96047">
        <w:t>. Based on these results a</w:t>
      </w:r>
      <w:r w:rsidR="00F7022D">
        <w:t xml:space="preserve"> series of </w:t>
      </w:r>
      <w:r w:rsidR="00C96047">
        <w:t>Exploratory Factor Analys</w:t>
      </w:r>
      <w:r w:rsidR="00F7022D">
        <w:t>e</w:t>
      </w:r>
      <w:r w:rsidR="00C96047">
        <w:t xml:space="preserve">s (EFA) was calculated for each domain via </w:t>
      </w:r>
      <w:proofErr w:type="spellStart"/>
      <w:r w:rsidR="00C96047">
        <w:t>Mplus</w:t>
      </w:r>
      <w:proofErr w:type="spellEnd"/>
      <w:r w:rsidR="00C96047">
        <w:t xml:space="preserve"> </w:t>
      </w:r>
      <w:ins w:id="956" w:author="Matthias Ziegler" w:date="2019-01-16T20:28:00Z">
        <w:r w:rsidR="00721101">
          <w:t>(</w:t>
        </w:r>
        <w:proofErr w:type="spellStart"/>
        <w:r w:rsidR="00721101">
          <w:t>Muthen</w:t>
        </w:r>
        <w:proofErr w:type="spellEnd"/>
        <w:r w:rsidR="00721101">
          <w:t xml:space="preserve"> &amp; </w:t>
        </w:r>
        <w:proofErr w:type="spellStart"/>
        <w:r w:rsidR="00721101">
          <w:t>Muthen</w:t>
        </w:r>
        <w:proofErr w:type="spellEnd"/>
        <w:r w:rsidR="00721101">
          <w:t xml:space="preserve">, 20XX) </w:t>
        </w:r>
      </w:ins>
      <w:r w:rsidR="00C96047">
        <w:t xml:space="preserve">using a </w:t>
      </w:r>
      <w:proofErr w:type="spellStart"/>
      <w:r w:rsidR="00C96047">
        <w:t>geomin</w:t>
      </w:r>
      <w:proofErr w:type="spellEnd"/>
      <w:r w:rsidR="00C96047">
        <w:t xml:space="preserve"> rotation </w:t>
      </w:r>
      <w:del w:id="957" w:author="Matthias Ziegler" w:date="2019-01-16T20:26:00Z">
        <w:r w:rsidR="00C96047" w:rsidDel="0081039B">
          <w:delText xml:space="preserve">(Quelle) </w:delText>
        </w:r>
      </w:del>
      <w:r w:rsidR="00C96047">
        <w:t>and a Maximum Likelihood estimator (ML). The decision for the preferred number of facets per domain was based partly on comparing model fits</w:t>
      </w:r>
      <w:ins w:id="958" w:author="Matthias Ziegler" w:date="2019-01-16T20:27:00Z">
        <w:r w:rsidR="00721101">
          <w:t xml:space="preserve"> of different factor solutions</w:t>
        </w:r>
      </w:ins>
      <w:r w:rsidR="00C96047">
        <w:t xml:space="preserve"> (CFI, RMSEA, SRMR). More importantly though was the interpretability of the facet solution. </w:t>
      </w:r>
      <w:r w:rsidR="00F7022D">
        <w:t>Additionally</w:t>
      </w:r>
      <w:r w:rsidR="00C96047">
        <w:t xml:space="preserve">, facet solutions from other personality measures were </w:t>
      </w:r>
      <w:r w:rsidR="00F7022D">
        <w:t xml:space="preserve">considered </w:t>
      </w:r>
      <w:r w:rsidR="00C96047">
        <w:t xml:space="preserve">and compared to the found facet structure. If there were important parts missing to present the domain with regards to content, new </w:t>
      </w:r>
      <w:r w:rsidR="00F7022D">
        <w:t xml:space="preserve">items representing the missing </w:t>
      </w:r>
      <w:r w:rsidR="00C96047">
        <w:t xml:space="preserve">facets were added </w:t>
      </w:r>
      <w:proofErr w:type="gramStart"/>
      <w:r w:rsidR="00C96047">
        <w:t>a posteriori</w:t>
      </w:r>
      <w:proofErr w:type="gramEnd"/>
      <w:r w:rsidR="00C96047">
        <w:t>.</w:t>
      </w:r>
    </w:p>
    <w:p w14:paraId="1EEE2FAD" w14:textId="36AC55FB" w:rsidR="00EA382D" w:rsidRDefault="00C96047">
      <w:pPr>
        <w:pStyle w:val="berschrift3"/>
        <w:framePr w:wrap="around"/>
      </w:pPr>
      <w:bookmarkStart w:id="959" w:name="cfa-and-esem-with-subsample-1"/>
      <w:bookmarkEnd w:id="959"/>
      <w:r>
        <w:t xml:space="preserve">CFA and ESEM with subsample </w:t>
      </w:r>
      <w:del w:id="960" w:author="Matthias Ziegler" w:date="2019-01-16T20:29:00Z">
        <w:r w:rsidDel="005370ED">
          <w:delText>1</w:delText>
        </w:r>
      </w:del>
      <w:ins w:id="961" w:author="Matthias Ziegler" w:date="2019-01-16T20:29:00Z">
        <w:r w:rsidR="005370ED">
          <w:t>2</w:t>
        </w:r>
      </w:ins>
    </w:p>
    <w:p w14:paraId="32A7C65B" w14:textId="65247662" w:rsidR="00EA382D" w:rsidRDefault="0088744A" w:rsidP="0088744A">
      <w:pPr>
        <w:pStyle w:val="FirstParagraph"/>
        <w:ind w:firstLine="0"/>
      </w:pPr>
      <w:r>
        <w:t xml:space="preserve">: </w:t>
      </w:r>
      <w:r w:rsidR="00C96047">
        <w:t xml:space="preserve">To confirm the structure of facets the EFAs </w:t>
      </w:r>
      <w:del w:id="962" w:author="Matthias Ziegler" w:date="2019-01-16T20:29:00Z">
        <w:r w:rsidR="00C96047" w:rsidDel="00947A1E">
          <w:delText>delivered</w:delText>
        </w:r>
      </w:del>
      <w:ins w:id="963" w:author="Matthias Ziegler" w:date="2019-01-16T20:29:00Z">
        <w:r w:rsidR="00947A1E">
          <w:t>suggested</w:t>
        </w:r>
      </w:ins>
      <w:r w:rsidR="00C96047">
        <w:t xml:space="preserve">, multiple CFAs were calculated via </w:t>
      </w:r>
      <w:proofErr w:type="spellStart"/>
      <w:r w:rsidR="00C96047">
        <w:t>Mplus</w:t>
      </w:r>
      <w:proofErr w:type="spellEnd"/>
      <w:r w:rsidR="00F7022D">
        <w:t xml:space="preserve"> using the second part of the data</w:t>
      </w:r>
      <w:r w:rsidR="00C96047">
        <w:t>. In a first step, measurement models were estimated for each of the facet</w:t>
      </w:r>
      <w:ins w:id="964" w:author="Microsoft Office User" w:date="2018-12-11T12:56:00Z">
        <w:r w:rsidR="00BE351D">
          <w:t xml:space="preserve"> scores</w:t>
        </w:r>
      </w:ins>
      <w:del w:id="965" w:author="Microsoft Office User" w:date="2018-12-11T12:56:00Z">
        <w:r w:rsidR="00C96047" w:rsidDel="00BE351D">
          <w:delText>s</w:delText>
        </w:r>
      </w:del>
      <w:r w:rsidR="00C96047">
        <w:t>. To obtain balance between the facet</w:t>
      </w:r>
      <w:del w:id="966" w:author="Microsoft Office User" w:date="2018-12-13T00:31:00Z">
        <w:r w:rsidR="00C96047" w:rsidDel="00AE6C13">
          <w:delText>s</w:delText>
        </w:r>
      </w:del>
      <w:ins w:id="967" w:author="Microsoft Office User" w:date="2018-12-11T12:56:00Z">
        <w:r w:rsidR="00BE351D">
          <w:t xml:space="preserve"> scores</w:t>
        </w:r>
      </w:ins>
      <w:r w:rsidR="00C96047">
        <w:t>, the items were reduced to five per facet based on item content and loading pattern</w:t>
      </w:r>
      <w:r w:rsidR="00F7022D">
        <w:t xml:space="preserve"> (Ziegler, 2014)</w:t>
      </w:r>
      <w:r w:rsidR="00C96047">
        <w:t xml:space="preserve">. </w:t>
      </w:r>
      <w:r w:rsidR="00360DF3">
        <w:t xml:space="preserve">The estimator used was WLSMV (Weighted Least Squares adjusted for Means and Variances). </w:t>
      </w:r>
      <w:r w:rsidR="00C96047">
        <w:t xml:space="preserve">In a second step, the estimations for the measurement models </w:t>
      </w:r>
      <w:r w:rsidR="00F7022D">
        <w:t xml:space="preserve">of each domain with </w:t>
      </w:r>
      <w:r w:rsidR="00C96047">
        <w:t xml:space="preserve">facet </w:t>
      </w:r>
      <w:r w:rsidR="00F7022D">
        <w:t xml:space="preserve">scores as indicators </w:t>
      </w:r>
      <w:r w:rsidR="00C96047">
        <w:t>were repeated via CFA</w:t>
      </w:r>
      <w:r w:rsidR="002446FE">
        <w:t xml:space="preserve"> using ML</w:t>
      </w:r>
      <w:r w:rsidR="00C96047">
        <w:t>. Aim was to ensure an optimal breadth. In a final model, all five domain structural models were integrated using ESEM (</w:t>
      </w:r>
      <w:proofErr w:type="spellStart"/>
      <w:r w:rsidR="00C96047">
        <w:t>Asparouhov</w:t>
      </w:r>
      <w:proofErr w:type="spellEnd"/>
      <w:r w:rsidR="00C96047">
        <w:t xml:space="preserve"> &amp; </w:t>
      </w:r>
      <w:proofErr w:type="spellStart"/>
      <w:r w:rsidR="00C96047">
        <w:t>Muthén</w:t>
      </w:r>
      <w:proofErr w:type="spellEnd"/>
      <w:r w:rsidR="00C96047">
        <w:t xml:space="preserve">, 2009). Marsh et al. (2010) could show that ESEM fits personality data better and results in substantially more differentiated factors than CFA. All facets were allowed to load on all </w:t>
      </w:r>
      <w:del w:id="968" w:author="Microsoft Office User" w:date="2018-12-03T17:57:00Z">
        <w:r w:rsidR="00C96047" w:rsidDel="008A476A">
          <w:delText>domains</w:delText>
        </w:r>
      </w:del>
      <w:ins w:id="969" w:author="Microsoft Office User" w:date="2018-12-03T17:57:00Z">
        <w:r w:rsidR="008A476A">
          <w:t>dimensions</w:t>
        </w:r>
      </w:ins>
      <w:r w:rsidR="00C96047">
        <w:t xml:space="preserve">. If </w:t>
      </w:r>
      <w:r w:rsidR="002446FE">
        <w:t xml:space="preserve">a </w:t>
      </w:r>
      <w:r w:rsidR="00C96047">
        <w:t>facet</w:t>
      </w:r>
      <w:r w:rsidR="002446FE">
        <w:t xml:space="preserve"> </w:t>
      </w:r>
      <w:r w:rsidR="00C96047">
        <w:t>s</w:t>
      </w:r>
      <w:r w:rsidR="002446FE">
        <w:t>core</w:t>
      </w:r>
      <w:r w:rsidR="00C96047">
        <w:t xml:space="preserve"> </w:t>
      </w:r>
      <w:r w:rsidR="002446FE">
        <w:t xml:space="preserve">did not </w:t>
      </w:r>
      <w:r w:rsidR="00C96047">
        <w:t>load on the intended domain, this facet</w:t>
      </w:r>
      <w:r w:rsidR="002446FE">
        <w:t xml:space="preserve"> </w:t>
      </w:r>
      <w:r w:rsidR="00C96047">
        <w:t xml:space="preserve">would get eliminated subsequently. The estimator used was </w:t>
      </w:r>
      <w:commentRangeStart w:id="970"/>
      <w:r w:rsidR="00681592">
        <w:t>ML</w:t>
      </w:r>
      <w:commentRangeEnd w:id="970"/>
      <w:r w:rsidR="00D600A0">
        <w:rPr>
          <w:rStyle w:val="Kommentarzeichen"/>
          <w:rFonts w:asciiTheme="minorHAnsi" w:hAnsiTheme="minorHAnsi"/>
        </w:rPr>
        <w:commentReference w:id="970"/>
      </w:r>
      <w:r w:rsidR="00C96047">
        <w:t xml:space="preserve">, factor scores from the facet CFAs were used as indicators and the rotation was oblique (using </w:t>
      </w:r>
      <w:proofErr w:type="spellStart"/>
      <w:r w:rsidR="00C96047">
        <w:t>Geomin</w:t>
      </w:r>
      <w:proofErr w:type="spellEnd"/>
      <w:r w:rsidR="00C96047">
        <w:t>). Model fit was determined based on the guide</w:t>
      </w:r>
      <w:del w:id="971" w:author="Matthias Ziegler" w:date="2019-01-16T20:30:00Z">
        <w:r w:rsidR="00C96047" w:rsidDel="00947A1E">
          <w:delText xml:space="preserve"> </w:delText>
        </w:r>
      </w:del>
      <w:r w:rsidR="00C96047">
        <w:t xml:space="preserve">lines by Hu and </w:t>
      </w:r>
      <w:proofErr w:type="spellStart"/>
      <w:r w:rsidR="00C96047">
        <w:t>Bentler</w:t>
      </w:r>
      <w:proofErr w:type="spellEnd"/>
      <w:r w:rsidR="00C96047">
        <w:t xml:space="preserve"> (1999) as well as </w:t>
      </w:r>
      <w:proofErr w:type="spellStart"/>
      <w:r w:rsidR="00C96047">
        <w:t>Beauducel</w:t>
      </w:r>
      <w:proofErr w:type="spellEnd"/>
      <w:r w:rsidR="00C96047">
        <w:t xml:space="preserve"> and Wittmann (2005). Consequently, to consider a good fit of a proposed model, the Comparative Fit Index (CFI) should be at or over .95, the Standardized Root Mean Squared Residual (SRMR) smaller than .08 and the Root Mean Square Error of Approximation (RMSEA) smaller than .06. For the ESEM models we compared our results with the findings by Marsh et al. (2010).</w:t>
      </w:r>
    </w:p>
    <w:p w14:paraId="697167F9" w14:textId="77777777" w:rsidR="00EA382D" w:rsidRDefault="00C96047">
      <w:pPr>
        <w:pStyle w:val="berschrift2"/>
      </w:pPr>
      <w:bookmarkStart w:id="972" w:name="reliability"/>
      <w:bookmarkEnd w:id="972"/>
      <w:r>
        <w:t>Reliability</w:t>
      </w:r>
    </w:p>
    <w:p w14:paraId="3EAEB045" w14:textId="295073BA" w:rsidR="00EA382D" w:rsidRDefault="00C96047">
      <w:pPr>
        <w:pStyle w:val="FirstParagraph"/>
      </w:pPr>
      <w:r>
        <w:t>C</w:t>
      </w:r>
      <w:del w:id="973" w:author="Matthias Ziegler" w:date="2019-01-16T20:31:00Z">
        <w:r w:rsidDel="00947A1E">
          <w:delText>h</w:delText>
        </w:r>
      </w:del>
      <w:r>
        <w:t xml:space="preserve">ronbach’s </w:t>
      </w:r>
      <m:oMath>
        <m:r>
          <w:rPr>
            <w:rFonts w:ascii="Cambria Math" w:hAnsi="Cambria Math"/>
          </w:rPr>
          <m:t>α</m:t>
        </m:r>
      </m:oMath>
      <w:r>
        <w:t xml:space="preserve"> and McDonald’s </w:t>
      </w:r>
      <m:oMath>
        <m:r>
          <w:rPr>
            <w:rFonts w:ascii="Cambria Math" w:hAnsi="Cambria Math"/>
          </w:rPr>
          <m:t>ω</m:t>
        </m:r>
      </m:oMath>
      <w:r>
        <w:t xml:space="preserve"> will be </w:t>
      </w:r>
      <w:r w:rsidR="00335A7E">
        <w:t xml:space="preserve">estimated </w:t>
      </w:r>
      <w:r>
        <w:t>for each facet</w:t>
      </w:r>
      <w:ins w:id="974" w:author="Microsoft Office User" w:date="2018-12-11T12:57:00Z">
        <w:r w:rsidR="00BE351D">
          <w:t xml:space="preserve"> score</w:t>
        </w:r>
      </w:ins>
      <w:r>
        <w:t xml:space="preserve"> to provide </w:t>
      </w:r>
      <w:r w:rsidR="002446FE">
        <w:t xml:space="preserve">evidence for the test scores’ </w:t>
      </w:r>
      <w:r>
        <w:t>internal consistency.</w:t>
      </w:r>
    </w:p>
    <w:p w14:paraId="4EAD27B9" w14:textId="77777777" w:rsidR="00EA382D" w:rsidRDefault="00C96047">
      <w:pPr>
        <w:pStyle w:val="berschrift3"/>
        <w:framePr w:wrap="around"/>
        <w:ind w:firstLine="0"/>
        <w:pPrChange w:id="975" w:author="Microsoft Office User" w:date="2018-12-11T13:08:00Z">
          <w:pPr>
            <w:pStyle w:val="berschrift3"/>
            <w:framePr w:wrap="around"/>
          </w:pPr>
        </w:pPrChange>
      </w:pPr>
      <w:bookmarkStart w:id="976" w:name="criterion-validity-evidence"/>
      <w:bookmarkEnd w:id="976"/>
      <w:r>
        <w:t>Criterion validity evidence</w:t>
      </w:r>
    </w:p>
    <w:p w14:paraId="7B3598EE" w14:textId="77777777" w:rsidR="00634D99" w:rsidRDefault="00634D99" w:rsidP="00634D99">
      <w:pPr>
        <w:pStyle w:val="FirstParagraph"/>
        <w:ind w:firstLine="0"/>
        <w:rPr>
          <w:ins w:id="977" w:author="Microsoft Office User" w:date="2018-12-11T13:09:00Z"/>
        </w:rPr>
      </w:pPr>
      <w:commentRangeStart w:id="978"/>
    </w:p>
    <w:p w14:paraId="63D9CA2F" w14:textId="6ED7C441" w:rsidR="00EA382D" w:rsidDel="00634D99" w:rsidRDefault="0088744A">
      <w:pPr>
        <w:pStyle w:val="FirstParagraph"/>
        <w:ind w:firstLine="720"/>
        <w:rPr>
          <w:del w:id="979" w:author="Microsoft Office User" w:date="2018-12-11T13:08:00Z"/>
        </w:rPr>
        <w:pPrChange w:id="980" w:author="Microsoft Office User" w:date="2018-12-11T13:09:00Z">
          <w:pPr>
            <w:pStyle w:val="FirstParagraph"/>
            <w:ind w:firstLine="0"/>
          </w:pPr>
        </w:pPrChange>
      </w:pPr>
      <w:del w:id="981" w:author="Microsoft Office User" w:date="2018-12-11T13:08:00Z">
        <w:r w:rsidDel="00634D99">
          <w:delText>:</w:delText>
        </w:r>
      </w:del>
      <w:r>
        <w:t xml:space="preserve"> </w:t>
      </w:r>
      <w:r w:rsidR="00C96047">
        <w:t>To examine the nomological structure of the facet</w:t>
      </w:r>
      <w:ins w:id="982" w:author="Microsoft Office User" w:date="2018-12-11T12:57:00Z">
        <w:r w:rsidR="00BE351D">
          <w:t xml:space="preserve"> scores</w:t>
        </w:r>
      </w:ins>
      <w:del w:id="983" w:author="Microsoft Office User" w:date="2018-12-11T12:57:00Z">
        <w:r w:rsidR="00C96047" w:rsidDel="00BE351D">
          <w:delText>s</w:delText>
        </w:r>
      </w:del>
      <w:r w:rsidR="00C96047">
        <w:t xml:space="preserve"> and </w:t>
      </w:r>
      <w:del w:id="984" w:author="Microsoft Office User" w:date="2018-12-03T17:57:00Z">
        <w:r w:rsidR="00C96047" w:rsidDel="008A476A">
          <w:delText xml:space="preserve">domains </w:delText>
        </w:r>
      </w:del>
      <w:ins w:id="985" w:author="Microsoft Office User" w:date="2018-12-03T17:57:00Z">
        <w:r w:rsidR="008A476A">
          <w:t xml:space="preserve">dimensions </w:t>
        </w:r>
      </w:ins>
      <w:r w:rsidR="00BB13FB">
        <w:t xml:space="preserve">with </w:t>
      </w:r>
      <w:r w:rsidR="00C96047">
        <w:t>external constructs</w:t>
      </w:r>
      <w:del w:id="986" w:author="Microsoft Office User" w:date="2018-12-11T13:10:00Z">
        <w:r w:rsidR="00C96047" w:rsidDel="00634D99">
          <w:delText>,</w:delText>
        </w:r>
      </w:del>
      <w:r w:rsidR="00C96047">
        <w:t xml:space="preserve"> a set of linear models and correlations were fitted. </w:t>
      </w:r>
      <w:ins w:id="987" w:author="Microsoft Office User" w:date="2018-12-13T17:29:00Z">
        <w:r w:rsidR="00E0412F">
          <w:t xml:space="preserve">Pearson correlation was calculated for </w:t>
        </w:r>
      </w:ins>
      <w:ins w:id="988" w:author="Microsoft Office User" w:date="2018-12-13T17:30:00Z">
        <w:r w:rsidR="00E0412F">
          <w:t xml:space="preserve">each external </w:t>
        </w:r>
        <w:proofErr w:type="gramStart"/>
        <w:r w:rsidR="00E0412F">
          <w:t>criteria</w:t>
        </w:r>
        <w:proofErr w:type="gramEnd"/>
        <w:r w:rsidR="00E0412F">
          <w:t xml:space="preserve"> with each facet score and the domain score. One linear model per dimension and per criteria was fitted, using all </w:t>
        </w:r>
      </w:ins>
      <w:ins w:id="989" w:author="Microsoft Office User" w:date="2018-12-13T17:31:00Z">
        <w:r w:rsidR="00E0412F">
          <w:t>facets within the domain as predictors. Betas for each predictor and an overall R square coefficient was calculated from the linear models.</w:t>
        </w:r>
      </w:ins>
      <w:del w:id="990" w:author="Microsoft Office User" w:date="2018-12-11T13:08:00Z">
        <w:r w:rsidR="00C96047" w:rsidDel="00634D99">
          <w:delText>We describe in this section the methods used to test the set of hypothes</w:delText>
        </w:r>
        <w:r w:rsidR="00427EDE" w:rsidDel="00634D99">
          <w:delText>e</w:delText>
        </w:r>
        <w:r w:rsidR="00C96047" w:rsidDel="00634D99">
          <w:delText>s described in the introduction.</w:delText>
        </w:r>
      </w:del>
    </w:p>
    <w:p w14:paraId="352E4F15" w14:textId="1755C2F1" w:rsidR="00EA382D" w:rsidDel="00634D99" w:rsidRDefault="00C96047">
      <w:pPr>
        <w:pStyle w:val="FirstParagraph"/>
        <w:ind w:firstLine="720"/>
        <w:rPr>
          <w:del w:id="991" w:author="Microsoft Office User" w:date="2018-12-11T13:08:00Z"/>
        </w:rPr>
        <w:pPrChange w:id="992" w:author="Microsoft Office User" w:date="2018-12-11T13:09:00Z">
          <w:pPr>
            <w:pStyle w:val="Textkrper"/>
          </w:pPr>
        </w:pPrChange>
      </w:pPr>
      <w:del w:id="993" w:author="Microsoft Office User" w:date="2018-12-11T13:08:00Z">
        <w:r w:rsidDel="00634D99">
          <w:delText xml:space="preserve">To </w:delText>
        </w:r>
        <w:r w:rsidR="00BB13FB" w:rsidDel="00634D99">
          <w:delText xml:space="preserve">test </w:delText>
        </w:r>
        <w:r w:rsidDel="00634D99">
          <w:delText xml:space="preserve">H1 we explored the correlation matrix between Big Five dimensions and SWL. To explore H1.1. we </w:delText>
        </w:r>
        <w:r w:rsidR="00BB13FB" w:rsidDel="00634D99">
          <w:delText xml:space="preserve">conducted </w:delText>
        </w:r>
        <w:r w:rsidDel="00634D99">
          <w:delText xml:space="preserve">a </w:delText>
        </w:r>
        <w:r w:rsidR="00BB13FB" w:rsidDel="00634D99">
          <w:delText xml:space="preserve">hierarchical </w:delText>
        </w:r>
        <w:r w:rsidDel="00634D99">
          <w:delText>regression including the full set of dimension</w:delText>
        </w:r>
        <w:r w:rsidR="00BB13FB" w:rsidDel="00634D99">
          <w:delText xml:space="preserve"> </w:delText>
        </w:r>
        <w:r w:rsidDel="00634D99">
          <w:delText>s</w:delText>
        </w:r>
        <w:r w:rsidR="00BB13FB" w:rsidDel="00634D99">
          <w:delText>cores</w:delText>
        </w:r>
        <w:r w:rsidDel="00634D99">
          <w:delText xml:space="preserve"> in the first </w:delText>
        </w:r>
        <w:r w:rsidR="00BB13FB" w:rsidDel="00634D99">
          <w:delText xml:space="preserve">block </w:delText>
        </w:r>
        <w:r w:rsidDel="00634D99">
          <w:delText>and a selection of facets following a stepwise procedure in the second step. H1.2. will be inspected adding only N2 and E4 to the second step instead of the full set of facets.</w:delText>
        </w:r>
      </w:del>
    </w:p>
    <w:p w14:paraId="4C9CA295" w14:textId="49626839" w:rsidR="00EA382D" w:rsidDel="00634D99" w:rsidRDefault="00C96047">
      <w:pPr>
        <w:pStyle w:val="FirstParagraph"/>
        <w:ind w:firstLine="720"/>
        <w:rPr>
          <w:del w:id="994" w:author="Microsoft Office User" w:date="2018-12-11T13:08:00Z"/>
        </w:rPr>
        <w:pPrChange w:id="995" w:author="Microsoft Office User" w:date="2018-12-11T13:09:00Z">
          <w:pPr>
            <w:pStyle w:val="Textkrper"/>
          </w:pPr>
        </w:pPrChange>
      </w:pPr>
      <w:del w:id="996" w:author="Microsoft Office User" w:date="2018-12-11T13:08:00Z">
        <w:r w:rsidDel="00634D99">
          <w:delText xml:space="preserve">H2 and H2.1. will be tested by examining the correlation matrix of Conscientiousness and Openness with academic achievement. A stepwise regression will be used to test H2.2. The dimensions will be the first set of predictors and the facets will be entered in a second step, changes in </w:delText>
        </w:r>
        <m:oMath>
          <m:sSup>
            <m:sSupPr>
              <m:ctrlPr>
                <w:rPr>
                  <w:rFonts w:ascii="Cambria Math" w:hAnsi="Cambria Math"/>
                </w:rPr>
              </m:ctrlPr>
            </m:sSupPr>
            <m:e>
              <m:r>
                <w:rPr>
                  <w:rFonts w:ascii="Cambria Math" w:hAnsi="Cambria Math"/>
                </w:rPr>
                <m:t>R</m:t>
              </m:r>
            </m:e>
            <m:sup>
              <m:r>
                <w:rPr>
                  <w:rFonts w:ascii="Cambria Math" w:hAnsi="Cambria Math"/>
                </w:rPr>
                <m:t>2</m:t>
              </m:r>
            </m:sup>
          </m:sSup>
        </m:oMath>
        <w:r w:rsidDel="00634D99">
          <w:delText xml:space="preserve"> will be inspected. A final model with the significant predictors will be fitted afterwards.</w:delText>
        </w:r>
      </w:del>
    </w:p>
    <w:p w14:paraId="301612AF" w14:textId="6BCFC99C" w:rsidR="00EA382D" w:rsidDel="00634D99" w:rsidRDefault="00C96047">
      <w:pPr>
        <w:pStyle w:val="FirstParagraph"/>
        <w:ind w:firstLine="720"/>
        <w:rPr>
          <w:del w:id="997" w:author="Microsoft Office User" w:date="2018-12-11T13:08:00Z"/>
        </w:rPr>
        <w:pPrChange w:id="998" w:author="Microsoft Office User" w:date="2018-12-11T13:09:00Z">
          <w:pPr>
            <w:pStyle w:val="Textkrper"/>
          </w:pPr>
        </w:pPrChange>
      </w:pPr>
      <w:del w:id="999" w:author="Microsoft Office User" w:date="2018-12-11T13:08:00Z">
        <w:r w:rsidDel="00634D99">
          <w:delText>H3 will also be tested with a hierarchical regression in which the Big Five dimensions will be first entered and then a set of facets previously selected by stepwise regression from the full set.</w:delText>
        </w:r>
      </w:del>
    </w:p>
    <w:p w14:paraId="59D79445" w14:textId="60B964EF" w:rsidR="00EA382D" w:rsidRDefault="00C96047">
      <w:pPr>
        <w:pStyle w:val="FirstParagraph"/>
        <w:ind w:firstLine="720"/>
        <w:pPrChange w:id="1000" w:author="Microsoft Office User" w:date="2018-12-11T13:09:00Z">
          <w:pPr>
            <w:pStyle w:val="Textkrper"/>
          </w:pPr>
        </w:pPrChange>
      </w:pPr>
      <w:del w:id="1001" w:author="Microsoft Office User" w:date="2018-12-11T13:08:00Z">
        <w:r w:rsidDel="00634D99">
          <w:delText>The research questions will be commented by looking at which facets best predict academic achievement and scholastic absences.</w:delText>
        </w:r>
      </w:del>
      <w:commentRangeEnd w:id="978"/>
      <w:r w:rsidR="00947A1E">
        <w:rPr>
          <w:rStyle w:val="Kommentarzeichen"/>
          <w:rFonts w:asciiTheme="minorHAnsi" w:hAnsiTheme="minorHAnsi"/>
        </w:rPr>
        <w:commentReference w:id="978"/>
      </w:r>
    </w:p>
    <w:p w14:paraId="3E600CF5" w14:textId="77777777" w:rsidR="00EA382D" w:rsidRDefault="00C96047">
      <w:pPr>
        <w:pStyle w:val="berschrift2"/>
      </w:pPr>
      <w:bookmarkStart w:id="1002" w:name="results"/>
      <w:bookmarkEnd w:id="1002"/>
      <w:r>
        <w:t>Results</w:t>
      </w:r>
    </w:p>
    <w:p w14:paraId="05DDF072" w14:textId="77777777" w:rsidR="0088744A" w:rsidRPr="0088744A" w:rsidRDefault="0088744A" w:rsidP="0088744A">
      <w:pPr>
        <w:pStyle w:val="Textkrper"/>
      </w:pPr>
    </w:p>
    <w:p w14:paraId="2E5DE5EF" w14:textId="77777777" w:rsidR="00EA382D" w:rsidRDefault="00C96047">
      <w:pPr>
        <w:pStyle w:val="berschrift3"/>
        <w:framePr w:wrap="around"/>
      </w:pPr>
      <w:bookmarkStart w:id="1003" w:name="results-of-efa"/>
      <w:bookmarkEnd w:id="1003"/>
      <w:r>
        <w:t>Results of EFA</w:t>
      </w:r>
    </w:p>
    <w:p w14:paraId="634AD538" w14:textId="0F4DF6AB" w:rsidR="00EA382D" w:rsidRDefault="0088744A" w:rsidP="0088744A">
      <w:pPr>
        <w:pStyle w:val="FirstParagraph"/>
        <w:ind w:firstLine="0"/>
      </w:pPr>
      <w:r>
        <w:t xml:space="preserve">: </w:t>
      </w:r>
      <w:r w:rsidR="00C96047">
        <w:t xml:space="preserve">In </w:t>
      </w:r>
      <w:r w:rsidR="00C96047">
        <w:rPr>
          <w:i/>
        </w:rPr>
        <w:t>Table 2</w:t>
      </w:r>
      <w:r w:rsidR="00C96047">
        <w:t xml:space="preserve"> model fits for the chosen facet model for each domain are shown, as well as Eigenvalues and results from </w:t>
      </w:r>
      <w:ins w:id="1004" w:author="Matthias Ziegler" w:date="2019-01-16T20:31:00Z">
        <w:r w:rsidR="00947A1E">
          <w:t xml:space="preserve">the </w:t>
        </w:r>
      </w:ins>
      <w:r w:rsidR="00C96047">
        <w:t xml:space="preserve">MAP </w:t>
      </w:r>
      <w:ins w:id="1005" w:author="Matthias Ziegler" w:date="2019-01-16T20:31:00Z">
        <w:r w:rsidR="00947A1E">
          <w:t>test</w:t>
        </w:r>
        <w:r w:rsidR="00947A1E">
          <w:t xml:space="preserve"> </w:t>
        </w:r>
      </w:ins>
      <w:r w:rsidR="00C96047">
        <w:t>and PA</w:t>
      </w:r>
      <w:del w:id="1006" w:author="Matthias Ziegler" w:date="2019-01-16T20:31:00Z">
        <w:r w:rsidR="00C96047" w:rsidDel="00947A1E">
          <w:delText xml:space="preserve"> test</w:delText>
        </w:r>
      </w:del>
      <w:r w:rsidR="00C96047">
        <w:t xml:space="preserve">. To ensure the homogeneity of the facets and to reduce the risk of cross domain loadings, items with factor loadings less than .30 </w:t>
      </w:r>
      <w:r w:rsidR="00F30195">
        <w:t xml:space="preserve">and a content that was judged to be non-central to the domain in question (O. P. John et al., 2014) </w:t>
      </w:r>
      <w:r w:rsidR="00C96047">
        <w:t xml:space="preserve">were eliminated. </w:t>
      </w:r>
    </w:p>
    <w:p w14:paraId="48E2A58D" w14:textId="3CFCB319" w:rsidR="0088744A" w:rsidRPr="0088744A" w:rsidRDefault="0088744A" w:rsidP="0088744A">
      <w:pPr>
        <w:pStyle w:val="Textkrper"/>
      </w:pPr>
      <w:r>
        <w:t>Table 2. EFA model fit</w:t>
      </w:r>
      <w:ins w:id="1007" w:author="Matthias Ziegler" w:date="2019-01-16T20:32:00Z">
        <w:r w:rsidR="00947A1E">
          <w:t>s</w:t>
        </w:r>
      </w:ins>
    </w:p>
    <w:tbl>
      <w:tblPr>
        <w:tblW w:w="9474" w:type="dxa"/>
        <w:tblInd w:w="70" w:type="dxa"/>
        <w:tblCellMar>
          <w:left w:w="70" w:type="dxa"/>
          <w:right w:w="70" w:type="dxa"/>
        </w:tblCellMar>
        <w:tblLook w:val="04A0" w:firstRow="1" w:lastRow="0" w:firstColumn="1" w:lastColumn="0" w:noHBand="0" w:noVBand="1"/>
      </w:tblPr>
      <w:tblGrid>
        <w:gridCol w:w="2403"/>
        <w:gridCol w:w="1248"/>
        <w:gridCol w:w="744"/>
        <w:gridCol w:w="1147"/>
        <w:gridCol w:w="913"/>
        <w:gridCol w:w="1271"/>
        <w:gridCol w:w="820"/>
        <w:gridCol w:w="1197"/>
      </w:tblGrid>
      <w:tr w:rsidR="0088744A" w:rsidRPr="0088744A" w14:paraId="49198EB0" w14:textId="77777777" w:rsidTr="0088744A">
        <w:trPr>
          <w:trHeight w:val="263"/>
        </w:trPr>
        <w:tc>
          <w:tcPr>
            <w:tcW w:w="2403" w:type="dxa"/>
            <w:tcBorders>
              <w:top w:val="nil"/>
              <w:left w:val="nil"/>
              <w:bottom w:val="single" w:sz="4" w:space="0" w:color="000000"/>
              <w:right w:val="nil"/>
            </w:tcBorders>
            <w:shd w:val="clear" w:color="auto" w:fill="auto"/>
            <w:noWrap/>
            <w:vAlign w:val="bottom"/>
            <w:hideMark/>
          </w:tcPr>
          <w:p w14:paraId="39F5F4C1" w14:textId="1F3F0406" w:rsidR="0088744A" w:rsidRPr="00633156" w:rsidRDefault="0088744A" w:rsidP="0088744A">
            <w:pPr>
              <w:rPr>
                <w:rFonts w:ascii="Arial" w:hAnsi="Arial" w:cs="Arial"/>
                <w:sz w:val="20"/>
                <w:szCs w:val="20"/>
                <w:lang w:val="en-GB"/>
                <w:rPrChange w:id="1008" w:author="Microsoft Office User" w:date="2018-11-15T23:47:00Z">
                  <w:rPr>
                    <w:rFonts w:ascii="Arial" w:hAnsi="Arial" w:cs="Arial"/>
                    <w:sz w:val="20"/>
                    <w:szCs w:val="20"/>
                  </w:rPr>
                </w:rPrChange>
              </w:rPr>
            </w:pPr>
            <w:del w:id="1009" w:author="Microsoft Office User" w:date="2018-12-03T17:57:00Z">
              <w:r w:rsidRPr="00633156" w:rsidDel="008A476A">
                <w:rPr>
                  <w:rFonts w:ascii="Arial" w:hAnsi="Arial" w:cs="Arial"/>
                  <w:sz w:val="20"/>
                  <w:szCs w:val="20"/>
                  <w:lang w:val="en-GB"/>
                  <w:rPrChange w:id="1010" w:author="Microsoft Office User" w:date="2018-11-15T23:47:00Z">
                    <w:rPr>
                      <w:rFonts w:ascii="Arial" w:hAnsi="Arial" w:cs="Arial"/>
                      <w:sz w:val="20"/>
                      <w:szCs w:val="20"/>
                    </w:rPr>
                  </w:rPrChange>
                </w:rPr>
                <w:delText xml:space="preserve">Domains </w:delText>
              </w:r>
            </w:del>
            <w:ins w:id="1011" w:author="Microsoft Office User" w:date="2018-12-03T17:57:00Z">
              <w:r w:rsidR="008A476A">
                <w:rPr>
                  <w:rFonts w:ascii="Arial" w:hAnsi="Arial" w:cs="Arial"/>
                  <w:sz w:val="20"/>
                  <w:szCs w:val="20"/>
                  <w:lang w:val="en-GB"/>
                </w:rPr>
                <w:t>Dimensions</w:t>
              </w:r>
              <w:r w:rsidR="008A476A" w:rsidRPr="00633156">
                <w:rPr>
                  <w:rFonts w:ascii="Arial" w:hAnsi="Arial" w:cs="Arial"/>
                  <w:sz w:val="20"/>
                  <w:szCs w:val="20"/>
                  <w:lang w:val="en-GB"/>
                  <w:rPrChange w:id="1012" w:author="Microsoft Office User" w:date="2018-11-15T23:47:00Z">
                    <w:rPr>
                      <w:rFonts w:ascii="Arial" w:hAnsi="Arial" w:cs="Arial"/>
                      <w:sz w:val="20"/>
                      <w:szCs w:val="20"/>
                    </w:rPr>
                  </w:rPrChange>
                </w:rPr>
                <w:t xml:space="preserve"> </w:t>
              </w:r>
            </w:ins>
            <w:r w:rsidRPr="00633156">
              <w:rPr>
                <w:rFonts w:ascii="Arial" w:hAnsi="Arial" w:cs="Arial"/>
                <w:sz w:val="20"/>
                <w:szCs w:val="20"/>
                <w:lang w:val="en-GB"/>
                <w:rPrChange w:id="1013" w:author="Microsoft Office User" w:date="2018-11-15T23:47:00Z">
                  <w:rPr>
                    <w:rFonts w:ascii="Arial" w:hAnsi="Arial" w:cs="Arial"/>
                    <w:sz w:val="20"/>
                    <w:szCs w:val="20"/>
                  </w:rPr>
                </w:rPrChange>
              </w:rPr>
              <w:t xml:space="preserve">(number of chosen </w:t>
            </w:r>
            <w:proofErr w:type="spellStart"/>
            <w:r w:rsidRPr="00633156">
              <w:rPr>
                <w:rFonts w:ascii="Arial" w:hAnsi="Arial" w:cs="Arial"/>
                <w:sz w:val="20"/>
                <w:szCs w:val="20"/>
                <w:lang w:val="en-GB"/>
                <w:rPrChange w:id="1014" w:author="Microsoft Office User" w:date="2018-11-15T23:47:00Z">
                  <w:rPr>
                    <w:rFonts w:ascii="Arial" w:hAnsi="Arial" w:cs="Arial"/>
                    <w:sz w:val="20"/>
                    <w:szCs w:val="20"/>
                  </w:rPr>
                </w:rPrChange>
              </w:rPr>
              <w:t>factes</w:t>
            </w:r>
            <w:proofErr w:type="spellEnd"/>
            <w:r w:rsidRPr="00633156">
              <w:rPr>
                <w:rFonts w:ascii="Arial" w:hAnsi="Arial" w:cs="Arial"/>
                <w:sz w:val="20"/>
                <w:szCs w:val="20"/>
                <w:lang w:val="en-GB"/>
                <w:rPrChange w:id="1015" w:author="Microsoft Office User" w:date="2018-11-15T23:47:00Z">
                  <w:rPr>
                    <w:rFonts w:ascii="Arial" w:hAnsi="Arial" w:cs="Arial"/>
                    <w:sz w:val="20"/>
                    <w:szCs w:val="20"/>
                  </w:rPr>
                </w:rPrChange>
              </w:rPr>
              <w:t xml:space="preserve"> for EFA)</w:t>
            </w:r>
          </w:p>
        </w:tc>
        <w:tc>
          <w:tcPr>
            <w:tcW w:w="1248" w:type="dxa"/>
            <w:tcBorders>
              <w:top w:val="nil"/>
              <w:left w:val="nil"/>
              <w:bottom w:val="single" w:sz="4" w:space="0" w:color="000000"/>
              <w:right w:val="nil"/>
            </w:tcBorders>
            <w:shd w:val="clear" w:color="auto" w:fill="auto"/>
            <w:noWrap/>
            <w:vAlign w:val="bottom"/>
            <w:hideMark/>
          </w:tcPr>
          <w:p w14:paraId="2BBB647C" w14:textId="77777777" w:rsidR="0088744A" w:rsidRPr="0088744A" w:rsidRDefault="0088744A" w:rsidP="0088744A">
            <w:pPr>
              <w:rPr>
                <w:rFonts w:ascii="Arial" w:hAnsi="Arial" w:cs="Arial"/>
                <w:sz w:val="20"/>
                <w:szCs w:val="20"/>
              </w:rPr>
            </w:pPr>
            <w:r w:rsidRPr="0088744A">
              <w:rPr>
                <w:rFonts w:ascii="Arial" w:hAnsi="Arial" w:cs="Arial"/>
                <w:sz w:val="20"/>
                <w:szCs w:val="20"/>
              </w:rPr>
              <w:t>Chi-</w:t>
            </w:r>
            <w:proofErr w:type="spellStart"/>
            <w:r w:rsidRPr="0088744A">
              <w:rPr>
                <w:rFonts w:ascii="Arial" w:hAnsi="Arial" w:cs="Arial"/>
                <w:sz w:val="20"/>
                <w:szCs w:val="20"/>
              </w:rPr>
              <w:t>squared</w:t>
            </w:r>
            <w:proofErr w:type="spellEnd"/>
            <w:r w:rsidRPr="0088744A">
              <w:rPr>
                <w:rFonts w:ascii="Arial" w:hAnsi="Arial" w:cs="Arial"/>
                <w:sz w:val="20"/>
                <w:szCs w:val="20"/>
              </w:rPr>
              <w:t xml:space="preserve"> (</w:t>
            </w:r>
            <w:proofErr w:type="spellStart"/>
            <w:r w:rsidRPr="0088744A">
              <w:rPr>
                <w:rFonts w:ascii="Arial" w:hAnsi="Arial" w:cs="Arial"/>
                <w:sz w:val="20"/>
                <w:szCs w:val="20"/>
              </w:rPr>
              <w:t>df</w:t>
            </w:r>
            <w:proofErr w:type="spellEnd"/>
            <w:r w:rsidRPr="0088744A">
              <w:rPr>
                <w:rFonts w:ascii="Arial" w:hAnsi="Arial" w:cs="Arial"/>
                <w:sz w:val="20"/>
                <w:szCs w:val="20"/>
              </w:rPr>
              <w:t>)</w:t>
            </w:r>
          </w:p>
        </w:tc>
        <w:tc>
          <w:tcPr>
            <w:tcW w:w="744" w:type="dxa"/>
            <w:tcBorders>
              <w:top w:val="nil"/>
              <w:left w:val="nil"/>
              <w:bottom w:val="single" w:sz="4" w:space="0" w:color="000000"/>
              <w:right w:val="nil"/>
            </w:tcBorders>
            <w:shd w:val="clear" w:color="auto" w:fill="auto"/>
            <w:noWrap/>
            <w:vAlign w:val="bottom"/>
            <w:hideMark/>
          </w:tcPr>
          <w:p w14:paraId="4F0AB0C1" w14:textId="77777777" w:rsidR="0088744A" w:rsidRPr="0088744A" w:rsidRDefault="0088744A" w:rsidP="0088744A">
            <w:pPr>
              <w:rPr>
                <w:rFonts w:ascii="Arial" w:hAnsi="Arial" w:cs="Arial"/>
                <w:sz w:val="20"/>
                <w:szCs w:val="20"/>
              </w:rPr>
            </w:pPr>
            <w:r w:rsidRPr="0088744A">
              <w:rPr>
                <w:rFonts w:ascii="Arial" w:hAnsi="Arial" w:cs="Arial"/>
                <w:sz w:val="20"/>
                <w:szCs w:val="20"/>
              </w:rPr>
              <w:t>CFI</w:t>
            </w:r>
          </w:p>
        </w:tc>
        <w:tc>
          <w:tcPr>
            <w:tcW w:w="878" w:type="dxa"/>
            <w:tcBorders>
              <w:top w:val="nil"/>
              <w:left w:val="nil"/>
              <w:bottom w:val="single" w:sz="4" w:space="0" w:color="000000"/>
              <w:right w:val="nil"/>
            </w:tcBorders>
            <w:shd w:val="clear" w:color="auto" w:fill="auto"/>
            <w:noWrap/>
            <w:vAlign w:val="bottom"/>
            <w:hideMark/>
          </w:tcPr>
          <w:p w14:paraId="682BAF6E" w14:textId="77777777" w:rsidR="0088744A" w:rsidRPr="0088744A" w:rsidRDefault="0088744A" w:rsidP="0088744A">
            <w:pPr>
              <w:rPr>
                <w:rFonts w:ascii="Arial" w:hAnsi="Arial" w:cs="Arial"/>
                <w:sz w:val="20"/>
                <w:szCs w:val="20"/>
              </w:rPr>
            </w:pPr>
            <w:r w:rsidRPr="0088744A">
              <w:rPr>
                <w:rFonts w:ascii="Arial" w:hAnsi="Arial" w:cs="Arial"/>
                <w:sz w:val="20"/>
                <w:szCs w:val="20"/>
              </w:rPr>
              <w:t>RMSEA</w:t>
            </w:r>
          </w:p>
        </w:tc>
        <w:tc>
          <w:tcPr>
            <w:tcW w:w="913" w:type="dxa"/>
            <w:tcBorders>
              <w:top w:val="nil"/>
              <w:left w:val="nil"/>
              <w:bottom w:val="single" w:sz="4" w:space="0" w:color="000000"/>
              <w:right w:val="nil"/>
            </w:tcBorders>
            <w:shd w:val="clear" w:color="auto" w:fill="auto"/>
            <w:noWrap/>
            <w:vAlign w:val="bottom"/>
            <w:hideMark/>
          </w:tcPr>
          <w:p w14:paraId="6EF60E90" w14:textId="77777777" w:rsidR="0088744A" w:rsidRPr="0088744A" w:rsidRDefault="0088744A" w:rsidP="0088744A">
            <w:pPr>
              <w:rPr>
                <w:rFonts w:ascii="Arial" w:hAnsi="Arial" w:cs="Arial"/>
                <w:sz w:val="20"/>
                <w:szCs w:val="20"/>
              </w:rPr>
            </w:pPr>
            <w:r w:rsidRPr="0088744A">
              <w:rPr>
                <w:rFonts w:ascii="Arial" w:hAnsi="Arial" w:cs="Arial"/>
                <w:sz w:val="20"/>
                <w:szCs w:val="20"/>
              </w:rPr>
              <w:t>SRMR</w:t>
            </w:r>
          </w:p>
        </w:tc>
        <w:tc>
          <w:tcPr>
            <w:tcW w:w="1271" w:type="dxa"/>
            <w:tcBorders>
              <w:top w:val="nil"/>
              <w:left w:val="nil"/>
              <w:bottom w:val="single" w:sz="4" w:space="0" w:color="000000"/>
              <w:right w:val="nil"/>
            </w:tcBorders>
            <w:shd w:val="clear" w:color="auto" w:fill="auto"/>
            <w:noWrap/>
            <w:vAlign w:val="bottom"/>
            <w:hideMark/>
          </w:tcPr>
          <w:p w14:paraId="709990F6" w14:textId="77777777" w:rsidR="0088744A" w:rsidRPr="0088744A" w:rsidRDefault="0088744A" w:rsidP="0088744A">
            <w:pPr>
              <w:rPr>
                <w:rFonts w:ascii="Arial" w:hAnsi="Arial" w:cs="Arial"/>
                <w:sz w:val="20"/>
                <w:szCs w:val="20"/>
              </w:rPr>
            </w:pPr>
            <w:proofErr w:type="spellStart"/>
            <w:r w:rsidRPr="0088744A">
              <w:rPr>
                <w:rFonts w:ascii="Arial" w:hAnsi="Arial" w:cs="Arial"/>
                <w:sz w:val="20"/>
                <w:szCs w:val="20"/>
              </w:rPr>
              <w:t>Eigenvalues</w:t>
            </w:r>
            <w:proofErr w:type="spellEnd"/>
          </w:p>
        </w:tc>
        <w:tc>
          <w:tcPr>
            <w:tcW w:w="820" w:type="dxa"/>
            <w:tcBorders>
              <w:top w:val="nil"/>
              <w:left w:val="nil"/>
              <w:bottom w:val="single" w:sz="4" w:space="0" w:color="000000"/>
              <w:right w:val="nil"/>
            </w:tcBorders>
            <w:shd w:val="clear" w:color="auto" w:fill="auto"/>
            <w:noWrap/>
            <w:vAlign w:val="bottom"/>
            <w:hideMark/>
          </w:tcPr>
          <w:p w14:paraId="4E5B27E0" w14:textId="77777777" w:rsidR="0088744A" w:rsidRPr="0088744A" w:rsidRDefault="0088744A" w:rsidP="0088744A">
            <w:pPr>
              <w:rPr>
                <w:rFonts w:ascii="Arial" w:hAnsi="Arial" w:cs="Arial"/>
                <w:sz w:val="20"/>
                <w:szCs w:val="20"/>
              </w:rPr>
            </w:pPr>
            <w:r w:rsidRPr="0088744A">
              <w:rPr>
                <w:rFonts w:ascii="Arial" w:hAnsi="Arial" w:cs="Arial"/>
                <w:sz w:val="20"/>
                <w:szCs w:val="20"/>
              </w:rPr>
              <w:t>MAP</w:t>
            </w:r>
          </w:p>
        </w:tc>
        <w:tc>
          <w:tcPr>
            <w:tcW w:w="1197" w:type="dxa"/>
            <w:tcBorders>
              <w:top w:val="nil"/>
              <w:left w:val="nil"/>
              <w:bottom w:val="single" w:sz="4" w:space="0" w:color="000000"/>
              <w:right w:val="nil"/>
            </w:tcBorders>
            <w:shd w:val="clear" w:color="auto" w:fill="auto"/>
            <w:noWrap/>
            <w:vAlign w:val="bottom"/>
            <w:hideMark/>
          </w:tcPr>
          <w:p w14:paraId="1A15959E" w14:textId="77777777" w:rsidR="0088744A" w:rsidRPr="0088744A" w:rsidRDefault="0088744A" w:rsidP="0088744A">
            <w:pPr>
              <w:rPr>
                <w:rFonts w:ascii="Arial" w:hAnsi="Arial" w:cs="Arial"/>
                <w:sz w:val="20"/>
                <w:szCs w:val="20"/>
              </w:rPr>
            </w:pPr>
            <w:r w:rsidRPr="0088744A">
              <w:rPr>
                <w:rFonts w:ascii="Arial" w:hAnsi="Arial" w:cs="Arial"/>
                <w:sz w:val="20"/>
                <w:szCs w:val="20"/>
              </w:rPr>
              <w:t>PA</w:t>
            </w:r>
          </w:p>
        </w:tc>
      </w:tr>
      <w:tr w:rsidR="0088744A" w:rsidRPr="0088744A" w14:paraId="3E28A6D3" w14:textId="77777777" w:rsidTr="0088744A">
        <w:trPr>
          <w:trHeight w:val="263"/>
        </w:trPr>
        <w:tc>
          <w:tcPr>
            <w:tcW w:w="2403" w:type="dxa"/>
            <w:tcBorders>
              <w:top w:val="single" w:sz="4" w:space="0" w:color="000000"/>
              <w:left w:val="nil"/>
              <w:bottom w:val="nil"/>
              <w:right w:val="nil"/>
            </w:tcBorders>
            <w:shd w:val="clear" w:color="auto" w:fill="auto"/>
            <w:noWrap/>
            <w:vAlign w:val="bottom"/>
            <w:hideMark/>
          </w:tcPr>
          <w:p w14:paraId="7483C9EE" w14:textId="77777777" w:rsidR="0088744A" w:rsidRPr="0088744A" w:rsidRDefault="0088744A" w:rsidP="0088744A">
            <w:pPr>
              <w:rPr>
                <w:rFonts w:ascii="Arial" w:hAnsi="Arial" w:cs="Arial"/>
                <w:sz w:val="20"/>
                <w:szCs w:val="20"/>
              </w:rPr>
            </w:pPr>
            <w:proofErr w:type="spellStart"/>
            <w:r w:rsidRPr="0088744A">
              <w:rPr>
                <w:rFonts w:ascii="Arial" w:hAnsi="Arial" w:cs="Arial"/>
                <w:sz w:val="20"/>
                <w:szCs w:val="20"/>
              </w:rPr>
              <w:t>Agreeableness</w:t>
            </w:r>
            <w:proofErr w:type="spellEnd"/>
            <w:r w:rsidRPr="0088744A">
              <w:rPr>
                <w:rFonts w:ascii="Arial" w:hAnsi="Arial" w:cs="Arial"/>
                <w:sz w:val="20"/>
                <w:szCs w:val="20"/>
              </w:rPr>
              <w:t xml:space="preserve"> (10)</w:t>
            </w:r>
          </w:p>
        </w:tc>
        <w:tc>
          <w:tcPr>
            <w:tcW w:w="1248" w:type="dxa"/>
            <w:tcBorders>
              <w:top w:val="single" w:sz="4" w:space="0" w:color="000000"/>
              <w:left w:val="nil"/>
              <w:bottom w:val="nil"/>
              <w:right w:val="nil"/>
            </w:tcBorders>
            <w:shd w:val="clear" w:color="auto" w:fill="auto"/>
            <w:noWrap/>
            <w:vAlign w:val="bottom"/>
            <w:hideMark/>
          </w:tcPr>
          <w:p w14:paraId="7EE6A10C" w14:textId="77777777" w:rsidR="0088744A" w:rsidRDefault="0088744A" w:rsidP="0088744A">
            <w:pPr>
              <w:rPr>
                <w:rFonts w:ascii="Arial" w:hAnsi="Arial" w:cs="Arial"/>
                <w:sz w:val="20"/>
                <w:szCs w:val="20"/>
              </w:rPr>
            </w:pPr>
          </w:p>
          <w:p w14:paraId="70BD57A5" w14:textId="77777777" w:rsidR="0088744A" w:rsidRPr="0088744A" w:rsidRDefault="0088744A" w:rsidP="0088744A">
            <w:pPr>
              <w:rPr>
                <w:rFonts w:ascii="Arial" w:hAnsi="Arial" w:cs="Arial"/>
                <w:sz w:val="20"/>
                <w:szCs w:val="20"/>
              </w:rPr>
            </w:pPr>
            <w:r w:rsidRPr="0088744A">
              <w:rPr>
                <w:rFonts w:ascii="Arial" w:hAnsi="Arial" w:cs="Arial"/>
                <w:sz w:val="20"/>
                <w:szCs w:val="20"/>
              </w:rPr>
              <w:t>6477.67*** (4363)</w:t>
            </w:r>
          </w:p>
        </w:tc>
        <w:tc>
          <w:tcPr>
            <w:tcW w:w="744" w:type="dxa"/>
            <w:tcBorders>
              <w:top w:val="single" w:sz="4" w:space="0" w:color="000000"/>
              <w:left w:val="nil"/>
              <w:bottom w:val="nil"/>
              <w:right w:val="nil"/>
            </w:tcBorders>
            <w:shd w:val="clear" w:color="auto" w:fill="auto"/>
            <w:noWrap/>
            <w:vAlign w:val="bottom"/>
            <w:hideMark/>
          </w:tcPr>
          <w:p w14:paraId="2AD852BF" w14:textId="77777777" w:rsidR="0088744A" w:rsidRPr="0088744A" w:rsidRDefault="0088744A" w:rsidP="0088744A">
            <w:pPr>
              <w:rPr>
                <w:rFonts w:ascii="Arial" w:hAnsi="Arial" w:cs="Arial"/>
                <w:sz w:val="20"/>
                <w:szCs w:val="20"/>
              </w:rPr>
            </w:pPr>
            <w:r w:rsidRPr="0088744A">
              <w:rPr>
                <w:rFonts w:ascii="Arial" w:hAnsi="Arial" w:cs="Arial"/>
                <w:sz w:val="20"/>
                <w:szCs w:val="20"/>
              </w:rPr>
              <w:t>0,837</w:t>
            </w:r>
          </w:p>
        </w:tc>
        <w:tc>
          <w:tcPr>
            <w:tcW w:w="878" w:type="dxa"/>
            <w:tcBorders>
              <w:top w:val="single" w:sz="4" w:space="0" w:color="000000"/>
              <w:left w:val="nil"/>
              <w:bottom w:val="nil"/>
              <w:right w:val="nil"/>
            </w:tcBorders>
            <w:shd w:val="clear" w:color="auto" w:fill="auto"/>
            <w:noWrap/>
            <w:vAlign w:val="bottom"/>
            <w:hideMark/>
          </w:tcPr>
          <w:p w14:paraId="47EB4254" w14:textId="77777777" w:rsidR="0088744A" w:rsidRPr="0088744A" w:rsidRDefault="0088744A" w:rsidP="0088744A">
            <w:pPr>
              <w:rPr>
                <w:rFonts w:ascii="Arial" w:hAnsi="Arial" w:cs="Arial"/>
                <w:sz w:val="20"/>
                <w:szCs w:val="20"/>
              </w:rPr>
            </w:pPr>
            <w:r w:rsidRPr="0088744A">
              <w:rPr>
                <w:rFonts w:ascii="Arial" w:hAnsi="Arial" w:cs="Arial"/>
                <w:sz w:val="20"/>
                <w:szCs w:val="20"/>
              </w:rPr>
              <w:t>0,039</w:t>
            </w:r>
          </w:p>
        </w:tc>
        <w:tc>
          <w:tcPr>
            <w:tcW w:w="913" w:type="dxa"/>
            <w:tcBorders>
              <w:top w:val="single" w:sz="4" w:space="0" w:color="000000"/>
              <w:left w:val="nil"/>
              <w:bottom w:val="nil"/>
              <w:right w:val="nil"/>
            </w:tcBorders>
            <w:shd w:val="clear" w:color="auto" w:fill="auto"/>
            <w:noWrap/>
            <w:vAlign w:val="bottom"/>
            <w:hideMark/>
          </w:tcPr>
          <w:p w14:paraId="275C5B4C" w14:textId="77777777" w:rsidR="0088744A" w:rsidRPr="0088744A" w:rsidRDefault="0088744A" w:rsidP="0088744A">
            <w:pPr>
              <w:rPr>
                <w:rFonts w:ascii="Arial" w:hAnsi="Arial" w:cs="Arial"/>
                <w:sz w:val="20"/>
                <w:szCs w:val="20"/>
              </w:rPr>
            </w:pPr>
            <w:r w:rsidRPr="0088744A">
              <w:rPr>
                <w:rFonts w:ascii="Arial" w:hAnsi="Arial" w:cs="Arial"/>
                <w:sz w:val="20"/>
                <w:szCs w:val="20"/>
              </w:rPr>
              <w:t>0,034</w:t>
            </w:r>
          </w:p>
        </w:tc>
        <w:tc>
          <w:tcPr>
            <w:tcW w:w="1271" w:type="dxa"/>
            <w:tcBorders>
              <w:top w:val="single" w:sz="4" w:space="0" w:color="000000"/>
              <w:left w:val="nil"/>
              <w:bottom w:val="nil"/>
              <w:right w:val="nil"/>
            </w:tcBorders>
            <w:shd w:val="clear" w:color="auto" w:fill="auto"/>
            <w:noWrap/>
            <w:vAlign w:val="bottom"/>
            <w:hideMark/>
          </w:tcPr>
          <w:p w14:paraId="1D2730BA" w14:textId="77777777" w:rsidR="0088744A" w:rsidRPr="0088744A" w:rsidRDefault="0088744A" w:rsidP="0088744A">
            <w:pPr>
              <w:rPr>
                <w:rFonts w:ascii="Arial" w:hAnsi="Arial" w:cs="Arial"/>
                <w:sz w:val="20"/>
                <w:szCs w:val="20"/>
              </w:rPr>
            </w:pPr>
            <w:r w:rsidRPr="0088744A">
              <w:rPr>
                <w:rFonts w:ascii="Arial" w:hAnsi="Arial" w:cs="Arial"/>
                <w:sz w:val="20"/>
                <w:szCs w:val="20"/>
              </w:rPr>
              <w:t>42,99</w:t>
            </w:r>
          </w:p>
        </w:tc>
        <w:tc>
          <w:tcPr>
            <w:tcW w:w="820" w:type="dxa"/>
            <w:tcBorders>
              <w:top w:val="single" w:sz="4" w:space="0" w:color="000000"/>
              <w:left w:val="nil"/>
              <w:bottom w:val="nil"/>
              <w:right w:val="nil"/>
            </w:tcBorders>
            <w:shd w:val="clear" w:color="auto" w:fill="auto"/>
            <w:noWrap/>
            <w:vAlign w:val="bottom"/>
            <w:hideMark/>
          </w:tcPr>
          <w:p w14:paraId="0385194E" w14:textId="77777777" w:rsidR="0088744A" w:rsidRPr="0088744A" w:rsidRDefault="0088744A" w:rsidP="0088744A">
            <w:pPr>
              <w:rPr>
                <w:rFonts w:ascii="Arial" w:hAnsi="Arial" w:cs="Arial"/>
                <w:sz w:val="20"/>
                <w:szCs w:val="20"/>
              </w:rPr>
            </w:pPr>
            <w:r w:rsidRPr="0088744A">
              <w:rPr>
                <w:rFonts w:ascii="Arial" w:hAnsi="Arial" w:cs="Arial"/>
                <w:sz w:val="20"/>
                <w:szCs w:val="20"/>
              </w:rPr>
              <w:t>8</w:t>
            </w:r>
          </w:p>
        </w:tc>
        <w:tc>
          <w:tcPr>
            <w:tcW w:w="1197" w:type="dxa"/>
            <w:tcBorders>
              <w:top w:val="single" w:sz="4" w:space="0" w:color="000000"/>
              <w:left w:val="nil"/>
              <w:bottom w:val="nil"/>
              <w:right w:val="nil"/>
            </w:tcBorders>
            <w:shd w:val="clear" w:color="auto" w:fill="auto"/>
            <w:noWrap/>
            <w:vAlign w:val="bottom"/>
            <w:hideMark/>
          </w:tcPr>
          <w:p w14:paraId="24286EA0" w14:textId="77777777" w:rsidR="0088744A" w:rsidRPr="0088744A" w:rsidRDefault="0088744A" w:rsidP="0088744A">
            <w:pPr>
              <w:rPr>
                <w:rFonts w:ascii="Arial" w:hAnsi="Arial" w:cs="Arial"/>
                <w:sz w:val="20"/>
                <w:szCs w:val="20"/>
              </w:rPr>
            </w:pPr>
            <w:r w:rsidRPr="0088744A">
              <w:rPr>
                <w:rFonts w:ascii="Arial" w:hAnsi="Arial" w:cs="Arial"/>
                <w:sz w:val="20"/>
                <w:szCs w:val="20"/>
              </w:rPr>
              <w:t>9</w:t>
            </w:r>
          </w:p>
        </w:tc>
      </w:tr>
      <w:tr w:rsidR="0088744A" w:rsidRPr="0088744A" w14:paraId="3422FF51" w14:textId="77777777" w:rsidTr="0088744A">
        <w:trPr>
          <w:trHeight w:val="263"/>
        </w:trPr>
        <w:tc>
          <w:tcPr>
            <w:tcW w:w="2403" w:type="dxa"/>
            <w:tcBorders>
              <w:top w:val="nil"/>
              <w:left w:val="nil"/>
              <w:bottom w:val="nil"/>
              <w:right w:val="nil"/>
            </w:tcBorders>
            <w:shd w:val="clear" w:color="auto" w:fill="auto"/>
            <w:noWrap/>
            <w:vAlign w:val="bottom"/>
            <w:hideMark/>
          </w:tcPr>
          <w:p w14:paraId="3894B70F" w14:textId="77777777" w:rsidR="0088744A" w:rsidRPr="0088744A" w:rsidRDefault="0088744A" w:rsidP="0088744A">
            <w:pPr>
              <w:rPr>
                <w:rFonts w:ascii="Arial" w:hAnsi="Arial" w:cs="Arial"/>
                <w:sz w:val="20"/>
                <w:szCs w:val="20"/>
              </w:rPr>
            </w:pPr>
            <w:proofErr w:type="spellStart"/>
            <w:r w:rsidRPr="0088744A">
              <w:rPr>
                <w:rFonts w:ascii="Arial" w:hAnsi="Arial" w:cs="Arial"/>
                <w:sz w:val="20"/>
                <w:szCs w:val="20"/>
              </w:rPr>
              <w:t>Conscientiousness</w:t>
            </w:r>
            <w:proofErr w:type="spellEnd"/>
            <w:r w:rsidRPr="0088744A">
              <w:rPr>
                <w:rFonts w:ascii="Arial" w:hAnsi="Arial" w:cs="Arial"/>
                <w:sz w:val="20"/>
                <w:szCs w:val="20"/>
              </w:rPr>
              <w:t xml:space="preserve"> (10)</w:t>
            </w:r>
          </w:p>
        </w:tc>
        <w:tc>
          <w:tcPr>
            <w:tcW w:w="1248" w:type="dxa"/>
            <w:tcBorders>
              <w:top w:val="nil"/>
              <w:left w:val="nil"/>
              <w:bottom w:val="nil"/>
              <w:right w:val="nil"/>
            </w:tcBorders>
            <w:shd w:val="clear" w:color="auto" w:fill="auto"/>
            <w:noWrap/>
            <w:vAlign w:val="bottom"/>
            <w:hideMark/>
          </w:tcPr>
          <w:p w14:paraId="3C3F7C16" w14:textId="77777777" w:rsidR="0088744A" w:rsidRPr="0088744A" w:rsidRDefault="0088744A" w:rsidP="0088744A">
            <w:pPr>
              <w:rPr>
                <w:rFonts w:ascii="Arial" w:hAnsi="Arial" w:cs="Arial"/>
                <w:sz w:val="20"/>
                <w:szCs w:val="20"/>
              </w:rPr>
            </w:pPr>
            <w:r w:rsidRPr="0088744A">
              <w:rPr>
                <w:rFonts w:ascii="Arial" w:hAnsi="Arial" w:cs="Arial"/>
                <w:sz w:val="20"/>
                <w:szCs w:val="20"/>
              </w:rPr>
              <w:t>8377.56*** (5243)</w:t>
            </w:r>
          </w:p>
        </w:tc>
        <w:tc>
          <w:tcPr>
            <w:tcW w:w="744" w:type="dxa"/>
            <w:tcBorders>
              <w:top w:val="nil"/>
              <w:left w:val="nil"/>
              <w:bottom w:val="nil"/>
              <w:right w:val="nil"/>
            </w:tcBorders>
            <w:shd w:val="clear" w:color="auto" w:fill="auto"/>
            <w:noWrap/>
            <w:vAlign w:val="bottom"/>
            <w:hideMark/>
          </w:tcPr>
          <w:p w14:paraId="6A883653" w14:textId="77777777" w:rsidR="0088744A" w:rsidRPr="0088744A" w:rsidRDefault="0088744A" w:rsidP="0088744A">
            <w:pPr>
              <w:rPr>
                <w:rFonts w:ascii="Arial" w:hAnsi="Arial" w:cs="Arial"/>
                <w:sz w:val="20"/>
                <w:szCs w:val="20"/>
              </w:rPr>
            </w:pPr>
            <w:r w:rsidRPr="0088744A">
              <w:rPr>
                <w:rFonts w:ascii="Arial" w:hAnsi="Arial" w:cs="Arial"/>
                <w:sz w:val="20"/>
                <w:szCs w:val="20"/>
              </w:rPr>
              <w:t>0,827</w:t>
            </w:r>
          </w:p>
        </w:tc>
        <w:tc>
          <w:tcPr>
            <w:tcW w:w="878" w:type="dxa"/>
            <w:tcBorders>
              <w:top w:val="nil"/>
              <w:left w:val="nil"/>
              <w:bottom w:val="nil"/>
              <w:right w:val="nil"/>
            </w:tcBorders>
            <w:shd w:val="clear" w:color="auto" w:fill="auto"/>
            <w:noWrap/>
            <w:vAlign w:val="bottom"/>
            <w:hideMark/>
          </w:tcPr>
          <w:p w14:paraId="0699024C" w14:textId="77777777" w:rsidR="0088744A" w:rsidRPr="0088744A" w:rsidRDefault="0088744A" w:rsidP="0088744A">
            <w:pPr>
              <w:rPr>
                <w:rFonts w:ascii="Arial" w:hAnsi="Arial" w:cs="Arial"/>
                <w:sz w:val="20"/>
                <w:szCs w:val="20"/>
              </w:rPr>
            </w:pPr>
            <w:r w:rsidRPr="0088744A">
              <w:rPr>
                <w:rFonts w:ascii="Arial" w:hAnsi="Arial" w:cs="Arial"/>
                <w:sz w:val="20"/>
                <w:szCs w:val="20"/>
              </w:rPr>
              <w:t>0,041</w:t>
            </w:r>
          </w:p>
        </w:tc>
        <w:tc>
          <w:tcPr>
            <w:tcW w:w="913" w:type="dxa"/>
            <w:tcBorders>
              <w:top w:val="nil"/>
              <w:left w:val="nil"/>
              <w:bottom w:val="nil"/>
              <w:right w:val="nil"/>
            </w:tcBorders>
            <w:shd w:val="clear" w:color="auto" w:fill="auto"/>
            <w:noWrap/>
            <w:vAlign w:val="bottom"/>
            <w:hideMark/>
          </w:tcPr>
          <w:p w14:paraId="36F9BF8E" w14:textId="77777777" w:rsidR="0088744A" w:rsidRPr="0088744A" w:rsidRDefault="0088744A" w:rsidP="0088744A">
            <w:pPr>
              <w:rPr>
                <w:rFonts w:ascii="Arial" w:hAnsi="Arial" w:cs="Arial"/>
                <w:sz w:val="20"/>
                <w:szCs w:val="20"/>
              </w:rPr>
            </w:pPr>
            <w:r w:rsidRPr="0088744A">
              <w:rPr>
                <w:rFonts w:ascii="Arial" w:hAnsi="Arial" w:cs="Arial"/>
                <w:sz w:val="20"/>
                <w:szCs w:val="20"/>
              </w:rPr>
              <w:t>0,034</w:t>
            </w:r>
          </w:p>
        </w:tc>
        <w:tc>
          <w:tcPr>
            <w:tcW w:w="1271" w:type="dxa"/>
            <w:tcBorders>
              <w:top w:val="nil"/>
              <w:left w:val="nil"/>
              <w:bottom w:val="nil"/>
              <w:right w:val="nil"/>
            </w:tcBorders>
            <w:shd w:val="clear" w:color="auto" w:fill="auto"/>
            <w:noWrap/>
            <w:vAlign w:val="bottom"/>
            <w:hideMark/>
          </w:tcPr>
          <w:p w14:paraId="263668EE" w14:textId="77777777" w:rsidR="0088744A" w:rsidRPr="0088744A" w:rsidRDefault="0088744A" w:rsidP="0088744A">
            <w:pPr>
              <w:rPr>
                <w:rFonts w:ascii="Arial" w:hAnsi="Arial" w:cs="Arial"/>
                <w:sz w:val="20"/>
                <w:szCs w:val="20"/>
              </w:rPr>
            </w:pPr>
            <w:r w:rsidRPr="0088744A">
              <w:rPr>
                <w:rFonts w:ascii="Arial" w:hAnsi="Arial" w:cs="Arial"/>
                <w:sz w:val="20"/>
                <w:szCs w:val="20"/>
              </w:rPr>
              <w:t>51,09</w:t>
            </w:r>
          </w:p>
        </w:tc>
        <w:tc>
          <w:tcPr>
            <w:tcW w:w="820" w:type="dxa"/>
            <w:tcBorders>
              <w:top w:val="nil"/>
              <w:left w:val="nil"/>
              <w:bottom w:val="nil"/>
              <w:right w:val="nil"/>
            </w:tcBorders>
            <w:shd w:val="clear" w:color="auto" w:fill="auto"/>
            <w:noWrap/>
            <w:vAlign w:val="bottom"/>
            <w:hideMark/>
          </w:tcPr>
          <w:p w14:paraId="10642ABC" w14:textId="77777777" w:rsidR="0088744A" w:rsidRPr="0088744A" w:rsidRDefault="0088744A" w:rsidP="0088744A">
            <w:pPr>
              <w:rPr>
                <w:rFonts w:ascii="Arial" w:hAnsi="Arial" w:cs="Arial"/>
                <w:sz w:val="20"/>
                <w:szCs w:val="20"/>
              </w:rPr>
            </w:pPr>
            <w:r w:rsidRPr="0088744A">
              <w:rPr>
                <w:rFonts w:ascii="Arial" w:hAnsi="Arial" w:cs="Arial"/>
                <w:sz w:val="20"/>
                <w:szCs w:val="20"/>
              </w:rPr>
              <w:t>8</w:t>
            </w:r>
          </w:p>
        </w:tc>
        <w:tc>
          <w:tcPr>
            <w:tcW w:w="1197" w:type="dxa"/>
            <w:tcBorders>
              <w:top w:val="nil"/>
              <w:left w:val="nil"/>
              <w:bottom w:val="nil"/>
              <w:right w:val="nil"/>
            </w:tcBorders>
            <w:shd w:val="clear" w:color="auto" w:fill="auto"/>
            <w:noWrap/>
            <w:vAlign w:val="bottom"/>
            <w:hideMark/>
          </w:tcPr>
          <w:p w14:paraId="6DC83194" w14:textId="77777777" w:rsidR="0088744A" w:rsidRPr="0088744A" w:rsidRDefault="0088744A" w:rsidP="0088744A">
            <w:pPr>
              <w:rPr>
                <w:rFonts w:ascii="Arial" w:hAnsi="Arial" w:cs="Arial"/>
                <w:sz w:val="20"/>
                <w:szCs w:val="20"/>
              </w:rPr>
            </w:pPr>
            <w:r w:rsidRPr="0088744A">
              <w:rPr>
                <w:rFonts w:ascii="Arial" w:hAnsi="Arial" w:cs="Arial"/>
                <w:sz w:val="20"/>
                <w:szCs w:val="20"/>
              </w:rPr>
              <w:t>10</w:t>
            </w:r>
          </w:p>
        </w:tc>
      </w:tr>
      <w:tr w:rsidR="0088744A" w:rsidRPr="0088744A" w14:paraId="5B075924" w14:textId="77777777" w:rsidTr="0088744A">
        <w:trPr>
          <w:trHeight w:val="263"/>
        </w:trPr>
        <w:tc>
          <w:tcPr>
            <w:tcW w:w="2403" w:type="dxa"/>
            <w:tcBorders>
              <w:top w:val="nil"/>
              <w:left w:val="nil"/>
              <w:bottom w:val="nil"/>
              <w:right w:val="nil"/>
            </w:tcBorders>
            <w:shd w:val="clear" w:color="auto" w:fill="auto"/>
            <w:noWrap/>
            <w:vAlign w:val="bottom"/>
            <w:hideMark/>
          </w:tcPr>
          <w:p w14:paraId="3DA98657" w14:textId="77777777" w:rsidR="0088744A" w:rsidRPr="0088744A" w:rsidRDefault="0088744A" w:rsidP="0088744A">
            <w:pPr>
              <w:rPr>
                <w:rFonts w:ascii="Arial" w:hAnsi="Arial" w:cs="Arial"/>
                <w:sz w:val="20"/>
                <w:szCs w:val="20"/>
              </w:rPr>
            </w:pPr>
            <w:proofErr w:type="spellStart"/>
            <w:r w:rsidRPr="0088744A">
              <w:rPr>
                <w:rFonts w:ascii="Arial" w:hAnsi="Arial" w:cs="Arial"/>
                <w:sz w:val="20"/>
                <w:szCs w:val="20"/>
              </w:rPr>
              <w:t>Extraversion</w:t>
            </w:r>
            <w:proofErr w:type="spellEnd"/>
            <w:r w:rsidRPr="0088744A">
              <w:rPr>
                <w:rFonts w:ascii="Arial" w:hAnsi="Arial" w:cs="Arial"/>
                <w:sz w:val="20"/>
                <w:szCs w:val="20"/>
              </w:rPr>
              <w:t xml:space="preserve"> (8)</w:t>
            </w:r>
          </w:p>
        </w:tc>
        <w:tc>
          <w:tcPr>
            <w:tcW w:w="1248" w:type="dxa"/>
            <w:tcBorders>
              <w:top w:val="nil"/>
              <w:left w:val="nil"/>
              <w:bottom w:val="nil"/>
              <w:right w:val="nil"/>
            </w:tcBorders>
            <w:shd w:val="clear" w:color="auto" w:fill="auto"/>
            <w:noWrap/>
            <w:vAlign w:val="bottom"/>
            <w:hideMark/>
          </w:tcPr>
          <w:p w14:paraId="2B938F20" w14:textId="77777777" w:rsidR="0088744A" w:rsidRPr="0088744A" w:rsidRDefault="0088744A" w:rsidP="0088744A">
            <w:pPr>
              <w:rPr>
                <w:rFonts w:ascii="Arial" w:hAnsi="Arial" w:cs="Arial"/>
                <w:sz w:val="20"/>
                <w:szCs w:val="20"/>
              </w:rPr>
            </w:pPr>
            <w:r w:rsidRPr="0088744A">
              <w:rPr>
                <w:rFonts w:ascii="Arial" w:hAnsi="Arial" w:cs="Arial"/>
                <w:sz w:val="20"/>
                <w:szCs w:val="20"/>
              </w:rPr>
              <w:t>4643.64*** (2620)</w:t>
            </w:r>
          </w:p>
        </w:tc>
        <w:tc>
          <w:tcPr>
            <w:tcW w:w="744" w:type="dxa"/>
            <w:tcBorders>
              <w:top w:val="nil"/>
              <w:left w:val="nil"/>
              <w:bottom w:val="nil"/>
              <w:right w:val="nil"/>
            </w:tcBorders>
            <w:shd w:val="clear" w:color="auto" w:fill="auto"/>
            <w:noWrap/>
            <w:vAlign w:val="bottom"/>
            <w:hideMark/>
          </w:tcPr>
          <w:p w14:paraId="56E67818" w14:textId="77777777" w:rsidR="0088744A" w:rsidRPr="0088744A" w:rsidRDefault="0088744A" w:rsidP="0088744A">
            <w:pPr>
              <w:rPr>
                <w:rFonts w:ascii="Arial" w:hAnsi="Arial" w:cs="Arial"/>
                <w:sz w:val="20"/>
                <w:szCs w:val="20"/>
              </w:rPr>
            </w:pPr>
            <w:commentRangeStart w:id="1016"/>
            <w:r w:rsidRPr="0088744A">
              <w:rPr>
                <w:rFonts w:ascii="Arial" w:hAnsi="Arial" w:cs="Arial"/>
                <w:sz w:val="20"/>
                <w:szCs w:val="20"/>
              </w:rPr>
              <w:t>0,837</w:t>
            </w:r>
          </w:p>
        </w:tc>
        <w:tc>
          <w:tcPr>
            <w:tcW w:w="878" w:type="dxa"/>
            <w:tcBorders>
              <w:top w:val="nil"/>
              <w:left w:val="nil"/>
              <w:bottom w:val="nil"/>
              <w:right w:val="nil"/>
            </w:tcBorders>
            <w:shd w:val="clear" w:color="auto" w:fill="auto"/>
            <w:noWrap/>
            <w:vAlign w:val="bottom"/>
            <w:hideMark/>
          </w:tcPr>
          <w:p w14:paraId="629A16C5" w14:textId="77777777" w:rsidR="0088744A" w:rsidRPr="0088744A" w:rsidRDefault="0088744A" w:rsidP="0088744A">
            <w:pPr>
              <w:rPr>
                <w:rFonts w:ascii="Arial" w:hAnsi="Arial" w:cs="Arial"/>
                <w:sz w:val="20"/>
                <w:szCs w:val="20"/>
              </w:rPr>
            </w:pPr>
            <w:r w:rsidRPr="0088744A">
              <w:rPr>
                <w:rFonts w:ascii="Arial" w:hAnsi="Arial" w:cs="Arial"/>
                <w:sz w:val="20"/>
                <w:szCs w:val="20"/>
              </w:rPr>
              <w:t>0,046</w:t>
            </w:r>
            <w:commentRangeEnd w:id="1016"/>
            <w:r w:rsidR="00947A1E">
              <w:rPr>
                <w:rStyle w:val="Kommentarzeichen"/>
                <w:rFonts w:asciiTheme="minorHAnsi" w:eastAsiaTheme="minorHAnsi" w:hAnsiTheme="minorHAnsi" w:cstheme="minorBidi"/>
                <w:lang w:val="en-US" w:eastAsia="en-US"/>
              </w:rPr>
              <w:commentReference w:id="1016"/>
            </w:r>
          </w:p>
        </w:tc>
        <w:tc>
          <w:tcPr>
            <w:tcW w:w="913" w:type="dxa"/>
            <w:tcBorders>
              <w:top w:val="nil"/>
              <w:left w:val="nil"/>
              <w:bottom w:val="nil"/>
              <w:right w:val="nil"/>
            </w:tcBorders>
            <w:shd w:val="clear" w:color="auto" w:fill="auto"/>
            <w:noWrap/>
            <w:vAlign w:val="bottom"/>
            <w:hideMark/>
          </w:tcPr>
          <w:p w14:paraId="4C686C8A" w14:textId="77777777" w:rsidR="0088744A" w:rsidRPr="0088744A" w:rsidRDefault="0088744A" w:rsidP="0088744A">
            <w:pPr>
              <w:rPr>
                <w:rFonts w:ascii="Arial" w:hAnsi="Arial" w:cs="Arial"/>
                <w:sz w:val="20"/>
                <w:szCs w:val="20"/>
              </w:rPr>
            </w:pPr>
            <w:r w:rsidRPr="0088744A">
              <w:rPr>
                <w:rFonts w:ascii="Arial" w:hAnsi="Arial" w:cs="Arial"/>
                <w:sz w:val="20"/>
                <w:szCs w:val="20"/>
              </w:rPr>
              <w:t>0,036</w:t>
            </w:r>
          </w:p>
        </w:tc>
        <w:tc>
          <w:tcPr>
            <w:tcW w:w="1271" w:type="dxa"/>
            <w:tcBorders>
              <w:top w:val="nil"/>
              <w:left w:val="nil"/>
              <w:bottom w:val="nil"/>
              <w:right w:val="nil"/>
            </w:tcBorders>
            <w:shd w:val="clear" w:color="auto" w:fill="auto"/>
            <w:noWrap/>
            <w:vAlign w:val="bottom"/>
            <w:hideMark/>
          </w:tcPr>
          <w:p w14:paraId="5D18D654" w14:textId="77777777" w:rsidR="0088744A" w:rsidRPr="0088744A" w:rsidRDefault="0088744A" w:rsidP="0088744A">
            <w:pPr>
              <w:rPr>
                <w:rFonts w:ascii="Arial" w:hAnsi="Arial" w:cs="Arial"/>
                <w:sz w:val="20"/>
                <w:szCs w:val="20"/>
              </w:rPr>
            </w:pPr>
            <w:r w:rsidRPr="0088744A">
              <w:rPr>
                <w:rFonts w:ascii="Arial" w:hAnsi="Arial" w:cs="Arial"/>
                <w:sz w:val="20"/>
                <w:szCs w:val="20"/>
              </w:rPr>
              <w:t>38,25</w:t>
            </w:r>
          </w:p>
        </w:tc>
        <w:tc>
          <w:tcPr>
            <w:tcW w:w="820" w:type="dxa"/>
            <w:tcBorders>
              <w:top w:val="nil"/>
              <w:left w:val="nil"/>
              <w:bottom w:val="nil"/>
              <w:right w:val="nil"/>
            </w:tcBorders>
            <w:shd w:val="clear" w:color="auto" w:fill="auto"/>
            <w:noWrap/>
            <w:vAlign w:val="bottom"/>
            <w:hideMark/>
          </w:tcPr>
          <w:p w14:paraId="1CE33972" w14:textId="77777777" w:rsidR="0088744A" w:rsidRPr="0088744A" w:rsidRDefault="0088744A" w:rsidP="0088744A">
            <w:pPr>
              <w:rPr>
                <w:rFonts w:ascii="Arial" w:hAnsi="Arial" w:cs="Arial"/>
                <w:sz w:val="20"/>
                <w:szCs w:val="20"/>
              </w:rPr>
            </w:pPr>
            <w:r w:rsidRPr="0088744A">
              <w:rPr>
                <w:rFonts w:ascii="Arial" w:hAnsi="Arial" w:cs="Arial"/>
                <w:sz w:val="20"/>
                <w:szCs w:val="20"/>
              </w:rPr>
              <w:t>8</w:t>
            </w:r>
          </w:p>
        </w:tc>
        <w:tc>
          <w:tcPr>
            <w:tcW w:w="1197" w:type="dxa"/>
            <w:tcBorders>
              <w:top w:val="nil"/>
              <w:left w:val="nil"/>
              <w:bottom w:val="nil"/>
              <w:right w:val="nil"/>
            </w:tcBorders>
            <w:shd w:val="clear" w:color="auto" w:fill="auto"/>
            <w:noWrap/>
            <w:vAlign w:val="bottom"/>
            <w:hideMark/>
          </w:tcPr>
          <w:p w14:paraId="541F9797" w14:textId="77777777" w:rsidR="0088744A" w:rsidRPr="0088744A" w:rsidRDefault="0088744A" w:rsidP="0088744A">
            <w:pPr>
              <w:rPr>
                <w:rFonts w:ascii="Arial" w:hAnsi="Arial" w:cs="Arial"/>
                <w:sz w:val="20"/>
                <w:szCs w:val="20"/>
              </w:rPr>
            </w:pPr>
            <w:r w:rsidRPr="0088744A">
              <w:rPr>
                <w:rFonts w:ascii="Arial" w:hAnsi="Arial" w:cs="Arial"/>
                <w:sz w:val="20"/>
                <w:szCs w:val="20"/>
              </w:rPr>
              <w:t>10</w:t>
            </w:r>
          </w:p>
        </w:tc>
      </w:tr>
      <w:tr w:rsidR="0088744A" w:rsidRPr="0088744A" w14:paraId="024C8A2B" w14:textId="77777777" w:rsidTr="0088744A">
        <w:trPr>
          <w:trHeight w:val="263"/>
        </w:trPr>
        <w:tc>
          <w:tcPr>
            <w:tcW w:w="2403" w:type="dxa"/>
            <w:tcBorders>
              <w:top w:val="nil"/>
              <w:left w:val="nil"/>
              <w:bottom w:val="nil"/>
              <w:right w:val="nil"/>
            </w:tcBorders>
            <w:shd w:val="clear" w:color="auto" w:fill="auto"/>
            <w:noWrap/>
            <w:vAlign w:val="bottom"/>
            <w:hideMark/>
          </w:tcPr>
          <w:p w14:paraId="43F39963" w14:textId="77777777" w:rsidR="0088744A" w:rsidRPr="0088744A" w:rsidRDefault="0088744A" w:rsidP="0088744A">
            <w:pPr>
              <w:rPr>
                <w:rFonts w:ascii="Arial" w:hAnsi="Arial" w:cs="Arial"/>
                <w:sz w:val="20"/>
                <w:szCs w:val="20"/>
              </w:rPr>
            </w:pPr>
            <w:proofErr w:type="spellStart"/>
            <w:r w:rsidRPr="0088744A">
              <w:rPr>
                <w:rFonts w:ascii="Arial" w:hAnsi="Arial" w:cs="Arial"/>
                <w:sz w:val="20"/>
                <w:szCs w:val="20"/>
              </w:rPr>
              <w:t>Neuroticism</w:t>
            </w:r>
            <w:proofErr w:type="spellEnd"/>
            <w:r w:rsidRPr="0088744A">
              <w:rPr>
                <w:rFonts w:ascii="Arial" w:hAnsi="Arial" w:cs="Arial"/>
                <w:sz w:val="20"/>
                <w:szCs w:val="20"/>
              </w:rPr>
              <w:t xml:space="preserve"> (8)</w:t>
            </w:r>
          </w:p>
        </w:tc>
        <w:tc>
          <w:tcPr>
            <w:tcW w:w="1248" w:type="dxa"/>
            <w:tcBorders>
              <w:top w:val="nil"/>
              <w:left w:val="nil"/>
              <w:bottom w:val="nil"/>
              <w:right w:val="nil"/>
            </w:tcBorders>
            <w:shd w:val="clear" w:color="auto" w:fill="auto"/>
            <w:noWrap/>
            <w:vAlign w:val="bottom"/>
            <w:hideMark/>
          </w:tcPr>
          <w:p w14:paraId="73504699" w14:textId="77777777" w:rsidR="0088744A" w:rsidRPr="0088744A" w:rsidRDefault="0088744A" w:rsidP="0088744A">
            <w:pPr>
              <w:rPr>
                <w:rFonts w:ascii="Arial" w:hAnsi="Arial" w:cs="Arial"/>
                <w:sz w:val="20"/>
                <w:szCs w:val="20"/>
              </w:rPr>
            </w:pPr>
            <w:r w:rsidRPr="0088744A">
              <w:rPr>
                <w:rFonts w:ascii="Arial" w:hAnsi="Arial" w:cs="Arial"/>
                <w:sz w:val="20"/>
                <w:szCs w:val="20"/>
              </w:rPr>
              <w:t>9346.97*** (5987)</w:t>
            </w:r>
          </w:p>
        </w:tc>
        <w:tc>
          <w:tcPr>
            <w:tcW w:w="744" w:type="dxa"/>
            <w:tcBorders>
              <w:top w:val="nil"/>
              <w:left w:val="nil"/>
              <w:bottom w:val="nil"/>
              <w:right w:val="nil"/>
            </w:tcBorders>
            <w:shd w:val="clear" w:color="auto" w:fill="auto"/>
            <w:noWrap/>
            <w:vAlign w:val="bottom"/>
            <w:hideMark/>
          </w:tcPr>
          <w:p w14:paraId="69B16167" w14:textId="77777777" w:rsidR="0088744A" w:rsidRPr="0088744A" w:rsidRDefault="0088744A" w:rsidP="0088744A">
            <w:pPr>
              <w:rPr>
                <w:rFonts w:ascii="Arial" w:hAnsi="Arial" w:cs="Arial"/>
                <w:sz w:val="20"/>
                <w:szCs w:val="20"/>
              </w:rPr>
            </w:pPr>
            <w:r w:rsidRPr="0088744A">
              <w:rPr>
                <w:rFonts w:ascii="Arial" w:hAnsi="Arial" w:cs="Arial"/>
                <w:sz w:val="20"/>
                <w:szCs w:val="20"/>
              </w:rPr>
              <w:t>0,836</w:t>
            </w:r>
          </w:p>
        </w:tc>
        <w:tc>
          <w:tcPr>
            <w:tcW w:w="878" w:type="dxa"/>
            <w:tcBorders>
              <w:top w:val="nil"/>
              <w:left w:val="nil"/>
              <w:bottom w:val="nil"/>
              <w:right w:val="nil"/>
            </w:tcBorders>
            <w:shd w:val="clear" w:color="auto" w:fill="auto"/>
            <w:noWrap/>
            <w:vAlign w:val="bottom"/>
            <w:hideMark/>
          </w:tcPr>
          <w:p w14:paraId="54F29624" w14:textId="77777777" w:rsidR="0088744A" w:rsidRPr="0088744A" w:rsidRDefault="0088744A" w:rsidP="0088744A">
            <w:pPr>
              <w:rPr>
                <w:rFonts w:ascii="Arial" w:hAnsi="Arial" w:cs="Arial"/>
                <w:sz w:val="20"/>
                <w:szCs w:val="20"/>
              </w:rPr>
            </w:pPr>
            <w:r w:rsidRPr="0088744A">
              <w:rPr>
                <w:rFonts w:ascii="Arial" w:hAnsi="Arial" w:cs="Arial"/>
                <w:sz w:val="20"/>
                <w:szCs w:val="20"/>
              </w:rPr>
              <w:t>0,039</w:t>
            </w:r>
          </w:p>
        </w:tc>
        <w:tc>
          <w:tcPr>
            <w:tcW w:w="913" w:type="dxa"/>
            <w:tcBorders>
              <w:top w:val="nil"/>
              <w:left w:val="nil"/>
              <w:bottom w:val="nil"/>
              <w:right w:val="nil"/>
            </w:tcBorders>
            <w:shd w:val="clear" w:color="auto" w:fill="auto"/>
            <w:noWrap/>
            <w:vAlign w:val="bottom"/>
            <w:hideMark/>
          </w:tcPr>
          <w:p w14:paraId="7976C83A" w14:textId="77777777" w:rsidR="0088744A" w:rsidRPr="0088744A" w:rsidRDefault="0088744A" w:rsidP="0088744A">
            <w:pPr>
              <w:rPr>
                <w:rFonts w:ascii="Arial" w:hAnsi="Arial" w:cs="Arial"/>
                <w:sz w:val="20"/>
                <w:szCs w:val="20"/>
              </w:rPr>
            </w:pPr>
            <w:r w:rsidRPr="0088744A">
              <w:rPr>
                <w:rFonts w:ascii="Arial" w:hAnsi="Arial" w:cs="Arial"/>
                <w:sz w:val="20"/>
                <w:szCs w:val="20"/>
              </w:rPr>
              <w:t>0,034</w:t>
            </w:r>
          </w:p>
        </w:tc>
        <w:tc>
          <w:tcPr>
            <w:tcW w:w="1271" w:type="dxa"/>
            <w:tcBorders>
              <w:top w:val="nil"/>
              <w:left w:val="nil"/>
              <w:bottom w:val="nil"/>
              <w:right w:val="nil"/>
            </w:tcBorders>
            <w:shd w:val="clear" w:color="auto" w:fill="auto"/>
            <w:noWrap/>
            <w:vAlign w:val="bottom"/>
            <w:hideMark/>
          </w:tcPr>
          <w:p w14:paraId="5CEC6183" w14:textId="77777777" w:rsidR="0088744A" w:rsidRPr="0088744A" w:rsidRDefault="0088744A" w:rsidP="0088744A">
            <w:pPr>
              <w:rPr>
                <w:rFonts w:ascii="Arial" w:hAnsi="Arial" w:cs="Arial"/>
                <w:sz w:val="20"/>
                <w:szCs w:val="20"/>
              </w:rPr>
            </w:pPr>
            <w:r w:rsidRPr="0088744A">
              <w:rPr>
                <w:rFonts w:ascii="Arial" w:hAnsi="Arial" w:cs="Arial"/>
                <w:sz w:val="20"/>
                <w:szCs w:val="20"/>
              </w:rPr>
              <w:t>53,5</w:t>
            </w:r>
          </w:p>
        </w:tc>
        <w:tc>
          <w:tcPr>
            <w:tcW w:w="820" w:type="dxa"/>
            <w:tcBorders>
              <w:top w:val="nil"/>
              <w:left w:val="nil"/>
              <w:bottom w:val="nil"/>
              <w:right w:val="nil"/>
            </w:tcBorders>
            <w:shd w:val="clear" w:color="auto" w:fill="auto"/>
            <w:noWrap/>
            <w:vAlign w:val="bottom"/>
            <w:hideMark/>
          </w:tcPr>
          <w:p w14:paraId="7365D5F3" w14:textId="77777777" w:rsidR="0088744A" w:rsidRPr="0088744A" w:rsidRDefault="0088744A" w:rsidP="0088744A">
            <w:pPr>
              <w:rPr>
                <w:rFonts w:ascii="Arial" w:hAnsi="Arial" w:cs="Arial"/>
                <w:sz w:val="20"/>
                <w:szCs w:val="20"/>
              </w:rPr>
            </w:pPr>
            <w:r w:rsidRPr="0088744A">
              <w:rPr>
                <w:rFonts w:ascii="Arial" w:hAnsi="Arial" w:cs="Arial"/>
                <w:sz w:val="20"/>
                <w:szCs w:val="20"/>
              </w:rPr>
              <w:t>8</w:t>
            </w:r>
          </w:p>
        </w:tc>
        <w:tc>
          <w:tcPr>
            <w:tcW w:w="1197" w:type="dxa"/>
            <w:tcBorders>
              <w:top w:val="nil"/>
              <w:left w:val="nil"/>
              <w:bottom w:val="nil"/>
              <w:right w:val="nil"/>
            </w:tcBorders>
            <w:shd w:val="clear" w:color="auto" w:fill="auto"/>
            <w:noWrap/>
            <w:vAlign w:val="bottom"/>
            <w:hideMark/>
          </w:tcPr>
          <w:p w14:paraId="24CDB2AE" w14:textId="77777777" w:rsidR="0088744A" w:rsidRPr="0088744A" w:rsidRDefault="0088744A" w:rsidP="0088744A">
            <w:pPr>
              <w:rPr>
                <w:rFonts w:ascii="Arial" w:hAnsi="Arial" w:cs="Arial"/>
                <w:sz w:val="20"/>
                <w:szCs w:val="20"/>
              </w:rPr>
            </w:pPr>
            <w:r w:rsidRPr="0088744A">
              <w:rPr>
                <w:rFonts w:ascii="Arial" w:hAnsi="Arial" w:cs="Arial"/>
                <w:sz w:val="20"/>
                <w:szCs w:val="20"/>
              </w:rPr>
              <w:t>7</w:t>
            </w:r>
          </w:p>
        </w:tc>
      </w:tr>
      <w:tr w:rsidR="0088744A" w:rsidRPr="0088744A" w14:paraId="5DCD24F1" w14:textId="77777777" w:rsidTr="0088744A">
        <w:trPr>
          <w:trHeight w:val="263"/>
        </w:trPr>
        <w:tc>
          <w:tcPr>
            <w:tcW w:w="2403" w:type="dxa"/>
            <w:tcBorders>
              <w:top w:val="nil"/>
              <w:left w:val="nil"/>
              <w:bottom w:val="nil"/>
              <w:right w:val="nil"/>
            </w:tcBorders>
            <w:shd w:val="clear" w:color="auto" w:fill="auto"/>
            <w:noWrap/>
            <w:vAlign w:val="bottom"/>
            <w:hideMark/>
          </w:tcPr>
          <w:p w14:paraId="4D5D35A3" w14:textId="77777777" w:rsidR="0088744A" w:rsidRPr="0088744A" w:rsidRDefault="0088744A" w:rsidP="0088744A">
            <w:pPr>
              <w:rPr>
                <w:rFonts w:ascii="Arial" w:hAnsi="Arial" w:cs="Arial"/>
                <w:sz w:val="20"/>
                <w:szCs w:val="20"/>
              </w:rPr>
            </w:pPr>
            <w:proofErr w:type="spellStart"/>
            <w:r w:rsidRPr="0088744A">
              <w:rPr>
                <w:rFonts w:ascii="Arial" w:hAnsi="Arial" w:cs="Arial"/>
                <w:sz w:val="20"/>
                <w:szCs w:val="20"/>
              </w:rPr>
              <w:t>Openness</w:t>
            </w:r>
            <w:proofErr w:type="spellEnd"/>
            <w:r w:rsidRPr="0088744A">
              <w:rPr>
                <w:rFonts w:ascii="Arial" w:hAnsi="Arial" w:cs="Arial"/>
                <w:sz w:val="20"/>
                <w:szCs w:val="20"/>
              </w:rPr>
              <w:t xml:space="preserve"> (9)</w:t>
            </w:r>
          </w:p>
        </w:tc>
        <w:tc>
          <w:tcPr>
            <w:tcW w:w="1248" w:type="dxa"/>
            <w:tcBorders>
              <w:top w:val="nil"/>
              <w:left w:val="nil"/>
              <w:bottom w:val="nil"/>
              <w:right w:val="nil"/>
            </w:tcBorders>
            <w:shd w:val="clear" w:color="auto" w:fill="auto"/>
            <w:noWrap/>
            <w:vAlign w:val="bottom"/>
            <w:hideMark/>
          </w:tcPr>
          <w:p w14:paraId="0BDF99E5" w14:textId="77777777" w:rsidR="0088744A" w:rsidRPr="0088744A" w:rsidRDefault="0088744A" w:rsidP="0088744A">
            <w:pPr>
              <w:rPr>
                <w:rFonts w:ascii="Arial" w:hAnsi="Arial" w:cs="Arial"/>
                <w:sz w:val="20"/>
                <w:szCs w:val="20"/>
              </w:rPr>
            </w:pPr>
            <w:r w:rsidRPr="0088744A">
              <w:rPr>
                <w:rFonts w:ascii="Arial" w:hAnsi="Arial" w:cs="Arial"/>
                <w:sz w:val="20"/>
                <w:szCs w:val="20"/>
              </w:rPr>
              <w:t>8178.52*** (5142)</w:t>
            </w:r>
          </w:p>
        </w:tc>
        <w:tc>
          <w:tcPr>
            <w:tcW w:w="744" w:type="dxa"/>
            <w:tcBorders>
              <w:top w:val="nil"/>
              <w:left w:val="nil"/>
              <w:bottom w:val="nil"/>
              <w:right w:val="nil"/>
            </w:tcBorders>
            <w:shd w:val="clear" w:color="auto" w:fill="auto"/>
            <w:noWrap/>
            <w:vAlign w:val="bottom"/>
            <w:hideMark/>
          </w:tcPr>
          <w:p w14:paraId="1C1F8AFC" w14:textId="77777777" w:rsidR="0088744A" w:rsidRPr="0088744A" w:rsidRDefault="0088744A" w:rsidP="0088744A">
            <w:pPr>
              <w:rPr>
                <w:rFonts w:ascii="Arial" w:hAnsi="Arial" w:cs="Arial"/>
                <w:sz w:val="20"/>
                <w:szCs w:val="20"/>
              </w:rPr>
            </w:pPr>
            <w:r w:rsidRPr="0088744A">
              <w:rPr>
                <w:rFonts w:ascii="Arial" w:hAnsi="Arial" w:cs="Arial"/>
                <w:sz w:val="20"/>
                <w:szCs w:val="20"/>
              </w:rPr>
              <w:t>0,824</w:t>
            </w:r>
          </w:p>
        </w:tc>
        <w:tc>
          <w:tcPr>
            <w:tcW w:w="878" w:type="dxa"/>
            <w:tcBorders>
              <w:top w:val="nil"/>
              <w:left w:val="nil"/>
              <w:bottom w:val="nil"/>
              <w:right w:val="nil"/>
            </w:tcBorders>
            <w:shd w:val="clear" w:color="auto" w:fill="auto"/>
            <w:noWrap/>
            <w:vAlign w:val="bottom"/>
            <w:hideMark/>
          </w:tcPr>
          <w:p w14:paraId="0123A025" w14:textId="77777777" w:rsidR="0088744A" w:rsidRPr="0088744A" w:rsidRDefault="0088744A" w:rsidP="0088744A">
            <w:pPr>
              <w:rPr>
                <w:rFonts w:ascii="Arial" w:hAnsi="Arial" w:cs="Arial"/>
                <w:sz w:val="20"/>
                <w:szCs w:val="20"/>
              </w:rPr>
            </w:pPr>
            <w:r w:rsidRPr="0088744A">
              <w:rPr>
                <w:rFonts w:ascii="Arial" w:hAnsi="Arial" w:cs="Arial"/>
                <w:sz w:val="20"/>
                <w:szCs w:val="20"/>
              </w:rPr>
              <w:t>0,04</w:t>
            </w:r>
          </w:p>
        </w:tc>
        <w:tc>
          <w:tcPr>
            <w:tcW w:w="913" w:type="dxa"/>
            <w:tcBorders>
              <w:top w:val="nil"/>
              <w:left w:val="nil"/>
              <w:bottom w:val="nil"/>
              <w:right w:val="nil"/>
            </w:tcBorders>
            <w:shd w:val="clear" w:color="auto" w:fill="auto"/>
            <w:noWrap/>
            <w:vAlign w:val="bottom"/>
            <w:hideMark/>
          </w:tcPr>
          <w:p w14:paraId="4EC36091" w14:textId="77777777" w:rsidR="0088744A" w:rsidRPr="0088744A" w:rsidRDefault="0088744A" w:rsidP="0088744A">
            <w:pPr>
              <w:rPr>
                <w:rFonts w:ascii="Arial" w:hAnsi="Arial" w:cs="Arial"/>
                <w:sz w:val="20"/>
                <w:szCs w:val="20"/>
              </w:rPr>
            </w:pPr>
            <w:r w:rsidRPr="0088744A">
              <w:rPr>
                <w:rFonts w:ascii="Arial" w:hAnsi="Arial" w:cs="Arial"/>
                <w:sz w:val="20"/>
                <w:szCs w:val="20"/>
              </w:rPr>
              <w:t>0,036</w:t>
            </w:r>
          </w:p>
        </w:tc>
        <w:tc>
          <w:tcPr>
            <w:tcW w:w="1271" w:type="dxa"/>
            <w:tcBorders>
              <w:top w:val="nil"/>
              <w:left w:val="nil"/>
              <w:bottom w:val="nil"/>
              <w:right w:val="nil"/>
            </w:tcBorders>
            <w:shd w:val="clear" w:color="auto" w:fill="auto"/>
            <w:noWrap/>
            <w:vAlign w:val="bottom"/>
            <w:hideMark/>
          </w:tcPr>
          <w:p w14:paraId="385C6C33" w14:textId="77777777" w:rsidR="0088744A" w:rsidRPr="0088744A" w:rsidRDefault="0088744A" w:rsidP="0088744A">
            <w:pPr>
              <w:rPr>
                <w:rFonts w:ascii="Arial" w:hAnsi="Arial" w:cs="Arial"/>
                <w:sz w:val="20"/>
                <w:szCs w:val="20"/>
              </w:rPr>
            </w:pPr>
            <w:r w:rsidRPr="0088744A">
              <w:rPr>
                <w:rFonts w:ascii="Arial" w:hAnsi="Arial" w:cs="Arial"/>
                <w:sz w:val="20"/>
                <w:szCs w:val="20"/>
              </w:rPr>
              <w:t>47,41</w:t>
            </w:r>
          </w:p>
        </w:tc>
        <w:tc>
          <w:tcPr>
            <w:tcW w:w="820" w:type="dxa"/>
            <w:tcBorders>
              <w:top w:val="nil"/>
              <w:left w:val="nil"/>
              <w:bottom w:val="nil"/>
              <w:right w:val="nil"/>
            </w:tcBorders>
            <w:shd w:val="clear" w:color="auto" w:fill="auto"/>
            <w:noWrap/>
            <w:vAlign w:val="bottom"/>
            <w:hideMark/>
          </w:tcPr>
          <w:p w14:paraId="4CAFB772" w14:textId="77777777" w:rsidR="0088744A" w:rsidRPr="0088744A" w:rsidRDefault="0088744A" w:rsidP="0088744A">
            <w:pPr>
              <w:rPr>
                <w:rFonts w:ascii="Arial" w:hAnsi="Arial" w:cs="Arial"/>
                <w:sz w:val="20"/>
                <w:szCs w:val="20"/>
              </w:rPr>
            </w:pPr>
            <w:r w:rsidRPr="0088744A">
              <w:rPr>
                <w:rFonts w:ascii="Arial" w:hAnsi="Arial" w:cs="Arial"/>
                <w:sz w:val="20"/>
                <w:szCs w:val="20"/>
              </w:rPr>
              <w:t>8</w:t>
            </w:r>
          </w:p>
        </w:tc>
        <w:tc>
          <w:tcPr>
            <w:tcW w:w="1197" w:type="dxa"/>
            <w:tcBorders>
              <w:top w:val="nil"/>
              <w:left w:val="nil"/>
              <w:bottom w:val="nil"/>
              <w:right w:val="nil"/>
            </w:tcBorders>
            <w:shd w:val="clear" w:color="auto" w:fill="auto"/>
            <w:noWrap/>
            <w:vAlign w:val="bottom"/>
            <w:hideMark/>
          </w:tcPr>
          <w:p w14:paraId="0C1D5EDE" w14:textId="77777777" w:rsidR="0088744A" w:rsidRPr="0088744A" w:rsidRDefault="0088744A" w:rsidP="0088744A">
            <w:pPr>
              <w:rPr>
                <w:rFonts w:ascii="Arial" w:hAnsi="Arial" w:cs="Arial"/>
                <w:sz w:val="20"/>
                <w:szCs w:val="20"/>
              </w:rPr>
            </w:pPr>
            <w:r w:rsidRPr="0088744A">
              <w:rPr>
                <w:rFonts w:ascii="Arial" w:hAnsi="Arial" w:cs="Arial"/>
                <w:sz w:val="20"/>
                <w:szCs w:val="20"/>
              </w:rPr>
              <w:t>11</w:t>
            </w:r>
          </w:p>
        </w:tc>
      </w:tr>
    </w:tbl>
    <w:p w14:paraId="220F1788" w14:textId="77777777" w:rsidR="00EA382D" w:rsidRDefault="0088744A">
      <w:pPr>
        <w:pStyle w:val="Textkrper"/>
      </w:pPr>
      <w:r>
        <w:t xml:space="preserve">Note: *** means </w:t>
      </w:r>
      <w:r w:rsidR="00991DD4">
        <w:t>p value &lt; 0.01.</w:t>
      </w:r>
    </w:p>
    <w:p w14:paraId="3806780D" w14:textId="77777777" w:rsidR="00EA382D" w:rsidRDefault="00EA382D">
      <w:pPr>
        <w:pStyle w:val="Textkrper"/>
      </w:pPr>
    </w:p>
    <w:p w14:paraId="6B3854AD" w14:textId="7410D1EE" w:rsidR="00EA382D" w:rsidRDefault="00C96047">
      <w:pPr>
        <w:pStyle w:val="Textkrper"/>
      </w:pPr>
      <w:r>
        <w:t xml:space="preserve">According to the exploratory model, Agreeableness consists of eight facets after two facets were eliminated due to weakly loading and </w:t>
      </w:r>
      <w:r w:rsidR="00335A7E">
        <w:t xml:space="preserve">hard to interpret </w:t>
      </w:r>
      <w:r>
        <w:t xml:space="preserve">items. The remaining facets were named </w:t>
      </w:r>
      <w:r>
        <w:rPr>
          <w:i/>
        </w:rPr>
        <w:t>Appreciation</w:t>
      </w:r>
      <w:r>
        <w:t xml:space="preserve">, </w:t>
      </w:r>
      <w:r>
        <w:rPr>
          <w:i/>
        </w:rPr>
        <w:t>Integrity</w:t>
      </w:r>
      <w:r>
        <w:t xml:space="preserve">, </w:t>
      </w:r>
      <w:r>
        <w:rPr>
          <w:i/>
        </w:rPr>
        <w:t>Low competitiveness</w:t>
      </w:r>
      <w:r>
        <w:t xml:space="preserve">, </w:t>
      </w:r>
      <w:r>
        <w:rPr>
          <w:i/>
        </w:rPr>
        <w:t>Readiness to give feedback</w:t>
      </w:r>
      <w:r>
        <w:t xml:space="preserve">, </w:t>
      </w:r>
      <w:r>
        <w:rPr>
          <w:i/>
        </w:rPr>
        <w:t>Search for support</w:t>
      </w:r>
      <w:r>
        <w:t xml:space="preserve">, </w:t>
      </w:r>
      <w:r>
        <w:rPr>
          <w:i/>
        </w:rPr>
        <w:t>Good faith</w:t>
      </w:r>
      <w:r>
        <w:t xml:space="preserve">, </w:t>
      </w:r>
      <w:r>
        <w:rPr>
          <w:i/>
        </w:rPr>
        <w:t>Genuineness</w:t>
      </w:r>
      <w:ins w:id="1017" w:author="Matthias Ziegler" w:date="2019-01-16T20:32:00Z">
        <w:r w:rsidR="00947A1E">
          <w:rPr>
            <w:i/>
          </w:rPr>
          <w:t>,</w:t>
        </w:r>
      </w:ins>
      <w:r>
        <w:t xml:space="preserve"> and </w:t>
      </w:r>
      <w:r>
        <w:rPr>
          <w:i/>
        </w:rPr>
        <w:t>Altruism</w:t>
      </w:r>
      <w:r>
        <w:t>.</w:t>
      </w:r>
    </w:p>
    <w:p w14:paraId="6B155566" w14:textId="44528BAD" w:rsidR="00EA382D" w:rsidRDefault="00C96047">
      <w:pPr>
        <w:pStyle w:val="Textkrper"/>
      </w:pPr>
      <w:r>
        <w:t xml:space="preserve">Conscientiousness consists of nine facets after one facet with item factor loadings less than .30 was excluded, they are: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w:t>
      </w:r>
      <w:ins w:id="1018" w:author="Matthias Ziegler" w:date="2019-01-16T20:32:00Z">
        <w:r w:rsidR="00947A1E">
          <w:t>,</w:t>
        </w:r>
      </w:ins>
      <w:r>
        <w:t xml:space="preserve"> and </w:t>
      </w:r>
      <w:r>
        <w:rPr>
          <w:i/>
        </w:rPr>
        <w:t>Productivity</w:t>
      </w:r>
      <w:r>
        <w:t>.</w:t>
      </w:r>
    </w:p>
    <w:p w14:paraId="2C7A2144" w14:textId="09F94B5F" w:rsidR="00EA382D" w:rsidRDefault="00C96047">
      <w:pPr>
        <w:pStyle w:val="Textkrper"/>
      </w:pPr>
      <w:r>
        <w:t>Extraversion is formed by nine facets. A new facet (</w:t>
      </w:r>
      <w:r>
        <w:rPr>
          <w:i/>
        </w:rPr>
        <w:t>Energy</w:t>
      </w:r>
      <w:r>
        <w:t>) was added in order to tap better the physical component of Extraversion, which was missing in the eight</w:t>
      </w:r>
      <w:r w:rsidR="00427EDE">
        <w:t>-</w:t>
      </w:r>
      <w:r>
        <w:t xml:space="preserve">facet solution. The facets are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ins w:id="1019" w:author="Matthias Ziegler" w:date="2019-01-16T20:33:00Z">
        <w:r w:rsidR="00947A1E">
          <w:rPr>
            <w:i/>
          </w:rPr>
          <w:t>,</w:t>
        </w:r>
      </w:ins>
      <w:r>
        <w:t xml:space="preserve"> and </w:t>
      </w:r>
      <w:r>
        <w:rPr>
          <w:i/>
        </w:rPr>
        <w:t>Energy</w:t>
      </w:r>
      <w:r>
        <w:t>.</w:t>
      </w:r>
    </w:p>
    <w:p w14:paraId="645B073E" w14:textId="15503E54" w:rsidR="00EA382D" w:rsidRDefault="00C96047">
      <w:pPr>
        <w:pStyle w:val="Textkrper"/>
      </w:pPr>
      <w:r>
        <w:t>Neuroticism (interpreted here as emotional stability) consists of seven facets. One facet was dropped due to poor interpretability</w:t>
      </w:r>
      <w:del w:id="1020" w:author="Matthias Ziegler" w:date="2019-01-16T20:33:00Z">
        <w:r w:rsidDel="00947A1E">
          <w:delText>,</w:delText>
        </w:r>
      </w:del>
      <w:r>
        <w:t xml:space="preserve"> and was therefore not included in the subsequent analyses. The final set of facets are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ins w:id="1021" w:author="Matthias Ziegler" w:date="2019-01-16T20:33:00Z">
        <w:r w:rsidR="00947A1E">
          <w:rPr>
            <w:i/>
          </w:rPr>
          <w:t>,</w:t>
        </w:r>
      </w:ins>
      <w:r>
        <w:t xml:space="preserve"> and </w:t>
      </w:r>
      <w:r>
        <w:rPr>
          <w:i/>
        </w:rPr>
        <w:t>Self-attention</w:t>
      </w:r>
      <w:r>
        <w:t>.</w:t>
      </w:r>
    </w:p>
    <w:p w14:paraId="1331B1B0" w14:textId="06472C5C" w:rsidR="00EA382D" w:rsidRDefault="00C96047">
      <w:pPr>
        <w:pStyle w:val="Textkrper"/>
      </w:pPr>
      <w:r>
        <w:t>Openness to experience comprises nine facets. One facet was identified as a method factor and eliminated, because it solely contained negatively formulated items and no coherent underlying trait could be identified. Furthermore</w:t>
      </w:r>
      <w:ins w:id="1022" w:author="Matthias Ziegler" w:date="2019-01-16T20:33:00Z">
        <w:r w:rsidR="00947A1E">
          <w:t>,</w:t>
        </w:r>
      </w:ins>
      <w:r>
        <w:t xml:space="preserve"> another facet (</w:t>
      </w:r>
      <w:r>
        <w:rPr>
          <w:i/>
        </w:rPr>
        <w:t>Intellect</w:t>
      </w:r>
      <w:r>
        <w:t xml:space="preserve">) was added, because the remaining facets lacked an intellectual content. The facets of Openness are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Pr>
          <w:i/>
        </w:rPr>
        <w:t>Artistic interests</w:t>
      </w:r>
      <w:r>
        <w:t xml:space="preserve">, </w:t>
      </w:r>
      <w:r>
        <w:rPr>
          <w:i/>
        </w:rPr>
        <w:t>Wish to analyze</w:t>
      </w:r>
      <w:r>
        <w:t xml:space="preserve">, </w:t>
      </w:r>
      <w:r>
        <w:rPr>
          <w:i/>
        </w:rPr>
        <w:t>Willingness to learn</w:t>
      </w:r>
      <w:r>
        <w:t xml:space="preserve">, </w:t>
      </w:r>
      <w:r>
        <w:rPr>
          <w:i/>
        </w:rPr>
        <w:t>Sensitivity</w:t>
      </w:r>
      <w:ins w:id="1023" w:author="Matthias Ziegler" w:date="2019-01-16T20:33:00Z">
        <w:r w:rsidR="00947A1E">
          <w:rPr>
            <w:i/>
          </w:rPr>
          <w:t>,</w:t>
        </w:r>
      </w:ins>
      <w:r>
        <w:t xml:space="preserve"> and </w:t>
      </w:r>
      <w:r>
        <w:rPr>
          <w:i/>
        </w:rPr>
        <w:t>Intellect.</w:t>
      </w:r>
    </w:p>
    <w:p w14:paraId="747A7072" w14:textId="6FCF2BC7" w:rsidR="00EA382D" w:rsidDel="00E0412F" w:rsidRDefault="00C96047">
      <w:pPr>
        <w:pStyle w:val="Textkrper"/>
        <w:rPr>
          <w:del w:id="1024" w:author="Microsoft Office User" w:date="2018-12-13T17:33:00Z"/>
        </w:rPr>
      </w:pPr>
      <w:del w:id="1025" w:author="Microsoft Office User" w:date="2018-12-13T17:33:00Z">
        <w:r w:rsidDel="00E0412F">
          <w:delText>The items to each facet are listed in the appendix (A).</w:delText>
        </w:r>
      </w:del>
    </w:p>
    <w:p w14:paraId="1838B882" w14:textId="77777777" w:rsidR="00991DD4" w:rsidRDefault="00991DD4">
      <w:pPr>
        <w:pStyle w:val="Textkrper"/>
      </w:pPr>
    </w:p>
    <w:p w14:paraId="530B06B4" w14:textId="77777777" w:rsidR="00991DD4" w:rsidRDefault="00991DD4">
      <w:pPr>
        <w:pStyle w:val="Textkrper"/>
      </w:pPr>
    </w:p>
    <w:p w14:paraId="690CF90F" w14:textId="77777777" w:rsidR="00991DD4" w:rsidRDefault="00991DD4">
      <w:pPr>
        <w:pStyle w:val="Textkrper"/>
      </w:pPr>
    </w:p>
    <w:p w14:paraId="31BBB434" w14:textId="77777777" w:rsidR="00EA382D" w:rsidRDefault="00C96047">
      <w:pPr>
        <w:pStyle w:val="berschrift3"/>
        <w:framePr w:wrap="around"/>
      </w:pPr>
      <w:bookmarkStart w:id="1026" w:name="results-of-cfa-and-esem"/>
      <w:bookmarkEnd w:id="1026"/>
      <w:r>
        <w:t>Results of CFA and ESEM</w:t>
      </w:r>
    </w:p>
    <w:p w14:paraId="4C7F405F" w14:textId="1B2ECF90" w:rsidR="00200CF7" w:rsidRDefault="00991DD4" w:rsidP="00200CF7">
      <w:pPr>
        <w:pStyle w:val="FirstParagraph"/>
        <w:ind w:firstLine="0"/>
      </w:pPr>
      <w:del w:id="1027" w:author="Microsoft Office User" w:date="2018-12-13T17:33:00Z">
        <w:r w:rsidDel="00E0412F">
          <w:delText xml:space="preserve">: </w:delText>
        </w:r>
      </w:del>
      <w:r w:rsidR="00C96047">
        <w:t xml:space="preserve">All measurement models for the facets fitted well, results are summarized in </w:t>
      </w:r>
      <w:r w:rsidR="00C96047">
        <w:rPr>
          <w:i/>
        </w:rPr>
        <w:t>Table 3</w:t>
      </w:r>
      <w:r w:rsidR="00C96047">
        <w:t xml:space="preserve">. </w:t>
      </w:r>
      <w:del w:id="1028" w:author="Microsoft Office User" w:date="2018-12-13T00:37:00Z">
        <w:r w:rsidR="00C96047" w:rsidDel="00AE6C13">
          <w:delText>In this table models with five items only are presented with their respective model fit. The 5-item facets normally outperform the models including all items r</w:delText>
        </w:r>
        <w:r w:rsidR="00200CF7" w:rsidDel="00AE6C13">
          <w:delText>egarding model fit.</w:delText>
        </w:r>
      </w:del>
    </w:p>
    <w:p w14:paraId="234A11F7" w14:textId="3AE7A2AC" w:rsidR="00687A22" w:rsidRDefault="00687A22" w:rsidP="00991DD4">
      <w:pPr>
        <w:pStyle w:val="FirstParagraph"/>
        <w:ind w:firstLine="0"/>
      </w:pPr>
    </w:p>
    <w:p w14:paraId="635885A3" w14:textId="560BA04C" w:rsidR="00200CF7" w:rsidRDefault="00200CF7" w:rsidP="00200CF7">
      <w:pPr>
        <w:pStyle w:val="Textkrper"/>
      </w:pPr>
    </w:p>
    <w:p w14:paraId="79869A2D" w14:textId="77777777" w:rsidR="00200CF7" w:rsidRPr="00200CF7" w:rsidRDefault="00200CF7" w:rsidP="00633156">
      <w:pPr>
        <w:pStyle w:val="Textkrper"/>
      </w:pPr>
    </w:p>
    <w:p w14:paraId="5BEC420C" w14:textId="77777777" w:rsidR="00200CF7" w:rsidRDefault="00200CF7" w:rsidP="00200CF7">
      <w:pPr>
        <w:pStyle w:val="Textkrper"/>
      </w:pPr>
      <w:r>
        <w:t>&lt; Table 3 here caption</w:t>
      </w:r>
      <w:proofErr w:type="gramStart"/>
      <w:r>
        <w:t>=“</w:t>
      </w:r>
      <w:proofErr w:type="gramEnd"/>
      <w:r>
        <w:t>Model fit for each facet”)&gt;</w:t>
      </w:r>
    </w:p>
    <w:p w14:paraId="591E7377" w14:textId="77777777" w:rsidR="00200CF7" w:rsidRPr="00200CF7" w:rsidRDefault="00200CF7" w:rsidP="00633156">
      <w:pPr>
        <w:pStyle w:val="Textkrper"/>
      </w:pPr>
    </w:p>
    <w:tbl>
      <w:tblPr>
        <w:tblW w:w="11700" w:type="dxa"/>
        <w:tblCellMar>
          <w:left w:w="70" w:type="dxa"/>
          <w:right w:w="70" w:type="dxa"/>
        </w:tblCellMar>
        <w:tblLook w:val="04A0" w:firstRow="1" w:lastRow="0" w:firstColumn="1" w:lastColumn="0" w:noHBand="0" w:noVBand="1"/>
      </w:tblPr>
      <w:tblGrid>
        <w:gridCol w:w="993"/>
        <w:gridCol w:w="1417"/>
        <w:gridCol w:w="1134"/>
        <w:gridCol w:w="1134"/>
        <w:gridCol w:w="1134"/>
        <w:gridCol w:w="1276"/>
        <w:gridCol w:w="1417"/>
        <w:gridCol w:w="1134"/>
        <w:gridCol w:w="2061"/>
      </w:tblGrid>
      <w:tr w:rsidR="00687A22" w:rsidRPr="00687A22" w14:paraId="7D8B8C0E" w14:textId="77777777" w:rsidTr="00633156">
        <w:trPr>
          <w:trHeight w:val="320"/>
        </w:trPr>
        <w:tc>
          <w:tcPr>
            <w:tcW w:w="993" w:type="dxa"/>
            <w:tcBorders>
              <w:top w:val="nil"/>
              <w:left w:val="nil"/>
              <w:bottom w:val="nil"/>
              <w:right w:val="nil"/>
            </w:tcBorders>
            <w:shd w:val="clear" w:color="auto" w:fill="auto"/>
            <w:noWrap/>
            <w:vAlign w:val="bottom"/>
            <w:hideMark/>
          </w:tcPr>
          <w:p w14:paraId="6B9FE9AC" w14:textId="77777777" w:rsidR="00687A22" w:rsidRPr="00633156" w:rsidRDefault="00687A22" w:rsidP="00687A22">
            <w:pPr>
              <w:rPr>
                <w:lang w:val="en-GB"/>
                <w:rPrChange w:id="1029" w:author="Microsoft Office User" w:date="2018-11-15T23:47:00Z">
                  <w:rPr/>
                </w:rPrChange>
              </w:rPr>
            </w:pPr>
          </w:p>
        </w:tc>
        <w:tc>
          <w:tcPr>
            <w:tcW w:w="4819" w:type="dxa"/>
            <w:gridSpan w:val="4"/>
            <w:tcBorders>
              <w:top w:val="nil"/>
              <w:left w:val="nil"/>
              <w:bottom w:val="single" w:sz="4" w:space="0" w:color="auto"/>
              <w:right w:val="nil"/>
            </w:tcBorders>
            <w:shd w:val="clear" w:color="auto" w:fill="auto"/>
            <w:noWrap/>
            <w:vAlign w:val="bottom"/>
            <w:hideMark/>
          </w:tcPr>
          <w:p w14:paraId="3DF5A4AA" w14:textId="2725DD51" w:rsidR="00687A22" w:rsidRPr="00687A22" w:rsidRDefault="00687A22" w:rsidP="00633156">
            <w:pPr>
              <w:jc w:val="center"/>
              <w:rPr>
                <w:sz w:val="20"/>
                <w:szCs w:val="20"/>
              </w:rPr>
            </w:pPr>
            <w:r w:rsidRPr="00687A22">
              <w:rPr>
                <w:rFonts w:ascii="Calibri" w:hAnsi="Calibri"/>
                <w:color w:val="000000"/>
              </w:rPr>
              <w:t xml:space="preserve">USA </w:t>
            </w:r>
            <w:proofErr w:type="spellStart"/>
            <w:r w:rsidRPr="00687A22">
              <w:rPr>
                <w:rFonts w:ascii="Calibri" w:hAnsi="Calibri"/>
                <w:color w:val="000000"/>
              </w:rPr>
              <w:t>sample</w:t>
            </w:r>
            <w:proofErr w:type="spellEnd"/>
          </w:p>
        </w:tc>
        <w:tc>
          <w:tcPr>
            <w:tcW w:w="5888" w:type="dxa"/>
            <w:gridSpan w:val="4"/>
            <w:tcBorders>
              <w:top w:val="nil"/>
              <w:left w:val="nil"/>
              <w:bottom w:val="nil"/>
              <w:right w:val="nil"/>
            </w:tcBorders>
            <w:shd w:val="clear" w:color="auto" w:fill="auto"/>
            <w:noWrap/>
            <w:vAlign w:val="bottom"/>
            <w:hideMark/>
          </w:tcPr>
          <w:p w14:paraId="5379AA6A" w14:textId="2D6EBFBA" w:rsidR="00687A22" w:rsidRPr="00687A22" w:rsidRDefault="00687A22" w:rsidP="00633156">
            <w:pPr>
              <w:jc w:val="center"/>
              <w:rPr>
                <w:sz w:val="20"/>
                <w:szCs w:val="20"/>
              </w:rPr>
            </w:pPr>
            <w:r w:rsidRPr="00687A22">
              <w:rPr>
                <w:rFonts w:ascii="Calibri" w:hAnsi="Calibri"/>
                <w:color w:val="000000"/>
              </w:rPr>
              <w:t xml:space="preserve">German </w:t>
            </w:r>
            <w:proofErr w:type="spellStart"/>
            <w:r w:rsidRPr="00687A22">
              <w:rPr>
                <w:rFonts w:ascii="Calibri" w:hAnsi="Calibri"/>
                <w:color w:val="000000"/>
              </w:rPr>
              <w:t>Sample</w:t>
            </w:r>
            <w:proofErr w:type="spellEnd"/>
          </w:p>
        </w:tc>
      </w:tr>
      <w:tr w:rsidR="00687A22" w:rsidRPr="00687A22" w14:paraId="50C1CB42" w14:textId="77777777" w:rsidTr="00633156">
        <w:trPr>
          <w:trHeight w:val="320"/>
        </w:trPr>
        <w:tc>
          <w:tcPr>
            <w:tcW w:w="993" w:type="dxa"/>
            <w:tcBorders>
              <w:top w:val="nil"/>
              <w:left w:val="nil"/>
              <w:bottom w:val="single" w:sz="4" w:space="0" w:color="auto"/>
              <w:right w:val="nil"/>
            </w:tcBorders>
            <w:shd w:val="clear" w:color="auto" w:fill="auto"/>
            <w:noWrap/>
            <w:vAlign w:val="bottom"/>
            <w:hideMark/>
          </w:tcPr>
          <w:p w14:paraId="6D88F656" w14:textId="77777777" w:rsidR="00687A22" w:rsidRPr="00687A22" w:rsidRDefault="00687A22" w:rsidP="00687A22">
            <w:pPr>
              <w:rPr>
                <w:rFonts w:ascii="Calibri" w:hAnsi="Calibri"/>
                <w:color w:val="000000"/>
              </w:rPr>
            </w:pPr>
            <w:proofErr w:type="spellStart"/>
            <w:r w:rsidRPr="00687A22">
              <w:rPr>
                <w:rFonts w:ascii="Calibri" w:hAnsi="Calibri"/>
                <w:color w:val="000000"/>
              </w:rPr>
              <w:t>facets</w:t>
            </w:r>
            <w:proofErr w:type="spellEnd"/>
          </w:p>
        </w:tc>
        <w:tc>
          <w:tcPr>
            <w:tcW w:w="1417" w:type="dxa"/>
            <w:tcBorders>
              <w:top w:val="single" w:sz="4" w:space="0" w:color="auto"/>
              <w:left w:val="nil"/>
              <w:bottom w:val="single" w:sz="4" w:space="0" w:color="auto"/>
              <w:right w:val="nil"/>
            </w:tcBorders>
            <w:shd w:val="clear" w:color="auto" w:fill="auto"/>
            <w:noWrap/>
            <w:vAlign w:val="bottom"/>
            <w:hideMark/>
          </w:tcPr>
          <w:p w14:paraId="3A5F27D2" w14:textId="77777777" w:rsidR="00687A22" w:rsidRPr="00687A22" w:rsidRDefault="00687A22" w:rsidP="00633156">
            <w:pPr>
              <w:jc w:val="both"/>
              <w:rPr>
                <w:rFonts w:ascii="Calibri" w:hAnsi="Calibri"/>
                <w:color w:val="000000"/>
              </w:rPr>
            </w:pPr>
            <w:proofErr w:type="spellStart"/>
            <w:r w:rsidRPr="00687A22">
              <w:rPr>
                <w:rFonts w:ascii="Calibri" w:hAnsi="Calibri"/>
                <w:color w:val="000000"/>
              </w:rPr>
              <w:t>chisq</w:t>
            </w:r>
            <w:proofErr w:type="spellEnd"/>
            <w:r w:rsidRPr="00687A22">
              <w:rPr>
                <w:rFonts w:ascii="Calibri" w:hAnsi="Calibri"/>
                <w:color w:val="000000"/>
              </w:rPr>
              <w:t>(</w:t>
            </w:r>
            <w:proofErr w:type="spellStart"/>
            <w:r w:rsidRPr="00687A22">
              <w:rPr>
                <w:rFonts w:ascii="Calibri" w:hAnsi="Calibri"/>
                <w:color w:val="000000"/>
              </w:rPr>
              <w:t>df</w:t>
            </w:r>
            <w:proofErr w:type="spellEnd"/>
            <w:r w:rsidRPr="00687A22">
              <w:rPr>
                <w:rFonts w:ascii="Calibri" w:hAnsi="Calibri"/>
                <w:color w:val="000000"/>
              </w:rPr>
              <w:t>)</w:t>
            </w:r>
          </w:p>
        </w:tc>
        <w:tc>
          <w:tcPr>
            <w:tcW w:w="1134" w:type="dxa"/>
            <w:tcBorders>
              <w:top w:val="single" w:sz="4" w:space="0" w:color="auto"/>
              <w:left w:val="nil"/>
              <w:bottom w:val="single" w:sz="4" w:space="0" w:color="auto"/>
              <w:right w:val="nil"/>
            </w:tcBorders>
            <w:shd w:val="clear" w:color="auto" w:fill="auto"/>
            <w:noWrap/>
            <w:vAlign w:val="bottom"/>
            <w:hideMark/>
          </w:tcPr>
          <w:p w14:paraId="6F877063" w14:textId="461FA84D" w:rsidR="00687A22" w:rsidRPr="00687A22" w:rsidRDefault="00687A22" w:rsidP="00687A22">
            <w:pPr>
              <w:rPr>
                <w:rFonts w:ascii="Calibri" w:hAnsi="Calibri"/>
                <w:color w:val="000000"/>
              </w:rPr>
            </w:pPr>
            <w:r w:rsidRPr="00687A22">
              <w:rPr>
                <w:rFonts w:ascii="Calibri" w:hAnsi="Calibri"/>
                <w:color w:val="000000"/>
              </w:rPr>
              <w:t>p</w:t>
            </w:r>
            <w:r>
              <w:rPr>
                <w:rFonts w:ascii="Calibri" w:hAnsi="Calibri"/>
                <w:color w:val="000000"/>
              </w:rPr>
              <w:t>-</w:t>
            </w:r>
            <w:proofErr w:type="spellStart"/>
            <w:r w:rsidRPr="00687A22">
              <w:rPr>
                <w:rFonts w:ascii="Calibri" w:hAnsi="Calibri"/>
                <w:color w:val="000000"/>
              </w:rPr>
              <w:t>value</w:t>
            </w:r>
            <w:proofErr w:type="spellEnd"/>
          </w:p>
        </w:tc>
        <w:tc>
          <w:tcPr>
            <w:tcW w:w="1134" w:type="dxa"/>
            <w:tcBorders>
              <w:top w:val="single" w:sz="4" w:space="0" w:color="auto"/>
              <w:left w:val="nil"/>
              <w:bottom w:val="single" w:sz="4" w:space="0" w:color="auto"/>
              <w:right w:val="nil"/>
            </w:tcBorders>
            <w:shd w:val="clear" w:color="auto" w:fill="auto"/>
            <w:noWrap/>
            <w:vAlign w:val="bottom"/>
            <w:hideMark/>
          </w:tcPr>
          <w:p w14:paraId="39EF82A5" w14:textId="1FC32464" w:rsidR="00687A22" w:rsidRPr="00687A22" w:rsidRDefault="00687A22" w:rsidP="00687A22">
            <w:pPr>
              <w:rPr>
                <w:rFonts w:ascii="Calibri" w:hAnsi="Calibri"/>
                <w:color w:val="000000"/>
              </w:rPr>
            </w:pPr>
            <w:r>
              <w:rPr>
                <w:rFonts w:ascii="Calibri" w:hAnsi="Calibri"/>
                <w:color w:val="000000"/>
              </w:rPr>
              <w:t>CFI</w:t>
            </w:r>
          </w:p>
        </w:tc>
        <w:tc>
          <w:tcPr>
            <w:tcW w:w="1134" w:type="dxa"/>
            <w:tcBorders>
              <w:top w:val="single" w:sz="4" w:space="0" w:color="auto"/>
              <w:left w:val="nil"/>
              <w:bottom w:val="single" w:sz="4" w:space="0" w:color="auto"/>
              <w:right w:val="nil"/>
            </w:tcBorders>
            <w:shd w:val="clear" w:color="auto" w:fill="auto"/>
            <w:noWrap/>
            <w:vAlign w:val="bottom"/>
            <w:hideMark/>
          </w:tcPr>
          <w:p w14:paraId="3473D75F" w14:textId="175B9CB6" w:rsidR="00687A22" w:rsidRPr="00687A22" w:rsidRDefault="00687A22" w:rsidP="00687A22">
            <w:pPr>
              <w:rPr>
                <w:rFonts w:ascii="Calibri" w:hAnsi="Calibri"/>
                <w:color w:val="000000"/>
              </w:rPr>
            </w:pPr>
            <w:r>
              <w:rPr>
                <w:rFonts w:ascii="Calibri" w:hAnsi="Calibri"/>
                <w:color w:val="000000"/>
              </w:rPr>
              <w:t>RMSEA</w:t>
            </w:r>
          </w:p>
        </w:tc>
        <w:tc>
          <w:tcPr>
            <w:tcW w:w="1276" w:type="dxa"/>
            <w:tcBorders>
              <w:top w:val="single" w:sz="4" w:space="0" w:color="auto"/>
              <w:left w:val="nil"/>
              <w:bottom w:val="single" w:sz="4" w:space="0" w:color="auto"/>
              <w:right w:val="nil"/>
            </w:tcBorders>
            <w:shd w:val="clear" w:color="auto" w:fill="auto"/>
            <w:noWrap/>
            <w:vAlign w:val="bottom"/>
            <w:hideMark/>
          </w:tcPr>
          <w:p w14:paraId="5B1A32C6" w14:textId="77777777" w:rsidR="00687A22" w:rsidRPr="00687A22" w:rsidRDefault="00687A22" w:rsidP="00687A22">
            <w:pPr>
              <w:rPr>
                <w:rFonts w:ascii="Calibri" w:hAnsi="Calibri"/>
                <w:color w:val="000000"/>
              </w:rPr>
            </w:pPr>
            <w:proofErr w:type="spellStart"/>
            <w:r w:rsidRPr="00687A22">
              <w:rPr>
                <w:rFonts w:ascii="Calibri" w:hAnsi="Calibri"/>
                <w:color w:val="000000"/>
              </w:rPr>
              <w:t>chisq</w:t>
            </w:r>
            <w:proofErr w:type="spellEnd"/>
            <w:r w:rsidRPr="00687A22">
              <w:rPr>
                <w:rFonts w:ascii="Calibri" w:hAnsi="Calibri"/>
                <w:color w:val="000000"/>
              </w:rPr>
              <w:t>(</w:t>
            </w:r>
            <w:proofErr w:type="spellStart"/>
            <w:r w:rsidRPr="00687A22">
              <w:rPr>
                <w:rFonts w:ascii="Calibri" w:hAnsi="Calibri"/>
                <w:color w:val="000000"/>
              </w:rPr>
              <w:t>df</w:t>
            </w:r>
            <w:proofErr w:type="spellEnd"/>
            <w:r w:rsidRPr="00687A22">
              <w:rPr>
                <w:rFonts w:ascii="Calibri" w:hAnsi="Calibri"/>
                <w:color w:val="000000"/>
              </w:rPr>
              <w:t>)</w:t>
            </w:r>
          </w:p>
        </w:tc>
        <w:tc>
          <w:tcPr>
            <w:tcW w:w="1417" w:type="dxa"/>
            <w:tcBorders>
              <w:top w:val="single" w:sz="4" w:space="0" w:color="auto"/>
              <w:left w:val="nil"/>
              <w:bottom w:val="single" w:sz="4" w:space="0" w:color="auto"/>
              <w:right w:val="nil"/>
            </w:tcBorders>
            <w:shd w:val="clear" w:color="auto" w:fill="auto"/>
            <w:noWrap/>
            <w:vAlign w:val="bottom"/>
            <w:hideMark/>
          </w:tcPr>
          <w:p w14:paraId="171AB8EA" w14:textId="525DA54C" w:rsidR="00687A22" w:rsidRPr="00687A22" w:rsidRDefault="00687A22" w:rsidP="00687A22">
            <w:pPr>
              <w:rPr>
                <w:rFonts w:ascii="Calibri" w:hAnsi="Calibri"/>
                <w:color w:val="000000"/>
              </w:rPr>
            </w:pPr>
            <w:r w:rsidRPr="00687A22">
              <w:rPr>
                <w:rFonts w:ascii="Calibri" w:hAnsi="Calibri"/>
                <w:color w:val="000000"/>
              </w:rPr>
              <w:t>p</w:t>
            </w:r>
            <w:r>
              <w:rPr>
                <w:rFonts w:ascii="Calibri" w:hAnsi="Calibri"/>
                <w:color w:val="000000"/>
              </w:rPr>
              <w:t>-</w:t>
            </w:r>
            <w:proofErr w:type="spellStart"/>
            <w:r w:rsidRPr="00687A22">
              <w:rPr>
                <w:rFonts w:ascii="Calibri" w:hAnsi="Calibri"/>
                <w:color w:val="000000"/>
              </w:rPr>
              <w:t>value</w:t>
            </w:r>
            <w:proofErr w:type="spellEnd"/>
          </w:p>
        </w:tc>
        <w:tc>
          <w:tcPr>
            <w:tcW w:w="1134" w:type="dxa"/>
            <w:tcBorders>
              <w:top w:val="single" w:sz="4" w:space="0" w:color="auto"/>
              <w:left w:val="nil"/>
              <w:bottom w:val="single" w:sz="4" w:space="0" w:color="auto"/>
              <w:right w:val="nil"/>
            </w:tcBorders>
            <w:shd w:val="clear" w:color="auto" w:fill="auto"/>
            <w:noWrap/>
            <w:vAlign w:val="bottom"/>
            <w:hideMark/>
          </w:tcPr>
          <w:p w14:paraId="77349A75" w14:textId="519AC70D" w:rsidR="00687A22" w:rsidRPr="00687A22" w:rsidRDefault="00687A22" w:rsidP="00687A22">
            <w:pPr>
              <w:rPr>
                <w:rFonts w:ascii="Calibri" w:hAnsi="Calibri"/>
                <w:color w:val="000000"/>
              </w:rPr>
            </w:pPr>
            <w:r>
              <w:rPr>
                <w:rFonts w:ascii="Calibri" w:hAnsi="Calibri"/>
                <w:color w:val="000000"/>
              </w:rPr>
              <w:t>CFI</w:t>
            </w:r>
          </w:p>
        </w:tc>
        <w:tc>
          <w:tcPr>
            <w:tcW w:w="2061" w:type="dxa"/>
            <w:tcBorders>
              <w:top w:val="single" w:sz="4" w:space="0" w:color="auto"/>
              <w:left w:val="nil"/>
              <w:bottom w:val="single" w:sz="4" w:space="0" w:color="auto"/>
              <w:right w:val="nil"/>
            </w:tcBorders>
            <w:shd w:val="clear" w:color="auto" w:fill="auto"/>
            <w:noWrap/>
            <w:vAlign w:val="bottom"/>
            <w:hideMark/>
          </w:tcPr>
          <w:p w14:paraId="38167636" w14:textId="163C5F13" w:rsidR="00687A22" w:rsidRPr="00687A22" w:rsidRDefault="00687A22" w:rsidP="00687A22">
            <w:pPr>
              <w:rPr>
                <w:rFonts w:ascii="Calibri" w:hAnsi="Calibri"/>
                <w:color w:val="000000"/>
              </w:rPr>
            </w:pPr>
            <w:r>
              <w:rPr>
                <w:rFonts w:ascii="Calibri" w:hAnsi="Calibri"/>
                <w:color w:val="000000"/>
              </w:rPr>
              <w:t>RMSEA</w:t>
            </w:r>
          </w:p>
        </w:tc>
      </w:tr>
      <w:tr w:rsidR="00687A22" w:rsidRPr="00687A22" w14:paraId="3149F87B" w14:textId="77777777" w:rsidTr="00633156">
        <w:trPr>
          <w:trHeight w:val="320"/>
        </w:trPr>
        <w:tc>
          <w:tcPr>
            <w:tcW w:w="993" w:type="dxa"/>
            <w:tcBorders>
              <w:top w:val="single" w:sz="4" w:space="0" w:color="auto"/>
              <w:left w:val="nil"/>
              <w:bottom w:val="nil"/>
              <w:right w:val="nil"/>
            </w:tcBorders>
            <w:shd w:val="clear" w:color="auto" w:fill="auto"/>
            <w:noWrap/>
            <w:vAlign w:val="bottom"/>
            <w:hideMark/>
          </w:tcPr>
          <w:p w14:paraId="359F946B" w14:textId="77777777" w:rsidR="00687A22" w:rsidRPr="00687A22" w:rsidRDefault="00687A22" w:rsidP="00687A22">
            <w:pPr>
              <w:rPr>
                <w:rFonts w:ascii="Calibri" w:hAnsi="Calibri"/>
                <w:color w:val="000000"/>
              </w:rPr>
            </w:pPr>
            <w:r w:rsidRPr="00687A22">
              <w:rPr>
                <w:rFonts w:ascii="Calibri" w:hAnsi="Calibri"/>
                <w:color w:val="000000"/>
              </w:rPr>
              <w:t>a1</w:t>
            </w:r>
          </w:p>
        </w:tc>
        <w:tc>
          <w:tcPr>
            <w:tcW w:w="1417" w:type="dxa"/>
            <w:tcBorders>
              <w:top w:val="single" w:sz="4" w:space="0" w:color="auto"/>
              <w:left w:val="nil"/>
              <w:bottom w:val="nil"/>
              <w:right w:val="nil"/>
            </w:tcBorders>
            <w:shd w:val="clear" w:color="auto" w:fill="auto"/>
            <w:noWrap/>
            <w:vAlign w:val="bottom"/>
            <w:hideMark/>
          </w:tcPr>
          <w:p w14:paraId="460DA6DC" w14:textId="77777777" w:rsidR="00687A22" w:rsidRPr="00687A22" w:rsidRDefault="00687A22" w:rsidP="00687A22">
            <w:pPr>
              <w:rPr>
                <w:rFonts w:ascii="Calibri" w:hAnsi="Calibri"/>
                <w:color w:val="000000"/>
              </w:rPr>
            </w:pPr>
            <w:r w:rsidRPr="00687A22">
              <w:rPr>
                <w:rFonts w:ascii="Calibri" w:hAnsi="Calibri"/>
                <w:color w:val="000000"/>
              </w:rPr>
              <w:t>7.686(5)</w:t>
            </w:r>
          </w:p>
        </w:tc>
        <w:tc>
          <w:tcPr>
            <w:tcW w:w="1134" w:type="dxa"/>
            <w:tcBorders>
              <w:top w:val="single" w:sz="4" w:space="0" w:color="auto"/>
              <w:left w:val="nil"/>
              <w:bottom w:val="nil"/>
              <w:right w:val="nil"/>
            </w:tcBorders>
            <w:shd w:val="clear" w:color="auto" w:fill="auto"/>
            <w:noWrap/>
            <w:vAlign w:val="bottom"/>
            <w:hideMark/>
          </w:tcPr>
          <w:p w14:paraId="14C72589" w14:textId="77777777" w:rsidR="00687A22" w:rsidRPr="00687A22" w:rsidRDefault="00687A22" w:rsidP="00687A22">
            <w:pPr>
              <w:rPr>
                <w:rFonts w:ascii="Calibri" w:hAnsi="Calibri"/>
                <w:color w:val="000000"/>
              </w:rPr>
            </w:pPr>
            <w:r w:rsidRPr="00687A22">
              <w:rPr>
                <w:rFonts w:ascii="Calibri" w:hAnsi="Calibri"/>
                <w:color w:val="000000"/>
              </w:rPr>
              <w:t>0.174</w:t>
            </w:r>
          </w:p>
        </w:tc>
        <w:tc>
          <w:tcPr>
            <w:tcW w:w="1134" w:type="dxa"/>
            <w:tcBorders>
              <w:top w:val="single" w:sz="4" w:space="0" w:color="auto"/>
              <w:left w:val="nil"/>
              <w:bottom w:val="nil"/>
              <w:right w:val="nil"/>
            </w:tcBorders>
            <w:shd w:val="clear" w:color="auto" w:fill="auto"/>
            <w:noWrap/>
            <w:vAlign w:val="bottom"/>
            <w:hideMark/>
          </w:tcPr>
          <w:p w14:paraId="36F7A38E" w14:textId="77777777" w:rsidR="00687A22" w:rsidRPr="00687A22" w:rsidRDefault="00687A22" w:rsidP="00687A22">
            <w:pPr>
              <w:rPr>
                <w:rFonts w:ascii="Calibri" w:hAnsi="Calibri"/>
                <w:color w:val="000000"/>
              </w:rPr>
            </w:pPr>
            <w:r w:rsidRPr="00687A22">
              <w:rPr>
                <w:rFonts w:ascii="Calibri" w:hAnsi="Calibri"/>
                <w:color w:val="000000"/>
              </w:rPr>
              <w:t>0.999</w:t>
            </w:r>
          </w:p>
        </w:tc>
        <w:tc>
          <w:tcPr>
            <w:tcW w:w="1134" w:type="dxa"/>
            <w:tcBorders>
              <w:top w:val="single" w:sz="4" w:space="0" w:color="auto"/>
              <w:left w:val="nil"/>
              <w:bottom w:val="nil"/>
              <w:right w:val="nil"/>
            </w:tcBorders>
            <w:shd w:val="clear" w:color="auto" w:fill="auto"/>
            <w:noWrap/>
            <w:vAlign w:val="bottom"/>
            <w:hideMark/>
          </w:tcPr>
          <w:p w14:paraId="554A4D8F" w14:textId="77777777" w:rsidR="00687A22" w:rsidRPr="00687A22" w:rsidRDefault="00687A22" w:rsidP="00687A22">
            <w:pPr>
              <w:rPr>
                <w:rFonts w:ascii="Calibri" w:hAnsi="Calibri"/>
                <w:color w:val="000000"/>
              </w:rPr>
            </w:pPr>
            <w:r w:rsidRPr="00687A22">
              <w:rPr>
                <w:rFonts w:ascii="Calibri" w:hAnsi="Calibri"/>
                <w:color w:val="000000"/>
              </w:rPr>
              <w:t>0.039</w:t>
            </w:r>
          </w:p>
        </w:tc>
        <w:tc>
          <w:tcPr>
            <w:tcW w:w="1276" w:type="dxa"/>
            <w:tcBorders>
              <w:top w:val="single" w:sz="4" w:space="0" w:color="auto"/>
              <w:left w:val="nil"/>
              <w:bottom w:val="nil"/>
              <w:right w:val="nil"/>
            </w:tcBorders>
            <w:shd w:val="clear" w:color="auto" w:fill="auto"/>
            <w:noWrap/>
            <w:vAlign w:val="bottom"/>
            <w:hideMark/>
          </w:tcPr>
          <w:p w14:paraId="1E8E5206" w14:textId="77777777" w:rsidR="00687A22" w:rsidRPr="00687A22" w:rsidRDefault="00687A22" w:rsidP="00687A22">
            <w:pPr>
              <w:rPr>
                <w:rFonts w:ascii="Calibri" w:hAnsi="Calibri"/>
                <w:color w:val="000000"/>
              </w:rPr>
            </w:pPr>
            <w:r w:rsidRPr="00687A22">
              <w:rPr>
                <w:rFonts w:ascii="Calibri" w:hAnsi="Calibri"/>
                <w:color w:val="000000"/>
              </w:rPr>
              <w:t>15.141(5)</w:t>
            </w:r>
          </w:p>
        </w:tc>
        <w:tc>
          <w:tcPr>
            <w:tcW w:w="1417" w:type="dxa"/>
            <w:tcBorders>
              <w:top w:val="single" w:sz="4" w:space="0" w:color="auto"/>
              <w:left w:val="nil"/>
              <w:bottom w:val="nil"/>
              <w:right w:val="nil"/>
            </w:tcBorders>
            <w:shd w:val="clear" w:color="auto" w:fill="auto"/>
            <w:noWrap/>
            <w:vAlign w:val="bottom"/>
            <w:hideMark/>
          </w:tcPr>
          <w:p w14:paraId="54ED794F" w14:textId="77777777" w:rsidR="00687A22" w:rsidRPr="00687A22" w:rsidRDefault="00687A22" w:rsidP="00687A22">
            <w:pPr>
              <w:rPr>
                <w:rFonts w:ascii="Calibri" w:hAnsi="Calibri"/>
                <w:color w:val="000000"/>
              </w:rPr>
            </w:pPr>
            <w:r w:rsidRPr="00687A22">
              <w:rPr>
                <w:rFonts w:ascii="Calibri" w:hAnsi="Calibri"/>
                <w:color w:val="000000"/>
              </w:rPr>
              <w:t>0.01</w:t>
            </w:r>
          </w:p>
        </w:tc>
        <w:tc>
          <w:tcPr>
            <w:tcW w:w="1134" w:type="dxa"/>
            <w:tcBorders>
              <w:top w:val="single" w:sz="4" w:space="0" w:color="auto"/>
              <w:left w:val="nil"/>
              <w:bottom w:val="nil"/>
              <w:right w:val="nil"/>
            </w:tcBorders>
            <w:shd w:val="clear" w:color="auto" w:fill="auto"/>
            <w:noWrap/>
            <w:vAlign w:val="bottom"/>
            <w:hideMark/>
          </w:tcPr>
          <w:p w14:paraId="3553B054" w14:textId="77777777" w:rsidR="00687A22" w:rsidRPr="00687A22" w:rsidRDefault="00687A22" w:rsidP="00687A22">
            <w:pPr>
              <w:rPr>
                <w:rFonts w:ascii="Calibri" w:hAnsi="Calibri"/>
                <w:color w:val="000000"/>
              </w:rPr>
            </w:pPr>
            <w:r w:rsidRPr="00687A22">
              <w:rPr>
                <w:rFonts w:ascii="Calibri" w:hAnsi="Calibri"/>
                <w:color w:val="000000"/>
              </w:rPr>
              <w:t>0.99</w:t>
            </w:r>
          </w:p>
        </w:tc>
        <w:tc>
          <w:tcPr>
            <w:tcW w:w="2061" w:type="dxa"/>
            <w:tcBorders>
              <w:top w:val="single" w:sz="4" w:space="0" w:color="auto"/>
              <w:left w:val="nil"/>
              <w:bottom w:val="nil"/>
              <w:right w:val="nil"/>
            </w:tcBorders>
            <w:shd w:val="clear" w:color="auto" w:fill="auto"/>
            <w:noWrap/>
            <w:vAlign w:val="bottom"/>
            <w:hideMark/>
          </w:tcPr>
          <w:p w14:paraId="66A05E2E" w14:textId="77777777" w:rsidR="00687A22" w:rsidRPr="00687A22" w:rsidRDefault="00687A22" w:rsidP="00687A22">
            <w:pPr>
              <w:rPr>
                <w:rFonts w:ascii="Calibri" w:hAnsi="Calibri"/>
                <w:color w:val="000000"/>
              </w:rPr>
            </w:pPr>
            <w:r w:rsidRPr="00687A22">
              <w:rPr>
                <w:rFonts w:ascii="Calibri" w:hAnsi="Calibri"/>
                <w:color w:val="000000"/>
              </w:rPr>
              <w:t>0.072</w:t>
            </w:r>
          </w:p>
        </w:tc>
      </w:tr>
      <w:tr w:rsidR="00687A22" w:rsidRPr="00687A22" w14:paraId="6EC7752D" w14:textId="77777777" w:rsidTr="00633156">
        <w:trPr>
          <w:trHeight w:val="320"/>
        </w:trPr>
        <w:tc>
          <w:tcPr>
            <w:tcW w:w="993" w:type="dxa"/>
            <w:tcBorders>
              <w:top w:val="nil"/>
              <w:left w:val="nil"/>
              <w:bottom w:val="nil"/>
              <w:right w:val="nil"/>
            </w:tcBorders>
            <w:shd w:val="clear" w:color="auto" w:fill="auto"/>
            <w:noWrap/>
            <w:vAlign w:val="bottom"/>
            <w:hideMark/>
          </w:tcPr>
          <w:p w14:paraId="7DCE647E" w14:textId="77777777" w:rsidR="00687A22" w:rsidRPr="00687A22" w:rsidRDefault="00687A22" w:rsidP="00687A22">
            <w:pPr>
              <w:rPr>
                <w:rFonts w:ascii="Calibri" w:hAnsi="Calibri"/>
                <w:color w:val="000000"/>
              </w:rPr>
            </w:pPr>
            <w:r w:rsidRPr="00687A22">
              <w:rPr>
                <w:rFonts w:ascii="Calibri" w:hAnsi="Calibri"/>
                <w:color w:val="000000"/>
              </w:rPr>
              <w:t>a2</w:t>
            </w:r>
          </w:p>
        </w:tc>
        <w:tc>
          <w:tcPr>
            <w:tcW w:w="1417" w:type="dxa"/>
            <w:tcBorders>
              <w:top w:val="nil"/>
              <w:left w:val="nil"/>
              <w:bottom w:val="nil"/>
              <w:right w:val="nil"/>
            </w:tcBorders>
            <w:shd w:val="clear" w:color="auto" w:fill="auto"/>
            <w:noWrap/>
            <w:vAlign w:val="bottom"/>
            <w:hideMark/>
          </w:tcPr>
          <w:p w14:paraId="71F21F7F" w14:textId="77777777" w:rsidR="00687A22" w:rsidRPr="00687A22" w:rsidRDefault="00687A22" w:rsidP="00687A22">
            <w:pPr>
              <w:rPr>
                <w:rFonts w:ascii="Calibri" w:hAnsi="Calibri"/>
                <w:color w:val="000000"/>
              </w:rPr>
            </w:pPr>
            <w:r w:rsidRPr="00687A22">
              <w:rPr>
                <w:rFonts w:ascii="Calibri" w:hAnsi="Calibri"/>
                <w:color w:val="000000"/>
              </w:rPr>
              <w:t>1.677(5)</w:t>
            </w:r>
          </w:p>
        </w:tc>
        <w:tc>
          <w:tcPr>
            <w:tcW w:w="1134" w:type="dxa"/>
            <w:tcBorders>
              <w:top w:val="nil"/>
              <w:left w:val="nil"/>
              <w:bottom w:val="nil"/>
              <w:right w:val="nil"/>
            </w:tcBorders>
            <w:shd w:val="clear" w:color="auto" w:fill="auto"/>
            <w:noWrap/>
            <w:vAlign w:val="bottom"/>
            <w:hideMark/>
          </w:tcPr>
          <w:p w14:paraId="70AF305D" w14:textId="77777777" w:rsidR="00687A22" w:rsidRPr="00687A22" w:rsidRDefault="00687A22" w:rsidP="00687A22">
            <w:pPr>
              <w:rPr>
                <w:rFonts w:ascii="Calibri" w:hAnsi="Calibri"/>
                <w:color w:val="000000"/>
              </w:rPr>
            </w:pPr>
            <w:r w:rsidRPr="00687A22">
              <w:rPr>
                <w:rFonts w:ascii="Calibri" w:hAnsi="Calibri"/>
                <w:color w:val="000000"/>
              </w:rPr>
              <w:t>0.892</w:t>
            </w:r>
          </w:p>
        </w:tc>
        <w:tc>
          <w:tcPr>
            <w:tcW w:w="1134" w:type="dxa"/>
            <w:tcBorders>
              <w:top w:val="nil"/>
              <w:left w:val="nil"/>
              <w:bottom w:val="nil"/>
              <w:right w:val="nil"/>
            </w:tcBorders>
            <w:shd w:val="clear" w:color="auto" w:fill="auto"/>
            <w:noWrap/>
            <w:vAlign w:val="bottom"/>
            <w:hideMark/>
          </w:tcPr>
          <w:p w14:paraId="0BDF48EA"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0FFCE67E"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74232D10" w14:textId="77777777" w:rsidR="00687A22" w:rsidRPr="00687A22" w:rsidRDefault="00687A22" w:rsidP="00687A22">
            <w:pPr>
              <w:rPr>
                <w:rFonts w:ascii="Calibri" w:hAnsi="Calibri"/>
                <w:color w:val="000000"/>
              </w:rPr>
            </w:pPr>
            <w:r w:rsidRPr="00687A22">
              <w:rPr>
                <w:rFonts w:ascii="Calibri" w:hAnsi="Calibri"/>
                <w:color w:val="000000"/>
              </w:rPr>
              <w:t>34.724(5)</w:t>
            </w:r>
          </w:p>
        </w:tc>
        <w:tc>
          <w:tcPr>
            <w:tcW w:w="1417" w:type="dxa"/>
            <w:tcBorders>
              <w:top w:val="nil"/>
              <w:left w:val="nil"/>
              <w:bottom w:val="nil"/>
              <w:right w:val="nil"/>
            </w:tcBorders>
            <w:shd w:val="clear" w:color="auto" w:fill="auto"/>
            <w:noWrap/>
            <w:vAlign w:val="bottom"/>
            <w:hideMark/>
          </w:tcPr>
          <w:p w14:paraId="0484AEFC"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7139A9DF" w14:textId="77777777" w:rsidR="00687A22" w:rsidRPr="00687A22" w:rsidRDefault="00687A22" w:rsidP="00687A22">
            <w:pPr>
              <w:rPr>
                <w:rFonts w:ascii="Calibri" w:hAnsi="Calibri"/>
                <w:color w:val="000000"/>
              </w:rPr>
            </w:pPr>
            <w:r w:rsidRPr="00687A22">
              <w:rPr>
                <w:rFonts w:ascii="Calibri" w:hAnsi="Calibri"/>
                <w:color w:val="000000"/>
              </w:rPr>
              <w:t>0.974</w:t>
            </w:r>
          </w:p>
        </w:tc>
        <w:tc>
          <w:tcPr>
            <w:tcW w:w="2061" w:type="dxa"/>
            <w:tcBorders>
              <w:top w:val="nil"/>
              <w:left w:val="nil"/>
              <w:bottom w:val="nil"/>
              <w:right w:val="nil"/>
            </w:tcBorders>
            <w:shd w:val="clear" w:color="auto" w:fill="auto"/>
            <w:noWrap/>
            <w:vAlign w:val="bottom"/>
            <w:hideMark/>
          </w:tcPr>
          <w:p w14:paraId="4C36D648" w14:textId="77777777" w:rsidR="00687A22" w:rsidRPr="00687A22" w:rsidRDefault="00687A22" w:rsidP="00687A22">
            <w:pPr>
              <w:rPr>
                <w:rFonts w:ascii="Calibri" w:hAnsi="Calibri"/>
                <w:color w:val="000000"/>
              </w:rPr>
            </w:pPr>
            <w:r w:rsidRPr="00687A22">
              <w:rPr>
                <w:rFonts w:ascii="Calibri" w:hAnsi="Calibri"/>
                <w:color w:val="000000"/>
              </w:rPr>
              <w:t>0.124</w:t>
            </w:r>
          </w:p>
        </w:tc>
      </w:tr>
      <w:tr w:rsidR="00687A22" w:rsidRPr="00687A22" w14:paraId="3C9DBAC2" w14:textId="77777777" w:rsidTr="00633156">
        <w:trPr>
          <w:trHeight w:val="320"/>
        </w:trPr>
        <w:tc>
          <w:tcPr>
            <w:tcW w:w="993" w:type="dxa"/>
            <w:tcBorders>
              <w:top w:val="nil"/>
              <w:left w:val="nil"/>
              <w:bottom w:val="nil"/>
              <w:right w:val="nil"/>
            </w:tcBorders>
            <w:shd w:val="clear" w:color="auto" w:fill="auto"/>
            <w:noWrap/>
            <w:vAlign w:val="bottom"/>
            <w:hideMark/>
          </w:tcPr>
          <w:p w14:paraId="74E72433" w14:textId="77777777" w:rsidR="00687A22" w:rsidRPr="00687A22" w:rsidRDefault="00687A22" w:rsidP="00687A22">
            <w:pPr>
              <w:rPr>
                <w:rFonts w:ascii="Calibri" w:hAnsi="Calibri"/>
                <w:color w:val="000000"/>
              </w:rPr>
            </w:pPr>
            <w:r w:rsidRPr="00687A22">
              <w:rPr>
                <w:rFonts w:ascii="Calibri" w:hAnsi="Calibri"/>
                <w:color w:val="000000"/>
              </w:rPr>
              <w:t>a3</w:t>
            </w:r>
          </w:p>
        </w:tc>
        <w:tc>
          <w:tcPr>
            <w:tcW w:w="1417" w:type="dxa"/>
            <w:tcBorders>
              <w:top w:val="nil"/>
              <w:left w:val="nil"/>
              <w:bottom w:val="nil"/>
              <w:right w:val="nil"/>
            </w:tcBorders>
            <w:shd w:val="clear" w:color="auto" w:fill="auto"/>
            <w:noWrap/>
            <w:vAlign w:val="bottom"/>
            <w:hideMark/>
          </w:tcPr>
          <w:p w14:paraId="6264A53F" w14:textId="77777777" w:rsidR="00687A22" w:rsidRPr="00687A22" w:rsidRDefault="00687A22" w:rsidP="00687A22">
            <w:pPr>
              <w:rPr>
                <w:rFonts w:ascii="Calibri" w:hAnsi="Calibri"/>
                <w:color w:val="000000"/>
              </w:rPr>
            </w:pPr>
            <w:r w:rsidRPr="00687A22">
              <w:rPr>
                <w:rFonts w:ascii="Calibri" w:hAnsi="Calibri"/>
                <w:color w:val="000000"/>
              </w:rPr>
              <w:t>1.031(5)</w:t>
            </w:r>
          </w:p>
        </w:tc>
        <w:tc>
          <w:tcPr>
            <w:tcW w:w="1134" w:type="dxa"/>
            <w:tcBorders>
              <w:top w:val="nil"/>
              <w:left w:val="nil"/>
              <w:bottom w:val="nil"/>
              <w:right w:val="nil"/>
            </w:tcBorders>
            <w:shd w:val="clear" w:color="auto" w:fill="auto"/>
            <w:noWrap/>
            <w:vAlign w:val="bottom"/>
            <w:hideMark/>
          </w:tcPr>
          <w:p w14:paraId="4A24514E" w14:textId="77777777" w:rsidR="00687A22" w:rsidRPr="00687A22" w:rsidRDefault="00687A22" w:rsidP="00687A22">
            <w:pPr>
              <w:rPr>
                <w:rFonts w:ascii="Calibri" w:hAnsi="Calibri"/>
                <w:color w:val="000000"/>
              </w:rPr>
            </w:pPr>
            <w:r w:rsidRPr="00687A22">
              <w:rPr>
                <w:rFonts w:ascii="Calibri" w:hAnsi="Calibri"/>
                <w:color w:val="000000"/>
              </w:rPr>
              <w:t>0.96</w:t>
            </w:r>
          </w:p>
        </w:tc>
        <w:tc>
          <w:tcPr>
            <w:tcW w:w="1134" w:type="dxa"/>
            <w:tcBorders>
              <w:top w:val="nil"/>
              <w:left w:val="nil"/>
              <w:bottom w:val="nil"/>
              <w:right w:val="nil"/>
            </w:tcBorders>
            <w:shd w:val="clear" w:color="auto" w:fill="auto"/>
            <w:noWrap/>
            <w:vAlign w:val="bottom"/>
            <w:hideMark/>
          </w:tcPr>
          <w:p w14:paraId="6E4FFAFE"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0D5CE46D"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3FB3F0B4" w14:textId="77777777" w:rsidR="00687A22" w:rsidRPr="00687A22" w:rsidRDefault="00687A22" w:rsidP="00687A22">
            <w:pPr>
              <w:rPr>
                <w:rFonts w:ascii="Calibri" w:hAnsi="Calibri"/>
                <w:color w:val="000000"/>
              </w:rPr>
            </w:pPr>
            <w:r w:rsidRPr="00687A22">
              <w:rPr>
                <w:rFonts w:ascii="Calibri" w:hAnsi="Calibri"/>
                <w:color w:val="000000"/>
              </w:rPr>
              <w:t>28.603(5)</w:t>
            </w:r>
          </w:p>
        </w:tc>
        <w:tc>
          <w:tcPr>
            <w:tcW w:w="1417" w:type="dxa"/>
            <w:tcBorders>
              <w:top w:val="nil"/>
              <w:left w:val="nil"/>
              <w:bottom w:val="nil"/>
              <w:right w:val="nil"/>
            </w:tcBorders>
            <w:shd w:val="clear" w:color="auto" w:fill="auto"/>
            <w:noWrap/>
            <w:vAlign w:val="bottom"/>
            <w:hideMark/>
          </w:tcPr>
          <w:p w14:paraId="752611B0"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50818725" w14:textId="77777777" w:rsidR="00687A22" w:rsidRPr="00687A22" w:rsidRDefault="00687A22" w:rsidP="00687A22">
            <w:pPr>
              <w:rPr>
                <w:rFonts w:ascii="Calibri" w:hAnsi="Calibri"/>
                <w:color w:val="000000"/>
              </w:rPr>
            </w:pPr>
            <w:r w:rsidRPr="00687A22">
              <w:rPr>
                <w:rFonts w:ascii="Calibri" w:hAnsi="Calibri"/>
                <w:color w:val="000000"/>
              </w:rPr>
              <w:t>0.964</w:t>
            </w:r>
          </w:p>
        </w:tc>
        <w:tc>
          <w:tcPr>
            <w:tcW w:w="2061" w:type="dxa"/>
            <w:tcBorders>
              <w:top w:val="nil"/>
              <w:left w:val="nil"/>
              <w:bottom w:val="nil"/>
              <w:right w:val="nil"/>
            </w:tcBorders>
            <w:shd w:val="clear" w:color="auto" w:fill="auto"/>
            <w:noWrap/>
            <w:vAlign w:val="bottom"/>
            <w:hideMark/>
          </w:tcPr>
          <w:p w14:paraId="142A7A2D" w14:textId="77777777" w:rsidR="00687A22" w:rsidRPr="00687A22" w:rsidRDefault="00687A22" w:rsidP="00687A22">
            <w:pPr>
              <w:rPr>
                <w:rFonts w:ascii="Calibri" w:hAnsi="Calibri"/>
                <w:color w:val="000000"/>
              </w:rPr>
            </w:pPr>
            <w:r w:rsidRPr="00687A22">
              <w:rPr>
                <w:rFonts w:ascii="Calibri" w:hAnsi="Calibri"/>
                <w:color w:val="000000"/>
              </w:rPr>
              <w:t>0.11</w:t>
            </w:r>
          </w:p>
        </w:tc>
      </w:tr>
      <w:tr w:rsidR="00687A22" w:rsidRPr="00687A22" w14:paraId="21DEA761" w14:textId="77777777" w:rsidTr="00633156">
        <w:trPr>
          <w:trHeight w:val="320"/>
        </w:trPr>
        <w:tc>
          <w:tcPr>
            <w:tcW w:w="993" w:type="dxa"/>
            <w:tcBorders>
              <w:top w:val="nil"/>
              <w:left w:val="nil"/>
              <w:bottom w:val="nil"/>
              <w:right w:val="nil"/>
            </w:tcBorders>
            <w:shd w:val="clear" w:color="auto" w:fill="auto"/>
            <w:noWrap/>
            <w:vAlign w:val="bottom"/>
            <w:hideMark/>
          </w:tcPr>
          <w:p w14:paraId="0A1276FA" w14:textId="77777777" w:rsidR="00687A22" w:rsidRPr="00687A22" w:rsidRDefault="00687A22" w:rsidP="00687A22">
            <w:pPr>
              <w:rPr>
                <w:rFonts w:ascii="Calibri" w:hAnsi="Calibri"/>
                <w:color w:val="000000"/>
              </w:rPr>
            </w:pPr>
            <w:r w:rsidRPr="00687A22">
              <w:rPr>
                <w:rFonts w:ascii="Calibri" w:hAnsi="Calibri"/>
                <w:color w:val="000000"/>
              </w:rPr>
              <w:t>a4</w:t>
            </w:r>
          </w:p>
        </w:tc>
        <w:tc>
          <w:tcPr>
            <w:tcW w:w="1417" w:type="dxa"/>
            <w:tcBorders>
              <w:top w:val="nil"/>
              <w:left w:val="nil"/>
              <w:bottom w:val="nil"/>
              <w:right w:val="nil"/>
            </w:tcBorders>
            <w:shd w:val="clear" w:color="auto" w:fill="auto"/>
            <w:noWrap/>
            <w:vAlign w:val="bottom"/>
            <w:hideMark/>
          </w:tcPr>
          <w:p w14:paraId="016B07C7" w14:textId="77777777" w:rsidR="00687A22" w:rsidRPr="00687A22" w:rsidRDefault="00687A22" w:rsidP="00687A22">
            <w:pPr>
              <w:rPr>
                <w:rFonts w:ascii="Calibri" w:hAnsi="Calibri"/>
                <w:color w:val="000000"/>
              </w:rPr>
            </w:pPr>
            <w:r w:rsidRPr="00687A22">
              <w:rPr>
                <w:rFonts w:ascii="Calibri" w:hAnsi="Calibri"/>
                <w:color w:val="000000"/>
              </w:rPr>
              <w:t>6.628(5)</w:t>
            </w:r>
          </w:p>
        </w:tc>
        <w:tc>
          <w:tcPr>
            <w:tcW w:w="1134" w:type="dxa"/>
            <w:tcBorders>
              <w:top w:val="nil"/>
              <w:left w:val="nil"/>
              <w:bottom w:val="nil"/>
              <w:right w:val="nil"/>
            </w:tcBorders>
            <w:shd w:val="clear" w:color="auto" w:fill="auto"/>
            <w:noWrap/>
            <w:vAlign w:val="bottom"/>
            <w:hideMark/>
          </w:tcPr>
          <w:p w14:paraId="0215FE31" w14:textId="77777777" w:rsidR="00687A22" w:rsidRPr="00687A22" w:rsidRDefault="00687A22" w:rsidP="00687A22">
            <w:pPr>
              <w:rPr>
                <w:rFonts w:ascii="Calibri" w:hAnsi="Calibri"/>
                <w:color w:val="000000"/>
              </w:rPr>
            </w:pPr>
            <w:r w:rsidRPr="00687A22">
              <w:rPr>
                <w:rFonts w:ascii="Calibri" w:hAnsi="Calibri"/>
                <w:color w:val="000000"/>
              </w:rPr>
              <w:t>0.25</w:t>
            </w:r>
          </w:p>
        </w:tc>
        <w:tc>
          <w:tcPr>
            <w:tcW w:w="1134" w:type="dxa"/>
            <w:tcBorders>
              <w:top w:val="nil"/>
              <w:left w:val="nil"/>
              <w:bottom w:val="nil"/>
              <w:right w:val="nil"/>
            </w:tcBorders>
            <w:shd w:val="clear" w:color="auto" w:fill="auto"/>
            <w:noWrap/>
            <w:vAlign w:val="bottom"/>
            <w:hideMark/>
          </w:tcPr>
          <w:p w14:paraId="20C54751" w14:textId="77777777" w:rsidR="00687A22" w:rsidRPr="00687A22" w:rsidRDefault="00687A22" w:rsidP="00687A22">
            <w:pPr>
              <w:rPr>
                <w:rFonts w:ascii="Calibri" w:hAnsi="Calibri"/>
                <w:color w:val="000000"/>
              </w:rPr>
            </w:pPr>
            <w:r w:rsidRPr="00687A22">
              <w:rPr>
                <w:rFonts w:ascii="Calibri" w:hAnsi="Calibri"/>
                <w:color w:val="000000"/>
              </w:rPr>
              <w:t>0.993</w:t>
            </w:r>
          </w:p>
        </w:tc>
        <w:tc>
          <w:tcPr>
            <w:tcW w:w="1134" w:type="dxa"/>
            <w:tcBorders>
              <w:top w:val="nil"/>
              <w:left w:val="nil"/>
              <w:bottom w:val="nil"/>
              <w:right w:val="nil"/>
            </w:tcBorders>
            <w:shd w:val="clear" w:color="auto" w:fill="auto"/>
            <w:noWrap/>
            <w:vAlign w:val="bottom"/>
            <w:hideMark/>
          </w:tcPr>
          <w:p w14:paraId="4B4D9F2A" w14:textId="77777777" w:rsidR="00687A22" w:rsidRPr="00687A22" w:rsidRDefault="00687A22" w:rsidP="00687A22">
            <w:pPr>
              <w:rPr>
                <w:rFonts w:ascii="Calibri" w:hAnsi="Calibri"/>
                <w:color w:val="000000"/>
              </w:rPr>
            </w:pPr>
            <w:r w:rsidRPr="00687A22">
              <w:rPr>
                <w:rFonts w:ascii="Calibri" w:hAnsi="Calibri"/>
                <w:color w:val="000000"/>
              </w:rPr>
              <w:t>0.03</w:t>
            </w:r>
          </w:p>
        </w:tc>
        <w:tc>
          <w:tcPr>
            <w:tcW w:w="1276" w:type="dxa"/>
            <w:tcBorders>
              <w:top w:val="nil"/>
              <w:left w:val="nil"/>
              <w:bottom w:val="nil"/>
              <w:right w:val="nil"/>
            </w:tcBorders>
            <w:shd w:val="clear" w:color="auto" w:fill="auto"/>
            <w:noWrap/>
            <w:vAlign w:val="bottom"/>
            <w:hideMark/>
          </w:tcPr>
          <w:p w14:paraId="7BDFEA4E" w14:textId="77777777" w:rsidR="00687A22" w:rsidRPr="00687A22" w:rsidRDefault="00687A22" w:rsidP="00687A22">
            <w:pPr>
              <w:rPr>
                <w:rFonts w:ascii="Calibri" w:hAnsi="Calibri"/>
                <w:color w:val="000000"/>
              </w:rPr>
            </w:pPr>
            <w:r w:rsidRPr="00687A22">
              <w:rPr>
                <w:rFonts w:ascii="Calibri" w:hAnsi="Calibri"/>
                <w:color w:val="000000"/>
              </w:rPr>
              <w:t>20.642(5)</w:t>
            </w:r>
          </w:p>
        </w:tc>
        <w:tc>
          <w:tcPr>
            <w:tcW w:w="1417" w:type="dxa"/>
            <w:tcBorders>
              <w:top w:val="nil"/>
              <w:left w:val="nil"/>
              <w:bottom w:val="nil"/>
              <w:right w:val="nil"/>
            </w:tcBorders>
            <w:shd w:val="clear" w:color="auto" w:fill="auto"/>
            <w:noWrap/>
            <w:vAlign w:val="bottom"/>
            <w:hideMark/>
          </w:tcPr>
          <w:p w14:paraId="582CA4FA"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43C1E15D" w14:textId="77777777" w:rsidR="00687A22" w:rsidRPr="00687A22" w:rsidRDefault="00687A22" w:rsidP="00687A22">
            <w:pPr>
              <w:rPr>
                <w:rFonts w:ascii="Calibri" w:hAnsi="Calibri"/>
                <w:color w:val="000000"/>
              </w:rPr>
            </w:pPr>
            <w:r w:rsidRPr="00687A22">
              <w:rPr>
                <w:rFonts w:ascii="Calibri" w:hAnsi="Calibri"/>
                <w:color w:val="000000"/>
              </w:rPr>
              <w:t>0.951</w:t>
            </w:r>
          </w:p>
        </w:tc>
        <w:tc>
          <w:tcPr>
            <w:tcW w:w="2061" w:type="dxa"/>
            <w:tcBorders>
              <w:top w:val="nil"/>
              <w:left w:val="nil"/>
              <w:bottom w:val="nil"/>
              <w:right w:val="nil"/>
            </w:tcBorders>
            <w:shd w:val="clear" w:color="auto" w:fill="auto"/>
            <w:noWrap/>
            <w:vAlign w:val="bottom"/>
            <w:hideMark/>
          </w:tcPr>
          <w:p w14:paraId="7FEF7EC1" w14:textId="77777777" w:rsidR="00687A22" w:rsidRPr="00687A22" w:rsidRDefault="00687A22" w:rsidP="00687A22">
            <w:pPr>
              <w:rPr>
                <w:rFonts w:ascii="Calibri" w:hAnsi="Calibri"/>
                <w:color w:val="000000"/>
              </w:rPr>
            </w:pPr>
            <w:r w:rsidRPr="00687A22">
              <w:rPr>
                <w:rFonts w:ascii="Calibri" w:hAnsi="Calibri"/>
                <w:color w:val="000000"/>
              </w:rPr>
              <w:t>0.09</w:t>
            </w:r>
          </w:p>
        </w:tc>
      </w:tr>
      <w:tr w:rsidR="00687A22" w:rsidRPr="00687A22" w14:paraId="33E85AA4" w14:textId="77777777" w:rsidTr="00633156">
        <w:trPr>
          <w:trHeight w:val="320"/>
        </w:trPr>
        <w:tc>
          <w:tcPr>
            <w:tcW w:w="993" w:type="dxa"/>
            <w:tcBorders>
              <w:top w:val="nil"/>
              <w:left w:val="nil"/>
              <w:bottom w:val="nil"/>
              <w:right w:val="nil"/>
            </w:tcBorders>
            <w:shd w:val="clear" w:color="auto" w:fill="auto"/>
            <w:noWrap/>
            <w:vAlign w:val="bottom"/>
            <w:hideMark/>
          </w:tcPr>
          <w:p w14:paraId="75C7F20D" w14:textId="77777777" w:rsidR="00687A22" w:rsidRPr="00687A22" w:rsidRDefault="00687A22" w:rsidP="00687A22">
            <w:pPr>
              <w:rPr>
                <w:rFonts w:ascii="Calibri" w:hAnsi="Calibri"/>
                <w:color w:val="000000"/>
              </w:rPr>
            </w:pPr>
            <w:r w:rsidRPr="00687A22">
              <w:rPr>
                <w:rFonts w:ascii="Calibri" w:hAnsi="Calibri"/>
                <w:color w:val="000000"/>
              </w:rPr>
              <w:t>a5</w:t>
            </w:r>
          </w:p>
        </w:tc>
        <w:tc>
          <w:tcPr>
            <w:tcW w:w="1417" w:type="dxa"/>
            <w:tcBorders>
              <w:top w:val="nil"/>
              <w:left w:val="nil"/>
              <w:bottom w:val="nil"/>
              <w:right w:val="nil"/>
            </w:tcBorders>
            <w:shd w:val="clear" w:color="auto" w:fill="auto"/>
            <w:noWrap/>
            <w:vAlign w:val="bottom"/>
            <w:hideMark/>
          </w:tcPr>
          <w:p w14:paraId="129DD74F" w14:textId="77777777" w:rsidR="00687A22" w:rsidRPr="00687A22" w:rsidRDefault="00687A22" w:rsidP="00687A22">
            <w:pPr>
              <w:rPr>
                <w:rFonts w:ascii="Calibri" w:hAnsi="Calibri"/>
                <w:color w:val="000000"/>
              </w:rPr>
            </w:pPr>
            <w:r w:rsidRPr="00687A22">
              <w:rPr>
                <w:rFonts w:ascii="Calibri" w:hAnsi="Calibri"/>
                <w:color w:val="000000"/>
              </w:rPr>
              <w:t>10.469(5)</w:t>
            </w:r>
          </w:p>
        </w:tc>
        <w:tc>
          <w:tcPr>
            <w:tcW w:w="1134" w:type="dxa"/>
            <w:tcBorders>
              <w:top w:val="nil"/>
              <w:left w:val="nil"/>
              <w:bottom w:val="nil"/>
              <w:right w:val="nil"/>
            </w:tcBorders>
            <w:shd w:val="clear" w:color="auto" w:fill="auto"/>
            <w:noWrap/>
            <w:vAlign w:val="bottom"/>
            <w:hideMark/>
          </w:tcPr>
          <w:p w14:paraId="4C59AB78" w14:textId="77777777" w:rsidR="00687A22" w:rsidRPr="00687A22" w:rsidRDefault="00687A22" w:rsidP="00687A22">
            <w:pPr>
              <w:rPr>
                <w:rFonts w:ascii="Calibri" w:hAnsi="Calibri"/>
                <w:color w:val="000000"/>
              </w:rPr>
            </w:pPr>
            <w:r w:rsidRPr="00687A22">
              <w:rPr>
                <w:rFonts w:ascii="Calibri" w:hAnsi="Calibri"/>
                <w:color w:val="000000"/>
              </w:rPr>
              <w:t>0.063</w:t>
            </w:r>
          </w:p>
        </w:tc>
        <w:tc>
          <w:tcPr>
            <w:tcW w:w="1134" w:type="dxa"/>
            <w:tcBorders>
              <w:top w:val="nil"/>
              <w:left w:val="nil"/>
              <w:bottom w:val="nil"/>
              <w:right w:val="nil"/>
            </w:tcBorders>
            <w:shd w:val="clear" w:color="auto" w:fill="auto"/>
            <w:noWrap/>
            <w:vAlign w:val="bottom"/>
            <w:hideMark/>
          </w:tcPr>
          <w:p w14:paraId="2713F628" w14:textId="77777777" w:rsidR="00687A22" w:rsidRPr="00687A22" w:rsidRDefault="00687A22" w:rsidP="00687A22">
            <w:pPr>
              <w:rPr>
                <w:rFonts w:ascii="Calibri" w:hAnsi="Calibri"/>
                <w:color w:val="000000"/>
              </w:rPr>
            </w:pPr>
            <w:r w:rsidRPr="00687A22">
              <w:rPr>
                <w:rFonts w:ascii="Calibri" w:hAnsi="Calibri"/>
                <w:color w:val="000000"/>
              </w:rPr>
              <w:t>0.986</w:t>
            </w:r>
          </w:p>
        </w:tc>
        <w:tc>
          <w:tcPr>
            <w:tcW w:w="1134" w:type="dxa"/>
            <w:tcBorders>
              <w:top w:val="nil"/>
              <w:left w:val="nil"/>
              <w:bottom w:val="nil"/>
              <w:right w:val="nil"/>
            </w:tcBorders>
            <w:shd w:val="clear" w:color="auto" w:fill="auto"/>
            <w:noWrap/>
            <w:vAlign w:val="bottom"/>
            <w:hideMark/>
          </w:tcPr>
          <w:p w14:paraId="43D73506" w14:textId="77777777" w:rsidR="00687A22" w:rsidRPr="00687A22" w:rsidRDefault="00687A22" w:rsidP="00687A22">
            <w:pPr>
              <w:rPr>
                <w:rFonts w:ascii="Calibri" w:hAnsi="Calibri"/>
                <w:color w:val="000000"/>
              </w:rPr>
            </w:pPr>
            <w:r w:rsidRPr="00687A22">
              <w:rPr>
                <w:rFonts w:ascii="Calibri" w:hAnsi="Calibri"/>
                <w:color w:val="000000"/>
              </w:rPr>
              <w:t>0.055</w:t>
            </w:r>
          </w:p>
        </w:tc>
        <w:tc>
          <w:tcPr>
            <w:tcW w:w="1276" w:type="dxa"/>
            <w:tcBorders>
              <w:top w:val="nil"/>
              <w:left w:val="nil"/>
              <w:bottom w:val="nil"/>
              <w:right w:val="nil"/>
            </w:tcBorders>
            <w:shd w:val="clear" w:color="auto" w:fill="auto"/>
            <w:noWrap/>
            <w:vAlign w:val="bottom"/>
            <w:hideMark/>
          </w:tcPr>
          <w:p w14:paraId="3219EE83" w14:textId="77777777" w:rsidR="00687A22" w:rsidRPr="00687A22" w:rsidRDefault="00687A22" w:rsidP="00687A22">
            <w:pPr>
              <w:rPr>
                <w:rFonts w:ascii="Calibri" w:hAnsi="Calibri"/>
                <w:color w:val="000000"/>
              </w:rPr>
            </w:pPr>
            <w:r w:rsidRPr="00687A22">
              <w:rPr>
                <w:rFonts w:ascii="Calibri" w:hAnsi="Calibri"/>
                <w:color w:val="000000"/>
              </w:rPr>
              <w:t>65.262(5)</w:t>
            </w:r>
          </w:p>
        </w:tc>
        <w:tc>
          <w:tcPr>
            <w:tcW w:w="1417" w:type="dxa"/>
            <w:tcBorders>
              <w:top w:val="nil"/>
              <w:left w:val="nil"/>
              <w:bottom w:val="nil"/>
              <w:right w:val="nil"/>
            </w:tcBorders>
            <w:shd w:val="clear" w:color="auto" w:fill="auto"/>
            <w:noWrap/>
            <w:vAlign w:val="bottom"/>
            <w:hideMark/>
          </w:tcPr>
          <w:p w14:paraId="27DFEE6F"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54CADFCE" w14:textId="77777777" w:rsidR="00687A22" w:rsidRPr="00687A22" w:rsidRDefault="00687A22" w:rsidP="00687A22">
            <w:pPr>
              <w:rPr>
                <w:rFonts w:ascii="Calibri" w:hAnsi="Calibri"/>
                <w:color w:val="000000"/>
              </w:rPr>
            </w:pPr>
            <w:r w:rsidRPr="00687A22">
              <w:rPr>
                <w:rFonts w:ascii="Calibri" w:hAnsi="Calibri"/>
                <w:color w:val="000000"/>
              </w:rPr>
              <w:t>0.882</w:t>
            </w:r>
          </w:p>
        </w:tc>
        <w:tc>
          <w:tcPr>
            <w:tcW w:w="2061" w:type="dxa"/>
            <w:tcBorders>
              <w:top w:val="nil"/>
              <w:left w:val="nil"/>
              <w:bottom w:val="nil"/>
              <w:right w:val="nil"/>
            </w:tcBorders>
            <w:shd w:val="clear" w:color="auto" w:fill="auto"/>
            <w:noWrap/>
            <w:vAlign w:val="bottom"/>
            <w:hideMark/>
          </w:tcPr>
          <w:p w14:paraId="05F8C69E" w14:textId="77777777" w:rsidR="00687A22" w:rsidRPr="00687A22" w:rsidRDefault="00687A22" w:rsidP="00687A22">
            <w:pPr>
              <w:rPr>
                <w:rFonts w:ascii="Calibri" w:hAnsi="Calibri"/>
                <w:color w:val="000000"/>
              </w:rPr>
            </w:pPr>
            <w:r w:rsidRPr="00687A22">
              <w:rPr>
                <w:rFonts w:ascii="Calibri" w:hAnsi="Calibri"/>
                <w:color w:val="000000"/>
              </w:rPr>
              <w:t>0.176</w:t>
            </w:r>
          </w:p>
        </w:tc>
      </w:tr>
      <w:tr w:rsidR="00687A22" w:rsidRPr="00687A22" w14:paraId="3A7BF4AD" w14:textId="77777777" w:rsidTr="00633156">
        <w:trPr>
          <w:trHeight w:val="320"/>
        </w:trPr>
        <w:tc>
          <w:tcPr>
            <w:tcW w:w="993" w:type="dxa"/>
            <w:tcBorders>
              <w:top w:val="nil"/>
              <w:left w:val="nil"/>
              <w:bottom w:val="nil"/>
              <w:right w:val="nil"/>
            </w:tcBorders>
            <w:shd w:val="clear" w:color="auto" w:fill="auto"/>
            <w:noWrap/>
            <w:vAlign w:val="bottom"/>
            <w:hideMark/>
          </w:tcPr>
          <w:p w14:paraId="73EA04BD" w14:textId="77777777" w:rsidR="00687A22" w:rsidRPr="00687A22" w:rsidRDefault="00687A22" w:rsidP="00687A22">
            <w:pPr>
              <w:rPr>
                <w:rFonts w:ascii="Calibri" w:hAnsi="Calibri"/>
                <w:color w:val="000000"/>
              </w:rPr>
            </w:pPr>
            <w:r w:rsidRPr="00687A22">
              <w:rPr>
                <w:rFonts w:ascii="Calibri" w:hAnsi="Calibri"/>
                <w:color w:val="000000"/>
              </w:rPr>
              <w:t>a6</w:t>
            </w:r>
          </w:p>
        </w:tc>
        <w:tc>
          <w:tcPr>
            <w:tcW w:w="1417" w:type="dxa"/>
            <w:tcBorders>
              <w:top w:val="nil"/>
              <w:left w:val="nil"/>
              <w:bottom w:val="nil"/>
              <w:right w:val="nil"/>
            </w:tcBorders>
            <w:shd w:val="clear" w:color="auto" w:fill="auto"/>
            <w:noWrap/>
            <w:vAlign w:val="bottom"/>
            <w:hideMark/>
          </w:tcPr>
          <w:p w14:paraId="73C4CB95" w14:textId="77777777" w:rsidR="00687A22" w:rsidRPr="00687A22" w:rsidRDefault="00687A22" w:rsidP="00687A22">
            <w:pPr>
              <w:rPr>
                <w:rFonts w:ascii="Calibri" w:hAnsi="Calibri"/>
                <w:color w:val="000000"/>
              </w:rPr>
            </w:pPr>
            <w:r w:rsidRPr="00687A22">
              <w:rPr>
                <w:rFonts w:ascii="Calibri" w:hAnsi="Calibri"/>
                <w:color w:val="000000"/>
              </w:rPr>
              <w:t>19.051(5)</w:t>
            </w:r>
          </w:p>
        </w:tc>
        <w:tc>
          <w:tcPr>
            <w:tcW w:w="1134" w:type="dxa"/>
            <w:tcBorders>
              <w:top w:val="nil"/>
              <w:left w:val="nil"/>
              <w:bottom w:val="nil"/>
              <w:right w:val="nil"/>
            </w:tcBorders>
            <w:shd w:val="clear" w:color="auto" w:fill="auto"/>
            <w:noWrap/>
            <w:vAlign w:val="bottom"/>
            <w:hideMark/>
          </w:tcPr>
          <w:p w14:paraId="5FC2F5F5" w14:textId="77777777" w:rsidR="00687A22" w:rsidRPr="00687A22" w:rsidRDefault="00687A22" w:rsidP="00687A22">
            <w:pPr>
              <w:rPr>
                <w:rFonts w:ascii="Calibri" w:hAnsi="Calibri"/>
                <w:color w:val="000000"/>
              </w:rPr>
            </w:pPr>
            <w:r w:rsidRPr="00687A22">
              <w:rPr>
                <w:rFonts w:ascii="Calibri" w:hAnsi="Calibri"/>
                <w:color w:val="000000"/>
              </w:rPr>
              <w:t>0.002</w:t>
            </w:r>
          </w:p>
        </w:tc>
        <w:tc>
          <w:tcPr>
            <w:tcW w:w="1134" w:type="dxa"/>
            <w:tcBorders>
              <w:top w:val="nil"/>
              <w:left w:val="nil"/>
              <w:bottom w:val="nil"/>
              <w:right w:val="nil"/>
            </w:tcBorders>
            <w:shd w:val="clear" w:color="auto" w:fill="auto"/>
            <w:noWrap/>
            <w:vAlign w:val="bottom"/>
            <w:hideMark/>
          </w:tcPr>
          <w:p w14:paraId="5562A852" w14:textId="77777777" w:rsidR="00687A22" w:rsidRPr="00687A22" w:rsidRDefault="00687A22" w:rsidP="00687A22">
            <w:pPr>
              <w:rPr>
                <w:rFonts w:ascii="Calibri" w:hAnsi="Calibri"/>
                <w:color w:val="000000"/>
              </w:rPr>
            </w:pPr>
            <w:r w:rsidRPr="00687A22">
              <w:rPr>
                <w:rFonts w:ascii="Calibri" w:hAnsi="Calibri"/>
                <w:color w:val="000000"/>
              </w:rPr>
              <w:t>0.988</w:t>
            </w:r>
          </w:p>
        </w:tc>
        <w:tc>
          <w:tcPr>
            <w:tcW w:w="1134" w:type="dxa"/>
            <w:tcBorders>
              <w:top w:val="nil"/>
              <w:left w:val="nil"/>
              <w:bottom w:val="nil"/>
              <w:right w:val="nil"/>
            </w:tcBorders>
            <w:shd w:val="clear" w:color="auto" w:fill="auto"/>
            <w:noWrap/>
            <w:vAlign w:val="bottom"/>
            <w:hideMark/>
          </w:tcPr>
          <w:p w14:paraId="44E03658" w14:textId="77777777" w:rsidR="00687A22" w:rsidRPr="00687A22" w:rsidRDefault="00687A22" w:rsidP="00687A22">
            <w:pPr>
              <w:rPr>
                <w:rFonts w:ascii="Calibri" w:hAnsi="Calibri"/>
                <w:color w:val="000000"/>
              </w:rPr>
            </w:pPr>
            <w:r w:rsidRPr="00687A22">
              <w:rPr>
                <w:rFonts w:ascii="Calibri" w:hAnsi="Calibri"/>
                <w:color w:val="000000"/>
              </w:rPr>
              <w:t>0.088</w:t>
            </w:r>
          </w:p>
        </w:tc>
        <w:tc>
          <w:tcPr>
            <w:tcW w:w="1276" w:type="dxa"/>
            <w:tcBorders>
              <w:top w:val="nil"/>
              <w:left w:val="nil"/>
              <w:bottom w:val="nil"/>
              <w:right w:val="nil"/>
            </w:tcBorders>
            <w:shd w:val="clear" w:color="auto" w:fill="auto"/>
            <w:noWrap/>
            <w:vAlign w:val="bottom"/>
            <w:hideMark/>
          </w:tcPr>
          <w:p w14:paraId="68919EAA" w14:textId="77777777" w:rsidR="00687A22" w:rsidRPr="00687A22" w:rsidRDefault="00687A22" w:rsidP="00687A22">
            <w:pPr>
              <w:rPr>
                <w:rFonts w:ascii="Calibri" w:hAnsi="Calibri"/>
                <w:color w:val="000000"/>
              </w:rPr>
            </w:pPr>
            <w:r w:rsidRPr="00687A22">
              <w:rPr>
                <w:rFonts w:ascii="Calibri" w:hAnsi="Calibri"/>
                <w:color w:val="000000"/>
              </w:rPr>
              <w:t>15.098(5)</w:t>
            </w:r>
          </w:p>
        </w:tc>
        <w:tc>
          <w:tcPr>
            <w:tcW w:w="1417" w:type="dxa"/>
            <w:tcBorders>
              <w:top w:val="nil"/>
              <w:left w:val="nil"/>
              <w:bottom w:val="nil"/>
              <w:right w:val="nil"/>
            </w:tcBorders>
            <w:shd w:val="clear" w:color="auto" w:fill="auto"/>
            <w:noWrap/>
            <w:vAlign w:val="bottom"/>
            <w:hideMark/>
          </w:tcPr>
          <w:p w14:paraId="3580D1A6" w14:textId="77777777" w:rsidR="00687A22" w:rsidRPr="00687A22" w:rsidRDefault="00687A22" w:rsidP="00687A22">
            <w:pPr>
              <w:rPr>
                <w:rFonts w:ascii="Calibri" w:hAnsi="Calibri"/>
                <w:color w:val="000000"/>
              </w:rPr>
            </w:pPr>
            <w:r w:rsidRPr="00687A22">
              <w:rPr>
                <w:rFonts w:ascii="Calibri" w:hAnsi="Calibri"/>
                <w:color w:val="000000"/>
              </w:rPr>
              <w:t>0.01</w:t>
            </w:r>
          </w:p>
        </w:tc>
        <w:tc>
          <w:tcPr>
            <w:tcW w:w="1134" w:type="dxa"/>
            <w:tcBorders>
              <w:top w:val="nil"/>
              <w:left w:val="nil"/>
              <w:bottom w:val="nil"/>
              <w:right w:val="nil"/>
            </w:tcBorders>
            <w:shd w:val="clear" w:color="auto" w:fill="auto"/>
            <w:noWrap/>
            <w:vAlign w:val="bottom"/>
            <w:hideMark/>
          </w:tcPr>
          <w:p w14:paraId="29F7AABE" w14:textId="77777777" w:rsidR="00687A22" w:rsidRPr="00687A22" w:rsidRDefault="00687A22" w:rsidP="00687A22">
            <w:pPr>
              <w:rPr>
                <w:rFonts w:ascii="Calibri" w:hAnsi="Calibri"/>
                <w:color w:val="000000"/>
              </w:rPr>
            </w:pPr>
            <w:r w:rsidRPr="00687A22">
              <w:rPr>
                <w:rFonts w:ascii="Calibri" w:hAnsi="Calibri"/>
                <w:color w:val="000000"/>
              </w:rPr>
              <w:t>0.991</w:t>
            </w:r>
          </w:p>
        </w:tc>
        <w:tc>
          <w:tcPr>
            <w:tcW w:w="2061" w:type="dxa"/>
            <w:tcBorders>
              <w:top w:val="nil"/>
              <w:left w:val="nil"/>
              <w:bottom w:val="nil"/>
              <w:right w:val="nil"/>
            </w:tcBorders>
            <w:shd w:val="clear" w:color="auto" w:fill="auto"/>
            <w:noWrap/>
            <w:vAlign w:val="bottom"/>
            <w:hideMark/>
          </w:tcPr>
          <w:p w14:paraId="1D5E01E8" w14:textId="77777777" w:rsidR="00687A22" w:rsidRPr="00687A22" w:rsidRDefault="00687A22" w:rsidP="00687A22">
            <w:pPr>
              <w:rPr>
                <w:rFonts w:ascii="Calibri" w:hAnsi="Calibri"/>
                <w:color w:val="000000"/>
              </w:rPr>
            </w:pPr>
            <w:r w:rsidRPr="00687A22">
              <w:rPr>
                <w:rFonts w:ascii="Calibri" w:hAnsi="Calibri"/>
                <w:color w:val="000000"/>
              </w:rPr>
              <w:t>0.072</w:t>
            </w:r>
          </w:p>
        </w:tc>
      </w:tr>
      <w:tr w:rsidR="00687A22" w:rsidRPr="00687A22" w14:paraId="7D90A4CD" w14:textId="77777777" w:rsidTr="00633156">
        <w:trPr>
          <w:trHeight w:val="320"/>
        </w:trPr>
        <w:tc>
          <w:tcPr>
            <w:tcW w:w="993" w:type="dxa"/>
            <w:tcBorders>
              <w:top w:val="nil"/>
              <w:left w:val="nil"/>
              <w:bottom w:val="nil"/>
              <w:right w:val="nil"/>
            </w:tcBorders>
            <w:shd w:val="clear" w:color="auto" w:fill="auto"/>
            <w:noWrap/>
            <w:vAlign w:val="bottom"/>
            <w:hideMark/>
          </w:tcPr>
          <w:p w14:paraId="4066710E" w14:textId="77777777" w:rsidR="00687A22" w:rsidRPr="00687A22" w:rsidRDefault="00687A22" w:rsidP="00687A22">
            <w:pPr>
              <w:rPr>
                <w:rFonts w:ascii="Calibri" w:hAnsi="Calibri"/>
                <w:color w:val="000000"/>
              </w:rPr>
            </w:pPr>
            <w:r w:rsidRPr="00687A22">
              <w:rPr>
                <w:rFonts w:ascii="Calibri" w:hAnsi="Calibri"/>
                <w:color w:val="000000"/>
              </w:rPr>
              <w:t>a7</w:t>
            </w:r>
          </w:p>
        </w:tc>
        <w:tc>
          <w:tcPr>
            <w:tcW w:w="1417" w:type="dxa"/>
            <w:tcBorders>
              <w:top w:val="nil"/>
              <w:left w:val="nil"/>
              <w:bottom w:val="nil"/>
              <w:right w:val="nil"/>
            </w:tcBorders>
            <w:shd w:val="clear" w:color="auto" w:fill="auto"/>
            <w:noWrap/>
            <w:vAlign w:val="bottom"/>
            <w:hideMark/>
          </w:tcPr>
          <w:p w14:paraId="350C089E" w14:textId="77777777" w:rsidR="00687A22" w:rsidRPr="00687A22" w:rsidRDefault="00687A22" w:rsidP="00687A22">
            <w:pPr>
              <w:rPr>
                <w:rFonts w:ascii="Calibri" w:hAnsi="Calibri"/>
                <w:color w:val="000000"/>
              </w:rPr>
            </w:pPr>
            <w:r w:rsidRPr="00687A22">
              <w:rPr>
                <w:rFonts w:ascii="Calibri" w:hAnsi="Calibri"/>
                <w:color w:val="000000"/>
              </w:rPr>
              <w:t>2.935(5)</w:t>
            </w:r>
          </w:p>
        </w:tc>
        <w:tc>
          <w:tcPr>
            <w:tcW w:w="1134" w:type="dxa"/>
            <w:tcBorders>
              <w:top w:val="nil"/>
              <w:left w:val="nil"/>
              <w:bottom w:val="nil"/>
              <w:right w:val="nil"/>
            </w:tcBorders>
            <w:shd w:val="clear" w:color="auto" w:fill="auto"/>
            <w:noWrap/>
            <w:vAlign w:val="bottom"/>
            <w:hideMark/>
          </w:tcPr>
          <w:p w14:paraId="29B369C5" w14:textId="77777777" w:rsidR="00687A22" w:rsidRPr="00687A22" w:rsidRDefault="00687A22" w:rsidP="00687A22">
            <w:pPr>
              <w:rPr>
                <w:rFonts w:ascii="Calibri" w:hAnsi="Calibri"/>
                <w:color w:val="000000"/>
              </w:rPr>
            </w:pPr>
            <w:r w:rsidRPr="00687A22">
              <w:rPr>
                <w:rFonts w:ascii="Calibri" w:hAnsi="Calibri"/>
                <w:color w:val="000000"/>
              </w:rPr>
              <w:t>0.71</w:t>
            </w:r>
          </w:p>
        </w:tc>
        <w:tc>
          <w:tcPr>
            <w:tcW w:w="1134" w:type="dxa"/>
            <w:tcBorders>
              <w:top w:val="nil"/>
              <w:left w:val="nil"/>
              <w:bottom w:val="nil"/>
              <w:right w:val="nil"/>
            </w:tcBorders>
            <w:shd w:val="clear" w:color="auto" w:fill="auto"/>
            <w:noWrap/>
            <w:vAlign w:val="bottom"/>
            <w:hideMark/>
          </w:tcPr>
          <w:p w14:paraId="62ED7245"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4A45BAC0"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701A30FD" w14:textId="77777777" w:rsidR="00687A22" w:rsidRPr="00687A22" w:rsidRDefault="00687A22" w:rsidP="00687A22">
            <w:pPr>
              <w:rPr>
                <w:rFonts w:ascii="Calibri" w:hAnsi="Calibri"/>
                <w:color w:val="000000"/>
              </w:rPr>
            </w:pPr>
            <w:r w:rsidRPr="00687A22">
              <w:rPr>
                <w:rFonts w:ascii="Calibri" w:hAnsi="Calibri"/>
                <w:color w:val="000000"/>
              </w:rPr>
              <w:t>29.404(5)</w:t>
            </w:r>
          </w:p>
        </w:tc>
        <w:tc>
          <w:tcPr>
            <w:tcW w:w="1417" w:type="dxa"/>
            <w:tcBorders>
              <w:top w:val="nil"/>
              <w:left w:val="nil"/>
              <w:bottom w:val="nil"/>
              <w:right w:val="nil"/>
            </w:tcBorders>
            <w:shd w:val="clear" w:color="auto" w:fill="auto"/>
            <w:noWrap/>
            <w:vAlign w:val="bottom"/>
            <w:hideMark/>
          </w:tcPr>
          <w:p w14:paraId="37D64090"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3177A875" w14:textId="77777777" w:rsidR="00687A22" w:rsidRPr="00687A22" w:rsidRDefault="00687A22" w:rsidP="00687A22">
            <w:pPr>
              <w:rPr>
                <w:rFonts w:ascii="Calibri" w:hAnsi="Calibri"/>
                <w:color w:val="000000"/>
              </w:rPr>
            </w:pPr>
            <w:r w:rsidRPr="00687A22">
              <w:rPr>
                <w:rFonts w:ascii="Calibri" w:hAnsi="Calibri"/>
                <w:color w:val="000000"/>
              </w:rPr>
              <w:t>0.965</w:t>
            </w:r>
          </w:p>
        </w:tc>
        <w:tc>
          <w:tcPr>
            <w:tcW w:w="2061" w:type="dxa"/>
            <w:tcBorders>
              <w:top w:val="nil"/>
              <w:left w:val="nil"/>
              <w:bottom w:val="nil"/>
              <w:right w:val="nil"/>
            </w:tcBorders>
            <w:shd w:val="clear" w:color="auto" w:fill="auto"/>
            <w:noWrap/>
            <w:vAlign w:val="bottom"/>
            <w:hideMark/>
          </w:tcPr>
          <w:p w14:paraId="568669AB" w14:textId="77777777" w:rsidR="00687A22" w:rsidRPr="00687A22" w:rsidRDefault="00687A22" w:rsidP="00687A22">
            <w:pPr>
              <w:rPr>
                <w:rFonts w:ascii="Calibri" w:hAnsi="Calibri"/>
                <w:color w:val="000000"/>
              </w:rPr>
            </w:pPr>
            <w:r w:rsidRPr="00687A22">
              <w:rPr>
                <w:rFonts w:ascii="Calibri" w:hAnsi="Calibri"/>
                <w:color w:val="000000"/>
              </w:rPr>
              <w:t>0.112</w:t>
            </w:r>
          </w:p>
        </w:tc>
      </w:tr>
      <w:tr w:rsidR="00687A22" w:rsidRPr="00687A22" w14:paraId="518D1E37" w14:textId="77777777" w:rsidTr="00633156">
        <w:trPr>
          <w:trHeight w:val="320"/>
        </w:trPr>
        <w:tc>
          <w:tcPr>
            <w:tcW w:w="993" w:type="dxa"/>
            <w:tcBorders>
              <w:top w:val="nil"/>
              <w:left w:val="nil"/>
              <w:bottom w:val="nil"/>
              <w:right w:val="nil"/>
            </w:tcBorders>
            <w:shd w:val="clear" w:color="auto" w:fill="auto"/>
            <w:noWrap/>
            <w:vAlign w:val="bottom"/>
            <w:hideMark/>
          </w:tcPr>
          <w:p w14:paraId="310F4AF4" w14:textId="77777777" w:rsidR="00687A22" w:rsidRPr="00687A22" w:rsidRDefault="00687A22" w:rsidP="00687A22">
            <w:pPr>
              <w:rPr>
                <w:rFonts w:ascii="Calibri" w:hAnsi="Calibri"/>
                <w:color w:val="000000"/>
              </w:rPr>
            </w:pPr>
            <w:r w:rsidRPr="00687A22">
              <w:rPr>
                <w:rFonts w:ascii="Calibri" w:hAnsi="Calibri"/>
                <w:color w:val="000000"/>
              </w:rPr>
              <w:t>a8</w:t>
            </w:r>
          </w:p>
        </w:tc>
        <w:tc>
          <w:tcPr>
            <w:tcW w:w="1417" w:type="dxa"/>
            <w:tcBorders>
              <w:top w:val="nil"/>
              <w:left w:val="nil"/>
              <w:bottom w:val="nil"/>
              <w:right w:val="nil"/>
            </w:tcBorders>
            <w:shd w:val="clear" w:color="auto" w:fill="auto"/>
            <w:noWrap/>
            <w:vAlign w:val="bottom"/>
            <w:hideMark/>
          </w:tcPr>
          <w:p w14:paraId="32BB3D7F" w14:textId="77777777" w:rsidR="00687A22" w:rsidRPr="00687A22" w:rsidRDefault="00687A22" w:rsidP="00687A22">
            <w:pPr>
              <w:rPr>
                <w:rFonts w:ascii="Calibri" w:hAnsi="Calibri"/>
                <w:color w:val="000000"/>
              </w:rPr>
            </w:pPr>
            <w:r w:rsidRPr="00687A22">
              <w:rPr>
                <w:rFonts w:ascii="Calibri" w:hAnsi="Calibri"/>
                <w:color w:val="000000"/>
              </w:rPr>
              <w:t>0.257(2)</w:t>
            </w:r>
          </w:p>
        </w:tc>
        <w:tc>
          <w:tcPr>
            <w:tcW w:w="1134" w:type="dxa"/>
            <w:tcBorders>
              <w:top w:val="nil"/>
              <w:left w:val="nil"/>
              <w:bottom w:val="nil"/>
              <w:right w:val="nil"/>
            </w:tcBorders>
            <w:shd w:val="clear" w:color="auto" w:fill="auto"/>
            <w:noWrap/>
            <w:vAlign w:val="bottom"/>
            <w:hideMark/>
          </w:tcPr>
          <w:p w14:paraId="5432F638" w14:textId="77777777" w:rsidR="00687A22" w:rsidRPr="00687A22" w:rsidRDefault="00687A22" w:rsidP="00687A22">
            <w:pPr>
              <w:rPr>
                <w:rFonts w:ascii="Calibri" w:hAnsi="Calibri"/>
                <w:color w:val="000000"/>
              </w:rPr>
            </w:pPr>
            <w:r w:rsidRPr="00687A22">
              <w:rPr>
                <w:rFonts w:ascii="Calibri" w:hAnsi="Calibri"/>
                <w:color w:val="000000"/>
              </w:rPr>
              <w:t>0.88</w:t>
            </w:r>
          </w:p>
        </w:tc>
        <w:tc>
          <w:tcPr>
            <w:tcW w:w="1134" w:type="dxa"/>
            <w:tcBorders>
              <w:top w:val="nil"/>
              <w:left w:val="nil"/>
              <w:bottom w:val="nil"/>
              <w:right w:val="nil"/>
            </w:tcBorders>
            <w:shd w:val="clear" w:color="auto" w:fill="auto"/>
            <w:noWrap/>
            <w:vAlign w:val="bottom"/>
            <w:hideMark/>
          </w:tcPr>
          <w:p w14:paraId="421CAE51"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61582973"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0E3AFA52" w14:textId="77777777" w:rsidR="00687A22" w:rsidRPr="00687A22" w:rsidRDefault="00687A22" w:rsidP="00687A22">
            <w:pPr>
              <w:rPr>
                <w:rFonts w:ascii="Calibri" w:hAnsi="Calibri"/>
                <w:color w:val="000000"/>
              </w:rPr>
            </w:pPr>
            <w:r w:rsidRPr="00687A22">
              <w:rPr>
                <w:rFonts w:ascii="Calibri" w:hAnsi="Calibri"/>
                <w:color w:val="000000"/>
              </w:rPr>
              <w:t>6.636(2)</w:t>
            </w:r>
          </w:p>
        </w:tc>
        <w:tc>
          <w:tcPr>
            <w:tcW w:w="1417" w:type="dxa"/>
            <w:tcBorders>
              <w:top w:val="nil"/>
              <w:left w:val="nil"/>
              <w:bottom w:val="nil"/>
              <w:right w:val="nil"/>
            </w:tcBorders>
            <w:shd w:val="clear" w:color="auto" w:fill="auto"/>
            <w:noWrap/>
            <w:vAlign w:val="bottom"/>
            <w:hideMark/>
          </w:tcPr>
          <w:p w14:paraId="07A1D197" w14:textId="77777777" w:rsidR="00687A22" w:rsidRPr="00687A22" w:rsidRDefault="00687A22" w:rsidP="00687A22">
            <w:pPr>
              <w:rPr>
                <w:rFonts w:ascii="Calibri" w:hAnsi="Calibri"/>
                <w:color w:val="000000"/>
              </w:rPr>
            </w:pPr>
            <w:r w:rsidRPr="00687A22">
              <w:rPr>
                <w:rFonts w:ascii="Calibri" w:hAnsi="Calibri"/>
                <w:color w:val="000000"/>
              </w:rPr>
              <w:t>0.036</w:t>
            </w:r>
          </w:p>
        </w:tc>
        <w:tc>
          <w:tcPr>
            <w:tcW w:w="1134" w:type="dxa"/>
            <w:tcBorders>
              <w:top w:val="nil"/>
              <w:left w:val="nil"/>
              <w:bottom w:val="nil"/>
              <w:right w:val="nil"/>
            </w:tcBorders>
            <w:shd w:val="clear" w:color="auto" w:fill="auto"/>
            <w:noWrap/>
            <w:vAlign w:val="bottom"/>
            <w:hideMark/>
          </w:tcPr>
          <w:p w14:paraId="65F2515D" w14:textId="77777777" w:rsidR="00687A22" w:rsidRPr="00687A22" w:rsidRDefault="00687A22" w:rsidP="00687A22">
            <w:pPr>
              <w:rPr>
                <w:rFonts w:ascii="Calibri" w:hAnsi="Calibri"/>
                <w:color w:val="000000"/>
              </w:rPr>
            </w:pPr>
            <w:r w:rsidRPr="00687A22">
              <w:rPr>
                <w:rFonts w:ascii="Calibri" w:hAnsi="Calibri"/>
                <w:color w:val="000000"/>
              </w:rPr>
              <w:t>0.932</w:t>
            </w:r>
          </w:p>
        </w:tc>
        <w:tc>
          <w:tcPr>
            <w:tcW w:w="2061" w:type="dxa"/>
            <w:tcBorders>
              <w:top w:val="nil"/>
              <w:left w:val="nil"/>
              <w:bottom w:val="nil"/>
              <w:right w:val="nil"/>
            </w:tcBorders>
            <w:shd w:val="clear" w:color="auto" w:fill="auto"/>
            <w:noWrap/>
            <w:vAlign w:val="bottom"/>
            <w:hideMark/>
          </w:tcPr>
          <w:p w14:paraId="1C284FE1" w14:textId="77777777" w:rsidR="00687A22" w:rsidRPr="00687A22" w:rsidRDefault="00687A22" w:rsidP="00687A22">
            <w:pPr>
              <w:rPr>
                <w:rFonts w:ascii="Calibri" w:hAnsi="Calibri"/>
                <w:color w:val="000000"/>
              </w:rPr>
            </w:pPr>
            <w:r w:rsidRPr="00687A22">
              <w:rPr>
                <w:rFonts w:ascii="Calibri" w:hAnsi="Calibri"/>
                <w:color w:val="000000"/>
              </w:rPr>
              <w:t>0.077</w:t>
            </w:r>
          </w:p>
        </w:tc>
      </w:tr>
      <w:tr w:rsidR="00687A22" w:rsidRPr="00687A22" w14:paraId="08274037" w14:textId="77777777" w:rsidTr="00633156">
        <w:trPr>
          <w:trHeight w:val="320"/>
        </w:trPr>
        <w:tc>
          <w:tcPr>
            <w:tcW w:w="993" w:type="dxa"/>
            <w:tcBorders>
              <w:top w:val="nil"/>
              <w:left w:val="nil"/>
              <w:bottom w:val="nil"/>
              <w:right w:val="nil"/>
            </w:tcBorders>
            <w:shd w:val="clear" w:color="auto" w:fill="auto"/>
            <w:noWrap/>
            <w:vAlign w:val="bottom"/>
            <w:hideMark/>
          </w:tcPr>
          <w:p w14:paraId="2DCCF5A7" w14:textId="77777777" w:rsidR="00687A22" w:rsidRPr="00687A22" w:rsidRDefault="00687A22" w:rsidP="00687A22">
            <w:pPr>
              <w:rPr>
                <w:rFonts w:ascii="Calibri" w:hAnsi="Calibri"/>
                <w:color w:val="000000"/>
              </w:rPr>
            </w:pPr>
            <w:r w:rsidRPr="00687A22">
              <w:rPr>
                <w:rFonts w:ascii="Calibri" w:hAnsi="Calibri"/>
                <w:color w:val="000000"/>
              </w:rPr>
              <w:t>c1</w:t>
            </w:r>
          </w:p>
        </w:tc>
        <w:tc>
          <w:tcPr>
            <w:tcW w:w="1417" w:type="dxa"/>
            <w:tcBorders>
              <w:top w:val="nil"/>
              <w:left w:val="nil"/>
              <w:bottom w:val="nil"/>
              <w:right w:val="nil"/>
            </w:tcBorders>
            <w:shd w:val="clear" w:color="auto" w:fill="auto"/>
            <w:noWrap/>
            <w:vAlign w:val="bottom"/>
            <w:hideMark/>
          </w:tcPr>
          <w:p w14:paraId="2AF8E10F" w14:textId="77777777" w:rsidR="00687A22" w:rsidRPr="00687A22" w:rsidRDefault="00687A22" w:rsidP="00687A22">
            <w:pPr>
              <w:rPr>
                <w:rFonts w:ascii="Calibri" w:hAnsi="Calibri"/>
                <w:color w:val="000000"/>
              </w:rPr>
            </w:pPr>
            <w:r w:rsidRPr="00687A22">
              <w:rPr>
                <w:rFonts w:ascii="Calibri" w:hAnsi="Calibri"/>
                <w:color w:val="000000"/>
              </w:rPr>
              <w:t>24.279(5)</w:t>
            </w:r>
          </w:p>
        </w:tc>
        <w:tc>
          <w:tcPr>
            <w:tcW w:w="1134" w:type="dxa"/>
            <w:tcBorders>
              <w:top w:val="nil"/>
              <w:left w:val="nil"/>
              <w:bottom w:val="nil"/>
              <w:right w:val="nil"/>
            </w:tcBorders>
            <w:shd w:val="clear" w:color="auto" w:fill="auto"/>
            <w:noWrap/>
            <w:vAlign w:val="bottom"/>
            <w:hideMark/>
          </w:tcPr>
          <w:p w14:paraId="28DECAAD" w14:textId="77777777" w:rsidR="00687A22" w:rsidRPr="00687A22" w:rsidRDefault="00687A22" w:rsidP="00687A22">
            <w:pPr>
              <w:rPr>
                <w:rFonts w:ascii="Calibri" w:hAnsi="Calibri"/>
                <w:color w:val="000000"/>
              </w:rPr>
            </w:pPr>
            <w:r w:rsidRPr="00687A22">
              <w:rPr>
                <w:rFonts w:ascii="Calibri" w:hAnsi="Calibri"/>
                <w:color w:val="000000"/>
              </w:rPr>
              <w:t>&lt;.001</w:t>
            </w:r>
          </w:p>
        </w:tc>
        <w:tc>
          <w:tcPr>
            <w:tcW w:w="1134" w:type="dxa"/>
            <w:tcBorders>
              <w:top w:val="nil"/>
              <w:left w:val="nil"/>
              <w:bottom w:val="nil"/>
              <w:right w:val="nil"/>
            </w:tcBorders>
            <w:shd w:val="clear" w:color="auto" w:fill="auto"/>
            <w:noWrap/>
            <w:vAlign w:val="bottom"/>
            <w:hideMark/>
          </w:tcPr>
          <w:p w14:paraId="06121A9B" w14:textId="77777777" w:rsidR="00687A22" w:rsidRPr="00687A22" w:rsidRDefault="00687A22" w:rsidP="00687A22">
            <w:pPr>
              <w:rPr>
                <w:rFonts w:ascii="Calibri" w:hAnsi="Calibri"/>
                <w:color w:val="000000"/>
              </w:rPr>
            </w:pPr>
            <w:r w:rsidRPr="00687A22">
              <w:rPr>
                <w:rFonts w:ascii="Calibri" w:hAnsi="Calibri"/>
                <w:color w:val="000000"/>
              </w:rPr>
              <w:t>0.968</w:t>
            </w:r>
          </w:p>
        </w:tc>
        <w:tc>
          <w:tcPr>
            <w:tcW w:w="1134" w:type="dxa"/>
            <w:tcBorders>
              <w:top w:val="nil"/>
              <w:left w:val="nil"/>
              <w:bottom w:val="nil"/>
              <w:right w:val="nil"/>
            </w:tcBorders>
            <w:shd w:val="clear" w:color="auto" w:fill="auto"/>
            <w:noWrap/>
            <w:vAlign w:val="bottom"/>
            <w:hideMark/>
          </w:tcPr>
          <w:p w14:paraId="7F9351EB" w14:textId="77777777" w:rsidR="00687A22" w:rsidRPr="00687A22" w:rsidRDefault="00687A22" w:rsidP="00687A22">
            <w:pPr>
              <w:rPr>
                <w:rFonts w:ascii="Calibri" w:hAnsi="Calibri"/>
                <w:color w:val="000000"/>
              </w:rPr>
            </w:pPr>
            <w:r w:rsidRPr="00687A22">
              <w:rPr>
                <w:rFonts w:ascii="Calibri" w:hAnsi="Calibri"/>
                <w:color w:val="000000"/>
              </w:rPr>
              <w:t>0.103</w:t>
            </w:r>
          </w:p>
        </w:tc>
        <w:tc>
          <w:tcPr>
            <w:tcW w:w="1276" w:type="dxa"/>
            <w:tcBorders>
              <w:top w:val="nil"/>
              <w:left w:val="nil"/>
              <w:bottom w:val="nil"/>
              <w:right w:val="nil"/>
            </w:tcBorders>
            <w:shd w:val="clear" w:color="auto" w:fill="auto"/>
            <w:noWrap/>
            <w:vAlign w:val="bottom"/>
            <w:hideMark/>
          </w:tcPr>
          <w:p w14:paraId="51BAAB9E" w14:textId="77777777" w:rsidR="00687A22" w:rsidRPr="00687A22" w:rsidRDefault="00687A22" w:rsidP="00687A22">
            <w:pPr>
              <w:rPr>
                <w:rFonts w:ascii="Calibri" w:hAnsi="Calibri"/>
                <w:color w:val="000000"/>
              </w:rPr>
            </w:pPr>
            <w:r w:rsidRPr="00687A22">
              <w:rPr>
                <w:rFonts w:ascii="Calibri" w:hAnsi="Calibri"/>
                <w:color w:val="000000"/>
              </w:rPr>
              <w:t>19.883(5)</w:t>
            </w:r>
          </w:p>
        </w:tc>
        <w:tc>
          <w:tcPr>
            <w:tcW w:w="1417" w:type="dxa"/>
            <w:tcBorders>
              <w:top w:val="nil"/>
              <w:left w:val="nil"/>
              <w:bottom w:val="nil"/>
              <w:right w:val="nil"/>
            </w:tcBorders>
            <w:shd w:val="clear" w:color="auto" w:fill="auto"/>
            <w:noWrap/>
            <w:vAlign w:val="bottom"/>
            <w:hideMark/>
          </w:tcPr>
          <w:p w14:paraId="0156A0FF" w14:textId="77777777" w:rsidR="00687A22" w:rsidRPr="00687A22" w:rsidRDefault="00687A22" w:rsidP="00687A22">
            <w:pPr>
              <w:rPr>
                <w:rFonts w:ascii="Calibri" w:hAnsi="Calibri"/>
                <w:color w:val="000000"/>
              </w:rPr>
            </w:pPr>
            <w:r w:rsidRPr="00687A22">
              <w:rPr>
                <w:rFonts w:ascii="Calibri" w:hAnsi="Calibri"/>
                <w:color w:val="000000"/>
              </w:rPr>
              <w:t>0.001</w:t>
            </w:r>
          </w:p>
        </w:tc>
        <w:tc>
          <w:tcPr>
            <w:tcW w:w="1134" w:type="dxa"/>
            <w:tcBorders>
              <w:top w:val="nil"/>
              <w:left w:val="nil"/>
              <w:bottom w:val="nil"/>
              <w:right w:val="nil"/>
            </w:tcBorders>
            <w:shd w:val="clear" w:color="auto" w:fill="auto"/>
            <w:noWrap/>
            <w:vAlign w:val="bottom"/>
            <w:hideMark/>
          </w:tcPr>
          <w:p w14:paraId="736B0CE2" w14:textId="77777777" w:rsidR="00687A22" w:rsidRPr="00687A22" w:rsidRDefault="00687A22" w:rsidP="00687A22">
            <w:pPr>
              <w:rPr>
                <w:rFonts w:ascii="Calibri" w:hAnsi="Calibri"/>
                <w:color w:val="000000"/>
              </w:rPr>
            </w:pPr>
            <w:r w:rsidRPr="00687A22">
              <w:rPr>
                <w:rFonts w:ascii="Calibri" w:hAnsi="Calibri"/>
                <w:color w:val="000000"/>
              </w:rPr>
              <w:t>0.989</w:t>
            </w:r>
          </w:p>
        </w:tc>
        <w:tc>
          <w:tcPr>
            <w:tcW w:w="2061" w:type="dxa"/>
            <w:tcBorders>
              <w:top w:val="nil"/>
              <w:left w:val="nil"/>
              <w:bottom w:val="nil"/>
              <w:right w:val="nil"/>
            </w:tcBorders>
            <w:shd w:val="clear" w:color="auto" w:fill="auto"/>
            <w:noWrap/>
            <w:vAlign w:val="bottom"/>
            <w:hideMark/>
          </w:tcPr>
          <w:p w14:paraId="6CDA276C" w14:textId="77777777" w:rsidR="00687A22" w:rsidRPr="00687A22" w:rsidRDefault="00687A22" w:rsidP="00687A22">
            <w:pPr>
              <w:rPr>
                <w:rFonts w:ascii="Calibri" w:hAnsi="Calibri"/>
                <w:color w:val="000000"/>
              </w:rPr>
            </w:pPr>
            <w:r w:rsidRPr="00687A22">
              <w:rPr>
                <w:rFonts w:ascii="Calibri" w:hAnsi="Calibri"/>
                <w:color w:val="000000"/>
              </w:rPr>
              <w:t>0.088</w:t>
            </w:r>
          </w:p>
        </w:tc>
      </w:tr>
      <w:tr w:rsidR="00687A22" w:rsidRPr="00687A22" w14:paraId="6E9454E9" w14:textId="77777777" w:rsidTr="00633156">
        <w:trPr>
          <w:trHeight w:val="320"/>
        </w:trPr>
        <w:tc>
          <w:tcPr>
            <w:tcW w:w="993" w:type="dxa"/>
            <w:tcBorders>
              <w:top w:val="nil"/>
              <w:left w:val="nil"/>
              <w:bottom w:val="nil"/>
              <w:right w:val="nil"/>
            </w:tcBorders>
            <w:shd w:val="clear" w:color="auto" w:fill="auto"/>
            <w:noWrap/>
            <w:vAlign w:val="bottom"/>
            <w:hideMark/>
          </w:tcPr>
          <w:p w14:paraId="64D739B2" w14:textId="77777777" w:rsidR="00687A22" w:rsidRPr="00687A22" w:rsidRDefault="00687A22" w:rsidP="00687A22">
            <w:pPr>
              <w:rPr>
                <w:rFonts w:ascii="Calibri" w:hAnsi="Calibri"/>
                <w:color w:val="000000"/>
              </w:rPr>
            </w:pPr>
            <w:r w:rsidRPr="00687A22">
              <w:rPr>
                <w:rFonts w:ascii="Calibri" w:hAnsi="Calibri"/>
                <w:color w:val="000000"/>
              </w:rPr>
              <w:t>c2</w:t>
            </w:r>
          </w:p>
        </w:tc>
        <w:tc>
          <w:tcPr>
            <w:tcW w:w="1417" w:type="dxa"/>
            <w:tcBorders>
              <w:top w:val="nil"/>
              <w:left w:val="nil"/>
              <w:bottom w:val="nil"/>
              <w:right w:val="nil"/>
            </w:tcBorders>
            <w:shd w:val="clear" w:color="auto" w:fill="auto"/>
            <w:noWrap/>
            <w:vAlign w:val="bottom"/>
            <w:hideMark/>
          </w:tcPr>
          <w:p w14:paraId="2FCD58F4" w14:textId="77777777" w:rsidR="00687A22" w:rsidRPr="00687A22" w:rsidRDefault="00687A22" w:rsidP="00687A22">
            <w:pPr>
              <w:rPr>
                <w:rFonts w:ascii="Calibri" w:hAnsi="Calibri"/>
                <w:color w:val="000000"/>
              </w:rPr>
            </w:pPr>
            <w:r w:rsidRPr="00687A22">
              <w:rPr>
                <w:rFonts w:ascii="Calibri" w:hAnsi="Calibri"/>
                <w:color w:val="000000"/>
              </w:rPr>
              <w:t>12.891(5)</w:t>
            </w:r>
          </w:p>
        </w:tc>
        <w:tc>
          <w:tcPr>
            <w:tcW w:w="1134" w:type="dxa"/>
            <w:tcBorders>
              <w:top w:val="nil"/>
              <w:left w:val="nil"/>
              <w:bottom w:val="nil"/>
              <w:right w:val="nil"/>
            </w:tcBorders>
            <w:shd w:val="clear" w:color="auto" w:fill="auto"/>
            <w:noWrap/>
            <w:vAlign w:val="bottom"/>
            <w:hideMark/>
          </w:tcPr>
          <w:p w14:paraId="73DA42B5" w14:textId="77777777" w:rsidR="00687A22" w:rsidRPr="00687A22" w:rsidRDefault="00687A22" w:rsidP="00687A22">
            <w:pPr>
              <w:rPr>
                <w:rFonts w:ascii="Calibri" w:hAnsi="Calibri"/>
                <w:color w:val="000000"/>
              </w:rPr>
            </w:pPr>
            <w:r w:rsidRPr="00687A22">
              <w:rPr>
                <w:rFonts w:ascii="Calibri" w:hAnsi="Calibri"/>
                <w:color w:val="000000"/>
              </w:rPr>
              <w:t>0.024</w:t>
            </w:r>
          </w:p>
        </w:tc>
        <w:tc>
          <w:tcPr>
            <w:tcW w:w="1134" w:type="dxa"/>
            <w:tcBorders>
              <w:top w:val="nil"/>
              <w:left w:val="nil"/>
              <w:bottom w:val="nil"/>
              <w:right w:val="nil"/>
            </w:tcBorders>
            <w:shd w:val="clear" w:color="auto" w:fill="auto"/>
            <w:noWrap/>
            <w:vAlign w:val="bottom"/>
            <w:hideMark/>
          </w:tcPr>
          <w:p w14:paraId="173E1131" w14:textId="77777777" w:rsidR="00687A22" w:rsidRPr="00687A22" w:rsidRDefault="00687A22" w:rsidP="00687A22">
            <w:pPr>
              <w:rPr>
                <w:rFonts w:ascii="Calibri" w:hAnsi="Calibri"/>
                <w:color w:val="000000"/>
              </w:rPr>
            </w:pPr>
            <w:r w:rsidRPr="00687A22">
              <w:rPr>
                <w:rFonts w:ascii="Calibri" w:hAnsi="Calibri"/>
                <w:color w:val="000000"/>
              </w:rPr>
              <w:t>0.99</w:t>
            </w:r>
          </w:p>
        </w:tc>
        <w:tc>
          <w:tcPr>
            <w:tcW w:w="1134" w:type="dxa"/>
            <w:tcBorders>
              <w:top w:val="nil"/>
              <w:left w:val="nil"/>
              <w:bottom w:val="nil"/>
              <w:right w:val="nil"/>
            </w:tcBorders>
            <w:shd w:val="clear" w:color="auto" w:fill="auto"/>
            <w:noWrap/>
            <w:vAlign w:val="bottom"/>
            <w:hideMark/>
          </w:tcPr>
          <w:p w14:paraId="43264CF5" w14:textId="77777777" w:rsidR="00687A22" w:rsidRPr="00687A22" w:rsidRDefault="00687A22" w:rsidP="00687A22">
            <w:pPr>
              <w:rPr>
                <w:rFonts w:ascii="Calibri" w:hAnsi="Calibri"/>
                <w:color w:val="000000"/>
              </w:rPr>
            </w:pPr>
            <w:r w:rsidRPr="00687A22">
              <w:rPr>
                <w:rFonts w:ascii="Calibri" w:hAnsi="Calibri"/>
                <w:color w:val="000000"/>
              </w:rPr>
              <w:t>0.066</w:t>
            </w:r>
          </w:p>
        </w:tc>
        <w:tc>
          <w:tcPr>
            <w:tcW w:w="1276" w:type="dxa"/>
            <w:tcBorders>
              <w:top w:val="nil"/>
              <w:left w:val="nil"/>
              <w:bottom w:val="nil"/>
              <w:right w:val="nil"/>
            </w:tcBorders>
            <w:shd w:val="clear" w:color="auto" w:fill="auto"/>
            <w:noWrap/>
            <w:vAlign w:val="bottom"/>
            <w:hideMark/>
          </w:tcPr>
          <w:p w14:paraId="2F6329C6" w14:textId="77777777" w:rsidR="00687A22" w:rsidRPr="00687A22" w:rsidRDefault="00687A22" w:rsidP="00687A22">
            <w:pPr>
              <w:rPr>
                <w:rFonts w:ascii="Calibri" w:hAnsi="Calibri"/>
                <w:color w:val="000000"/>
              </w:rPr>
            </w:pPr>
            <w:r w:rsidRPr="00687A22">
              <w:rPr>
                <w:rFonts w:ascii="Calibri" w:hAnsi="Calibri"/>
                <w:color w:val="000000"/>
              </w:rPr>
              <w:t>8.72(5)</w:t>
            </w:r>
          </w:p>
        </w:tc>
        <w:tc>
          <w:tcPr>
            <w:tcW w:w="1417" w:type="dxa"/>
            <w:tcBorders>
              <w:top w:val="nil"/>
              <w:left w:val="nil"/>
              <w:bottom w:val="nil"/>
              <w:right w:val="nil"/>
            </w:tcBorders>
            <w:shd w:val="clear" w:color="auto" w:fill="auto"/>
            <w:noWrap/>
            <w:vAlign w:val="bottom"/>
            <w:hideMark/>
          </w:tcPr>
          <w:p w14:paraId="0A465172" w14:textId="77777777" w:rsidR="00687A22" w:rsidRPr="00687A22" w:rsidRDefault="00687A22" w:rsidP="00687A22">
            <w:pPr>
              <w:rPr>
                <w:rFonts w:ascii="Calibri" w:hAnsi="Calibri"/>
                <w:color w:val="000000"/>
              </w:rPr>
            </w:pPr>
            <w:r w:rsidRPr="00687A22">
              <w:rPr>
                <w:rFonts w:ascii="Calibri" w:hAnsi="Calibri"/>
                <w:color w:val="000000"/>
              </w:rPr>
              <w:t>0.121</w:t>
            </w:r>
          </w:p>
        </w:tc>
        <w:tc>
          <w:tcPr>
            <w:tcW w:w="1134" w:type="dxa"/>
            <w:tcBorders>
              <w:top w:val="nil"/>
              <w:left w:val="nil"/>
              <w:bottom w:val="nil"/>
              <w:right w:val="nil"/>
            </w:tcBorders>
            <w:shd w:val="clear" w:color="auto" w:fill="auto"/>
            <w:noWrap/>
            <w:vAlign w:val="bottom"/>
            <w:hideMark/>
          </w:tcPr>
          <w:p w14:paraId="46AF44F3" w14:textId="77777777" w:rsidR="00687A22" w:rsidRPr="00687A22" w:rsidRDefault="00687A22" w:rsidP="00687A22">
            <w:pPr>
              <w:rPr>
                <w:rFonts w:ascii="Calibri" w:hAnsi="Calibri"/>
                <w:color w:val="000000"/>
              </w:rPr>
            </w:pPr>
            <w:r w:rsidRPr="00687A22">
              <w:rPr>
                <w:rFonts w:ascii="Calibri" w:hAnsi="Calibri"/>
                <w:color w:val="000000"/>
              </w:rPr>
              <w:t>0.995</w:t>
            </w:r>
          </w:p>
        </w:tc>
        <w:tc>
          <w:tcPr>
            <w:tcW w:w="2061" w:type="dxa"/>
            <w:tcBorders>
              <w:top w:val="nil"/>
              <w:left w:val="nil"/>
              <w:bottom w:val="nil"/>
              <w:right w:val="nil"/>
            </w:tcBorders>
            <w:shd w:val="clear" w:color="auto" w:fill="auto"/>
            <w:noWrap/>
            <w:vAlign w:val="bottom"/>
            <w:hideMark/>
          </w:tcPr>
          <w:p w14:paraId="4CF50381" w14:textId="77777777" w:rsidR="00687A22" w:rsidRPr="00687A22" w:rsidRDefault="00687A22" w:rsidP="00687A22">
            <w:pPr>
              <w:rPr>
                <w:rFonts w:ascii="Calibri" w:hAnsi="Calibri"/>
                <w:color w:val="000000"/>
              </w:rPr>
            </w:pPr>
            <w:r w:rsidRPr="00687A22">
              <w:rPr>
                <w:rFonts w:ascii="Calibri" w:hAnsi="Calibri"/>
                <w:color w:val="000000"/>
              </w:rPr>
              <w:t>0.044</w:t>
            </w:r>
          </w:p>
        </w:tc>
      </w:tr>
      <w:tr w:rsidR="00687A22" w:rsidRPr="00687A22" w14:paraId="329237B6" w14:textId="77777777" w:rsidTr="00633156">
        <w:trPr>
          <w:trHeight w:val="320"/>
        </w:trPr>
        <w:tc>
          <w:tcPr>
            <w:tcW w:w="993" w:type="dxa"/>
            <w:tcBorders>
              <w:top w:val="nil"/>
              <w:left w:val="nil"/>
              <w:bottom w:val="nil"/>
              <w:right w:val="nil"/>
            </w:tcBorders>
            <w:shd w:val="clear" w:color="auto" w:fill="auto"/>
            <w:noWrap/>
            <w:vAlign w:val="bottom"/>
            <w:hideMark/>
          </w:tcPr>
          <w:p w14:paraId="4B8A61CF" w14:textId="77777777" w:rsidR="00687A22" w:rsidRPr="00687A22" w:rsidRDefault="00687A22" w:rsidP="00687A22">
            <w:pPr>
              <w:rPr>
                <w:rFonts w:ascii="Calibri" w:hAnsi="Calibri"/>
                <w:color w:val="000000"/>
              </w:rPr>
            </w:pPr>
            <w:r w:rsidRPr="00687A22">
              <w:rPr>
                <w:rFonts w:ascii="Calibri" w:hAnsi="Calibri"/>
                <w:color w:val="000000"/>
              </w:rPr>
              <w:t>c3</w:t>
            </w:r>
          </w:p>
        </w:tc>
        <w:tc>
          <w:tcPr>
            <w:tcW w:w="1417" w:type="dxa"/>
            <w:tcBorders>
              <w:top w:val="nil"/>
              <w:left w:val="nil"/>
              <w:bottom w:val="nil"/>
              <w:right w:val="nil"/>
            </w:tcBorders>
            <w:shd w:val="clear" w:color="auto" w:fill="auto"/>
            <w:noWrap/>
            <w:vAlign w:val="bottom"/>
            <w:hideMark/>
          </w:tcPr>
          <w:p w14:paraId="16D72316" w14:textId="77777777" w:rsidR="00687A22" w:rsidRPr="00687A22" w:rsidRDefault="00687A22" w:rsidP="00687A22">
            <w:pPr>
              <w:rPr>
                <w:rFonts w:ascii="Calibri" w:hAnsi="Calibri"/>
                <w:color w:val="000000"/>
              </w:rPr>
            </w:pPr>
            <w:r w:rsidRPr="00687A22">
              <w:rPr>
                <w:rFonts w:ascii="Calibri" w:hAnsi="Calibri"/>
                <w:color w:val="000000"/>
              </w:rPr>
              <w:t>8.415(5)</w:t>
            </w:r>
          </w:p>
        </w:tc>
        <w:tc>
          <w:tcPr>
            <w:tcW w:w="1134" w:type="dxa"/>
            <w:tcBorders>
              <w:top w:val="nil"/>
              <w:left w:val="nil"/>
              <w:bottom w:val="nil"/>
              <w:right w:val="nil"/>
            </w:tcBorders>
            <w:shd w:val="clear" w:color="auto" w:fill="auto"/>
            <w:noWrap/>
            <w:vAlign w:val="bottom"/>
            <w:hideMark/>
          </w:tcPr>
          <w:p w14:paraId="5669B126" w14:textId="77777777" w:rsidR="00687A22" w:rsidRPr="00687A22" w:rsidRDefault="00687A22" w:rsidP="00687A22">
            <w:pPr>
              <w:rPr>
                <w:rFonts w:ascii="Calibri" w:hAnsi="Calibri"/>
                <w:color w:val="000000"/>
              </w:rPr>
            </w:pPr>
            <w:r w:rsidRPr="00687A22">
              <w:rPr>
                <w:rFonts w:ascii="Calibri" w:hAnsi="Calibri"/>
                <w:color w:val="000000"/>
              </w:rPr>
              <w:t>0.135</w:t>
            </w:r>
          </w:p>
        </w:tc>
        <w:tc>
          <w:tcPr>
            <w:tcW w:w="1134" w:type="dxa"/>
            <w:tcBorders>
              <w:top w:val="nil"/>
              <w:left w:val="nil"/>
              <w:bottom w:val="nil"/>
              <w:right w:val="nil"/>
            </w:tcBorders>
            <w:shd w:val="clear" w:color="auto" w:fill="auto"/>
            <w:noWrap/>
            <w:vAlign w:val="bottom"/>
            <w:hideMark/>
          </w:tcPr>
          <w:p w14:paraId="2FBDD473" w14:textId="77777777" w:rsidR="00687A22" w:rsidRPr="00687A22" w:rsidRDefault="00687A22" w:rsidP="00687A22">
            <w:pPr>
              <w:rPr>
                <w:rFonts w:ascii="Calibri" w:hAnsi="Calibri"/>
                <w:color w:val="000000"/>
              </w:rPr>
            </w:pPr>
            <w:r w:rsidRPr="00687A22">
              <w:rPr>
                <w:rFonts w:ascii="Calibri" w:hAnsi="Calibri"/>
                <w:color w:val="000000"/>
              </w:rPr>
              <w:t>0.995</w:t>
            </w:r>
          </w:p>
        </w:tc>
        <w:tc>
          <w:tcPr>
            <w:tcW w:w="1134" w:type="dxa"/>
            <w:tcBorders>
              <w:top w:val="nil"/>
              <w:left w:val="nil"/>
              <w:bottom w:val="nil"/>
              <w:right w:val="nil"/>
            </w:tcBorders>
            <w:shd w:val="clear" w:color="auto" w:fill="auto"/>
            <w:noWrap/>
            <w:vAlign w:val="bottom"/>
            <w:hideMark/>
          </w:tcPr>
          <w:p w14:paraId="208C0ADC" w14:textId="77777777" w:rsidR="00687A22" w:rsidRPr="00687A22" w:rsidRDefault="00687A22" w:rsidP="00687A22">
            <w:pPr>
              <w:rPr>
                <w:rFonts w:ascii="Calibri" w:hAnsi="Calibri"/>
                <w:color w:val="000000"/>
              </w:rPr>
            </w:pPr>
            <w:r w:rsidRPr="00687A22">
              <w:rPr>
                <w:rFonts w:ascii="Calibri" w:hAnsi="Calibri"/>
                <w:color w:val="000000"/>
              </w:rPr>
              <w:t>0.044</w:t>
            </w:r>
          </w:p>
        </w:tc>
        <w:tc>
          <w:tcPr>
            <w:tcW w:w="1276" w:type="dxa"/>
            <w:tcBorders>
              <w:top w:val="nil"/>
              <w:left w:val="nil"/>
              <w:bottom w:val="nil"/>
              <w:right w:val="nil"/>
            </w:tcBorders>
            <w:shd w:val="clear" w:color="auto" w:fill="auto"/>
            <w:noWrap/>
            <w:vAlign w:val="bottom"/>
            <w:hideMark/>
          </w:tcPr>
          <w:p w14:paraId="37894D8C" w14:textId="77777777" w:rsidR="00687A22" w:rsidRPr="00687A22" w:rsidRDefault="00687A22" w:rsidP="00687A22">
            <w:pPr>
              <w:rPr>
                <w:rFonts w:ascii="Calibri" w:hAnsi="Calibri"/>
                <w:color w:val="000000"/>
              </w:rPr>
            </w:pPr>
            <w:r w:rsidRPr="00687A22">
              <w:rPr>
                <w:rFonts w:ascii="Calibri" w:hAnsi="Calibri"/>
                <w:color w:val="000000"/>
              </w:rPr>
              <w:t>36.07(5)</w:t>
            </w:r>
          </w:p>
        </w:tc>
        <w:tc>
          <w:tcPr>
            <w:tcW w:w="1417" w:type="dxa"/>
            <w:tcBorders>
              <w:top w:val="nil"/>
              <w:left w:val="nil"/>
              <w:bottom w:val="nil"/>
              <w:right w:val="nil"/>
            </w:tcBorders>
            <w:shd w:val="clear" w:color="auto" w:fill="auto"/>
            <w:noWrap/>
            <w:vAlign w:val="bottom"/>
            <w:hideMark/>
          </w:tcPr>
          <w:p w14:paraId="2970D378"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686D73BD" w14:textId="77777777" w:rsidR="00687A22" w:rsidRPr="00687A22" w:rsidRDefault="00687A22" w:rsidP="00687A22">
            <w:pPr>
              <w:rPr>
                <w:rFonts w:ascii="Calibri" w:hAnsi="Calibri"/>
                <w:color w:val="000000"/>
              </w:rPr>
            </w:pPr>
            <w:r w:rsidRPr="00687A22">
              <w:rPr>
                <w:rFonts w:ascii="Calibri" w:hAnsi="Calibri"/>
                <w:color w:val="000000"/>
              </w:rPr>
              <w:t>0.937</w:t>
            </w:r>
          </w:p>
        </w:tc>
        <w:tc>
          <w:tcPr>
            <w:tcW w:w="2061" w:type="dxa"/>
            <w:tcBorders>
              <w:top w:val="nil"/>
              <w:left w:val="nil"/>
              <w:bottom w:val="nil"/>
              <w:right w:val="nil"/>
            </w:tcBorders>
            <w:shd w:val="clear" w:color="auto" w:fill="auto"/>
            <w:noWrap/>
            <w:vAlign w:val="bottom"/>
            <w:hideMark/>
          </w:tcPr>
          <w:p w14:paraId="49FE0EFF" w14:textId="77777777" w:rsidR="00687A22" w:rsidRPr="00687A22" w:rsidRDefault="00687A22" w:rsidP="00687A22">
            <w:pPr>
              <w:rPr>
                <w:rFonts w:ascii="Calibri" w:hAnsi="Calibri"/>
                <w:color w:val="000000"/>
              </w:rPr>
            </w:pPr>
            <w:r w:rsidRPr="00687A22">
              <w:rPr>
                <w:rFonts w:ascii="Calibri" w:hAnsi="Calibri"/>
                <w:color w:val="000000"/>
              </w:rPr>
              <w:t>0.127</w:t>
            </w:r>
          </w:p>
        </w:tc>
      </w:tr>
      <w:tr w:rsidR="00687A22" w:rsidRPr="00687A22" w14:paraId="1BACD84A" w14:textId="77777777" w:rsidTr="00633156">
        <w:trPr>
          <w:trHeight w:val="320"/>
        </w:trPr>
        <w:tc>
          <w:tcPr>
            <w:tcW w:w="993" w:type="dxa"/>
            <w:tcBorders>
              <w:top w:val="nil"/>
              <w:left w:val="nil"/>
              <w:bottom w:val="nil"/>
              <w:right w:val="nil"/>
            </w:tcBorders>
            <w:shd w:val="clear" w:color="auto" w:fill="auto"/>
            <w:noWrap/>
            <w:vAlign w:val="bottom"/>
            <w:hideMark/>
          </w:tcPr>
          <w:p w14:paraId="2E700A40" w14:textId="77777777" w:rsidR="00687A22" w:rsidRPr="00687A22" w:rsidRDefault="00687A22" w:rsidP="00687A22">
            <w:pPr>
              <w:rPr>
                <w:rFonts w:ascii="Calibri" w:hAnsi="Calibri"/>
                <w:color w:val="000000"/>
              </w:rPr>
            </w:pPr>
            <w:r w:rsidRPr="00687A22">
              <w:rPr>
                <w:rFonts w:ascii="Calibri" w:hAnsi="Calibri"/>
                <w:color w:val="000000"/>
              </w:rPr>
              <w:t>c4</w:t>
            </w:r>
          </w:p>
        </w:tc>
        <w:tc>
          <w:tcPr>
            <w:tcW w:w="1417" w:type="dxa"/>
            <w:tcBorders>
              <w:top w:val="nil"/>
              <w:left w:val="nil"/>
              <w:bottom w:val="nil"/>
              <w:right w:val="nil"/>
            </w:tcBorders>
            <w:shd w:val="clear" w:color="auto" w:fill="auto"/>
            <w:noWrap/>
            <w:vAlign w:val="bottom"/>
            <w:hideMark/>
          </w:tcPr>
          <w:p w14:paraId="1B45F785" w14:textId="77777777" w:rsidR="00687A22" w:rsidRPr="00687A22" w:rsidRDefault="00687A22" w:rsidP="00687A22">
            <w:pPr>
              <w:rPr>
                <w:rFonts w:ascii="Calibri" w:hAnsi="Calibri"/>
                <w:color w:val="000000"/>
              </w:rPr>
            </w:pPr>
            <w:r w:rsidRPr="00687A22">
              <w:rPr>
                <w:rFonts w:ascii="Calibri" w:hAnsi="Calibri"/>
                <w:color w:val="000000"/>
              </w:rPr>
              <w:t>2.803(5)</w:t>
            </w:r>
          </w:p>
        </w:tc>
        <w:tc>
          <w:tcPr>
            <w:tcW w:w="1134" w:type="dxa"/>
            <w:tcBorders>
              <w:top w:val="nil"/>
              <w:left w:val="nil"/>
              <w:bottom w:val="nil"/>
              <w:right w:val="nil"/>
            </w:tcBorders>
            <w:shd w:val="clear" w:color="auto" w:fill="auto"/>
            <w:noWrap/>
            <w:vAlign w:val="bottom"/>
            <w:hideMark/>
          </w:tcPr>
          <w:p w14:paraId="66355A9E" w14:textId="77777777" w:rsidR="00687A22" w:rsidRPr="00687A22" w:rsidRDefault="00687A22" w:rsidP="00687A22">
            <w:pPr>
              <w:rPr>
                <w:rFonts w:ascii="Calibri" w:hAnsi="Calibri"/>
                <w:color w:val="000000"/>
              </w:rPr>
            </w:pPr>
            <w:r w:rsidRPr="00687A22">
              <w:rPr>
                <w:rFonts w:ascii="Calibri" w:hAnsi="Calibri"/>
                <w:color w:val="000000"/>
              </w:rPr>
              <w:t>0.73</w:t>
            </w:r>
          </w:p>
        </w:tc>
        <w:tc>
          <w:tcPr>
            <w:tcW w:w="1134" w:type="dxa"/>
            <w:tcBorders>
              <w:top w:val="nil"/>
              <w:left w:val="nil"/>
              <w:bottom w:val="nil"/>
              <w:right w:val="nil"/>
            </w:tcBorders>
            <w:shd w:val="clear" w:color="auto" w:fill="auto"/>
            <w:noWrap/>
            <w:vAlign w:val="bottom"/>
            <w:hideMark/>
          </w:tcPr>
          <w:p w14:paraId="27E24D2C"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2FB7486F"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25628DB0" w14:textId="77777777" w:rsidR="00687A22" w:rsidRPr="00687A22" w:rsidRDefault="00687A22" w:rsidP="00687A22">
            <w:pPr>
              <w:rPr>
                <w:rFonts w:ascii="Calibri" w:hAnsi="Calibri"/>
                <w:color w:val="000000"/>
              </w:rPr>
            </w:pPr>
            <w:r w:rsidRPr="00687A22">
              <w:rPr>
                <w:rFonts w:ascii="Calibri" w:hAnsi="Calibri"/>
                <w:color w:val="000000"/>
              </w:rPr>
              <w:t>47.719(5)</w:t>
            </w:r>
          </w:p>
        </w:tc>
        <w:tc>
          <w:tcPr>
            <w:tcW w:w="1417" w:type="dxa"/>
            <w:tcBorders>
              <w:top w:val="nil"/>
              <w:left w:val="nil"/>
              <w:bottom w:val="nil"/>
              <w:right w:val="nil"/>
            </w:tcBorders>
            <w:shd w:val="clear" w:color="auto" w:fill="auto"/>
            <w:noWrap/>
            <w:vAlign w:val="bottom"/>
            <w:hideMark/>
          </w:tcPr>
          <w:p w14:paraId="50E257BA"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64C5CA8" w14:textId="77777777" w:rsidR="00687A22" w:rsidRPr="00687A22" w:rsidRDefault="00687A22" w:rsidP="00687A22">
            <w:pPr>
              <w:rPr>
                <w:rFonts w:ascii="Calibri" w:hAnsi="Calibri"/>
                <w:color w:val="000000"/>
              </w:rPr>
            </w:pPr>
            <w:r w:rsidRPr="00687A22">
              <w:rPr>
                <w:rFonts w:ascii="Calibri" w:hAnsi="Calibri"/>
                <w:color w:val="000000"/>
              </w:rPr>
              <w:t>0.977</w:t>
            </w:r>
          </w:p>
        </w:tc>
        <w:tc>
          <w:tcPr>
            <w:tcW w:w="2061" w:type="dxa"/>
            <w:tcBorders>
              <w:top w:val="nil"/>
              <w:left w:val="nil"/>
              <w:bottom w:val="nil"/>
              <w:right w:val="nil"/>
            </w:tcBorders>
            <w:shd w:val="clear" w:color="auto" w:fill="auto"/>
            <w:noWrap/>
            <w:vAlign w:val="bottom"/>
            <w:hideMark/>
          </w:tcPr>
          <w:p w14:paraId="0A8B4398" w14:textId="77777777" w:rsidR="00687A22" w:rsidRPr="00687A22" w:rsidRDefault="00687A22" w:rsidP="00687A22">
            <w:pPr>
              <w:rPr>
                <w:rFonts w:ascii="Calibri" w:hAnsi="Calibri"/>
                <w:color w:val="000000"/>
              </w:rPr>
            </w:pPr>
            <w:r w:rsidRPr="00687A22">
              <w:rPr>
                <w:rFonts w:ascii="Calibri" w:hAnsi="Calibri"/>
                <w:color w:val="000000"/>
              </w:rPr>
              <w:t>0.149</w:t>
            </w:r>
          </w:p>
        </w:tc>
      </w:tr>
      <w:tr w:rsidR="00687A22" w:rsidRPr="00687A22" w14:paraId="3958D7E5" w14:textId="77777777" w:rsidTr="00633156">
        <w:trPr>
          <w:trHeight w:val="320"/>
        </w:trPr>
        <w:tc>
          <w:tcPr>
            <w:tcW w:w="993" w:type="dxa"/>
            <w:tcBorders>
              <w:top w:val="nil"/>
              <w:left w:val="nil"/>
              <w:bottom w:val="nil"/>
              <w:right w:val="nil"/>
            </w:tcBorders>
            <w:shd w:val="clear" w:color="auto" w:fill="auto"/>
            <w:noWrap/>
            <w:vAlign w:val="bottom"/>
            <w:hideMark/>
          </w:tcPr>
          <w:p w14:paraId="50F25FF4" w14:textId="77777777" w:rsidR="00687A22" w:rsidRPr="00687A22" w:rsidRDefault="00687A22" w:rsidP="00687A22">
            <w:pPr>
              <w:rPr>
                <w:rFonts w:ascii="Calibri" w:hAnsi="Calibri"/>
                <w:color w:val="000000"/>
              </w:rPr>
            </w:pPr>
            <w:r w:rsidRPr="00687A22">
              <w:rPr>
                <w:rFonts w:ascii="Calibri" w:hAnsi="Calibri"/>
                <w:color w:val="000000"/>
              </w:rPr>
              <w:t>c5</w:t>
            </w:r>
          </w:p>
        </w:tc>
        <w:tc>
          <w:tcPr>
            <w:tcW w:w="1417" w:type="dxa"/>
            <w:tcBorders>
              <w:top w:val="nil"/>
              <w:left w:val="nil"/>
              <w:bottom w:val="nil"/>
              <w:right w:val="nil"/>
            </w:tcBorders>
            <w:shd w:val="clear" w:color="auto" w:fill="auto"/>
            <w:noWrap/>
            <w:vAlign w:val="bottom"/>
            <w:hideMark/>
          </w:tcPr>
          <w:p w14:paraId="7D580202" w14:textId="77777777" w:rsidR="00687A22" w:rsidRPr="00687A22" w:rsidRDefault="00687A22" w:rsidP="00687A22">
            <w:pPr>
              <w:rPr>
                <w:rFonts w:ascii="Calibri" w:hAnsi="Calibri"/>
                <w:color w:val="000000"/>
              </w:rPr>
            </w:pPr>
            <w:r w:rsidRPr="00687A22">
              <w:rPr>
                <w:rFonts w:ascii="Calibri" w:hAnsi="Calibri"/>
                <w:color w:val="000000"/>
              </w:rPr>
              <w:t>5.805(5)</w:t>
            </w:r>
          </w:p>
        </w:tc>
        <w:tc>
          <w:tcPr>
            <w:tcW w:w="1134" w:type="dxa"/>
            <w:tcBorders>
              <w:top w:val="nil"/>
              <w:left w:val="nil"/>
              <w:bottom w:val="nil"/>
              <w:right w:val="nil"/>
            </w:tcBorders>
            <w:shd w:val="clear" w:color="auto" w:fill="auto"/>
            <w:noWrap/>
            <w:vAlign w:val="bottom"/>
            <w:hideMark/>
          </w:tcPr>
          <w:p w14:paraId="3451F5EC" w14:textId="77777777" w:rsidR="00687A22" w:rsidRPr="00687A22" w:rsidRDefault="00687A22" w:rsidP="00687A22">
            <w:pPr>
              <w:rPr>
                <w:rFonts w:ascii="Calibri" w:hAnsi="Calibri"/>
                <w:color w:val="000000"/>
              </w:rPr>
            </w:pPr>
            <w:r w:rsidRPr="00687A22">
              <w:rPr>
                <w:rFonts w:ascii="Calibri" w:hAnsi="Calibri"/>
                <w:color w:val="000000"/>
              </w:rPr>
              <w:t>0.326</w:t>
            </w:r>
          </w:p>
        </w:tc>
        <w:tc>
          <w:tcPr>
            <w:tcW w:w="1134" w:type="dxa"/>
            <w:tcBorders>
              <w:top w:val="nil"/>
              <w:left w:val="nil"/>
              <w:bottom w:val="nil"/>
              <w:right w:val="nil"/>
            </w:tcBorders>
            <w:shd w:val="clear" w:color="auto" w:fill="auto"/>
            <w:noWrap/>
            <w:vAlign w:val="bottom"/>
            <w:hideMark/>
          </w:tcPr>
          <w:p w14:paraId="4754277D"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027BCE91" w14:textId="77777777" w:rsidR="00687A22" w:rsidRPr="00687A22" w:rsidRDefault="00687A22" w:rsidP="00687A22">
            <w:pPr>
              <w:rPr>
                <w:rFonts w:ascii="Calibri" w:hAnsi="Calibri"/>
                <w:color w:val="000000"/>
              </w:rPr>
            </w:pPr>
            <w:r w:rsidRPr="00687A22">
              <w:rPr>
                <w:rFonts w:ascii="Calibri" w:hAnsi="Calibri"/>
                <w:color w:val="000000"/>
              </w:rPr>
              <w:t>0.021</w:t>
            </w:r>
          </w:p>
        </w:tc>
        <w:tc>
          <w:tcPr>
            <w:tcW w:w="1276" w:type="dxa"/>
            <w:tcBorders>
              <w:top w:val="nil"/>
              <w:left w:val="nil"/>
              <w:bottom w:val="nil"/>
              <w:right w:val="nil"/>
            </w:tcBorders>
            <w:shd w:val="clear" w:color="auto" w:fill="auto"/>
            <w:noWrap/>
            <w:vAlign w:val="bottom"/>
            <w:hideMark/>
          </w:tcPr>
          <w:p w14:paraId="62B03038" w14:textId="77777777" w:rsidR="00687A22" w:rsidRPr="00687A22" w:rsidRDefault="00687A22" w:rsidP="00687A22">
            <w:pPr>
              <w:rPr>
                <w:rFonts w:ascii="Calibri" w:hAnsi="Calibri"/>
                <w:color w:val="000000"/>
              </w:rPr>
            </w:pPr>
            <w:r w:rsidRPr="00687A22">
              <w:rPr>
                <w:rFonts w:ascii="Calibri" w:hAnsi="Calibri"/>
                <w:color w:val="000000"/>
              </w:rPr>
              <w:t>154.106(5)</w:t>
            </w:r>
          </w:p>
        </w:tc>
        <w:tc>
          <w:tcPr>
            <w:tcW w:w="1417" w:type="dxa"/>
            <w:tcBorders>
              <w:top w:val="nil"/>
              <w:left w:val="nil"/>
              <w:bottom w:val="nil"/>
              <w:right w:val="nil"/>
            </w:tcBorders>
            <w:shd w:val="clear" w:color="auto" w:fill="auto"/>
            <w:noWrap/>
            <w:vAlign w:val="bottom"/>
            <w:hideMark/>
          </w:tcPr>
          <w:p w14:paraId="1C36C03F"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7B79EA94" w14:textId="77777777" w:rsidR="00687A22" w:rsidRPr="00687A22" w:rsidRDefault="00687A22" w:rsidP="00687A22">
            <w:pPr>
              <w:rPr>
                <w:rFonts w:ascii="Calibri" w:hAnsi="Calibri"/>
                <w:color w:val="000000"/>
              </w:rPr>
            </w:pPr>
            <w:r w:rsidRPr="00687A22">
              <w:rPr>
                <w:rFonts w:ascii="Calibri" w:hAnsi="Calibri"/>
                <w:color w:val="000000"/>
              </w:rPr>
              <w:t>0.909</w:t>
            </w:r>
          </w:p>
        </w:tc>
        <w:tc>
          <w:tcPr>
            <w:tcW w:w="2061" w:type="dxa"/>
            <w:tcBorders>
              <w:top w:val="nil"/>
              <w:left w:val="nil"/>
              <w:bottom w:val="nil"/>
              <w:right w:val="nil"/>
            </w:tcBorders>
            <w:shd w:val="clear" w:color="auto" w:fill="auto"/>
            <w:noWrap/>
            <w:vAlign w:val="bottom"/>
            <w:hideMark/>
          </w:tcPr>
          <w:p w14:paraId="0F292ABA" w14:textId="77777777" w:rsidR="00687A22" w:rsidRPr="00687A22" w:rsidRDefault="00687A22" w:rsidP="00687A22">
            <w:pPr>
              <w:rPr>
                <w:rFonts w:ascii="Calibri" w:hAnsi="Calibri"/>
                <w:color w:val="000000"/>
              </w:rPr>
            </w:pPr>
            <w:r w:rsidRPr="00687A22">
              <w:rPr>
                <w:rFonts w:ascii="Calibri" w:hAnsi="Calibri"/>
                <w:color w:val="000000"/>
              </w:rPr>
              <w:t>0.278</w:t>
            </w:r>
          </w:p>
        </w:tc>
      </w:tr>
      <w:tr w:rsidR="00687A22" w:rsidRPr="00687A22" w14:paraId="3E740CE7" w14:textId="77777777" w:rsidTr="00633156">
        <w:trPr>
          <w:trHeight w:val="320"/>
        </w:trPr>
        <w:tc>
          <w:tcPr>
            <w:tcW w:w="993" w:type="dxa"/>
            <w:tcBorders>
              <w:top w:val="nil"/>
              <w:left w:val="nil"/>
              <w:bottom w:val="nil"/>
              <w:right w:val="nil"/>
            </w:tcBorders>
            <w:shd w:val="clear" w:color="auto" w:fill="auto"/>
            <w:noWrap/>
            <w:vAlign w:val="bottom"/>
            <w:hideMark/>
          </w:tcPr>
          <w:p w14:paraId="205F3A1E" w14:textId="77777777" w:rsidR="00687A22" w:rsidRPr="00687A22" w:rsidRDefault="00687A22" w:rsidP="00687A22">
            <w:pPr>
              <w:rPr>
                <w:rFonts w:ascii="Calibri" w:hAnsi="Calibri"/>
                <w:color w:val="000000"/>
              </w:rPr>
            </w:pPr>
            <w:r w:rsidRPr="00687A22">
              <w:rPr>
                <w:rFonts w:ascii="Calibri" w:hAnsi="Calibri"/>
                <w:color w:val="000000"/>
              </w:rPr>
              <w:t>c6</w:t>
            </w:r>
          </w:p>
        </w:tc>
        <w:tc>
          <w:tcPr>
            <w:tcW w:w="1417" w:type="dxa"/>
            <w:tcBorders>
              <w:top w:val="nil"/>
              <w:left w:val="nil"/>
              <w:bottom w:val="nil"/>
              <w:right w:val="nil"/>
            </w:tcBorders>
            <w:shd w:val="clear" w:color="auto" w:fill="auto"/>
            <w:noWrap/>
            <w:vAlign w:val="bottom"/>
            <w:hideMark/>
          </w:tcPr>
          <w:p w14:paraId="00456725" w14:textId="77777777" w:rsidR="00687A22" w:rsidRPr="00687A22" w:rsidRDefault="00687A22" w:rsidP="00687A22">
            <w:pPr>
              <w:rPr>
                <w:rFonts w:ascii="Calibri" w:hAnsi="Calibri"/>
                <w:color w:val="000000"/>
              </w:rPr>
            </w:pPr>
            <w:r w:rsidRPr="00687A22">
              <w:rPr>
                <w:rFonts w:ascii="Calibri" w:hAnsi="Calibri"/>
                <w:color w:val="000000"/>
              </w:rPr>
              <w:t>8.102(5)</w:t>
            </w:r>
          </w:p>
        </w:tc>
        <w:tc>
          <w:tcPr>
            <w:tcW w:w="1134" w:type="dxa"/>
            <w:tcBorders>
              <w:top w:val="nil"/>
              <w:left w:val="nil"/>
              <w:bottom w:val="nil"/>
              <w:right w:val="nil"/>
            </w:tcBorders>
            <w:shd w:val="clear" w:color="auto" w:fill="auto"/>
            <w:noWrap/>
            <w:vAlign w:val="bottom"/>
            <w:hideMark/>
          </w:tcPr>
          <w:p w14:paraId="0192AC8B" w14:textId="77777777" w:rsidR="00687A22" w:rsidRPr="00687A22" w:rsidRDefault="00687A22" w:rsidP="00687A22">
            <w:pPr>
              <w:rPr>
                <w:rFonts w:ascii="Calibri" w:hAnsi="Calibri"/>
                <w:color w:val="000000"/>
              </w:rPr>
            </w:pPr>
            <w:r w:rsidRPr="00687A22">
              <w:rPr>
                <w:rFonts w:ascii="Calibri" w:hAnsi="Calibri"/>
                <w:color w:val="000000"/>
              </w:rPr>
              <w:t>0.151</w:t>
            </w:r>
          </w:p>
        </w:tc>
        <w:tc>
          <w:tcPr>
            <w:tcW w:w="1134" w:type="dxa"/>
            <w:tcBorders>
              <w:top w:val="nil"/>
              <w:left w:val="nil"/>
              <w:bottom w:val="nil"/>
              <w:right w:val="nil"/>
            </w:tcBorders>
            <w:shd w:val="clear" w:color="auto" w:fill="auto"/>
            <w:noWrap/>
            <w:vAlign w:val="bottom"/>
            <w:hideMark/>
          </w:tcPr>
          <w:p w14:paraId="72F20984" w14:textId="77777777" w:rsidR="00687A22" w:rsidRPr="00687A22" w:rsidRDefault="00687A22" w:rsidP="00687A22">
            <w:pPr>
              <w:rPr>
                <w:rFonts w:ascii="Calibri" w:hAnsi="Calibri"/>
                <w:color w:val="000000"/>
              </w:rPr>
            </w:pPr>
            <w:r w:rsidRPr="00687A22">
              <w:rPr>
                <w:rFonts w:ascii="Calibri" w:hAnsi="Calibri"/>
                <w:color w:val="000000"/>
              </w:rPr>
              <w:t>0.994</w:t>
            </w:r>
          </w:p>
        </w:tc>
        <w:tc>
          <w:tcPr>
            <w:tcW w:w="1134" w:type="dxa"/>
            <w:tcBorders>
              <w:top w:val="nil"/>
              <w:left w:val="nil"/>
              <w:bottom w:val="nil"/>
              <w:right w:val="nil"/>
            </w:tcBorders>
            <w:shd w:val="clear" w:color="auto" w:fill="auto"/>
            <w:noWrap/>
            <w:vAlign w:val="bottom"/>
            <w:hideMark/>
          </w:tcPr>
          <w:p w14:paraId="4A63FDEF" w14:textId="77777777" w:rsidR="00687A22" w:rsidRPr="00687A22" w:rsidRDefault="00687A22" w:rsidP="00687A22">
            <w:pPr>
              <w:rPr>
                <w:rFonts w:ascii="Calibri" w:hAnsi="Calibri"/>
                <w:color w:val="000000"/>
              </w:rPr>
            </w:pPr>
            <w:r w:rsidRPr="00687A22">
              <w:rPr>
                <w:rFonts w:ascii="Calibri" w:hAnsi="Calibri"/>
                <w:color w:val="000000"/>
              </w:rPr>
              <w:t>0.042</w:t>
            </w:r>
          </w:p>
        </w:tc>
        <w:tc>
          <w:tcPr>
            <w:tcW w:w="1276" w:type="dxa"/>
            <w:tcBorders>
              <w:top w:val="nil"/>
              <w:left w:val="nil"/>
              <w:bottom w:val="nil"/>
              <w:right w:val="nil"/>
            </w:tcBorders>
            <w:shd w:val="clear" w:color="auto" w:fill="auto"/>
            <w:noWrap/>
            <w:vAlign w:val="bottom"/>
            <w:hideMark/>
          </w:tcPr>
          <w:p w14:paraId="79118520" w14:textId="77777777" w:rsidR="00687A22" w:rsidRPr="00687A22" w:rsidRDefault="00687A22" w:rsidP="00687A22">
            <w:pPr>
              <w:rPr>
                <w:rFonts w:ascii="Calibri" w:hAnsi="Calibri"/>
                <w:color w:val="000000"/>
              </w:rPr>
            </w:pPr>
            <w:r w:rsidRPr="00687A22">
              <w:rPr>
                <w:rFonts w:ascii="Calibri" w:hAnsi="Calibri"/>
                <w:color w:val="000000"/>
              </w:rPr>
              <w:t>18.672(5)</w:t>
            </w:r>
          </w:p>
        </w:tc>
        <w:tc>
          <w:tcPr>
            <w:tcW w:w="1417" w:type="dxa"/>
            <w:tcBorders>
              <w:top w:val="nil"/>
              <w:left w:val="nil"/>
              <w:bottom w:val="nil"/>
              <w:right w:val="nil"/>
            </w:tcBorders>
            <w:shd w:val="clear" w:color="auto" w:fill="auto"/>
            <w:noWrap/>
            <w:vAlign w:val="bottom"/>
            <w:hideMark/>
          </w:tcPr>
          <w:p w14:paraId="302D0B85" w14:textId="77777777" w:rsidR="00687A22" w:rsidRPr="00687A22" w:rsidRDefault="00687A22" w:rsidP="00687A22">
            <w:pPr>
              <w:rPr>
                <w:rFonts w:ascii="Calibri" w:hAnsi="Calibri"/>
                <w:color w:val="000000"/>
              </w:rPr>
            </w:pPr>
            <w:r w:rsidRPr="00687A22">
              <w:rPr>
                <w:rFonts w:ascii="Calibri" w:hAnsi="Calibri"/>
                <w:color w:val="000000"/>
              </w:rPr>
              <w:t>0.002</w:t>
            </w:r>
          </w:p>
        </w:tc>
        <w:tc>
          <w:tcPr>
            <w:tcW w:w="1134" w:type="dxa"/>
            <w:tcBorders>
              <w:top w:val="nil"/>
              <w:left w:val="nil"/>
              <w:bottom w:val="nil"/>
              <w:right w:val="nil"/>
            </w:tcBorders>
            <w:shd w:val="clear" w:color="auto" w:fill="auto"/>
            <w:noWrap/>
            <w:vAlign w:val="bottom"/>
            <w:hideMark/>
          </w:tcPr>
          <w:p w14:paraId="4B1FC090" w14:textId="77777777" w:rsidR="00687A22" w:rsidRPr="00687A22" w:rsidRDefault="00687A22" w:rsidP="00687A22">
            <w:pPr>
              <w:rPr>
                <w:rFonts w:ascii="Calibri" w:hAnsi="Calibri"/>
                <w:color w:val="000000"/>
              </w:rPr>
            </w:pPr>
            <w:r w:rsidRPr="00687A22">
              <w:rPr>
                <w:rFonts w:ascii="Calibri" w:hAnsi="Calibri"/>
                <w:color w:val="000000"/>
              </w:rPr>
              <w:t>0.978</w:t>
            </w:r>
          </w:p>
        </w:tc>
        <w:tc>
          <w:tcPr>
            <w:tcW w:w="2061" w:type="dxa"/>
            <w:tcBorders>
              <w:top w:val="nil"/>
              <w:left w:val="nil"/>
              <w:bottom w:val="nil"/>
              <w:right w:val="nil"/>
            </w:tcBorders>
            <w:shd w:val="clear" w:color="auto" w:fill="auto"/>
            <w:noWrap/>
            <w:vAlign w:val="bottom"/>
            <w:hideMark/>
          </w:tcPr>
          <w:p w14:paraId="1C2B2696" w14:textId="77777777" w:rsidR="00687A22" w:rsidRPr="00687A22" w:rsidRDefault="00687A22" w:rsidP="00687A22">
            <w:pPr>
              <w:rPr>
                <w:rFonts w:ascii="Calibri" w:hAnsi="Calibri"/>
                <w:color w:val="000000"/>
              </w:rPr>
            </w:pPr>
            <w:r w:rsidRPr="00687A22">
              <w:rPr>
                <w:rFonts w:ascii="Calibri" w:hAnsi="Calibri"/>
                <w:color w:val="000000"/>
              </w:rPr>
              <w:t>0.084</w:t>
            </w:r>
          </w:p>
        </w:tc>
      </w:tr>
      <w:tr w:rsidR="00687A22" w:rsidRPr="00687A22" w14:paraId="30308D19" w14:textId="77777777" w:rsidTr="00633156">
        <w:trPr>
          <w:trHeight w:val="320"/>
        </w:trPr>
        <w:tc>
          <w:tcPr>
            <w:tcW w:w="993" w:type="dxa"/>
            <w:tcBorders>
              <w:top w:val="nil"/>
              <w:left w:val="nil"/>
              <w:bottom w:val="nil"/>
              <w:right w:val="nil"/>
            </w:tcBorders>
            <w:shd w:val="clear" w:color="auto" w:fill="auto"/>
            <w:noWrap/>
            <w:vAlign w:val="bottom"/>
            <w:hideMark/>
          </w:tcPr>
          <w:p w14:paraId="051FCD8B" w14:textId="77777777" w:rsidR="00687A22" w:rsidRPr="00687A22" w:rsidRDefault="00687A22" w:rsidP="00687A22">
            <w:pPr>
              <w:rPr>
                <w:rFonts w:ascii="Calibri" w:hAnsi="Calibri"/>
                <w:color w:val="000000"/>
              </w:rPr>
            </w:pPr>
            <w:r w:rsidRPr="00687A22">
              <w:rPr>
                <w:rFonts w:ascii="Calibri" w:hAnsi="Calibri"/>
                <w:color w:val="000000"/>
              </w:rPr>
              <w:t>c7</w:t>
            </w:r>
          </w:p>
        </w:tc>
        <w:tc>
          <w:tcPr>
            <w:tcW w:w="1417" w:type="dxa"/>
            <w:tcBorders>
              <w:top w:val="nil"/>
              <w:left w:val="nil"/>
              <w:bottom w:val="nil"/>
              <w:right w:val="nil"/>
            </w:tcBorders>
            <w:shd w:val="clear" w:color="auto" w:fill="auto"/>
            <w:noWrap/>
            <w:vAlign w:val="bottom"/>
            <w:hideMark/>
          </w:tcPr>
          <w:p w14:paraId="301CF5E2" w14:textId="77777777" w:rsidR="00687A22" w:rsidRPr="00687A22" w:rsidRDefault="00687A22" w:rsidP="00687A22">
            <w:pPr>
              <w:rPr>
                <w:rFonts w:ascii="Calibri" w:hAnsi="Calibri"/>
                <w:color w:val="000000"/>
              </w:rPr>
            </w:pPr>
            <w:r w:rsidRPr="00687A22">
              <w:rPr>
                <w:rFonts w:ascii="Calibri" w:hAnsi="Calibri"/>
                <w:color w:val="000000"/>
              </w:rPr>
              <w:t>9.901(5)</w:t>
            </w:r>
          </w:p>
        </w:tc>
        <w:tc>
          <w:tcPr>
            <w:tcW w:w="1134" w:type="dxa"/>
            <w:tcBorders>
              <w:top w:val="nil"/>
              <w:left w:val="nil"/>
              <w:bottom w:val="nil"/>
              <w:right w:val="nil"/>
            </w:tcBorders>
            <w:shd w:val="clear" w:color="auto" w:fill="auto"/>
            <w:noWrap/>
            <w:vAlign w:val="bottom"/>
            <w:hideMark/>
          </w:tcPr>
          <w:p w14:paraId="6211B544" w14:textId="77777777" w:rsidR="00687A22" w:rsidRPr="00687A22" w:rsidRDefault="00687A22" w:rsidP="00687A22">
            <w:pPr>
              <w:rPr>
                <w:rFonts w:ascii="Calibri" w:hAnsi="Calibri"/>
                <w:color w:val="000000"/>
              </w:rPr>
            </w:pPr>
            <w:r w:rsidRPr="00687A22">
              <w:rPr>
                <w:rFonts w:ascii="Calibri" w:hAnsi="Calibri"/>
                <w:color w:val="000000"/>
              </w:rPr>
              <w:t>0.078</w:t>
            </w:r>
          </w:p>
        </w:tc>
        <w:tc>
          <w:tcPr>
            <w:tcW w:w="1134" w:type="dxa"/>
            <w:tcBorders>
              <w:top w:val="nil"/>
              <w:left w:val="nil"/>
              <w:bottom w:val="nil"/>
              <w:right w:val="nil"/>
            </w:tcBorders>
            <w:shd w:val="clear" w:color="auto" w:fill="auto"/>
            <w:noWrap/>
            <w:vAlign w:val="bottom"/>
            <w:hideMark/>
          </w:tcPr>
          <w:p w14:paraId="5C63ED8F" w14:textId="77777777" w:rsidR="00687A22" w:rsidRPr="00687A22" w:rsidRDefault="00687A22" w:rsidP="00687A22">
            <w:pPr>
              <w:rPr>
                <w:rFonts w:ascii="Calibri" w:hAnsi="Calibri"/>
                <w:color w:val="000000"/>
              </w:rPr>
            </w:pPr>
            <w:r w:rsidRPr="00687A22">
              <w:rPr>
                <w:rFonts w:ascii="Calibri" w:hAnsi="Calibri"/>
                <w:color w:val="000000"/>
              </w:rPr>
              <w:t>0.998</w:t>
            </w:r>
          </w:p>
        </w:tc>
        <w:tc>
          <w:tcPr>
            <w:tcW w:w="1134" w:type="dxa"/>
            <w:tcBorders>
              <w:top w:val="nil"/>
              <w:left w:val="nil"/>
              <w:bottom w:val="nil"/>
              <w:right w:val="nil"/>
            </w:tcBorders>
            <w:shd w:val="clear" w:color="auto" w:fill="auto"/>
            <w:noWrap/>
            <w:vAlign w:val="bottom"/>
            <w:hideMark/>
          </w:tcPr>
          <w:p w14:paraId="009D6A75" w14:textId="77777777" w:rsidR="00687A22" w:rsidRPr="00687A22" w:rsidRDefault="00687A22" w:rsidP="00687A22">
            <w:pPr>
              <w:rPr>
                <w:rFonts w:ascii="Calibri" w:hAnsi="Calibri"/>
                <w:color w:val="000000"/>
              </w:rPr>
            </w:pPr>
            <w:r w:rsidRPr="00687A22">
              <w:rPr>
                <w:rFonts w:ascii="Calibri" w:hAnsi="Calibri"/>
                <w:color w:val="000000"/>
              </w:rPr>
              <w:t>0.052</w:t>
            </w:r>
          </w:p>
        </w:tc>
        <w:tc>
          <w:tcPr>
            <w:tcW w:w="1276" w:type="dxa"/>
            <w:tcBorders>
              <w:top w:val="nil"/>
              <w:left w:val="nil"/>
              <w:bottom w:val="nil"/>
              <w:right w:val="nil"/>
            </w:tcBorders>
            <w:shd w:val="clear" w:color="auto" w:fill="auto"/>
            <w:noWrap/>
            <w:vAlign w:val="bottom"/>
            <w:hideMark/>
          </w:tcPr>
          <w:p w14:paraId="3209C65F" w14:textId="77777777" w:rsidR="00687A22" w:rsidRPr="00687A22" w:rsidRDefault="00687A22" w:rsidP="00687A22">
            <w:pPr>
              <w:rPr>
                <w:rFonts w:ascii="Calibri" w:hAnsi="Calibri"/>
                <w:color w:val="000000"/>
              </w:rPr>
            </w:pPr>
            <w:r w:rsidRPr="00687A22">
              <w:rPr>
                <w:rFonts w:ascii="Calibri" w:hAnsi="Calibri"/>
                <w:color w:val="000000"/>
              </w:rPr>
              <w:t>92.76(5)</w:t>
            </w:r>
          </w:p>
        </w:tc>
        <w:tc>
          <w:tcPr>
            <w:tcW w:w="1417" w:type="dxa"/>
            <w:tcBorders>
              <w:top w:val="nil"/>
              <w:left w:val="nil"/>
              <w:bottom w:val="nil"/>
              <w:right w:val="nil"/>
            </w:tcBorders>
            <w:shd w:val="clear" w:color="auto" w:fill="auto"/>
            <w:noWrap/>
            <w:vAlign w:val="bottom"/>
            <w:hideMark/>
          </w:tcPr>
          <w:p w14:paraId="3C0C095F"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34D06534" w14:textId="77777777" w:rsidR="00687A22" w:rsidRPr="00687A22" w:rsidRDefault="00687A22" w:rsidP="00687A22">
            <w:pPr>
              <w:rPr>
                <w:rFonts w:ascii="Calibri" w:hAnsi="Calibri"/>
                <w:color w:val="000000"/>
              </w:rPr>
            </w:pPr>
            <w:r w:rsidRPr="00687A22">
              <w:rPr>
                <w:rFonts w:ascii="Calibri" w:hAnsi="Calibri"/>
                <w:color w:val="000000"/>
              </w:rPr>
              <w:t>0.954</w:t>
            </w:r>
          </w:p>
        </w:tc>
        <w:tc>
          <w:tcPr>
            <w:tcW w:w="2061" w:type="dxa"/>
            <w:tcBorders>
              <w:top w:val="nil"/>
              <w:left w:val="nil"/>
              <w:bottom w:val="nil"/>
              <w:right w:val="nil"/>
            </w:tcBorders>
            <w:shd w:val="clear" w:color="auto" w:fill="auto"/>
            <w:noWrap/>
            <w:vAlign w:val="bottom"/>
            <w:hideMark/>
          </w:tcPr>
          <w:p w14:paraId="39C75C66" w14:textId="77777777" w:rsidR="00687A22" w:rsidRPr="00687A22" w:rsidRDefault="00687A22" w:rsidP="00687A22">
            <w:pPr>
              <w:rPr>
                <w:rFonts w:ascii="Calibri" w:hAnsi="Calibri"/>
                <w:color w:val="000000"/>
              </w:rPr>
            </w:pPr>
            <w:r w:rsidRPr="00687A22">
              <w:rPr>
                <w:rFonts w:ascii="Calibri" w:hAnsi="Calibri"/>
                <w:color w:val="000000"/>
              </w:rPr>
              <w:t>0.213</w:t>
            </w:r>
          </w:p>
        </w:tc>
      </w:tr>
      <w:tr w:rsidR="00687A22" w:rsidRPr="00687A22" w14:paraId="1658ED9E" w14:textId="77777777" w:rsidTr="00633156">
        <w:trPr>
          <w:trHeight w:val="320"/>
        </w:trPr>
        <w:tc>
          <w:tcPr>
            <w:tcW w:w="993" w:type="dxa"/>
            <w:tcBorders>
              <w:top w:val="nil"/>
              <w:left w:val="nil"/>
              <w:bottom w:val="nil"/>
              <w:right w:val="nil"/>
            </w:tcBorders>
            <w:shd w:val="clear" w:color="auto" w:fill="auto"/>
            <w:noWrap/>
            <w:vAlign w:val="bottom"/>
            <w:hideMark/>
          </w:tcPr>
          <w:p w14:paraId="51A1BBF7" w14:textId="77777777" w:rsidR="00687A22" w:rsidRPr="00687A22" w:rsidRDefault="00687A22" w:rsidP="00687A22">
            <w:pPr>
              <w:rPr>
                <w:rFonts w:ascii="Calibri" w:hAnsi="Calibri"/>
                <w:color w:val="000000"/>
              </w:rPr>
            </w:pPr>
            <w:r w:rsidRPr="00687A22">
              <w:rPr>
                <w:rFonts w:ascii="Calibri" w:hAnsi="Calibri"/>
                <w:color w:val="000000"/>
              </w:rPr>
              <w:t>c8</w:t>
            </w:r>
          </w:p>
        </w:tc>
        <w:tc>
          <w:tcPr>
            <w:tcW w:w="1417" w:type="dxa"/>
            <w:tcBorders>
              <w:top w:val="nil"/>
              <w:left w:val="nil"/>
              <w:bottom w:val="nil"/>
              <w:right w:val="nil"/>
            </w:tcBorders>
            <w:shd w:val="clear" w:color="auto" w:fill="auto"/>
            <w:noWrap/>
            <w:vAlign w:val="bottom"/>
            <w:hideMark/>
          </w:tcPr>
          <w:p w14:paraId="44B4E24C" w14:textId="77777777" w:rsidR="00687A22" w:rsidRPr="00687A22" w:rsidRDefault="00687A22" w:rsidP="00687A22">
            <w:pPr>
              <w:rPr>
                <w:rFonts w:ascii="Calibri" w:hAnsi="Calibri"/>
                <w:color w:val="000000"/>
              </w:rPr>
            </w:pPr>
            <w:r w:rsidRPr="00687A22">
              <w:rPr>
                <w:rFonts w:ascii="Calibri" w:hAnsi="Calibri"/>
                <w:color w:val="000000"/>
              </w:rPr>
              <w:t>5.998(5)</w:t>
            </w:r>
          </w:p>
        </w:tc>
        <w:tc>
          <w:tcPr>
            <w:tcW w:w="1134" w:type="dxa"/>
            <w:tcBorders>
              <w:top w:val="nil"/>
              <w:left w:val="nil"/>
              <w:bottom w:val="nil"/>
              <w:right w:val="nil"/>
            </w:tcBorders>
            <w:shd w:val="clear" w:color="auto" w:fill="auto"/>
            <w:noWrap/>
            <w:vAlign w:val="bottom"/>
            <w:hideMark/>
          </w:tcPr>
          <w:p w14:paraId="6A5A6934" w14:textId="77777777" w:rsidR="00687A22" w:rsidRPr="00687A22" w:rsidRDefault="00687A22" w:rsidP="00687A22">
            <w:pPr>
              <w:rPr>
                <w:rFonts w:ascii="Calibri" w:hAnsi="Calibri"/>
                <w:color w:val="000000"/>
              </w:rPr>
            </w:pPr>
            <w:r w:rsidRPr="00687A22">
              <w:rPr>
                <w:rFonts w:ascii="Calibri" w:hAnsi="Calibri"/>
                <w:color w:val="000000"/>
              </w:rPr>
              <w:t>0.306</w:t>
            </w:r>
          </w:p>
        </w:tc>
        <w:tc>
          <w:tcPr>
            <w:tcW w:w="1134" w:type="dxa"/>
            <w:tcBorders>
              <w:top w:val="nil"/>
              <w:left w:val="nil"/>
              <w:bottom w:val="nil"/>
              <w:right w:val="nil"/>
            </w:tcBorders>
            <w:shd w:val="clear" w:color="auto" w:fill="auto"/>
            <w:noWrap/>
            <w:vAlign w:val="bottom"/>
            <w:hideMark/>
          </w:tcPr>
          <w:p w14:paraId="2982E9CD" w14:textId="77777777" w:rsidR="00687A22" w:rsidRPr="00687A22" w:rsidRDefault="00687A22" w:rsidP="00687A22">
            <w:pPr>
              <w:rPr>
                <w:rFonts w:ascii="Calibri" w:hAnsi="Calibri"/>
                <w:color w:val="000000"/>
              </w:rPr>
            </w:pPr>
            <w:r w:rsidRPr="00687A22">
              <w:rPr>
                <w:rFonts w:ascii="Calibri" w:hAnsi="Calibri"/>
                <w:color w:val="000000"/>
              </w:rPr>
              <w:t>0.999</w:t>
            </w:r>
          </w:p>
        </w:tc>
        <w:tc>
          <w:tcPr>
            <w:tcW w:w="1134" w:type="dxa"/>
            <w:tcBorders>
              <w:top w:val="nil"/>
              <w:left w:val="nil"/>
              <w:bottom w:val="nil"/>
              <w:right w:val="nil"/>
            </w:tcBorders>
            <w:shd w:val="clear" w:color="auto" w:fill="auto"/>
            <w:noWrap/>
            <w:vAlign w:val="bottom"/>
            <w:hideMark/>
          </w:tcPr>
          <w:p w14:paraId="1E502542" w14:textId="77777777" w:rsidR="00687A22" w:rsidRPr="00687A22" w:rsidRDefault="00687A22" w:rsidP="00687A22">
            <w:pPr>
              <w:rPr>
                <w:rFonts w:ascii="Calibri" w:hAnsi="Calibri"/>
                <w:color w:val="000000"/>
              </w:rPr>
            </w:pPr>
            <w:r w:rsidRPr="00687A22">
              <w:rPr>
                <w:rFonts w:ascii="Calibri" w:hAnsi="Calibri"/>
                <w:color w:val="000000"/>
              </w:rPr>
              <w:t>0.024</w:t>
            </w:r>
          </w:p>
        </w:tc>
        <w:tc>
          <w:tcPr>
            <w:tcW w:w="1276" w:type="dxa"/>
            <w:tcBorders>
              <w:top w:val="nil"/>
              <w:left w:val="nil"/>
              <w:bottom w:val="nil"/>
              <w:right w:val="nil"/>
            </w:tcBorders>
            <w:shd w:val="clear" w:color="auto" w:fill="auto"/>
            <w:noWrap/>
            <w:vAlign w:val="bottom"/>
            <w:hideMark/>
          </w:tcPr>
          <w:p w14:paraId="03B208E8" w14:textId="77777777" w:rsidR="00687A22" w:rsidRPr="00687A22" w:rsidRDefault="00687A22" w:rsidP="00687A22">
            <w:pPr>
              <w:rPr>
                <w:rFonts w:ascii="Calibri" w:hAnsi="Calibri"/>
                <w:color w:val="000000"/>
              </w:rPr>
            </w:pPr>
            <w:r w:rsidRPr="00687A22">
              <w:rPr>
                <w:rFonts w:ascii="Calibri" w:hAnsi="Calibri"/>
                <w:color w:val="000000"/>
              </w:rPr>
              <w:t>35.668(5)</w:t>
            </w:r>
          </w:p>
        </w:tc>
        <w:tc>
          <w:tcPr>
            <w:tcW w:w="1417" w:type="dxa"/>
            <w:tcBorders>
              <w:top w:val="nil"/>
              <w:left w:val="nil"/>
              <w:bottom w:val="nil"/>
              <w:right w:val="nil"/>
            </w:tcBorders>
            <w:shd w:val="clear" w:color="auto" w:fill="auto"/>
            <w:noWrap/>
            <w:vAlign w:val="bottom"/>
            <w:hideMark/>
          </w:tcPr>
          <w:p w14:paraId="600C5B09"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550D4F4C" w14:textId="77777777" w:rsidR="00687A22" w:rsidRPr="00687A22" w:rsidRDefault="00687A22" w:rsidP="00687A22">
            <w:pPr>
              <w:rPr>
                <w:rFonts w:ascii="Calibri" w:hAnsi="Calibri"/>
                <w:color w:val="000000"/>
              </w:rPr>
            </w:pPr>
            <w:r w:rsidRPr="00687A22">
              <w:rPr>
                <w:rFonts w:ascii="Calibri" w:hAnsi="Calibri"/>
                <w:color w:val="000000"/>
              </w:rPr>
              <w:t>0.954</w:t>
            </w:r>
          </w:p>
        </w:tc>
        <w:tc>
          <w:tcPr>
            <w:tcW w:w="2061" w:type="dxa"/>
            <w:tcBorders>
              <w:top w:val="nil"/>
              <w:left w:val="nil"/>
              <w:bottom w:val="nil"/>
              <w:right w:val="nil"/>
            </w:tcBorders>
            <w:shd w:val="clear" w:color="auto" w:fill="auto"/>
            <w:noWrap/>
            <w:vAlign w:val="bottom"/>
            <w:hideMark/>
          </w:tcPr>
          <w:p w14:paraId="7AA7E714" w14:textId="77777777" w:rsidR="00687A22" w:rsidRPr="00687A22" w:rsidRDefault="00687A22" w:rsidP="00687A22">
            <w:pPr>
              <w:rPr>
                <w:rFonts w:ascii="Calibri" w:hAnsi="Calibri"/>
                <w:color w:val="000000"/>
              </w:rPr>
            </w:pPr>
            <w:r w:rsidRPr="00687A22">
              <w:rPr>
                <w:rFonts w:ascii="Calibri" w:hAnsi="Calibri"/>
                <w:color w:val="000000"/>
              </w:rPr>
              <w:t>0.126</w:t>
            </w:r>
          </w:p>
        </w:tc>
      </w:tr>
      <w:tr w:rsidR="00687A22" w:rsidRPr="00687A22" w14:paraId="02A63D17" w14:textId="77777777" w:rsidTr="00633156">
        <w:trPr>
          <w:trHeight w:val="320"/>
        </w:trPr>
        <w:tc>
          <w:tcPr>
            <w:tcW w:w="993" w:type="dxa"/>
            <w:tcBorders>
              <w:top w:val="nil"/>
              <w:left w:val="nil"/>
              <w:bottom w:val="nil"/>
              <w:right w:val="nil"/>
            </w:tcBorders>
            <w:shd w:val="clear" w:color="auto" w:fill="auto"/>
            <w:noWrap/>
            <w:vAlign w:val="bottom"/>
            <w:hideMark/>
          </w:tcPr>
          <w:p w14:paraId="6CA089E8" w14:textId="77777777" w:rsidR="00687A22" w:rsidRPr="00687A22" w:rsidRDefault="00687A22" w:rsidP="00687A22">
            <w:pPr>
              <w:rPr>
                <w:rFonts w:ascii="Calibri" w:hAnsi="Calibri"/>
                <w:color w:val="000000"/>
              </w:rPr>
            </w:pPr>
            <w:r w:rsidRPr="00687A22">
              <w:rPr>
                <w:rFonts w:ascii="Calibri" w:hAnsi="Calibri"/>
                <w:color w:val="000000"/>
              </w:rPr>
              <w:t>c9</w:t>
            </w:r>
          </w:p>
        </w:tc>
        <w:tc>
          <w:tcPr>
            <w:tcW w:w="1417" w:type="dxa"/>
            <w:tcBorders>
              <w:top w:val="nil"/>
              <w:left w:val="nil"/>
              <w:bottom w:val="nil"/>
              <w:right w:val="nil"/>
            </w:tcBorders>
            <w:shd w:val="clear" w:color="auto" w:fill="auto"/>
            <w:noWrap/>
            <w:vAlign w:val="bottom"/>
            <w:hideMark/>
          </w:tcPr>
          <w:p w14:paraId="65D77C5E" w14:textId="77777777" w:rsidR="00687A22" w:rsidRPr="00687A22" w:rsidRDefault="00687A22" w:rsidP="00687A22">
            <w:pPr>
              <w:rPr>
                <w:rFonts w:ascii="Calibri" w:hAnsi="Calibri"/>
                <w:color w:val="000000"/>
              </w:rPr>
            </w:pPr>
            <w:r w:rsidRPr="00687A22">
              <w:rPr>
                <w:rFonts w:ascii="Calibri" w:hAnsi="Calibri"/>
                <w:color w:val="000000"/>
              </w:rPr>
              <w:t>8.007(5)</w:t>
            </w:r>
          </w:p>
        </w:tc>
        <w:tc>
          <w:tcPr>
            <w:tcW w:w="1134" w:type="dxa"/>
            <w:tcBorders>
              <w:top w:val="nil"/>
              <w:left w:val="nil"/>
              <w:bottom w:val="nil"/>
              <w:right w:val="nil"/>
            </w:tcBorders>
            <w:shd w:val="clear" w:color="auto" w:fill="auto"/>
            <w:noWrap/>
            <w:vAlign w:val="bottom"/>
            <w:hideMark/>
          </w:tcPr>
          <w:p w14:paraId="16CB225B" w14:textId="77777777" w:rsidR="00687A22" w:rsidRPr="00687A22" w:rsidRDefault="00687A22" w:rsidP="00687A22">
            <w:pPr>
              <w:rPr>
                <w:rFonts w:ascii="Calibri" w:hAnsi="Calibri"/>
                <w:color w:val="000000"/>
              </w:rPr>
            </w:pPr>
            <w:r w:rsidRPr="00687A22">
              <w:rPr>
                <w:rFonts w:ascii="Calibri" w:hAnsi="Calibri"/>
                <w:color w:val="000000"/>
              </w:rPr>
              <w:t>0.156</w:t>
            </w:r>
          </w:p>
        </w:tc>
        <w:tc>
          <w:tcPr>
            <w:tcW w:w="1134" w:type="dxa"/>
            <w:tcBorders>
              <w:top w:val="nil"/>
              <w:left w:val="nil"/>
              <w:bottom w:val="nil"/>
              <w:right w:val="nil"/>
            </w:tcBorders>
            <w:shd w:val="clear" w:color="auto" w:fill="auto"/>
            <w:noWrap/>
            <w:vAlign w:val="bottom"/>
            <w:hideMark/>
          </w:tcPr>
          <w:p w14:paraId="09F1A85F" w14:textId="77777777" w:rsidR="00687A22" w:rsidRPr="00687A22" w:rsidRDefault="00687A22" w:rsidP="00687A22">
            <w:pPr>
              <w:rPr>
                <w:rFonts w:ascii="Calibri" w:hAnsi="Calibri"/>
                <w:color w:val="000000"/>
              </w:rPr>
            </w:pPr>
            <w:r w:rsidRPr="00687A22">
              <w:rPr>
                <w:rFonts w:ascii="Calibri" w:hAnsi="Calibri"/>
                <w:color w:val="000000"/>
              </w:rPr>
              <w:t>0.993</w:t>
            </w:r>
          </w:p>
        </w:tc>
        <w:tc>
          <w:tcPr>
            <w:tcW w:w="1134" w:type="dxa"/>
            <w:tcBorders>
              <w:top w:val="nil"/>
              <w:left w:val="nil"/>
              <w:bottom w:val="nil"/>
              <w:right w:val="nil"/>
            </w:tcBorders>
            <w:shd w:val="clear" w:color="auto" w:fill="auto"/>
            <w:noWrap/>
            <w:vAlign w:val="bottom"/>
            <w:hideMark/>
          </w:tcPr>
          <w:p w14:paraId="16D4F78A" w14:textId="77777777" w:rsidR="00687A22" w:rsidRPr="00687A22" w:rsidRDefault="00687A22" w:rsidP="00687A22">
            <w:pPr>
              <w:rPr>
                <w:rFonts w:ascii="Calibri" w:hAnsi="Calibri"/>
                <w:color w:val="000000"/>
              </w:rPr>
            </w:pPr>
            <w:r w:rsidRPr="00687A22">
              <w:rPr>
                <w:rFonts w:ascii="Calibri" w:hAnsi="Calibri"/>
                <w:color w:val="000000"/>
              </w:rPr>
              <w:t>0.041</w:t>
            </w:r>
          </w:p>
        </w:tc>
        <w:tc>
          <w:tcPr>
            <w:tcW w:w="1276" w:type="dxa"/>
            <w:tcBorders>
              <w:top w:val="nil"/>
              <w:left w:val="nil"/>
              <w:bottom w:val="nil"/>
              <w:right w:val="nil"/>
            </w:tcBorders>
            <w:shd w:val="clear" w:color="auto" w:fill="auto"/>
            <w:noWrap/>
            <w:vAlign w:val="bottom"/>
            <w:hideMark/>
          </w:tcPr>
          <w:p w14:paraId="0329375D" w14:textId="77777777" w:rsidR="00687A22" w:rsidRPr="00687A22" w:rsidRDefault="00687A22" w:rsidP="00687A22">
            <w:pPr>
              <w:rPr>
                <w:rFonts w:ascii="Calibri" w:hAnsi="Calibri"/>
                <w:color w:val="000000"/>
              </w:rPr>
            </w:pPr>
            <w:r w:rsidRPr="00687A22">
              <w:rPr>
                <w:rFonts w:ascii="Calibri" w:hAnsi="Calibri"/>
                <w:color w:val="000000"/>
              </w:rPr>
              <w:t>19.16(5)</w:t>
            </w:r>
          </w:p>
        </w:tc>
        <w:tc>
          <w:tcPr>
            <w:tcW w:w="1417" w:type="dxa"/>
            <w:tcBorders>
              <w:top w:val="nil"/>
              <w:left w:val="nil"/>
              <w:bottom w:val="nil"/>
              <w:right w:val="nil"/>
            </w:tcBorders>
            <w:shd w:val="clear" w:color="auto" w:fill="auto"/>
            <w:noWrap/>
            <w:vAlign w:val="bottom"/>
            <w:hideMark/>
          </w:tcPr>
          <w:p w14:paraId="5F3D902C" w14:textId="77777777" w:rsidR="00687A22" w:rsidRPr="00687A22" w:rsidRDefault="00687A22" w:rsidP="00687A22">
            <w:pPr>
              <w:rPr>
                <w:rFonts w:ascii="Calibri" w:hAnsi="Calibri"/>
                <w:color w:val="000000"/>
              </w:rPr>
            </w:pPr>
            <w:r w:rsidRPr="00687A22">
              <w:rPr>
                <w:rFonts w:ascii="Calibri" w:hAnsi="Calibri"/>
                <w:color w:val="000000"/>
              </w:rPr>
              <w:t>0.002</w:t>
            </w:r>
          </w:p>
        </w:tc>
        <w:tc>
          <w:tcPr>
            <w:tcW w:w="1134" w:type="dxa"/>
            <w:tcBorders>
              <w:top w:val="nil"/>
              <w:left w:val="nil"/>
              <w:bottom w:val="nil"/>
              <w:right w:val="nil"/>
            </w:tcBorders>
            <w:shd w:val="clear" w:color="auto" w:fill="auto"/>
            <w:noWrap/>
            <w:vAlign w:val="bottom"/>
            <w:hideMark/>
          </w:tcPr>
          <w:p w14:paraId="57D0DA53" w14:textId="77777777" w:rsidR="00687A22" w:rsidRPr="00687A22" w:rsidRDefault="00687A22" w:rsidP="00687A22">
            <w:pPr>
              <w:rPr>
                <w:rFonts w:ascii="Calibri" w:hAnsi="Calibri"/>
                <w:color w:val="000000"/>
              </w:rPr>
            </w:pPr>
            <w:r w:rsidRPr="00687A22">
              <w:rPr>
                <w:rFonts w:ascii="Calibri" w:hAnsi="Calibri"/>
                <w:color w:val="000000"/>
              </w:rPr>
              <w:t>0.979</w:t>
            </w:r>
          </w:p>
        </w:tc>
        <w:tc>
          <w:tcPr>
            <w:tcW w:w="2061" w:type="dxa"/>
            <w:tcBorders>
              <w:top w:val="nil"/>
              <w:left w:val="nil"/>
              <w:bottom w:val="nil"/>
              <w:right w:val="nil"/>
            </w:tcBorders>
            <w:shd w:val="clear" w:color="auto" w:fill="auto"/>
            <w:noWrap/>
            <w:vAlign w:val="bottom"/>
            <w:hideMark/>
          </w:tcPr>
          <w:p w14:paraId="02549A0B" w14:textId="77777777" w:rsidR="00687A22" w:rsidRPr="00687A22" w:rsidRDefault="00687A22" w:rsidP="00687A22">
            <w:pPr>
              <w:rPr>
                <w:rFonts w:ascii="Calibri" w:hAnsi="Calibri"/>
                <w:color w:val="000000"/>
              </w:rPr>
            </w:pPr>
            <w:r w:rsidRPr="00687A22">
              <w:rPr>
                <w:rFonts w:ascii="Calibri" w:hAnsi="Calibri"/>
                <w:color w:val="000000"/>
              </w:rPr>
              <w:t>0.086</w:t>
            </w:r>
          </w:p>
        </w:tc>
      </w:tr>
      <w:tr w:rsidR="00687A22" w:rsidRPr="00687A22" w14:paraId="6B4105CD" w14:textId="77777777" w:rsidTr="00633156">
        <w:trPr>
          <w:trHeight w:val="320"/>
        </w:trPr>
        <w:tc>
          <w:tcPr>
            <w:tcW w:w="993" w:type="dxa"/>
            <w:tcBorders>
              <w:top w:val="nil"/>
              <w:left w:val="nil"/>
              <w:bottom w:val="nil"/>
              <w:right w:val="nil"/>
            </w:tcBorders>
            <w:shd w:val="clear" w:color="auto" w:fill="auto"/>
            <w:noWrap/>
            <w:vAlign w:val="bottom"/>
            <w:hideMark/>
          </w:tcPr>
          <w:p w14:paraId="3E824B76" w14:textId="77777777" w:rsidR="00687A22" w:rsidRPr="00687A22" w:rsidRDefault="00687A22" w:rsidP="00687A22">
            <w:pPr>
              <w:rPr>
                <w:rFonts w:ascii="Calibri" w:hAnsi="Calibri"/>
                <w:color w:val="000000"/>
              </w:rPr>
            </w:pPr>
            <w:r w:rsidRPr="00687A22">
              <w:rPr>
                <w:rFonts w:ascii="Calibri" w:hAnsi="Calibri"/>
                <w:color w:val="000000"/>
              </w:rPr>
              <w:t>e1</w:t>
            </w:r>
          </w:p>
        </w:tc>
        <w:tc>
          <w:tcPr>
            <w:tcW w:w="1417" w:type="dxa"/>
            <w:tcBorders>
              <w:top w:val="nil"/>
              <w:left w:val="nil"/>
              <w:bottom w:val="nil"/>
              <w:right w:val="nil"/>
            </w:tcBorders>
            <w:shd w:val="clear" w:color="auto" w:fill="auto"/>
            <w:noWrap/>
            <w:vAlign w:val="bottom"/>
            <w:hideMark/>
          </w:tcPr>
          <w:p w14:paraId="2795CFDF" w14:textId="77777777" w:rsidR="00687A22" w:rsidRPr="00687A22" w:rsidRDefault="00687A22" w:rsidP="00687A22">
            <w:pPr>
              <w:rPr>
                <w:rFonts w:ascii="Calibri" w:hAnsi="Calibri"/>
                <w:color w:val="000000"/>
              </w:rPr>
            </w:pPr>
            <w:r w:rsidRPr="00687A22">
              <w:rPr>
                <w:rFonts w:ascii="Calibri" w:hAnsi="Calibri"/>
                <w:color w:val="000000"/>
              </w:rPr>
              <w:t>7.139(5)</w:t>
            </w:r>
          </w:p>
        </w:tc>
        <w:tc>
          <w:tcPr>
            <w:tcW w:w="1134" w:type="dxa"/>
            <w:tcBorders>
              <w:top w:val="nil"/>
              <w:left w:val="nil"/>
              <w:bottom w:val="nil"/>
              <w:right w:val="nil"/>
            </w:tcBorders>
            <w:shd w:val="clear" w:color="auto" w:fill="auto"/>
            <w:noWrap/>
            <w:vAlign w:val="bottom"/>
            <w:hideMark/>
          </w:tcPr>
          <w:p w14:paraId="39546053" w14:textId="77777777" w:rsidR="00687A22" w:rsidRPr="00687A22" w:rsidRDefault="00687A22" w:rsidP="00687A22">
            <w:pPr>
              <w:rPr>
                <w:rFonts w:ascii="Calibri" w:hAnsi="Calibri"/>
                <w:color w:val="000000"/>
              </w:rPr>
            </w:pPr>
            <w:r w:rsidRPr="00687A22">
              <w:rPr>
                <w:rFonts w:ascii="Calibri" w:hAnsi="Calibri"/>
                <w:color w:val="000000"/>
              </w:rPr>
              <w:t>0.21</w:t>
            </w:r>
          </w:p>
        </w:tc>
        <w:tc>
          <w:tcPr>
            <w:tcW w:w="1134" w:type="dxa"/>
            <w:tcBorders>
              <w:top w:val="nil"/>
              <w:left w:val="nil"/>
              <w:bottom w:val="nil"/>
              <w:right w:val="nil"/>
            </w:tcBorders>
            <w:shd w:val="clear" w:color="auto" w:fill="auto"/>
            <w:noWrap/>
            <w:vAlign w:val="bottom"/>
            <w:hideMark/>
          </w:tcPr>
          <w:p w14:paraId="75002079" w14:textId="77777777" w:rsidR="00687A22" w:rsidRPr="00687A22" w:rsidRDefault="00687A22" w:rsidP="00687A22">
            <w:pPr>
              <w:rPr>
                <w:rFonts w:ascii="Calibri" w:hAnsi="Calibri"/>
                <w:color w:val="000000"/>
              </w:rPr>
            </w:pPr>
            <w:r w:rsidRPr="00687A22">
              <w:rPr>
                <w:rFonts w:ascii="Calibri" w:hAnsi="Calibri"/>
                <w:color w:val="000000"/>
              </w:rPr>
              <w:t>0.997</w:t>
            </w:r>
          </w:p>
        </w:tc>
        <w:tc>
          <w:tcPr>
            <w:tcW w:w="1134" w:type="dxa"/>
            <w:tcBorders>
              <w:top w:val="nil"/>
              <w:left w:val="nil"/>
              <w:bottom w:val="nil"/>
              <w:right w:val="nil"/>
            </w:tcBorders>
            <w:shd w:val="clear" w:color="auto" w:fill="auto"/>
            <w:noWrap/>
            <w:vAlign w:val="bottom"/>
            <w:hideMark/>
          </w:tcPr>
          <w:p w14:paraId="20EAB75F" w14:textId="77777777" w:rsidR="00687A22" w:rsidRPr="00687A22" w:rsidRDefault="00687A22" w:rsidP="00687A22">
            <w:pPr>
              <w:rPr>
                <w:rFonts w:ascii="Calibri" w:hAnsi="Calibri"/>
                <w:color w:val="000000"/>
              </w:rPr>
            </w:pPr>
            <w:r w:rsidRPr="00687A22">
              <w:rPr>
                <w:rFonts w:ascii="Calibri" w:hAnsi="Calibri"/>
                <w:color w:val="000000"/>
              </w:rPr>
              <w:t>0.034</w:t>
            </w:r>
          </w:p>
        </w:tc>
        <w:tc>
          <w:tcPr>
            <w:tcW w:w="1276" w:type="dxa"/>
            <w:tcBorders>
              <w:top w:val="nil"/>
              <w:left w:val="nil"/>
              <w:bottom w:val="nil"/>
              <w:right w:val="nil"/>
            </w:tcBorders>
            <w:shd w:val="clear" w:color="auto" w:fill="auto"/>
            <w:noWrap/>
            <w:vAlign w:val="bottom"/>
            <w:hideMark/>
          </w:tcPr>
          <w:p w14:paraId="67898343" w14:textId="77777777" w:rsidR="00687A22" w:rsidRPr="00687A22" w:rsidRDefault="00687A22" w:rsidP="00687A22">
            <w:pPr>
              <w:rPr>
                <w:rFonts w:ascii="Calibri" w:hAnsi="Calibri"/>
                <w:color w:val="000000"/>
              </w:rPr>
            </w:pPr>
            <w:r w:rsidRPr="00687A22">
              <w:rPr>
                <w:rFonts w:ascii="Calibri" w:hAnsi="Calibri"/>
                <w:color w:val="000000"/>
              </w:rPr>
              <w:t>6.341(5)</w:t>
            </w:r>
          </w:p>
        </w:tc>
        <w:tc>
          <w:tcPr>
            <w:tcW w:w="1417" w:type="dxa"/>
            <w:tcBorders>
              <w:top w:val="nil"/>
              <w:left w:val="nil"/>
              <w:bottom w:val="nil"/>
              <w:right w:val="nil"/>
            </w:tcBorders>
            <w:shd w:val="clear" w:color="auto" w:fill="auto"/>
            <w:noWrap/>
            <w:vAlign w:val="bottom"/>
            <w:hideMark/>
          </w:tcPr>
          <w:p w14:paraId="217D93AF" w14:textId="77777777" w:rsidR="00687A22" w:rsidRPr="00687A22" w:rsidRDefault="00687A22" w:rsidP="00687A22">
            <w:pPr>
              <w:rPr>
                <w:rFonts w:ascii="Calibri" w:hAnsi="Calibri"/>
                <w:color w:val="000000"/>
              </w:rPr>
            </w:pPr>
            <w:r w:rsidRPr="00687A22">
              <w:rPr>
                <w:rFonts w:ascii="Calibri" w:hAnsi="Calibri"/>
                <w:color w:val="000000"/>
              </w:rPr>
              <w:t>0.274</w:t>
            </w:r>
          </w:p>
        </w:tc>
        <w:tc>
          <w:tcPr>
            <w:tcW w:w="1134" w:type="dxa"/>
            <w:tcBorders>
              <w:top w:val="nil"/>
              <w:left w:val="nil"/>
              <w:bottom w:val="nil"/>
              <w:right w:val="nil"/>
            </w:tcBorders>
            <w:shd w:val="clear" w:color="auto" w:fill="auto"/>
            <w:noWrap/>
            <w:vAlign w:val="bottom"/>
            <w:hideMark/>
          </w:tcPr>
          <w:p w14:paraId="69975B17" w14:textId="77777777" w:rsidR="00687A22" w:rsidRPr="00687A22" w:rsidRDefault="00687A22" w:rsidP="00687A22">
            <w:pPr>
              <w:rPr>
                <w:rFonts w:ascii="Calibri" w:hAnsi="Calibri"/>
                <w:color w:val="000000"/>
              </w:rPr>
            </w:pPr>
            <w:r w:rsidRPr="00687A22">
              <w:rPr>
                <w:rFonts w:ascii="Calibri" w:hAnsi="Calibri"/>
                <w:color w:val="000000"/>
              </w:rPr>
              <w:t>0.997</w:t>
            </w:r>
          </w:p>
        </w:tc>
        <w:tc>
          <w:tcPr>
            <w:tcW w:w="2061" w:type="dxa"/>
            <w:tcBorders>
              <w:top w:val="nil"/>
              <w:left w:val="nil"/>
              <w:bottom w:val="nil"/>
              <w:right w:val="nil"/>
            </w:tcBorders>
            <w:shd w:val="clear" w:color="auto" w:fill="auto"/>
            <w:noWrap/>
            <w:vAlign w:val="bottom"/>
            <w:hideMark/>
          </w:tcPr>
          <w:p w14:paraId="6E8E7C3C" w14:textId="77777777" w:rsidR="00687A22" w:rsidRPr="00687A22" w:rsidRDefault="00687A22" w:rsidP="00687A22">
            <w:pPr>
              <w:rPr>
                <w:rFonts w:ascii="Calibri" w:hAnsi="Calibri"/>
                <w:color w:val="000000"/>
              </w:rPr>
            </w:pPr>
            <w:r w:rsidRPr="00687A22">
              <w:rPr>
                <w:rFonts w:ascii="Calibri" w:hAnsi="Calibri"/>
                <w:color w:val="000000"/>
              </w:rPr>
              <w:t>0.026</w:t>
            </w:r>
          </w:p>
        </w:tc>
      </w:tr>
      <w:tr w:rsidR="00687A22" w:rsidRPr="00687A22" w14:paraId="3317EEF8" w14:textId="77777777" w:rsidTr="00633156">
        <w:trPr>
          <w:trHeight w:val="320"/>
        </w:trPr>
        <w:tc>
          <w:tcPr>
            <w:tcW w:w="993" w:type="dxa"/>
            <w:tcBorders>
              <w:top w:val="nil"/>
              <w:left w:val="nil"/>
              <w:bottom w:val="nil"/>
              <w:right w:val="nil"/>
            </w:tcBorders>
            <w:shd w:val="clear" w:color="auto" w:fill="auto"/>
            <w:noWrap/>
            <w:vAlign w:val="bottom"/>
            <w:hideMark/>
          </w:tcPr>
          <w:p w14:paraId="38887AFD" w14:textId="77777777" w:rsidR="00687A22" w:rsidRPr="00687A22" w:rsidRDefault="00687A22" w:rsidP="00687A22">
            <w:pPr>
              <w:rPr>
                <w:rFonts w:ascii="Calibri" w:hAnsi="Calibri"/>
                <w:color w:val="000000"/>
              </w:rPr>
            </w:pPr>
            <w:r w:rsidRPr="00687A22">
              <w:rPr>
                <w:rFonts w:ascii="Calibri" w:hAnsi="Calibri"/>
                <w:color w:val="000000"/>
              </w:rPr>
              <w:t>e2</w:t>
            </w:r>
          </w:p>
        </w:tc>
        <w:tc>
          <w:tcPr>
            <w:tcW w:w="1417" w:type="dxa"/>
            <w:tcBorders>
              <w:top w:val="nil"/>
              <w:left w:val="nil"/>
              <w:bottom w:val="nil"/>
              <w:right w:val="nil"/>
            </w:tcBorders>
            <w:shd w:val="clear" w:color="auto" w:fill="auto"/>
            <w:noWrap/>
            <w:vAlign w:val="bottom"/>
            <w:hideMark/>
          </w:tcPr>
          <w:p w14:paraId="66E31CF1" w14:textId="77777777" w:rsidR="00687A22" w:rsidRPr="00687A22" w:rsidRDefault="00687A22" w:rsidP="00687A22">
            <w:pPr>
              <w:rPr>
                <w:rFonts w:ascii="Calibri" w:hAnsi="Calibri"/>
                <w:color w:val="000000"/>
              </w:rPr>
            </w:pPr>
            <w:r w:rsidRPr="00687A22">
              <w:rPr>
                <w:rFonts w:ascii="Calibri" w:hAnsi="Calibri"/>
                <w:color w:val="000000"/>
              </w:rPr>
              <w:t>21.787(5)</w:t>
            </w:r>
          </w:p>
        </w:tc>
        <w:tc>
          <w:tcPr>
            <w:tcW w:w="1134" w:type="dxa"/>
            <w:tcBorders>
              <w:top w:val="nil"/>
              <w:left w:val="nil"/>
              <w:bottom w:val="nil"/>
              <w:right w:val="nil"/>
            </w:tcBorders>
            <w:shd w:val="clear" w:color="auto" w:fill="auto"/>
            <w:noWrap/>
            <w:vAlign w:val="bottom"/>
            <w:hideMark/>
          </w:tcPr>
          <w:p w14:paraId="31DA2C02" w14:textId="77777777" w:rsidR="00687A22" w:rsidRPr="00687A22" w:rsidRDefault="00687A22" w:rsidP="00687A22">
            <w:pPr>
              <w:rPr>
                <w:rFonts w:ascii="Calibri" w:hAnsi="Calibri"/>
                <w:color w:val="000000"/>
              </w:rPr>
            </w:pPr>
            <w:r w:rsidRPr="00687A22">
              <w:rPr>
                <w:rFonts w:ascii="Calibri" w:hAnsi="Calibri"/>
                <w:color w:val="000000"/>
              </w:rPr>
              <w:t>0.001</w:t>
            </w:r>
          </w:p>
        </w:tc>
        <w:tc>
          <w:tcPr>
            <w:tcW w:w="1134" w:type="dxa"/>
            <w:tcBorders>
              <w:top w:val="nil"/>
              <w:left w:val="nil"/>
              <w:bottom w:val="nil"/>
              <w:right w:val="nil"/>
            </w:tcBorders>
            <w:shd w:val="clear" w:color="auto" w:fill="auto"/>
            <w:noWrap/>
            <w:vAlign w:val="bottom"/>
            <w:hideMark/>
          </w:tcPr>
          <w:p w14:paraId="19D71621" w14:textId="77777777" w:rsidR="00687A22" w:rsidRPr="00687A22" w:rsidRDefault="00687A22" w:rsidP="00687A22">
            <w:pPr>
              <w:rPr>
                <w:rFonts w:ascii="Calibri" w:hAnsi="Calibri"/>
                <w:color w:val="000000"/>
              </w:rPr>
            </w:pPr>
            <w:r w:rsidRPr="00687A22">
              <w:rPr>
                <w:rFonts w:ascii="Calibri" w:hAnsi="Calibri"/>
                <w:color w:val="000000"/>
              </w:rPr>
              <w:t>0.985</w:t>
            </w:r>
          </w:p>
        </w:tc>
        <w:tc>
          <w:tcPr>
            <w:tcW w:w="1134" w:type="dxa"/>
            <w:tcBorders>
              <w:top w:val="nil"/>
              <w:left w:val="nil"/>
              <w:bottom w:val="nil"/>
              <w:right w:val="nil"/>
            </w:tcBorders>
            <w:shd w:val="clear" w:color="auto" w:fill="auto"/>
            <w:noWrap/>
            <w:vAlign w:val="bottom"/>
            <w:hideMark/>
          </w:tcPr>
          <w:p w14:paraId="6B78BBD0" w14:textId="77777777" w:rsidR="00687A22" w:rsidRPr="00687A22" w:rsidRDefault="00687A22" w:rsidP="00687A22">
            <w:pPr>
              <w:rPr>
                <w:rFonts w:ascii="Calibri" w:hAnsi="Calibri"/>
                <w:color w:val="000000"/>
              </w:rPr>
            </w:pPr>
            <w:r w:rsidRPr="00687A22">
              <w:rPr>
                <w:rFonts w:ascii="Calibri" w:hAnsi="Calibri"/>
                <w:color w:val="000000"/>
              </w:rPr>
              <w:t>0.097</w:t>
            </w:r>
          </w:p>
        </w:tc>
        <w:tc>
          <w:tcPr>
            <w:tcW w:w="1276" w:type="dxa"/>
            <w:tcBorders>
              <w:top w:val="nil"/>
              <w:left w:val="nil"/>
              <w:bottom w:val="nil"/>
              <w:right w:val="nil"/>
            </w:tcBorders>
            <w:shd w:val="clear" w:color="auto" w:fill="auto"/>
            <w:noWrap/>
            <w:vAlign w:val="bottom"/>
            <w:hideMark/>
          </w:tcPr>
          <w:p w14:paraId="11CA13E0" w14:textId="77777777" w:rsidR="00687A22" w:rsidRPr="00687A22" w:rsidRDefault="00687A22" w:rsidP="00687A22">
            <w:pPr>
              <w:rPr>
                <w:rFonts w:ascii="Calibri" w:hAnsi="Calibri"/>
                <w:color w:val="000000"/>
              </w:rPr>
            </w:pPr>
            <w:r w:rsidRPr="00687A22">
              <w:rPr>
                <w:rFonts w:ascii="Calibri" w:hAnsi="Calibri"/>
                <w:color w:val="000000"/>
              </w:rPr>
              <w:t>44.117(5)</w:t>
            </w:r>
          </w:p>
        </w:tc>
        <w:tc>
          <w:tcPr>
            <w:tcW w:w="1417" w:type="dxa"/>
            <w:tcBorders>
              <w:top w:val="nil"/>
              <w:left w:val="nil"/>
              <w:bottom w:val="nil"/>
              <w:right w:val="nil"/>
            </w:tcBorders>
            <w:shd w:val="clear" w:color="auto" w:fill="auto"/>
            <w:noWrap/>
            <w:vAlign w:val="bottom"/>
            <w:hideMark/>
          </w:tcPr>
          <w:p w14:paraId="10692EDA"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2E3716B2" w14:textId="77777777" w:rsidR="00687A22" w:rsidRPr="00687A22" w:rsidRDefault="00687A22" w:rsidP="00687A22">
            <w:pPr>
              <w:rPr>
                <w:rFonts w:ascii="Calibri" w:hAnsi="Calibri"/>
                <w:color w:val="000000"/>
              </w:rPr>
            </w:pPr>
            <w:r w:rsidRPr="00687A22">
              <w:rPr>
                <w:rFonts w:ascii="Calibri" w:hAnsi="Calibri"/>
                <w:color w:val="000000"/>
              </w:rPr>
              <w:t>0.966</w:t>
            </w:r>
          </w:p>
        </w:tc>
        <w:tc>
          <w:tcPr>
            <w:tcW w:w="2061" w:type="dxa"/>
            <w:tcBorders>
              <w:top w:val="nil"/>
              <w:left w:val="nil"/>
              <w:bottom w:val="nil"/>
              <w:right w:val="nil"/>
            </w:tcBorders>
            <w:shd w:val="clear" w:color="auto" w:fill="auto"/>
            <w:noWrap/>
            <w:vAlign w:val="bottom"/>
            <w:hideMark/>
          </w:tcPr>
          <w:p w14:paraId="126E78AB" w14:textId="77777777" w:rsidR="00687A22" w:rsidRPr="00687A22" w:rsidRDefault="00687A22" w:rsidP="00687A22">
            <w:pPr>
              <w:rPr>
                <w:rFonts w:ascii="Calibri" w:hAnsi="Calibri"/>
                <w:color w:val="000000"/>
              </w:rPr>
            </w:pPr>
            <w:r w:rsidRPr="00687A22">
              <w:rPr>
                <w:rFonts w:ascii="Calibri" w:hAnsi="Calibri"/>
                <w:color w:val="000000"/>
              </w:rPr>
              <w:t>0.142</w:t>
            </w:r>
          </w:p>
        </w:tc>
      </w:tr>
      <w:tr w:rsidR="00687A22" w:rsidRPr="00687A22" w14:paraId="32922D17" w14:textId="77777777" w:rsidTr="00633156">
        <w:trPr>
          <w:trHeight w:val="320"/>
        </w:trPr>
        <w:tc>
          <w:tcPr>
            <w:tcW w:w="993" w:type="dxa"/>
            <w:tcBorders>
              <w:top w:val="nil"/>
              <w:left w:val="nil"/>
              <w:bottom w:val="nil"/>
              <w:right w:val="nil"/>
            </w:tcBorders>
            <w:shd w:val="clear" w:color="auto" w:fill="auto"/>
            <w:noWrap/>
            <w:vAlign w:val="bottom"/>
            <w:hideMark/>
          </w:tcPr>
          <w:p w14:paraId="3837786F" w14:textId="77777777" w:rsidR="00687A22" w:rsidRPr="00687A22" w:rsidRDefault="00687A22" w:rsidP="00687A22">
            <w:pPr>
              <w:rPr>
                <w:rFonts w:ascii="Calibri" w:hAnsi="Calibri"/>
                <w:color w:val="000000"/>
              </w:rPr>
            </w:pPr>
            <w:r w:rsidRPr="00687A22">
              <w:rPr>
                <w:rFonts w:ascii="Calibri" w:hAnsi="Calibri"/>
                <w:color w:val="000000"/>
              </w:rPr>
              <w:t>e3</w:t>
            </w:r>
          </w:p>
        </w:tc>
        <w:tc>
          <w:tcPr>
            <w:tcW w:w="1417" w:type="dxa"/>
            <w:tcBorders>
              <w:top w:val="nil"/>
              <w:left w:val="nil"/>
              <w:bottom w:val="nil"/>
              <w:right w:val="nil"/>
            </w:tcBorders>
            <w:shd w:val="clear" w:color="auto" w:fill="auto"/>
            <w:noWrap/>
            <w:vAlign w:val="bottom"/>
            <w:hideMark/>
          </w:tcPr>
          <w:p w14:paraId="43141A15" w14:textId="77777777" w:rsidR="00687A22" w:rsidRPr="00687A22" w:rsidRDefault="00687A22" w:rsidP="00687A22">
            <w:pPr>
              <w:rPr>
                <w:rFonts w:ascii="Calibri" w:hAnsi="Calibri"/>
                <w:color w:val="000000"/>
              </w:rPr>
            </w:pPr>
            <w:r w:rsidRPr="00687A22">
              <w:rPr>
                <w:rFonts w:ascii="Calibri" w:hAnsi="Calibri"/>
                <w:color w:val="000000"/>
              </w:rPr>
              <w:t>9.454(5)</w:t>
            </w:r>
          </w:p>
        </w:tc>
        <w:tc>
          <w:tcPr>
            <w:tcW w:w="1134" w:type="dxa"/>
            <w:tcBorders>
              <w:top w:val="nil"/>
              <w:left w:val="nil"/>
              <w:bottom w:val="nil"/>
              <w:right w:val="nil"/>
            </w:tcBorders>
            <w:shd w:val="clear" w:color="auto" w:fill="auto"/>
            <w:noWrap/>
            <w:vAlign w:val="bottom"/>
            <w:hideMark/>
          </w:tcPr>
          <w:p w14:paraId="753976B6" w14:textId="77777777" w:rsidR="00687A22" w:rsidRPr="00687A22" w:rsidRDefault="00687A22" w:rsidP="00687A22">
            <w:pPr>
              <w:rPr>
                <w:rFonts w:ascii="Calibri" w:hAnsi="Calibri"/>
                <w:color w:val="000000"/>
              </w:rPr>
            </w:pPr>
            <w:r w:rsidRPr="00687A22">
              <w:rPr>
                <w:rFonts w:ascii="Calibri" w:hAnsi="Calibri"/>
                <w:color w:val="000000"/>
              </w:rPr>
              <w:t>0.092</w:t>
            </w:r>
          </w:p>
        </w:tc>
        <w:tc>
          <w:tcPr>
            <w:tcW w:w="1134" w:type="dxa"/>
            <w:tcBorders>
              <w:top w:val="nil"/>
              <w:left w:val="nil"/>
              <w:bottom w:val="nil"/>
              <w:right w:val="nil"/>
            </w:tcBorders>
            <w:shd w:val="clear" w:color="auto" w:fill="auto"/>
            <w:noWrap/>
            <w:vAlign w:val="bottom"/>
            <w:hideMark/>
          </w:tcPr>
          <w:p w14:paraId="388C1137" w14:textId="77777777" w:rsidR="00687A22" w:rsidRPr="00687A22" w:rsidRDefault="00687A22" w:rsidP="00687A22">
            <w:pPr>
              <w:rPr>
                <w:rFonts w:ascii="Calibri" w:hAnsi="Calibri"/>
                <w:color w:val="000000"/>
              </w:rPr>
            </w:pPr>
            <w:r w:rsidRPr="00687A22">
              <w:rPr>
                <w:rFonts w:ascii="Calibri" w:hAnsi="Calibri"/>
                <w:color w:val="000000"/>
              </w:rPr>
              <w:t>0.995</w:t>
            </w:r>
          </w:p>
        </w:tc>
        <w:tc>
          <w:tcPr>
            <w:tcW w:w="1134" w:type="dxa"/>
            <w:tcBorders>
              <w:top w:val="nil"/>
              <w:left w:val="nil"/>
              <w:bottom w:val="nil"/>
              <w:right w:val="nil"/>
            </w:tcBorders>
            <w:shd w:val="clear" w:color="auto" w:fill="auto"/>
            <w:noWrap/>
            <w:vAlign w:val="bottom"/>
            <w:hideMark/>
          </w:tcPr>
          <w:p w14:paraId="707D3070" w14:textId="77777777" w:rsidR="00687A22" w:rsidRPr="00687A22" w:rsidRDefault="00687A22" w:rsidP="00687A22">
            <w:pPr>
              <w:rPr>
                <w:rFonts w:ascii="Calibri" w:hAnsi="Calibri"/>
                <w:color w:val="000000"/>
              </w:rPr>
            </w:pPr>
            <w:r w:rsidRPr="00687A22">
              <w:rPr>
                <w:rFonts w:ascii="Calibri" w:hAnsi="Calibri"/>
                <w:color w:val="000000"/>
              </w:rPr>
              <w:t>0.05</w:t>
            </w:r>
          </w:p>
        </w:tc>
        <w:tc>
          <w:tcPr>
            <w:tcW w:w="1276" w:type="dxa"/>
            <w:tcBorders>
              <w:top w:val="nil"/>
              <w:left w:val="nil"/>
              <w:bottom w:val="nil"/>
              <w:right w:val="nil"/>
            </w:tcBorders>
            <w:shd w:val="clear" w:color="auto" w:fill="auto"/>
            <w:noWrap/>
            <w:vAlign w:val="bottom"/>
            <w:hideMark/>
          </w:tcPr>
          <w:p w14:paraId="0DB82124" w14:textId="77777777" w:rsidR="00687A22" w:rsidRPr="00687A22" w:rsidRDefault="00687A22" w:rsidP="00687A22">
            <w:pPr>
              <w:rPr>
                <w:rFonts w:ascii="Calibri" w:hAnsi="Calibri"/>
                <w:color w:val="000000"/>
              </w:rPr>
            </w:pPr>
            <w:r w:rsidRPr="00687A22">
              <w:rPr>
                <w:rFonts w:ascii="Calibri" w:hAnsi="Calibri"/>
                <w:color w:val="000000"/>
              </w:rPr>
              <w:t>50.828(5)</w:t>
            </w:r>
          </w:p>
        </w:tc>
        <w:tc>
          <w:tcPr>
            <w:tcW w:w="1417" w:type="dxa"/>
            <w:tcBorders>
              <w:top w:val="nil"/>
              <w:left w:val="nil"/>
              <w:bottom w:val="nil"/>
              <w:right w:val="nil"/>
            </w:tcBorders>
            <w:shd w:val="clear" w:color="auto" w:fill="auto"/>
            <w:noWrap/>
            <w:vAlign w:val="bottom"/>
            <w:hideMark/>
          </w:tcPr>
          <w:p w14:paraId="6BDC1DA5"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766A2C4A" w14:textId="77777777" w:rsidR="00687A22" w:rsidRPr="00687A22" w:rsidRDefault="00687A22" w:rsidP="00687A22">
            <w:pPr>
              <w:rPr>
                <w:rFonts w:ascii="Calibri" w:hAnsi="Calibri"/>
                <w:color w:val="000000"/>
              </w:rPr>
            </w:pPr>
            <w:r w:rsidRPr="00687A22">
              <w:rPr>
                <w:rFonts w:ascii="Calibri" w:hAnsi="Calibri"/>
                <w:color w:val="000000"/>
              </w:rPr>
              <w:t>0.943</w:t>
            </w:r>
          </w:p>
        </w:tc>
        <w:tc>
          <w:tcPr>
            <w:tcW w:w="2061" w:type="dxa"/>
            <w:tcBorders>
              <w:top w:val="nil"/>
              <w:left w:val="nil"/>
              <w:bottom w:val="nil"/>
              <w:right w:val="nil"/>
            </w:tcBorders>
            <w:shd w:val="clear" w:color="auto" w:fill="auto"/>
            <w:noWrap/>
            <w:vAlign w:val="bottom"/>
            <w:hideMark/>
          </w:tcPr>
          <w:p w14:paraId="6231FBB5" w14:textId="77777777" w:rsidR="00687A22" w:rsidRPr="00687A22" w:rsidRDefault="00687A22" w:rsidP="00687A22">
            <w:pPr>
              <w:rPr>
                <w:rFonts w:ascii="Calibri" w:hAnsi="Calibri"/>
                <w:color w:val="000000"/>
              </w:rPr>
            </w:pPr>
            <w:r w:rsidRPr="00687A22">
              <w:rPr>
                <w:rFonts w:ascii="Calibri" w:hAnsi="Calibri"/>
                <w:color w:val="000000"/>
              </w:rPr>
              <w:t>0.154</w:t>
            </w:r>
          </w:p>
        </w:tc>
      </w:tr>
      <w:tr w:rsidR="00687A22" w:rsidRPr="00687A22" w14:paraId="4967158C" w14:textId="77777777" w:rsidTr="00633156">
        <w:trPr>
          <w:trHeight w:val="320"/>
        </w:trPr>
        <w:tc>
          <w:tcPr>
            <w:tcW w:w="993" w:type="dxa"/>
            <w:tcBorders>
              <w:top w:val="nil"/>
              <w:left w:val="nil"/>
              <w:bottom w:val="nil"/>
              <w:right w:val="nil"/>
            </w:tcBorders>
            <w:shd w:val="clear" w:color="auto" w:fill="auto"/>
            <w:noWrap/>
            <w:vAlign w:val="bottom"/>
            <w:hideMark/>
          </w:tcPr>
          <w:p w14:paraId="2CD89922" w14:textId="77777777" w:rsidR="00687A22" w:rsidRPr="00687A22" w:rsidRDefault="00687A22" w:rsidP="00687A22">
            <w:pPr>
              <w:rPr>
                <w:rFonts w:ascii="Calibri" w:hAnsi="Calibri"/>
                <w:color w:val="000000"/>
              </w:rPr>
            </w:pPr>
            <w:r w:rsidRPr="00687A22">
              <w:rPr>
                <w:rFonts w:ascii="Calibri" w:hAnsi="Calibri"/>
                <w:color w:val="000000"/>
              </w:rPr>
              <w:t>e4</w:t>
            </w:r>
          </w:p>
        </w:tc>
        <w:tc>
          <w:tcPr>
            <w:tcW w:w="1417" w:type="dxa"/>
            <w:tcBorders>
              <w:top w:val="nil"/>
              <w:left w:val="nil"/>
              <w:bottom w:val="nil"/>
              <w:right w:val="nil"/>
            </w:tcBorders>
            <w:shd w:val="clear" w:color="auto" w:fill="auto"/>
            <w:noWrap/>
            <w:vAlign w:val="bottom"/>
            <w:hideMark/>
          </w:tcPr>
          <w:p w14:paraId="0C7775A9" w14:textId="77777777" w:rsidR="00687A22" w:rsidRPr="00687A22" w:rsidRDefault="00687A22" w:rsidP="00687A22">
            <w:pPr>
              <w:rPr>
                <w:rFonts w:ascii="Calibri" w:hAnsi="Calibri"/>
                <w:color w:val="000000"/>
              </w:rPr>
            </w:pPr>
            <w:r w:rsidRPr="00687A22">
              <w:rPr>
                <w:rFonts w:ascii="Calibri" w:hAnsi="Calibri"/>
                <w:color w:val="000000"/>
              </w:rPr>
              <w:t>0.793(5)</w:t>
            </w:r>
          </w:p>
        </w:tc>
        <w:tc>
          <w:tcPr>
            <w:tcW w:w="1134" w:type="dxa"/>
            <w:tcBorders>
              <w:top w:val="nil"/>
              <w:left w:val="nil"/>
              <w:bottom w:val="nil"/>
              <w:right w:val="nil"/>
            </w:tcBorders>
            <w:shd w:val="clear" w:color="auto" w:fill="auto"/>
            <w:noWrap/>
            <w:vAlign w:val="bottom"/>
            <w:hideMark/>
          </w:tcPr>
          <w:p w14:paraId="5DE992BC" w14:textId="77777777" w:rsidR="00687A22" w:rsidRPr="00687A22" w:rsidRDefault="00687A22" w:rsidP="00687A22">
            <w:pPr>
              <w:rPr>
                <w:rFonts w:ascii="Calibri" w:hAnsi="Calibri"/>
                <w:color w:val="000000"/>
              </w:rPr>
            </w:pPr>
            <w:r w:rsidRPr="00687A22">
              <w:rPr>
                <w:rFonts w:ascii="Calibri" w:hAnsi="Calibri"/>
                <w:color w:val="000000"/>
              </w:rPr>
              <w:t>0.977</w:t>
            </w:r>
          </w:p>
        </w:tc>
        <w:tc>
          <w:tcPr>
            <w:tcW w:w="1134" w:type="dxa"/>
            <w:tcBorders>
              <w:top w:val="nil"/>
              <w:left w:val="nil"/>
              <w:bottom w:val="nil"/>
              <w:right w:val="nil"/>
            </w:tcBorders>
            <w:shd w:val="clear" w:color="auto" w:fill="auto"/>
            <w:noWrap/>
            <w:vAlign w:val="bottom"/>
            <w:hideMark/>
          </w:tcPr>
          <w:p w14:paraId="64AF14EE"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2BC2D81D"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6CE9885B" w14:textId="77777777" w:rsidR="00687A22" w:rsidRPr="00687A22" w:rsidRDefault="00687A22" w:rsidP="00687A22">
            <w:pPr>
              <w:rPr>
                <w:rFonts w:ascii="Calibri" w:hAnsi="Calibri"/>
                <w:color w:val="000000"/>
              </w:rPr>
            </w:pPr>
            <w:r w:rsidRPr="00687A22">
              <w:rPr>
                <w:rFonts w:ascii="Calibri" w:hAnsi="Calibri"/>
                <w:color w:val="000000"/>
              </w:rPr>
              <w:t>29.172(5)</w:t>
            </w:r>
          </w:p>
        </w:tc>
        <w:tc>
          <w:tcPr>
            <w:tcW w:w="1417" w:type="dxa"/>
            <w:tcBorders>
              <w:top w:val="nil"/>
              <w:left w:val="nil"/>
              <w:bottom w:val="nil"/>
              <w:right w:val="nil"/>
            </w:tcBorders>
            <w:shd w:val="clear" w:color="auto" w:fill="auto"/>
            <w:noWrap/>
            <w:vAlign w:val="bottom"/>
            <w:hideMark/>
          </w:tcPr>
          <w:p w14:paraId="5620F142"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48D467E3" w14:textId="77777777" w:rsidR="00687A22" w:rsidRPr="00687A22" w:rsidRDefault="00687A22" w:rsidP="00687A22">
            <w:pPr>
              <w:rPr>
                <w:rFonts w:ascii="Calibri" w:hAnsi="Calibri"/>
                <w:color w:val="000000"/>
              </w:rPr>
            </w:pPr>
            <w:r w:rsidRPr="00687A22">
              <w:rPr>
                <w:rFonts w:ascii="Calibri" w:hAnsi="Calibri"/>
                <w:color w:val="000000"/>
              </w:rPr>
              <w:t>0.989</w:t>
            </w:r>
          </w:p>
        </w:tc>
        <w:tc>
          <w:tcPr>
            <w:tcW w:w="2061" w:type="dxa"/>
            <w:tcBorders>
              <w:top w:val="nil"/>
              <w:left w:val="nil"/>
              <w:bottom w:val="nil"/>
              <w:right w:val="nil"/>
            </w:tcBorders>
            <w:shd w:val="clear" w:color="auto" w:fill="auto"/>
            <w:noWrap/>
            <w:vAlign w:val="bottom"/>
            <w:hideMark/>
          </w:tcPr>
          <w:p w14:paraId="17A2536C" w14:textId="77777777" w:rsidR="00687A22" w:rsidRPr="00687A22" w:rsidRDefault="00687A22" w:rsidP="00687A22">
            <w:pPr>
              <w:rPr>
                <w:rFonts w:ascii="Calibri" w:hAnsi="Calibri"/>
                <w:color w:val="000000"/>
              </w:rPr>
            </w:pPr>
            <w:r w:rsidRPr="00687A22">
              <w:rPr>
                <w:rFonts w:ascii="Calibri" w:hAnsi="Calibri"/>
                <w:color w:val="000000"/>
              </w:rPr>
              <w:t>0.112</w:t>
            </w:r>
          </w:p>
        </w:tc>
      </w:tr>
      <w:tr w:rsidR="00687A22" w:rsidRPr="00687A22" w14:paraId="592B555E" w14:textId="77777777" w:rsidTr="00633156">
        <w:trPr>
          <w:trHeight w:val="320"/>
        </w:trPr>
        <w:tc>
          <w:tcPr>
            <w:tcW w:w="993" w:type="dxa"/>
            <w:tcBorders>
              <w:top w:val="nil"/>
              <w:left w:val="nil"/>
              <w:bottom w:val="nil"/>
              <w:right w:val="nil"/>
            </w:tcBorders>
            <w:shd w:val="clear" w:color="auto" w:fill="auto"/>
            <w:noWrap/>
            <w:vAlign w:val="bottom"/>
            <w:hideMark/>
          </w:tcPr>
          <w:p w14:paraId="12B2885C" w14:textId="77777777" w:rsidR="00687A22" w:rsidRPr="00687A22" w:rsidRDefault="00687A22" w:rsidP="00687A22">
            <w:pPr>
              <w:rPr>
                <w:rFonts w:ascii="Calibri" w:hAnsi="Calibri"/>
                <w:color w:val="000000"/>
              </w:rPr>
            </w:pPr>
            <w:r w:rsidRPr="00687A22">
              <w:rPr>
                <w:rFonts w:ascii="Calibri" w:hAnsi="Calibri"/>
                <w:color w:val="000000"/>
              </w:rPr>
              <w:t>e5</w:t>
            </w:r>
          </w:p>
        </w:tc>
        <w:tc>
          <w:tcPr>
            <w:tcW w:w="1417" w:type="dxa"/>
            <w:tcBorders>
              <w:top w:val="nil"/>
              <w:left w:val="nil"/>
              <w:bottom w:val="nil"/>
              <w:right w:val="nil"/>
            </w:tcBorders>
            <w:shd w:val="clear" w:color="auto" w:fill="auto"/>
            <w:noWrap/>
            <w:vAlign w:val="bottom"/>
            <w:hideMark/>
          </w:tcPr>
          <w:p w14:paraId="6625E57F" w14:textId="77777777" w:rsidR="00687A22" w:rsidRPr="00687A22" w:rsidRDefault="00687A22" w:rsidP="00687A22">
            <w:pPr>
              <w:rPr>
                <w:rFonts w:ascii="Calibri" w:hAnsi="Calibri"/>
                <w:color w:val="000000"/>
              </w:rPr>
            </w:pPr>
            <w:r w:rsidRPr="00687A22">
              <w:rPr>
                <w:rFonts w:ascii="Calibri" w:hAnsi="Calibri"/>
                <w:color w:val="000000"/>
              </w:rPr>
              <w:t>11.069(5)</w:t>
            </w:r>
          </w:p>
        </w:tc>
        <w:tc>
          <w:tcPr>
            <w:tcW w:w="1134" w:type="dxa"/>
            <w:tcBorders>
              <w:top w:val="nil"/>
              <w:left w:val="nil"/>
              <w:bottom w:val="nil"/>
              <w:right w:val="nil"/>
            </w:tcBorders>
            <w:shd w:val="clear" w:color="auto" w:fill="auto"/>
            <w:noWrap/>
            <w:vAlign w:val="bottom"/>
            <w:hideMark/>
          </w:tcPr>
          <w:p w14:paraId="56E21C31" w14:textId="77777777" w:rsidR="00687A22" w:rsidRPr="00687A22" w:rsidRDefault="00687A22" w:rsidP="00687A22">
            <w:pPr>
              <w:rPr>
                <w:rFonts w:ascii="Calibri" w:hAnsi="Calibri"/>
                <w:color w:val="000000"/>
              </w:rPr>
            </w:pPr>
            <w:r w:rsidRPr="00687A22">
              <w:rPr>
                <w:rFonts w:ascii="Calibri" w:hAnsi="Calibri"/>
                <w:color w:val="000000"/>
              </w:rPr>
              <w:t>0.05</w:t>
            </w:r>
          </w:p>
        </w:tc>
        <w:tc>
          <w:tcPr>
            <w:tcW w:w="1134" w:type="dxa"/>
            <w:tcBorders>
              <w:top w:val="nil"/>
              <w:left w:val="nil"/>
              <w:bottom w:val="nil"/>
              <w:right w:val="nil"/>
            </w:tcBorders>
            <w:shd w:val="clear" w:color="auto" w:fill="auto"/>
            <w:noWrap/>
            <w:vAlign w:val="bottom"/>
            <w:hideMark/>
          </w:tcPr>
          <w:p w14:paraId="3B606296" w14:textId="77777777" w:rsidR="00687A22" w:rsidRPr="00687A22" w:rsidRDefault="00687A22" w:rsidP="00687A22">
            <w:pPr>
              <w:rPr>
                <w:rFonts w:ascii="Calibri" w:hAnsi="Calibri"/>
                <w:color w:val="000000"/>
              </w:rPr>
            </w:pPr>
            <w:r w:rsidRPr="00687A22">
              <w:rPr>
                <w:rFonts w:ascii="Calibri" w:hAnsi="Calibri"/>
                <w:color w:val="000000"/>
              </w:rPr>
              <w:t>0.99</w:t>
            </w:r>
          </w:p>
        </w:tc>
        <w:tc>
          <w:tcPr>
            <w:tcW w:w="1134" w:type="dxa"/>
            <w:tcBorders>
              <w:top w:val="nil"/>
              <w:left w:val="nil"/>
              <w:bottom w:val="nil"/>
              <w:right w:val="nil"/>
            </w:tcBorders>
            <w:shd w:val="clear" w:color="auto" w:fill="auto"/>
            <w:noWrap/>
            <w:vAlign w:val="bottom"/>
            <w:hideMark/>
          </w:tcPr>
          <w:p w14:paraId="7BB2E5B6" w14:textId="77777777" w:rsidR="00687A22" w:rsidRPr="00687A22" w:rsidRDefault="00687A22" w:rsidP="00687A22">
            <w:pPr>
              <w:rPr>
                <w:rFonts w:ascii="Calibri" w:hAnsi="Calibri"/>
                <w:color w:val="000000"/>
              </w:rPr>
            </w:pPr>
            <w:r w:rsidRPr="00687A22">
              <w:rPr>
                <w:rFonts w:ascii="Calibri" w:hAnsi="Calibri"/>
                <w:color w:val="000000"/>
              </w:rPr>
              <w:t>0.058</w:t>
            </w:r>
          </w:p>
        </w:tc>
        <w:tc>
          <w:tcPr>
            <w:tcW w:w="1276" w:type="dxa"/>
            <w:tcBorders>
              <w:top w:val="nil"/>
              <w:left w:val="nil"/>
              <w:bottom w:val="nil"/>
              <w:right w:val="nil"/>
            </w:tcBorders>
            <w:shd w:val="clear" w:color="auto" w:fill="auto"/>
            <w:noWrap/>
            <w:vAlign w:val="bottom"/>
            <w:hideMark/>
          </w:tcPr>
          <w:p w14:paraId="1923736D" w14:textId="77777777" w:rsidR="00687A22" w:rsidRPr="00687A22" w:rsidRDefault="00687A22" w:rsidP="00687A22">
            <w:pPr>
              <w:rPr>
                <w:rFonts w:ascii="Calibri" w:hAnsi="Calibri"/>
                <w:color w:val="000000"/>
              </w:rPr>
            </w:pPr>
            <w:r w:rsidRPr="00687A22">
              <w:rPr>
                <w:rFonts w:ascii="Calibri" w:hAnsi="Calibri"/>
                <w:color w:val="000000"/>
              </w:rPr>
              <w:t>6.587(5)</w:t>
            </w:r>
          </w:p>
        </w:tc>
        <w:tc>
          <w:tcPr>
            <w:tcW w:w="1417" w:type="dxa"/>
            <w:tcBorders>
              <w:top w:val="nil"/>
              <w:left w:val="nil"/>
              <w:bottom w:val="nil"/>
              <w:right w:val="nil"/>
            </w:tcBorders>
            <w:shd w:val="clear" w:color="auto" w:fill="auto"/>
            <w:noWrap/>
            <w:vAlign w:val="bottom"/>
            <w:hideMark/>
          </w:tcPr>
          <w:p w14:paraId="000FDD44" w14:textId="77777777" w:rsidR="00687A22" w:rsidRPr="00687A22" w:rsidRDefault="00687A22" w:rsidP="00687A22">
            <w:pPr>
              <w:rPr>
                <w:rFonts w:ascii="Calibri" w:hAnsi="Calibri"/>
                <w:color w:val="000000"/>
              </w:rPr>
            </w:pPr>
            <w:r w:rsidRPr="00687A22">
              <w:rPr>
                <w:rFonts w:ascii="Calibri" w:hAnsi="Calibri"/>
                <w:color w:val="000000"/>
              </w:rPr>
              <w:t>0.253</w:t>
            </w:r>
          </w:p>
        </w:tc>
        <w:tc>
          <w:tcPr>
            <w:tcW w:w="1134" w:type="dxa"/>
            <w:tcBorders>
              <w:top w:val="nil"/>
              <w:left w:val="nil"/>
              <w:bottom w:val="nil"/>
              <w:right w:val="nil"/>
            </w:tcBorders>
            <w:shd w:val="clear" w:color="auto" w:fill="auto"/>
            <w:noWrap/>
            <w:vAlign w:val="bottom"/>
            <w:hideMark/>
          </w:tcPr>
          <w:p w14:paraId="7BA823CF" w14:textId="77777777" w:rsidR="00687A22" w:rsidRPr="00687A22" w:rsidRDefault="00687A22" w:rsidP="00687A22">
            <w:pPr>
              <w:rPr>
                <w:rFonts w:ascii="Calibri" w:hAnsi="Calibri"/>
                <w:color w:val="000000"/>
              </w:rPr>
            </w:pPr>
            <w:r w:rsidRPr="00687A22">
              <w:rPr>
                <w:rFonts w:ascii="Calibri" w:hAnsi="Calibri"/>
                <w:color w:val="000000"/>
              </w:rPr>
              <w:t>0.998</w:t>
            </w:r>
          </w:p>
        </w:tc>
        <w:tc>
          <w:tcPr>
            <w:tcW w:w="2061" w:type="dxa"/>
            <w:tcBorders>
              <w:top w:val="nil"/>
              <w:left w:val="nil"/>
              <w:bottom w:val="nil"/>
              <w:right w:val="nil"/>
            </w:tcBorders>
            <w:shd w:val="clear" w:color="auto" w:fill="auto"/>
            <w:noWrap/>
            <w:vAlign w:val="bottom"/>
            <w:hideMark/>
          </w:tcPr>
          <w:p w14:paraId="7C72BF8C" w14:textId="77777777" w:rsidR="00687A22" w:rsidRPr="00687A22" w:rsidRDefault="00687A22" w:rsidP="00687A22">
            <w:pPr>
              <w:rPr>
                <w:rFonts w:ascii="Calibri" w:hAnsi="Calibri"/>
                <w:color w:val="000000"/>
              </w:rPr>
            </w:pPr>
            <w:r w:rsidRPr="00687A22">
              <w:rPr>
                <w:rFonts w:ascii="Calibri" w:hAnsi="Calibri"/>
                <w:color w:val="000000"/>
              </w:rPr>
              <w:t>0.029</w:t>
            </w:r>
          </w:p>
        </w:tc>
      </w:tr>
      <w:tr w:rsidR="00687A22" w:rsidRPr="00687A22" w14:paraId="59ECE102" w14:textId="77777777" w:rsidTr="00633156">
        <w:trPr>
          <w:trHeight w:val="320"/>
        </w:trPr>
        <w:tc>
          <w:tcPr>
            <w:tcW w:w="993" w:type="dxa"/>
            <w:tcBorders>
              <w:top w:val="nil"/>
              <w:left w:val="nil"/>
              <w:bottom w:val="nil"/>
              <w:right w:val="nil"/>
            </w:tcBorders>
            <w:shd w:val="clear" w:color="auto" w:fill="auto"/>
            <w:noWrap/>
            <w:vAlign w:val="bottom"/>
            <w:hideMark/>
          </w:tcPr>
          <w:p w14:paraId="6E76EC8F" w14:textId="77777777" w:rsidR="00687A22" w:rsidRPr="00687A22" w:rsidRDefault="00687A22" w:rsidP="00687A22">
            <w:pPr>
              <w:rPr>
                <w:rFonts w:ascii="Calibri" w:hAnsi="Calibri"/>
                <w:color w:val="000000"/>
              </w:rPr>
            </w:pPr>
            <w:r w:rsidRPr="00687A22">
              <w:rPr>
                <w:rFonts w:ascii="Calibri" w:hAnsi="Calibri"/>
                <w:color w:val="000000"/>
              </w:rPr>
              <w:t>e6</w:t>
            </w:r>
          </w:p>
        </w:tc>
        <w:tc>
          <w:tcPr>
            <w:tcW w:w="1417" w:type="dxa"/>
            <w:tcBorders>
              <w:top w:val="nil"/>
              <w:left w:val="nil"/>
              <w:bottom w:val="nil"/>
              <w:right w:val="nil"/>
            </w:tcBorders>
            <w:shd w:val="clear" w:color="auto" w:fill="auto"/>
            <w:noWrap/>
            <w:vAlign w:val="bottom"/>
            <w:hideMark/>
          </w:tcPr>
          <w:p w14:paraId="635E1BFD" w14:textId="77777777" w:rsidR="00687A22" w:rsidRPr="00687A22" w:rsidRDefault="00687A22" w:rsidP="00687A22">
            <w:pPr>
              <w:rPr>
                <w:rFonts w:ascii="Calibri" w:hAnsi="Calibri"/>
                <w:color w:val="000000"/>
              </w:rPr>
            </w:pPr>
            <w:r w:rsidRPr="00687A22">
              <w:rPr>
                <w:rFonts w:ascii="Calibri" w:hAnsi="Calibri"/>
                <w:color w:val="000000"/>
              </w:rPr>
              <w:t>11.351(5)</w:t>
            </w:r>
          </w:p>
        </w:tc>
        <w:tc>
          <w:tcPr>
            <w:tcW w:w="1134" w:type="dxa"/>
            <w:tcBorders>
              <w:top w:val="nil"/>
              <w:left w:val="nil"/>
              <w:bottom w:val="nil"/>
              <w:right w:val="nil"/>
            </w:tcBorders>
            <w:shd w:val="clear" w:color="auto" w:fill="auto"/>
            <w:noWrap/>
            <w:vAlign w:val="bottom"/>
            <w:hideMark/>
          </w:tcPr>
          <w:p w14:paraId="2C64A46F" w14:textId="77777777" w:rsidR="00687A22" w:rsidRPr="00687A22" w:rsidRDefault="00687A22" w:rsidP="00687A22">
            <w:pPr>
              <w:rPr>
                <w:rFonts w:ascii="Calibri" w:hAnsi="Calibri"/>
                <w:color w:val="000000"/>
              </w:rPr>
            </w:pPr>
            <w:r w:rsidRPr="00687A22">
              <w:rPr>
                <w:rFonts w:ascii="Calibri" w:hAnsi="Calibri"/>
                <w:color w:val="000000"/>
              </w:rPr>
              <w:t>0.045</w:t>
            </w:r>
          </w:p>
        </w:tc>
        <w:tc>
          <w:tcPr>
            <w:tcW w:w="1134" w:type="dxa"/>
            <w:tcBorders>
              <w:top w:val="nil"/>
              <w:left w:val="nil"/>
              <w:bottom w:val="nil"/>
              <w:right w:val="nil"/>
            </w:tcBorders>
            <w:shd w:val="clear" w:color="auto" w:fill="auto"/>
            <w:noWrap/>
            <w:vAlign w:val="bottom"/>
            <w:hideMark/>
          </w:tcPr>
          <w:p w14:paraId="2C0502E7" w14:textId="77777777" w:rsidR="00687A22" w:rsidRPr="00687A22" w:rsidRDefault="00687A22" w:rsidP="00687A22">
            <w:pPr>
              <w:rPr>
                <w:rFonts w:ascii="Calibri" w:hAnsi="Calibri"/>
                <w:color w:val="000000"/>
              </w:rPr>
            </w:pPr>
            <w:r w:rsidRPr="00687A22">
              <w:rPr>
                <w:rFonts w:ascii="Calibri" w:hAnsi="Calibri"/>
                <w:color w:val="000000"/>
              </w:rPr>
              <w:t>0.991</w:t>
            </w:r>
          </w:p>
        </w:tc>
        <w:tc>
          <w:tcPr>
            <w:tcW w:w="1134" w:type="dxa"/>
            <w:tcBorders>
              <w:top w:val="nil"/>
              <w:left w:val="nil"/>
              <w:bottom w:val="nil"/>
              <w:right w:val="nil"/>
            </w:tcBorders>
            <w:shd w:val="clear" w:color="auto" w:fill="auto"/>
            <w:noWrap/>
            <w:vAlign w:val="bottom"/>
            <w:hideMark/>
          </w:tcPr>
          <w:p w14:paraId="574D23D2" w14:textId="77777777" w:rsidR="00687A22" w:rsidRPr="00687A22" w:rsidRDefault="00687A22" w:rsidP="00687A22">
            <w:pPr>
              <w:rPr>
                <w:rFonts w:ascii="Calibri" w:hAnsi="Calibri"/>
                <w:color w:val="000000"/>
              </w:rPr>
            </w:pPr>
            <w:r w:rsidRPr="00687A22">
              <w:rPr>
                <w:rFonts w:ascii="Calibri" w:hAnsi="Calibri"/>
                <w:color w:val="000000"/>
              </w:rPr>
              <w:t>0.059</w:t>
            </w:r>
          </w:p>
        </w:tc>
        <w:tc>
          <w:tcPr>
            <w:tcW w:w="1276" w:type="dxa"/>
            <w:tcBorders>
              <w:top w:val="nil"/>
              <w:left w:val="nil"/>
              <w:bottom w:val="nil"/>
              <w:right w:val="nil"/>
            </w:tcBorders>
            <w:shd w:val="clear" w:color="auto" w:fill="auto"/>
            <w:noWrap/>
            <w:vAlign w:val="bottom"/>
            <w:hideMark/>
          </w:tcPr>
          <w:p w14:paraId="45640934" w14:textId="77777777" w:rsidR="00687A22" w:rsidRPr="00687A22" w:rsidRDefault="00687A22" w:rsidP="00687A22">
            <w:pPr>
              <w:rPr>
                <w:rFonts w:ascii="Calibri" w:hAnsi="Calibri"/>
                <w:color w:val="000000"/>
              </w:rPr>
            </w:pPr>
            <w:r w:rsidRPr="00687A22">
              <w:rPr>
                <w:rFonts w:ascii="Calibri" w:hAnsi="Calibri"/>
                <w:color w:val="000000"/>
              </w:rPr>
              <w:t>127.563(5)</w:t>
            </w:r>
          </w:p>
        </w:tc>
        <w:tc>
          <w:tcPr>
            <w:tcW w:w="1417" w:type="dxa"/>
            <w:tcBorders>
              <w:top w:val="nil"/>
              <w:left w:val="nil"/>
              <w:bottom w:val="nil"/>
              <w:right w:val="nil"/>
            </w:tcBorders>
            <w:shd w:val="clear" w:color="auto" w:fill="auto"/>
            <w:noWrap/>
            <w:vAlign w:val="bottom"/>
            <w:hideMark/>
          </w:tcPr>
          <w:p w14:paraId="29C1E888"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0F027EAE" w14:textId="77777777" w:rsidR="00687A22" w:rsidRPr="00687A22" w:rsidRDefault="00687A22" w:rsidP="00687A22">
            <w:pPr>
              <w:rPr>
                <w:rFonts w:ascii="Calibri" w:hAnsi="Calibri"/>
                <w:color w:val="000000"/>
              </w:rPr>
            </w:pPr>
            <w:r w:rsidRPr="00687A22">
              <w:rPr>
                <w:rFonts w:ascii="Calibri" w:hAnsi="Calibri"/>
                <w:color w:val="000000"/>
              </w:rPr>
              <w:t>0.883</w:t>
            </w:r>
          </w:p>
        </w:tc>
        <w:tc>
          <w:tcPr>
            <w:tcW w:w="2061" w:type="dxa"/>
            <w:tcBorders>
              <w:top w:val="nil"/>
              <w:left w:val="nil"/>
              <w:bottom w:val="nil"/>
              <w:right w:val="nil"/>
            </w:tcBorders>
            <w:shd w:val="clear" w:color="auto" w:fill="auto"/>
            <w:noWrap/>
            <w:vAlign w:val="bottom"/>
            <w:hideMark/>
          </w:tcPr>
          <w:p w14:paraId="6DC28172" w14:textId="77777777" w:rsidR="00687A22" w:rsidRPr="00687A22" w:rsidRDefault="00687A22" w:rsidP="00687A22">
            <w:pPr>
              <w:rPr>
                <w:rFonts w:ascii="Calibri" w:hAnsi="Calibri"/>
                <w:color w:val="000000"/>
              </w:rPr>
            </w:pPr>
            <w:r w:rsidRPr="00687A22">
              <w:rPr>
                <w:rFonts w:ascii="Calibri" w:hAnsi="Calibri"/>
                <w:color w:val="000000"/>
              </w:rPr>
              <w:t>0.252</w:t>
            </w:r>
          </w:p>
        </w:tc>
      </w:tr>
      <w:tr w:rsidR="00687A22" w:rsidRPr="00687A22" w14:paraId="3131D6F0" w14:textId="77777777" w:rsidTr="00633156">
        <w:trPr>
          <w:trHeight w:val="320"/>
        </w:trPr>
        <w:tc>
          <w:tcPr>
            <w:tcW w:w="993" w:type="dxa"/>
            <w:tcBorders>
              <w:top w:val="nil"/>
              <w:left w:val="nil"/>
              <w:bottom w:val="nil"/>
              <w:right w:val="nil"/>
            </w:tcBorders>
            <w:shd w:val="clear" w:color="auto" w:fill="auto"/>
            <w:noWrap/>
            <w:vAlign w:val="bottom"/>
            <w:hideMark/>
          </w:tcPr>
          <w:p w14:paraId="6F80E776" w14:textId="77777777" w:rsidR="00687A22" w:rsidRPr="00687A22" w:rsidRDefault="00687A22" w:rsidP="00687A22">
            <w:pPr>
              <w:rPr>
                <w:rFonts w:ascii="Calibri" w:hAnsi="Calibri"/>
                <w:color w:val="000000"/>
              </w:rPr>
            </w:pPr>
            <w:r w:rsidRPr="00687A22">
              <w:rPr>
                <w:rFonts w:ascii="Calibri" w:hAnsi="Calibri"/>
                <w:color w:val="000000"/>
              </w:rPr>
              <w:t>e7</w:t>
            </w:r>
          </w:p>
        </w:tc>
        <w:tc>
          <w:tcPr>
            <w:tcW w:w="1417" w:type="dxa"/>
            <w:tcBorders>
              <w:top w:val="nil"/>
              <w:left w:val="nil"/>
              <w:bottom w:val="nil"/>
              <w:right w:val="nil"/>
            </w:tcBorders>
            <w:shd w:val="clear" w:color="auto" w:fill="auto"/>
            <w:noWrap/>
            <w:vAlign w:val="bottom"/>
            <w:hideMark/>
          </w:tcPr>
          <w:p w14:paraId="3F3C7CA0" w14:textId="77777777" w:rsidR="00687A22" w:rsidRPr="00687A22" w:rsidRDefault="00687A22" w:rsidP="00687A22">
            <w:pPr>
              <w:rPr>
                <w:rFonts w:ascii="Calibri" w:hAnsi="Calibri"/>
                <w:color w:val="000000"/>
              </w:rPr>
            </w:pPr>
            <w:r w:rsidRPr="00687A22">
              <w:rPr>
                <w:rFonts w:ascii="Calibri" w:hAnsi="Calibri"/>
                <w:color w:val="000000"/>
              </w:rPr>
              <w:t>9.437(5)</w:t>
            </w:r>
          </w:p>
        </w:tc>
        <w:tc>
          <w:tcPr>
            <w:tcW w:w="1134" w:type="dxa"/>
            <w:tcBorders>
              <w:top w:val="nil"/>
              <w:left w:val="nil"/>
              <w:bottom w:val="nil"/>
              <w:right w:val="nil"/>
            </w:tcBorders>
            <w:shd w:val="clear" w:color="auto" w:fill="auto"/>
            <w:noWrap/>
            <w:vAlign w:val="bottom"/>
            <w:hideMark/>
          </w:tcPr>
          <w:p w14:paraId="0E85C930" w14:textId="77777777" w:rsidR="00687A22" w:rsidRPr="00687A22" w:rsidRDefault="00687A22" w:rsidP="00687A22">
            <w:pPr>
              <w:rPr>
                <w:rFonts w:ascii="Calibri" w:hAnsi="Calibri"/>
                <w:color w:val="000000"/>
              </w:rPr>
            </w:pPr>
            <w:r w:rsidRPr="00687A22">
              <w:rPr>
                <w:rFonts w:ascii="Calibri" w:hAnsi="Calibri"/>
                <w:color w:val="000000"/>
              </w:rPr>
              <w:t>0.093</w:t>
            </w:r>
          </w:p>
        </w:tc>
        <w:tc>
          <w:tcPr>
            <w:tcW w:w="1134" w:type="dxa"/>
            <w:tcBorders>
              <w:top w:val="nil"/>
              <w:left w:val="nil"/>
              <w:bottom w:val="nil"/>
              <w:right w:val="nil"/>
            </w:tcBorders>
            <w:shd w:val="clear" w:color="auto" w:fill="auto"/>
            <w:noWrap/>
            <w:vAlign w:val="bottom"/>
            <w:hideMark/>
          </w:tcPr>
          <w:p w14:paraId="3D83FFB8" w14:textId="77777777" w:rsidR="00687A22" w:rsidRPr="00687A22" w:rsidRDefault="00687A22" w:rsidP="00687A22">
            <w:pPr>
              <w:rPr>
                <w:rFonts w:ascii="Calibri" w:hAnsi="Calibri"/>
                <w:color w:val="000000"/>
              </w:rPr>
            </w:pPr>
            <w:r w:rsidRPr="00687A22">
              <w:rPr>
                <w:rFonts w:ascii="Calibri" w:hAnsi="Calibri"/>
                <w:color w:val="000000"/>
              </w:rPr>
              <w:t>0.997</w:t>
            </w:r>
          </w:p>
        </w:tc>
        <w:tc>
          <w:tcPr>
            <w:tcW w:w="1134" w:type="dxa"/>
            <w:tcBorders>
              <w:top w:val="nil"/>
              <w:left w:val="nil"/>
              <w:bottom w:val="nil"/>
              <w:right w:val="nil"/>
            </w:tcBorders>
            <w:shd w:val="clear" w:color="auto" w:fill="auto"/>
            <w:noWrap/>
            <w:vAlign w:val="bottom"/>
            <w:hideMark/>
          </w:tcPr>
          <w:p w14:paraId="0BF6020D" w14:textId="77777777" w:rsidR="00687A22" w:rsidRPr="00687A22" w:rsidRDefault="00687A22" w:rsidP="00687A22">
            <w:pPr>
              <w:rPr>
                <w:rFonts w:ascii="Calibri" w:hAnsi="Calibri"/>
                <w:color w:val="000000"/>
              </w:rPr>
            </w:pPr>
            <w:r w:rsidRPr="00687A22">
              <w:rPr>
                <w:rFonts w:ascii="Calibri" w:hAnsi="Calibri"/>
                <w:color w:val="000000"/>
              </w:rPr>
              <w:t>0.05</w:t>
            </w:r>
          </w:p>
        </w:tc>
        <w:tc>
          <w:tcPr>
            <w:tcW w:w="1276" w:type="dxa"/>
            <w:tcBorders>
              <w:top w:val="nil"/>
              <w:left w:val="nil"/>
              <w:bottom w:val="nil"/>
              <w:right w:val="nil"/>
            </w:tcBorders>
            <w:shd w:val="clear" w:color="auto" w:fill="auto"/>
            <w:noWrap/>
            <w:vAlign w:val="bottom"/>
            <w:hideMark/>
          </w:tcPr>
          <w:p w14:paraId="77B955C8" w14:textId="77777777" w:rsidR="00687A22" w:rsidRPr="00687A22" w:rsidRDefault="00687A22" w:rsidP="00687A22">
            <w:pPr>
              <w:rPr>
                <w:rFonts w:ascii="Calibri" w:hAnsi="Calibri"/>
                <w:color w:val="000000"/>
              </w:rPr>
            </w:pPr>
            <w:r w:rsidRPr="00687A22">
              <w:rPr>
                <w:rFonts w:ascii="Calibri" w:hAnsi="Calibri"/>
                <w:color w:val="000000"/>
              </w:rPr>
              <w:t>28.17(5)</w:t>
            </w:r>
          </w:p>
        </w:tc>
        <w:tc>
          <w:tcPr>
            <w:tcW w:w="1417" w:type="dxa"/>
            <w:tcBorders>
              <w:top w:val="nil"/>
              <w:left w:val="nil"/>
              <w:bottom w:val="nil"/>
              <w:right w:val="nil"/>
            </w:tcBorders>
            <w:shd w:val="clear" w:color="auto" w:fill="auto"/>
            <w:noWrap/>
            <w:vAlign w:val="bottom"/>
            <w:hideMark/>
          </w:tcPr>
          <w:p w14:paraId="1C1CC82E"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7383D31" w14:textId="77777777" w:rsidR="00687A22" w:rsidRPr="00687A22" w:rsidRDefault="00687A22" w:rsidP="00687A22">
            <w:pPr>
              <w:rPr>
                <w:rFonts w:ascii="Calibri" w:hAnsi="Calibri"/>
                <w:color w:val="000000"/>
              </w:rPr>
            </w:pPr>
            <w:r w:rsidRPr="00687A22">
              <w:rPr>
                <w:rFonts w:ascii="Calibri" w:hAnsi="Calibri"/>
                <w:color w:val="000000"/>
              </w:rPr>
              <w:t>0.983</w:t>
            </w:r>
          </w:p>
        </w:tc>
        <w:tc>
          <w:tcPr>
            <w:tcW w:w="2061" w:type="dxa"/>
            <w:tcBorders>
              <w:top w:val="nil"/>
              <w:left w:val="nil"/>
              <w:bottom w:val="nil"/>
              <w:right w:val="nil"/>
            </w:tcBorders>
            <w:shd w:val="clear" w:color="auto" w:fill="auto"/>
            <w:noWrap/>
            <w:vAlign w:val="bottom"/>
            <w:hideMark/>
          </w:tcPr>
          <w:p w14:paraId="63904848" w14:textId="77777777" w:rsidR="00687A22" w:rsidRPr="00687A22" w:rsidRDefault="00687A22" w:rsidP="00687A22">
            <w:pPr>
              <w:rPr>
                <w:rFonts w:ascii="Calibri" w:hAnsi="Calibri"/>
                <w:color w:val="000000"/>
              </w:rPr>
            </w:pPr>
            <w:r w:rsidRPr="00687A22">
              <w:rPr>
                <w:rFonts w:ascii="Calibri" w:hAnsi="Calibri"/>
                <w:color w:val="000000"/>
              </w:rPr>
              <w:t>0.109</w:t>
            </w:r>
          </w:p>
        </w:tc>
      </w:tr>
      <w:tr w:rsidR="00687A22" w:rsidRPr="00687A22" w14:paraId="06E7F493" w14:textId="77777777" w:rsidTr="00633156">
        <w:trPr>
          <w:trHeight w:val="320"/>
        </w:trPr>
        <w:tc>
          <w:tcPr>
            <w:tcW w:w="993" w:type="dxa"/>
            <w:tcBorders>
              <w:top w:val="nil"/>
              <w:left w:val="nil"/>
              <w:bottom w:val="nil"/>
              <w:right w:val="nil"/>
            </w:tcBorders>
            <w:shd w:val="clear" w:color="auto" w:fill="auto"/>
            <w:noWrap/>
            <w:vAlign w:val="bottom"/>
            <w:hideMark/>
          </w:tcPr>
          <w:p w14:paraId="600F746D" w14:textId="77777777" w:rsidR="00687A22" w:rsidRPr="00687A22" w:rsidRDefault="00687A22" w:rsidP="00687A22">
            <w:pPr>
              <w:rPr>
                <w:rFonts w:ascii="Calibri" w:hAnsi="Calibri"/>
                <w:color w:val="000000"/>
              </w:rPr>
            </w:pPr>
            <w:r w:rsidRPr="00687A22">
              <w:rPr>
                <w:rFonts w:ascii="Calibri" w:hAnsi="Calibri"/>
                <w:color w:val="000000"/>
              </w:rPr>
              <w:t>e8</w:t>
            </w:r>
          </w:p>
        </w:tc>
        <w:tc>
          <w:tcPr>
            <w:tcW w:w="1417" w:type="dxa"/>
            <w:tcBorders>
              <w:top w:val="nil"/>
              <w:left w:val="nil"/>
              <w:bottom w:val="nil"/>
              <w:right w:val="nil"/>
            </w:tcBorders>
            <w:shd w:val="clear" w:color="auto" w:fill="auto"/>
            <w:noWrap/>
            <w:vAlign w:val="bottom"/>
            <w:hideMark/>
          </w:tcPr>
          <w:p w14:paraId="4BF25F20" w14:textId="77777777" w:rsidR="00687A22" w:rsidRPr="00687A22" w:rsidRDefault="00687A22" w:rsidP="00687A22">
            <w:pPr>
              <w:rPr>
                <w:rFonts w:ascii="Calibri" w:hAnsi="Calibri"/>
                <w:color w:val="000000"/>
              </w:rPr>
            </w:pPr>
            <w:r w:rsidRPr="00687A22">
              <w:rPr>
                <w:rFonts w:ascii="Calibri" w:hAnsi="Calibri"/>
                <w:color w:val="000000"/>
              </w:rPr>
              <w:t>8.777(5)</w:t>
            </w:r>
          </w:p>
        </w:tc>
        <w:tc>
          <w:tcPr>
            <w:tcW w:w="1134" w:type="dxa"/>
            <w:tcBorders>
              <w:top w:val="nil"/>
              <w:left w:val="nil"/>
              <w:bottom w:val="nil"/>
              <w:right w:val="nil"/>
            </w:tcBorders>
            <w:shd w:val="clear" w:color="auto" w:fill="auto"/>
            <w:noWrap/>
            <w:vAlign w:val="bottom"/>
            <w:hideMark/>
          </w:tcPr>
          <w:p w14:paraId="2C382D30" w14:textId="77777777" w:rsidR="00687A22" w:rsidRPr="00687A22" w:rsidRDefault="00687A22" w:rsidP="00687A22">
            <w:pPr>
              <w:rPr>
                <w:rFonts w:ascii="Calibri" w:hAnsi="Calibri"/>
                <w:color w:val="000000"/>
              </w:rPr>
            </w:pPr>
            <w:r w:rsidRPr="00687A22">
              <w:rPr>
                <w:rFonts w:ascii="Calibri" w:hAnsi="Calibri"/>
                <w:color w:val="000000"/>
              </w:rPr>
              <w:t>0.118</w:t>
            </w:r>
          </w:p>
        </w:tc>
        <w:tc>
          <w:tcPr>
            <w:tcW w:w="1134" w:type="dxa"/>
            <w:tcBorders>
              <w:top w:val="nil"/>
              <w:left w:val="nil"/>
              <w:bottom w:val="nil"/>
              <w:right w:val="nil"/>
            </w:tcBorders>
            <w:shd w:val="clear" w:color="auto" w:fill="auto"/>
            <w:noWrap/>
            <w:vAlign w:val="bottom"/>
            <w:hideMark/>
          </w:tcPr>
          <w:p w14:paraId="022A46C2" w14:textId="77777777" w:rsidR="00687A22" w:rsidRPr="00687A22" w:rsidRDefault="00687A22" w:rsidP="00687A22">
            <w:pPr>
              <w:rPr>
                <w:rFonts w:ascii="Calibri" w:hAnsi="Calibri"/>
                <w:color w:val="000000"/>
              </w:rPr>
            </w:pPr>
            <w:r w:rsidRPr="00687A22">
              <w:rPr>
                <w:rFonts w:ascii="Calibri" w:hAnsi="Calibri"/>
                <w:color w:val="000000"/>
              </w:rPr>
              <w:t>0.995</w:t>
            </w:r>
          </w:p>
        </w:tc>
        <w:tc>
          <w:tcPr>
            <w:tcW w:w="1134" w:type="dxa"/>
            <w:tcBorders>
              <w:top w:val="nil"/>
              <w:left w:val="nil"/>
              <w:bottom w:val="nil"/>
              <w:right w:val="nil"/>
            </w:tcBorders>
            <w:shd w:val="clear" w:color="auto" w:fill="auto"/>
            <w:noWrap/>
            <w:vAlign w:val="bottom"/>
            <w:hideMark/>
          </w:tcPr>
          <w:p w14:paraId="2AE93C6C" w14:textId="77777777" w:rsidR="00687A22" w:rsidRPr="00687A22" w:rsidRDefault="00687A22" w:rsidP="00687A22">
            <w:pPr>
              <w:rPr>
                <w:rFonts w:ascii="Calibri" w:hAnsi="Calibri"/>
                <w:color w:val="000000"/>
              </w:rPr>
            </w:pPr>
            <w:r w:rsidRPr="00687A22">
              <w:rPr>
                <w:rFonts w:ascii="Calibri" w:hAnsi="Calibri"/>
                <w:color w:val="000000"/>
              </w:rPr>
              <w:t>0.046</w:t>
            </w:r>
          </w:p>
        </w:tc>
        <w:tc>
          <w:tcPr>
            <w:tcW w:w="1276" w:type="dxa"/>
            <w:tcBorders>
              <w:top w:val="nil"/>
              <w:left w:val="nil"/>
              <w:bottom w:val="nil"/>
              <w:right w:val="nil"/>
            </w:tcBorders>
            <w:shd w:val="clear" w:color="auto" w:fill="auto"/>
            <w:noWrap/>
            <w:vAlign w:val="bottom"/>
            <w:hideMark/>
          </w:tcPr>
          <w:p w14:paraId="50BFBAB3" w14:textId="77777777" w:rsidR="00687A22" w:rsidRPr="00687A22" w:rsidRDefault="00687A22" w:rsidP="00687A22">
            <w:pPr>
              <w:rPr>
                <w:rFonts w:ascii="Calibri" w:hAnsi="Calibri"/>
                <w:color w:val="000000"/>
              </w:rPr>
            </w:pPr>
            <w:r w:rsidRPr="00687A22">
              <w:rPr>
                <w:rFonts w:ascii="Calibri" w:hAnsi="Calibri"/>
                <w:color w:val="000000"/>
              </w:rPr>
              <w:t>31.239(5)</w:t>
            </w:r>
          </w:p>
        </w:tc>
        <w:tc>
          <w:tcPr>
            <w:tcW w:w="1417" w:type="dxa"/>
            <w:tcBorders>
              <w:top w:val="nil"/>
              <w:left w:val="nil"/>
              <w:bottom w:val="nil"/>
              <w:right w:val="nil"/>
            </w:tcBorders>
            <w:shd w:val="clear" w:color="auto" w:fill="auto"/>
            <w:noWrap/>
            <w:vAlign w:val="bottom"/>
            <w:hideMark/>
          </w:tcPr>
          <w:p w14:paraId="666A5019"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78FBE94" w14:textId="77777777" w:rsidR="00687A22" w:rsidRPr="00687A22" w:rsidRDefault="00687A22" w:rsidP="00687A22">
            <w:pPr>
              <w:rPr>
                <w:rFonts w:ascii="Calibri" w:hAnsi="Calibri"/>
                <w:color w:val="000000"/>
              </w:rPr>
            </w:pPr>
            <w:r w:rsidRPr="00687A22">
              <w:rPr>
                <w:rFonts w:ascii="Calibri" w:hAnsi="Calibri"/>
                <w:color w:val="000000"/>
              </w:rPr>
              <w:t>0.981</w:t>
            </w:r>
          </w:p>
        </w:tc>
        <w:tc>
          <w:tcPr>
            <w:tcW w:w="2061" w:type="dxa"/>
            <w:tcBorders>
              <w:top w:val="nil"/>
              <w:left w:val="nil"/>
              <w:bottom w:val="nil"/>
              <w:right w:val="nil"/>
            </w:tcBorders>
            <w:shd w:val="clear" w:color="auto" w:fill="auto"/>
            <w:noWrap/>
            <w:vAlign w:val="bottom"/>
            <w:hideMark/>
          </w:tcPr>
          <w:p w14:paraId="008EF209" w14:textId="77777777" w:rsidR="00687A22" w:rsidRPr="00687A22" w:rsidRDefault="00687A22" w:rsidP="00687A22">
            <w:pPr>
              <w:rPr>
                <w:rFonts w:ascii="Calibri" w:hAnsi="Calibri"/>
                <w:color w:val="000000"/>
              </w:rPr>
            </w:pPr>
            <w:r w:rsidRPr="00687A22">
              <w:rPr>
                <w:rFonts w:ascii="Calibri" w:hAnsi="Calibri"/>
                <w:color w:val="000000"/>
              </w:rPr>
              <w:t>0.116</w:t>
            </w:r>
          </w:p>
        </w:tc>
      </w:tr>
      <w:tr w:rsidR="00687A22" w:rsidRPr="00687A22" w14:paraId="421A4AEF" w14:textId="77777777" w:rsidTr="00633156">
        <w:trPr>
          <w:trHeight w:val="320"/>
        </w:trPr>
        <w:tc>
          <w:tcPr>
            <w:tcW w:w="993" w:type="dxa"/>
            <w:tcBorders>
              <w:top w:val="nil"/>
              <w:left w:val="nil"/>
              <w:bottom w:val="nil"/>
              <w:right w:val="nil"/>
            </w:tcBorders>
            <w:shd w:val="clear" w:color="auto" w:fill="auto"/>
            <w:noWrap/>
            <w:vAlign w:val="bottom"/>
            <w:hideMark/>
          </w:tcPr>
          <w:p w14:paraId="0B9E72D0" w14:textId="77777777" w:rsidR="00687A22" w:rsidRPr="00687A22" w:rsidRDefault="00687A22" w:rsidP="00687A22">
            <w:pPr>
              <w:rPr>
                <w:rFonts w:ascii="Calibri" w:hAnsi="Calibri"/>
                <w:color w:val="000000"/>
              </w:rPr>
            </w:pPr>
            <w:r w:rsidRPr="00687A22">
              <w:rPr>
                <w:rFonts w:ascii="Calibri" w:hAnsi="Calibri"/>
                <w:color w:val="000000"/>
              </w:rPr>
              <w:t>e9</w:t>
            </w:r>
          </w:p>
        </w:tc>
        <w:tc>
          <w:tcPr>
            <w:tcW w:w="1417" w:type="dxa"/>
            <w:tcBorders>
              <w:top w:val="nil"/>
              <w:left w:val="nil"/>
              <w:bottom w:val="nil"/>
              <w:right w:val="nil"/>
            </w:tcBorders>
            <w:shd w:val="clear" w:color="auto" w:fill="auto"/>
            <w:noWrap/>
            <w:vAlign w:val="bottom"/>
            <w:hideMark/>
          </w:tcPr>
          <w:p w14:paraId="58A75882" w14:textId="77777777" w:rsidR="00687A22" w:rsidRPr="00687A22" w:rsidRDefault="00687A22" w:rsidP="00687A22">
            <w:pPr>
              <w:rPr>
                <w:rFonts w:ascii="Calibri" w:hAnsi="Calibri"/>
                <w:color w:val="000000"/>
              </w:rPr>
            </w:pPr>
            <w:r w:rsidRPr="00687A22">
              <w:rPr>
                <w:rFonts w:ascii="Calibri" w:hAnsi="Calibri"/>
                <w:color w:val="000000"/>
              </w:rPr>
              <w:t>0(0)</w:t>
            </w:r>
          </w:p>
        </w:tc>
        <w:tc>
          <w:tcPr>
            <w:tcW w:w="1134" w:type="dxa"/>
            <w:tcBorders>
              <w:top w:val="nil"/>
              <w:left w:val="nil"/>
              <w:bottom w:val="nil"/>
              <w:right w:val="nil"/>
            </w:tcBorders>
            <w:shd w:val="clear" w:color="auto" w:fill="auto"/>
            <w:noWrap/>
            <w:vAlign w:val="bottom"/>
            <w:hideMark/>
          </w:tcPr>
          <w:p w14:paraId="26FB6B9A" w14:textId="77777777" w:rsidR="00687A22" w:rsidRPr="00687A22" w:rsidRDefault="00687A22" w:rsidP="00687A22">
            <w:pPr>
              <w:rPr>
                <w:rFonts w:ascii="Calibri" w:hAnsi="Calibri"/>
                <w:color w:val="000000"/>
              </w:rPr>
            </w:pPr>
            <w:r w:rsidRPr="00687A22">
              <w:rPr>
                <w:rFonts w:ascii="Calibri" w:hAnsi="Calibri"/>
                <w:color w:val="000000"/>
              </w:rPr>
              <w:t>NA</w:t>
            </w:r>
          </w:p>
        </w:tc>
        <w:tc>
          <w:tcPr>
            <w:tcW w:w="1134" w:type="dxa"/>
            <w:tcBorders>
              <w:top w:val="nil"/>
              <w:left w:val="nil"/>
              <w:bottom w:val="nil"/>
              <w:right w:val="nil"/>
            </w:tcBorders>
            <w:shd w:val="clear" w:color="auto" w:fill="auto"/>
            <w:noWrap/>
            <w:vAlign w:val="bottom"/>
            <w:hideMark/>
          </w:tcPr>
          <w:p w14:paraId="165BB230"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56CF9A9A"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756AE480" w14:textId="77777777" w:rsidR="00687A22" w:rsidRPr="00687A22" w:rsidRDefault="00687A22" w:rsidP="00687A22">
            <w:pPr>
              <w:rPr>
                <w:rFonts w:ascii="Calibri" w:hAnsi="Calibri"/>
                <w:color w:val="000000"/>
              </w:rPr>
            </w:pPr>
            <w:r w:rsidRPr="00687A22">
              <w:rPr>
                <w:rFonts w:ascii="Calibri" w:hAnsi="Calibri"/>
                <w:color w:val="000000"/>
              </w:rPr>
              <w:t>0(0)</w:t>
            </w:r>
          </w:p>
        </w:tc>
        <w:tc>
          <w:tcPr>
            <w:tcW w:w="1417" w:type="dxa"/>
            <w:tcBorders>
              <w:top w:val="nil"/>
              <w:left w:val="nil"/>
              <w:bottom w:val="nil"/>
              <w:right w:val="nil"/>
            </w:tcBorders>
            <w:shd w:val="clear" w:color="auto" w:fill="auto"/>
            <w:noWrap/>
            <w:vAlign w:val="bottom"/>
            <w:hideMark/>
          </w:tcPr>
          <w:p w14:paraId="20CD0B8C"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7540B5E0" w14:textId="77777777" w:rsidR="00687A22" w:rsidRPr="00687A22" w:rsidRDefault="00687A22" w:rsidP="00633156">
            <w:pPr>
              <w:rPr>
                <w:rFonts w:ascii="Calibri" w:hAnsi="Calibri"/>
                <w:color w:val="000000"/>
              </w:rPr>
            </w:pPr>
            <w:r w:rsidRPr="00687A22">
              <w:rPr>
                <w:rFonts w:ascii="Calibri" w:hAnsi="Calibri"/>
                <w:color w:val="000000"/>
              </w:rPr>
              <w:t>1</w:t>
            </w:r>
          </w:p>
        </w:tc>
        <w:tc>
          <w:tcPr>
            <w:tcW w:w="2061" w:type="dxa"/>
            <w:tcBorders>
              <w:top w:val="nil"/>
              <w:left w:val="nil"/>
              <w:bottom w:val="nil"/>
              <w:right w:val="nil"/>
            </w:tcBorders>
            <w:shd w:val="clear" w:color="auto" w:fill="auto"/>
            <w:noWrap/>
            <w:vAlign w:val="bottom"/>
            <w:hideMark/>
          </w:tcPr>
          <w:p w14:paraId="4E8E3F2C" w14:textId="77777777" w:rsidR="00687A22" w:rsidRPr="00687A22" w:rsidRDefault="00687A22" w:rsidP="00633156">
            <w:pPr>
              <w:rPr>
                <w:rFonts w:ascii="Calibri" w:hAnsi="Calibri"/>
                <w:color w:val="000000"/>
              </w:rPr>
            </w:pPr>
            <w:r w:rsidRPr="00687A22">
              <w:rPr>
                <w:rFonts w:ascii="Calibri" w:hAnsi="Calibri"/>
                <w:color w:val="000000"/>
              </w:rPr>
              <w:t>0</w:t>
            </w:r>
          </w:p>
        </w:tc>
      </w:tr>
      <w:tr w:rsidR="00687A22" w:rsidRPr="00687A22" w14:paraId="73C27991" w14:textId="77777777" w:rsidTr="00633156">
        <w:trPr>
          <w:trHeight w:val="320"/>
        </w:trPr>
        <w:tc>
          <w:tcPr>
            <w:tcW w:w="993" w:type="dxa"/>
            <w:tcBorders>
              <w:top w:val="nil"/>
              <w:left w:val="nil"/>
              <w:bottom w:val="nil"/>
              <w:right w:val="nil"/>
            </w:tcBorders>
            <w:shd w:val="clear" w:color="auto" w:fill="auto"/>
            <w:noWrap/>
            <w:vAlign w:val="bottom"/>
            <w:hideMark/>
          </w:tcPr>
          <w:p w14:paraId="05B98566" w14:textId="77777777" w:rsidR="00687A22" w:rsidRPr="00687A22" w:rsidRDefault="00687A22" w:rsidP="00687A22">
            <w:pPr>
              <w:rPr>
                <w:rFonts w:ascii="Calibri" w:hAnsi="Calibri"/>
                <w:color w:val="000000"/>
              </w:rPr>
            </w:pPr>
            <w:r w:rsidRPr="00687A22">
              <w:rPr>
                <w:rFonts w:ascii="Calibri" w:hAnsi="Calibri"/>
                <w:color w:val="000000"/>
              </w:rPr>
              <w:t>n1</w:t>
            </w:r>
          </w:p>
        </w:tc>
        <w:tc>
          <w:tcPr>
            <w:tcW w:w="1417" w:type="dxa"/>
            <w:tcBorders>
              <w:top w:val="nil"/>
              <w:left w:val="nil"/>
              <w:bottom w:val="nil"/>
              <w:right w:val="nil"/>
            </w:tcBorders>
            <w:shd w:val="clear" w:color="auto" w:fill="auto"/>
            <w:noWrap/>
            <w:vAlign w:val="bottom"/>
            <w:hideMark/>
          </w:tcPr>
          <w:p w14:paraId="393F53FA" w14:textId="77777777" w:rsidR="00687A22" w:rsidRPr="00687A22" w:rsidRDefault="00687A22" w:rsidP="00687A22">
            <w:pPr>
              <w:rPr>
                <w:rFonts w:ascii="Calibri" w:hAnsi="Calibri"/>
                <w:color w:val="000000"/>
              </w:rPr>
            </w:pPr>
            <w:r w:rsidRPr="00687A22">
              <w:rPr>
                <w:rFonts w:ascii="Calibri" w:hAnsi="Calibri"/>
                <w:color w:val="000000"/>
              </w:rPr>
              <w:t>4.999(5)</w:t>
            </w:r>
          </w:p>
        </w:tc>
        <w:tc>
          <w:tcPr>
            <w:tcW w:w="1134" w:type="dxa"/>
            <w:tcBorders>
              <w:top w:val="nil"/>
              <w:left w:val="nil"/>
              <w:bottom w:val="nil"/>
              <w:right w:val="nil"/>
            </w:tcBorders>
            <w:shd w:val="clear" w:color="auto" w:fill="auto"/>
            <w:noWrap/>
            <w:vAlign w:val="bottom"/>
            <w:hideMark/>
          </w:tcPr>
          <w:p w14:paraId="4D8560F5" w14:textId="77777777" w:rsidR="00687A22" w:rsidRPr="00687A22" w:rsidRDefault="00687A22" w:rsidP="00687A22">
            <w:pPr>
              <w:rPr>
                <w:rFonts w:ascii="Calibri" w:hAnsi="Calibri"/>
                <w:color w:val="000000"/>
              </w:rPr>
            </w:pPr>
            <w:r w:rsidRPr="00687A22">
              <w:rPr>
                <w:rFonts w:ascii="Calibri" w:hAnsi="Calibri"/>
                <w:color w:val="000000"/>
              </w:rPr>
              <w:t>0.416</w:t>
            </w:r>
          </w:p>
        </w:tc>
        <w:tc>
          <w:tcPr>
            <w:tcW w:w="1134" w:type="dxa"/>
            <w:tcBorders>
              <w:top w:val="nil"/>
              <w:left w:val="nil"/>
              <w:bottom w:val="nil"/>
              <w:right w:val="nil"/>
            </w:tcBorders>
            <w:shd w:val="clear" w:color="auto" w:fill="auto"/>
            <w:noWrap/>
            <w:vAlign w:val="bottom"/>
            <w:hideMark/>
          </w:tcPr>
          <w:p w14:paraId="10E56741"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4BB6F0B2"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443CAC76" w14:textId="77777777" w:rsidR="00687A22" w:rsidRPr="00687A22" w:rsidRDefault="00687A22" w:rsidP="00687A22">
            <w:pPr>
              <w:rPr>
                <w:rFonts w:ascii="Calibri" w:hAnsi="Calibri"/>
                <w:color w:val="000000"/>
              </w:rPr>
            </w:pPr>
            <w:r w:rsidRPr="00687A22">
              <w:rPr>
                <w:rFonts w:ascii="Calibri" w:hAnsi="Calibri"/>
                <w:color w:val="000000"/>
              </w:rPr>
              <w:t>29.498(5)</w:t>
            </w:r>
          </w:p>
        </w:tc>
        <w:tc>
          <w:tcPr>
            <w:tcW w:w="1417" w:type="dxa"/>
            <w:tcBorders>
              <w:top w:val="nil"/>
              <w:left w:val="nil"/>
              <w:bottom w:val="nil"/>
              <w:right w:val="nil"/>
            </w:tcBorders>
            <w:shd w:val="clear" w:color="auto" w:fill="auto"/>
            <w:noWrap/>
            <w:vAlign w:val="bottom"/>
            <w:hideMark/>
          </w:tcPr>
          <w:p w14:paraId="66B115DD"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32A0A7D0" w14:textId="77777777" w:rsidR="00687A22" w:rsidRPr="00687A22" w:rsidRDefault="00687A22" w:rsidP="00687A22">
            <w:pPr>
              <w:rPr>
                <w:rFonts w:ascii="Calibri" w:hAnsi="Calibri"/>
                <w:color w:val="000000"/>
              </w:rPr>
            </w:pPr>
            <w:r w:rsidRPr="00687A22">
              <w:rPr>
                <w:rFonts w:ascii="Calibri" w:hAnsi="Calibri"/>
                <w:color w:val="000000"/>
              </w:rPr>
              <w:t>0.974</w:t>
            </w:r>
          </w:p>
        </w:tc>
        <w:tc>
          <w:tcPr>
            <w:tcW w:w="2061" w:type="dxa"/>
            <w:tcBorders>
              <w:top w:val="nil"/>
              <w:left w:val="nil"/>
              <w:bottom w:val="nil"/>
              <w:right w:val="nil"/>
            </w:tcBorders>
            <w:shd w:val="clear" w:color="auto" w:fill="auto"/>
            <w:noWrap/>
            <w:vAlign w:val="bottom"/>
            <w:hideMark/>
          </w:tcPr>
          <w:p w14:paraId="585298F3" w14:textId="77777777" w:rsidR="00687A22" w:rsidRPr="00687A22" w:rsidRDefault="00687A22" w:rsidP="00687A22">
            <w:pPr>
              <w:rPr>
                <w:rFonts w:ascii="Calibri" w:hAnsi="Calibri"/>
                <w:color w:val="000000"/>
              </w:rPr>
            </w:pPr>
            <w:r w:rsidRPr="00687A22">
              <w:rPr>
                <w:rFonts w:ascii="Calibri" w:hAnsi="Calibri"/>
                <w:color w:val="000000"/>
              </w:rPr>
              <w:t>0.113</w:t>
            </w:r>
          </w:p>
        </w:tc>
      </w:tr>
      <w:tr w:rsidR="00687A22" w:rsidRPr="00687A22" w14:paraId="6236DAEE" w14:textId="77777777" w:rsidTr="00633156">
        <w:trPr>
          <w:trHeight w:val="320"/>
        </w:trPr>
        <w:tc>
          <w:tcPr>
            <w:tcW w:w="993" w:type="dxa"/>
            <w:tcBorders>
              <w:top w:val="nil"/>
              <w:left w:val="nil"/>
              <w:bottom w:val="nil"/>
              <w:right w:val="nil"/>
            </w:tcBorders>
            <w:shd w:val="clear" w:color="auto" w:fill="auto"/>
            <w:noWrap/>
            <w:vAlign w:val="bottom"/>
            <w:hideMark/>
          </w:tcPr>
          <w:p w14:paraId="06BEA0F9" w14:textId="77777777" w:rsidR="00687A22" w:rsidRPr="00687A22" w:rsidRDefault="00687A22" w:rsidP="00687A22">
            <w:pPr>
              <w:rPr>
                <w:rFonts w:ascii="Calibri" w:hAnsi="Calibri"/>
                <w:color w:val="000000"/>
              </w:rPr>
            </w:pPr>
            <w:r w:rsidRPr="00687A22">
              <w:rPr>
                <w:rFonts w:ascii="Calibri" w:hAnsi="Calibri"/>
                <w:color w:val="000000"/>
              </w:rPr>
              <w:t>n2</w:t>
            </w:r>
          </w:p>
        </w:tc>
        <w:tc>
          <w:tcPr>
            <w:tcW w:w="1417" w:type="dxa"/>
            <w:tcBorders>
              <w:top w:val="nil"/>
              <w:left w:val="nil"/>
              <w:bottom w:val="nil"/>
              <w:right w:val="nil"/>
            </w:tcBorders>
            <w:shd w:val="clear" w:color="auto" w:fill="auto"/>
            <w:noWrap/>
            <w:vAlign w:val="bottom"/>
            <w:hideMark/>
          </w:tcPr>
          <w:p w14:paraId="5A321625" w14:textId="77777777" w:rsidR="00687A22" w:rsidRPr="00687A22" w:rsidRDefault="00687A22" w:rsidP="00687A22">
            <w:pPr>
              <w:rPr>
                <w:rFonts w:ascii="Calibri" w:hAnsi="Calibri"/>
                <w:color w:val="000000"/>
              </w:rPr>
            </w:pPr>
            <w:r w:rsidRPr="00687A22">
              <w:rPr>
                <w:rFonts w:ascii="Calibri" w:hAnsi="Calibri"/>
                <w:color w:val="000000"/>
              </w:rPr>
              <w:t>5.553(5)</w:t>
            </w:r>
          </w:p>
        </w:tc>
        <w:tc>
          <w:tcPr>
            <w:tcW w:w="1134" w:type="dxa"/>
            <w:tcBorders>
              <w:top w:val="nil"/>
              <w:left w:val="nil"/>
              <w:bottom w:val="nil"/>
              <w:right w:val="nil"/>
            </w:tcBorders>
            <w:shd w:val="clear" w:color="auto" w:fill="auto"/>
            <w:noWrap/>
            <w:vAlign w:val="bottom"/>
            <w:hideMark/>
          </w:tcPr>
          <w:p w14:paraId="4E88714B" w14:textId="77777777" w:rsidR="00687A22" w:rsidRPr="00687A22" w:rsidRDefault="00687A22" w:rsidP="00687A22">
            <w:pPr>
              <w:rPr>
                <w:rFonts w:ascii="Calibri" w:hAnsi="Calibri"/>
                <w:color w:val="000000"/>
              </w:rPr>
            </w:pPr>
            <w:r w:rsidRPr="00687A22">
              <w:rPr>
                <w:rFonts w:ascii="Calibri" w:hAnsi="Calibri"/>
                <w:color w:val="000000"/>
              </w:rPr>
              <w:t>0.352</w:t>
            </w:r>
          </w:p>
        </w:tc>
        <w:tc>
          <w:tcPr>
            <w:tcW w:w="1134" w:type="dxa"/>
            <w:tcBorders>
              <w:top w:val="nil"/>
              <w:left w:val="nil"/>
              <w:bottom w:val="nil"/>
              <w:right w:val="nil"/>
            </w:tcBorders>
            <w:shd w:val="clear" w:color="auto" w:fill="auto"/>
            <w:noWrap/>
            <w:vAlign w:val="bottom"/>
            <w:hideMark/>
          </w:tcPr>
          <w:p w14:paraId="636F1AA4"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385E01F6" w14:textId="77777777" w:rsidR="00687A22" w:rsidRPr="00687A22" w:rsidRDefault="00687A22" w:rsidP="00687A22">
            <w:pPr>
              <w:rPr>
                <w:rFonts w:ascii="Calibri" w:hAnsi="Calibri"/>
                <w:color w:val="000000"/>
              </w:rPr>
            </w:pPr>
            <w:r w:rsidRPr="00687A22">
              <w:rPr>
                <w:rFonts w:ascii="Calibri" w:hAnsi="Calibri"/>
                <w:color w:val="000000"/>
              </w:rPr>
              <w:t>0.018</w:t>
            </w:r>
          </w:p>
        </w:tc>
        <w:tc>
          <w:tcPr>
            <w:tcW w:w="1276" w:type="dxa"/>
            <w:tcBorders>
              <w:top w:val="nil"/>
              <w:left w:val="nil"/>
              <w:bottom w:val="nil"/>
              <w:right w:val="nil"/>
            </w:tcBorders>
            <w:shd w:val="clear" w:color="auto" w:fill="auto"/>
            <w:noWrap/>
            <w:vAlign w:val="bottom"/>
            <w:hideMark/>
          </w:tcPr>
          <w:p w14:paraId="097E01ED" w14:textId="77777777" w:rsidR="00687A22" w:rsidRPr="00687A22" w:rsidRDefault="00687A22" w:rsidP="00687A22">
            <w:pPr>
              <w:rPr>
                <w:rFonts w:ascii="Calibri" w:hAnsi="Calibri"/>
                <w:color w:val="000000"/>
              </w:rPr>
            </w:pPr>
            <w:r w:rsidRPr="00687A22">
              <w:rPr>
                <w:rFonts w:ascii="Calibri" w:hAnsi="Calibri"/>
                <w:color w:val="000000"/>
              </w:rPr>
              <w:t>57.719(5)</w:t>
            </w:r>
          </w:p>
        </w:tc>
        <w:tc>
          <w:tcPr>
            <w:tcW w:w="1417" w:type="dxa"/>
            <w:tcBorders>
              <w:top w:val="nil"/>
              <w:left w:val="nil"/>
              <w:bottom w:val="nil"/>
              <w:right w:val="nil"/>
            </w:tcBorders>
            <w:shd w:val="clear" w:color="auto" w:fill="auto"/>
            <w:noWrap/>
            <w:vAlign w:val="bottom"/>
            <w:hideMark/>
          </w:tcPr>
          <w:p w14:paraId="421CA67B"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602B9E2A" w14:textId="77777777" w:rsidR="00687A22" w:rsidRPr="00687A22" w:rsidRDefault="00687A22" w:rsidP="00687A22">
            <w:pPr>
              <w:rPr>
                <w:rFonts w:ascii="Calibri" w:hAnsi="Calibri"/>
                <w:color w:val="000000"/>
              </w:rPr>
            </w:pPr>
            <w:r w:rsidRPr="00687A22">
              <w:rPr>
                <w:rFonts w:ascii="Calibri" w:hAnsi="Calibri"/>
                <w:color w:val="000000"/>
              </w:rPr>
              <w:t>0.981</w:t>
            </w:r>
          </w:p>
        </w:tc>
        <w:tc>
          <w:tcPr>
            <w:tcW w:w="2061" w:type="dxa"/>
            <w:tcBorders>
              <w:top w:val="nil"/>
              <w:left w:val="nil"/>
              <w:bottom w:val="nil"/>
              <w:right w:val="nil"/>
            </w:tcBorders>
            <w:shd w:val="clear" w:color="auto" w:fill="auto"/>
            <w:noWrap/>
            <w:vAlign w:val="bottom"/>
            <w:hideMark/>
          </w:tcPr>
          <w:p w14:paraId="045F972A" w14:textId="77777777" w:rsidR="00687A22" w:rsidRPr="00687A22" w:rsidRDefault="00687A22" w:rsidP="00687A22">
            <w:pPr>
              <w:rPr>
                <w:rFonts w:ascii="Calibri" w:hAnsi="Calibri"/>
                <w:color w:val="000000"/>
              </w:rPr>
            </w:pPr>
            <w:r w:rsidRPr="00687A22">
              <w:rPr>
                <w:rFonts w:ascii="Calibri" w:hAnsi="Calibri"/>
                <w:color w:val="000000"/>
              </w:rPr>
              <w:t>0.165</w:t>
            </w:r>
          </w:p>
        </w:tc>
      </w:tr>
      <w:tr w:rsidR="00687A22" w:rsidRPr="00687A22" w14:paraId="1406310E" w14:textId="77777777" w:rsidTr="00633156">
        <w:trPr>
          <w:trHeight w:val="320"/>
        </w:trPr>
        <w:tc>
          <w:tcPr>
            <w:tcW w:w="993" w:type="dxa"/>
            <w:tcBorders>
              <w:top w:val="nil"/>
              <w:left w:val="nil"/>
              <w:bottom w:val="nil"/>
              <w:right w:val="nil"/>
            </w:tcBorders>
            <w:shd w:val="clear" w:color="auto" w:fill="auto"/>
            <w:noWrap/>
            <w:vAlign w:val="bottom"/>
            <w:hideMark/>
          </w:tcPr>
          <w:p w14:paraId="6D79D0E6" w14:textId="77777777" w:rsidR="00687A22" w:rsidRPr="00687A22" w:rsidRDefault="00687A22" w:rsidP="00687A22">
            <w:pPr>
              <w:rPr>
                <w:rFonts w:ascii="Calibri" w:hAnsi="Calibri"/>
                <w:color w:val="000000"/>
              </w:rPr>
            </w:pPr>
            <w:r w:rsidRPr="00687A22">
              <w:rPr>
                <w:rFonts w:ascii="Calibri" w:hAnsi="Calibri"/>
                <w:color w:val="000000"/>
              </w:rPr>
              <w:t>n3</w:t>
            </w:r>
          </w:p>
        </w:tc>
        <w:tc>
          <w:tcPr>
            <w:tcW w:w="1417" w:type="dxa"/>
            <w:tcBorders>
              <w:top w:val="nil"/>
              <w:left w:val="nil"/>
              <w:bottom w:val="nil"/>
              <w:right w:val="nil"/>
            </w:tcBorders>
            <w:shd w:val="clear" w:color="auto" w:fill="auto"/>
            <w:noWrap/>
            <w:vAlign w:val="bottom"/>
            <w:hideMark/>
          </w:tcPr>
          <w:p w14:paraId="754FEBBB" w14:textId="77777777" w:rsidR="00687A22" w:rsidRPr="00687A22" w:rsidRDefault="00687A22" w:rsidP="00687A22">
            <w:pPr>
              <w:rPr>
                <w:rFonts w:ascii="Calibri" w:hAnsi="Calibri"/>
                <w:color w:val="000000"/>
              </w:rPr>
            </w:pPr>
            <w:r w:rsidRPr="00687A22">
              <w:rPr>
                <w:rFonts w:ascii="Calibri" w:hAnsi="Calibri"/>
                <w:color w:val="000000"/>
              </w:rPr>
              <w:t>4.391(5)</w:t>
            </w:r>
          </w:p>
        </w:tc>
        <w:tc>
          <w:tcPr>
            <w:tcW w:w="1134" w:type="dxa"/>
            <w:tcBorders>
              <w:top w:val="nil"/>
              <w:left w:val="nil"/>
              <w:bottom w:val="nil"/>
              <w:right w:val="nil"/>
            </w:tcBorders>
            <w:shd w:val="clear" w:color="auto" w:fill="auto"/>
            <w:noWrap/>
            <w:vAlign w:val="bottom"/>
            <w:hideMark/>
          </w:tcPr>
          <w:p w14:paraId="16135F98" w14:textId="77777777" w:rsidR="00687A22" w:rsidRPr="00687A22" w:rsidRDefault="00687A22" w:rsidP="00687A22">
            <w:pPr>
              <w:rPr>
                <w:rFonts w:ascii="Calibri" w:hAnsi="Calibri"/>
                <w:color w:val="000000"/>
              </w:rPr>
            </w:pPr>
            <w:r w:rsidRPr="00687A22">
              <w:rPr>
                <w:rFonts w:ascii="Calibri" w:hAnsi="Calibri"/>
                <w:color w:val="000000"/>
              </w:rPr>
              <w:t>0.495</w:t>
            </w:r>
          </w:p>
        </w:tc>
        <w:tc>
          <w:tcPr>
            <w:tcW w:w="1134" w:type="dxa"/>
            <w:tcBorders>
              <w:top w:val="nil"/>
              <w:left w:val="nil"/>
              <w:bottom w:val="nil"/>
              <w:right w:val="nil"/>
            </w:tcBorders>
            <w:shd w:val="clear" w:color="auto" w:fill="auto"/>
            <w:noWrap/>
            <w:vAlign w:val="bottom"/>
            <w:hideMark/>
          </w:tcPr>
          <w:p w14:paraId="00470B09"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407F1051"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65A1C82B" w14:textId="77777777" w:rsidR="00687A22" w:rsidRPr="00687A22" w:rsidRDefault="00687A22" w:rsidP="00687A22">
            <w:pPr>
              <w:rPr>
                <w:rFonts w:ascii="Calibri" w:hAnsi="Calibri"/>
                <w:color w:val="000000"/>
              </w:rPr>
            </w:pPr>
            <w:r w:rsidRPr="00687A22">
              <w:rPr>
                <w:rFonts w:ascii="Calibri" w:hAnsi="Calibri"/>
                <w:color w:val="000000"/>
              </w:rPr>
              <w:t>14.337(5)</w:t>
            </w:r>
          </w:p>
        </w:tc>
        <w:tc>
          <w:tcPr>
            <w:tcW w:w="1417" w:type="dxa"/>
            <w:tcBorders>
              <w:top w:val="nil"/>
              <w:left w:val="nil"/>
              <w:bottom w:val="nil"/>
              <w:right w:val="nil"/>
            </w:tcBorders>
            <w:shd w:val="clear" w:color="auto" w:fill="auto"/>
            <w:noWrap/>
            <w:vAlign w:val="bottom"/>
            <w:hideMark/>
          </w:tcPr>
          <w:p w14:paraId="0A89128F" w14:textId="77777777" w:rsidR="00687A22" w:rsidRPr="00687A22" w:rsidRDefault="00687A22" w:rsidP="00687A22">
            <w:pPr>
              <w:rPr>
                <w:rFonts w:ascii="Calibri" w:hAnsi="Calibri"/>
                <w:color w:val="000000"/>
              </w:rPr>
            </w:pPr>
            <w:r w:rsidRPr="00687A22">
              <w:rPr>
                <w:rFonts w:ascii="Calibri" w:hAnsi="Calibri"/>
                <w:color w:val="000000"/>
              </w:rPr>
              <w:t>0.014</w:t>
            </w:r>
          </w:p>
        </w:tc>
        <w:tc>
          <w:tcPr>
            <w:tcW w:w="1134" w:type="dxa"/>
            <w:tcBorders>
              <w:top w:val="nil"/>
              <w:left w:val="nil"/>
              <w:bottom w:val="nil"/>
              <w:right w:val="nil"/>
            </w:tcBorders>
            <w:shd w:val="clear" w:color="auto" w:fill="auto"/>
            <w:noWrap/>
            <w:vAlign w:val="bottom"/>
            <w:hideMark/>
          </w:tcPr>
          <w:p w14:paraId="4799B1DE" w14:textId="77777777" w:rsidR="00687A22" w:rsidRPr="00687A22" w:rsidRDefault="00687A22" w:rsidP="00687A22">
            <w:pPr>
              <w:rPr>
                <w:rFonts w:ascii="Calibri" w:hAnsi="Calibri"/>
                <w:color w:val="000000"/>
              </w:rPr>
            </w:pPr>
            <w:r w:rsidRPr="00687A22">
              <w:rPr>
                <w:rFonts w:ascii="Calibri" w:hAnsi="Calibri"/>
                <w:color w:val="000000"/>
              </w:rPr>
              <w:t>0.99</w:t>
            </w:r>
          </w:p>
        </w:tc>
        <w:tc>
          <w:tcPr>
            <w:tcW w:w="2061" w:type="dxa"/>
            <w:tcBorders>
              <w:top w:val="nil"/>
              <w:left w:val="nil"/>
              <w:bottom w:val="nil"/>
              <w:right w:val="nil"/>
            </w:tcBorders>
            <w:shd w:val="clear" w:color="auto" w:fill="auto"/>
            <w:noWrap/>
            <w:vAlign w:val="bottom"/>
            <w:hideMark/>
          </w:tcPr>
          <w:p w14:paraId="6E497B25" w14:textId="77777777" w:rsidR="00687A22" w:rsidRPr="00687A22" w:rsidRDefault="00687A22" w:rsidP="00687A22">
            <w:pPr>
              <w:rPr>
                <w:rFonts w:ascii="Calibri" w:hAnsi="Calibri"/>
                <w:color w:val="000000"/>
              </w:rPr>
            </w:pPr>
            <w:r w:rsidRPr="00687A22">
              <w:rPr>
                <w:rFonts w:ascii="Calibri" w:hAnsi="Calibri"/>
                <w:color w:val="000000"/>
              </w:rPr>
              <w:t>0.069</w:t>
            </w:r>
          </w:p>
        </w:tc>
      </w:tr>
      <w:tr w:rsidR="00687A22" w:rsidRPr="00687A22" w14:paraId="0F7E4644" w14:textId="77777777" w:rsidTr="00633156">
        <w:trPr>
          <w:trHeight w:val="320"/>
        </w:trPr>
        <w:tc>
          <w:tcPr>
            <w:tcW w:w="993" w:type="dxa"/>
            <w:tcBorders>
              <w:top w:val="nil"/>
              <w:left w:val="nil"/>
              <w:bottom w:val="nil"/>
              <w:right w:val="nil"/>
            </w:tcBorders>
            <w:shd w:val="clear" w:color="auto" w:fill="auto"/>
            <w:noWrap/>
            <w:vAlign w:val="bottom"/>
            <w:hideMark/>
          </w:tcPr>
          <w:p w14:paraId="4C94AE3E" w14:textId="77777777" w:rsidR="00687A22" w:rsidRPr="00687A22" w:rsidRDefault="00687A22" w:rsidP="00687A22">
            <w:pPr>
              <w:rPr>
                <w:rFonts w:ascii="Calibri" w:hAnsi="Calibri"/>
                <w:color w:val="000000"/>
              </w:rPr>
            </w:pPr>
            <w:r w:rsidRPr="00687A22">
              <w:rPr>
                <w:rFonts w:ascii="Calibri" w:hAnsi="Calibri"/>
                <w:color w:val="000000"/>
              </w:rPr>
              <w:t>n4</w:t>
            </w:r>
          </w:p>
        </w:tc>
        <w:tc>
          <w:tcPr>
            <w:tcW w:w="1417" w:type="dxa"/>
            <w:tcBorders>
              <w:top w:val="nil"/>
              <w:left w:val="nil"/>
              <w:bottom w:val="nil"/>
              <w:right w:val="nil"/>
            </w:tcBorders>
            <w:shd w:val="clear" w:color="auto" w:fill="auto"/>
            <w:noWrap/>
            <w:vAlign w:val="bottom"/>
            <w:hideMark/>
          </w:tcPr>
          <w:p w14:paraId="7EED5749" w14:textId="77777777" w:rsidR="00687A22" w:rsidRPr="00687A22" w:rsidRDefault="00687A22" w:rsidP="00687A22">
            <w:pPr>
              <w:rPr>
                <w:rFonts w:ascii="Calibri" w:hAnsi="Calibri"/>
                <w:color w:val="000000"/>
              </w:rPr>
            </w:pPr>
            <w:r w:rsidRPr="00687A22">
              <w:rPr>
                <w:rFonts w:ascii="Calibri" w:hAnsi="Calibri"/>
                <w:color w:val="000000"/>
              </w:rPr>
              <w:t>4.333(5)</w:t>
            </w:r>
          </w:p>
        </w:tc>
        <w:tc>
          <w:tcPr>
            <w:tcW w:w="1134" w:type="dxa"/>
            <w:tcBorders>
              <w:top w:val="nil"/>
              <w:left w:val="nil"/>
              <w:bottom w:val="nil"/>
              <w:right w:val="nil"/>
            </w:tcBorders>
            <w:shd w:val="clear" w:color="auto" w:fill="auto"/>
            <w:noWrap/>
            <w:vAlign w:val="bottom"/>
            <w:hideMark/>
          </w:tcPr>
          <w:p w14:paraId="723A98C2" w14:textId="77777777" w:rsidR="00687A22" w:rsidRPr="00687A22" w:rsidRDefault="00687A22" w:rsidP="00687A22">
            <w:pPr>
              <w:rPr>
                <w:rFonts w:ascii="Calibri" w:hAnsi="Calibri"/>
                <w:color w:val="000000"/>
              </w:rPr>
            </w:pPr>
            <w:r w:rsidRPr="00687A22">
              <w:rPr>
                <w:rFonts w:ascii="Calibri" w:hAnsi="Calibri"/>
                <w:color w:val="000000"/>
              </w:rPr>
              <w:t>0.503</w:t>
            </w:r>
          </w:p>
        </w:tc>
        <w:tc>
          <w:tcPr>
            <w:tcW w:w="1134" w:type="dxa"/>
            <w:tcBorders>
              <w:top w:val="nil"/>
              <w:left w:val="nil"/>
              <w:bottom w:val="nil"/>
              <w:right w:val="nil"/>
            </w:tcBorders>
            <w:shd w:val="clear" w:color="auto" w:fill="auto"/>
            <w:noWrap/>
            <w:vAlign w:val="bottom"/>
            <w:hideMark/>
          </w:tcPr>
          <w:p w14:paraId="4D033373"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0ED9AF0D"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501D4B41" w14:textId="77777777" w:rsidR="00687A22" w:rsidRPr="00687A22" w:rsidRDefault="00687A22" w:rsidP="00687A22">
            <w:pPr>
              <w:rPr>
                <w:rFonts w:ascii="Calibri" w:hAnsi="Calibri"/>
                <w:color w:val="000000"/>
              </w:rPr>
            </w:pPr>
            <w:r w:rsidRPr="00687A22">
              <w:rPr>
                <w:rFonts w:ascii="Calibri" w:hAnsi="Calibri"/>
                <w:color w:val="000000"/>
              </w:rPr>
              <w:t>43.461(5)</w:t>
            </w:r>
          </w:p>
        </w:tc>
        <w:tc>
          <w:tcPr>
            <w:tcW w:w="1417" w:type="dxa"/>
            <w:tcBorders>
              <w:top w:val="nil"/>
              <w:left w:val="nil"/>
              <w:bottom w:val="nil"/>
              <w:right w:val="nil"/>
            </w:tcBorders>
            <w:shd w:val="clear" w:color="auto" w:fill="auto"/>
            <w:noWrap/>
            <w:vAlign w:val="bottom"/>
            <w:hideMark/>
          </w:tcPr>
          <w:p w14:paraId="0EDCEC09"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4C57CC91" w14:textId="77777777" w:rsidR="00687A22" w:rsidRPr="00687A22" w:rsidRDefault="00687A22" w:rsidP="00687A22">
            <w:pPr>
              <w:rPr>
                <w:rFonts w:ascii="Calibri" w:hAnsi="Calibri"/>
                <w:color w:val="000000"/>
              </w:rPr>
            </w:pPr>
            <w:r w:rsidRPr="00687A22">
              <w:rPr>
                <w:rFonts w:ascii="Calibri" w:hAnsi="Calibri"/>
                <w:color w:val="000000"/>
              </w:rPr>
              <w:t>0.95</w:t>
            </w:r>
          </w:p>
        </w:tc>
        <w:tc>
          <w:tcPr>
            <w:tcW w:w="2061" w:type="dxa"/>
            <w:tcBorders>
              <w:top w:val="nil"/>
              <w:left w:val="nil"/>
              <w:bottom w:val="nil"/>
              <w:right w:val="nil"/>
            </w:tcBorders>
            <w:shd w:val="clear" w:color="auto" w:fill="auto"/>
            <w:noWrap/>
            <w:vAlign w:val="bottom"/>
            <w:hideMark/>
          </w:tcPr>
          <w:p w14:paraId="5F4FB276" w14:textId="77777777" w:rsidR="00687A22" w:rsidRPr="00687A22" w:rsidRDefault="00687A22" w:rsidP="00687A22">
            <w:pPr>
              <w:rPr>
                <w:rFonts w:ascii="Calibri" w:hAnsi="Calibri"/>
                <w:color w:val="000000"/>
              </w:rPr>
            </w:pPr>
            <w:r w:rsidRPr="00687A22">
              <w:rPr>
                <w:rFonts w:ascii="Calibri" w:hAnsi="Calibri"/>
                <w:color w:val="000000"/>
              </w:rPr>
              <w:t>0.141</w:t>
            </w:r>
          </w:p>
        </w:tc>
      </w:tr>
      <w:tr w:rsidR="00687A22" w:rsidRPr="00687A22" w14:paraId="19217D70" w14:textId="77777777" w:rsidTr="00633156">
        <w:trPr>
          <w:trHeight w:val="320"/>
        </w:trPr>
        <w:tc>
          <w:tcPr>
            <w:tcW w:w="993" w:type="dxa"/>
            <w:tcBorders>
              <w:top w:val="nil"/>
              <w:left w:val="nil"/>
              <w:bottom w:val="nil"/>
              <w:right w:val="nil"/>
            </w:tcBorders>
            <w:shd w:val="clear" w:color="auto" w:fill="auto"/>
            <w:noWrap/>
            <w:vAlign w:val="bottom"/>
            <w:hideMark/>
          </w:tcPr>
          <w:p w14:paraId="7A5A59AB" w14:textId="77777777" w:rsidR="00687A22" w:rsidRPr="00687A22" w:rsidRDefault="00687A22" w:rsidP="00687A22">
            <w:pPr>
              <w:rPr>
                <w:rFonts w:ascii="Calibri" w:hAnsi="Calibri"/>
                <w:color w:val="000000"/>
              </w:rPr>
            </w:pPr>
            <w:r w:rsidRPr="00687A22">
              <w:rPr>
                <w:rFonts w:ascii="Calibri" w:hAnsi="Calibri"/>
                <w:color w:val="000000"/>
              </w:rPr>
              <w:t>n5</w:t>
            </w:r>
          </w:p>
        </w:tc>
        <w:tc>
          <w:tcPr>
            <w:tcW w:w="1417" w:type="dxa"/>
            <w:tcBorders>
              <w:top w:val="nil"/>
              <w:left w:val="nil"/>
              <w:bottom w:val="nil"/>
              <w:right w:val="nil"/>
            </w:tcBorders>
            <w:shd w:val="clear" w:color="auto" w:fill="auto"/>
            <w:noWrap/>
            <w:vAlign w:val="bottom"/>
            <w:hideMark/>
          </w:tcPr>
          <w:p w14:paraId="772EF372" w14:textId="77777777" w:rsidR="00687A22" w:rsidRPr="00687A22" w:rsidRDefault="00687A22" w:rsidP="00687A22">
            <w:pPr>
              <w:rPr>
                <w:rFonts w:ascii="Calibri" w:hAnsi="Calibri"/>
                <w:color w:val="000000"/>
              </w:rPr>
            </w:pPr>
            <w:r w:rsidRPr="00687A22">
              <w:rPr>
                <w:rFonts w:ascii="Calibri" w:hAnsi="Calibri"/>
                <w:color w:val="000000"/>
              </w:rPr>
              <w:t>8.177(5)</w:t>
            </w:r>
          </w:p>
        </w:tc>
        <w:tc>
          <w:tcPr>
            <w:tcW w:w="1134" w:type="dxa"/>
            <w:tcBorders>
              <w:top w:val="nil"/>
              <w:left w:val="nil"/>
              <w:bottom w:val="nil"/>
              <w:right w:val="nil"/>
            </w:tcBorders>
            <w:shd w:val="clear" w:color="auto" w:fill="auto"/>
            <w:noWrap/>
            <w:vAlign w:val="bottom"/>
            <w:hideMark/>
          </w:tcPr>
          <w:p w14:paraId="5F3E6635" w14:textId="77777777" w:rsidR="00687A22" w:rsidRPr="00687A22" w:rsidRDefault="00687A22" w:rsidP="00687A22">
            <w:pPr>
              <w:rPr>
                <w:rFonts w:ascii="Calibri" w:hAnsi="Calibri"/>
                <w:color w:val="000000"/>
              </w:rPr>
            </w:pPr>
            <w:r w:rsidRPr="00687A22">
              <w:rPr>
                <w:rFonts w:ascii="Calibri" w:hAnsi="Calibri"/>
                <w:color w:val="000000"/>
              </w:rPr>
              <w:t>0.147</w:t>
            </w:r>
          </w:p>
        </w:tc>
        <w:tc>
          <w:tcPr>
            <w:tcW w:w="1134" w:type="dxa"/>
            <w:tcBorders>
              <w:top w:val="nil"/>
              <w:left w:val="nil"/>
              <w:bottom w:val="nil"/>
              <w:right w:val="nil"/>
            </w:tcBorders>
            <w:shd w:val="clear" w:color="auto" w:fill="auto"/>
            <w:noWrap/>
            <w:vAlign w:val="bottom"/>
            <w:hideMark/>
          </w:tcPr>
          <w:p w14:paraId="77E3DA97" w14:textId="77777777" w:rsidR="00687A22" w:rsidRPr="00687A22" w:rsidRDefault="00687A22" w:rsidP="00687A22">
            <w:pPr>
              <w:rPr>
                <w:rFonts w:ascii="Calibri" w:hAnsi="Calibri"/>
                <w:color w:val="000000"/>
              </w:rPr>
            </w:pPr>
            <w:r w:rsidRPr="00687A22">
              <w:rPr>
                <w:rFonts w:ascii="Calibri" w:hAnsi="Calibri"/>
                <w:color w:val="000000"/>
              </w:rPr>
              <w:t>0.995</w:t>
            </w:r>
          </w:p>
        </w:tc>
        <w:tc>
          <w:tcPr>
            <w:tcW w:w="1134" w:type="dxa"/>
            <w:tcBorders>
              <w:top w:val="nil"/>
              <w:left w:val="nil"/>
              <w:bottom w:val="nil"/>
              <w:right w:val="nil"/>
            </w:tcBorders>
            <w:shd w:val="clear" w:color="auto" w:fill="auto"/>
            <w:noWrap/>
            <w:vAlign w:val="bottom"/>
            <w:hideMark/>
          </w:tcPr>
          <w:p w14:paraId="7B45BCCD" w14:textId="77777777" w:rsidR="00687A22" w:rsidRPr="00687A22" w:rsidRDefault="00687A22" w:rsidP="00687A22">
            <w:pPr>
              <w:rPr>
                <w:rFonts w:ascii="Calibri" w:hAnsi="Calibri"/>
                <w:color w:val="000000"/>
              </w:rPr>
            </w:pPr>
            <w:r w:rsidRPr="00687A22">
              <w:rPr>
                <w:rFonts w:ascii="Calibri" w:hAnsi="Calibri"/>
                <w:color w:val="000000"/>
              </w:rPr>
              <w:t>0.042</w:t>
            </w:r>
          </w:p>
        </w:tc>
        <w:tc>
          <w:tcPr>
            <w:tcW w:w="1276" w:type="dxa"/>
            <w:tcBorders>
              <w:top w:val="nil"/>
              <w:left w:val="nil"/>
              <w:bottom w:val="nil"/>
              <w:right w:val="nil"/>
            </w:tcBorders>
            <w:shd w:val="clear" w:color="auto" w:fill="auto"/>
            <w:noWrap/>
            <w:vAlign w:val="bottom"/>
            <w:hideMark/>
          </w:tcPr>
          <w:p w14:paraId="3D68FEAE" w14:textId="77777777" w:rsidR="00687A22" w:rsidRPr="00687A22" w:rsidRDefault="00687A22" w:rsidP="00687A22">
            <w:pPr>
              <w:rPr>
                <w:rFonts w:ascii="Calibri" w:hAnsi="Calibri"/>
                <w:color w:val="000000"/>
              </w:rPr>
            </w:pPr>
            <w:r w:rsidRPr="00687A22">
              <w:rPr>
                <w:rFonts w:ascii="Calibri" w:hAnsi="Calibri"/>
                <w:color w:val="000000"/>
              </w:rPr>
              <w:t>22.031(5)</w:t>
            </w:r>
          </w:p>
        </w:tc>
        <w:tc>
          <w:tcPr>
            <w:tcW w:w="1417" w:type="dxa"/>
            <w:tcBorders>
              <w:top w:val="nil"/>
              <w:left w:val="nil"/>
              <w:bottom w:val="nil"/>
              <w:right w:val="nil"/>
            </w:tcBorders>
            <w:shd w:val="clear" w:color="auto" w:fill="auto"/>
            <w:noWrap/>
            <w:vAlign w:val="bottom"/>
            <w:hideMark/>
          </w:tcPr>
          <w:p w14:paraId="7FFF3CF0"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7DD1BA52" w14:textId="77777777" w:rsidR="00687A22" w:rsidRPr="00687A22" w:rsidRDefault="00687A22" w:rsidP="00687A22">
            <w:pPr>
              <w:rPr>
                <w:rFonts w:ascii="Calibri" w:hAnsi="Calibri"/>
                <w:color w:val="000000"/>
              </w:rPr>
            </w:pPr>
            <w:r w:rsidRPr="00687A22">
              <w:rPr>
                <w:rFonts w:ascii="Calibri" w:hAnsi="Calibri"/>
                <w:color w:val="000000"/>
              </w:rPr>
              <w:t>0.972</w:t>
            </w:r>
          </w:p>
        </w:tc>
        <w:tc>
          <w:tcPr>
            <w:tcW w:w="2061" w:type="dxa"/>
            <w:tcBorders>
              <w:top w:val="nil"/>
              <w:left w:val="nil"/>
              <w:bottom w:val="nil"/>
              <w:right w:val="nil"/>
            </w:tcBorders>
            <w:shd w:val="clear" w:color="auto" w:fill="auto"/>
            <w:noWrap/>
            <w:vAlign w:val="bottom"/>
            <w:hideMark/>
          </w:tcPr>
          <w:p w14:paraId="71E5D4CC" w14:textId="77777777" w:rsidR="00687A22" w:rsidRPr="00687A22" w:rsidRDefault="00687A22" w:rsidP="00687A22">
            <w:pPr>
              <w:rPr>
                <w:rFonts w:ascii="Calibri" w:hAnsi="Calibri"/>
                <w:color w:val="000000"/>
              </w:rPr>
            </w:pPr>
            <w:r w:rsidRPr="00687A22">
              <w:rPr>
                <w:rFonts w:ascii="Calibri" w:hAnsi="Calibri"/>
                <w:color w:val="000000"/>
              </w:rPr>
              <w:t>0.094</w:t>
            </w:r>
          </w:p>
        </w:tc>
      </w:tr>
      <w:tr w:rsidR="00687A22" w:rsidRPr="00687A22" w14:paraId="3822A9FA" w14:textId="77777777" w:rsidTr="00633156">
        <w:trPr>
          <w:trHeight w:val="320"/>
        </w:trPr>
        <w:tc>
          <w:tcPr>
            <w:tcW w:w="993" w:type="dxa"/>
            <w:tcBorders>
              <w:top w:val="nil"/>
              <w:left w:val="nil"/>
              <w:bottom w:val="nil"/>
              <w:right w:val="nil"/>
            </w:tcBorders>
            <w:shd w:val="clear" w:color="auto" w:fill="auto"/>
            <w:noWrap/>
            <w:vAlign w:val="bottom"/>
            <w:hideMark/>
          </w:tcPr>
          <w:p w14:paraId="34D5F7BF" w14:textId="77777777" w:rsidR="00687A22" w:rsidRPr="00687A22" w:rsidRDefault="00687A22" w:rsidP="00687A22">
            <w:pPr>
              <w:rPr>
                <w:rFonts w:ascii="Calibri" w:hAnsi="Calibri"/>
                <w:color w:val="000000"/>
              </w:rPr>
            </w:pPr>
            <w:r w:rsidRPr="00687A22">
              <w:rPr>
                <w:rFonts w:ascii="Calibri" w:hAnsi="Calibri"/>
                <w:color w:val="000000"/>
              </w:rPr>
              <w:t>n6</w:t>
            </w:r>
          </w:p>
        </w:tc>
        <w:tc>
          <w:tcPr>
            <w:tcW w:w="1417" w:type="dxa"/>
            <w:tcBorders>
              <w:top w:val="nil"/>
              <w:left w:val="nil"/>
              <w:bottom w:val="nil"/>
              <w:right w:val="nil"/>
            </w:tcBorders>
            <w:shd w:val="clear" w:color="auto" w:fill="auto"/>
            <w:noWrap/>
            <w:vAlign w:val="bottom"/>
            <w:hideMark/>
          </w:tcPr>
          <w:p w14:paraId="0F8E2DDC" w14:textId="77777777" w:rsidR="00687A22" w:rsidRPr="00687A22" w:rsidRDefault="00687A22" w:rsidP="00687A22">
            <w:pPr>
              <w:rPr>
                <w:rFonts w:ascii="Calibri" w:hAnsi="Calibri"/>
                <w:color w:val="000000"/>
              </w:rPr>
            </w:pPr>
            <w:r w:rsidRPr="00687A22">
              <w:rPr>
                <w:rFonts w:ascii="Calibri" w:hAnsi="Calibri"/>
                <w:color w:val="000000"/>
              </w:rPr>
              <w:t>8.112(5)</w:t>
            </w:r>
          </w:p>
        </w:tc>
        <w:tc>
          <w:tcPr>
            <w:tcW w:w="1134" w:type="dxa"/>
            <w:tcBorders>
              <w:top w:val="nil"/>
              <w:left w:val="nil"/>
              <w:bottom w:val="nil"/>
              <w:right w:val="nil"/>
            </w:tcBorders>
            <w:shd w:val="clear" w:color="auto" w:fill="auto"/>
            <w:noWrap/>
            <w:vAlign w:val="bottom"/>
            <w:hideMark/>
          </w:tcPr>
          <w:p w14:paraId="5C8211BC" w14:textId="77777777" w:rsidR="00687A22" w:rsidRPr="00687A22" w:rsidRDefault="00687A22" w:rsidP="00687A22">
            <w:pPr>
              <w:rPr>
                <w:rFonts w:ascii="Calibri" w:hAnsi="Calibri"/>
                <w:color w:val="000000"/>
              </w:rPr>
            </w:pPr>
            <w:r w:rsidRPr="00687A22">
              <w:rPr>
                <w:rFonts w:ascii="Calibri" w:hAnsi="Calibri"/>
                <w:color w:val="000000"/>
              </w:rPr>
              <w:t>0.15</w:t>
            </w:r>
          </w:p>
        </w:tc>
        <w:tc>
          <w:tcPr>
            <w:tcW w:w="1134" w:type="dxa"/>
            <w:tcBorders>
              <w:top w:val="nil"/>
              <w:left w:val="nil"/>
              <w:bottom w:val="nil"/>
              <w:right w:val="nil"/>
            </w:tcBorders>
            <w:shd w:val="clear" w:color="auto" w:fill="auto"/>
            <w:noWrap/>
            <w:vAlign w:val="bottom"/>
            <w:hideMark/>
          </w:tcPr>
          <w:p w14:paraId="04EF37B6" w14:textId="77777777" w:rsidR="00687A22" w:rsidRPr="00687A22" w:rsidRDefault="00687A22" w:rsidP="00687A22">
            <w:pPr>
              <w:rPr>
                <w:rFonts w:ascii="Calibri" w:hAnsi="Calibri"/>
                <w:color w:val="000000"/>
              </w:rPr>
            </w:pPr>
            <w:r w:rsidRPr="00687A22">
              <w:rPr>
                <w:rFonts w:ascii="Calibri" w:hAnsi="Calibri"/>
                <w:color w:val="000000"/>
              </w:rPr>
              <w:t>0.996</w:t>
            </w:r>
          </w:p>
        </w:tc>
        <w:tc>
          <w:tcPr>
            <w:tcW w:w="1134" w:type="dxa"/>
            <w:tcBorders>
              <w:top w:val="nil"/>
              <w:left w:val="nil"/>
              <w:bottom w:val="nil"/>
              <w:right w:val="nil"/>
            </w:tcBorders>
            <w:shd w:val="clear" w:color="auto" w:fill="auto"/>
            <w:noWrap/>
            <w:vAlign w:val="bottom"/>
            <w:hideMark/>
          </w:tcPr>
          <w:p w14:paraId="6838EF7F" w14:textId="77777777" w:rsidR="00687A22" w:rsidRPr="00687A22" w:rsidRDefault="00687A22" w:rsidP="00687A22">
            <w:pPr>
              <w:rPr>
                <w:rFonts w:ascii="Calibri" w:hAnsi="Calibri"/>
                <w:color w:val="000000"/>
              </w:rPr>
            </w:pPr>
            <w:r w:rsidRPr="00687A22">
              <w:rPr>
                <w:rFonts w:ascii="Calibri" w:hAnsi="Calibri"/>
                <w:color w:val="000000"/>
              </w:rPr>
              <w:t>0.042</w:t>
            </w:r>
          </w:p>
        </w:tc>
        <w:tc>
          <w:tcPr>
            <w:tcW w:w="1276" w:type="dxa"/>
            <w:tcBorders>
              <w:top w:val="nil"/>
              <w:left w:val="nil"/>
              <w:bottom w:val="nil"/>
              <w:right w:val="nil"/>
            </w:tcBorders>
            <w:shd w:val="clear" w:color="auto" w:fill="auto"/>
            <w:noWrap/>
            <w:vAlign w:val="bottom"/>
            <w:hideMark/>
          </w:tcPr>
          <w:p w14:paraId="6B48C5AF" w14:textId="77777777" w:rsidR="00687A22" w:rsidRPr="00687A22" w:rsidRDefault="00687A22" w:rsidP="00687A22">
            <w:pPr>
              <w:rPr>
                <w:rFonts w:ascii="Calibri" w:hAnsi="Calibri"/>
                <w:color w:val="000000"/>
              </w:rPr>
            </w:pPr>
            <w:r w:rsidRPr="00687A22">
              <w:rPr>
                <w:rFonts w:ascii="Calibri" w:hAnsi="Calibri"/>
                <w:color w:val="000000"/>
              </w:rPr>
              <w:t>15.515(5)</w:t>
            </w:r>
          </w:p>
        </w:tc>
        <w:tc>
          <w:tcPr>
            <w:tcW w:w="1417" w:type="dxa"/>
            <w:tcBorders>
              <w:top w:val="nil"/>
              <w:left w:val="nil"/>
              <w:bottom w:val="nil"/>
              <w:right w:val="nil"/>
            </w:tcBorders>
            <w:shd w:val="clear" w:color="auto" w:fill="auto"/>
            <w:noWrap/>
            <w:vAlign w:val="bottom"/>
            <w:hideMark/>
          </w:tcPr>
          <w:p w14:paraId="61D4AFA7" w14:textId="77777777" w:rsidR="00687A22" w:rsidRPr="00687A22" w:rsidRDefault="00687A22" w:rsidP="00687A22">
            <w:pPr>
              <w:rPr>
                <w:rFonts w:ascii="Calibri" w:hAnsi="Calibri"/>
                <w:color w:val="000000"/>
              </w:rPr>
            </w:pPr>
            <w:r w:rsidRPr="00687A22">
              <w:rPr>
                <w:rFonts w:ascii="Calibri" w:hAnsi="Calibri"/>
                <w:color w:val="000000"/>
              </w:rPr>
              <w:t>0.008</w:t>
            </w:r>
          </w:p>
        </w:tc>
        <w:tc>
          <w:tcPr>
            <w:tcW w:w="1134" w:type="dxa"/>
            <w:tcBorders>
              <w:top w:val="nil"/>
              <w:left w:val="nil"/>
              <w:bottom w:val="nil"/>
              <w:right w:val="nil"/>
            </w:tcBorders>
            <w:shd w:val="clear" w:color="auto" w:fill="auto"/>
            <w:noWrap/>
            <w:vAlign w:val="bottom"/>
            <w:hideMark/>
          </w:tcPr>
          <w:p w14:paraId="376374DB" w14:textId="77777777" w:rsidR="00687A22" w:rsidRPr="00687A22" w:rsidRDefault="00687A22" w:rsidP="00687A22">
            <w:pPr>
              <w:rPr>
                <w:rFonts w:ascii="Calibri" w:hAnsi="Calibri"/>
                <w:color w:val="000000"/>
              </w:rPr>
            </w:pPr>
            <w:r w:rsidRPr="00687A22">
              <w:rPr>
                <w:rFonts w:ascii="Calibri" w:hAnsi="Calibri"/>
                <w:color w:val="000000"/>
              </w:rPr>
              <w:t>0.988</w:t>
            </w:r>
          </w:p>
        </w:tc>
        <w:tc>
          <w:tcPr>
            <w:tcW w:w="2061" w:type="dxa"/>
            <w:tcBorders>
              <w:top w:val="nil"/>
              <w:left w:val="nil"/>
              <w:bottom w:val="nil"/>
              <w:right w:val="nil"/>
            </w:tcBorders>
            <w:shd w:val="clear" w:color="auto" w:fill="auto"/>
            <w:noWrap/>
            <w:vAlign w:val="bottom"/>
            <w:hideMark/>
          </w:tcPr>
          <w:p w14:paraId="7D86D191" w14:textId="77777777" w:rsidR="00687A22" w:rsidRPr="00687A22" w:rsidRDefault="00687A22" w:rsidP="00687A22">
            <w:pPr>
              <w:rPr>
                <w:rFonts w:ascii="Calibri" w:hAnsi="Calibri"/>
                <w:color w:val="000000"/>
              </w:rPr>
            </w:pPr>
            <w:r w:rsidRPr="00687A22">
              <w:rPr>
                <w:rFonts w:ascii="Calibri" w:hAnsi="Calibri"/>
                <w:color w:val="000000"/>
              </w:rPr>
              <w:t>0.074</w:t>
            </w:r>
          </w:p>
        </w:tc>
      </w:tr>
      <w:tr w:rsidR="00687A22" w:rsidRPr="00687A22" w14:paraId="40DEE22D" w14:textId="77777777" w:rsidTr="00633156">
        <w:trPr>
          <w:trHeight w:val="320"/>
        </w:trPr>
        <w:tc>
          <w:tcPr>
            <w:tcW w:w="993" w:type="dxa"/>
            <w:tcBorders>
              <w:top w:val="nil"/>
              <w:left w:val="nil"/>
              <w:bottom w:val="nil"/>
              <w:right w:val="nil"/>
            </w:tcBorders>
            <w:shd w:val="clear" w:color="auto" w:fill="auto"/>
            <w:noWrap/>
            <w:vAlign w:val="bottom"/>
            <w:hideMark/>
          </w:tcPr>
          <w:p w14:paraId="24DFB0DE" w14:textId="77777777" w:rsidR="00687A22" w:rsidRPr="00687A22" w:rsidRDefault="00687A22" w:rsidP="00687A22">
            <w:pPr>
              <w:rPr>
                <w:rFonts w:ascii="Calibri" w:hAnsi="Calibri"/>
                <w:color w:val="000000"/>
              </w:rPr>
            </w:pPr>
            <w:r w:rsidRPr="00687A22">
              <w:rPr>
                <w:rFonts w:ascii="Calibri" w:hAnsi="Calibri"/>
                <w:color w:val="000000"/>
              </w:rPr>
              <w:t>n7</w:t>
            </w:r>
          </w:p>
        </w:tc>
        <w:tc>
          <w:tcPr>
            <w:tcW w:w="1417" w:type="dxa"/>
            <w:tcBorders>
              <w:top w:val="nil"/>
              <w:left w:val="nil"/>
              <w:bottom w:val="nil"/>
              <w:right w:val="nil"/>
            </w:tcBorders>
            <w:shd w:val="clear" w:color="auto" w:fill="auto"/>
            <w:noWrap/>
            <w:vAlign w:val="bottom"/>
            <w:hideMark/>
          </w:tcPr>
          <w:p w14:paraId="3490EE58" w14:textId="77777777" w:rsidR="00687A22" w:rsidRPr="00687A22" w:rsidRDefault="00687A22" w:rsidP="00687A22">
            <w:pPr>
              <w:rPr>
                <w:rFonts w:ascii="Calibri" w:hAnsi="Calibri"/>
                <w:color w:val="000000"/>
              </w:rPr>
            </w:pPr>
            <w:r w:rsidRPr="00687A22">
              <w:rPr>
                <w:rFonts w:ascii="Calibri" w:hAnsi="Calibri"/>
                <w:color w:val="000000"/>
              </w:rPr>
              <w:t>0(0)</w:t>
            </w:r>
          </w:p>
        </w:tc>
        <w:tc>
          <w:tcPr>
            <w:tcW w:w="1134" w:type="dxa"/>
            <w:tcBorders>
              <w:top w:val="nil"/>
              <w:left w:val="nil"/>
              <w:bottom w:val="nil"/>
              <w:right w:val="nil"/>
            </w:tcBorders>
            <w:shd w:val="clear" w:color="auto" w:fill="auto"/>
            <w:noWrap/>
            <w:vAlign w:val="bottom"/>
            <w:hideMark/>
          </w:tcPr>
          <w:p w14:paraId="37147A90" w14:textId="77777777" w:rsidR="00687A22" w:rsidRPr="00687A22" w:rsidRDefault="00687A22" w:rsidP="00687A22">
            <w:pPr>
              <w:rPr>
                <w:rFonts w:ascii="Calibri" w:hAnsi="Calibri"/>
                <w:color w:val="000000"/>
              </w:rPr>
            </w:pPr>
            <w:r w:rsidRPr="00687A22">
              <w:rPr>
                <w:rFonts w:ascii="Calibri" w:hAnsi="Calibri"/>
                <w:color w:val="000000"/>
              </w:rPr>
              <w:t>NA</w:t>
            </w:r>
          </w:p>
        </w:tc>
        <w:tc>
          <w:tcPr>
            <w:tcW w:w="1134" w:type="dxa"/>
            <w:tcBorders>
              <w:top w:val="nil"/>
              <w:left w:val="nil"/>
              <w:bottom w:val="nil"/>
              <w:right w:val="nil"/>
            </w:tcBorders>
            <w:shd w:val="clear" w:color="auto" w:fill="auto"/>
            <w:noWrap/>
            <w:vAlign w:val="bottom"/>
            <w:hideMark/>
          </w:tcPr>
          <w:p w14:paraId="27AEC2ED"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7678C50D"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122C8474" w14:textId="77777777" w:rsidR="00687A22" w:rsidRPr="00687A22" w:rsidRDefault="00687A22" w:rsidP="00687A22">
            <w:pPr>
              <w:rPr>
                <w:rFonts w:ascii="Calibri" w:hAnsi="Calibri"/>
                <w:color w:val="000000"/>
              </w:rPr>
            </w:pPr>
            <w:r w:rsidRPr="00687A22">
              <w:rPr>
                <w:rFonts w:ascii="Calibri" w:hAnsi="Calibri"/>
                <w:color w:val="000000"/>
              </w:rPr>
              <w:t>0(0)</w:t>
            </w:r>
          </w:p>
        </w:tc>
        <w:tc>
          <w:tcPr>
            <w:tcW w:w="1417" w:type="dxa"/>
            <w:tcBorders>
              <w:top w:val="nil"/>
              <w:left w:val="nil"/>
              <w:bottom w:val="nil"/>
              <w:right w:val="nil"/>
            </w:tcBorders>
            <w:shd w:val="clear" w:color="auto" w:fill="auto"/>
            <w:noWrap/>
            <w:vAlign w:val="bottom"/>
            <w:hideMark/>
          </w:tcPr>
          <w:p w14:paraId="50E20C03"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0AF3BFEF" w14:textId="77777777" w:rsidR="00687A22" w:rsidRPr="00687A22" w:rsidRDefault="00687A22" w:rsidP="00633156">
            <w:pPr>
              <w:rPr>
                <w:rFonts w:ascii="Calibri" w:hAnsi="Calibri"/>
                <w:color w:val="000000"/>
              </w:rPr>
            </w:pPr>
            <w:r w:rsidRPr="00687A22">
              <w:rPr>
                <w:rFonts w:ascii="Calibri" w:hAnsi="Calibri"/>
                <w:color w:val="000000"/>
              </w:rPr>
              <w:t>1</w:t>
            </w:r>
          </w:p>
        </w:tc>
        <w:tc>
          <w:tcPr>
            <w:tcW w:w="2061" w:type="dxa"/>
            <w:tcBorders>
              <w:top w:val="nil"/>
              <w:left w:val="nil"/>
              <w:bottom w:val="nil"/>
              <w:right w:val="nil"/>
            </w:tcBorders>
            <w:shd w:val="clear" w:color="auto" w:fill="auto"/>
            <w:noWrap/>
            <w:vAlign w:val="bottom"/>
            <w:hideMark/>
          </w:tcPr>
          <w:p w14:paraId="4416FC6E" w14:textId="77777777" w:rsidR="00687A22" w:rsidRPr="00687A22" w:rsidRDefault="00687A22" w:rsidP="00633156">
            <w:pPr>
              <w:rPr>
                <w:rFonts w:ascii="Calibri" w:hAnsi="Calibri"/>
                <w:color w:val="000000"/>
              </w:rPr>
            </w:pPr>
            <w:r w:rsidRPr="00687A22">
              <w:rPr>
                <w:rFonts w:ascii="Calibri" w:hAnsi="Calibri"/>
                <w:color w:val="000000"/>
              </w:rPr>
              <w:t>0</w:t>
            </w:r>
          </w:p>
        </w:tc>
      </w:tr>
      <w:tr w:rsidR="00687A22" w:rsidRPr="00687A22" w14:paraId="6430FC1A" w14:textId="77777777" w:rsidTr="00633156">
        <w:trPr>
          <w:trHeight w:val="320"/>
        </w:trPr>
        <w:tc>
          <w:tcPr>
            <w:tcW w:w="993" w:type="dxa"/>
            <w:tcBorders>
              <w:top w:val="nil"/>
              <w:left w:val="nil"/>
              <w:bottom w:val="nil"/>
              <w:right w:val="nil"/>
            </w:tcBorders>
            <w:shd w:val="clear" w:color="auto" w:fill="auto"/>
            <w:noWrap/>
            <w:vAlign w:val="bottom"/>
            <w:hideMark/>
          </w:tcPr>
          <w:p w14:paraId="4197A680" w14:textId="77777777" w:rsidR="00687A22" w:rsidRPr="00687A22" w:rsidRDefault="00687A22" w:rsidP="00687A22">
            <w:pPr>
              <w:rPr>
                <w:rFonts w:ascii="Calibri" w:hAnsi="Calibri"/>
                <w:color w:val="000000"/>
              </w:rPr>
            </w:pPr>
            <w:r w:rsidRPr="00687A22">
              <w:rPr>
                <w:rFonts w:ascii="Calibri" w:hAnsi="Calibri"/>
                <w:color w:val="000000"/>
              </w:rPr>
              <w:t>o1</w:t>
            </w:r>
          </w:p>
        </w:tc>
        <w:tc>
          <w:tcPr>
            <w:tcW w:w="1417" w:type="dxa"/>
            <w:tcBorders>
              <w:top w:val="nil"/>
              <w:left w:val="nil"/>
              <w:bottom w:val="nil"/>
              <w:right w:val="nil"/>
            </w:tcBorders>
            <w:shd w:val="clear" w:color="auto" w:fill="auto"/>
            <w:noWrap/>
            <w:vAlign w:val="bottom"/>
            <w:hideMark/>
          </w:tcPr>
          <w:p w14:paraId="71DB4148" w14:textId="77777777" w:rsidR="00687A22" w:rsidRPr="00687A22" w:rsidRDefault="00687A22" w:rsidP="00687A22">
            <w:pPr>
              <w:rPr>
                <w:rFonts w:ascii="Calibri" w:hAnsi="Calibri"/>
                <w:color w:val="000000"/>
              </w:rPr>
            </w:pPr>
            <w:r w:rsidRPr="00687A22">
              <w:rPr>
                <w:rFonts w:ascii="Calibri" w:hAnsi="Calibri"/>
                <w:color w:val="000000"/>
              </w:rPr>
              <w:t>9.098(5)</w:t>
            </w:r>
          </w:p>
        </w:tc>
        <w:tc>
          <w:tcPr>
            <w:tcW w:w="1134" w:type="dxa"/>
            <w:tcBorders>
              <w:top w:val="nil"/>
              <w:left w:val="nil"/>
              <w:bottom w:val="nil"/>
              <w:right w:val="nil"/>
            </w:tcBorders>
            <w:shd w:val="clear" w:color="auto" w:fill="auto"/>
            <w:noWrap/>
            <w:vAlign w:val="bottom"/>
            <w:hideMark/>
          </w:tcPr>
          <w:p w14:paraId="03645D9F" w14:textId="77777777" w:rsidR="00687A22" w:rsidRPr="00687A22" w:rsidRDefault="00687A22" w:rsidP="00687A22">
            <w:pPr>
              <w:rPr>
                <w:rFonts w:ascii="Calibri" w:hAnsi="Calibri"/>
                <w:color w:val="000000"/>
              </w:rPr>
            </w:pPr>
            <w:r w:rsidRPr="00687A22">
              <w:rPr>
                <w:rFonts w:ascii="Calibri" w:hAnsi="Calibri"/>
                <w:color w:val="000000"/>
              </w:rPr>
              <w:t>0.105</w:t>
            </w:r>
          </w:p>
        </w:tc>
        <w:tc>
          <w:tcPr>
            <w:tcW w:w="1134" w:type="dxa"/>
            <w:tcBorders>
              <w:top w:val="nil"/>
              <w:left w:val="nil"/>
              <w:bottom w:val="nil"/>
              <w:right w:val="nil"/>
            </w:tcBorders>
            <w:shd w:val="clear" w:color="auto" w:fill="auto"/>
            <w:noWrap/>
            <w:vAlign w:val="bottom"/>
            <w:hideMark/>
          </w:tcPr>
          <w:p w14:paraId="3C6856FB" w14:textId="77777777" w:rsidR="00687A22" w:rsidRPr="00687A22" w:rsidRDefault="00687A22" w:rsidP="00687A22">
            <w:pPr>
              <w:rPr>
                <w:rFonts w:ascii="Calibri" w:hAnsi="Calibri"/>
                <w:color w:val="000000"/>
              </w:rPr>
            </w:pPr>
            <w:r w:rsidRPr="00687A22">
              <w:rPr>
                <w:rFonts w:ascii="Calibri" w:hAnsi="Calibri"/>
                <w:color w:val="000000"/>
              </w:rPr>
              <w:t>0.996</w:t>
            </w:r>
          </w:p>
        </w:tc>
        <w:tc>
          <w:tcPr>
            <w:tcW w:w="1134" w:type="dxa"/>
            <w:tcBorders>
              <w:top w:val="nil"/>
              <w:left w:val="nil"/>
              <w:bottom w:val="nil"/>
              <w:right w:val="nil"/>
            </w:tcBorders>
            <w:shd w:val="clear" w:color="auto" w:fill="auto"/>
            <w:noWrap/>
            <w:vAlign w:val="bottom"/>
            <w:hideMark/>
          </w:tcPr>
          <w:p w14:paraId="09DDBA32" w14:textId="77777777" w:rsidR="00687A22" w:rsidRPr="00687A22" w:rsidRDefault="00687A22" w:rsidP="00687A22">
            <w:pPr>
              <w:rPr>
                <w:rFonts w:ascii="Calibri" w:hAnsi="Calibri"/>
                <w:color w:val="000000"/>
              </w:rPr>
            </w:pPr>
            <w:r w:rsidRPr="00687A22">
              <w:rPr>
                <w:rFonts w:ascii="Calibri" w:hAnsi="Calibri"/>
                <w:color w:val="000000"/>
              </w:rPr>
              <w:t>0.048</w:t>
            </w:r>
          </w:p>
        </w:tc>
        <w:tc>
          <w:tcPr>
            <w:tcW w:w="1276" w:type="dxa"/>
            <w:tcBorders>
              <w:top w:val="nil"/>
              <w:left w:val="nil"/>
              <w:bottom w:val="nil"/>
              <w:right w:val="nil"/>
            </w:tcBorders>
            <w:shd w:val="clear" w:color="auto" w:fill="auto"/>
            <w:noWrap/>
            <w:vAlign w:val="bottom"/>
            <w:hideMark/>
          </w:tcPr>
          <w:p w14:paraId="1A3CCFEE" w14:textId="77777777" w:rsidR="00687A22" w:rsidRPr="00687A22" w:rsidRDefault="00687A22" w:rsidP="00687A22">
            <w:pPr>
              <w:rPr>
                <w:rFonts w:ascii="Calibri" w:hAnsi="Calibri"/>
                <w:color w:val="000000"/>
              </w:rPr>
            </w:pPr>
            <w:r w:rsidRPr="00687A22">
              <w:rPr>
                <w:rFonts w:ascii="Calibri" w:hAnsi="Calibri"/>
                <w:color w:val="000000"/>
              </w:rPr>
              <w:t>6.403(5)</w:t>
            </w:r>
          </w:p>
        </w:tc>
        <w:tc>
          <w:tcPr>
            <w:tcW w:w="1417" w:type="dxa"/>
            <w:tcBorders>
              <w:top w:val="nil"/>
              <w:left w:val="nil"/>
              <w:bottom w:val="nil"/>
              <w:right w:val="nil"/>
            </w:tcBorders>
            <w:shd w:val="clear" w:color="auto" w:fill="auto"/>
            <w:noWrap/>
            <w:vAlign w:val="bottom"/>
            <w:hideMark/>
          </w:tcPr>
          <w:p w14:paraId="2A01A70B" w14:textId="77777777" w:rsidR="00687A22" w:rsidRPr="00687A22" w:rsidRDefault="00687A22" w:rsidP="00687A22">
            <w:pPr>
              <w:rPr>
                <w:rFonts w:ascii="Calibri" w:hAnsi="Calibri"/>
                <w:color w:val="000000"/>
              </w:rPr>
            </w:pPr>
            <w:r w:rsidRPr="00687A22">
              <w:rPr>
                <w:rFonts w:ascii="Calibri" w:hAnsi="Calibri"/>
                <w:color w:val="000000"/>
              </w:rPr>
              <w:t>0.269</w:t>
            </w:r>
          </w:p>
        </w:tc>
        <w:tc>
          <w:tcPr>
            <w:tcW w:w="1134" w:type="dxa"/>
            <w:tcBorders>
              <w:top w:val="nil"/>
              <w:left w:val="nil"/>
              <w:bottom w:val="nil"/>
              <w:right w:val="nil"/>
            </w:tcBorders>
            <w:shd w:val="clear" w:color="auto" w:fill="auto"/>
            <w:noWrap/>
            <w:vAlign w:val="bottom"/>
            <w:hideMark/>
          </w:tcPr>
          <w:p w14:paraId="1C7212B6" w14:textId="77777777" w:rsidR="00687A22" w:rsidRPr="00687A22" w:rsidRDefault="00687A22" w:rsidP="00687A22">
            <w:pPr>
              <w:rPr>
                <w:rFonts w:ascii="Calibri" w:hAnsi="Calibri"/>
                <w:color w:val="000000"/>
              </w:rPr>
            </w:pPr>
            <w:r w:rsidRPr="00687A22">
              <w:rPr>
                <w:rFonts w:ascii="Calibri" w:hAnsi="Calibri"/>
                <w:color w:val="000000"/>
              </w:rPr>
              <w:t>0.997</w:t>
            </w:r>
          </w:p>
        </w:tc>
        <w:tc>
          <w:tcPr>
            <w:tcW w:w="2061" w:type="dxa"/>
            <w:tcBorders>
              <w:top w:val="nil"/>
              <w:left w:val="nil"/>
              <w:bottom w:val="nil"/>
              <w:right w:val="nil"/>
            </w:tcBorders>
            <w:shd w:val="clear" w:color="auto" w:fill="auto"/>
            <w:noWrap/>
            <w:vAlign w:val="bottom"/>
            <w:hideMark/>
          </w:tcPr>
          <w:p w14:paraId="5F448F0E" w14:textId="77777777" w:rsidR="00687A22" w:rsidRPr="00687A22" w:rsidRDefault="00687A22" w:rsidP="00687A22">
            <w:pPr>
              <w:rPr>
                <w:rFonts w:ascii="Calibri" w:hAnsi="Calibri"/>
                <w:color w:val="000000"/>
              </w:rPr>
            </w:pPr>
            <w:r w:rsidRPr="00687A22">
              <w:rPr>
                <w:rFonts w:ascii="Calibri" w:hAnsi="Calibri"/>
                <w:color w:val="000000"/>
              </w:rPr>
              <w:t>0.027</w:t>
            </w:r>
          </w:p>
        </w:tc>
      </w:tr>
      <w:tr w:rsidR="00687A22" w:rsidRPr="00687A22" w14:paraId="6A6EBCC4" w14:textId="77777777" w:rsidTr="00633156">
        <w:trPr>
          <w:trHeight w:val="320"/>
        </w:trPr>
        <w:tc>
          <w:tcPr>
            <w:tcW w:w="993" w:type="dxa"/>
            <w:tcBorders>
              <w:top w:val="nil"/>
              <w:left w:val="nil"/>
              <w:bottom w:val="nil"/>
              <w:right w:val="nil"/>
            </w:tcBorders>
            <w:shd w:val="clear" w:color="auto" w:fill="auto"/>
            <w:noWrap/>
            <w:vAlign w:val="bottom"/>
            <w:hideMark/>
          </w:tcPr>
          <w:p w14:paraId="4644607D" w14:textId="77777777" w:rsidR="00687A22" w:rsidRPr="00687A22" w:rsidRDefault="00687A22" w:rsidP="00687A22">
            <w:pPr>
              <w:rPr>
                <w:rFonts w:ascii="Calibri" w:hAnsi="Calibri"/>
                <w:color w:val="000000"/>
              </w:rPr>
            </w:pPr>
            <w:r w:rsidRPr="00687A22">
              <w:rPr>
                <w:rFonts w:ascii="Calibri" w:hAnsi="Calibri"/>
                <w:color w:val="000000"/>
              </w:rPr>
              <w:t>o3</w:t>
            </w:r>
          </w:p>
        </w:tc>
        <w:tc>
          <w:tcPr>
            <w:tcW w:w="1417" w:type="dxa"/>
            <w:tcBorders>
              <w:top w:val="nil"/>
              <w:left w:val="nil"/>
              <w:bottom w:val="nil"/>
              <w:right w:val="nil"/>
            </w:tcBorders>
            <w:shd w:val="clear" w:color="auto" w:fill="auto"/>
            <w:noWrap/>
            <w:vAlign w:val="bottom"/>
            <w:hideMark/>
          </w:tcPr>
          <w:p w14:paraId="48367C98" w14:textId="77777777" w:rsidR="00687A22" w:rsidRPr="00687A22" w:rsidRDefault="00687A22" w:rsidP="00687A22">
            <w:pPr>
              <w:rPr>
                <w:rFonts w:ascii="Calibri" w:hAnsi="Calibri"/>
                <w:color w:val="000000"/>
              </w:rPr>
            </w:pPr>
            <w:r w:rsidRPr="00687A22">
              <w:rPr>
                <w:rFonts w:ascii="Calibri" w:hAnsi="Calibri"/>
                <w:color w:val="000000"/>
              </w:rPr>
              <w:t>10.098(5)</w:t>
            </w:r>
          </w:p>
        </w:tc>
        <w:tc>
          <w:tcPr>
            <w:tcW w:w="1134" w:type="dxa"/>
            <w:tcBorders>
              <w:top w:val="nil"/>
              <w:left w:val="nil"/>
              <w:bottom w:val="nil"/>
              <w:right w:val="nil"/>
            </w:tcBorders>
            <w:shd w:val="clear" w:color="auto" w:fill="auto"/>
            <w:noWrap/>
            <w:vAlign w:val="bottom"/>
            <w:hideMark/>
          </w:tcPr>
          <w:p w14:paraId="6D569D3F" w14:textId="77777777" w:rsidR="00687A22" w:rsidRPr="00687A22" w:rsidRDefault="00687A22" w:rsidP="00687A22">
            <w:pPr>
              <w:rPr>
                <w:rFonts w:ascii="Calibri" w:hAnsi="Calibri"/>
                <w:color w:val="000000"/>
              </w:rPr>
            </w:pPr>
            <w:r w:rsidRPr="00687A22">
              <w:rPr>
                <w:rFonts w:ascii="Calibri" w:hAnsi="Calibri"/>
                <w:color w:val="000000"/>
              </w:rPr>
              <w:t>0.073</w:t>
            </w:r>
          </w:p>
        </w:tc>
        <w:tc>
          <w:tcPr>
            <w:tcW w:w="1134" w:type="dxa"/>
            <w:tcBorders>
              <w:top w:val="nil"/>
              <w:left w:val="nil"/>
              <w:bottom w:val="nil"/>
              <w:right w:val="nil"/>
            </w:tcBorders>
            <w:shd w:val="clear" w:color="auto" w:fill="auto"/>
            <w:noWrap/>
            <w:vAlign w:val="bottom"/>
            <w:hideMark/>
          </w:tcPr>
          <w:p w14:paraId="2EDB6569" w14:textId="77777777" w:rsidR="00687A22" w:rsidRPr="00687A22" w:rsidRDefault="00687A22" w:rsidP="00687A22">
            <w:pPr>
              <w:rPr>
                <w:rFonts w:ascii="Calibri" w:hAnsi="Calibri"/>
                <w:color w:val="000000"/>
              </w:rPr>
            </w:pPr>
            <w:r w:rsidRPr="00687A22">
              <w:rPr>
                <w:rFonts w:ascii="Calibri" w:hAnsi="Calibri"/>
                <w:color w:val="000000"/>
              </w:rPr>
              <w:t>0.994</w:t>
            </w:r>
          </w:p>
        </w:tc>
        <w:tc>
          <w:tcPr>
            <w:tcW w:w="1134" w:type="dxa"/>
            <w:tcBorders>
              <w:top w:val="nil"/>
              <w:left w:val="nil"/>
              <w:bottom w:val="nil"/>
              <w:right w:val="nil"/>
            </w:tcBorders>
            <w:shd w:val="clear" w:color="auto" w:fill="auto"/>
            <w:noWrap/>
            <w:vAlign w:val="bottom"/>
            <w:hideMark/>
          </w:tcPr>
          <w:p w14:paraId="31CE39CC" w14:textId="77777777" w:rsidR="00687A22" w:rsidRPr="00687A22" w:rsidRDefault="00687A22" w:rsidP="00687A22">
            <w:pPr>
              <w:rPr>
                <w:rFonts w:ascii="Calibri" w:hAnsi="Calibri"/>
                <w:color w:val="000000"/>
              </w:rPr>
            </w:pPr>
            <w:r w:rsidRPr="00687A22">
              <w:rPr>
                <w:rFonts w:ascii="Calibri" w:hAnsi="Calibri"/>
                <w:color w:val="000000"/>
              </w:rPr>
              <w:t>0.053</w:t>
            </w:r>
          </w:p>
        </w:tc>
        <w:tc>
          <w:tcPr>
            <w:tcW w:w="1276" w:type="dxa"/>
            <w:tcBorders>
              <w:top w:val="nil"/>
              <w:left w:val="nil"/>
              <w:bottom w:val="nil"/>
              <w:right w:val="nil"/>
            </w:tcBorders>
            <w:shd w:val="clear" w:color="auto" w:fill="auto"/>
            <w:noWrap/>
            <w:vAlign w:val="bottom"/>
            <w:hideMark/>
          </w:tcPr>
          <w:p w14:paraId="4F8C19FB" w14:textId="77777777" w:rsidR="00687A22" w:rsidRPr="00687A22" w:rsidRDefault="00687A22" w:rsidP="00687A22">
            <w:pPr>
              <w:rPr>
                <w:rFonts w:ascii="Calibri" w:hAnsi="Calibri"/>
                <w:color w:val="000000"/>
              </w:rPr>
            </w:pPr>
            <w:r w:rsidRPr="00687A22">
              <w:rPr>
                <w:rFonts w:ascii="Calibri" w:hAnsi="Calibri"/>
                <w:color w:val="000000"/>
              </w:rPr>
              <w:t>100.749(5)</w:t>
            </w:r>
          </w:p>
        </w:tc>
        <w:tc>
          <w:tcPr>
            <w:tcW w:w="1417" w:type="dxa"/>
            <w:tcBorders>
              <w:top w:val="nil"/>
              <w:left w:val="nil"/>
              <w:bottom w:val="nil"/>
              <w:right w:val="nil"/>
            </w:tcBorders>
            <w:shd w:val="clear" w:color="auto" w:fill="auto"/>
            <w:noWrap/>
            <w:vAlign w:val="bottom"/>
            <w:hideMark/>
          </w:tcPr>
          <w:p w14:paraId="4CCD87FA"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03E65AD7" w14:textId="77777777" w:rsidR="00687A22" w:rsidRPr="00687A22" w:rsidRDefault="00687A22" w:rsidP="00687A22">
            <w:pPr>
              <w:rPr>
                <w:rFonts w:ascii="Calibri" w:hAnsi="Calibri"/>
                <w:color w:val="000000"/>
              </w:rPr>
            </w:pPr>
            <w:r w:rsidRPr="00687A22">
              <w:rPr>
                <w:rFonts w:ascii="Calibri" w:hAnsi="Calibri"/>
                <w:color w:val="000000"/>
              </w:rPr>
              <w:t>0.869</w:t>
            </w:r>
          </w:p>
        </w:tc>
        <w:tc>
          <w:tcPr>
            <w:tcW w:w="2061" w:type="dxa"/>
            <w:tcBorders>
              <w:top w:val="nil"/>
              <w:left w:val="nil"/>
              <w:bottom w:val="nil"/>
              <w:right w:val="nil"/>
            </w:tcBorders>
            <w:shd w:val="clear" w:color="auto" w:fill="auto"/>
            <w:noWrap/>
            <w:vAlign w:val="bottom"/>
            <w:hideMark/>
          </w:tcPr>
          <w:p w14:paraId="3737957D" w14:textId="77777777" w:rsidR="00687A22" w:rsidRPr="00687A22" w:rsidRDefault="00687A22" w:rsidP="00687A22">
            <w:pPr>
              <w:rPr>
                <w:rFonts w:ascii="Calibri" w:hAnsi="Calibri"/>
                <w:color w:val="000000"/>
              </w:rPr>
            </w:pPr>
            <w:r w:rsidRPr="00687A22">
              <w:rPr>
                <w:rFonts w:ascii="Calibri" w:hAnsi="Calibri"/>
                <w:color w:val="000000"/>
              </w:rPr>
              <w:t>0.222</w:t>
            </w:r>
          </w:p>
        </w:tc>
      </w:tr>
      <w:tr w:rsidR="00687A22" w:rsidRPr="00687A22" w14:paraId="637E0A9E" w14:textId="77777777" w:rsidTr="00633156">
        <w:trPr>
          <w:trHeight w:val="320"/>
        </w:trPr>
        <w:tc>
          <w:tcPr>
            <w:tcW w:w="993" w:type="dxa"/>
            <w:tcBorders>
              <w:top w:val="nil"/>
              <w:left w:val="nil"/>
              <w:bottom w:val="nil"/>
              <w:right w:val="nil"/>
            </w:tcBorders>
            <w:shd w:val="clear" w:color="auto" w:fill="auto"/>
            <w:noWrap/>
            <w:vAlign w:val="bottom"/>
            <w:hideMark/>
          </w:tcPr>
          <w:p w14:paraId="354C9BAC" w14:textId="77777777" w:rsidR="00687A22" w:rsidRPr="00687A22" w:rsidRDefault="00687A22" w:rsidP="00687A22">
            <w:pPr>
              <w:rPr>
                <w:rFonts w:ascii="Calibri" w:hAnsi="Calibri"/>
                <w:color w:val="000000"/>
              </w:rPr>
            </w:pPr>
            <w:r w:rsidRPr="00687A22">
              <w:rPr>
                <w:rFonts w:ascii="Calibri" w:hAnsi="Calibri"/>
                <w:color w:val="000000"/>
              </w:rPr>
              <w:t>o4</w:t>
            </w:r>
          </w:p>
        </w:tc>
        <w:tc>
          <w:tcPr>
            <w:tcW w:w="1417" w:type="dxa"/>
            <w:tcBorders>
              <w:top w:val="nil"/>
              <w:left w:val="nil"/>
              <w:bottom w:val="nil"/>
              <w:right w:val="nil"/>
            </w:tcBorders>
            <w:shd w:val="clear" w:color="auto" w:fill="auto"/>
            <w:noWrap/>
            <w:vAlign w:val="bottom"/>
            <w:hideMark/>
          </w:tcPr>
          <w:p w14:paraId="56FCE19C" w14:textId="77777777" w:rsidR="00687A22" w:rsidRPr="00687A22" w:rsidRDefault="00687A22" w:rsidP="00687A22">
            <w:pPr>
              <w:rPr>
                <w:rFonts w:ascii="Calibri" w:hAnsi="Calibri"/>
                <w:color w:val="000000"/>
              </w:rPr>
            </w:pPr>
            <w:r w:rsidRPr="00687A22">
              <w:rPr>
                <w:rFonts w:ascii="Calibri" w:hAnsi="Calibri"/>
                <w:color w:val="000000"/>
              </w:rPr>
              <w:t>1.941(5)</w:t>
            </w:r>
          </w:p>
        </w:tc>
        <w:tc>
          <w:tcPr>
            <w:tcW w:w="1134" w:type="dxa"/>
            <w:tcBorders>
              <w:top w:val="nil"/>
              <w:left w:val="nil"/>
              <w:bottom w:val="nil"/>
              <w:right w:val="nil"/>
            </w:tcBorders>
            <w:shd w:val="clear" w:color="auto" w:fill="auto"/>
            <w:noWrap/>
            <w:vAlign w:val="bottom"/>
            <w:hideMark/>
          </w:tcPr>
          <w:p w14:paraId="3E680C7E" w14:textId="77777777" w:rsidR="00687A22" w:rsidRPr="00687A22" w:rsidRDefault="00687A22" w:rsidP="00687A22">
            <w:pPr>
              <w:rPr>
                <w:rFonts w:ascii="Calibri" w:hAnsi="Calibri"/>
                <w:color w:val="000000"/>
              </w:rPr>
            </w:pPr>
            <w:r w:rsidRPr="00687A22">
              <w:rPr>
                <w:rFonts w:ascii="Calibri" w:hAnsi="Calibri"/>
                <w:color w:val="000000"/>
              </w:rPr>
              <w:t>0.857</w:t>
            </w:r>
          </w:p>
        </w:tc>
        <w:tc>
          <w:tcPr>
            <w:tcW w:w="1134" w:type="dxa"/>
            <w:tcBorders>
              <w:top w:val="nil"/>
              <w:left w:val="nil"/>
              <w:bottom w:val="nil"/>
              <w:right w:val="nil"/>
            </w:tcBorders>
            <w:shd w:val="clear" w:color="auto" w:fill="auto"/>
            <w:noWrap/>
            <w:vAlign w:val="bottom"/>
            <w:hideMark/>
          </w:tcPr>
          <w:p w14:paraId="38B40A0D"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6DF26B1D"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080421F0" w14:textId="77777777" w:rsidR="00687A22" w:rsidRPr="00687A22" w:rsidRDefault="00687A22" w:rsidP="00687A22">
            <w:pPr>
              <w:rPr>
                <w:rFonts w:ascii="Calibri" w:hAnsi="Calibri"/>
                <w:color w:val="000000"/>
              </w:rPr>
            </w:pPr>
            <w:r w:rsidRPr="00687A22">
              <w:rPr>
                <w:rFonts w:ascii="Calibri" w:hAnsi="Calibri"/>
                <w:color w:val="000000"/>
              </w:rPr>
              <w:t>17.058(5)</w:t>
            </w:r>
          </w:p>
        </w:tc>
        <w:tc>
          <w:tcPr>
            <w:tcW w:w="1417" w:type="dxa"/>
            <w:tcBorders>
              <w:top w:val="nil"/>
              <w:left w:val="nil"/>
              <w:bottom w:val="nil"/>
              <w:right w:val="nil"/>
            </w:tcBorders>
            <w:shd w:val="clear" w:color="auto" w:fill="auto"/>
            <w:noWrap/>
            <w:vAlign w:val="bottom"/>
            <w:hideMark/>
          </w:tcPr>
          <w:p w14:paraId="2196A4F8" w14:textId="77777777" w:rsidR="00687A22" w:rsidRPr="00687A22" w:rsidRDefault="00687A22" w:rsidP="00687A22">
            <w:pPr>
              <w:rPr>
                <w:rFonts w:ascii="Calibri" w:hAnsi="Calibri"/>
                <w:color w:val="000000"/>
              </w:rPr>
            </w:pPr>
            <w:r w:rsidRPr="00687A22">
              <w:rPr>
                <w:rFonts w:ascii="Calibri" w:hAnsi="Calibri"/>
                <w:color w:val="000000"/>
              </w:rPr>
              <w:t>0.004</w:t>
            </w:r>
          </w:p>
        </w:tc>
        <w:tc>
          <w:tcPr>
            <w:tcW w:w="1134" w:type="dxa"/>
            <w:tcBorders>
              <w:top w:val="nil"/>
              <w:left w:val="nil"/>
              <w:bottom w:val="nil"/>
              <w:right w:val="nil"/>
            </w:tcBorders>
            <w:shd w:val="clear" w:color="auto" w:fill="auto"/>
            <w:noWrap/>
            <w:vAlign w:val="bottom"/>
            <w:hideMark/>
          </w:tcPr>
          <w:p w14:paraId="2B437B16" w14:textId="77777777" w:rsidR="00687A22" w:rsidRPr="00687A22" w:rsidRDefault="00687A22" w:rsidP="00687A22">
            <w:pPr>
              <w:rPr>
                <w:rFonts w:ascii="Calibri" w:hAnsi="Calibri"/>
                <w:color w:val="000000"/>
              </w:rPr>
            </w:pPr>
            <w:r w:rsidRPr="00687A22">
              <w:rPr>
                <w:rFonts w:ascii="Calibri" w:hAnsi="Calibri"/>
                <w:color w:val="000000"/>
              </w:rPr>
              <w:t>0.998</w:t>
            </w:r>
          </w:p>
        </w:tc>
        <w:tc>
          <w:tcPr>
            <w:tcW w:w="2061" w:type="dxa"/>
            <w:tcBorders>
              <w:top w:val="nil"/>
              <w:left w:val="nil"/>
              <w:bottom w:val="nil"/>
              <w:right w:val="nil"/>
            </w:tcBorders>
            <w:shd w:val="clear" w:color="auto" w:fill="auto"/>
            <w:noWrap/>
            <w:vAlign w:val="bottom"/>
            <w:hideMark/>
          </w:tcPr>
          <w:p w14:paraId="56D5CF49" w14:textId="77777777" w:rsidR="00687A22" w:rsidRPr="00687A22" w:rsidRDefault="00687A22" w:rsidP="00687A22">
            <w:pPr>
              <w:rPr>
                <w:rFonts w:ascii="Calibri" w:hAnsi="Calibri"/>
                <w:color w:val="000000"/>
              </w:rPr>
            </w:pPr>
            <w:r w:rsidRPr="00687A22">
              <w:rPr>
                <w:rFonts w:ascii="Calibri" w:hAnsi="Calibri"/>
                <w:color w:val="000000"/>
              </w:rPr>
              <w:t>0.079</w:t>
            </w:r>
          </w:p>
        </w:tc>
      </w:tr>
      <w:tr w:rsidR="00687A22" w:rsidRPr="00687A22" w14:paraId="260E6D95" w14:textId="77777777" w:rsidTr="00633156">
        <w:trPr>
          <w:trHeight w:val="320"/>
        </w:trPr>
        <w:tc>
          <w:tcPr>
            <w:tcW w:w="993" w:type="dxa"/>
            <w:tcBorders>
              <w:top w:val="nil"/>
              <w:left w:val="nil"/>
              <w:bottom w:val="nil"/>
              <w:right w:val="nil"/>
            </w:tcBorders>
            <w:shd w:val="clear" w:color="auto" w:fill="auto"/>
            <w:noWrap/>
            <w:vAlign w:val="bottom"/>
            <w:hideMark/>
          </w:tcPr>
          <w:p w14:paraId="756A4D33" w14:textId="77777777" w:rsidR="00687A22" w:rsidRPr="00687A22" w:rsidRDefault="00687A22" w:rsidP="00687A22">
            <w:pPr>
              <w:rPr>
                <w:rFonts w:ascii="Calibri" w:hAnsi="Calibri"/>
                <w:color w:val="000000"/>
              </w:rPr>
            </w:pPr>
            <w:r w:rsidRPr="00687A22">
              <w:rPr>
                <w:rFonts w:ascii="Calibri" w:hAnsi="Calibri"/>
                <w:color w:val="000000"/>
              </w:rPr>
              <w:t>o5</w:t>
            </w:r>
          </w:p>
        </w:tc>
        <w:tc>
          <w:tcPr>
            <w:tcW w:w="1417" w:type="dxa"/>
            <w:tcBorders>
              <w:top w:val="nil"/>
              <w:left w:val="nil"/>
              <w:bottom w:val="nil"/>
              <w:right w:val="nil"/>
            </w:tcBorders>
            <w:shd w:val="clear" w:color="auto" w:fill="auto"/>
            <w:noWrap/>
            <w:vAlign w:val="bottom"/>
            <w:hideMark/>
          </w:tcPr>
          <w:p w14:paraId="0A209CC2" w14:textId="77777777" w:rsidR="00687A22" w:rsidRPr="00687A22" w:rsidRDefault="00687A22" w:rsidP="00687A22">
            <w:pPr>
              <w:rPr>
                <w:rFonts w:ascii="Calibri" w:hAnsi="Calibri"/>
                <w:color w:val="000000"/>
              </w:rPr>
            </w:pPr>
            <w:r w:rsidRPr="00687A22">
              <w:rPr>
                <w:rFonts w:ascii="Calibri" w:hAnsi="Calibri"/>
                <w:color w:val="000000"/>
              </w:rPr>
              <w:t>7.855(5)</w:t>
            </w:r>
          </w:p>
        </w:tc>
        <w:tc>
          <w:tcPr>
            <w:tcW w:w="1134" w:type="dxa"/>
            <w:tcBorders>
              <w:top w:val="nil"/>
              <w:left w:val="nil"/>
              <w:bottom w:val="nil"/>
              <w:right w:val="nil"/>
            </w:tcBorders>
            <w:shd w:val="clear" w:color="auto" w:fill="auto"/>
            <w:noWrap/>
            <w:vAlign w:val="bottom"/>
            <w:hideMark/>
          </w:tcPr>
          <w:p w14:paraId="202A8270" w14:textId="77777777" w:rsidR="00687A22" w:rsidRPr="00687A22" w:rsidRDefault="00687A22" w:rsidP="00687A22">
            <w:pPr>
              <w:rPr>
                <w:rFonts w:ascii="Calibri" w:hAnsi="Calibri"/>
                <w:color w:val="000000"/>
              </w:rPr>
            </w:pPr>
            <w:r w:rsidRPr="00687A22">
              <w:rPr>
                <w:rFonts w:ascii="Calibri" w:hAnsi="Calibri"/>
                <w:color w:val="000000"/>
              </w:rPr>
              <w:t>0.164</w:t>
            </w:r>
          </w:p>
        </w:tc>
        <w:tc>
          <w:tcPr>
            <w:tcW w:w="1134" w:type="dxa"/>
            <w:tcBorders>
              <w:top w:val="nil"/>
              <w:left w:val="nil"/>
              <w:bottom w:val="nil"/>
              <w:right w:val="nil"/>
            </w:tcBorders>
            <w:shd w:val="clear" w:color="auto" w:fill="auto"/>
            <w:noWrap/>
            <w:vAlign w:val="bottom"/>
            <w:hideMark/>
          </w:tcPr>
          <w:p w14:paraId="19DAD2DD" w14:textId="77777777" w:rsidR="00687A22" w:rsidRPr="00687A22" w:rsidRDefault="00687A22" w:rsidP="00687A22">
            <w:pPr>
              <w:rPr>
                <w:rFonts w:ascii="Calibri" w:hAnsi="Calibri"/>
                <w:color w:val="000000"/>
              </w:rPr>
            </w:pPr>
            <w:r w:rsidRPr="00687A22">
              <w:rPr>
                <w:rFonts w:ascii="Calibri" w:hAnsi="Calibri"/>
                <w:color w:val="000000"/>
              </w:rPr>
              <w:t>0.999</w:t>
            </w:r>
          </w:p>
        </w:tc>
        <w:tc>
          <w:tcPr>
            <w:tcW w:w="1134" w:type="dxa"/>
            <w:tcBorders>
              <w:top w:val="nil"/>
              <w:left w:val="nil"/>
              <w:bottom w:val="nil"/>
              <w:right w:val="nil"/>
            </w:tcBorders>
            <w:shd w:val="clear" w:color="auto" w:fill="auto"/>
            <w:noWrap/>
            <w:vAlign w:val="bottom"/>
            <w:hideMark/>
          </w:tcPr>
          <w:p w14:paraId="7AD82965" w14:textId="77777777" w:rsidR="00687A22" w:rsidRPr="00687A22" w:rsidRDefault="00687A22" w:rsidP="00687A22">
            <w:pPr>
              <w:rPr>
                <w:rFonts w:ascii="Calibri" w:hAnsi="Calibri"/>
                <w:color w:val="000000"/>
              </w:rPr>
            </w:pPr>
            <w:r w:rsidRPr="00687A22">
              <w:rPr>
                <w:rFonts w:ascii="Calibri" w:hAnsi="Calibri"/>
                <w:color w:val="000000"/>
              </w:rPr>
              <w:t>0.04</w:t>
            </w:r>
          </w:p>
        </w:tc>
        <w:tc>
          <w:tcPr>
            <w:tcW w:w="1276" w:type="dxa"/>
            <w:tcBorders>
              <w:top w:val="nil"/>
              <w:left w:val="nil"/>
              <w:bottom w:val="nil"/>
              <w:right w:val="nil"/>
            </w:tcBorders>
            <w:shd w:val="clear" w:color="auto" w:fill="auto"/>
            <w:noWrap/>
            <w:vAlign w:val="bottom"/>
            <w:hideMark/>
          </w:tcPr>
          <w:p w14:paraId="51B901F9" w14:textId="77777777" w:rsidR="00687A22" w:rsidRPr="00687A22" w:rsidRDefault="00687A22" w:rsidP="00687A22">
            <w:pPr>
              <w:rPr>
                <w:rFonts w:ascii="Calibri" w:hAnsi="Calibri"/>
                <w:color w:val="000000"/>
              </w:rPr>
            </w:pPr>
            <w:r w:rsidRPr="00687A22">
              <w:rPr>
                <w:rFonts w:ascii="Calibri" w:hAnsi="Calibri"/>
                <w:color w:val="000000"/>
              </w:rPr>
              <w:t>5.175(5)</w:t>
            </w:r>
          </w:p>
        </w:tc>
        <w:tc>
          <w:tcPr>
            <w:tcW w:w="1417" w:type="dxa"/>
            <w:tcBorders>
              <w:top w:val="nil"/>
              <w:left w:val="nil"/>
              <w:bottom w:val="nil"/>
              <w:right w:val="nil"/>
            </w:tcBorders>
            <w:shd w:val="clear" w:color="auto" w:fill="auto"/>
            <w:noWrap/>
            <w:vAlign w:val="bottom"/>
            <w:hideMark/>
          </w:tcPr>
          <w:p w14:paraId="418D9815" w14:textId="77777777" w:rsidR="00687A22" w:rsidRPr="00687A22" w:rsidRDefault="00687A22" w:rsidP="00687A22">
            <w:pPr>
              <w:rPr>
                <w:rFonts w:ascii="Calibri" w:hAnsi="Calibri"/>
                <w:color w:val="000000"/>
              </w:rPr>
            </w:pPr>
            <w:r w:rsidRPr="00687A22">
              <w:rPr>
                <w:rFonts w:ascii="Calibri" w:hAnsi="Calibri"/>
                <w:color w:val="000000"/>
              </w:rPr>
              <w:t>0.395</w:t>
            </w:r>
          </w:p>
        </w:tc>
        <w:tc>
          <w:tcPr>
            <w:tcW w:w="1134" w:type="dxa"/>
            <w:tcBorders>
              <w:top w:val="nil"/>
              <w:left w:val="nil"/>
              <w:bottom w:val="nil"/>
              <w:right w:val="nil"/>
            </w:tcBorders>
            <w:shd w:val="clear" w:color="auto" w:fill="auto"/>
            <w:noWrap/>
            <w:vAlign w:val="bottom"/>
            <w:hideMark/>
          </w:tcPr>
          <w:p w14:paraId="7010234F" w14:textId="77777777" w:rsidR="00687A22" w:rsidRPr="00687A22" w:rsidRDefault="00687A22" w:rsidP="00633156">
            <w:pPr>
              <w:rPr>
                <w:rFonts w:ascii="Calibri" w:hAnsi="Calibri"/>
                <w:color w:val="000000"/>
              </w:rPr>
            </w:pPr>
            <w:r w:rsidRPr="00687A22">
              <w:rPr>
                <w:rFonts w:ascii="Calibri" w:hAnsi="Calibri"/>
                <w:color w:val="000000"/>
              </w:rPr>
              <w:t>1</w:t>
            </w:r>
          </w:p>
        </w:tc>
        <w:tc>
          <w:tcPr>
            <w:tcW w:w="2061" w:type="dxa"/>
            <w:tcBorders>
              <w:top w:val="nil"/>
              <w:left w:val="nil"/>
              <w:bottom w:val="nil"/>
              <w:right w:val="nil"/>
            </w:tcBorders>
            <w:shd w:val="clear" w:color="auto" w:fill="auto"/>
            <w:noWrap/>
            <w:vAlign w:val="bottom"/>
            <w:hideMark/>
          </w:tcPr>
          <w:p w14:paraId="36278B0E" w14:textId="77777777" w:rsidR="00687A22" w:rsidRPr="00687A22" w:rsidRDefault="00687A22" w:rsidP="00687A22">
            <w:pPr>
              <w:rPr>
                <w:rFonts w:ascii="Calibri" w:hAnsi="Calibri"/>
                <w:color w:val="000000"/>
              </w:rPr>
            </w:pPr>
            <w:r w:rsidRPr="00687A22">
              <w:rPr>
                <w:rFonts w:ascii="Calibri" w:hAnsi="Calibri"/>
                <w:color w:val="000000"/>
              </w:rPr>
              <w:t>0.01</w:t>
            </w:r>
          </w:p>
        </w:tc>
      </w:tr>
      <w:tr w:rsidR="00687A22" w:rsidRPr="00687A22" w14:paraId="5CC9D1B0" w14:textId="77777777" w:rsidTr="00633156">
        <w:trPr>
          <w:trHeight w:val="320"/>
        </w:trPr>
        <w:tc>
          <w:tcPr>
            <w:tcW w:w="993" w:type="dxa"/>
            <w:tcBorders>
              <w:top w:val="nil"/>
              <w:left w:val="nil"/>
              <w:bottom w:val="nil"/>
              <w:right w:val="nil"/>
            </w:tcBorders>
            <w:shd w:val="clear" w:color="auto" w:fill="auto"/>
            <w:noWrap/>
            <w:vAlign w:val="bottom"/>
            <w:hideMark/>
          </w:tcPr>
          <w:p w14:paraId="128EAA46" w14:textId="77777777" w:rsidR="00687A22" w:rsidRPr="00687A22" w:rsidRDefault="00687A22" w:rsidP="00687A22">
            <w:pPr>
              <w:rPr>
                <w:rFonts w:ascii="Calibri" w:hAnsi="Calibri"/>
                <w:color w:val="000000"/>
              </w:rPr>
            </w:pPr>
            <w:r w:rsidRPr="00687A22">
              <w:rPr>
                <w:rFonts w:ascii="Calibri" w:hAnsi="Calibri"/>
                <w:color w:val="000000"/>
              </w:rPr>
              <w:t>o6</w:t>
            </w:r>
          </w:p>
        </w:tc>
        <w:tc>
          <w:tcPr>
            <w:tcW w:w="1417" w:type="dxa"/>
            <w:tcBorders>
              <w:top w:val="nil"/>
              <w:left w:val="nil"/>
              <w:bottom w:val="nil"/>
              <w:right w:val="nil"/>
            </w:tcBorders>
            <w:shd w:val="clear" w:color="auto" w:fill="auto"/>
            <w:noWrap/>
            <w:vAlign w:val="bottom"/>
            <w:hideMark/>
          </w:tcPr>
          <w:p w14:paraId="0626FB4D" w14:textId="77777777" w:rsidR="00687A22" w:rsidRPr="00687A22" w:rsidRDefault="00687A22" w:rsidP="00687A22">
            <w:pPr>
              <w:rPr>
                <w:rFonts w:ascii="Calibri" w:hAnsi="Calibri"/>
                <w:color w:val="000000"/>
              </w:rPr>
            </w:pPr>
            <w:r w:rsidRPr="00687A22">
              <w:rPr>
                <w:rFonts w:ascii="Calibri" w:hAnsi="Calibri"/>
                <w:color w:val="000000"/>
              </w:rPr>
              <w:t>4.815(5)</w:t>
            </w:r>
          </w:p>
        </w:tc>
        <w:tc>
          <w:tcPr>
            <w:tcW w:w="1134" w:type="dxa"/>
            <w:tcBorders>
              <w:top w:val="nil"/>
              <w:left w:val="nil"/>
              <w:bottom w:val="nil"/>
              <w:right w:val="nil"/>
            </w:tcBorders>
            <w:shd w:val="clear" w:color="auto" w:fill="auto"/>
            <w:noWrap/>
            <w:vAlign w:val="bottom"/>
            <w:hideMark/>
          </w:tcPr>
          <w:p w14:paraId="20837179" w14:textId="77777777" w:rsidR="00687A22" w:rsidRPr="00687A22" w:rsidRDefault="00687A22" w:rsidP="00687A22">
            <w:pPr>
              <w:rPr>
                <w:rFonts w:ascii="Calibri" w:hAnsi="Calibri"/>
                <w:color w:val="000000"/>
              </w:rPr>
            </w:pPr>
            <w:r w:rsidRPr="00687A22">
              <w:rPr>
                <w:rFonts w:ascii="Calibri" w:hAnsi="Calibri"/>
                <w:color w:val="000000"/>
              </w:rPr>
              <w:t>0.439</w:t>
            </w:r>
          </w:p>
        </w:tc>
        <w:tc>
          <w:tcPr>
            <w:tcW w:w="1134" w:type="dxa"/>
            <w:tcBorders>
              <w:top w:val="nil"/>
              <w:left w:val="nil"/>
              <w:bottom w:val="nil"/>
              <w:right w:val="nil"/>
            </w:tcBorders>
            <w:shd w:val="clear" w:color="auto" w:fill="auto"/>
            <w:noWrap/>
            <w:vAlign w:val="bottom"/>
            <w:hideMark/>
          </w:tcPr>
          <w:p w14:paraId="6DA4E0C8"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695050D7"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493A2F6E" w14:textId="77777777" w:rsidR="00687A22" w:rsidRPr="00687A22" w:rsidRDefault="00687A22" w:rsidP="00687A22">
            <w:pPr>
              <w:rPr>
                <w:rFonts w:ascii="Calibri" w:hAnsi="Calibri"/>
                <w:color w:val="000000"/>
              </w:rPr>
            </w:pPr>
            <w:r w:rsidRPr="00687A22">
              <w:rPr>
                <w:rFonts w:ascii="Calibri" w:hAnsi="Calibri"/>
                <w:color w:val="000000"/>
              </w:rPr>
              <w:t>7.965(5)</w:t>
            </w:r>
          </w:p>
        </w:tc>
        <w:tc>
          <w:tcPr>
            <w:tcW w:w="1417" w:type="dxa"/>
            <w:tcBorders>
              <w:top w:val="nil"/>
              <w:left w:val="nil"/>
              <w:bottom w:val="nil"/>
              <w:right w:val="nil"/>
            </w:tcBorders>
            <w:shd w:val="clear" w:color="auto" w:fill="auto"/>
            <w:noWrap/>
            <w:vAlign w:val="bottom"/>
            <w:hideMark/>
          </w:tcPr>
          <w:p w14:paraId="583A7B4E" w14:textId="77777777" w:rsidR="00687A22" w:rsidRPr="00687A22" w:rsidRDefault="00687A22" w:rsidP="00687A22">
            <w:pPr>
              <w:rPr>
                <w:rFonts w:ascii="Calibri" w:hAnsi="Calibri"/>
                <w:color w:val="000000"/>
              </w:rPr>
            </w:pPr>
            <w:r w:rsidRPr="00687A22">
              <w:rPr>
                <w:rFonts w:ascii="Calibri" w:hAnsi="Calibri"/>
                <w:color w:val="000000"/>
              </w:rPr>
              <w:t>0.158</w:t>
            </w:r>
          </w:p>
        </w:tc>
        <w:tc>
          <w:tcPr>
            <w:tcW w:w="1134" w:type="dxa"/>
            <w:tcBorders>
              <w:top w:val="nil"/>
              <w:left w:val="nil"/>
              <w:bottom w:val="nil"/>
              <w:right w:val="nil"/>
            </w:tcBorders>
            <w:shd w:val="clear" w:color="auto" w:fill="auto"/>
            <w:noWrap/>
            <w:vAlign w:val="bottom"/>
            <w:hideMark/>
          </w:tcPr>
          <w:p w14:paraId="56995233" w14:textId="77777777" w:rsidR="00687A22" w:rsidRPr="00687A22" w:rsidRDefault="00687A22" w:rsidP="00687A22">
            <w:pPr>
              <w:rPr>
                <w:rFonts w:ascii="Calibri" w:hAnsi="Calibri"/>
                <w:color w:val="000000"/>
              </w:rPr>
            </w:pPr>
            <w:r w:rsidRPr="00687A22">
              <w:rPr>
                <w:rFonts w:ascii="Calibri" w:hAnsi="Calibri"/>
                <w:color w:val="000000"/>
              </w:rPr>
              <w:t>0.998</w:t>
            </w:r>
          </w:p>
        </w:tc>
        <w:tc>
          <w:tcPr>
            <w:tcW w:w="2061" w:type="dxa"/>
            <w:tcBorders>
              <w:top w:val="nil"/>
              <w:left w:val="nil"/>
              <w:bottom w:val="nil"/>
              <w:right w:val="nil"/>
            </w:tcBorders>
            <w:shd w:val="clear" w:color="auto" w:fill="auto"/>
            <w:noWrap/>
            <w:vAlign w:val="bottom"/>
            <w:hideMark/>
          </w:tcPr>
          <w:p w14:paraId="52F359D3" w14:textId="77777777" w:rsidR="00687A22" w:rsidRPr="00687A22" w:rsidRDefault="00687A22" w:rsidP="00687A22">
            <w:pPr>
              <w:rPr>
                <w:rFonts w:ascii="Calibri" w:hAnsi="Calibri"/>
                <w:color w:val="000000"/>
              </w:rPr>
            </w:pPr>
            <w:r w:rsidRPr="00687A22">
              <w:rPr>
                <w:rFonts w:ascii="Calibri" w:hAnsi="Calibri"/>
                <w:color w:val="000000"/>
              </w:rPr>
              <w:t>0.039</w:t>
            </w:r>
          </w:p>
        </w:tc>
      </w:tr>
      <w:tr w:rsidR="00687A22" w:rsidRPr="00687A22" w14:paraId="24CEF611" w14:textId="77777777" w:rsidTr="00633156">
        <w:trPr>
          <w:trHeight w:val="320"/>
        </w:trPr>
        <w:tc>
          <w:tcPr>
            <w:tcW w:w="993" w:type="dxa"/>
            <w:tcBorders>
              <w:top w:val="nil"/>
              <w:left w:val="nil"/>
              <w:bottom w:val="nil"/>
              <w:right w:val="nil"/>
            </w:tcBorders>
            <w:shd w:val="clear" w:color="auto" w:fill="auto"/>
            <w:noWrap/>
            <w:vAlign w:val="bottom"/>
            <w:hideMark/>
          </w:tcPr>
          <w:p w14:paraId="457E2534" w14:textId="77777777" w:rsidR="00687A22" w:rsidRPr="00687A22" w:rsidRDefault="00687A22" w:rsidP="00687A22">
            <w:pPr>
              <w:rPr>
                <w:rFonts w:ascii="Calibri" w:hAnsi="Calibri"/>
                <w:color w:val="000000"/>
              </w:rPr>
            </w:pPr>
            <w:r w:rsidRPr="00687A22">
              <w:rPr>
                <w:rFonts w:ascii="Calibri" w:hAnsi="Calibri"/>
                <w:color w:val="000000"/>
              </w:rPr>
              <w:t>o7</w:t>
            </w:r>
          </w:p>
        </w:tc>
        <w:tc>
          <w:tcPr>
            <w:tcW w:w="1417" w:type="dxa"/>
            <w:tcBorders>
              <w:top w:val="nil"/>
              <w:left w:val="nil"/>
              <w:bottom w:val="nil"/>
              <w:right w:val="nil"/>
            </w:tcBorders>
            <w:shd w:val="clear" w:color="auto" w:fill="auto"/>
            <w:noWrap/>
            <w:vAlign w:val="bottom"/>
            <w:hideMark/>
          </w:tcPr>
          <w:p w14:paraId="136614AF" w14:textId="77777777" w:rsidR="00687A22" w:rsidRPr="00687A22" w:rsidRDefault="00687A22" w:rsidP="00687A22">
            <w:pPr>
              <w:rPr>
                <w:rFonts w:ascii="Calibri" w:hAnsi="Calibri"/>
                <w:color w:val="000000"/>
              </w:rPr>
            </w:pPr>
            <w:r w:rsidRPr="00687A22">
              <w:rPr>
                <w:rFonts w:ascii="Calibri" w:hAnsi="Calibri"/>
                <w:color w:val="000000"/>
              </w:rPr>
              <w:t>3.399(5)</w:t>
            </w:r>
          </w:p>
        </w:tc>
        <w:tc>
          <w:tcPr>
            <w:tcW w:w="1134" w:type="dxa"/>
            <w:tcBorders>
              <w:top w:val="nil"/>
              <w:left w:val="nil"/>
              <w:bottom w:val="nil"/>
              <w:right w:val="nil"/>
            </w:tcBorders>
            <w:shd w:val="clear" w:color="auto" w:fill="auto"/>
            <w:noWrap/>
            <w:vAlign w:val="bottom"/>
            <w:hideMark/>
          </w:tcPr>
          <w:p w14:paraId="4E343A6A" w14:textId="77777777" w:rsidR="00687A22" w:rsidRPr="00687A22" w:rsidRDefault="00687A22" w:rsidP="00687A22">
            <w:pPr>
              <w:rPr>
                <w:rFonts w:ascii="Calibri" w:hAnsi="Calibri"/>
                <w:color w:val="000000"/>
              </w:rPr>
            </w:pPr>
            <w:r w:rsidRPr="00687A22">
              <w:rPr>
                <w:rFonts w:ascii="Calibri" w:hAnsi="Calibri"/>
                <w:color w:val="000000"/>
              </w:rPr>
              <w:t>0.639</w:t>
            </w:r>
          </w:p>
        </w:tc>
        <w:tc>
          <w:tcPr>
            <w:tcW w:w="1134" w:type="dxa"/>
            <w:tcBorders>
              <w:top w:val="nil"/>
              <w:left w:val="nil"/>
              <w:bottom w:val="nil"/>
              <w:right w:val="nil"/>
            </w:tcBorders>
            <w:shd w:val="clear" w:color="auto" w:fill="auto"/>
            <w:noWrap/>
            <w:vAlign w:val="bottom"/>
            <w:hideMark/>
          </w:tcPr>
          <w:p w14:paraId="44B1E13B"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771A5D69"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497E8233" w14:textId="77777777" w:rsidR="00687A22" w:rsidRPr="00687A22" w:rsidRDefault="00687A22" w:rsidP="00687A22">
            <w:pPr>
              <w:rPr>
                <w:rFonts w:ascii="Calibri" w:hAnsi="Calibri"/>
                <w:color w:val="000000"/>
              </w:rPr>
            </w:pPr>
            <w:r w:rsidRPr="00687A22">
              <w:rPr>
                <w:rFonts w:ascii="Calibri" w:hAnsi="Calibri"/>
                <w:color w:val="000000"/>
              </w:rPr>
              <w:t>7.74(5)</w:t>
            </w:r>
          </w:p>
        </w:tc>
        <w:tc>
          <w:tcPr>
            <w:tcW w:w="1417" w:type="dxa"/>
            <w:tcBorders>
              <w:top w:val="nil"/>
              <w:left w:val="nil"/>
              <w:bottom w:val="nil"/>
              <w:right w:val="nil"/>
            </w:tcBorders>
            <w:shd w:val="clear" w:color="auto" w:fill="auto"/>
            <w:noWrap/>
            <w:vAlign w:val="bottom"/>
            <w:hideMark/>
          </w:tcPr>
          <w:p w14:paraId="1555BE83" w14:textId="77777777" w:rsidR="00687A22" w:rsidRPr="00687A22" w:rsidRDefault="00687A22" w:rsidP="00687A22">
            <w:pPr>
              <w:rPr>
                <w:rFonts w:ascii="Calibri" w:hAnsi="Calibri"/>
                <w:color w:val="000000"/>
              </w:rPr>
            </w:pPr>
            <w:r w:rsidRPr="00687A22">
              <w:rPr>
                <w:rFonts w:ascii="Calibri" w:hAnsi="Calibri"/>
                <w:color w:val="000000"/>
              </w:rPr>
              <w:t>0.171</w:t>
            </w:r>
          </w:p>
        </w:tc>
        <w:tc>
          <w:tcPr>
            <w:tcW w:w="1134" w:type="dxa"/>
            <w:tcBorders>
              <w:top w:val="nil"/>
              <w:left w:val="nil"/>
              <w:bottom w:val="nil"/>
              <w:right w:val="nil"/>
            </w:tcBorders>
            <w:shd w:val="clear" w:color="auto" w:fill="auto"/>
            <w:noWrap/>
            <w:vAlign w:val="bottom"/>
            <w:hideMark/>
          </w:tcPr>
          <w:p w14:paraId="157A7538" w14:textId="77777777" w:rsidR="00687A22" w:rsidRPr="00687A22" w:rsidRDefault="00687A22" w:rsidP="00687A22">
            <w:pPr>
              <w:rPr>
                <w:rFonts w:ascii="Calibri" w:hAnsi="Calibri"/>
                <w:color w:val="000000"/>
              </w:rPr>
            </w:pPr>
            <w:r w:rsidRPr="00687A22">
              <w:rPr>
                <w:rFonts w:ascii="Calibri" w:hAnsi="Calibri"/>
                <w:color w:val="000000"/>
              </w:rPr>
              <w:t>0.999</w:t>
            </w:r>
          </w:p>
        </w:tc>
        <w:tc>
          <w:tcPr>
            <w:tcW w:w="2061" w:type="dxa"/>
            <w:tcBorders>
              <w:top w:val="nil"/>
              <w:left w:val="nil"/>
              <w:bottom w:val="nil"/>
              <w:right w:val="nil"/>
            </w:tcBorders>
            <w:shd w:val="clear" w:color="auto" w:fill="auto"/>
            <w:noWrap/>
            <w:vAlign w:val="bottom"/>
            <w:hideMark/>
          </w:tcPr>
          <w:p w14:paraId="15EF9FB7" w14:textId="77777777" w:rsidR="00687A22" w:rsidRPr="00687A22" w:rsidRDefault="00687A22" w:rsidP="00687A22">
            <w:pPr>
              <w:rPr>
                <w:rFonts w:ascii="Calibri" w:hAnsi="Calibri"/>
                <w:color w:val="000000"/>
              </w:rPr>
            </w:pPr>
            <w:r w:rsidRPr="00687A22">
              <w:rPr>
                <w:rFonts w:ascii="Calibri" w:hAnsi="Calibri"/>
                <w:color w:val="000000"/>
              </w:rPr>
              <w:t>0.038</w:t>
            </w:r>
          </w:p>
        </w:tc>
      </w:tr>
      <w:tr w:rsidR="00687A22" w:rsidRPr="00687A22" w14:paraId="45EBA940" w14:textId="77777777" w:rsidTr="00633156">
        <w:trPr>
          <w:trHeight w:val="320"/>
        </w:trPr>
        <w:tc>
          <w:tcPr>
            <w:tcW w:w="993" w:type="dxa"/>
            <w:tcBorders>
              <w:top w:val="nil"/>
              <w:left w:val="nil"/>
              <w:bottom w:val="nil"/>
              <w:right w:val="nil"/>
            </w:tcBorders>
            <w:shd w:val="clear" w:color="auto" w:fill="auto"/>
            <w:noWrap/>
            <w:vAlign w:val="bottom"/>
            <w:hideMark/>
          </w:tcPr>
          <w:p w14:paraId="32C2A1B3" w14:textId="77777777" w:rsidR="00687A22" w:rsidRPr="00687A22" w:rsidRDefault="00687A22" w:rsidP="00687A22">
            <w:pPr>
              <w:rPr>
                <w:rFonts w:ascii="Calibri" w:hAnsi="Calibri"/>
                <w:color w:val="000000"/>
              </w:rPr>
            </w:pPr>
            <w:r w:rsidRPr="00687A22">
              <w:rPr>
                <w:rFonts w:ascii="Calibri" w:hAnsi="Calibri"/>
                <w:color w:val="000000"/>
              </w:rPr>
              <w:t>o8</w:t>
            </w:r>
          </w:p>
        </w:tc>
        <w:tc>
          <w:tcPr>
            <w:tcW w:w="1417" w:type="dxa"/>
            <w:tcBorders>
              <w:top w:val="nil"/>
              <w:left w:val="nil"/>
              <w:bottom w:val="nil"/>
              <w:right w:val="nil"/>
            </w:tcBorders>
            <w:shd w:val="clear" w:color="auto" w:fill="auto"/>
            <w:noWrap/>
            <w:vAlign w:val="bottom"/>
            <w:hideMark/>
          </w:tcPr>
          <w:p w14:paraId="6FC21A5B" w14:textId="77777777" w:rsidR="00687A22" w:rsidRPr="00687A22" w:rsidRDefault="00687A22" w:rsidP="00687A22">
            <w:pPr>
              <w:rPr>
                <w:rFonts w:ascii="Calibri" w:hAnsi="Calibri"/>
                <w:color w:val="000000"/>
              </w:rPr>
            </w:pPr>
            <w:r w:rsidRPr="00687A22">
              <w:rPr>
                <w:rFonts w:ascii="Calibri" w:hAnsi="Calibri"/>
                <w:color w:val="000000"/>
              </w:rPr>
              <w:t>18.101(2)</w:t>
            </w:r>
          </w:p>
        </w:tc>
        <w:tc>
          <w:tcPr>
            <w:tcW w:w="1134" w:type="dxa"/>
            <w:tcBorders>
              <w:top w:val="nil"/>
              <w:left w:val="nil"/>
              <w:bottom w:val="nil"/>
              <w:right w:val="nil"/>
            </w:tcBorders>
            <w:shd w:val="clear" w:color="auto" w:fill="auto"/>
            <w:noWrap/>
            <w:vAlign w:val="bottom"/>
            <w:hideMark/>
          </w:tcPr>
          <w:p w14:paraId="0479F618" w14:textId="77777777" w:rsidR="00687A22" w:rsidRPr="00687A22" w:rsidRDefault="00687A22" w:rsidP="00687A22">
            <w:pPr>
              <w:rPr>
                <w:rFonts w:ascii="Calibri" w:hAnsi="Calibri"/>
                <w:color w:val="000000"/>
              </w:rPr>
            </w:pPr>
            <w:r w:rsidRPr="00687A22">
              <w:rPr>
                <w:rFonts w:ascii="Calibri" w:hAnsi="Calibri"/>
                <w:color w:val="000000"/>
              </w:rPr>
              <w:t>&lt;.001</w:t>
            </w:r>
          </w:p>
        </w:tc>
        <w:tc>
          <w:tcPr>
            <w:tcW w:w="1134" w:type="dxa"/>
            <w:tcBorders>
              <w:top w:val="nil"/>
              <w:left w:val="nil"/>
              <w:bottom w:val="nil"/>
              <w:right w:val="nil"/>
            </w:tcBorders>
            <w:shd w:val="clear" w:color="auto" w:fill="auto"/>
            <w:noWrap/>
            <w:vAlign w:val="bottom"/>
            <w:hideMark/>
          </w:tcPr>
          <w:p w14:paraId="55E2B2E3" w14:textId="77777777" w:rsidR="00687A22" w:rsidRPr="00687A22" w:rsidRDefault="00687A22" w:rsidP="00687A22">
            <w:pPr>
              <w:rPr>
                <w:rFonts w:ascii="Calibri" w:hAnsi="Calibri"/>
                <w:color w:val="000000"/>
              </w:rPr>
            </w:pPr>
            <w:r w:rsidRPr="00687A22">
              <w:rPr>
                <w:rFonts w:ascii="Calibri" w:hAnsi="Calibri"/>
                <w:color w:val="000000"/>
              </w:rPr>
              <w:t>0.953</w:t>
            </w:r>
          </w:p>
        </w:tc>
        <w:tc>
          <w:tcPr>
            <w:tcW w:w="1134" w:type="dxa"/>
            <w:tcBorders>
              <w:top w:val="nil"/>
              <w:left w:val="nil"/>
              <w:bottom w:val="nil"/>
              <w:right w:val="nil"/>
            </w:tcBorders>
            <w:shd w:val="clear" w:color="auto" w:fill="auto"/>
            <w:noWrap/>
            <w:vAlign w:val="bottom"/>
            <w:hideMark/>
          </w:tcPr>
          <w:p w14:paraId="74F582D5" w14:textId="77777777" w:rsidR="00687A22" w:rsidRPr="00687A22" w:rsidRDefault="00687A22" w:rsidP="00687A22">
            <w:pPr>
              <w:rPr>
                <w:rFonts w:ascii="Calibri" w:hAnsi="Calibri"/>
                <w:color w:val="000000"/>
              </w:rPr>
            </w:pPr>
            <w:r w:rsidRPr="00687A22">
              <w:rPr>
                <w:rFonts w:ascii="Calibri" w:hAnsi="Calibri"/>
                <w:color w:val="000000"/>
              </w:rPr>
              <w:t>0.15</w:t>
            </w:r>
          </w:p>
        </w:tc>
        <w:tc>
          <w:tcPr>
            <w:tcW w:w="1276" w:type="dxa"/>
            <w:tcBorders>
              <w:top w:val="nil"/>
              <w:left w:val="nil"/>
              <w:bottom w:val="nil"/>
              <w:right w:val="nil"/>
            </w:tcBorders>
            <w:shd w:val="clear" w:color="auto" w:fill="auto"/>
            <w:noWrap/>
            <w:vAlign w:val="bottom"/>
            <w:hideMark/>
          </w:tcPr>
          <w:p w14:paraId="09A91374" w14:textId="77777777" w:rsidR="00687A22" w:rsidRPr="00687A22" w:rsidRDefault="00687A22" w:rsidP="00687A22">
            <w:pPr>
              <w:rPr>
                <w:rFonts w:ascii="Calibri" w:hAnsi="Calibri"/>
                <w:color w:val="000000"/>
              </w:rPr>
            </w:pPr>
            <w:r w:rsidRPr="00687A22">
              <w:rPr>
                <w:rFonts w:ascii="Calibri" w:hAnsi="Calibri"/>
                <w:color w:val="000000"/>
              </w:rPr>
              <w:t>118.726(2)</w:t>
            </w:r>
          </w:p>
        </w:tc>
        <w:tc>
          <w:tcPr>
            <w:tcW w:w="1417" w:type="dxa"/>
            <w:tcBorders>
              <w:top w:val="nil"/>
              <w:left w:val="nil"/>
              <w:bottom w:val="nil"/>
              <w:right w:val="nil"/>
            </w:tcBorders>
            <w:shd w:val="clear" w:color="auto" w:fill="auto"/>
            <w:noWrap/>
            <w:vAlign w:val="bottom"/>
            <w:hideMark/>
          </w:tcPr>
          <w:p w14:paraId="365BF62C"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00FFD632" w14:textId="77777777" w:rsidR="00687A22" w:rsidRPr="00687A22" w:rsidRDefault="00687A22" w:rsidP="00687A22">
            <w:pPr>
              <w:rPr>
                <w:rFonts w:ascii="Calibri" w:hAnsi="Calibri"/>
                <w:color w:val="000000"/>
              </w:rPr>
            </w:pPr>
            <w:r w:rsidRPr="00687A22">
              <w:rPr>
                <w:rFonts w:ascii="Calibri" w:hAnsi="Calibri"/>
                <w:color w:val="000000"/>
              </w:rPr>
              <w:t>0.842</w:t>
            </w:r>
          </w:p>
        </w:tc>
        <w:tc>
          <w:tcPr>
            <w:tcW w:w="2061" w:type="dxa"/>
            <w:tcBorders>
              <w:top w:val="nil"/>
              <w:left w:val="nil"/>
              <w:bottom w:val="nil"/>
              <w:right w:val="nil"/>
            </w:tcBorders>
            <w:shd w:val="clear" w:color="auto" w:fill="auto"/>
            <w:noWrap/>
            <w:vAlign w:val="bottom"/>
            <w:hideMark/>
          </w:tcPr>
          <w:p w14:paraId="71C8F854" w14:textId="77777777" w:rsidR="00687A22" w:rsidRPr="00687A22" w:rsidRDefault="00687A22" w:rsidP="00687A22">
            <w:pPr>
              <w:rPr>
                <w:rFonts w:ascii="Calibri" w:hAnsi="Calibri"/>
                <w:color w:val="000000"/>
              </w:rPr>
            </w:pPr>
            <w:r w:rsidRPr="00687A22">
              <w:rPr>
                <w:rFonts w:ascii="Calibri" w:hAnsi="Calibri"/>
                <w:color w:val="000000"/>
              </w:rPr>
              <w:t>0.388</w:t>
            </w:r>
          </w:p>
        </w:tc>
      </w:tr>
      <w:tr w:rsidR="00687A22" w:rsidRPr="00687A22" w14:paraId="011A95EC" w14:textId="77777777" w:rsidTr="00633156">
        <w:trPr>
          <w:trHeight w:val="320"/>
        </w:trPr>
        <w:tc>
          <w:tcPr>
            <w:tcW w:w="993" w:type="dxa"/>
            <w:tcBorders>
              <w:top w:val="nil"/>
              <w:left w:val="nil"/>
              <w:bottom w:val="nil"/>
              <w:right w:val="nil"/>
            </w:tcBorders>
            <w:shd w:val="clear" w:color="auto" w:fill="auto"/>
            <w:noWrap/>
            <w:vAlign w:val="bottom"/>
            <w:hideMark/>
          </w:tcPr>
          <w:p w14:paraId="7CC8CF7E" w14:textId="77777777" w:rsidR="00687A22" w:rsidRPr="00687A22" w:rsidRDefault="00687A22" w:rsidP="00687A22">
            <w:pPr>
              <w:rPr>
                <w:rFonts w:ascii="Calibri" w:hAnsi="Calibri"/>
                <w:color w:val="000000"/>
              </w:rPr>
            </w:pPr>
            <w:r w:rsidRPr="00687A22">
              <w:rPr>
                <w:rFonts w:ascii="Calibri" w:hAnsi="Calibri"/>
                <w:color w:val="000000"/>
              </w:rPr>
              <w:t>o9</w:t>
            </w:r>
          </w:p>
        </w:tc>
        <w:tc>
          <w:tcPr>
            <w:tcW w:w="1417" w:type="dxa"/>
            <w:tcBorders>
              <w:top w:val="nil"/>
              <w:left w:val="nil"/>
              <w:bottom w:val="nil"/>
              <w:right w:val="nil"/>
            </w:tcBorders>
            <w:shd w:val="clear" w:color="auto" w:fill="auto"/>
            <w:noWrap/>
            <w:vAlign w:val="bottom"/>
            <w:hideMark/>
          </w:tcPr>
          <w:p w14:paraId="3ECD0D69" w14:textId="77777777" w:rsidR="00687A22" w:rsidRPr="00687A22" w:rsidRDefault="00687A22" w:rsidP="00687A22">
            <w:pPr>
              <w:rPr>
                <w:rFonts w:ascii="Calibri" w:hAnsi="Calibri"/>
                <w:color w:val="000000"/>
              </w:rPr>
            </w:pPr>
            <w:r w:rsidRPr="00687A22">
              <w:rPr>
                <w:rFonts w:ascii="Calibri" w:hAnsi="Calibri"/>
                <w:color w:val="000000"/>
              </w:rPr>
              <w:t>0(0)</w:t>
            </w:r>
          </w:p>
        </w:tc>
        <w:tc>
          <w:tcPr>
            <w:tcW w:w="1134" w:type="dxa"/>
            <w:tcBorders>
              <w:top w:val="nil"/>
              <w:left w:val="nil"/>
              <w:bottom w:val="nil"/>
              <w:right w:val="nil"/>
            </w:tcBorders>
            <w:shd w:val="clear" w:color="auto" w:fill="auto"/>
            <w:noWrap/>
            <w:vAlign w:val="bottom"/>
            <w:hideMark/>
          </w:tcPr>
          <w:p w14:paraId="5B8839B4" w14:textId="77777777" w:rsidR="00687A22" w:rsidRPr="00687A22" w:rsidRDefault="00687A22" w:rsidP="00687A22">
            <w:pPr>
              <w:rPr>
                <w:rFonts w:ascii="Calibri" w:hAnsi="Calibri"/>
                <w:color w:val="000000"/>
              </w:rPr>
            </w:pPr>
            <w:r w:rsidRPr="00687A22">
              <w:rPr>
                <w:rFonts w:ascii="Calibri" w:hAnsi="Calibri"/>
                <w:color w:val="000000"/>
              </w:rPr>
              <w:t>NA</w:t>
            </w:r>
          </w:p>
        </w:tc>
        <w:tc>
          <w:tcPr>
            <w:tcW w:w="1134" w:type="dxa"/>
            <w:tcBorders>
              <w:top w:val="nil"/>
              <w:left w:val="nil"/>
              <w:bottom w:val="nil"/>
              <w:right w:val="nil"/>
            </w:tcBorders>
            <w:shd w:val="clear" w:color="auto" w:fill="auto"/>
            <w:noWrap/>
            <w:vAlign w:val="bottom"/>
            <w:hideMark/>
          </w:tcPr>
          <w:p w14:paraId="141A8FF3"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5A1123C9"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5E96ACEF" w14:textId="77777777" w:rsidR="00687A22" w:rsidRPr="00687A22" w:rsidRDefault="00687A22" w:rsidP="00687A22">
            <w:pPr>
              <w:rPr>
                <w:rFonts w:ascii="Calibri" w:hAnsi="Calibri"/>
                <w:color w:val="000000"/>
              </w:rPr>
            </w:pPr>
            <w:r w:rsidRPr="00687A22">
              <w:rPr>
                <w:rFonts w:ascii="Calibri" w:hAnsi="Calibri"/>
                <w:color w:val="000000"/>
              </w:rPr>
              <w:t>0(0)</w:t>
            </w:r>
          </w:p>
        </w:tc>
        <w:tc>
          <w:tcPr>
            <w:tcW w:w="1417" w:type="dxa"/>
            <w:tcBorders>
              <w:top w:val="nil"/>
              <w:left w:val="nil"/>
              <w:bottom w:val="nil"/>
              <w:right w:val="nil"/>
            </w:tcBorders>
            <w:shd w:val="clear" w:color="auto" w:fill="auto"/>
            <w:noWrap/>
            <w:vAlign w:val="bottom"/>
            <w:hideMark/>
          </w:tcPr>
          <w:p w14:paraId="557541A3"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0E63EAE0" w14:textId="77777777" w:rsidR="00687A22" w:rsidRPr="00687A22" w:rsidRDefault="00687A22" w:rsidP="00633156">
            <w:pPr>
              <w:rPr>
                <w:rFonts w:ascii="Calibri" w:hAnsi="Calibri"/>
                <w:color w:val="000000"/>
              </w:rPr>
            </w:pPr>
            <w:r w:rsidRPr="00687A22">
              <w:rPr>
                <w:rFonts w:ascii="Calibri" w:hAnsi="Calibri"/>
                <w:color w:val="000000"/>
              </w:rPr>
              <w:t>1</w:t>
            </w:r>
          </w:p>
        </w:tc>
        <w:tc>
          <w:tcPr>
            <w:tcW w:w="2061" w:type="dxa"/>
            <w:tcBorders>
              <w:top w:val="nil"/>
              <w:left w:val="nil"/>
              <w:bottom w:val="nil"/>
              <w:right w:val="nil"/>
            </w:tcBorders>
            <w:shd w:val="clear" w:color="auto" w:fill="auto"/>
            <w:noWrap/>
            <w:vAlign w:val="bottom"/>
            <w:hideMark/>
          </w:tcPr>
          <w:p w14:paraId="2A3652FE" w14:textId="77777777" w:rsidR="00687A22" w:rsidRPr="00687A22" w:rsidRDefault="00687A22" w:rsidP="00633156">
            <w:pPr>
              <w:rPr>
                <w:rFonts w:ascii="Calibri" w:hAnsi="Calibri"/>
                <w:color w:val="000000"/>
              </w:rPr>
            </w:pPr>
            <w:r w:rsidRPr="00687A22">
              <w:rPr>
                <w:rFonts w:ascii="Calibri" w:hAnsi="Calibri"/>
                <w:color w:val="000000"/>
              </w:rPr>
              <w:t>0</w:t>
            </w:r>
          </w:p>
        </w:tc>
      </w:tr>
    </w:tbl>
    <w:p w14:paraId="6C8733A6" w14:textId="77777777" w:rsidR="00EA382D" w:rsidRDefault="00EA382D">
      <w:pPr>
        <w:pStyle w:val="Textkrper"/>
      </w:pPr>
    </w:p>
    <w:p w14:paraId="31EFB689" w14:textId="77777777" w:rsidR="00EA382D" w:rsidRDefault="00EA382D">
      <w:pPr>
        <w:pStyle w:val="Textkrper"/>
      </w:pPr>
    </w:p>
    <w:p w14:paraId="543A799D" w14:textId="618B18CC" w:rsidR="00991DD4" w:rsidRDefault="00C96047" w:rsidP="00991DD4">
      <w:pPr>
        <w:pStyle w:val="Textkrper"/>
      </w:pPr>
      <w:r>
        <w:t xml:space="preserve">The ESEM of the final model with </w:t>
      </w:r>
      <w:del w:id="1030" w:author="Microsoft Office User" w:date="2018-12-13T00:38:00Z">
        <w:r w:rsidDel="00AE6C13">
          <w:delText xml:space="preserve">all </w:delText>
        </w:r>
      </w:del>
      <w:ins w:id="1031" w:author="Microsoft Office User" w:date="2018-12-13T00:38:00Z">
        <w:r w:rsidR="00AE6C13">
          <w:t xml:space="preserve">the </w:t>
        </w:r>
      </w:ins>
      <w:r>
        <w:t xml:space="preserve">five </w:t>
      </w:r>
      <w:del w:id="1032" w:author="Microsoft Office User" w:date="2018-12-03T17:58:00Z">
        <w:r w:rsidDel="008A476A">
          <w:delText xml:space="preserve">domains </w:delText>
        </w:r>
      </w:del>
      <w:ins w:id="1033" w:author="Microsoft Office User" w:date="2018-12-03T17:58:00Z">
        <w:r w:rsidR="008A476A">
          <w:t xml:space="preserve">dimensions </w:t>
        </w:r>
      </w:ins>
      <w:r>
        <w:t xml:space="preserve">yielded an acceptable fit (Marsh et al., 2010): CFI = .87, RMSEA = .072, SRMR = .036. As </w:t>
      </w:r>
      <w:del w:id="1034" w:author="Matthias Ziegler" w:date="2019-01-16T20:34:00Z">
        <w:r w:rsidDel="009F5FE7">
          <w:delText xml:space="preserve">it </w:delText>
        </w:r>
      </w:del>
      <w:r>
        <w:t xml:space="preserve">can be seen in </w:t>
      </w:r>
      <w:r>
        <w:rPr>
          <w:i/>
        </w:rPr>
        <w:t>Table 4</w:t>
      </w:r>
      <w:r>
        <w:t xml:space="preserve"> nearly all facets loaded significantly on their intended domain. Some cross loadings emerged as is typical for ESEM procedures.</w:t>
      </w:r>
    </w:p>
    <w:p w14:paraId="62585FB0" w14:textId="77777777" w:rsidR="00991DD4" w:rsidRDefault="00991DD4">
      <w:pPr>
        <w:pStyle w:val="Textkrper"/>
      </w:pPr>
    </w:p>
    <w:p w14:paraId="735BD31A" w14:textId="77777777" w:rsidR="00EA382D" w:rsidRDefault="00C96047" w:rsidP="00991DD4">
      <w:pPr>
        <w:pStyle w:val="Textkrper"/>
        <w:ind w:firstLine="0"/>
      </w:pPr>
      <w:r>
        <w:t>&lt; Table 4 here caption</w:t>
      </w:r>
      <w:proofErr w:type="gramStart"/>
      <w:r>
        <w:t>=“</w:t>
      </w:r>
      <w:proofErr w:type="gramEnd"/>
      <w:r>
        <w:t>ESEM factor scores”)&gt;</w:t>
      </w:r>
    </w:p>
    <w:tbl>
      <w:tblPr>
        <w:tblW w:w="8476" w:type="dxa"/>
        <w:tblInd w:w="70" w:type="dxa"/>
        <w:tblCellMar>
          <w:left w:w="70" w:type="dxa"/>
          <w:right w:w="70" w:type="dxa"/>
        </w:tblCellMar>
        <w:tblLook w:val="04A0" w:firstRow="1" w:lastRow="0" w:firstColumn="1" w:lastColumn="0" w:noHBand="0" w:noVBand="1"/>
      </w:tblPr>
      <w:tblGrid>
        <w:gridCol w:w="1300"/>
        <w:gridCol w:w="1564"/>
        <w:gridCol w:w="1932"/>
        <w:gridCol w:w="1354"/>
        <w:gridCol w:w="1329"/>
        <w:gridCol w:w="1300"/>
      </w:tblGrid>
      <w:tr w:rsidR="00991DD4" w:rsidRPr="00991DD4" w14:paraId="42775DD1" w14:textId="77777777" w:rsidTr="00991DD4">
        <w:trPr>
          <w:trHeight w:val="320"/>
        </w:trPr>
        <w:tc>
          <w:tcPr>
            <w:tcW w:w="1300" w:type="dxa"/>
            <w:tcBorders>
              <w:top w:val="nil"/>
              <w:left w:val="nil"/>
              <w:bottom w:val="nil"/>
              <w:right w:val="nil"/>
            </w:tcBorders>
            <w:shd w:val="clear" w:color="auto" w:fill="auto"/>
            <w:noWrap/>
            <w:vAlign w:val="bottom"/>
            <w:hideMark/>
          </w:tcPr>
          <w:p w14:paraId="24BE896D" w14:textId="77777777" w:rsidR="00991DD4" w:rsidRPr="00633156" w:rsidRDefault="00991DD4" w:rsidP="00991DD4">
            <w:pPr>
              <w:rPr>
                <w:lang w:val="en-GB"/>
                <w:rPrChange w:id="1035" w:author="Microsoft Office User" w:date="2018-11-15T23:47:00Z">
                  <w:rPr/>
                </w:rPrChange>
              </w:rPr>
            </w:pPr>
          </w:p>
        </w:tc>
        <w:tc>
          <w:tcPr>
            <w:tcW w:w="1454" w:type="dxa"/>
            <w:tcBorders>
              <w:top w:val="nil"/>
              <w:left w:val="nil"/>
              <w:bottom w:val="nil"/>
              <w:right w:val="nil"/>
            </w:tcBorders>
            <w:shd w:val="clear" w:color="auto" w:fill="auto"/>
            <w:noWrap/>
            <w:vAlign w:val="bottom"/>
            <w:hideMark/>
          </w:tcPr>
          <w:p w14:paraId="3CAAF38A" w14:textId="77777777" w:rsidR="00991DD4" w:rsidRPr="00991DD4" w:rsidRDefault="00991DD4" w:rsidP="00991DD4">
            <w:pPr>
              <w:rPr>
                <w:rFonts w:ascii="Calibri" w:hAnsi="Calibri" w:cs="Calibri"/>
                <w:color w:val="000000"/>
              </w:rPr>
            </w:pPr>
            <w:proofErr w:type="spellStart"/>
            <w:r w:rsidRPr="00991DD4">
              <w:rPr>
                <w:rFonts w:ascii="Calibri" w:hAnsi="Calibri" w:cs="Calibri"/>
                <w:color w:val="000000"/>
              </w:rPr>
              <w:t>Agreeableness</w:t>
            </w:r>
            <w:proofErr w:type="spellEnd"/>
          </w:p>
        </w:tc>
        <w:tc>
          <w:tcPr>
            <w:tcW w:w="1822" w:type="dxa"/>
            <w:tcBorders>
              <w:top w:val="nil"/>
              <w:left w:val="nil"/>
              <w:bottom w:val="nil"/>
              <w:right w:val="nil"/>
            </w:tcBorders>
            <w:shd w:val="clear" w:color="auto" w:fill="auto"/>
            <w:noWrap/>
            <w:vAlign w:val="bottom"/>
            <w:hideMark/>
          </w:tcPr>
          <w:p w14:paraId="054DBFEA" w14:textId="77777777" w:rsidR="00991DD4" w:rsidRPr="00991DD4" w:rsidRDefault="00991DD4" w:rsidP="00991DD4">
            <w:pPr>
              <w:rPr>
                <w:rFonts w:ascii="Calibri" w:hAnsi="Calibri" w:cs="Calibri"/>
                <w:color w:val="000000"/>
              </w:rPr>
            </w:pPr>
            <w:proofErr w:type="spellStart"/>
            <w:r w:rsidRPr="00991DD4">
              <w:rPr>
                <w:rFonts w:ascii="Calibri" w:hAnsi="Calibri" w:cs="Calibri"/>
                <w:color w:val="000000"/>
              </w:rPr>
              <w:t>Conscientiousness</w:t>
            </w:r>
            <w:proofErr w:type="spellEnd"/>
          </w:p>
        </w:tc>
        <w:tc>
          <w:tcPr>
            <w:tcW w:w="1300" w:type="dxa"/>
            <w:tcBorders>
              <w:top w:val="nil"/>
              <w:left w:val="nil"/>
              <w:bottom w:val="nil"/>
              <w:right w:val="nil"/>
            </w:tcBorders>
            <w:shd w:val="clear" w:color="auto" w:fill="auto"/>
            <w:noWrap/>
            <w:vAlign w:val="bottom"/>
            <w:hideMark/>
          </w:tcPr>
          <w:p w14:paraId="12C83220" w14:textId="77777777" w:rsidR="00991DD4" w:rsidRPr="00991DD4" w:rsidRDefault="00991DD4" w:rsidP="00991DD4">
            <w:pPr>
              <w:rPr>
                <w:rFonts w:ascii="Calibri" w:hAnsi="Calibri" w:cs="Calibri"/>
                <w:color w:val="000000"/>
              </w:rPr>
            </w:pPr>
            <w:proofErr w:type="spellStart"/>
            <w:r w:rsidRPr="00991DD4">
              <w:rPr>
                <w:rFonts w:ascii="Calibri" w:hAnsi="Calibri" w:cs="Calibri"/>
                <w:color w:val="000000"/>
              </w:rPr>
              <w:t>Extraversion</w:t>
            </w:r>
            <w:proofErr w:type="spellEnd"/>
          </w:p>
        </w:tc>
        <w:tc>
          <w:tcPr>
            <w:tcW w:w="1300" w:type="dxa"/>
            <w:tcBorders>
              <w:top w:val="nil"/>
              <w:left w:val="nil"/>
              <w:bottom w:val="nil"/>
              <w:right w:val="nil"/>
            </w:tcBorders>
            <w:shd w:val="clear" w:color="auto" w:fill="auto"/>
            <w:noWrap/>
            <w:vAlign w:val="bottom"/>
            <w:hideMark/>
          </w:tcPr>
          <w:p w14:paraId="2537BF5B" w14:textId="77777777" w:rsidR="00991DD4" w:rsidRPr="00991DD4" w:rsidRDefault="00991DD4" w:rsidP="00991DD4">
            <w:pPr>
              <w:rPr>
                <w:rFonts w:ascii="Calibri" w:hAnsi="Calibri" w:cs="Calibri"/>
                <w:color w:val="000000"/>
              </w:rPr>
            </w:pPr>
            <w:proofErr w:type="spellStart"/>
            <w:r w:rsidRPr="00991DD4">
              <w:rPr>
                <w:rFonts w:ascii="Calibri" w:hAnsi="Calibri" w:cs="Calibri"/>
                <w:color w:val="000000"/>
              </w:rPr>
              <w:t>Neuroticism</w:t>
            </w:r>
            <w:proofErr w:type="spellEnd"/>
          </w:p>
        </w:tc>
        <w:tc>
          <w:tcPr>
            <w:tcW w:w="1300" w:type="dxa"/>
            <w:tcBorders>
              <w:top w:val="nil"/>
              <w:left w:val="nil"/>
              <w:bottom w:val="nil"/>
              <w:right w:val="nil"/>
            </w:tcBorders>
            <w:shd w:val="clear" w:color="auto" w:fill="auto"/>
            <w:noWrap/>
            <w:vAlign w:val="bottom"/>
            <w:hideMark/>
          </w:tcPr>
          <w:p w14:paraId="66B4D5B5" w14:textId="77777777" w:rsidR="00991DD4" w:rsidRPr="00991DD4" w:rsidRDefault="00991DD4" w:rsidP="00991DD4">
            <w:pPr>
              <w:rPr>
                <w:rFonts w:ascii="Calibri" w:hAnsi="Calibri" w:cs="Calibri"/>
                <w:color w:val="000000"/>
              </w:rPr>
            </w:pPr>
            <w:proofErr w:type="spellStart"/>
            <w:r w:rsidRPr="00991DD4">
              <w:rPr>
                <w:rFonts w:ascii="Calibri" w:hAnsi="Calibri" w:cs="Calibri"/>
                <w:color w:val="000000"/>
              </w:rPr>
              <w:t>Openness</w:t>
            </w:r>
            <w:proofErr w:type="spellEnd"/>
          </w:p>
        </w:tc>
      </w:tr>
      <w:tr w:rsidR="00991DD4" w:rsidRPr="00991DD4" w14:paraId="62518F91" w14:textId="77777777" w:rsidTr="00991DD4">
        <w:trPr>
          <w:trHeight w:val="320"/>
        </w:trPr>
        <w:tc>
          <w:tcPr>
            <w:tcW w:w="1300" w:type="dxa"/>
            <w:tcBorders>
              <w:top w:val="nil"/>
              <w:left w:val="nil"/>
              <w:bottom w:val="nil"/>
              <w:right w:val="nil"/>
            </w:tcBorders>
            <w:shd w:val="clear" w:color="auto" w:fill="auto"/>
            <w:noWrap/>
            <w:vAlign w:val="bottom"/>
            <w:hideMark/>
          </w:tcPr>
          <w:p w14:paraId="7856E554" w14:textId="77777777" w:rsidR="00991DD4" w:rsidRPr="00991DD4" w:rsidRDefault="00991DD4" w:rsidP="00991DD4">
            <w:pPr>
              <w:rPr>
                <w:rFonts w:ascii="Calibri" w:hAnsi="Calibri" w:cs="Calibri"/>
                <w:color w:val="000000"/>
              </w:rPr>
            </w:pPr>
            <w:r w:rsidRPr="00991DD4">
              <w:rPr>
                <w:rFonts w:ascii="Calibri" w:hAnsi="Calibri" w:cs="Calibri"/>
                <w:color w:val="000000"/>
              </w:rPr>
              <w:t>A1</w:t>
            </w:r>
          </w:p>
        </w:tc>
        <w:tc>
          <w:tcPr>
            <w:tcW w:w="1454" w:type="dxa"/>
            <w:tcBorders>
              <w:top w:val="nil"/>
              <w:left w:val="nil"/>
              <w:bottom w:val="nil"/>
              <w:right w:val="nil"/>
            </w:tcBorders>
            <w:shd w:val="clear" w:color="auto" w:fill="auto"/>
            <w:noWrap/>
            <w:vAlign w:val="bottom"/>
            <w:hideMark/>
          </w:tcPr>
          <w:p w14:paraId="38A8AF84" w14:textId="77777777" w:rsidR="00991DD4" w:rsidRPr="00991DD4" w:rsidRDefault="00991DD4" w:rsidP="00991DD4">
            <w:pPr>
              <w:rPr>
                <w:rFonts w:ascii="Calibri" w:hAnsi="Calibri" w:cs="Calibri"/>
                <w:color w:val="000000"/>
              </w:rPr>
            </w:pPr>
            <w:r w:rsidRPr="00991DD4">
              <w:rPr>
                <w:rFonts w:ascii="Calibri" w:hAnsi="Calibri" w:cs="Calibri"/>
                <w:color w:val="000000"/>
              </w:rPr>
              <w:t>-0.383***</w:t>
            </w:r>
          </w:p>
        </w:tc>
        <w:tc>
          <w:tcPr>
            <w:tcW w:w="1822" w:type="dxa"/>
            <w:tcBorders>
              <w:top w:val="nil"/>
              <w:left w:val="nil"/>
              <w:bottom w:val="nil"/>
              <w:right w:val="nil"/>
            </w:tcBorders>
            <w:shd w:val="clear" w:color="auto" w:fill="auto"/>
            <w:noWrap/>
            <w:vAlign w:val="bottom"/>
            <w:hideMark/>
          </w:tcPr>
          <w:p w14:paraId="3A62394A" w14:textId="77777777" w:rsidR="00991DD4" w:rsidRPr="00991DD4" w:rsidRDefault="00991DD4" w:rsidP="00991DD4">
            <w:pPr>
              <w:rPr>
                <w:rFonts w:ascii="Calibri" w:hAnsi="Calibri" w:cs="Calibri"/>
                <w:color w:val="000000"/>
              </w:rPr>
            </w:pPr>
            <w:r w:rsidRPr="00991DD4">
              <w:rPr>
                <w:rFonts w:ascii="Calibri" w:hAnsi="Calibri" w:cs="Calibri"/>
                <w:color w:val="000000"/>
              </w:rPr>
              <w:t>0.124</w:t>
            </w:r>
          </w:p>
        </w:tc>
        <w:tc>
          <w:tcPr>
            <w:tcW w:w="1300" w:type="dxa"/>
            <w:tcBorders>
              <w:top w:val="nil"/>
              <w:left w:val="nil"/>
              <w:bottom w:val="nil"/>
              <w:right w:val="nil"/>
            </w:tcBorders>
            <w:shd w:val="clear" w:color="auto" w:fill="auto"/>
            <w:noWrap/>
            <w:vAlign w:val="bottom"/>
            <w:hideMark/>
          </w:tcPr>
          <w:p w14:paraId="653C99A8" w14:textId="77777777" w:rsidR="00991DD4" w:rsidRPr="00991DD4" w:rsidRDefault="00991DD4" w:rsidP="00991DD4">
            <w:pPr>
              <w:rPr>
                <w:rFonts w:ascii="Calibri" w:hAnsi="Calibri" w:cs="Calibri"/>
                <w:color w:val="000000"/>
              </w:rPr>
            </w:pPr>
            <w:r w:rsidRPr="00991DD4">
              <w:rPr>
                <w:rFonts w:ascii="Calibri" w:hAnsi="Calibri" w:cs="Calibri"/>
                <w:color w:val="000000"/>
              </w:rPr>
              <w:t>0.261***</w:t>
            </w:r>
          </w:p>
        </w:tc>
        <w:tc>
          <w:tcPr>
            <w:tcW w:w="1300" w:type="dxa"/>
            <w:tcBorders>
              <w:top w:val="nil"/>
              <w:left w:val="nil"/>
              <w:bottom w:val="nil"/>
              <w:right w:val="nil"/>
            </w:tcBorders>
            <w:shd w:val="clear" w:color="auto" w:fill="auto"/>
            <w:noWrap/>
            <w:vAlign w:val="bottom"/>
            <w:hideMark/>
          </w:tcPr>
          <w:p w14:paraId="60DFB0B3" w14:textId="77777777" w:rsidR="00991DD4" w:rsidRPr="00991DD4" w:rsidRDefault="00991DD4" w:rsidP="00991DD4">
            <w:pPr>
              <w:rPr>
                <w:rFonts w:ascii="Calibri" w:hAnsi="Calibri" w:cs="Calibri"/>
                <w:color w:val="000000"/>
              </w:rPr>
            </w:pPr>
            <w:r w:rsidRPr="00991DD4">
              <w:rPr>
                <w:rFonts w:ascii="Calibri" w:hAnsi="Calibri" w:cs="Calibri"/>
                <w:color w:val="000000"/>
              </w:rPr>
              <w:t>0.095</w:t>
            </w:r>
          </w:p>
        </w:tc>
        <w:tc>
          <w:tcPr>
            <w:tcW w:w="1300" w:type="dxa"/>
            <w:tcBorders>
              <w:top w:val="nil"/>
              <w:left w:val="nil"/>
              <w:bottom w:val="nil"/>
              <w:right w:val="nil"/>
            </w:tcBorders>
            <w:shd w:val="clear" w:color="auto" w:fill="auto"/>
            <w:noWrap/>
            <w:vAlign w:val="bottom"/>
            <w:hideMark/>
          </w:tcPr>
          <w:p w14:paraId="008AA7BC" w14:textId="77777777" w:rsidR="00991DD4" w:rsidRPr="00991DD4" w:rsidRDefault="00991DD4" w:rsidP="00991DD4">
            <w:pPr>
              <w:rPr>
                <w:rFonts w:ascii="Calibri" w:hAnsi="Calibri" w:cs="Calibri"/>
                <w:color w:val="000000"/>
              </w:rPr>
            </w:pPr>
            <w:r w:rsidRPr="00991DD4">
              <w:rPr>
                <w:rFonts w:ascii="Calibri" w:hAnsi="Calibri" w:cs="Calibri"/>
                <w:color w:val="000000"/>
              </w:rPr>
              <w:t>0.446***</w:t>
            </w:r>
          </w:p>
        </w:tc>
      </w:tr>
      <w:tr w:rsidR="00991DD4" w:rsidRPr="00991DD4" w14:paraId="204B63EF" w14:textId="77777777" w:rsidTr="00991DD4">
        <w:trPr>
          <w:trHeight w:val="320"/>
        </w:trPr>
        <w:tc>
          <w:tcPr>
            <w:tcW w:w="1300" w:type="dxa"/>
            <w:tcBorders>
              <w:top w:val="nil"/>
              <w:left w:val="nil"/>
              <w:bottom w:val="nil"/>
              <w:right w:val="nil"/>
            </w:tcBorders>
            <w:shd w:val="clear" w:color="auto" w:fill="auto"/>
            <w:noWrap/>
            <w:vAlign w:val="bottom"/>
            <w:hideMark/>
          </w:tcPr>
          <w:p w14:paraId="6DFD9753" w14:textId="77777777" w:rsidR="00991DD4" w:rsidRPr="00991DD4" w:rsidRDefault="00991DD4" w:rsidP="00991DD4">
            <w:pPr>
              <w:rPr>
                <w:rFonts w:ascii="Calibri" w:hAnsi="Calibri" w:cs="Calibri"/>
                <w:color w:val="000000"/>
              </w:rPr>
            </w:pPr>
            <w:r w:rsidRPr="00991DD4">
              <w:rPr>
                <w:rFonts w:ascii="Calibri" w:hAnsi="Calibri" w:cs="Calibri"/>
                <w:color w:val="000000"/>
              </w:rPr>
              <w:t>A2</w:t>
            </w:r>
          </w:p>
        </w:tc>
        <w:tc>
          <w:tcPr>
            <w:tcW w:w="1454" w:type="dxa"/>
            <w:tcBorders>
              <w:top w:val="nil"/>
              <w:left w:val="nil"/>
              <w:bottom w:val="nil"/>
              <w:right w:val="nil"/>
            </w:tcBorders>
            <w:shd w:val="clear" w:color="auto" w:fill="auto"/>
            <w:noWrap/>
            <w:vAlign w:val="bottom"/>
            <w:hideMark/>
          </w:tcPr>
          <w:p w14:paraId="34A334CD" w14:textId="77777777" w:rsidR="00991DD4" w:rsidRPr="00991DD4" w:rsidRDefault="00991DD4" w:rsidP="00991DD4">
            <w:pPr>
              <w:rPr>
                <w:rFonts w:ascii="Calibri" w:hAnsi="Calibri" w:cs="Calibri"/>
                <w:color w:val="000000"/>
              </w:rPr>
            </w:pPr>
            <w:r w:rsidRPr="00991DD4">
              <w:rPr>
                <w:rFonts w:ascii="Calibri" w:hAnsi="Calibri" w:cs="Calibri"/>
                <w:color w:val="000000"/>
              </w:rPr>
              <w:t>0.638***</w:t>
            </w:r>
          </w:p>
        </w:tc>
        <w:tc>
          <w:tcPr>
            <w:tcW w:w="1822" w:type="dxa"/>
            <w:tcBorders>
              <w:top w:val="nil"/>
              <w:left w:val="nil"/>
              <w:bottom w:val="nil"/>
              <w:right w:val="nil"/>
            </w:tcBorders>
            <w:shd w:val="clear" w:color="auto" w:fill="auto"/>
            <w:noWrap/>
            <w:vAlign w:val="bottom"/>
            <w:hideMark/>
          </w:tcPr>
          <w:p w14:paraId="742D7ACE" w14:textId="77777777" w:rsidR="00991DD4" w:rsidRPr="00991DD4" w:rsidRDefault="00991DD4" w:rsidP="00991DD4">
            <w:pPr>
              <w:rPr>
                <w:rFonts w:ascii="Calibri" w:hAnsi="Calibri" w:cs="Calibri"/>
                <w:color w:val="000000"/>
              </w:rPr>
            </w:pPr>
            <w:r w:rsidRPr="00991DD4">
              <w:rPr>
                <w:rFonts w:ascii="Calibri" w:hAnsi="Calibri" w:cs="Calibri"/>
                <w:color w:val="000000"/>
              </w:rPr>
              <w:t>-0.218*</w:t>
            </w:r>
          </w:p>
        </w:tc>
        <w:tc>
          <w:tcPr>
            <w:tcW w:w="1300" w:type="dxa"/>
            <w:tcBorders>
              <w:top w:val="nil"/>
              <w:left w:val="nil"/>
              <w:bottom w:val="nil"/>
              <w:right w:val="nil"/>
            </w:tcBorders>
            <w:shd w:val="clear" w:color="auto" w:fill="auto"/>
            <w:noWrap/>
            <w:vAlign w:val="bottom"/>
            <w:hideMark/>
          </w:tcPr>
          <w:p w14:paraId="0FCD24FA" w14:textId="77777777" w:rsidR="00991DD4" w:rsidRPr="00991DD4" w:rsidRDefault="00991DD4" w:rsidP="00991DD4">
            <w:pPr>
              <w:rPr>
                <w:rFonts w:ascii="Calibri" w:hAnsi="Calibri" w:cs="Calibri"/>
                <w:color w:val="000000"/>
              </w:rPr>
            </w:pPr>
            <w:r w:rsidRPr="00991DD4">
              <w:rPr>
                <w:rFonts w:ascii="Calibri" w:hAnsi="Calibri" w:cs="Calibri"/>
                <w:color w:val="000000"/>
              </w:rPr>
              <w:t>-0.181**</w:t>
            </w:r>
          </w:p>
        </w:tc>
        <w:tc>
          <w:tcPr>
            <w:tcW w:w="1300" w:type="dxa"/>
            <w:tcBorders>
              <w:top w:val="nil"/>
              <w:left w:val="nil"/>
              <w:bottom w:val="nil"/>
              <w:right w:val="nil"/>
            </w:tcBorders>
            <w:shd w:val="clear" w:color="auto" w:fill="auto"/>
            <w:noWrap/>
            <w:vAlign w:val="bottom"/>
            <w:hideMark/>
          </w:tcPr>
          <w:p w14:paraId="4C105347" w14:textId="77777777" w:rsidR="00991DD4" w:rsidRPr="00991DD4" w:rsidRDefault="00991DD4" w:rsidP="00991DD4">
            <w:pPr>
              <w:rPr>
                <w:rFonts w:ascii="Calibri" w:hAnsi="Calibri" w:cs="Calibri"/>
                <w:color w:val="000000"/>
              </w:rPr>
            </w:pPr>
            <w:r w:rsidRPr="00991DD4">
              <w:rPr>
                <w:rFonts w:ascii="Calibri" w:hAnsi="Calibri" w:cs="Calibri"/>
                <w:color w:val="000000"/>
              </w:rPr>
              <w:t>0.130</w:t>
            </w:r>
          </w:p>
        </w:tc>
        <w:tc>
          <w:tcPr>
            <w:tcW w:w="1300" w:type="dxa"/>
            <w:tcBorders>
              <w:top w:val="nil"/>
              <w:left w:val="nil"/>
              <w:bottom w:val="nil"/>
              <w:right w:val="nil"/>
            </w:tcBorders>
            <w:shd w:val="clear" w:color="auto" w:fill="auto"/>
            <w:noWrap/>
            <w:vAlign w:val="bottom"/>
            <w:hideMark/>
          </w:tcPr>
          <w:p w14:paraId="29579712" w14:textId="77777777" w:rsidR="00991DD4" w:rsidRPr="00991DD4" w:rsidRDefault="00991DD4" w:rsidP="00991DD4">
            <w:pPr>
              <w:rPr>
                <w:rFonts w:ascii="Calibri" w:hAnsi="Calibri" w:cs="Calibri"/>
                <w:color w:val="000000"/>
              </w:rPr>
            </w:pPr>
            <w:r w:rsidRPr="00991DD4">
              <w:rPr>
                <w:rFonts w:ascii="Calibri" w:hAnsi="Calibri" w:cs="Calibri"/>
                <w:color w:val="000000"/>
              </w:rPr>
              <w:t>-0.099</w:t>
            </w:r>
          </w:p>
        </w:tc>
      </w:tr>
      <w:tr w:rsidR="00991DD4" w:rsidRPr="00991DD4" w14:paraId="01B584E7" w14:textId="77777777" w:rsidTr="00991DD4">
        <w:trPr>
          <w:trHeight w:val="320"/>
        </w:trPr>
        <w:tc>
          <w:tcPr>
            <w:tcW w:w="1300" w:type="dxa"/>
            <w:tcBorders>
              <w:top w:val="nil"/>
              <w:left w:val="nil"/>
              <w:bottom w:val="nil"/>
              <w:right w:val="nil"/>
            </w:tcBorders>
            <w:shd w:val="clear" w:color="auto" w:fill="auto"/>
            <w:noWrap/>
            <w:vAlign w:val="bottom"/>
            <w:hideMark/>
          </w:tcPr>
          <w:p w14:paraId="07458BDD" w14:textId="77777777" w:rsidR="00991DD4" w:rsidRPr="00991DD4" w:rsidRDefault="00991DD4" w:rsidP="00991DD4">
            <w:pPr>
              <w:rPr>
                <w:rFonts w:ascii="Calibri" w:hAnsi="Calibri" w:cs="Calibri"/>
                <w:color w:val="000000"/>
              </w:rPr>
            </w:pPr>
            <w:r w:rsidRPr="00991DD4">
              <w:rPr>
                <w:rFonts w:ascii="Calibri" w:hAnsi="Calibri" w:cs="Calibri"/>
                <w:color w:val="000000"/>
              </w:rPr>
              <w:t>A3</w:t>
            </w:r>
          </w:p>
        </w:tc>
        <w:tc>
          <w:tcPr>
            <w:tcW w:w="1454" w:type="dxa"/>
            <w:tcBorders>
              <w:top w:val="nil"/>
              <w:left w:val="nil"/>
              <w:bottom w:val="nil"/>
              <w:right w:val="nil"/>
            </w:tcBorders>
            <w:shd w:val="clear" w:color="auto" w:fill="auto"/>
            <w:noWrap/>
            <w:vAlign w:val="bottom"/>
            <w:hideMark/>
          </w:tcPr>
          <w:p w14:paraId="12134E11" w14:textId="77777777" w:rsidR="00991DD4" w:rsidRPr="00991DD4" w:rsidRDefault="00991DD4" w:rsidP="00991DD4">
            <w:pPr>
              <w:rPr>
                <w:rFonts w:ascii="Calibri" w:hAnsi="Calibri" w:cs="Calibri"/>
                <w:color w:val="000000"/>
              </w:rPr>
            </w:pPr>
            <w:r w:rsidRPr="00991DD4">
              <w:rPr>
                <w:rFonts w:ascii="Calibri" w:hAnsi="Calibri" w:cs="Calibri"/>
                <w:color w:val="000000"/>
              </w:rPr>
              <w:t>0.757***</w:t>
            </w:r>
          </w:p>
        </w:tc>
        <w:tc>
          <w:tcPr>
            <w:tcW w:w="1822" w:type="dxa"/>
            <w:tcBorders>
              <w:top w:val="nil"/>
              <w:left w:val="nil"/>
              <w:bottom w:val="nil"/>
              <w:right w:val="nil"/>
            </w:tcBorders>
            <w:shd w:val="clear" w:color="auto" w:fill="auto"/>
            <w:noWrap/>
            <w:vAlign w:val="bottom"/>
            <w:hideMark/>
          </w:tcPr>
          <w:p w14:paraId="09A69F2C" w14:textId="77777777" w:rsidR="00991DD4" w:rsidRPr="00991DD4" w:rsidRDefault="00991DD4" w:rsidP="00991DD4">
            <w:pPr>
              <w:rPr>
                <w:rFonts w:ascii="Calibri" w:hAnsi="Calibri" w:cs="Calibri"/>
                <w:color w:val="000000"/>
              </w:rPr>
            </w:pPr>
            <w:r w:rsidRPr="00991DD4">
              <w:rPr>
                <w:rFonts w:ascii="Calibri" w:hAnsi="Calibri" w:cs="Calibri"/>
                <w:color w:val="000000"/>
              </w:rPr>
              <w:t>0.058</w:t>
            </w:r>
          </w:p>
        </w:tc>
        <w:tc>
          <w:tcPr>
            <w:tcW w:w="1300" w:type="dxa"/>
            <w:tcBorders>
              <w:top w:val="nil"/>
              <w:left w:val="nil"/>
              <w:bottom w:val="nil"/>
              <w:right w:val="nil"/>
            </w:tcBorders>
            <w:shd w:val="clear" w:color="auto" w:fill="auto"/>
            <w:noWrap/>
            <w:vAlign w:val="bottom"/>
            <w:hideMark/>
          </w:tcPr>
          <w:p w14:paraId="583508EA" w14:textId="77777777" w:rsidR="00991DD4" w:rsidRPr="00991DD4" w:rsidRDefault="00991DD4" w:rsidP="00991DD4">
            <w:pPr>
              <w:rPr>
                <w:rFonts w:ascii="Calibri" w:hAnsi="Calibri" w:cs="Calibri"/>
                <w:color w:val="000000"/>
              </w:rPr>
            </w:pPr>
            <w:r w:rsidRPr="00991DD4">
              <w:rPr>
                <w:rFonts w:ascii="Calibri" w:hAnsi="Calibri" w:cs="Calibri"/>
                <w:color w:val="000000"/>
              </w:rPr>
              <w:t>0.063</w:t>
            </w:r>
          </w:p>
        </w:tc>
        <w:tc>
          <w:tcPr>
            <w:tcW w:w="1300" w:type="dxa"/>
            <w:tcBorders>
              <w:top w:val="nil"/>
              <w:left w:val="nil"/>
              <w:bottom w:val="nil"/>
              <w:right w:val="nil"/>
            </w:tcBorders>
            <w:shd w:val="clear" w:color="auto" w:fill="auto"/>
            <w:noWrap/>
            <w:vAlign w:val="bottom"/>
            <w:hideMark/>
          </w:tcPr>
          <w:p w14:paraId="05A3E01D" w14:textId="77777777" w:rsidR="00991DD4" w:rsidRPr="00991DD4" w:rsidRDefault="00991DD4" w:rsidP="00991DD4">
            <w:pPr>
              <w:rPr>
                <w:rFonts w:ascii="Calibri" w:hAnsi="Calibri" w:cs="Calibri"/>
                <w:color w:val="000000"/>
              </w:rPr>
            </w:pPr>
            <w:r w:rsidRPr="00991DD4">
              <w:rPr>
                <w:rFonts w:ascii="Calibri" w:hAnsi="Calibri" w:cs="Calibri"/>
                <w:color w:val="000000"/>
              </w:rPr>
              <w:t>0.102</w:t>
            </w:r>
          </w:p>
        </w:tc>
        <w:tc>
          <w:tcPr>
            <w:tcW w:w="1300" w:type="dxa"/>
            <w:tcBorders>
              <w:top w:val="nil"/>
              <w:left w:val="nil"/>
              <w:bottom w:val="nil"/>
              <w:right w:val="nil"/>
            </w:tcBorders>
            <w:shd w:val="clear" w:color="auto" w:fill="auto"/>
            <w:noWrap/>
            <w:vAlign w:val="bottom"/>
            <w:hideMark/>
          </w:tcPr>
          <w:p w14:paraId="7AD9699C" w14:textId="77777777" w:rsidR="00991DD4" w:rsidRPr="00991DD4" w:rsidRDefault="00991DD4" w:rsidP="00991DD4">
            <w:pPr>
              <w:rPr>
                <w:rFonts w:ascii="Calibri" w:hAnsi="Calibri" w:cs="Calibri"/>
                <w:color w:val="000000"/>
              </w:rPr>
            </w:pPr>
            <w:r w:rsidRPr="00991DD4">
              <w:rPr>
                <w:rFonts w:ascii="Calibri" w:hAnsi="Calibri" w:cs="Calibri"/>
                <w:color w:val="000000"/>
              </w:rPr>
              <w:t>0.118</w:t>
            </w:r>
          </w:p>
        </w:tc>
      </w:tr>
      <w:tr w:rsidR="00991DD4" w:rsidRPr="00991DD4" w14:paraId="6B6A071C" w14:textId="77777777" w:rsidTr="00991DD4">
        <w:trPr>
          <w:trHeight w:val="320"/>
        </w:trPr>
        <w:tc>
          <w:tcPr>
            <w:tcW w:w="1300" w:type="dxa"/>
            <w:tcBorders>
              <w:top w:val="nil"/>
              <w:left w:val="nil"/>
              <w:bottom w:val="nil"/>
              <w:right w:val="nil"/>
            </w:tcBorders>
            <w:shd w:val="clear" w:color="auto" w:fill="auto"/>
            <w:noWrap/>
            <w:vAlign w:val="bottom"/>
            <w:hideMark/>
          </w:tcPr>
          <w:p w14:paraId="2BB855E1" w14:textId="77777777" w:rsidR="00991DD4" w:rsidRPr="00991DD4" w:rsidRDefault="00991DD4" w:rsidP="00991DD4">
            <w:pPr>
              <w:rPr>
                <w:rFonts w:ascii="Calibri" w:hAnsi="Calibri" w:cs="Calibri"/>
                <w:color w:val="000000"/>
              </w:rPr>
            </w:pPr>
            <w:r w:rsidRPr="00991DD4">
              <w:rPr>
                <w:rFonts w:ascii="Calibri" w:hAnsi="Calibri" w:cs="Calibri"/>
                <w:color w:val="000000"/>
              </w:rPr>
              <w:t>A6</w:t>
            </w:r>
          </w:p>
        </w:tc>
        <w:tc>
          <w:tcPr>
            <w:tcW w:w="1454" w:type="dxa"/>
            <w:tcBorders>
              <w:top w:val="nil"/>
              <w:left w:val="nil"/>
              <w:bottom w:val="nil"/>
              <w:right w:val="nil"/>
            </w:tcBorders>
            <w:shd w:val="clear" w:color="auto" w:fill="auto"/>
            <w:noWrap/>
            <w:vAlign w:val="bottom"/>
            <w:hideMark/>
          </w:tcPr>
          <w:p w14:paraId="59C368EA" w14:textId="77777777" w:rsidR="00991DD4" w:rsidRPr="00991DD4" w:rsidRDefault="00991DD4" w:rsidP="00991DD4">
            <w:pPr>
              <w:rPr>
                <w:rFonts w:ascii="Calibri" w:hAnsi="Calibri" w:cs="Calibri"/>
                <w:color w:val="000000"/>
              </w:rPr>
            </w:pPr>
            <w:r w:rsidRPr="00991DD4">
              <w:rPr>
                <w:rFonts w:ascii="Calibri" w:hAnsi="Calibri" w:cs="Calibri"/>
                <w:color w:val="000000"/>
              </w:rPr>
              <w:t>-0.229***</w:t>
            </w:r>
          </w:p>
        </w:tc>
        <w:tc>
          <w:tcPr>
            <w:tcW w:w="1822" w:type="dxa"/>
            <w:tcBorders>
              <w:top w:val="nil"/>
              <w:left w:val="nil"/>
              <w:bottom w:val="nil"/>
              <w:right w:val="nil"/>
            </w:tcBorders>
            <w:shd w:val="clear" w:color="auto" w:fill="auto"/>
            <w:noWrap/>
            <w:vAlign w:val="bottom"/>
            <w:hideMark/>
          </w:tcPr>
          <w:p w14:paraId="389CB120" w14:textId="77777777" w:rsidR="00991DD4" w:rsidRPr="00991DD4" w:rsidRDefault="00991DD4" w:rsidP="00991DD4">
            <w:pPr>
              <w:rPr>
                <w:rFonts w:ascii="Calibri" w:hAnsi="Calibri" w:cs="Calibri"/>
                <w:color w:val="000000"/>
              </w:rPr>
            </w:pPr>
            <w:r w:rsidRPr="00991DD4">
              <w:rPr>
                <w:rFonts w:ascii="Calibri" w:hAnsi="Calibri" w:cs="Calibri"/>
                <w:color w:val="000000"/>
              </w:rPr>
              <w:t>0.007</w:t>
            </w:r>
          </w:p>
        </w:tc>
        <w:tc>
          <w:tcPr>
            <w:tcW w:w="1300" w:type="dxa"/>
            <w:tcBorders>
              <w:top w:val="nil"/>
              <w:left w:val="nil"/>
              <w:bottom w:val="nil"/>
              <w:right w:val="nil"/>
            </w:tcBorders>
            <w:shd w:val="clear" w:color="auto" w:fill="auto"/>
            <w:noWrap/>
            <w:vAlign w:val="bottom"/>
            <w:hideMark/>
          </w:tcPr>
          <w:p w14:paraId="6E43E37A" w14:textId="77777777" w:rsidR="00991DD4" w:rsidRPr="00991DD4" w:rsidRDefault="00991DD4" w:rsidP="00991DD4">
            <w:pPr>
              <w:rPr>
                <w:rFonts w:ascii="Calibri" w:hAnsi="Calibri" w:cs="Calibri"/>
                <w:color w:val="000000"/>
              </w:rPr>
            </w:pPr>
            <w:r w:rsidRPr="00991DD4">
              <w:rPr>
                <w:rFonts w:ascii="Calibri" w:hAnsi="Calibri" w:cs="Calibri"/>
                <w:color w:val="000000"/>
              </w:rPr>
              <w:t>0.407***</w:t>
            </w:r>
          </w:p>
        </w:tc>
        <w:tc>
          <w:tcPr>
            <w:tcW w:w="1300" w:type="dxa"/>
            <w:tcBorders>
              <w:top w:val="nil"/>
              <w:left w:val="nil"/>
              <w:bottom w:val="nil"/>
              <w:right w:val="nil"/>
            </w:tcBorders>
            <w:shd w:val="clear" w:color="auto" w:fill="auto"/>
            <w:noWrap/>
            <w:vAlign w:val="bottom"/>
            <w:hideMark/>
          </w:tcPr>
          <w:p w14:paraId="3D7AAAC5" w14:textId="77777777" w:rsidR="00991DD4" w:rsidRPr="00991DD4" w:rsidRDefault="00991DD4" w:rsidP="00991DD4">
            <w:pPr>
              <w:rPr>
                <w:rFonts w:ascii="Calibri" w:hAnsi="Calibri" w:cs="Calibri"/>
                <w:color w:val="000000"/>
              </w:rPr>
            </w:pPr>
            <w:r w:rsidRPr="00991DD4">
              <w:rPr>
                <w:rFonts w:ascii="Calibri" w:hAnsi="Calibri" w:cs="Calibri"/>
                <w:color w:val="000000"/>
              </w:rPr>
              <w:t>0.226**</w:t>
            </w:r>
          </w:p>
        </w:tc>
        <w:tc>
          <w:tcPr>
            <w:tcW w:w="1300" w:type="dxa"/>
            <w:tcBorders>
              <w:top w:val="nil"/>
              <w:left w:val="nil"/>
              <w:bottom w:val="nil"/>
              <w:right w:val="nil"/>
            </w:tcBorders>
            <w:shd w:val="clear" w:color="auto" w:fill="auto"/>
            <w:noWrap/>
            <w:vAlign w:val="bottom"/>
            <w:hideMark/>
          </w:tcPr>
          <w:p w14:paraId="25F60D54" w14:textId="77777777" w:rsidR="00991DD4" w:rsidRPr="00991DD4" w:rsidRDefault="00991DD4" w:rsidP="00991DD4">
            <w:pPr>
              <w:rPr>
                <w:rFonts w:ascii="Calibri" w:hAnsi="Calibri" w:cs="Calibri"/>
                <w:color w:val="000000"/>
              </w:rPr>
            </w:pPr>
            <w:r w:rsidRPr="00991DD4">
              <w:rPr>
                <w:rFonts w:ascii="Calibri" w:hAnsi="Calibri" w:cs="Calibri"/>
                <w:color w:val="000000"/>
              </w:rPr>
              <w:t>0.137</w:t>
            </w:r>
          </w:p>
        </w:tc>
      </w:tr>
      <w:tr w:rsidR="00991DD4" w:rsidRPr="00991DD4" w14:paraId="76534EEB" w14:textId="77777777" w:rsidTr="00991DD4">
        <w:trPr>
          <w:trHeight w:val="320"/>
        </w:trPr>
        <w:tc>
          <w:tcPr>
            <w:tcW w:w="1300" w:type="dxa"/>
            <w:tcBorders>
              <w:top w:val="nil"/>
              <w:left w:val="nil"/>
              <w:bottom w:val="nil"/>
              <w:right w:val="nil"/>
            </w:tcBorders>
            <w:shd w:val="clear" w:color="auto" w:fill="auto"/>
            <w:noWrap/>
            <w:vAlign w:val="bottom"/>
            <w:hideMark/>
          </w:tcPr>
          <w:p w14:paraId="5D9FB4D5" w14:textId="77777777" w:rsidR="00991DD4" w:rsidRPr="00991DD4" w:rsidRDefault="00991DD4" w:rsidP="00991DD4">
            <w:pPr>
              <w:rPr>
                <w:rFonts w:ascii="Calibri" w:hAnsi="Calibri" w:cs="Calibri"/>
                <w:color w:val="000000"/>
              </w:rPr>
            </w:pPr>
            <w:r w:rsidRPr="00991DD4">
              <w:rPr>
                <w:rFonts w:ascii="Calibri" w:hAnsi="Calibri" w:cs="Calibri"/>
                <w:color w:val="000000"/>
              </w:rPr>
              <w:t>A7</w:t>
            </w:r>
          </w:p>
        </w:tc>
        <w:tc>
          <w:tcPr>
            <w:tcW w:w="1454" w:type="dxa"/>
            <w:tcBorders>
              <w:top w:val="nil"/>
              <w:left w:val="nil"/>
              <w:bottom w:val="nil"/>
              <w:right w:val="nil"/>
            </w:tcBorders>
            <w:shd w:val="clear" w:color="auto" w:fill="auto"/>
            <w:noWrap/>
            <w:vAlign w:val="bottom"/>
            <w:hideMark/>
          </w:tcPr>
          <w:p w14:paraId="52E92C5D" w14:textId="77777777" w:rsidR="00991DD4" w:rsidRPr="00991DD4" w:rsidRDefault="00991DD4" w:rsidP="00991DD4">
            <w:pPr>
              <w:rPr>
                <w:rFonts w:ascii="Calibri" w:hAnsi="Calibri" w:cs="Calibri"/>
                <w:color w:val="000000"/>
              </w:rPr>
            </w:pPr>
            <w:r w:rsidRPr="00991DD4">
              <w:rPr>
                <w:rFonts w:ascii="Calibri" w:hAnsi="Calibri" w:cs="Calibri"/>
                <w:color w:val="000000"/>
              </w:rPr>
              <w:t>0.635***</w:t>
            </w:r>
          </w:p>
        </w:tc>
        <w:tc>
          <w:tcPr>
            <w:tcW w:w="1822" w:type="dxa"/>
            <w:tcBorders>
              <w:top w:val="nil"/>
              <w:left w:val="nil"/>
              <w:bottom w:val="nil"/>
              <w:right w:val="nil"/>
            </w:tcBorders>
            <w:shd w:val="clear" w:color="auto" w:fill="auto"/>
            <w:noWrap/>
            <w:vAlign w:val="bottom"/>
            <w:hideMark/>
          </w:tcPr>
          <w:p w14:paraId="5657D595" w14:textId="77777777" w:rsidR="00991DD4" w:rsidRPr="00991DD4" w:rsidRDefault="00991DD4" w:rsidP="00991DD4">
            <w:pPr>
              <w:rPr>
                <w:rFonts w:ascii="Calibri" w:hAnsi="Calibri" w:cs="Calibri"/>
                <w:color w:val="000000"/>
              </w:rPr>
            </w:pPr>
            <w:r w:rsidRPr="00991DD4">
              <w:rPr>
                <w:rFonts w:ascii="Calibri" w:hAnsi="Calibri" w:cs="Calibri"/>
                <w:color w:val="000000"/>
              </w:rPr>
              <w:t>-0.172</w:t>
            </w:r>
          </w:p>
        </w:tc>
        <w:tc>
          <w:tcPr>
            <w:tcW w:w="1300" w:type="dxa"/>
            <w:tcBorders>
              <w:top w:val="nil"/>
              <w:left w:val="nil"/>
              <w:bottom w:val="nil"/>
              <w:right w:val="nil"/>
            </w:tcBorders>
            <w:shd w:val="clear" w:color="auto" w:fill="auto"/>
            <w:noWrap/>
            <w:vAlign w:val="bottom"/>
            <w:hideMark/>
          </w:tcPr>
          <w:p w14:paraId="02A9A141" w14:textId="77777777" w:rsidR="00991DD4" w:rsidRPr="00991DD4" w:rsidRDefault="00991DD4" w:rsidP="00991DD4">
            <w:pPr>
              <w:rPr>
                <w:rFonts w:ascii="Calibri" w:hAnsi="Calibri" w:cs="Calibri"/>
                <w:color w:val="000000"/>
              </w:rPr>
            </w:pPr>
            <w:r w:rsidRPr="00991DD4">
              <w:rPr>
                <w:rFonts w:ascii="Calibri" w:hAnsi="Calibri" w:cs="Calibri"/>
                <w:color w:val="000000"/>
              </w:rPr>
              <w:t>-0.034</w:t>
            </w:r>
          </w:p>
        </w:tc>
        <w:tc>
          <w:tcPr>
            <w:tcW w:w="1300" w:type="dxa"/>
            <w:tcBorders>
              <w:top w:val="nil"/>
              <w:left w:val="nil"/>
              <w:bottom w:val="nil"/>
              <w:right w:val="nil"/>
            </w:tcBorders>
            <w:shd w:val="clear" w:color="auto" w:fill="auto"/>
            <w:noWrap/>
            <w:vAlign w:val="bottom"/>
            <w:hideMark/>
          </w:tcPr>
          <w:p w14:paraId="409BF236" w14:textId="77777777" w:rsidR="00991DD4" w:rsidRPr="00991DD4" w:rsidRDefault="00991DD4" w:rsidP="00991DD4">
            <w:pPr>
              <w:rPr>
                <w:rFonts w:ascii="Calibri" w:hAnsi="Calibri" w:cs="Calibri"/>
                <w:color w:val="000000"/>
              </w:rPr>
            </w:pPr>
            <w:r w:rsidRPr="00991DD4">
              <w:rPr>
                <w:rFonts w:ascii="Calibri" w:hAnsi="Calibri" w:cs="Calibri"/>
                <w:color w:val="000000"/>
              </w:rPr>
              <w:t>0.144</w:t>
            </w:r>
          </w:p>
        </w:tc>
        <w:tc>
          <w:tcPr>
            <w:tcW w:w="1300" w:type="dxa"/>
            <w:tcBorders>
              <w:top w:val="nil"/>
              <w:left w:val="nil"/>
              <w:bottom w:val="nil"/>
              <w:right w:val="nil"/>
            </w:tcBorders>
            <w:shd w:val="clear" w:color="auto" w:fill="auto"/>
            <w:noWrap/>
            <w:vAlign w:val="bottom"/>
            <w:hideMark/>
          </w:tcPr>
          <w:p w14:paraId="39A7D2EB" w14:textId="77777777" w:rsidR="00991DD4" w:rsidRPr="00991DD4" w:rsidRDefault="00991DD4" w:rsidP="00991DD4">
            <w:pPr>
              <w:rPr>
                <w:rFonts w:ascii="Calibri" w:hAnsi="Calibri" w:cs="Calibri"/>
                <w:color w:val="000000"/>
              </w:rPr>
            </w:pPr>
            <w:r w:rsidRPr="00991DD4">
              <w:rPr>
                <w:rFonts w:ascii="Calibri" w:hAnsi="Calibri" w:cs="Calibri"/>
                <w:color w:val="000000"/>
              </w:rPr>
              <w:t>-0.001</w:t>
            </w:r>
          </w:p>
        </w:tc>
      </w:tr>
      <w:tr w:rsidR="00991DD4" w:rsidRPr="00991DD4" w14:paraId="0A51C881" w14:textId="77777777" w:rsidTr="00991DD4">
        <w:trPr>
          <w:trHeight w:val="320"/>
        </w:trPr>
        <w:tc>
          <w:tcPr>
            <w:tcW w:w="1300" w:type="dxa"/>
            <w:tcBorders>
              <w:top w:val="nil"/>
              <w:left w:val="nil"/>
              <w:bottom w:val="nil"/>
              <w:right w:val="nil"/>
            </w:tcBorders>
            <w:shd w:val="clear" w:color="auto" w:fill="auto"/>
            <w:noWrap/>
            <w:vAlign w:val="bottom"/>
            <w:hideMark/>
          </w:tcPr>
          <w:p w14:paraId="75078D7F" w14:textId="77777777" w:rsidR="00991DD4" w:rsidRPr="00991DD4" w:rsidRDefault="00991DD4" w:rsidP="00991DD4">
            <w:pPr>
              <w:rPr>
                <w:rFonts w:ascii="Calibri" w:hAnsi="Calibri" w:cs="Calibri"/>
                <w:color w:val="000000"/>
              </w:rPr>
            </w:pPr>
            <w:r w:rsidRPr="00991DD4">
              <w:rPr>
                <w:rFonts w:ascii="Calibri" w:hAnsi="Calibri" w:cs="Calibri"/>
                <w:color w:val="000000"/>
              </w:rPr>
              <w:t>A8</w:t>
            </w:r>
          </w:p>
        </w:tc>
        <w:tc>
          <w:tcPr>
            <w:tcW w:w="1454" w:type="dxa"/>
            <w:tcBorders>
              <w:top w:val="nil"/>
              <w:left w:val="nil"/>
              <w:bottom w:val="nil"/>
              <w:right w:val="nil"/>
            </w:tcBorders>
            <w:shd w:val="clear" w:color="auto" w:fill="auto"/>
            <w:noWrap/>
            <w:vAlign w:val="bottom"/>
            <w:hideMark/>
          </w:tcPr>
          <w:p w14:paraId="3DCC325B" w14:textId="77777777" w:rsidR="00991DD4" w:rsidRPr="00991DD4" w:rsidRDefault="00991DD4" w:rsidP="00991DD4">
            <w:pPr>
              <w:rPr>
                <w:rFonts w:ascii="Calibri" w:hAnsi="Calibri" w:cs="Calibri"/>
                <w:color w:val="000000"/>
              </w:rPr>
            </w:pPr>
            <w:r w:rsidRPr="00991DD4">
              <w:rPr>
                <w:rFonts w:ascii="Calibri" w:hAnsi="Calibri" w:cs="Calibri"/>
                <w:color w:val="000000"/>
              </w:rPr>
              <w:t>-0.347***</w:t>
            </w:r>
          </w:p>
        </w:tc>
        <w:tc>
          <w:tcPr>
            <w:tcW w:w="1822" w:type="dxa"/>
            <w:tcBorders>
              <w:top w:val="nil"/>
              <w:left w:val="nil"/>
              <w:bottom w:val="nil"/>
              <w:right w:val="nil"/>
            </w:tcBorders>
            <w:shd w:val="clear" w:color="auto" w:fill="auto"/>
            <w:noWrap/>
            <w:vAlign w:val="bottom"/>
            <w:hideMark/>
          </w:tcPr>
          <w:p w14:paraId="5DB49237" w14:textId="77777777" w:rsidR="00991DD4" w:rsidRPr="00991DD4" w:rsidRDefault="00991DD4" w:rsidP="00991DD4">
            <w:pPr>
              <w:rPr>
                <w:rFonts w:ascii="Calibri" w:hAnsi="Calibri" w:cs="Calibri"/>
                <w:color w:val="000000"/>
              </w:rPr>
            </w:pPr>
            <w:r w:rsidRPr="00991DD4">
              <w:rPr>
                <w:rFonts w:ascii="Calibri" w:hAnsi="Calibri" w:cs="Calibri"/>
                <w:color w:val="000000"/>
              </w:rPr>
              <w:t>-0.003</w:t>
            </w:r>
          </w:p>
        </w:tc>
        <w:tc>
          <w:tcPr>
            <w:tcW w:w="1300" w:type="dxa"/>
            <w:tcBorders>
              <w:top w:val="nil"/>
              <w:left w:val="nil"/>
              <w:bottom w:val="nil"/>
              <w:right w:val="nil"/>
            </w:tcBorders>
            <w:shd w:val="clear" w:color="auto" w:fill="auto"/>
            <w:noWrap/>
            <w:vAlign w:val="bottom"/>
            <w:hideMark/>
          </w:tcPr>
          <w:p w14:paraId="735A3AEB" w14:textId="77777777" w:rsidR="00991DD4" w:rsidRPr="00991DD4" w:rsidRDefault="00991DD4" w:rsidP="00991DD4">
            <w:pPr>
              <w:rPr>
                <w:rFonts w:ascii="Calibri" w:hAnsi="Calibri" w:cs="Calibri"/>
                <w:color w:val="000000"/>
              </w:rPr>
            </w:pPr>
            <w:r w:rsidRPr="00991DD4">
              <w:rPr>
                <w:rFonts w:ascii="Calibri" w:hAnsi="Calibri" w:cs="Calibri"/>
                <w:color w:val="000000"/>
              </w:rPr>
              <w:t>0.246***</w:t>
            </w:r>
          </w:p>
        </w:tc>
        <w:tc>
          <w:tcPr>
            <w:tcW w:w="1300" w:type="dxa"/>
            <w:tcBorders>
              <w:top w:val="nil"/>
              <w:left w:val="nil"/>
              <w:bottom w:val="nil"/>
              <w:right w:val="nil"/>
            </w:tcBorders>
            <w:shd w:val="clear" w:color="auto" w:fill="auto"/>
            <w:noWrap/>
            <w:vAlign w:val="bottom"/>
            <w:hideMark/>
          </w:tcPr>
          <w:p w14:paraId="67933BA2" w14:textId="77777777" w:rsidR="00991DD4" w:rsidRPr="00991DD4" w:rsidRDefault="00991DD4" w:rsidP="00991DD4">
            <w:pPr>
              <w:rPr>
                <w:rFonts w:ascii="Calibri" w:hAnsi="Calibri" w:cs="Calibri"/>
                <w:color w:val="000000"/>
              </w:rPr>
            </w:pPr>
            <w:r w:rsidRPr="00991DD4">
              <w:rPr>
                <w:rFonts w:ascii="Calibri" w:hAnsi="Calibri" w:cs="Calibri"/>
                <w:color w:val="000000"/>
              </w:rPr>
              <w:t>0.132</w:t>
            </w:r>
          </w:p>
        </w:tc>
        <w:tc>
          <w:tcPr>
            <w:tcW w:w="1300" w:type="dxa"/>
            <w:tcBorders>
              <w:top w:val="nil"/>
              <w:left w:val="nil"/>
              <w:bottom w:val="nil"/>
              <w:right w:val="nil"/>
            </w:tcBorders>
            <w:shd w:val="clear" w:color="auto" w:fill="auto"/>
            <w:noWrap/>
            <w:vAlign w:val="bottom"/>
            <w:hideMark/>
          </w:tcPr>
          <w:p w14:paraId="1663B635" w14:textId="77777777" w:rsidR="00991DD4" w:rsidRPr="00991DD4" w:rsidRDefault="00991DD4" w:rsidP="00991DD4">
            <w:pPr>
              <w:rPr>
                <w:rFonts w:ascii="Calibri" w:hAnsi="Calibri" w:cs="Calibri"/>
                <w:color w:val="000000"/>
              </w:rPr>
            </w:pPr>
            <w:r w:rsidRPr="00991DD4">
              <w:rPr>
                <w:rFonts w:ascii="Calibri" w:hAnsi="Calibri" w:cs="Calibri"/>
                <w:color w:val="000000"/>
              </w:rPr>
              <w:t>0.334***</w:t>
            </w:r>
          </w:p>
        </w:tc>
      </w:tr>
      <w:tr w:rsidR="00991DD4" w:rsidRPr="00991DD4" w14:paraId="5F358D90" w14:textId="77777777" w:rsidTr="00991DD4">
        <w:trPr>
          <w:trHeight w:val="320"/>
        </w:trPr>
        <w:tc>
          <w:tcPr>
            <w:tcW w:w="1300" w:type="dxa"/>
            <w:tcBorders>
              <w:top w:val="nil"/>
              <w:left w:val="nil"/>
              <w:bottom w:val="nil"/>
              <w:right w:val="nil"/>
            </w:tcBorders>
            <w:shd w:val="clear" w:color="auto" w:fill="auto"/>
            <w:noWrap/>
            <w:vAlign w:val="bottom"/>
            <w:hideMark/>
          </w:tcPr>
          <w:p w14:paraId="7E85A7A5" w14:textId="77777777" w:rsidR="00991DD4" w:rsidRPr="00991DD4" w:rsidRDefault="00991DD4" w:rsidP="00991DD4">
            <w:pPr>
              <w:rPr>
                <w:rFonts w:ascii="Calibri" w:hAnsi="Calibri" w:cs="Calibri"/>
                <w:color w:val="000000"/>
              </w:rPr>
            </w:pPr>
            <w:r w:rsidRPr="00991DD4">
              <w:rPr>
                <w:rFonts w:ascii="Calibri" w:hAnsi="Calibri" w:cs="Calibri"/>
                <w:color w:val="000000"/>
              </w:rPr>
              <w:t>C1</w:t>
            </w:r>
          </w:p>
        </w:tc>
        <w:tc>
          <w:tcPr>
            <w:tcW w:w="1454" w:type="dxa"/>
            <w:tcBorders>
              <w:top w:val="nil"/>
              <w:left w:val="nil"/>
              <w:bottom w:val="nil"/>
              <w:right w:val="nil"/>
            </w:tcBorders>
            <w:shd w:val="clear" w:color="auto" w:fill="auto"/>
            <w:noWrap/>
            <w:vAlign w:val="bottom"/>
            <w:hideMark/>
          </w:tcPr>
          <w:p w14:paraId="687D5A47" w14:textId="77777777" w:rsidR="00991DD4" w:rsidRPr="00991DD4" w:rsidRDefault="00991DD4" w:rsidP="00991DD4">
            <w:pPr>
              <w:rPr>
                <w:rFonts w:ascii="Calibri" w:hAnsi="Calibri" w:cs="Calibri"/>
                <w:color w:val="000000"/>
              </w:rPr>
            </w:pPr>
            <w:r w:rsidRPr="00991DD4">
              <w:rPr>
                <w:rFonts w:ascii="Calibri" w:hAnsi="Calibri" w:cs="Calibri"/>
                <w:color w:val="000000"/>
              </w:rPr>
              <w:t>0.677***</w:t>
            </w:r>
          </w:p>
        </w:tc>
        <w:tc>
          <w:tcPr>
            <w:tcW w:w="1822" w:type="dxa"/>
            <w:tcBorders>
              <w:top w:val="nil"/>
              <w:left w:val="nil"/>
              <w:bottom w:val="nil"/>
              <w:right w:val="nil"/>
            </w:tcBorders>
            <w:shd w:val="clear" w:color="auto" w:fill="auto"/>
            <w:noWrap/>
            <w:vAlign w:val="bottom"/>
            <w:hideMark/>
          </w:tcPr>
          <w:p w14:paraId="2BFD4104" w14:textId="77777777" w:rsidR="00991DD4" w:rsidRPr="00991DD4" w:rsidRDefault="00991DD4" w:rsidP="00991DD4">
            <w:pPr>
              <w:rPr>
                <w:rFonts w:ascii="Calibri" w:hAnsi="Calibri" w:cs="Calibri"/>
                <w:color w:val="000000"/>
              </w:rPr>
            </w:pPr>
            <w:r w:rsidRPr="00991DD4">
              <w:rPr>
                <w:rFonts w:ascii="Calibri" w:hAnsi="Calibri" w:cs="Calibri"/>
                <w:color w:val="000000"/>
              </w:rPr>
              <w:t>0.273***</w:t>
            </w:r>
          </w:p>
        </w:tc>
        <w:tc>
          <w:tcPr>
            <w:tcW w:w="1300" w:type="dxa"/>
            <w:tcBorders>
              <w:top w:val="nil"/>
              <w:left w:val="nil"/>
              <w:bottom w:val="nil"/>
              <w:right w:val="nil"/>
            </w:tcBorders>
            <w:shd w:val="clear" w:color="auto" w:fill="auto"/>
            <w:noWrap/>
            <w:vAlign w:val="bottom"/>
            <w:hideMark/>
          </w:tcPr>
          <w:p w14:paraId="2DB40D85" w14:textId="77777777" w:rsidR="00991DD4" w:rsidRPr="00991DD4" w:rsidRDefault="00991DD4" w:rsidP="00991DD4">
            <w:pPr>
              <w:rPr>
                <w:rFonts w:ascii="Calibri" w:hAnsi="Calibri" w:cs="Calibri"/>
                <w:color w:val="000000"/>
              </w:rPr>
            </w:pPr>
            <w:r w:rsidRPr="00991DD4">
              <w:rPr>
                <w:rFonts w:ascii="Calibri" w:hAnsi="Calibri" w:cs="Calibri"/>
                <w:color w:val="000000"/>
              </w:rPr>
              <w:t>0.081</w:t>
            </w:r>
          </w:p>
        </w:tc>
        <w:tc>
          <w:tcPr>
            <w:tcW w:w="1300" w:type="dxa"/>
            <w:tcBorders>
              <w:top w:val="nil"/>
              <w:left w:val="nil"/>
              <w:bottom w:val="nil"/>
              <w:right w:val="nil"/>
            </w:tcBorders>
            <w:shd w:val="clear" w:color="auto" w:fill="auto"/>
            <w:noWrap/>
            <w:vAlign w:val="bottom"/>
            <w:hideMark/>
          </w:tcPr>
          <w:p w14:paraId="6F7783B3" w14:textId="77777777" w:rsidR="00991DD4" w:rsidRPr="00991DD4" w:rsidRDefault="00991DD4" w:rsidP="00991DD4">
            <w:pPr>
              <w:rPr>
                <w:rFonts w:ascii="Calibri" w:hAnsi="Calibri" w:cs="Calibri"/>
                <w:color w:val="000000"/>
              </w:rPr>
            </w:pPr>
            <w:r w:rsidRPr="00991DD4">
              <w:rPr>
                <w:rFonts w:ascii="Calibri" w:hAnsi="Calibri" w:cs="Calibri"/>
                <w:color w:val="000000"/>
              </w:rPr>
              <w:t>0.041</w:t>
            </w:r>
          </w:p>
        </w:tc>
        <w:tc>
          <w:tcPr>
            <w:tcW w:w="1300" w:type="dxa"/>
            <w:tcBorders>
              <w:top w:val="nil"/>
              <w:left w:val="nil"/>
              <w:bottom w:val="nil"/>
              <w:right w:val="nil"/>
            </w:tcBorders>
            <w:shd w:val="clear" w:color="auto" w:fill="auto"/>
            <w:noWrap/>
            <w:vAlign w:val="bottom"/>
            <w:hideMark/>
          </w:tcPr>
          <w:p w14:paraId="570468CE" w14:textId="77777777" w:rsidR="00991DD4" w:rsidRPr="00991DD4" w:rsidRDefault="00991DD4" w:rsidP="00991DD4">
            <w:pPr>
              <w:rPr>
                <w:rFonts w:ascii="Calibri" w:hAnsi="Calibri" w:cs="Calibri"/>
                <w:color w:val="000000"/>
              </w:rPr>
            </w:pPr>
            <w:r w:rsidRPr="00991DD4">
              <w:rPr>
                <w:rFonts w:ascii="Calibri" w:hAnsi="Calibri" w:cs="Calibri"/>
                <w:color w:val="000000"/>
              </w:rPr>
              <w:t>0.177</w:t>
            </w:r>
          </w:p>
        </w:tc>
      </w:tr>
      <w:tr w:rsidR="00991DD4" w:rsidRPr="00991DD4" w14:paraId="26170D1D" w14:textId="77777777" w:rsidTr="00991DD4">
        <w:trPr>
          <w:trHeight w:val="320"/>
        </w:trPr>
        <w:tc>
          <w:tcPr>
            <w:tcW w:w="1300" w:type="dxa"/>
            <w:tcBorders>
              <w:top w:val="nil"/>
              <w:left w:val="nil"/>
              <w:bottom w:val="nil"/>
              <w:right w:val="nil"/>
            </w:tcBorders>
            <w:shd w:val="clear" w:color="auto" w:fill="auto"/>
            <w:noWrap/>
            <w:vAlign w:val="bottom"/>
            <w:hideMark/>
          </w:tcPr>
          <w:p w14:paraId="2484A847" w14:textId="77777777" w:rsidR="00991DD4" w:rsidRPr="00991DD4" w:rsidRDefault="00991DD4" w:rsidP="00991DD4">
            <w:pPr>
              <w:rPr>
                <w:rFonts w:ascii="Calibri" w:hAnsi="Calibri" w:cs="Calibri"/>
                <w:color w:val="000000"/>
              </w:rPr>
            </w:pPr>
            <w:r w:rsidRPr="00991DD4">
              <w:rPr>
                <w:rFonts w:ascii="Calibri" w:hAnsi="Calibri" w:cs="Calibri"/>
                <w:color w:val="000000"/>
              </w:rPr>
              <w:t>C2</w:t>
            </w:r>
          </w:p>
        </w:tc>
        <w:tc>
          <w:tcPr>
            <w:tcW w:w="1454" w:type="dxa"/>
            <w:tcBorders>
              <w:top w:val="nil"/>
              <w:left w:val="nil"/>
              <w:bottom w:val="nil"/>
              <w:right w:val="nil"/>
            </w:tcBorders>
            <w:shd w:val="clear" w:color="auto" w:fill="auto"/>
            <w:noWrap/>
            <w:vAlign w:val="bottom"/>
            <w:hideMark/>
          </w:tcPr>
          <w:p w14:paraId="103872E7" w14:textId="77777777" w:rsidR="00991DD4" w:rsidRPr="00991DD4" w:rsidRDefault="00991DD4" w:rsidP="00991DD4">
            <w:pPr>
              <w:rPr>
                <w:rFonts w:ascii="Calibri" w:hAnsi="Calibri" w:cs="Calibri"/>
                <w:color w:val="000000"/>
              </w:rPr>
            </w:pPr>
            <w:r w:rsidRPr="00991DD4">
              <w:rPr>
                <w:rFonts w:ascii="Calibri" w:hAnsi="Calibri" w:cs="Calibri"/>
                <w:color w:val="000000"/>
              </w:rPr>
              <w:t>0.033</w:t>
            </w:r>
          </w:p>
        </w:tc>
        <w:tc>
          <w:tcPr>
            <w:tcW w:w="1822" w:type="dxa"/>
            <w:tcBorders>
              <w:top w:val="nil"/>
              <w:left w:val="nil"/>
              <w:bottom w:val="nil"/>
              <w:right w:val="nil"/>
            </w:tcBorders>
            <w:shd w:val="clear" w:color="auto" w:fill="auto"/>
            <w:noWrap/>
            <w:vAlign w:val="bottom"/>
            <w:hideMark/>
          </w:tcPr>
          <w:p w14:paraId="609CC9DA" w14:textId="77777777" w:rsidR="00991DD4" w:rsidRPr="00991DD4" w:rsidRDefault="00991DD4" w:rsidP="00991DD4">
            <w:pPr>
              <w:rPr>
                <w:rFonts w:ascii="Calibri" w:hAnsi="Calibri" w:cs="Calibri"/>
                <w:color w:val="000000"/>
              </w:rPr>
            </w:pPr>
            <w:r w:rsidRPr="00991DD4">
              <w:rPr>
                <w:rFonts w:ascii="Calibri" w:hAnsi="Calibri" w:cs="Calibri"/>
                <w:color w:val="000000"/>
              </w:rPr>
              <w:t>-0.325**</w:t>
            </w:r>
          </w:p>
        </w:tc>
        <w:tc>
          <w:tcPr>
            <w:tcW w:w="1300" w:type="dxa"/>
            <w:tcBorders>
              <w:top w:val="nil"/>
              <w:left w:val="nil"/>
              <w:bottom w:val="nil"/>
              <w:right w:val="nil"/>
            </w:tcBorders>
            <w:shd w:val="clear" w:color="auto" w:fill="auto"/>
            <w:noWrap/>
            <w:vAlign w:val="bottom"/>
            <w:hideMark/>
          </w:tcPr>
          <w:p w14:paraId="79F8AA66" w14:textId="77777777" w:rsidR="00991DD4" w:rsidRPr="00991DD4" w:rsidRDefault="00991DD4" w:rsidP="00991DD4">
            <w:pPr>
              <w:rPr>
                <w:rFonts w:ascii="Calibri" w:hAnsi="Calibri" w:cs="Calibri"/>
                <w:color w:val="000000"/>
              </w:rPr>
            </w:pPr>
            <w:r w:rsidRPr="00991DD4">
              <w:rPr>
                <w:rFonts w:ascii="Calibri" w:hAnsi="Calibri" w:cs="Calibri"/>
                <w:color w:val="000000"/>
              </w:rPr>
              <w:t>-0.203**</w:t>
            </w:r>
          </w:p>
        </w:tc>
        <w:tc>
          <w:tcPr>
            <w:tcW w:w="1300" w:type="dxa"/>
            <w:tcBorders>
              <w:top w:val="nil"/>
              <w:left w:val="nil"/>
              <w:bottom w:val="nil"/>
              <w:right w:val="nil"/>
            </w:tcBorders>
            <w:shd w:val="clear" w:color="auto" w:fill="auto"/>
            <w:noWrap/>
            <w:vAlign w:val="bottom"/>
            <w:hideMark/>
          </w:tcPr>
          <w:p w14:paraId="53AE1512" w14:textId="77777777" w:rsidR="00991DD4" w:rsidRPr="00991DD4" w:rsidRDefault="00991DD4" w:rsidP="00991DD4">
            <w:pPr>
              <w:rPr>
                <w:rFonts w:ascii="Calibri" w:hAnsi="Calibri" w:cs="Calibri"/>
                <w:color w:val="000000"/>
              </w:rPr>
            </w:pPr>
            <w:r w:rsidRPr="00991DD4">
              <w:rPr>
                <w:rFonts w:ascii="Calibri" w:hAnsi="Calibri" w:cs="Calibri"/>
                <w:color w:val="000000"/>
              </w:rPr>
              <w:t>0.457***</w:t>
            </w:r>
          </w:p>
        </w:tc>
        <w:tc>
          <w:tcPr>
            <w:tcW w:w="1300" w:type="dxa"/>
            <w:tcBorders>
              <w:top w:val="nil"/>
              <w:left w:val="nil"/>
              <w:bottom w:val="nil"/>
              <w:right w:val="nil"/>
            </w:tcBorders>
            <w:shd w:val="clear" w:color="auto" w:fill="auto"/>
            <w:noWrap/>
            <w:vAlign w:val="bottom"/>
            <w:hideMark/>
          </w:tcPr>
          <w:p w14:paraId="586B43DB" w14:textId="77777777" w:rsidR="00991DD4" w:rsidRPr="00991DD4" w:rsidRDefault="00991DD4" w:rsidP="00991DD4">
            <w:pPr>
              <w:rPr>
                <w:rFonts w:ascii="Calibri" w:hAnsi="Calibri" w:cs="Calibri"/>
                <w:color w:val="000000"/>
              </w:rPr>
            </w:pPr>
            <w:r w:rsidRPr="00991DD4">
              <w:rPr>
                <w:rFonts w:ascii="Calibri" w:hAnsi="Calibri" w:cs="Calibri"/>
                <w:color w:val="000000"/>
              </w:rPr>
              <w:t>-0.169*</w:t>
            </w:r>
          </w:p>
        </w:tc>
      </w:tr>
      <w:tr w:rsidR="00991DD4" w:rsidRPr="00991DD4" w14:paraId="0A5271C8" w14:textId="77777777" w:rsidTr="00991DD4">
        <w:trPr>
          <w:trHeight w:val="320"/>
        </w:trPr>
        <w:tc>
          <w:tcPr>
            <w:tcW w:w="1300" w:type="dxa"/>
            <w:tcBorders>
              <w:top w:val="nil"/>
              <w:left w:val="nil"/>
              <w:bottom w:val="nil"/>
              <w:right w:val="nil"/>
            </w:tcBorders>
            <w:shd w:val="clear" w:color="auto" w:fill="auto"/>
            <w:noWrap/>
            <w:vAlign w:val="bottom"/>
            <w:hideMark/>
          </w:tcPr>
          <w:p w14:paraId="5D5EE23B" w14:textId="77777777" w:rsidR="00991DD4" w:rsidRPr="00991DD4" w:rsidRDefault="00991DD4" w:rsidP="00991DD4">
            <w:pPr>
              <w:rPr>
                <w:rFonts w:ascii="Calibri" w:hAnsi="Calibri" w:cs="Calibri"/>
                <w:color w:val="000000"/>
              </w:rPr>
            </w:pPr>
            <w:r w:rsidRPr="00991DD4">
              <w:rPr>
                <w:rFonts w:ascii="Calibri" w:hAnsi="Calibri" w:cs="Calibri"/>
                <w:color w:val="000000"/>
              </w:rPr>
              <w:t>C3</w:t>
            </w:r>
          </w:p>
        </w:tc>
        <w:tc>
          <w:tcPr>
            <w:tcW w:w="1454" w:type="dxa"/>
            <w:tcBorders>
              <w:top w:val="nil"/>
              <w:left w:val="nil"/>
              <w:bottom w:val="nil"/>
              <w:right w:val="nil"/>
            </w:tcBorders>
            <w:shd w:val="clear" w:color="auto" w:fill="auto"/>
            <w:noWrap/>
            <w:vAlign w:val="bottom"/>
            <w:hideMark/>
          </w:tcPr>
          <w:p w14:paraId="1C19E354" w14:textId="77777777" w:rsidR="00991DD4" w:rsidRPr="00991DD4" w:rsidRDefault="00991DD4" w:rsidP="00991DD4">
            <w:pPr>
              <w:rPr>
                <w:rFonts w:ascii="Calibri" w:hAnsi="Calibri" w:cs="Calibri"/>
                <w:color w:val="000000"/>
              </w:rPr>
            </w:pPr>
            <w:r w:rsidRPr="00991DD4">
              <w:rPr>
                <w:rFonts w:ascii="Calibri" w:hAnsi="Calibri" w:cs="Calibri"/>
                <w:color w:val="000000"/>
              </w:rPr>
              <w:t>0.265***</w:t>
            </w:r>
          </w:p>
        </w:tc>
        <w:tc>
          <w:tcPr>
            <w:tcW w:w="1822" w:type="dxa"/>
            <w:tcBorders>
              <w:top w:val="nil"/>
              <w:left w:val="nil"/>
              <w:bottom w:val="nil"/>
              <w:right w:val="nil"/>
            </w:tcBorders>
            <w:shd w:val="clear" w:color="auto" w:fill="auto"/>
            <w:noWrap/>
            <w:vAlign w:val="bottom"/>
            <w:hideMark/>
          </w:tcPr>
          <w:p w14:paraId="2832C497" w14:textId="77777777" w:rsidR="00991DD4" w:rsidRPr="00991DD4" w:rsidRDefault="00991DD4" w:rsidP="00991DD4">
            <w:pPr>
              <w:rPr>
                <w:rFonts w:ascii="Calibri" w:hAnsi="Calibri" w:cs="Calibri"/>
                <w:color w:val="000000"/>
              </w:rPr>
            </w:pPr>
            <w:r w:rsidRPr="00991DD4">
              <w:rPr>
                <w:rFonts w:ascii="Calibri" w:hAnsi="Calibri" w:cs="Calibri"/>
                <w:color w:val="000000"/>
              </w:rPr>
              <w:t>-0.302*</w:t>
            </w:r>
          </w:p>
        </w:tc>
        <w:tc>
          <w:tcPr>
            <w:tcW w:w="1300" w:type="dxa"/>
            <w:tcBorders>
              <w:top w:val="nil"/>
              <w:left w:val="nil"/>
              <w:bottom w:val="nil"/>
              <w:right w:val="nil"/>
            </w:tcBorders>
            <w:shd w:val="clear" w:color="auto" w:fill="auto"/>
            <w:noWrap/>
            <w:vAlign w:val="bottom"/>
            <w:hideMark/>
          </w:tcPr>
          <w:p w14:paraId="3EAC9BBD" w14:textId="77777777" w:rsidR="00991DD4" w:rsidRPr="00991DD4" w:rsidRDefault="00991DD4" w:rsidP="00991DD4">
            <w:pPr>
              <w:rPr>
                <w:rFonts w:ascii="Calibri" w:hAnsi="Calibri" w:cs="Calibri"/>
                <w:color w:val="000000"/>
              </w:rPr>
            </w:pPr>
            <w:r w:rsidRPr="00991DD4">
              <w:rPr>
                <w:rFonts w:ascii="Calibri" w:hAnsi="Calibri" w:cs="Calibri"/>
                <w:color w:val="000000"/>
              </w:rPr>
              <w:t>0.096</w:t>
            </w:r>
          </w:p>
        </w:tc>
        <w:tc>
          <w:tcPr>
            <w:tcW w:w="1300" w:type="dxa"/>
            <w:tcBorders>
              <w:top w:val="nil"/>
              <w:left w:val="nil"/>
              <w:bottom w:val="nil"/>
              <w:right w:val="nil"/>
            </w:tcBorders>
            <w:shd w:val="clear" w:color="auto" w:fill="auto"/>
            <w:noWrap/>
            <w:vAlign w:val="bottom"/>
            <w:hideMark/>
          </w:tcPr>
          <w:p w14:paraId="7EDF750D" w14:textId="77777777" w:rsidR="00991DD4" w:rsidRPr="00991DD4" w:rsidRDefault="00991DD4" w:rsidP="00991DD4">
            <w:pPr>
              <w:rPr>
                <w:rFonts w:ascii="Calibri" w:hAnsi="Calibri" w:cs="Calibri"/>
                <w:color w:val="000000"/>
              </w:rPr>
            </w:pPr>
            <w:r w:rsidRPr="00991DD4">
              <w:rPr>
                <w:rFonts w:ascii="Calibri" w:hAnsi="Calibri" w:cs="Calibri"/>
                <w:color w:val="000000"/>
              </w:rPr>
              <w:t>0.533***</w:t>
            </w:r>
          </w:p>
        </w:tc>
        <w:tc>
          <w:tcPr>
            <w:tcW w:w="1300" w:type="dxa"/>
            <w:tcBorders>
              <w:top w:val="nil"/>
              <w:left w:val="nil"/>
              <w:bottom w:val="nil"/>
              <w:right w:val="nil"/>
            </w:tcBorders>
            <w:shd w:val="clear" w:color="auto" w:fill="auto"/>
            <w:noWrap/>
            <w:vAlign w:val="bottom"/>
            <w:hideMark/>
          </w:tcPr>
          <w:p w14:paraId="5D9A7A4B" w14:textId="77777777" w:rsidR="00991DD4" w:rsidRPr="00991DD4" w:rsidRDefault="00991DD4" w:rsidP="00991DD4">
            <w:pPr>
              <w:rPr>
                <w:rFonts w:ascii="Calibri" w:hAnsi="Calibri" w:cs="Calibri"/>
                <w:color w:val="000000"/>
              </w:rPr>
            </w:pPr>
            <w:r w:rsidRPr="00991DD4">
              <w:rPr>
                <w:rFonts w:ascii="Calibri" w:hAnsi="Calibri" w:cs="Calibri"/>
                <w:color w:val="000000"/>
              </w:rPr>
              <w:t>0.163*</w:t>
            </w:r>
          </w:p>
        </w:tc>
      </w:tr>
      <w:tr w:rsidR="00991DD4" w:rsidRPr="00991DD4" w14:paraId="3540B108" w14:textId="77777777" w:rsidTr="00991DD4">
        <w:trPr>
          <w:trHeight w:val="320"/>
        </w:trPr>
        <w:tc>
          <w:tcPr>
            <w:tcW w:w="1300" w:type="dxa"/>
            <w:tcBorders>
              <w:top w:val="nil"/>
              <w:left w:val="nil"/>
              <w:bottom w:val="nil"/>
              <w:right w:val="nil"/>
            </w:tcBorders>
            <w:shd w:val="clear" w:color="auto" w:fill="auto"/>
            <w:noWrap/>
            <w:vAlign w:val="bottom"/>
            <w:hideMark/>
          </w:tcPr>
          <w:p w14:paraId="17E3B3AA" w14:textId="77777777" w:rsidR="00991DD4" w:rsidRPr="00991DD4" w:rsidRDefault="00991DD4" w:rsidP="00991DD4">
            <w:pPr>
              <w:rPr>
                <w:rFonts w:ascii="Calibri" w:hAnsi="Calibri" w:cs="Calibri"/>
                <w:color w:val="000000"/>
              </w:rPr>
            </w:pPr>
            <w:r w:rsidRPr="00991DD4">
              <w:rPr>
                <w:rFonts w:ascii="Calibri" w:hAnsi="Calibri" w:cs="Calibri"/>
                <w:color w:val="000000"/>
              </w:rPr>
              <w:t>C4</w:t>
            </w:r>
          </w:p>
        </w:tc>
        <w:tc>
          <w:tcPr>
            <w:tcW w:w="1454" w:type="dxa"/>
            <w:tcBorders>
              <w:top w:val="nil"/>
              <w:left w:val="nil"/>
              <w:bottom w:val="nil"/>
              <w:right w:val="nil"/>
            </w:tcBorders>
            <w:shd w:val="clear" w:color="auto" w:fill="auto"/>
            <w:noWrap/>
            <w:vAlign w:val="bottom"/>
            <w:hideMark/>
          </w:tcPr>
          <w:p w14:paraId="15704878" w14:textId="77777777" w:rsidR="00991DD4" w:rsidRPr="00991DD4" w:rsidRDefault="00991DD4" w:rsidP="00991DD4">
            <w:pPr>
              <w:rPr>
                <w:rFonts w:ascii="Calibri" w:hAnsi="Calibri" w:cs="Calibri"/>
                <w:color w:val="000000"/>
              </w:rPr>
            </w:pPr>
            <w:r w:rsidRPr="00991DD4">
              <w:rPr>
                <w:rFonts w:ascii="Calibri" w:hAnsi="Calibri" w:cs="Calibri"/>
                <w:color w:val="000000"/>
              </w:rPr>
              <w:t>0.183*</w:t>
            </w:r>
          </w:p>
        </w:tc>
        <w:tc>
          <w:tcPr>
            <w:tcW w:w="1822" w:type="dxa"/>
            <w:tcBorders>
              <w:top w:val="nil"/>
              <w:left w:val="nil"/>
              <w:bottom w:val="nil"/>
              <w:right w:val="nil"/>
            </w:tcBorders>
            <w:shd w:val="clear" w:color="auto" w:fill="auto"/>
            <w:noWrap/>
            <w:vAlign w:val="bottom"/>
            <w:hideMark/>
          </w:tcPr>
          <w:p w14:paraId="0F98D08E" w14:textId="77777777" w:rsidR="00991DD4" w:rsidRPr="00991DD4" w:rsidRDefault="00991DD4" w:rsidP="00991DD4">
            <w:pPr>
              <w:rPr>
                <w:rFonts w:ascii="Calibri" w:hAnsi="Calibri" w:cs="Calibri"/>
                <w:color w:val="000000"/>
              </w:rPr>
            </w:pPr>
            <w:r w:rsidRPr="00991DD4">
              <w:rPr>
                <w:rFonts w:ascii="Calibri" w:hAnsi="Calibri" w:cs="Calibri"/>
                <w:color w:val="000000"/>
              </w:rPr>
              <w:t>0.816***</w:t>
            </w:r>
          </w:p>
        </w:tc>
        <w:tc>
          <w:tcPr>
            <w:tcW w:w="1300" w:type="dxa"/>
            <w:tcBorders>
              <w:top w:val="nil"/>
              <w:left w:val="nil"/>
              <w:bottom w:val="nil"/>
              <w:right w:val="nil"/>
            </w:tcBorders>
            <w:shd w:val="clear" w:color="auto" w:fill="auto"/>
            <w:noWrap/>
            <w:vAlign w:val="bottom"/>
            <w:hideMark/>
          </w:tcPr>
          <w:p w14:paraId="74858A76" w14:textId="77777777" w:rsidR="00991DD4" w:rsidRPr="00991DD4" w:rsidRDefault="00991DD4" w:rsidP="00991DD4">
            <w:pPr>
              <w:rPr>
                <w:rFonts w:ascii="Calibri" w:hAnsi="Calibri" w:cs="Calibri"/>
                <w:color w:val="000000"/>
              </w:rPr>
            </w:pPr>
            <w:r w:rsidRPr="00991DD4">
              <w:rPr>
                <w:rFonts w:ascii="Calibri" w:hAnsi="Calibri" w:cs="Calibri"/>
                <w:color w:val="000000"/>
              </w:rPr>
              <w:t>-0.097</w:t>
            </w:r>
          </w:p>
        </w:tc>
        <w:tc>
          <w:tcPr>
            <w:tcW w:w="1300" w:type="dxa"/>
            <w:tcBorders>
              <w:top w:val="nil"/>
              <w:left w:val="nil"/>
              <w:bottom w:val="nil"/>
              <w:right w:val="nil"/>
            </w:tcBorders>
            <w:shd w:val="clear" w:color="auto" w:fill="auto"/>
            <w:noWrap/>
            <w:vAlign w:val="bottom"/>
            <w:hideMark/>
          </w:tcPr>
          <w:p w14:paraId="421DB785" w14:textId="77777777" w:rsidR="00991DD4" w:rsidRPr="00991DD4" w:rsidRDefault="00991DD4" w:rsidP="00991DD4">
            <w:pPr>
              <w:rPr>
                <w:rFonts w:ascii="Calibri" w:hAnsi="Calibri" w:cs="Calibri"/>
                <w:color w:val="000000"/>
              </w:rPr>
            </w:pPr>
            <w:r w:rsidRPr="00991DD4">
              <w:rPr>
                <w:rFonts w:ascii="Calibri" w:hAnsi="Calibri" w:cs="Calibri"/>
                <w:color w:val="000000"/>
              </w:rPr>
              <w:t>0.034</w:t>
            </w:r>
          </w:p>
        </w:tc>
        <w:tc>
          <w:tcPr>
            <w:tcW w:w="1300" w:type="dxa"/>
            <w:tcBorders>
              <w:top w:val="nil"/>
              <w:left w:val="nil"/>
              <w:bottom w:val="nil"/>
              <w:right w:val="nil"/>
            </w:tcBorders>
            <w:shd w:val="clear" w:color="auto" w:fill="auto"/>
            <w:noWrap/>
            <w:vAlign w:val="bottom"/>
            <w:hideMark/>
          </w:tcPr>
          <w:p w14:paraId="09163D77" w14:textId="77777777" w:rsidR="00991DD4" w:rsidRPr="00991DD4" w:rsidRDefault="00991DD4" w:rsidP="00991DD4">
            <w:pPr>
              <w:rPr>
                <w:rFonts w:ascii="Calibri" w:hAnsi="Calibri" w:cs="Calibri"/>
                <w:color w:val="000000"/>
              </w:rPr>
            </w:pPr>
            <w:r w:rsidRPr="00991DD4">
              <w:rPr>
                <w:rFonts w:ascii="Calibri" w:hAnsi="Calibri" w:cs="Calibri"/>
                <w:color w:val="000000"/>
              </w:rPr>
              <w:t>0.012</w:t>
            </w:r>
          </w:p>
        </w:tc>
      </w:tr>
      <w:tr w:rsidR="00991DD4" w:rsidRPr="00991DD4" w14:paraId="630B67D0" w14:textId="77777777" w:rsidTr="00991DD4">
        <w:trPr>
          <w:trHeight w:val="320"/>
        </w:trPr>
        <w:tc>
          <w:tcPr>
            <w:tcW w:w="1300" w:type="dxa"/>
            <w:tcBorders>
              <w:top w:val="nil"/>
              <w:left w:val="nil"/>
              <w:bottom w:val="nil"/>
              <w:right w:val="nil"/>
            </w:tcBorders>
            <w:shd w:val="clear" w:color="auto" w:fill="auto"/>
            <w:noWrap/>
            <w:vAlign w:val="bottom"/>
            <w:hideMark/>
          </w:tcPr>
          <w:p w14:paraId="0DD45F98" w14:textId="77777777" w:rsidR="00991DD4" w:rsidRPr="00991DD4" w:rsidRDefault="00991DD4" w:rsidP="00991DD4">
            <w:pPr>
              <w:rPr>
                <w:rFonts w:ascii="Calibri" w:hAnsi="Calibri" w:cs="Calibri"/>
                <w:color w:val="000000"/>
              </w:rPr>
            </w:pPr>
            <w:r w:rsidRPr="00991DD4">
              <w:rPr>
                <w:rFonts w:ascii="Calibri" w:hAnsi="Calibri" w:cs="Calibri"/>
                <w:color w:val="000000"/>
              </w:rPr>
              <w:t>C5</w:t>
            </w:r>
          </w:p>
        </w:tc>
        <w:tc>
          <w:tcPr>
            <w:tcW w:w="1454" w:type="dxa"/>
            <w:tcBorders>
              <w:top w:val="nil"/>
              <w:left w:val="nil"/>
              <w:bottom w:val="nil"/>
              <w:right w:val="nil"/>
            </w:tcBorders>
            <w:shd w:val="clear" w:color="auto" w:fill="auto"/>
            <w:noWrap/>
            <w:vAlign w:val="bottom"/>
            <w:hideMark/>
          </w:tcPr>
          <w:p w14:paraId="2763FBF9" w14:textId="77777777" w:rsidR="00991DD4" w:rsidRPr="00991DD4" w:rsidRDefault="00991DD4" w:rsidP="00991DD4">
            <w:pPr>
              <w:rPr>
                <w:rFonts w:ascii="Calibri" w:hAnsi="Calibri" w:cs="Calibri"/>
                <w:color w:val="000000"/>
              </w:rPr>
            </w:pPr>
            <w:r w:rsidRPr="00991DD4">
              <w:rPr>
                <w:rFonts w:ascii="Calibri" w:hAnsi="Calibri" w:cs="Calibri"/>
                <w:color w:val="000000"/>
              </w:rPr>
              <w:t>0.068</w:t>
            </w:r>
          </w:p>
        </w:tc>
        <w:tc>
          <w:tcPr>
            <w:tcW w:w="1822" w:type="dxa"/>
            <w:tcBorders>
              <w:top w:val="nil"/>
              <w:left w:val="nil"/>
              <w:bottom w:val="nil"/>
              <w:right w:val="nil"/>
            </w:tcBorders>
            <w:shd w:val="clear" w:color="auto" w:fill="auto"/>
            <w:noWrap/>
            <w:vAlign w:val="bottom"/>
            <w:hideMark/>
          </w:tcPr>
          <w:p w14:paraId="41C64A50" w14:textId="77777777" w:rsidR="00991DD4" w:rsidRPr="00991DD4" w:rsidRDefault="00991DD4" w:rsidP="00991DD4">
            <w:pPr>
              <w:rPr>
                <w:rFonts w:ascii="Calibri" w:hAnsi="Calibri" w:cs="Calibri"/>
                <w:color w:val="000000"/>
              </w:rPr>
            </w:pPr>
            <w:r w:rsidRPr="00991DD4">
              <w:rPr>
                <w:rFonts w:ascii="Calibri" w:hAnsi="Calibri" w:cs="Calibri"/>
                <w:color w:val="000000"/>
              </w:rPr>
              <w:t>0.681***</w:t>
            </w:r>
          </w:p>
        </w:tc>
        <w:tc>
          <w:tcPr>
            <w:tcW w:w="1300" w:type="dxa"/>
            <w:tcBorders>
              <w:top w:val="nil"/>
              <w:left w:val="nil"/>
              <w:bottom w:val="nil"/>
              <w:right w:val="nil"/>
            </w:tcBorders>
            <w:shd w:val="clear" w:color="auto" w:fill="auto"/>
            <w:noWrap/>
            <w:vAlign w:val="bottom"/>
            <w:hideMark/>
          </w:tcPr>
          <w:p w14:paraId="6F1DA425" w14:textId="77777777" w:rsidR="00991DD4" w:rsidRPr="00991DD4" w:rsidRDefault="00991DD4" w:rsidP="00991DD4">
            <w:pPr>
              <w:rPr>
                <w:rFonts w:ascii="Calibri" w:hAnsi="Calibri" w:cs="Calibri"/>
                <w:color w:val="000000"/>
              </w:rPr>
            </w:pPr>
            <w:r w:rsidRPr="00991DD4">
              <w:rPr>
                <w:rFonts w:ascii="Calibri" w:hAnsi="Calibri" w:cs="Calibri"/>
                <w:color w:val="000000"/>
              </w:rPr>
              <w:t>0.133</w:t>
            </w:r>
          </w:p>
        </w:tc>
        <w:tc>
          <w:tcPr>
            <w:tcW w:w="1300" w:type="dxa"/>
            <w:tcBorders>
              <w:top w:val="nil"/>
              <w:left w:val="nil"/>
              <w:bottom w:val="nil"/>
              <w:right w:val="nil"/>
            </w:tcBorders>
            <w:shd w:val="clear" w:color="auto" w:fill="auto"/>
            <w:noWrap/>
            <w:vAlign w:val="bottom"/>
            <w:hideMark/>
          </w:tcPr>
          <w:p w14:paraId="5F2F0B69" w14:textId="77777777" w:rsidR="00991DD4" w:rsidRPr="00991DD4" w:rsidRDefault="00991DD4" w:rsidP="00991DD4">
            <w:pPr>
              <w:rPr>
                <w:rFonts w:ascii="Calibri" w:hAnsi="Calibri" w:cs="Calibri"/>
                <w:color w:val="000000"/>
              </w:rPr>
            </w:pPr>
            <w:r w:rsidRPr="00991DD4">
              <w:rPr>
                <w:rFonts w:ascii="Calibri" w:hAnsi="Calibri" w:cs="Calibri"/>
                <w:color w:val="000000"/>
              </w:rPr>
              <w:t>-0.147</w:t>
            </w:r>
          </w:p>
        </w:tc>
        <w:tc>
          <w:tcPr>
            <w:tcW w:w="1300" w:type="dxa"/>
            <w:tcBorders>
              <w:top w:val="nil"/>
              <w:left w:val="nil"/>
              <w:bottom w:val="nil"/>
              <w:right w:val="nil"/>
            </w:tcBorders>
            <w:shd w:val="clear" w:color="auto" w:fill="auto"/>
            <w:noWrap/>
            <w:vAlign w:val="bottom"/>
            <w:hideMark/>
          </w:tcPr>
          <w:p w14:paraId="2AD5B19C" w14:textId="77777777" w:rsidR="00991DD4" w:rsidRPr="00991DD4" w:rsidRDefault="00991DD4" w:rsidP="00991DD4">
            <w:pPr>
              <w:rPr>
                <w:rFonts w:ascii="Calibri" w:hAnsi="Calibri" w:cs="Calibri"/>
                <w:color w:val="000000"/>
              </w:rPr>
            </w:pPr>
            <w:r w:rsidRPr="00991DD4">
              <w:rPr>
                <w:rFonts w:ascii="Calibri" w:hAnsi="Calibri" w:cs="Calibri"/>
                <w:color w:val="000000"/>
              </w:rPr>
              <w:t>0.184*</w:t>
            </w:r>
          </w:p>
        </w:tc>
      </w:tr>
      <w:tr w:rsidR="00991DD4" w:rsidRPr="00991DD4" w14:paraId="3E4CFDAE" w14:textId="77777777" w:rsidTr="00991DD4">
        <w:trPr>
          <w:trHeight w:val="320"/>
        </w:trPr>
        <w:tc>
          <w:tcPr>
            <w:tcW w:w="1300" w:type="dxa"/>
            <w:tcBorders>
              <w:top w:val="nil"/>
              <w:left w:val="nil"/>
              <w:bottom w:val="nil"/>
              <w:right w:val="nil"/>
            </w:tcBorders>
            <w:shd w:val="clear" w:color="auto" w:fill="auto"/>
            <w:noWrap/>
            <w:vAlign w:val="bottom"/>
            <w:hideMark/>
          </w:tcPr>
          <w:p w14:paraId="479A94F7" w14:textId="77777777" w:rsidR="00991DD4" w:rsidRPr="00991DD4" w:rsidRDefault="00991DD4" w:rsidP="00991DD4">
            <w:pPr>
              <w:rPr>
                <w:rFonts w:ascii="Calibri" w:hAnsi="Calibri" w:cs="Calibri"/>
                <w:color w:val="000000"/>
              </w:rPr>
            </w:pPr>
            <w:r w:rsidRPr="00991DD4">
              <w:rPr>
                <w:rFonts w:ascii="Calibri" w:hAnsi="Calibri" w:cs="Calibri"/>
                <w:color w:val="000000"/>
              </w:rPr>
              <w:t>C6</w:t>
            </w:r>
          </w:p>
        </w:tc>
        <w:tc>
          <w:tcPr>
            <w:tcW w:w="1454" w:type="dxa"/>
            <w:tcBorders>
              <w:top w:val="nil"/>
              <w:left w:val="nil"/>
              <w:bottom w:val="nil"/>
              <w:right w:val="nil"/>
            </w:tcBorders>
            <w:shd w:val="clear" w:color="auto" w:fill="auto"/>
            <w:noWrap/>
            <w:vAlign w:val="bottom"/>
            <w:hideMark/>
          </w:tcPr>
          <w:p w14:paraId="1051B1FB" w14:textId="77777777" w:rsidR="00991DD4" w:rsidRPr="00991DD4" w:rsidRDefault="00991DD4" w:rsidP="00991DD4">
            <w:pPr>
              <w:rPr>
                <w:rFonts w:ascii="Calibri" w:hAnsi="Calibri" w:cs="Calibri"/>
                <w:color w:val="000000"/>
              </w:rPr>
            </w:pPr>
            <w:r w:rsidRPr="00991DD4">
              <w:rPr>
                <w:rFonts w:ascii="Calibri" w:hAnsi="Calibri" w:cs="Calibri"/>
                <w:color w:val="000000"/>
              </w:rPr>
              <w:t>-0.071</w:t>
            </w:r>
          </w:p>
        </w:tc>
        <w:tc>
          <w:tcPr>
            <w:tcW w:w="1822" w:type="dxa"/>
            <w:tcBorders>
              <w:top w:val="nil"/>
              <w:left w:val="nil"/>
              <w:bottom w:val="nil"/>
              <w:right w:val="nil"/>
            </w:tcBorders>
            <w:shd w:val="clear" w:color="auto" w:fill="auto"/>
            <w:noWrap/>
            <w:vAlign w:val="bottom"/>
            <w:hideMark/>
          </w:tcPr>
          <w:p w14:paraId="2925B364" w14:textId="77777777" w:rsidR="00991DD4" w:rsidRPr="00991DD4" w:rsidRDefault="00991DD4" w:rsidP="00991DD4">
            <w:pPr>
              <w:rPr>
                <w:rFonts w:ascii="Calibri" w:hAnsi="Calibri" w:cs="Calibri"/>
                <w:color w:val="000000"/>
              </w:rPr>
            </w:pPr>
            <w:r w:rsidRPr="00991DD4">
              <w:rPr>
                <w:rFonts w:ascii="Calibri" w:hAnsi="Calibri" w:cs="Calibri"/>
                <w:color w:val="000000"/>
              </w:rPr>
              <w:t>0.585***</w:t>
            </w:r>
          </w:p>
        </w:tc>
        <w:tc>
          <w:tcPr>
            <w:tcW w:w="1300" w:type="dxa"/>
            <w:tcBorders>
              <w:top w:val="nil"/>
              <w:left w:val="nil"/>
              <w:bottom w:val="nil"/>
              <w:right w:val="nil"/>
            </w:tcBorders>
            <w:shd w:val="clear" w:color="auto" w:fill="auto"/>
            <w:noWrap/>
            <w:vAlign w:val="bottom"/>
            <w:hideMark/>
          </w:tcPr>
          <w:p w14:paraId="265FC890" w14:textId="77777777" w:rsidR="00991DD4" w:rsidRPr="00991DD4" w:rsidRDefault="00991DD4" w:rsidP="00991DD4">
            <w:pPr>
              <w:rPr>
                <w:rFonts w:ascii="Calibri" w:hAnsi="Calibri" w:cs="Calibri"/>
                <w:color w:val="000000"/>
              </w:rPr>
            </w:pPr>
            <w:r w:rsidRPr="00991DD4">
              <w:rPr>
                <w:rFonts w:ascii="Calibri" w:hAnsi="Calibri" w:cs="Calibri"/>
                <w:color w:val="000000"/>
              </w:rPr>
              <w:t>-0.194*</w:t>
            </w:r>
          </w:p>
        </w:tc>
        <w:tc>
          <w:tcPr>
            <w:tcW w:w="1300" w:type="dxa"/>
            <w:tcBorders>
              <w:top w:val="nil"/>
              <w:left w:val="nil"/>
              <w:bottom w:val="nil"/>
              <w:right w:val="nil"/>
            </w:tcBorders>
            <w:shd w:val="clear" w:color="auto" w:fill="auto"/>
            <w:noWrap/>
            <w:vAlign w:val="bottom"/>
            <w:hideMark/>
          </w:tcPr>
          <w:p w14:paraId="439E0FDC" w14:textId="77777777" w:rsidR="00991DD4" w:rsidRPr="00991DD4" w:rsidRDefault="00991DD4" w:rsidP="00991DD4">
            <w:pPr>
              <w:rPr>
                <w:rFonts w:ascii="Calibri" w:hAnsi="Calibri" w:cs="Calibri"/>
                <w:color w:val="000000"/>
              </w:rPr>
            </w:pPr>
            <w:r w:rsidRPr="00991DD4">
              <w:rPr>
                <w:rFonts w:ascii="Calibri" w:hAnsi="Calibri" w:cs="Calibri"/>
                <w:color w:val="000000"/>
              </w:rPr>
              <w:t>0.013</w:t>
            </w:r>
          </w:p>
        </w:tc>
        <w:tc>
          <w:tcPr>
            <w:tcW w:w="1300" w:type="dxa"/>
            <w:tcBorders>
              <w:top w:val="nil"/>
              <w:left w:val="nil"/>
              <w:bottom w:val="nil"/>
              <w:right w:val="nil"/>
            </w:tcBorders>
            <w:shd w:val="clear" w:color="auto" w:fill="auto"/>
            <w:noWrap/>
            <w:vAlign w:val="bottom"/>
            <w:hideMark/>
          </w:tcPr>
          <w:p w14:paraId="21D332B5" w14:textId="77777777" w:rsidR="00991DD4" w:rsidRPr="00991DD4" w:rsidRDefault="00991DD4" w:rsidP="00991DD4">
            <w:pPr>
              <w:rPr>
                <w:rFonts w:ascii="Calibri" w:hAnsi="Calibri" w:cs="Calibri"/>
                <w:color w:val="000000"/>
              </w:rPr>
            </w:pPr>
            <w:r w:rsidRPr="00991DD4">
              <w:rPr>
                <w:rFonts w:ascii="Calibri" w:hAnsi="Calibri" w:cs="Calibri"/>
                <w:color w:val="000000"/>
              </w:rPr>
              <w:t>0.321***</w:t>
            </w:r>
          </w:p>
        </w:tc>
      </w:tr>
      <w:tr w:rsidR="00991DD4" w:rsidRPr="00991DD4" w14:paraId="0B4435CA" w14:textId="77777777" w:rsidTr="00991DD4">
        <w:trPr>
          <w:trHeight w:val="320"/>
        </w:trPr>
        <w:tc>
          <w:tcPr>
            <w:tcW w:w="1300" w:type="dxa"/>
            <w:tcBorders>
              <w:top w:val="nil"/>
              <w:left w:val="nil"/>
              <w:bottom w:val="nil"/>
              <w:right w:val="nil"/>
            </w:tcBorders>
            <w:shd w:val="clear" w:color="auto" w:fill="auto"/>
            <w:noWrap/>
            <w:vAlign w:val="bottom"/>
            <w:hideMark/>
          </w:tcPr>
          <w:p w14:paraId="2AACD155" w14:textId="77777777" w:rsidR="00991DD4" w:rsidRPr="00991DD4" w:rsidRDefault="00991DD4" w:rsidP="00991DD4">
            <w:pPr>
              <w:rPr>
                <w:rFonts w:ascii="Calibri" w:hAnsi="Calibri" w:cs="Calibri"/>
                <w:color w:val="000000"/>
              </w:rPr>
            </w:pPr>
            <w:r w:rsidRPr="00991DD4">
              <w:rPr>
                <w:rFonts w:ascii="Calibri" w:hAnsi="Calibri" w:cs="Calibri"/>
                <w:color w:val="000000"/>
              </w:rPr>
              <w:t>C7</w:t>
            </w:r>
          </w:p>
        </w:tc>
        <w:tc>
          <w:tcPr>
            <w:tcW w:w="1454" w:type="dxa"/>
            <w:tcBorders>
              <w:top w:val="nil"/>
              <w:left w:val="nil"/>
              <w:bottom w:val="nil"/>
              <w:right w:val="nil"/>
            </w:tcBorders>
            <w:shd w:val="clear" w:color="auto" w:fill="auto"/>
            <w:noWrap/>
            <w:vAlign w:val="bottom"/>
            <w:hideMark/>
          </w:tcPr>
          <w:p w14:paraId="42E76A8B" w14:textId="77777777" w:rsidR="00991DD4" w:rsidRPr="00991DD4" w:rsidRDefault="00991DD4" w:rsidP="00991DD4">
            <w:pPr>
              <w:rPr>
                <w:rFonts w:ascii="Calibri" w:hAnsi="Calibri" w:cs="Calibri"/>
                <w:color w:val="000000"/>
              </w:rPr>
            </w:pPr>
            <w:r w:rsidRPr="00991DD4">
              <w:rPr>
                <w:rFonts w:ascii="Calibri" w:hAnsi="Calibri" w:cs="Calibri"/>
                <w:color w:val="000000"/>
              </w:rPr>
              <w:t>0.032</w:t>
            </w:r>
          </w:p>
        </w:tc>
        <w:tc>
          <w:tcPr>
            <w:tcW w:w="1822" w:type="dxa"/>
            <w:tcBorders>
              <w:top w:val="nil"/>
              <w:left w:val="nil"/>
              <w:bottom w:val="nil"/>
              <w:right w:val="nil"/>
            </w:tcBorders>
            <w:shd w:val="clear" w:color="auto" w:fill="auto"/>
            <w:noWrap/>
            <w:vAlign w:val="bottom"/>
            <w:hideMark/>
          </w:tcPr>
          <w:p w14:paraId="42EF26F8" w14:textId="77777777" w:rsidR="00991DD4" w:rsidRPr="00991DD4" w:rsidRDefault="00991DD4" w:rsidP="00991DD4">
            <w:pPr>
              <w:rPr>
                <w:rFonts w:ascii="Calibri" w:hAnsi="Calibri" w:cs="Calibri"/>
                <w:color w:val="000000"/>
              </w:rPr>
            </w:pPr>
            <w:r w:rsidRPr="00991DD4">
              <w:rPr>
                <w:rFonts w:ascii="Calibri" w:hAnsi="Calibri" w:cs="Calibri"/>
                <w:color w:val="000000"/>
              </w:rPr>
              <w:t>-0.46***</w:t>
            </w:r>
          </w:p>
        </w:tc>
        <w:tc>
          <w:tcPr>
            <w:tcW w:w="1300" w:type="dxa"/>
            <w:tcBorders>
              <w:top w:val="nil"/>
              <w:left w:val="nil"/>
              <w:bottom w:val="nil"/>
              <w:right w:val="nil"/>
            </w:tcBorders>
            <w:shd w:val="clear" w:color="auto" w:fill="auto"/>
            <w:noWrap/>
            <w:vAlign w:val="bottom"/>
            <w:hideMark/>
          </w:tcPr>
          <w:p w14:paraId="6BB6D514" w14:textId="77777777" w:rsidR="00991DD4" w:rsidRPr="00991DD4" w:rsidRDefault="00991DD4" w:rsidP="00991DD4">
            <w:pPr>
              <w:rPr>
                <w:rFonts w:ascii="Calibri" w:hAnsi="Calibri" w:cs="Calibri"/>
                <w:color w:val="000000"/>
              </w:rPr>
            </w:pPr>
            <w:r w:rsidRPr="00991DD4">
              <w:rPr>
                <w:rFonts w:ascii="Calibri" w:hAnsi="Calibri" w:cs="Calibri"/>
                <w:color w:val="000000"/>
              </w:rPr>
              <w:t>0.045</w:t>
            </w:r>
          </w:p>
        </w:tc>
        <w:tc>
          <w:tcPr>
            <w:tcW w:w="1300" w:type="dxa"/>
            <w:tcBorders>
              <w:top w:val="nil"/>
              <w:left w:val="nil"/>
              <w:bottom w:val="nil"/>
              <w:right w:val="nil"/>
            </w:tcBorders>
            <w:shd w:val="clear" w:color="auto" w:fill="auto"/>
            <w:noWrap/>
            <w:vAlign w:val="bottom"/>
            <w:hideMark/>
          </w:tcPr>
          <w:p w14:paraId="60194A10" w14:textId="77777777" w:rsidR="00991DD4" w:rsidRPr="00991DD4" w:rsidRDefault="00991DD4" w:rsidP="00991DD4">
            <w:pPr>
              <w:rPr>
                <w:rFonts w:ascii="Calibri" w:hAnsi="Calibri" w:cs="Calibri"/>
                <w:color w:val="000000"/>
              </w:rPr>
            </w:pPr>
            <w:r w:rsidRPr="00991DD4">
              <w:rPr>
                <w:rFonts w:ascii="Calibri" w:hAnsi="Calibri" w:cs="Calibri"/>
                <w:color w:val="000000"/>
              </w:rPr>
              <w:t>0.364***</w:t>
            </w:r>
          </w:p>
        </w:tc>
        <w:tc>
          <w:tcPr>
            <w:tcW w:w="1300" w:type="dxa"/>
            <w:tcBorders>
              <w:top w:val="nil"/>
              <w:left w:val="nil"/>
              <w:bottom w:val="nil"/>
              <w:right w:val="nil"/>
            </w:tcBorders>
            <w:shd w:val="clear" w:color="auto" w:fill="auto"/>
            <w:noWrap/>
            <w:vAlign w:val="bottom"/>
            <w:hideMark/>
          </w:tcPr>
          <w:p w14:paraId="453B33EF" w14:textId="77777777" w:rsidR="00991DD4" w:rsidRPr="00991DD4" w:rsidRDefault="00991DD4" w:rsidP="00991DD4">
            <w:pPr>
              <w:rPr>
                <w:rFonts w:ascii="Calibri" w:hAnsi="Calibri" w:cs="Calibri"/>
                <w:color w:val="000000"/>
              </w:rPr>
            </w:pPr>
            <w:r w:rsidRPr="00991DD4">
              <w:rPr>
                <w:rFonts w:ascii="Calibri" w:hAnsi="Calibri" w:cs="Calibri"/>
                <w:color w:val="000000"/>
              </w:rPr>
              <w:t>0.185**</w:t>
            </w:r>
          </w:p>
        </w:tc>
      </w:tr>
      <w:tr w:rsidR="00991DD4" w:rsidRPr="00991DD4" w14:paraId="5DC6B0E7" w14:textId="77777777" w:rsidTr="00991DD4">
        <w:trPr>
          <w:trHeight w:val="320"/>
        </w:trPr>
        <w:tc>
          <w:tcPr>
            <w:tcW w:w="1300" w:type="dxa"/>
            <w:tcBorders>
              <w:top w:val="nil"/>
              <w:left w:val="nil"/>
              <w:bottom w:val="nil"/>
              <w:right w:val="nil"/>
            </w:tcBorders>
            <w:shd w:val="clear" w:color="auto" w:fill="auto"/>
            <w:noWrap/>
            <w:vAlign w:val="bottom"/>
            <w:hideMark/>
          </w:tcPr>
          <w:p w14:paraId="52D03151" w14:textId="77777777" w:rsidR="00991DD4" w:rsidRPr="00991DD4" w:rsidRDefault="00991DD4" w:rsidP="00991DD4">
            <w:pPr>
              <w:rPr>
                <w:rFonts w:ascii="Calibri" w:hAnsi="Calibri" w:cs="Calibri"/>
                <w:color w:val="000000"/>
              </w:rPr>
            </w:pPr>
            <w:r w:rsidRPr="00991DD4">
              <w:rPr>
                <w:rFonts w:ascii="Calibri" w:hAnsi="Calibri" w:cs="Calibri"/>
                <w:color w:val="000000"/>
              </w:rPr>
              <w:t>C8</w:t>
            </w:r>
          </w:p>
        </w:tc>
        <w:tc>
          <w:tcPr>
            <w:tcW w:w="1454" w:type="dxa"/>
            <w:tcBorders>
              <w:top w:val="nil"/>
              <w:left w:val="nil"/>
              <w:bottom w:val="nil"/>
              <w:right w:val="nil"/>
            </w:tcBorders>
            <w:shd w:val="clear" w:color="auto" w:fill="auto"/>
            <w:noWrap/>
            <w:vAlign w:val="bottom"/>
            <w:hideMark/>
          </w:tcPr>
          <w:p w14:paraId="1800CD57" w14:textId="77777777" w:rsidR="00991DD4" w:rsidRPr="00991DD4" w:rsidRDefault="00991DD4" w:rsidP="00991DD4">
            <w:pPr>
              <w:rPr>
                <w:rFonts w:ascii="Calibri" w:hAnsi="Calibri" w:cs="Calibri"/>
                <w:color w:val="000000"/>
              </w:rPr>
            </w:pPr>
            <w:r w:rsidRPr="00991DD4">
              <w:rPr>
                <w:rFonts w:ascii="Calibri" w:hAnsi="Calibri" w:cs="Calibri"/>
                <w:color w:val="000000"/>
              </w:rPr>
              <w:t>0.054</w:t>
            </w:r>
          </w:p>
        </w:tc>
        <w:tc>
          <w:tcPr>
            <w:tcW w:w="1822" w:type="dxa"/>
            <w:tcBorders>
              <w:top w:val="nil"/>
              <w:left w:val="nil"/>
              <w:bottom w:val="nil"/>
              <w:right w:val="nil"/>
            </w:tcBorders>
            <w:shd w:val="clear" w:color="auto" w:fill="auto"/>
            <w:noWrap/>
            <w:vAlign w:val="bottom"/>
            <w:hideMark/>
          </w:tcPr>
          <w:p w14:paraId="71D23F12" w14:textId="77777777" w:rsidR="00991DD4" w:rsidRPr="00991DD4" w:rsidRDefault="00991DD4" w:rsidP="00991DD4">
            <w:pPr>
              <w:rPr>
                <w:rFonts w:ascii="Calibri" w:hAnsi="Calibri" w:cs="Calibri"/>
                <w:color w:val="000000"/>
              </w:rPr>
            </w:pPr>
            <w:r w:rsidRPr="00991DD4">
              <w:rPr>
                <w:rFonts w:ascii="Calibri" w:hAnsi="Calibri" w:cs="Calibri"/>
                <w:color w:val="000000"/>
              </w:rPr>
              <w:t>0.35***</w:t>
            </w:r>
          </w:p>
        </w:tc>
        <w:tc>
          <w:tcPr>
            <w:tcW w:w="1300" w:type="dxa"/>
            <w:tcBorders>
              <w:top w:val="nil"/>
              <w:left w:val="nil"/>
              <w:bottom w:val="nil"/>
              <w:right w:val="nil"/>
            </w:tcBorders>
            <w:shd w:val="clear" w:color="auto" w:fill="auto"/>
            <w:noWrap/>
            <w:vAlign w:val="bottom"/>
            <w:hideMark/>
          </w:tcPr>
          <w:p w14:paraId="29CA85C9" w14:textId="77777777" w:rsidR="00991DD4" w:rsidRPr="00991DD4" w:rsidRDefault="00991DD4" w:rsidP="00991DD4">
            <w:pPr>
              <w:rPr>
                <w:rFonts w:ascii="Calibri" w:hAnsi="Calibri" w:cs="Calibri"/>
                <w:color w:val="000000"/>
              </w:rPr>
            </w:pPr>
            <w:r w:rsidRPr="00991DD4">
              <w:rPr>
                <w:rFonts w:ascii="Calibri" w:hAnsi="Calibri" w:cs="Calibri"/>
                <w:color w:val="000000"/>
              </w:rPr>
              <w:t>0.114</w:t>
            </w:r>
          </w:p>
        </w:tc>
        <w:tc>
          <w:tcPr>
            <w:tcW w:w="1300" w:type="dxa"/>
            <w:tcBorders>
              <w:top w:val="nil"/>
              <w:left w:val="nil"/>
              <w:bottom w:val="nil"/>
              <w:right w:val="nil"/>
            </w:tcBorders>
            <w:shd w:val="clear" w:color="auto" w:fill="auto"/>
            <w:noWrap/>
            <w:vAlign w:val="bottom"/>
            <w:hideMark/>
          </w:tcPr>
          <w:p w14:paraId="597B2764" w14:textId="77777777" w:rsidR="00991DD4" w:rsidRPr="00991DD4" w:rsidRDefault="00991DD4" w:rsidP="00991DD4">
            <w:pPr>
              <w:rPr>
                <w:rFonts w:ascii="Calibri" w:hAnsi="Calibri" w:cs="Calibri"/>
                <w:color w:val="000000"/>
              </w:rPr>
            </w:pPr>
            <w:r w:rsidRPr="00991DD4">
              <w:rPr>
                <w:rFonts w:ascii="Calibri" w:hAnsi="Calibri" w:cs="Calibri"/>
                <w:color w:val="000000"/>
              </w:rPr>
              <w:t>0.148*</w:t>
            </w:r>
          </w:p>
        </w:tc>
        <w:tc>
          <w:tcPr>
            <w:tcW w:w="1300" w:type="dxa"/>
            <w:tcBorders>
              <w:top w:val="nil"/>
              <w:left w:val="nil"/>
              <w:bottom w:val="nil"/>
              <w:right w:val="nil"/>
            </w:tcBorders>
            <w:shd w:val="clear" w:color="auto" w:fill="auto"/>
            <w:noWrap/>
            <w:vAlign w:val="bottom"/>
            <w:hideMark/>
          </w:tcPr>
          <w:p w14:paraId="64A30A15" w14:textId="77777777" w:rsidR="00991DD4" w:rsidRPr="00991DD4" w:rsidRDefault="00991DD4" w:rsidP="00991DD4">
            <w:pPr>
              <w:rPr>
                <w:rFonts w:ascii="Calibri" w:hAnsi="Calibri" w:cs="Calibri"/>
                <w:color w:val="000000"/>
              </w:rPr>
            </w:pPr>
            <w:r w:rsidRPr="00991DD4">
              <w:rPr>
                <w:rFonts w:ascii="Calibri" w:hAnsi="Calibri" w:cs="Calibri"/>
                <w:color w:val="000000"/>
              </w:rPr>
              <w:t>0.191*</w:t>
            </w:r>
          </w:p>
        </w:tc>
      </w:tr>
      <w:tr w:rsidR="00991DD4" w:rsidRPr="00991DD4" w14:paraId="31AC9A69" w14:textId="77777777" w:rsidTr="00991DD4">
        <w:trPr>
          <w:trHeight w:val="320"/>
        </w:trPr>
        <w:tc>
          <w:tcPr>
            <w:tcW w:w="1300" w:type="dxa"/>
            <w:tcBorders>
              <w:top w:val="nil"/>
              <w:left w:val="nil"/>
              <w:bottom w:val="nil"/>
              <w:right w:val="nil"/>
            </w:tcBorders>
            <w:shd w:val="clear" w:color="auto" w:fill="auto"/>
            <w:noWrap/>
            <w:vAlign w:val="bottom"/>
            <w:hideMark/>
          </w:tcPr>
          <w:p w14:paraId="2A7D6FA0" w14:textId="77777777" w:rsidR="00991DD4" w:rsidRPr="00991DD4" w:rsidRDefault="00991DD4" w:rsidP="00991DD4">
            <w:pPr>
              <w:rPr>
                <w:rFonts w:ascii="Calibri" w:hAnsi="Calibri" w:cs="Calibri"/>
                <w:color w:val="000000"/>
              </w:rPr>
            </w:pPr>
            <w:r w:rsidRPr="00991DD4">
              <w:rPr>
                <w:rFonts w:ascii="Calibri" w:hAnsi="Calibri" w:cs="Calibri"/>
                <w:color w:val="000000"/>
              </w:rPr>
              <w:t>C9</w:t>
            </w:r>
          </w:p>
        </w:tc>
        <w:tc>
          <w:tcPr>
            <w:tcW w:w="1454" w:type="dxa"/>
            <w:tcBorders>
              <w:top w:val="nil"/>
              <w:left w:val="nil"/>
              <w:bottom w:val="nil"/>
              <w:right w:val="nil"/>
            </w:tcBorders>
            <w:shd w:val="clear" w:color="auto" w:fill="auto"/>
            <w:noWrap/>
            <w:vAlign w:val="bottom"/>
            <w:hideMark/>
          </w:tcPr>
          <w:p w14:paraId="29302192" w14:textId="77777777" w:rsidR="00991DD4" w:rsidRPr="00991DD4" w:rsidRDefault="00991DD4" w:rsidP="00991DD4">
            <w:pPr>
              <w:rPr>
                <w:rFonts w:ascii="Calibri" w:hAnsi="Calibri" w:cs="Calibri"/>
                <w:color w:val="000000"/>
              </w:rPr>
            </w:pPr>
            <w:r w:rsidRPr="00991DD4">
              <w:rPr>
                <w:rFonts w:ascii="Calibri" w:hAnsi="Calibri" w:cs="Calibri"/>
                <w:color w:val="000000"/>
              </w:rPr>
              <w:t>0.12*</w:t>
            </w:r>
          </w:p>
        </w:tc>
        <w:tc>
          <w:tcPr>
            <w:tcW w:w="1822" w:type="dxa"/>
            <w:tcBorders>
              <w:top w:val="nil"/>
              <w:left w:val="nil"/>
              <w:bottom w:val="nil"/>
              <w:right w:val="nil"/>
            </w:tcBorders>
            <w:shd w:val="clear" w:color="auto" w:fill="auto"/>
            <w:noWrap/>
            <w:vAlign w:val="bottom"/>
            <w:hideMark/>
          </w:tcPr>
          <w:p w14:paraId="3684ACB7" w14:textId="77777777" w:rsidR="00991DD4" w:rsidRPr="00991DD4" w:rsidRDefault="00991DD4" w:rsidP="00991DD4">
            <w:pPr>
              <w:rPr>
                <w:rFonts w:ascii="Calibri" w:hAnsi="Calibri" w:cs="Calibri"/>
                <w:color w:val="000000"/>
              </w:rPr>
            </w:pPr>
            <w:r w:rsidRPr="00991DD4">
              <w:rPr>
                <w:rFonts w:ascii="Calibri" w:hAnsi="Calibri" w:cs="Calibri"/>
                <w:color w:val="000000"/>
              </w:rPr>
              <w:t>0.4***</w:t>
            </w:r>
          </w:p>
        </w:tc>
        <w:tc>
          <w:tcPr>
            <w:tcW w:w="1300" w:type="dxa"/>
            <w:tcBorders>
              <w:top w:val="nil"/>
              <w:left w:val="nil"/>
              <w:bottom w:val="nil"/>
              <w:right w:val="nil"/>
            </w:tcBorders>
            <w:shd w:val="clear" w:color="auto" w:fill="auto"/>
            <w:noWrap/>
            <w:vAlign w:val="bottom"/>
            <w:hideMark/>
          </w:tcPr>
          <w:p w14:paraId="1AE2B7AF" w14:textId="77777777" w:rsidR="00991DD4" w:rsidRPr="00991DD4" w:rsidRDefault="00991DD4" w:rsidP="00991DD4">
            <w:pPr>
              <w:rPr>
                <w:rFonts w:ascii="Calibri" w:hAnsi="Calibri" w:cs="Calibri"/>
                <w:color w:val="000000"/>
              </w:rPr>
            </w:pPr>
            <w:r w:rsidRPr="00991DD4">
              <w:rPr>
                <w:rFonts w:ascii="Calibri" w:hAnsi="Calibri" w:cs="Calibri"/>
                <w:color w:val="000000"/>
              </w:rPr>
              <w:t>0.077</w:t>
            </w:r>
          </w:p>
        </w:tc>
        <w:tc>
          <w:tcPr>
            <w:tcW w:w="1300" w:type="dxa"/>
            <w:tcBorders>
              <w:top w:val="nil"/>
              <w:left w:val="nil"/>
              <w:bottom w:val="nil"/>
              <w:right w:val="nil"/>
            </w:tcBorders>
            <w:shd w:val="clear" w:color="auto" w:fill="auto"/>
            <w:noWrap/>
            <w:vAlign w:val="bottom"/>
            <w:hideMark/>
          </w:tcPr>
          <w:p w14:paraId="06AD67D4" w14:textId="77777777" w:rsidR="00991DD4" w:rsidRPr="00991DD4" w:rsidRDefault="00991DD4" w:rsidP="00991DD4">
            <w:pPr>
              <w:rPr>
                <w:rFonts w:ascii="Calibri" w:hAnsi="Calibri" w:cs="Calibri"/>
                <w:color w:val="000000"/>
              </w:rPr>
            </w:pPr>
            <w:r w:rsidRPr="00991DD4">
              <w:rPr>
                <w:rFonts w:ascii="Calibri" w:hAnsi="Calibri" w:cs="Calibri"/>
                <w:color w:val="000000"/>
              </w:rPr>
              <w:t>-0.24**</w:t>
            </w:r>
          </w:p>
        </w:tc>
        <w:tc>
          <w:tcPr>
            <w:tcW w:w="1300" w:type="dxa"/>
            <w:tcBorders>
              <w:top w:val="nil"/>
              <w:left w:val="nil"/>
              <w:bottom w:val="nil"/>
              <w:right w:val="nil"/>
            </w:tcBorders>
            <w:shd w:val="clear" w:color="auto" w:fill="auto"/>
            <w:noWrap/>
            <w:vAlign w:val="bottom"/>
            <w:hideMark/>
          </w:tcPr>
          <w:p w14:paraId="4574ECC8" w14:textId="77777777" w:rsidR="00991DD4" w:rsidRPr="00991DD4" w:rsidRDefault="00991DD4" w:rsidP="00991DD4">
            <w:pPr>
              <w:rPr>
                <w:rFonts w:ascii="Calibri" w:hAnsi="Calibri" w:cs="Calibri"/>
                <w:color w:val="000000"/>
              </w:rPr>
            </w:pPr>
            <w:r w:rsidRPr="00991DD4">
              <w:rPr>
                <w:rFonts w:ascii="Calibri" w:hAnsi="Calibri" w:cs="Calibri"/>
                <w:color w:val="000000"/>
              </w:rPr>
              <w:t>0.16*</w:t>
            </w:r>
          </w:p>
        </w:tc>
      </w:tr>
      <w:tr w:rsidR="00991DD4" w:rsidRPr="00991DD4" w14:paraId="624D7598" w14:textId="77777777" w:rsidTr="00991DD4">
        <w:trPr>
          <w:trHeight w:val="320"/>
        </w:trPr>
        <w:tc>
          <w:tcPr>
            <w:tcW w:w="1300" w:type="dxa"/>
            <w:tcBorders>
              <w:top w:val="nil"/>
              <w:left w:val="nil"/>
              <w:bottom w:val="nil"/>
              <w:right w:val="nil"/>
            </w:tcBorders>
            <w:shd w:val="clear" w:color="auto" w:fill="auto"/>
            <w:noWrap/>
            <w:vAlign w:val="bottom"/>
            <w:hideMark/>
          </w:tcPr>
          <w:p w14:paraId="45AC7B3F" w14:textId="77777777" w:rsidR="00991DD4" w:rsidRPr="00991DD4" w:rsidRDefault="00991DD4" w:rsidP="00991DD4">
            <w:pPr>
              <w:rPr>
                <w:rFonts w:ascii="Calibri" w:hAnsi="Calibri" w:cs="Calibri"/>
                <w:color w:val="000000"/>
              </w:rPr>
            </w:pPr>
            <w:r w:rsidRPr="00991DD4">
              <w:rPr>
                <w:rFonts w:ascii="Calibri" w:hAnsi="Calibri" w:cs="Calibri"/>
                <w:color w:val="000000"/>
              </w:rPr>
              <w:t>E1</w:t>
            </w:r>
          </w:p>
        </w:tc>
        <w:tc>
          <w:tcPr>
            <w:tcW w:w="1454" w:type="dxa"/>
            <w:tcBorders>
              <w:top w:val="nil"/>
              <w:left w:val="nil"/>
              <w:bottom w:val="nil"/>
              <w:right w:val="nil"/>
            </w:tcBorders>
            <w:shd w:val="clear" w:color="auto" w:fill="auto"/>
            <w:noWrap/>
            <w:vAlign w:val="bottom"/>
            <w:hideMark/>
          </w:tcPr>
          <w:p w14:paraId="0500F635" w14:textId="77777777" w:rsidR="00991DD4" w:rsidRPr="00991DD4" w:rsidRDefault="00991DD4" w:rsidP="00991DD4">
            <w:pPr>
              <w:rPr>
                <w:rFonts w:ascii="Calibri" w:hAnsi="Calibri" w:cs="Calibri"/>
                <w:color w:val="000000"/>
              </w:rPr>
            </w:pPr>
            <w:r w:rsidRPr="00991DD4">
              <w:rPr>
                <w:rFonts w:ascii="Calibri" w:hAnsi="Calibri" w:cs="Calibri"/>
                <w:color w:val="000000"/>
              </w:rPr>
              <w:t>-0.082</w:t>
            </w:r>
          </w:p>
        </w:tc>
        <w:tc>
          <w:tcPr>
            <w:tcW w:w="1822" w:type="dxa"/>
            <w:tcBorders>
              <w:top w:val="nil"/>
              <w:left w:val="nil"/>
              <w:bottom w:val="nil"/>
              <w:right w:val="nil"/>
            </w:tcBorders>
            <w:shd w:val="clear" w:color="auto" w:fill="auto"/>
            <w:noWrap/>
            <w:vAlign w:val="bottom"/>
            <w:hideMark/>
          </w:tcPr>
          <w:p w14:paraId="10F20C53" w14:textId="77777777" w:rsidR="00991DD4" w:rsidRPr="00991DD4" w:rsidRDefault="00991DD4" w:rsidP="00991DD4">
            <w:pPr>
              <w:rPr>
                <w:rFonts w:ascii="Calibri" w:hAnsi="Calibri" w:cs="Calibri"/>
                <w:color w:val="000000"/>
              </w:rPr>
            </w:pPr>
            <w:r w:rsidRPr="00991DD4">
              <w:rPr>
                <w:rFonts w:ascii="Calibri" w:hAnsi="Calibri" w:cs="Calibri"/>
                <w:color w:val="000000"/>
              </w:rPr>
              <w:t>0.015</w:t>
            </w:r>
          </w:p>
        </w:tc>
        <w:tc>
          <w:tcPr>
            <w:tcW w:w="1300" w:type="dxa"/>
            <w:tcBorders>
              <w:top w:val="nil"/>
              <w:left w:val="nil"/>
              <w:bottom w:val="nil"/>
              <w:right w:val="nil"/>
            </w:tcBorders>
            <w:shd w:val="clear" w:color="auto" w:fill="auto"/>
            <w:noWrap/>
            <w:vAlign w:val="bottom"/>
            <w:hideMark/>
          </w:tcPr>
          <w:p w14:paraId="30CF810E" w14:textId="77777777" w:rsidR="00991DD4" w:rsidRPr="00991DD4" w:rsidRDefault="00991DD4" w:rsidP="00991DD4">
            <w:pPr>
              <w:rPr>
                <w:rFonts w:ascii="Calibri" w:hAnsi="Calibri" w:cs="Calibri"/>
                <w:color w:val="000000"/>
              </w:rPr>
            </w:pPr>
            <w:r w:rsidRPr="00991DD4">
              <w:rPr>
                <w:rFonts w:ascii="Calibri" w:hAnsi="Calibri" w:cs="Calibri"/>
                <w:color w:val="000000"/>
              </w:rPr>
              <w:t>-0.746***</w:t>
            </w:r>
          </w:p>
        </w:tc>
        <w:tc>
          <w:tcPr>
            <w:tcW w:w="1300" w:type="dxa"/>
            <w:tcBorders>
              <w:top w:val="nil"/>
              <w:left w:val="nil"/>
              <w:bottom w:val="nil"/>
              <w:right w:val="nil"/>
            </w:tcBorders>
            <w:shd w:val="clear" w:color="auto" w:fill="auto"/>
            <w:noWrap/>
            <w:vAlign w:val="bottom"/>
            <w:hideMark/>
          </w:tcPr>
          <w:p w14:paraId="2396B2B4" w14:textId="77777777" w:rsidR="00991DD4" w:rsidRPr="00991DD4" w:rsidRDefault="00991DD4" w:rsidP="00991DD4">
            <w:pPr>
              <w:rPr>
                <w:rFonts w:ascii="Calibri" w:hAnsi="Calibri" w:cs="Calibri"/>
                <w:color w:val="000000"/>
              </w:rPr>
            </w:pPr>
            <w:r w:rsidRPr="00991DD4">
              <w:rPr>
                <w:rFonts w:ascii="Calibri" w:hAnsi="Calibri" w:cs="Calibri"/>
                <w:color w:val="000000"/>
              </w:rPr>
              <w:t>0.025</w:t>
            </w:r>
          </w:p>
        </w:tc>
        <w:tc>
          <w:tcPr>
            <w:tcW w:w="1300" w:type="dxa"/>
            <w:tcBorders>
              <w:top w:val="nil"/>
              <w:left w:val="nil"/>
              <w:bottom w:val="nil"/>
              <w:right w:val="nil"/>
            </w:tcBorders>
            <w:shd w:val="clear" w:color="auto" w:fill="auto"/>
            <w:noWrap/>
            <w:vAlign w:val="bottom"/>
            <w:hideMark/>
          </w:tcPr>
          <w:p w14:paraId="67527B34" w14:textId="77777777" w:rsidR="00991DD4" w:rsidRPr="00991DD4" w:rsidRDefault="00991DD4" w:rsidP="00991DD4">
            <w:pPr>
              <w:rPr>
                <w:rFonts w:ascii="Calibri" w:hAnsi="Calibri" w:cs="Calibri"/>
                <w:color w:val="000000"/>
              </w:rPr>
            </w:pPr>
            <w:r w:rsidRPr="00991DD4">
              <w:rPr>
                <w:rFonts w:ascii="Calibri" w:hAnsi="Calibri" w:cs="Calibri"/>
                <w:color w:val="000000"/>
              </w:rPr>
              <w:t>-0.002</w:t>
            </w:r>
          </w:p>
        </w:tc>
      </w:tr>
      <w:tr w:rsidR="00991DD4" w:rsidRPr="00991DD4" w14:paraId="1F4C11FE" w14:textId="77777777" w:rsidTr="00991DD4">
        <w:trPr>
          <w:trHeight w:val="320"/>
        </w:trPr>
        <w:tc>
          <w:tcPr>
            <w:tcW w:w="1300" w:type="dxa"/>
            <w:tcBorders>
              <w:top w:val="nil"/>
              <w:left w:val="nil"/>
              <w:bottom w:val="nil"/>
              <w:right w:val="nil"/>
            </w:tcBorders>
            <w:shd w:val="clear" w:color="auto" w:fill="auto"/>
            <w:noWrap/>
            <w:vAlign w:val="bottom"/>
            <w:hideMark/>
          </w:tcPr>
          <w:p w14:paraId="50A54426" w14:textId="77777777" w:rsidR="00991DD4" w:rsidRPr="00991DD4" w:rsidRDefault="00991DD4" w:rsidP="00991DD4">
            <w:pPr>
              <w:rPr>
                <w:rFonts w:ascii="Calibri" w:hAnsi="Calibri" w:cs="Calibri"/>
                <w:color w:val="000000"/>
              </w:rPr>
            </w:pPr>
            <w:r w:rsidRPr="00991DD4">
              <w:rPr>
                <w:rFonts w:ascii="Calibri" w:hAnsi="Calibri" w:cs="Calibri"/>
                <w:color w:val="000000"/>
              </w:rPr>
              <w:t>E3</w:t>
            </w:r>
          </w:p>
        </w:tc>
        <w:tc>
          <w:tcPr>
            <w:tcW w:w="1454" w:type="dxa"/>
            <w:tcBorders>
              <w:top w:val="nil"/>
              <w:left w:val="nil"/>
              <w:bottom w:val="nil"/>
              <w:right w:val="nil"/>
            </w:tcBorders>
            <w:shd w:val="clear" w:color="auto" w:fill="auto"/>
            <w:noWrap/>
            <w:vAlign w:val="bottom"/>
            <w:hideMark/>
          </w:tcPr>
          <w:p w14:paraId="6F345046" w14:textId="77777777" w:rsidR="00991DD4" w:rsidRPr="00991DD4" w:rsidRDefault="00991DD4" w:rsidP="00991DD4">
            <w:pPr>
              <w:rPr>
                <w:rFonts w:ascii="Calibri" w:hAnsi="Calibri" w:cs="Calibri"/>
                <w:color w:val="000000"/>
              </w:rPr>
            </w:pPr>
            <w:r w:rsidRPr="00991DD4">
              <w:rPr>
                <w:rFonts w:ascii="Calibri" w:hAnsi="Calibri" w:cs="Calibri"/>
                <w:color w:val="000000"/>
              </w:rPr>
              <w:t>0.045</w:t>
            </w:r>
          </w:p>
        </w:tc>
        <w:tc>
          <w:tcPr>
            <w:tcW w:w="1822" w:type="dxa"/>
            <w:tcBorders>
              <w:top w:val="nil"/>
              <w:left w:val="nil"/>
              <w:bottom w:val="nil"/>
              <w:right w:val="nil"/>
            </w:tcBorders>
            <w:shd w:val="clear" w:color="auto" w:fill="auto"/>
            <w:noWrap/>
            <w:vAlign w:val="bottom"/>
            <w:hideMark/>
          </w:tcPr>
          <w:p w14:paraId="44F891E7" w14:textId="77777777" w:rsidR="00991DD4" w:rsidRPr="00991DD4" w:rsidRDefault="00991DD4" w:rsidP="00991DD4">
            <w:pPr>
              <w:rPr>
                <w:rFonts w:ascii="Calibri" w:hAnsi="Calibri" w:cs="Calibri"/>
                <w:color w:val="000000"/>
              </w:rPr>
            </w:pPr>
            <w:r w:rsidRPr="00991DD4">
              <w:rPr>
                <w:rFonts w:ascii="Calibri" w:hAnsi="Calibri" w:cs="Calibri"/>
                <w:color w:val="000000"/>
              </w:rPr>
              <w:t>0.078</w:t>
            </w:r>
          </w:p>
        </w:tc>
        <w:tc>
          <w:tcPr>
            <w:tcW w:w="1300" w:type="dxa"/>
            <w:tcBorders>
              <w:top w:val="nil"/>
              <w:left w:val="nil"/>
              <w:bottom w:val="nil"/>
              <w:right w:val="nil"/>
            </w:tcBorders>
            <w:shd w:val="clear" w:color="auto" w:fill="auto"/>
            <w:noWrap/>
            <w:vAlign w:val="bottom"/>
            <w:hideMark/>
          </w:tcPr>
          <w:p w14:paraId="0F022A28" w14:textId="77777777" w:rsidR="00991DD4" w:rsidRPr="00991DD4" w:rsidRDefault="00991DD4" w:rsidP="00991DD4">
            <w:pPr>
              <w:rPr>
                <w:rFonts w:ascii="Calibri" w:hAnsi="Calibri" w:cs="Calibri"/>
                <w:color w:val="000000"/>
              </w:rPr>
            </w:pPr>
            <w:r w:rsidRPr="00991DD4">
              <w:rPr>
                <w:rFonts w:ascii="Calibri" w:hAnsi="Calibri" w:cs="Calibri"/>
                <w:color w:val="000000"/>
              </w:rPr>
              <w:t>-0.694***</w:t>
            </w:r>
          </w:p>
        </w:tc>
        <w:tc>
          <w:tcPr>
            <w:tcW w:w="1300" w:type="dxa"/>
            <w:tcBorders>
              <w:top w:val="nil"/>
              <w:left w:val="nil"/>
              <w:bottom w:val="nil"/>
              <w:right w:val="nil"/>
            </w:tcBorders>
            <w:shd w:val="clear" w:color="auto" w:fill="auto"/>
            <w:noWrap/>
            <w:vAlign w:val="bottom"/>
            <w:hideMark/>
          </w:tcPr>
          <w:p w14:paraId="6117EED6" w14:textId="77777777" w:rsidR="00991DD4" w:rsidRPr="00991DD4" w:rsidRDefault="00991DD4" w:rsidP="00991DD4">
            <w:pPr>
              <w:rPr>
                <w:rFonts w:ascii="Calibri" w:hAnsi="Calibri" w:cs="Calibri"/>
                <w:color w:val="000000"/>
              </w:rPr>
            </w:pPr>
            <w:r w:rsidRPr="00991DD4">
              <w:rPr>
                <w:rFonts w:ascii="Calibri" w:hAnsi="Calibri" w:cs="Calibri"/>
                <w:color w:val="000000"/>
              </w:rPr>
              <w:t>0.029</w:t>
            </w:r>
          </w:p>
        </w:tc>
        <w:tc>
          <w:tcPr>
            <w:tcW w:w="1300" w:type="dxa"/>
            <w:tcBorders>
              <w:top w:val="nil"/>
              <w:left w:val="nil"/>
              <w:bottom w:val="nil"/>
              <w:right w:val="nil"/>
            </w:tcBorders>
            <w:shd w:val="clear" w:color="auto" w:fill="auto"/>
            <w:noWrap/>
            <w:vAlign w:val="bottom"/>
            <w:hideMark/>
          </w:tcPr>
          <w:p w14:paraId="6E326B52" w14:textId="77777777" w:rsidR="00991DD4" w:rsidRPr="00991DD4" w:rsidRDefault="00991DD4" w:rsidP="00991DD4">
            <w:pPr>
              <w:rPr>
                <w:rFonts w:ascii="Calibri" w:hAnsi="Calibri" w:cs="Calibri"/>
                <w:color w:val="000000"/>
              </w:rPr>
            </w:pPr>
            <w:r w:rsidRPr="00991DD4">
              <w:rPr>
                <w:rFonts w:ascii="Calibri" w:hAnsi="Calibri" w:cs="Calibri"/>
                <w:color w:val="000000"/>
              </w:rPr>
              <w:t>0.456***</w:t>
            </w:r>
          </w:p>
        </w:tc>
      </w:tr>
      <w:tr w:rsidR="00991DD4" w:rsidRPr="00991DD4" w14:paraId="1855DD0E" w14:textId="77777777" w:rsidTr="00991DD4">
        <w:trPr>
          <w:trHeight w:val="320"/>
        </w:trPr>
        <w:tc>
          <w:tcPr>
            <w:tcW w:w="1300" w:type="dxa"/>
            <w:tcBorders>
              <w:top w:val="nil"/>
              <w:left w:val="nil"/>
              <w:bottom w:val="nil"/>
              <w:right w:val="nil"/>
            </w:tcBorders>
            <w:shd w:val="clear" w:color="auto" w:fill="auto"/>
            <w:noWrap/>
            <w:vAlign w:val="bottom"/>
            <w:hideMark/>
          </w:tcPr>
          <w:p w14:paraId="445AF1A6" w14:textId="77777777" w:rsidR="00991DD4" w:rsidRPr="00991DD4" w:rsidRDefault="00991DD4" w:rsidP="00991DD4">
            <w:pPr>
              <w:rPr>
                <w:rFonts w:ascii="Calibri" w:hAnsi="Calibri" w:cs="Calibri"/>
                <w:color w:val="000000"/>
              </w:rPr>
            </w:pPr>
            <w:r w:rsidRPr="00991DD4">
              <w:rPr>
                <w:rFonts w:ascii="Calibri" w:hAnsi="Calibri" w:cs="Calibri"/>
                <w:color w:val="000000"/>
              </w:rPr>
              <w:t>E4</w:t>
            </w:r>
          </w:p>
        </w:tc>
        <w:tc>
          <w:tcPr>
            <w:tcW w:w="1454" w:type="dxa"/>
            <w:tcBorders>
              <w:top w:val="nil"/>
              <w:left w:val="nil"/>
              <w:bottom w:val="nil"/>
              <w:right w:val="nil"/>
            </w:tcBorders>
            <w:shd w:val="clear" w:color="auto" w:fill="auto"/>
            <w:noWrap/>
            <w:vAlign w:val="bottom"/>
            <w:hideMark/>
          </w:tcPr>
          <w:p w14:paraId="6FF545DE" w14:textId="77777777" w:rsidR="00991DD4" w:rsidRPr="00991DD4" w:rsidRDefault="00991DD4" w:rsidP="00991DD4">
            <w:pPr>
              <w:rPr>
                <w:rFonts w:ascii="Calibri" w:hAnsi="Calibri" w:cs="Calibri"/>
                <w:color w:val="000000"/>
              </w:rPr>
            </w:pPr>
            <w:r w:rsidRPr="00991DD4">
              <w:rPr>
                <w:rFonts w:ascii="Calibri" w:hAnsi="Calibri" w:cs="Calibri"/>
                <w:color w:val="000000"/>
              </w:rPr>
              <w:t>-0.081</w:t>
            </w:r>
          </w:p>
        </w:tc>
        <w:tc>
          <w:tcPr>
            <w:tcW w:w="1822" w:type="dxa"/>
            <w:tcBorders>
              <w:top w:val="nil"/>
              <w:left w:val="nil"/>
              <w:bottom w:val="nil"/>
              <w:right w:val="nil"/>
            </w:tcBorders>
            <w:shd w:val="clear" w:color="auto" w:fill="auto"/>
            <w:noWrap/>
            <w:vAlign w:val="bottom"/>
            <w:hideMark/>
          </w:tcPr>
          <w:p w14:paraId="2F864A50" w14:textId="77777777" w:rsidR="00991DD4" w:rsidRPr="00991DD4" w:rsidRDefault="00991DD4" w:rsidP="00991DD4">
            <w:pPr>
              <w:rPr>
                <w:rFonts w:ascii="Calibri" w:hAnsi="Calibri" w:cs="Calibri"/>
                <w:color w:val="000000"/>
              </w:rPr>
            </w:pPr>
            <w:r w:rsidRPr="00991DD4">
              <w:rPr>
                <w:rFonts w:ascii="Calibri" w:hAnsi="Calibri" w:cs="Calibri"/>
                <w:color w:val="000000"/>
              </w:rPr>
              <w:t>0.169*</w:t>
            </w:r>
          </w:p>
        </w:tc>
        <w:tc>
          <w:tcPr>
            <w:tcW w:w="1300" w:type="dxa"/>
            <w:tcBorders>
              <w:top w:val="nil"/>
              <w:left w:val="nil"/>
              <w:bottom w:val="nil"/>
              <w:right w:val="nil"/>
            </w:tcBorders>
            <w:shd w:val="clear" w:color="auto" w:fill="auto"/>
            <w:noWrap/>
            <w:vAlign w:val="bottom"/>
            <w:hideMark/>
          </w:tcPr>
          <w:p w14:paraId="4DDDB1DC" w14:textId="77777777" w:rsidR="00991DD4" w:rsidRPr="00991DD4" w:rsidRDefault="00991DD4" w:rsidP="00991DD4">
            <w:pPr>
              <w:rPr>
                <w:rFonts w:ascii="Calibri" w:hAnsi="Calibri" w:cs="Calibri"/>
                <w:color w:val="000000"/>
              </w:rPr>
            </w:pPr>
            <w:r w:rsidRPr="00991DD4">
              <w:rPr>
                <w:rFonts w:ascii="Calibri" w:hAnsi="Calibri" w:cs="Calibri"/>
                <w:color w:val="000000"/>
              </w:rPr>
              <w:t>0.547***</w:t>
            </w:r>
          </w:p>
        </w:tc>
        <w:tc>
          <w:tcPr>
            <w:tcW w:w="1300" w:type="dxa"/>
            <w:tcBorders>
              <w:top w:val="nil"/>
              <w:left w:val="nil"/>
              <w:bottom w:val="nil"/>
              <w:right w:val="nil"/>
            </w:tcBorders>
            <w:shd w:val="clear" w:color="auto" w:fill="auto"/>
            <w:noWrap/>
            <w:vAlign w:val="bottom"/>
            <w:hideMark/>
          </w:tcPr>
          <w:p w14:paraId="4CFD13BF" w14:textId="77777777" w:rsidR="00991DD4" w:rsidRPr="00991DD4" w:rsidRDefault="00991DD4" w:rsidP="00991DD4">
            <w:pPr>
              <w:rPr>
                <w:rFonts w:ascii="Calibri" w:hAnsi="Calibri" w:cs="Calibri"/>
                <w:color w:val="000000"/>
              </w:rPr>
            </w:pPr>
            <w:r w:rsidRPr="00991DD4">
              <w:rPr>
                <w:rFonts w:ascii="Calibri" w:hAnsi="Calibri" w:cs="Calibri"/>
                <w:color w:val="000000"/>
              </w:rPr>
              <w:t>-0.163</w:t>
            </w:r>
          </w:p>
        </w:tc>
        <w:tc>
          <w:tcPr>
            <w:tcW w:w="1300" w:type="dxa"/>
            <w:tcBorders>
              <w:top w:val="nil"/>
              <w:left w:val="nil"/>
              <w:bottom w:val="nil"/>
              <w:right w:val="nil"/>
            </w:tcBorders>
            <w:shd w:val="clear" w:color="auto" w:fill="auto"/>
            <w:noWrap/>
            <w:vAlign w:val="bottom"/>
            <w:hideMark/>
          </w:tcPr>
          <w:p w14:paraId="23EB6386" w14:textId="77777777" w:rsidR="00991DD4" w:rsidRPr="00991DD4" w:rsidRDefault="00991DD4" w:rsidP="00991DD4">
            <w:pPr>
              <w:rPr>
                <w:rFonts w:ascii="Calibri" w:hAnsi="Calibri" w:cs="Calibri"/>
                <w:color w:val="000000"/>
              </w:rPr>
            </w:pPr>
            <w:r w:rsidRPr="00991DD4">
              <w:rPr>
                <w:rFonts w:ascii="Calibri" w:hAnsi="Calibri" w:cs="Calibri"/>
                <w:color w:val="000000"/>
              </w:rPr>
              <w:t>0.249***</w:t>
            </w:r>
          </w:p>
        </w:tc>
      </w:tr>
      <w:tr w:rsidR="00991DD4" w:rsidRPr="00991DD4" w14:paraId="4864B801" w14:textId="77777777" w:rsidTr="00991DD4">
        <w:trPr>
          <w:trHeight w:val="320"/>
        </w:trPr>
        <w:tc>
          <w:tcPr>
            <w:tcW w:w="1300" w:type="dxa"/>
            <w:tcBorders>
              <w:top w:val="nil"/>
              <w:left w:val="nil"/>
              <w:bottom w:val="nil"/>
              <w:right w:val="nil"/>
            </w:tcBorders>
            <w:shd w:val="clear" w:color="auto" w:fill="auto"/>
            <w:noWrap/>
            <w:vAlign w:val="bottom"/>
            <w:hideMark/>
          </w:tcPr>
          <w:p w14:paraId="310E1F9A" w14:textId="77777777" w:rsidR="00991DD4" w:rsidRPr="00991DD4" w:rsidRDefault="00991DD4" w:rsidP="00991DD4">
            <w:pPr>
              <w:rPr>
                <w:rFonts w:ascii="Calibri" w:hAnsi="Calibri" w:cs="Calibri"/>
                <w:color w:val="000000"/>
              </w:rPr>
            </w:pPr>
            <w:r w:rsidRPr="00991DD4">
              <w:rPr>
                <w:rFonts w:ascii="Calibri" w:hAnsi="Calibri" w:cs="Calibri"/>
                <w:color w:val="000000"/>
              </w:rPr>
              <w:t>E5</w:t>
            </w:r>
          </w:p>
        </w:tc>
        <w:tc>
          <w:tcPr>
            <w:tcW w:w="1454" w:type="dxa"/>
            <w:tcBorders>
              <w:top w:val="nil"/>
              <w:left w:val="nil"/>
              <w:bottom w:val="nil"/>
              <w:right w:val="nil"/>
            </w:tcBorders>
            <w:shd w:val="clear" w:color="auto" w:fill="auto"/>
            <w:noWrap/>
            <w:vAlign w:val="bottom"/>
            <w:hideMark/>
          </w:tcPr>
          <w:p w14:paraId="05DF35A9" w14:textId="77777777" w:rsidR="00991DD4" w:rsidRPr="00991DD4" w:rsidRDefault="00991DD4" w:rsidP="00991DD4">
            <w:pPr>
              <w:rPr>
                <w:rFonts w:ascii="Calibri" w:hAnsi="Calibri" w:cs="Calibri"/>
                <w:color w:val="000000"/>
              </w:rPr>
            </w:pPr>
            <w:r w:rsidRPr="00991DD4">
              <w:rPr>
                <w:rFonts w:ascii="Calibri" w:hAnsi="Calibri" w:cs="Calibri"/>
                <w:color w:val="000000"/>
              </w:rPr>
              <w:t>0.6***</w:t>
            </w:r>
          </w:p>
        </w:tc>
        <w:tc>
          <w:tcPr>
            <w:tcW w:w="1822" w:type="dxa"/>
            <w:tcBorders>
              <w:top w:val="nil"/>
              <w:left w:val="nil"/>
              <w:bottom w:val="nil"/>
              <w:right w:val="nil"/>
            </w:tcBorders>
            <w:shd w:val="clear" w:color="auto" w:fill="auto"/>
            <w:noWrap/>
            <w:vAlign w:val="bottom"/>
            <w:hideMark/>
          </w:tcPr>
          <w:p w14:paraId="5F1A3849" w14:textId="77777777" w:rsidR="00991DD4" w:rsidRPr="00991DD4" w:rsidRDefault="00991DD4" w:rsidP="00991DD4">
            <w:pPr>
              <w:rPr>
                <w:rFonts w:ascii="Calibri" w:hAnsi="Calibri" w:cs="Calibri"/>
                <w:color w:val="000000"/>
              </w:rPr>
            </w:pPr>
            <w:r w:rsidRPr="00991DD4">
              <w:rPr>
                <w:rFonts w:ascii="Calibri" w:hAnsi="Calibri" w:cs="Calibri"/>
                <w:color w:val="000000"/>
              </w:rPr>
              <w:t>0.039</w:t>
            </w:r>
          </w:p>
        </w:tc>
        <w:tc>
          <w:tcPr>
            <w:tcW w:w="1300" w:type="dxa"/>
            <w:tcBorders>
              <w:top w:val="nil"/>
              <w:left w:val="nil"/>
              <w:bottom w:val="nil"/>
              <w:right w:val="nil"/>
            </w:tcBorders>
            <w:shd w:val="clear" w:color="auto" w:fill="auto"/>
            <w:noWrap/>
            <w:vAlign w:val="bottom"/>
            <w:hideMark/>
          </w:tcPr>
          <w:p w14:paraId="0BEE2296" w14:textId="77777777" w:rsidR="00991DD4" w:rsidRPr="00991DD4" w:rsidRDefault="00991DD4" w:rsidP="00991DD4">
            <w:pPr>
              <w:rPr>
                <w:rFonts w:ascii="Calibri" w:hAnsi="Calibri" w:cs="Calibri"/>
                <w:color w:val="000000"/>
              </w:rPr>
            </w:pPr>
            <w:r w:rsidRPr="00991DD4">
              <w:rPr>
                <w:rFonts w:ascii="Calibri" w:hAnsi="Calibri" w:cs="Calibri"/>
                <w:color w:val="000000"/>
              </w:rPr>
              <w:t>0.196***</w:t>
            </w:r>
          </w:p>
        </w:tc>
        <w:tc>
          <w:tcPr>
            <w:tcW w:w="1300" w:type="dxa"/>
            <w:tcBorders>
              <w:top w:val="nil"/>
              <w:left w:val="nil"/>
              <w:bottom w:val="nil"/>
              <w:right w:val="nil"/>
            </w:tcBorders>
            <w:shd w:val="clear" w:color="auto" w:fill="auto"/>
            <w:noWrap/>
            <w:vAlign w:val="bottom"/>
            <w:hideMark/>
          </w:tcPr>
          <w:p w14:paraId="49B194B5" w14:textId="77777777" w:rsidR="00991DD4" w:rsidRPr="00991DD4" w:rsidRDefault="00991DD4" w:rsidP="00991DD4">
            <w:pPr>
              <w:rPr>
                <w:rFonts w:ascii="Calibri" w:hAnsi="Calibri" w:cs="Calibri"/>
                <w:color w:val="000000"/>
              </w:rPr>
            </w:pPr>
            <w:r w:rsidRPr="00991DD4">
              <w:rPr>
                <w:rFonts w:ascii="Calibri" w:hAnsi="Calibri" w:cs="Calibri"/>
                <w:color w:val="000000"/>
              </w:rPr>
              <w:t>-0.007</w:t>
            </w:r>
          </w:p>
        </w:tc>
        <w:tc>
          <w:tcPr>
            <w:tcW w:w="1300" w:type="dxa"/>
            <w:tcBorders>
              <w:top w:val="nil"/>
              <w:left w:val="nil"/>
              <w:bottom w:val="nil"/>
              <w:right w:val="nil"/>
            </w:tcBorders>
            <w:shd w:val="clear" w:color="auto" w:fill="auto"/>
            <w:noWrap/>
            <w:vAlign w:val="bottom"/>
            <w:hideMark/>
          </w:tcPr>
          <w:p w14:paraId="3CA2B0C8" w14:textId="77777777" w:rsidR="00991DD4" w:rsidRPr="00991DD4" w:rsidRDefault="00991DD4" w:rsidP="00991DD4">
            <w:pPr>
              <w:rPr>
                <w:rFonts w:ascii="Calibri" w:hAnsi="Calibri" w:cs="Calibri"/>
                <w:color w:val="000000"/>
              </w:rPr>
            </w:pPr>
            <w:r w:rsidRPr="00991DD4">
              <w:rPr>
                <w:rFonts w:ascii="Calibri" w:hAnsi="Calibri" w:cs="Calibri"/>
                <w:color w:val="000000"/>
              </w:rPr>
              <w:t>0.398**</w:t>
            </w:r>
          </w:p>
        </w:tc>
      </w:tr>
      <w:tr w:rsidR="00991DD4" w:rsidRPr="00991DD4" w14:paraId="5A6D2B7B" w14:textId="77777777" w:rsidTr="00991DD4">
        <w:trPr>
          <w:trHeight w:val="320"/>
        </w:trPr>
        <w:tc>
          <w:tcPr>
            <w:tcW w:w="1300" w:type="dxa"/>
            <w:tcBorders>
              <w:top w:val="nil"/>
              <w:left w:val="nil"/>
              <w:bottom w:val="nil"/>
              <w:right w:val="nil"/>
            </w:tcBorders>
            <w:shd w:val="clear" w:color="auto" w:fill="auto"/>
            <w:noWrap/>
            <w:vAlign w:val="bottom"/>
            <w:hideMark/>
          </w:tcPr>
          <w:p w14:paraId="5AF3E5EA" w14:textId="77777777" w:rsidR="00991DD4" w:rsidRPr="00991DD4" w:rsidRDefault="00991DD4" w:rsidP="00991DD4">
            <w:pPr>
              <w:rPr>
                <w:rFonts w:ascii="Calibri" w:hAnsi="Calibri" w:cs="Calibri"/>
                <w:color w:val="000000"/>
              </w:rPr>
            </w:pPr>
            <w:r w:rsidRPr="00991DD4">
              <w:rPr>
                <w:rFonts w:ascii="Calibri" w:hAnsi="Calibri" w:cs="Calibri"/>
                <w:color w:val="000000"/>
              </w:rPr>
              <w:t>E6</w:t>
            </w:r>
          </w:p>
        </w:tc>
        <w:tc>
          <w:tcPr>
            <w:tcW w:w="1454" w:type="dxa"/>
            <w:tcBorders>
              <w:top w:val="nil"/>
              <w:left w:val="nil"/>
              <w:bottom w:val="nil"/>
              <w:right w:val="nil"/>
            </w:tcBorders>
            <w:shd w:val="clear" w:color="auto" w:fill="auto"/>
            <w:noWrap/>
            <w:vAlign w:val="bottom"/>
            <w:hideMark/>
          </w:tcPr>
          <w:p w14:paraId="59C81CE5" w14:textId="77777777" w:rsidR="00991DD4" w:rsidRPr="00991DD4" w:rsidRDefault="00991DD4" w:rsidP="00991DD4">
            <w:pPr>
              <w:rPr>
                <w:rFonts w:ascii="Calibri" w:hAnsi="Calibri" w:cs="Calibri"/>
                <w:color w:val="000000"/>
              </w:rPr>
            </w:pPr>
            <w:r w:rsidRPr="00991DD4">
              <w:rPr>
                <w:rFonts w:ascii="Calibri" w:hAnsi="Calibri" w:cs="Calibri"/>
                <w:color w:val="000000"/>
              </w:rPr>
              <w:t>0.113</w:t>
            </w:r>
          </w:p>
        </w:tc>
        <w:tc>
          <w:tcPr>
            <w:tcW w:w="1822" w:type="dxa"/>
            <w:tcBorders>
              <w:top w:val="nil"/>
              <w:left w:val="nil"/>
              <w:bottom w:val="nil"/>
              <w:right w:val="nil"/>
            </w:tcBorders>
            <w:shd w:val="clear" w:color="auto" w:fill="auto"/>
            <w:noWrap/>
            <w:vAlign w:val="bottom"/>
            <w:hideMark/>
          </w:tcPr>
          <w:p w14:paraId="6D0963B1" w14:textId="77777777" w:rsidR="00991DD4" w:rsidRPr="00991DD4" w:rsidRDefault="00991DD4" w:rsidP="00991DD4">
            <w:pPr>
              <w:rPr>
                <w:rFonts w:ascii="Calibri" w:hAnsi="Calibri" w:cs="Calibri"/>
                <w:color w:val="000000"/>
              </w:rPr>
            </w:pPr>
            <w:r w:rsidRPr="00991DD4">
              <w:rPr>
                <w:rFonts w:ascii="Calibri" w:hAnsi="Calibri" w:cs="Calibri"/>
                <w:color w:val="000000"/>
              </w:rPr>
              <w:t>-0.077</w:t>
            </w:r>
          </w:p>
        </w:tc>
        <w:tc>
          <w:tcPr>
            <w:tcW w:w="1300" w:type="dxa"/>
            <w:tcBorders>
              <w:top w:val="nil"/>
              <w:left w:val="nil"/>
              <w:bottom w:val="nil"/>
              <w:right w:val="nil"/>
            </w:tcBorders>
            <w:shd w:val="clear" w:color="auto" w:fill="auto"/>
            <w:noWrap/>
            <w:vAlign w:val="bottom"/>
            <w:hideMark/>
          </w:tcPr>
          <w:p w14:paraId="1C4269B9" w14:textId="77777777" w:rsidR="00991DD4" w:rsidRPr="00991DD4" w:rsidRDefault="00991DD4" w:rsidP="00991DD4">
            <w:pPr>
              <w:rPr>
                <w:rFonts w:ascii="Calibri" w:hAnsi="Calibri" w:cs="Calibri"/>
                <w:color w:val="000000"/>
              </w:rPr>
            </w:pPr>
            <w:r w:rsidRPr="00991DD4">
              <w:rPr>
                <w:rFonts w:ascii="Calibri" w:hAnsi="Calibri" w:cs="Calibri"/>
                <w:color w:val="000000"/>
              </w:rPr>
              <w:t>0.699***</w:t>
            </w:r>
          </w:p>
        </w:tc>
        <w:tc>
          <w:tcPr>
            <w:tcW w:w="1300" w:type="dxa"/>
            <w:tcBorders>
              <w:top w:val="nil"/>
              <w:left w:val="nil"/>
              <w:bottom w:val="nil"/>
              <w:right w:val="nil"/>
            </w:tcBorders>
            <w:shd w:val="clear" w:color="auto" w:fill="auto"/>
            <w:noWrap/>
            <w:vAlign w:val="bottom"/>
            <w:hideMark/>
          </w:tcPr>
          <w:p w14:paraId="3ADEB1C1" w14:textId="77777777" w:rsidR="00991DD4" w:rsidRPr="00991DD4" w:rsidRDefault="00991DD4" w:rsidP="00991DD4">
            <w:pPr>
              <w:rPr>
                <w:rFonts w:ascii="Calibri" w:hAnsi="Calibri" w:cs="Calibri"/>
                <w:color w:val="000000"/>
              </w:rPr>
            </w:pPr>
            <w:r w:rsidRPr="00991DD4">
              <w:rPr>
                <w:rFonts w:ascii="Calibri" w:hAnsi="Calibri" w:cs="Calibri"/>
                <w:color w:val="000000"/>
              </w:rPr>
              <w:t>0.36***</w:t>
            </w:r>
          </w:p>
        </w:tc>
        <w:tc>
          <w:tcPr>
            <w:tcW w:w="1300" w:type="dxa"/>
            <w:tcBorders>
              <w:top w:val="nil"/>
              <w:left w:val="nil"/>
              <w:bottom w:val="nil"/>
              <w:right w:val="nil"/>
            </w:tcBorders>
            <w:shd w:val="clear" w:color="auto" w:fill="auto"/>
            <w:noWrap/>
            <w:vAlign w:val="bottom"/>
            <w:hideMark/>
          </w:tcPr>
          <w:p w14:paraId="0C5600E6" w14:textId="77777777" w:rsidR="00991DD4" w:rsidRPr="00991DD4" w:rsidRDefault="00991DD4" w:rsidP="00991DD4">
            <w:pPr>
              <w:rPr>
                <w:rFonts w:ascii="Calibri" w:hAnsi="Calibri" w:cs="Calibri"/>
                <w:color w:val="000000"/>
              </w:rPr>
            </w:pPr>
            <w:r w:rsidRPr="00991DD4">
              <w:rPr>
                <w:rFonts w:ascii="Calibri" w:hAnsi="Calibri" w:cs="Calibri"/>
                <w:color w:val="000000"/>
              </w:rPr>
              <w:t>-0.001</w:t>
            </w:r>
          </w:p>
        </w:tc>
      </w:tr>
      <w:tr w:rsidR="00991DD4" w:rsidRPr="00991DD4" w14:paraId="038A3A9B" w14:textId="77777777" w:rsidTr="00991DD4">
        <w:trPr>
          <w:trHeight w:val="320"/>
        </w:trPr>
        <w:tc>
          <w:tcPr>
            <w:tcW w:w="1300" w:type="dxa"/>
            <w:tcBorders>
              <w:top w:val="nil"/>
              <w:left w:val="nil"/>
              <w:bottom w:val="nil"/>
              <w:right w:val="nil"/>
            </w:tcBorders>
            <w:shd w:val="clear" w:color="auto" w:fill="auto"/>
            <w:noWrap/>
            <w:vAlign w:val="bottom"/>
            <w:hideMark/>
          </w:tcPr>
          <w:p w14:paraId="2929E2CE" w14:textId="77777777" w:rsidR="00991DD4" w:rsidRPr="00991DD4" w:rsidRDefault="00991DD4" w:rsidP="00991DD4">
            <w:pPr>
              <w:rPr>
                <w:rFonts w:ascii="Calibri" w:hAnsi="Calibri" w:cs="Calibri"/>
                <w:color w:val="000000"/>
              </w:rPr>
            </w:pPr>
            <w:r w:rsidRPr="00991DD4">
              <w:rPr>
                <w:rFonts w:ascii="Calibri" w:hAnsi="Calibri" w:cs="Calibri"/>
                <w:color w:val="000000"/>
              </w:rPr>
              <w:t>E7</w:t>
            </w:r>
          </w:p>
        </w:tc>
        <w:tc>
          <w:tcPr>
            <w:tcW w:w="1454" w:type="dxa"/>
            <w:tcBorders>
              <w:top w:val="nil"/>
              <w:left w:val="nil"/>
              <w:bottom w:val="nil"/>
              <w:right w:val="nil"/>
            </w:tcBorders>
            <w:shd w:val="clear" w:color="auto" w:fill="auto"/>
            <w:noWrap/>
            <w:vAlign w:val="bottom"/>
            <w:hideMark/>
          </w:tcPr>
          <w:p w14:paraId="46EEB980" w14:textId="77777777" w:rsidR="00991DD4" w:rsidRPr="00991DD4" w:rsidRDefault="00991DD4" w:rsidP="00991DD4">
            <w:pPr>
              <w:rPr>
                <w:rFonts w:ascii="Calibri" w:hAnsi="Calibri" w:cs="Calibri"/>
                <w:color w:val="000000"/>
              </w:rPr>
            </w:pPr>
            <w:r w:rsidRPr="00991DD4">
              <w:rPr>
                <w:rFonts w:ascii="Calibri" w:hAnsi="Calibri" w:cs="Calibri"/>
                <w:color w:val="000000"/>
              </w:rPr>
              <w:t>0.080</w:t>
            </w:r>
          </w:p>
        </w:tc>
        <w:tc>
          <w:tcPr>
            <w:tcW w:w="1822" w:type="dxa"/>
            <w:tcBorders>
              <w:top w:val="nil"/>
              <w:left w:val="nil"/>
              <w:bottom w:val="nil"/>
              <w:right w:val="nil"/>
            </w:tcBorders>
            <w:shd w:val="clear" w:color="auto" w:fill="auto"/>
            <w:noWrap/>
            <w:vAlign w:val="bottom"/>
            <w:hideMark/>
          </w:tcPr>
          <w:p w14:paraId="4F4F33F9" w14:textId="77777777" w:rsidR="00991DD4" w:rsidRPr="00991DD4" w:rsidRDefault="00991DD4" w:rsidP="00991DD4">
            <w:pPr>
              <w:rPr>
                <w:rFonts w:ascii="Calibri" w:hAnsi="Calibri" w:cs="Calibri"/>
                <w:color w:val="000000"/>
              </w:rPr>
            </w:pPr>
            <w:r w:rsidRPr="00991DD4">
              <w:rPr>
                <w:rFonts w:ascii="Calibri" w:hAnsi="Calibri" w:cs="Calibri"/>
                <w:color w:val="000000"/>
              </w:rPr>
              <w:t>-0.203**</w:t>
            </w:r>
          </w:p>
        </w:tc>
        <w:tc>
          <w:tcPr>
            <w:tcW w:w="1300" w:type="dxa"/>
            <w:tcBorders>
              <w:top w:val="nil"/>
              <w:left w:val="nil"/>
              <w:bottom w:val="nil"/>
              <w:right w:val="nil"/>
            </w:tcBorders>
            <w:shd w:val="clear" w:color="auto" w:fill="auto"/>
            <w:noWrap/>
            <w:vAlign w:val="bottom"/>
            <w:hideMark/>
          </w:tcPr>
          <w:p w14:paraId="2C89B472" w14:textId="77777777" w:rsidR="00991DD4" w:rsidRPr="00991DD4" w:rsidRDefault="00991DD4" w:rsidP="00991DD4">
            <w:pPr>
              <w:rPr>
                <w:rFonts w:ascii="Calibri" w:hAnsi="Calibri" w:cs="Calibri"/>
                <w:color w:val="000000"/>
              </w:rPr>
            </w:pPr>
            <w:r w:rsidRPr="00991DD4">
              <w:rPr>
                <w:rFonts w:ascii="Calibri" w:hAnsi="Calibri" w:cs="Calibri"/>
                <w:color w:val="000000"/>
              </w:rPr>
              <w:t>0.289***</w:t>
            </w:r>
          </w:p>
        </w:tc>
        <w:tc>
          <w:tcPr>
            <w:tcW w:w="1300" w:type="dxa"/>
            <w:tcBorders>
              <w:top w:val="nil"/>
              <w:left w:val="nil"/>
              <w:bottom w:val="nil"/>
              <w:right w:val="nil"/>
            </w:tcBorders>
            <w:shd w:val="clear" w:color="auto" w:fill="auto"/>
            <w:noWrap/>
            <w:vAlign w:val="bottom"/>
            <w:hideMark/>
          </w:tcPr>
          <w:p w14:paraId="39DC3CDA" w14:textId="77777777" w:rsidR="00991DD4" w:rsidRPr="00991DD4" w:rsidRDefault="00991DD4" w:rsidP="00991DD4">
            <w:pPr>
              <w:rPr>
                <w:rFonts w:ascii="Calibri" w:hAnsi="Calibri" w:cs="Calibri"/>
                <w:color w:val="000000"/>
              </w:rPr>
            </w:pPr>
            <w:r w:rsidRPr="00991DD4">
              <w:rPr>
                <w:rFonts w:ascii="Calibri" w:hAnsi="Calibri" w:cs="Calibri"/>
                <w:color w:val="000000"/>
              </w:rPr>
              <w:t>-0.027</w:t>
            </w:r>
          </w:p>
        </w:tc>
        <w:tc>
          <w:tcPr>
            <w:tcW w:w="1300" w:type="dxa"/>
            <w:tcBorders>
              <w:top w:val="nil"/>
              <w:left w:val="nil"/>
              <w:bottom w:val="nil"/>
              <w:right w:val="nil"/>
            </w:tcBorders>
            <w:shd w:val="clear" w:color="auto" w:fill="auto"/>
            <w:noWrap/>
            <w:vAlign w:val="bottom"/>
            <w:hideMark/>
          </w:tcPr>
          <w:p w14:paraId="51173CF4" w14:textId="77777777" w:rsidR="00991DD4" w:rsidRPr="00991DD4" w:rsidRDefault="00991DD4" w:rsidP="00991DD4">
            <w:pPr>
              <w:rPr>
                <w:rFonts w:ascii="Calibri" w:hAnsi="Calibri" w:cs="Calibri"/>
                <w:color w:val="000000"/>
              </w:rPr>
            </w:pPr>
            <w:r w:rsidRPr="00991DD4">
              <w:rPr>
                <w:rFonts w:ascii="Calibri" w:hAnsi="Calibri" w:cs="Calibri"/>
                <w:color w:val="000000"/>
              </w:rPr>
              <w:t>0.414***</w:t>
            </w:r>
          </w:p>
        </w:tc>
      </w:tr>
      <w:tr w:rsidR="00991DD4" w:rsidRPr="00991DD4" w14:paraId="5BF4C144" w14:textId="77777777" w:rsidTr="00991DD4">
        <w:trPr>
          <w:trHeight w:val="320"/>
        </w:trPr>
        <w:tc>
          <w:tcPr>
            <w:tcW w:w="1300" w:type="dxa"/>
            <w:tcBorders>
              <w:top w:val="nil"/>
              <w:left w:val="nil"/>
              <w:bottom w:val="nil"/>
              <w:right w:val="nil"/>
            </w:tcBorders>
            <w:shd w:val="clear" w:color="auto" w:fill="auto"/>
            <w:noWrap/>
            <w:vAlign w:val="bottom"/>
            <w:hideMark/>
          </w:tcPr>
          <w:p w14:paraId="68F6F73E" w14:textId="77777777" w:rsidR="00991DD4" w:rsidRPr="00991DD4" w:rsidRDefault="00991DD4" w:rsidP="00991DD4">
            <w:pPr>
              <w:rPr>
                <w:rFonts w:ascii="Calibri" w:hAnsi="Calibri" w:cs="Calibri"/>
                <w:color w:val="000000"/>
              </w:rPr>
            </w:pPr>
            <w:r w:rsidRPr="00991DD4">
              <w:rPr>
                <w:rFonts w:ascii="Calibri" w:hAnsi="Calibri" w:cs="Calibri"/>
                <w:color w:val="000000"/>
              </w:rPr>
              <w:t>E8</w:t>
            </w:r>
          </w:p>
        </w:tc>
        <w:tc>
          <w:tcPr>
            <w:tcW w:w="1454" w:type="dxa"/>
            <w:tcBorders>
              <w:top w:val="nil"/>
              <w:left w:val="nil"/>
              <w:bottom w:val="nil"/>
              <w:right w:val="nil"/>
            </w:tcBorders>
            <w:shd w:val="clear" w:color="auto" w:fill="auto"/>
            <w:noWrap/>
            <w:vAlign w:val="bottom"/>
            <w:hideMark/>
          </w:tcPr>
          <w:p w14:paraId="6577E26F" w14:textId="77777777" w:rsidR="00991DD4" w:rsidRPr="00991DD4" w:rsidRDefault="00991DD4" w:rsidP="00991DD4">
            <w:pPr>
              <w:rPr>
                <w:rFonts w:ascii="Calibri" w:hAnsi="Calibri" w:cs="Calibri"/>
                <w:color w:val="000000"/>
              </w:rPr>
            </w:pPr>
            <w:r w:rsidRPr="00991DD4">
              <w:rPr>
                <w:rFonts w:ascii="Calibri" w:hAnsi="Calibri" w:cs="Calibri"/>
                <w:color w:val="000000"/>
              </w:rPr>
              <w:t>0.048</w:t>
            </w:r>
          </w:p>
        </w:tc>
        <w:tc>
          <w:tcPr>
            <w:tcW w:w="1822" w:type="dxa"/>
            <w:tcBorders>
              <w:top w:val="nil"/>
              <w:left w:val="nil"/>
              <w:bottom w:val="nil"/>
              <w:right w:val="nil"/>
            </w:tcBorders>
            <w:shd w:val="clear" w:color="auto" w:fill="auto"/>
            <w:noWrap/>
            <w:vAlign w:val="bottom"/>
            <w:hideMark/>
          </w:tcPr>
          <w:p w14:paraId="43369F28" w14:textId="77777777" w:rsidR="00991DD4" w:rsidRPr="00991DD4" w:rsidRDefault="00991DD4" w:rsidP="00991DD4">
            <w:pPr>
              <w:rPr>
                <w:rFonts w:ascii="Calibri" w:hAnsi="Calibri" w:cs="Calibri"/>
                <w:color w:val="000000"/>
              </w:rPr>
            </w:pPr>
            <w:r w:rsidRPr="00991DD4">
              <w:rPr>
                <w:rFonts w:ascii="Calibri" w:hAnsi="Calibri" w:cs="Calibri"/>
                <w:color w:val="000000"/>
              </w:rPr>
              <w:t>0.012</w:t>
            </w:r>
          </w:p>
        </w:tc>
        <w:tc>
          <w:tcPr>
            <w:tcW w:w="1300" w:type="dxa"/>
            <w:tcBorders>
              <w:top w:val="nil"/>
              <w:left w:val="nil"/>
              <w:bottom w:val="nil"/>
              <w:right w:val="nil"/>
            </w:tcBorders>
            <w:shd w:val="clear" w:color="auto" w:fill="auto"/>
            <w:noWrap/>
            <w:vAlign w:val="bottom"/>
            <w:hideMark/>
          </w:tcPr>
          <w:p w14:paraId="21848B6A" w14:textId="77777777" w:rsidR="00991DD4" w:rsidRPr="00991DD4" w:rsidRDefault="00991DD4" w:rsidP="00991DD4">
            <w:pPr>
              <w:rPr>
                <w:rFonts w:ascii="Calibri" w:hAnsi="Calibri" w:cs="Calibri"/>
                <w:color w:val="000000"/>
              </w:rPr>
            </w:pPr>
            <w:r w:rsidRPr="00991DD4">
              <w:rPr>
                <w:rFonts w:ascii="Calibri" w:hAnsi="Calibri" w:cs="Calibri"/>
                <w:color w:val="000000"/>
              </w:rPr>
              <w:t>0.744***</w:t>
            </w:r>
          </w:p>
        </w:tc>
        <w:tc>
          <w:tcPr>
            <w:tcW w:w="1300" w:type="dxa"/>
            <w:tcBorders>
              <w:top w:val="nil"/>
              <w:left w:val="nil"/>
              <w:bottom w:val="nil"/>
              <w:right w:val="nil"/>
            </w:tcBorders>
            <w:shd w:val="clear" w:color="auto" w:fill="auto"/>
            <w:noWrap/>
            <w:vAlign w:val="bottom"/>
            <w:hideMark/>
          </w:tcPr>
          <w:p w14:paraId="74E518BA" w14:textId="77777777" w:rsidR="00991DD4" w:rsidRPr="00991DD4" w:rsidRDefault="00991DD4" w:rsidP="00991DD4">
            <w:pPr>
              <w:rPr>
                <w:rFonts w:ascii="Calibri" w:hAnsi="Calibri" w:cs="Calibri"/>
                <w:color w:val="000000"/>
              </w:rPr>
            </w:pPr>
            <w:r w:rsidRPr="00991DD4">
              <w:rPr>
                <w:rFonts w:ascii="Calibri" w:hAnsi="Calibri" w:cs="Calibri"/>
                <w:color w:val="000000"/>
              </w:rPr>
              <w:t>0.137</w:t>
            </w:r>
          </w:p>
        </w:tc>
        <w:tc>
          <w:tcPr>
            <w:tcW w:w="1300" w:type="dxa"/>
            <w:tcBorders>
              <w:top w:val="nil"/>
              <w:left w:val="nil"/>
              <w:bottom w:val="nil"/>
              <w:right w:val="nil"/>
            </w:tcBorders>
            <w:shd w:val="clear" w:color="auto" w:fill="auto"/>
            <w:noWrap/>
            <w:vAlign w:val="bottom"/>
            <w:hideMark/>
          </w:tcPr>
          <w:p w14:paraId="13F292C1" w14:textId="77777777" w:rsidR="00991DD4" w:rsidRPr="00991DD4" w:rsidRDefault="00991DD4" w:rsidP="00991DD4">
            <w:pPr>
              <w:rPr>
                <w:rFonts w:ascii="Calibri" w:hAnsi="Calibri" w:cs="Calibri"/>
                <w:color w:val="000000"/>
              </w:rPr>
            </w:pPr>
            <w:r w:rsidRPr="00991DD4">
              <w:rPr>
                <w:rFonts w:ascii="Calibri" w:hAnsi="Calibri" w:cs="Calibri"/>
                <w:color w:val="000000"/>
              </w:rPr>
              <w:t>0.083</w:t>
            </w:r>
          </w:p>
        </w:tc>
      </w:tr>
      <w:tr w:rsidR="00991DD4" w:rsidRPr="00991DD4" w14:paraId="0736E33D" w14:textId="77777777" w:rsidTr="00991DD4">
        <w:trPr>
          <w:trHeight w:val="320"/>
        </w:trPr>
        <w:tc>
          <w:tcPr>
            <w:tcW w:w="1300" w:type="dxa"/>
            <w:tcBorders>
              <w:top w:val="nil"/>
              <w:left w:val="nil"/>
              <w:bottom w:val="nil"/>
              <w:right w:val="nil"/>
            </w:tcBorders>
            <w:shd w:val="clear" w:color="auto" w:fill="auto"/>
            <w:noWrap/>
            <w:vAlign w:val="bottom"/>
            <w:hideMark/>
          </w:tcPr>
          <w:p w14:paraId="57A72EA9" w14:textId="77777777" w:rsidR="00991DD4" w:rsidRPr="00991DD4" w:rsidRDefault="00991DD4" w:rsidP="00991DD4">
            <w:pPr>
              <w:rPr>
                <w:rFonts w:ascii="Calibri" w:hAnsi="Calibri" w:cs="Calibri"/>
                <w:color w:val="000000"/>
              </w:rPr>
            </w:pPr>
            <w:r w:rsidRPr="00991DD4">
              <w:rPr>
                <w:rFonts w:ascii="Calibri" w:hAnsi="Calibri" w:cs="Calibri"/>
                <w:color w:val="000000"/>
              </w:rPr>
              <w:t>E9</w:t>
            </w:r>
          </w:p>
        </w:tc>
        <w:tc>
          <w:tcPr>
            <w:tcW w:w="1454" w:type="dxa"/>
            <w:tcBorders>
              <w:top w:val="nil"/>
              <w:left w:val="nil"/>
              <w:bottom w:val="nil"/>
              <w:right w:val="nil"/>
            </w:tcBorders>
            <w:shd w:val="clear" w:color="auto" w:fill="auto"/>
            <w:noWrap/>
            <w:vAlign w:val="bottom"/>
            <w:hideMark/>
          </w:tcPr>
          <w:p w14:paraId="43B5E4E2" w14:textId="77777777" w:rsidR="00991DD4" w:rsidRPr="00991DD4" w:rsidRDefault="00991DD4" w:rsidP="00991DD4">
            <w:pPr>
              <w:rPr>
                <w:rFonts w:ascii="Calibri" w:hAnsi="Calibri" w:cs="Calibri"/>
                <w:color w:val="000000"/>
              </w:rPr>
            </w:pPr>
            <w:r w:rsidRPr="00991DD4">
              <w:rPr>
                <w:rFonts w:ascii="Calibri" w:hAnsi="Calibri" w:cs="Calibri"/>
                <w:color w:val="000000"/>
              </w:rPr>
              <w:t>0.106</w:t>
            </w:r>
          </w:p>
        </w:tc>
        <w:tc>
          <w:tcPr>
            <w:tcW w:w="1822" w:type="dxa"/>
            <w:tcBorders>
              <w:top w:val="nil"/>
              <w:left w:val="nil"/>
              <w:bottom w:val="nil"/>
              <w:right w:val="nil"/>
            </w:tcBorders>
            <w:shd w:val="clear" w:color="auto" w:fill="auto"/>
            <w:noWrap/>
            <w:vAlign w:val="bottom"/>
            <w:hideMark/>
          </w:tcPr>
          <w:p w14:paraId="341A83A0" w14:textId="77777777" w:rsidR="00991DD4" w:rsidRPr="00991DD4" w:rsidRDefault="00991DD4" w:rsidP="00991DD4">
            <w:pPr>
              <w:rPr>
                <w:rFonts w:ascii="Calibri" w:hAnsi="Calibri" w:cs="Calibri"/>
                <w:color w:val="000000"/>
              </w:rPr>
            </w:pPr>
            <w:r w:rsidRPr="00991DD4">
              <w:rPr>
                <w:rFonts w:ascii="Calibri" w:hAnsi="Calibri" w:cs="Calibri"/>
                <w:color w:val="000000"/>
              </w:rPr>
              <w:t>0.042</w:t>
            </w:r>
          </w:p>
        </w:tc>
        <w:tc>
          <w:tcPr>
            <w:tcW w:w="1300" w:type="dxa"/>
            <w:tcBorders>
              <w:top w:val="nil"/>
              <w:left w:val="nil"/>
              <w:bottom w:val="nil"/>
              <w:right w:val="nil"/>
            </w:tcBorders>
            <w:shd w:val="clear" w:color="auto" w:fill="auto"/>
            <w:noWrap/>
            <w:vAlign w:val="bottom"/>
            <w:hideMark/>
          </w:tcPr>
          <w:p w14:paraId="78385C93" w14:textId="77777777" w:rsidR="00991DD4" w:rsidRPr="00991DD4" w:rsidRDefault="00991DD4" w:rsidP="00991DD4">
            <w:pPr>
              <w:rPr>
                <w:rFonts w:ascii="Calibri" w:hAnsi="Calibri" w:cs="Calibri"/>
                <w:color w:val="000000"/>
              </w:rPr>
            </w:pPr>
            <w:r w:rsidRPr="00991DD4">
              <w:rPr>
                <w:rFonts w:ascii="Calibri" w:hAnsi="Calibri" w:cs="Calibri"/>
                <w:color w:val="000000"/>
              </w:rPr>
              <w:t>0.492***</w:t>
            </w:r>
          </w:p>
        </w:tc>
        <w:tc>
          <w:tcPr>
            <w:tcW w:w="1300" w:type="dxa"/>
            <w:tcBorders>
              <w:top w:val="nil"/>
              <w:left w:val="nil"/>
              <w:bottom w:val="nil"/>
              <w:right w:val="nil"/>
            </w:tcBorders>
            <w:shd w:val="clear" w:color="auto" w:fill="auto"/>
            <w:noWrap/>
            <w:vAlign w:val="bottom"/>
            <w:hideMark/>
          </w:tcPr>
          <w:p w14:paraId="2544703C" w14:textId="77777777" w:rsidR="00991DD4" w:rsidRPr="00991DD4" w:rsidRDefault="00991DD4" w:rsidP="00991DD4">
            <w:pPr>
              <w:rPr>
                <w:rFonts w:ascii="Calibri" w:hAnsi="Calibri" w:cs="Calibri"/>
                <w:color w:val="000000"/>
              </w:rPr>
            </w:pPr>
            <w:r w:rsidRPr="00991DD4">
              <w:rPr>
                <w:rFonts w:ascii="Calibri" w:hAnsi="Calibri" w:cs="Calibri"/>
                <w:color w:val="000000"/>
              </w:rPr>
              <w:t>-0.264***</w:t>
            </w:r>
          </w:p>
        </w:tc>
        <w:tc>
          <w:tcPr>
            <w:tcW w:w="1300" w:type="dxa"/>
            <w:tcBorders>
              <w:top w:val="nil"/>
              <w:left w:val="nil"/>
              <w:bottom w:val="nil"/>
              <w:right w:val="nil"/>
            </w:tcBorders>
            <w:shd w:val="clear" w:color="auto" w:fill="auto"/>
            <w:noWrap/>
            <w:vAlign w:val="bottom"/>
            <w:hideMark/>
          </w:tcPr>
          <w:p w14:paraId="4D9278F3" w14:textId="77777777" w:rsidR="00991DD4" w:rsidRPr="00991DD4" w:rsidRDefault="00991DD4" w:rsidP="00991DD4">
            <w:pPr>
              <w:rPr>
                <w:rFonts w:ascii="Calibri" w:hAnsi="Calibri" w:cs="Calibri"/>
                <w:color w:val="000000"/>
              </w:rPr>
            </w:pPr>
            <w:r w:rsidRPr="00991DD4">
              <w:rPr>
                <w:rFonts w:ascii="Calibri" w:hAnsi="Calibri" w:cs="Calibri"/>
                <w:color w:val="000000"/>
              </w:rPr>
              <w:t>0.110</w:t>
            </w:r>
          </w:p>
        </w:tc>
      </w:tr>
      <w:tr w:rsidR="00991DD4" w:rsidRPr="00991DD4" w14:paraId="17318983" w14:textId="77777777" w:rsidTr="00991DD4">
        <w:trPr>
          <w:trHeight w:val="320"/>
        </w:trPr>
        <w:tc>
          <w:tcPr>
            <w:tcW w:w="1300" w:type="dxa"/>
            <w:tcBorders>
              <w:top w:val="nil"/>
              <w:left w:val="nil"/>
              <w:bottom w:val="nil"/>
              <w:right w:val="nil"/>
            </w:tcBorders>
            <w:shd w:val="clear" w:color="auto" w:fill="auto"/>
            <w:noWrap/>
            <w:vAlign w:val="bottom"/>
            <w:hideMark/>
          </w:tcPr>
          <w:p w14:paraId="5FB85048" w14:textId="77777777" w:rsidR="00991DD4" w:rsidRPr="00991DD4" w:rsidRDefault="00991DD4" w:rsidP="00991DD4">
            <w:pPr>
              <w:rPr>
                <w:rFonts w:ascii="Calibri" w:hAnsi="Calibri" w:cs="Calibri"/>
                <w:color w:val="000000"/>
              </w:rPr>
            </w:pPr>
            <w:r w:rsidRPr="00991DD4">
              <w:rPr>
                <w:rFonts w:ascii="Calibri" w:hAnsi="Calibri" w:cs="Calibri"/>
                <w:color w:val="000000"/>
              </w:rPr>
              <w:t>N1</w:t>
            </w:r>
          </w:p>
        </w:tc>
        <w:tc>
          <w:tcPr>
            <w:tcW w:w="1454" w:type="dxa"/>
            <w:tcBorders>
              <w:top w:val="nil"/>
              <w:left w:val="nil"/>
              <w:bottom w:val="nil"/>
              <w:right w:val="nil"/>
            </w:tcBorders>
            <w:shd w:val="clear" w:color="auto" w:fill="auto"/>
            <w:noWrap/>
            <w:vAlign w:val="bottom"/>
            <w:hideMark/>
          </w:tcPr>
          <w:p w14:paraId="3CECD20B" w14:textId="77777777" w:rsidR="00991DD4" w:rsidRPr="00991DD4" w:rsidRDefault="00991DD4" w:rsidP="00991DD4">
            <w:pPr>
              <w:rPr>
                <w:rFonts w:ascii="Calibri" w:hAnsi="Calibri" w:cs="Calibri"/>
                <w:color w:val="000000"/>
              </w:rPr>
            </w:pPr>
            <w:r w:rsidRPr="00991DD4">
              <w:rPr>
                <w:rFonts w:ascii="Calibri" w:hAnsi="Calibri" w:cs="Calibri"/>
                <w:color w:val="000000"/>
              </w:rPr>
              <w:t>0.46***</w:t>
            </w:r>
          </w:p>
        </w:tc>
        <w:tc>
          <w:tcPr>
            <w:tcW w:w="1822" w:type="dxa"/>
            <w:tcBorders>
              <w:top w:val="nil"/>
              <w:left w:val="nil"/>
              <w:bottom w:val="nil"/>
              <w:right w:val="nil"/>
            </w:tcBorders>
            <w:shd w:val="clear" w:color="auto" w:fill="auto"/>
            <w:noWrap/>
            <w:vAlign w:val="bottom"/>
            <w:hideMark/>
          </w:tcPr>
          <w:p w14:paraId="6442BB72" w14:textId="77777777" w:rsidR="00991DD4" w:rsidRPr="00991DD4" w:rsidRDefault="00991DD4" w:rsidP="00991DD4">
            <w:pPr>
              <w:rPr>
                <w:rFonts w:ascii="Calibri" w:hAnsi="Calibri" w:cs="Calibri"/>
                <w:color w:val="000000"/>
              </w:rPr>
            </w:pPr>
            <w:r w:rsidRPr="00991DD4">
              <w:rPr>
                <w:rFonts w:ascii="Calibri" w:hAnsi="Calibri" w:cs="Calibri"/>
                <w:color w:val="000000"/>
              </w:rPr>
              <w:t>0.011</w:t>
            </w:r>
          </w:p>
        </w:tc>
        <w:tc>
          <w:tcPr>
            <w:tcW w:w="1300" w:type="dxa"/>
            <w:tcBorders>
              <w:top w:val="nil"/>
              <w:left w:val="nil"/>
              <w:bottom w:val="nil"/>
              <w:right w:val="nil"/>
            </w:tcBorders>
            <w:shd w:val="clear" w:color="auto" w:fill="auto"/>
            <w:noWrap/>
            <w:vAlign w:val="bottom"/>
            <w:hideMark/>
          </w:tcPr>
          <w:p w14:paraId="6F1E013E" w14:textId="77777777" w:rsidR="00991DD4" w:rsidRPr="00991DD4" w:rsidRDefault="00991DD4" w:rsidP="00991DD4">
            <w:pPr>
              <w:rPr>
                <w:rFonts w:ascii="Calibri" w:hAnsi="Calibri" w:cs="Calibri"/>
                <w:color w:val="000000"/>
              </w:rPr>
            </w:pPr>
            <w:r w:rsidRPr="00991DD4">
              <w:rPr>
                <w:rFonts w:ascii="Calibri" w:hAnsi="Calibri" w:cs="Calibri"/>
                <w:color w:val="000000"/>
              </w:rPr>
              <w:t>-0.055</w:t>
            </w:r>
          </w:p>
        </w:tc>
        <w:tc>
          <w:tcPr>
            <w:tcW w:w="1300" w:type="dxa"/>
            <w:tcBorders>
              <w:top w:val="nil"/>
              <w:left w:val="nil"/>
              <w:bottom w:val="nil"/>
              <w:right w:val="nil"/>
            </w:tcBorders>
            <w:shd w:val="clear" w:color="auto" w:fill="auto"/>
            <w:noWrap/>
            <w:vAlign w:val="bottom"/>
            <w:hideMark/>
          </w:tcPr>
          <w:p w14:paraId="6D2298E3" w14:textId="77777777" w:rsidR="00991DD4" w:rsidRPr="00991DD4" w:rsidRDefault="00991DD4" w:rsidP="00991DD4">
            <w:pPr>
              <w:rPr>
                <w:rFonts w:ascii="Calibri" w:hAnsi="Calibri" w:cs="Calibri"/>
                <w:color w:val="000000"/>
              </w:rPr>
            </w:pPr>
            <w:r w:rsidRPr="00991DD4">
              <w:rPr>
                <w:rFonts w:ascii="Calibri" w:hAnsi="Calibri" w:cs="Calibri"/>
                <w:color w:val="000000"/>
              </w:rPr>
              <w:t>0.389***</w:t>
            </w:r>
          </w:p>
        </w:tc>
        <w:tc>
          <w:tcPr>
            <w:tcW w:w="1300" w:type="dxa"/>
            <w:tcBorders>
              <w:top w:val="nil"/>
              <w:left w:val="nil"/>
              <w:bottom w:val="nil"/>
              <w:right w:val="nil"/>
            </w:tcBorders>
            <w:shd w:val="clear" w:color="auto" w:fill="auto"/>
            <w:noWrap/>
            <w:vAlign w:val="bottom"/>
            <w:hideMark/>
          </w:tcPr>
          <w:p w14:paraId="635035EC" w14:textId="77777777" w:rsidR="00991DD4" w:rsidRPr="00991DD4" w:rsidRDefault="00991DD4" w:rsidP="00991DD4">
            <w:pPr>
              <w:rPr>
                <w:rFonts w:ascii="Calibri" w:hAnsi="Calibri" w:cs="Calibri"/>
                <w:color w:val="000000"/>
              </w:rPr>
            </w:pPr>
            <w:r w:rsidRPr="00991DD4">
              <w:rPr>
                <w:rFonts w:ascii="Calibri" w:hAnsi="Calibri" w:cs="Calibri"/>
                <w:color w:val="000000"/>
              </w:rPr>
              <w:t>-0.135</w:t>
            </w:r>
          </w:p>
        </w:tc>
      </w:tr>
      <w:tr w:rsidR="00991DD4" w:rsidRPr="00991DD4" w14:paraId="1D8B1717" w14:textId="77777777" w:rsidTr="00991DD4">
        <w:trPr>
          <w:trHeight w:val="320"/>
        </w:trPr>
        <w:tc>
          <w:tcPr>
            <w:tcW w:w="1300" w:type="dxa"/>
            <w:tcBorders>
              <w:top w:val="nil"/>
              <w:left w:val="nil"/>
              <w:bottom w:val="nil"/>
              <w:right w:val="nil"/>
            </w:tcBorders>
            <w:shd w:val="clear" w:color="auto" w:fill="auto"/>
            <w:noWrap/>
            <w:vAlign w:val="bottom"/>
            <w:hideMark/>
          </w:tcPr>
          <w:p w14:paraId="627513D8" w14:textId="77777777" w:rsidR="00991DD4" w:rsidRPr="00991DD4" w:rsidRDefault="00991DD4" w:rsidP="00991DD4">
            <w:pPr>
              <w:rPr>
                <w:rFonts w:ascii="Calibri" w:hAnsi="Calibri" w:cs="Calibri"/>
                <w:color w:val="000000"/>
              </w:rPr>
            </w:pPr>
            <w:r w:rsidRPr="00991DD4">
              <w:rPr>
                <w:rFonts w:ascii="Calibri" w:hAnsi="Calibri" w:cs="Calibri"/>
                <w:color w:val="000000"/>
              </w:rPr>
              <w:t>N2</w:t>
            </w:r>
          </w:p>
        </w:tc>
        <w:tc>
          <w:tcPr>
            <w:tcW w:w="1454" w:type="dxa"/>
            <w:tcBorders>
              <w:top w:val="nil"/>
              <w:left w:val="nil"/>
              <w:bottom w:val="nil"/>
              <w:right w:val="nil"/>
            </w:tcBorders>
            <w:shd w:val="clear" w:color="auto" w:fill="auto"/>
            <w:noWrap/>
            <w:vAlign w:val="bottom"/>
            <w:hideMark/>
          </w:tcPr>
          <w:p w14:paraId="40873A95" w14:textId="77777777" w:rsidR="00991DD4" w:rsidRPr="00991DD4" w:rsidRDefault="00991DD4" w:rsidP="00991DD4">
            <w:pPr>
              <w:rPr>
                <w:rFonts w:ascii="Calibri" w:hAnsi="Calibri" w:cs="Calibri"/>
                <w:color w:val="000000"/>
              </w:rPr>
            </w:pPr>
            <w:r w:rsidRPr="00991DD4">
              <w:rPr>
                <w:rFonts w:ascii="Calibri" w:hAnsi="Calibri" w:cs="Calibri"/>
                <w:color w:val="000000"/>
              </w:rPr>
              <w:t>0.052</w:t>
            </w:r>
          </w:p>
        </w:tc>
        <w:tc>
          <w:tcPr>
            <w:tcW w:w="1822" w:type="dxa"/>
            <w:tcBorders>
              <w:top w:val="nil"/>
              <w:left w:val="nil"/>
              <w:bottom w:val="nil"/>
              <w:right w:val="nil"/>
            </w:tcBorders>
            <w:shd w:val="clear" w:color="auto" w:fill="auto"/>
            <w:noWrap/>
            <w:vAlign w:val="bottom"/>
            <w:hideMark/>
          </w:tcPr>
          <w:p w14:paraId="1EDF3C4C" w14:textId="77777777" w:rsidR="00991DD4" w:rsidRPr="00991DD4" w:rsidRDefault="00991DD4" w:rsidP="00991DD4">
            <w:pPr>
              <w:rPr>
                <w:rFonts w:ascii="Calibri" w:hAnsi="Calibri" w:cs="Calibri"/>
                <w:color w:val="000000"/>
              </w:rPr>
            </w:pPr>
            <w:r w:rsidRPr="00991DD4">
              <w:rPr>
                <w:rFonts w:ascii="Calibri" w:hAnsi="Calibri" w:cs="Calibri"/>
                <w:color w:val="000000"/>
              </w:rPr>
              <w:t>-0.100</w:t>
            </w:r>
          </w:p>
        </w:tc>
        <w:tc>
          <w:tcPr>
            <w:tcW w:w="1300" w:type="dxa"/>
            <w:tcBorders>
              <w:top w:val="nil"/>
              <w:left w:val="nil"/>
              <w:bottom w:val="nil"/>
              <w:right w:val="nil"/>
            </w:tcBorders>
            <w:shd w:val="clear" w:color="auto" w:fill="auto"/>
            <w:noWrap/>
            <w:vAlign w:val="bottom"/>
            <w:hideMark/>
          </w:tcPr>
          <w:p w14:paraId="7519051A" w14:textId="77777777" w:rsidR="00991DD4" w:rsidRPr="00991DD4" w:rsidRDefault="00991DD4" w:rsidP="00991DD4">
            <w:pPr>
              <w:rPr>
                <w:rFonts w:ascii="Calibri" w:hAnsi="Calibri" w:cs="Calibri"/>
                <w:color w:val="000000"/>
              </w:rPr>
            </w:pPr>
            <w:r w:rsidRPr="00991DD4">
              <w:rPr>
                <w:rFonts w:ascii="Calibri" w:hAnsi="Calibri" w:cs="Calibri"/>
                <w:color w:val="000000"/>
              </w:rPr>
              <w:t>-0.489***</w:t>
            </w:r>
          </w:p>
        </w:tc>
        <w:tc>
          <w:tcPr>
            <w:tcW w:w="1300" w:type="dxa"/>
            <w:tcBorders>
              <w:top w:val="nil"/>
              <w:left w:val="nil"/>
              <w:bottom w:val="nil"/>
              <w:right w:val="nil"/>
            </w:tcBorders>
            <w:shd w:val="clear" w:color="auto" w:fill="auto"/>
            <w:noWrap/>
            <w:vAlign w:val="bottom"/>
            <w:hideMark/>
          </w:tcPr>
          <w:p w14:paraId="5BE599F3" w14:textId="77777777" w:rsidR="00991DD4" w:rsidRPr="00991DD4" w:rsidRDefault="00991DD4" w:rsidP="00991DD4">
            <w:pPr>
              <w:rPr>
                <w:rFonts w:ascii="Calibri" w:hAnsi="Calibri" w:cs="Calibri"/>
                <w:color w:val="000000"/>
              </w:rPr>
            </w:pPr>
            <w:r w:rsidRPr="00991DD4">
              <w:rPr>
                <w:rFonts w:ascii="Calibri" w:hAnsi="Calibri" w:cs="Calibri"/>
                <w:color w:val="000000"/>
              </w:rPr>
              <w:t>0.54***</w:t>
            </w:r>
          </w:p>
        </w:tc>
        <w:tc>
          <w:tcPr>
            <w:tcW w:w="1300" w:type="dxa"/>
            <w:tcBorders>
              <w:top w:val="nil"/>
              <w:left w:val="nil"/>
              <w:bottom w:val="nil"/>
              <w:right w:val="nil"/>
            </w:tcBorders>
            <w:shd w:val="clear" w:color="auto" w:fill="auto"/>
            <w:noWrap/>
            <w:vAlign w:val="bottom"/>
            <w:hideMark/>
          </w:tcPr>
          <w:p w14:paraId="124FE183" w14:textId="77777777" w:rsidR="00991DD4" w:rsidRPr="00991DD4" w:rsidRDefault="00991DD4" w:rsidP="00991DD4">
            <w:pPr>
              <w:rPr>
                <w:rFonts w:ascii="Calibri" w:hAnsi="Calibri" w:cs="Calibri"/>
                <w:color w:val="000000"/>
              </w:rPr>
            </w:pPr>
            <w:r w:rsidRPr="00991DD4">
              <w:rPr>
                <w:rFonts w:ascii="Calibri" w:hAnsi="Calibri" w:cs="Calibri"/>
                <w:color w:val="000000"/>
              </w:rPr>
              <w:t>0.083</w:t>
            </w:r>
          </w:p>
        </w:tc>
      </w:tr>
      <w:tr w:rsidR="00991DD4" w:rsidRPr="00991DD4" w14:paraId="178629A7" w14:textId="77777777" w:rsidTr="00991DD4">
        <w:trPr>
          <w:trHeight w:val="320"/>
        </w:trPr>
        <w:tc>
          <w:tcPr>
            <w:tcW w:w="1300" w:type="dxa"/>
            <w:tcBorders>
              <w:top w:val="nil"/>
              <w:left w:val="nil"/>
              <w:bottom w:val="nil"/>
              <w:right w:val="nil"/>
            </w:tcBorders>
            <w:shd w:val="clear" w:color="auto" w:fill="auto"/>
            <w:noWrap/>
            <w:vAlign w:val="bottom"/>
            <w:hideMark/>
          </w:tcPr>
          <w:p w14:paraId="7C017F2E" w14:textId="77777777" w:rsidR="00991DD4" w:rsidRPr="00991DD4" w:rsidRDefault="00991DD4" w:rsidP="00991DD4">
            <w:pPr>
              <w:rPr>
                <w:rFonts w:ascii="Calibri" w:hAnsi="Calibri" w:cs="Calibri"/>
                <w:color w:val="000000"/>
              </w:rPr>
            </w:pPr>
            <w:r w:rsidRPr="00991DD4">
              <w:rPr>
                <w:rFonts w:ascii="Calibri" w:hAnsi="Calibri" w:cs="Calibri"/>
                <w:color w:val="000000"/>
              </w:rPr>
              <w:t>N3</w:t>
            </w:r>
          </w:p>
        </w:tc>
        <w:tc>
          <w:tcPr>
            <w:tcW w:w="1454" w:type="dxa"/>
            <w:tcBorders>
              <w:top w:val="nil"/>
              <w:left w:val="nil"/>
              <w:bottom w:val="nil"/>
              <w:right w:val="nil"/>
            </w:tcBorders>
            <w:shd w:val="clear" w:color="auto" w:fill="auto"/>
            <w:noWrap/>
            <w:vAlign w:val="bottom"/>
            <w:hideMark/>
          </w:tcPr>
          <w:p w14:paraId="6078FFE5" w14:textId="77777777" w:rsidR="00991DD4" w:rsidRPr="00991DD4" w:rsidRDefault="00991DD4" w:rsidP="00991DD4">
            <w:pPr>
              <w:rPr>
                <w:rFonts w:ascii="Calibri" w:hAnsi="Calibri" w:cs="Calibri"/>
                <w:color w:val="000000"/>
              </w:rPr>
            </w:pPr>
            <w:r w:rsidRPr="00991DD4">
              <w:rPr>
                <w:rFonts w:ascii="Calibri" w:hAnsi="Calibri" w:cs="Calibri"/>
                <w:color w:val="000000"/>
              </w:rPr>
              <w:t>0.003</w:t>
            </w:r>
          </w:p>
        </w:tc>
        <w:tc>
          <w:tcPr>
            <w:tcW w:w="1822" w:type="dxa"/>
            <w:tcBorders>
              <w:top w:val="nil"/>
              <w:left w:val="nil"/>
              <w:bottom w:val="nil"/>
              <w:right w:val="nil"/>
            </w:tcBorders>
            <w:shd w:val="clear" w:color="auto" w:fill="auto"/>
            <w:noWrap/>
            <w:vAlign w:val="bottom"/>
            <w:hideMark/>
          </w:tcPr>
          <w:p w14:paraId="1CFDDB85" w14:textId="77777777" w:rsidR="00991DD4" w:rsidRPr="00991DD4" w:rsidRDefault="00991DD4" w:rsidP="00991DD4">
            <w:pPr>
              <w:rPr>
                <w:rFonts w:ascii="Calibri" w:hAnsi="Calibri" w:cs="Calibri"/>
                <w:color w:val="000000"/>
              </w:rPr>
            </w:pPr>
            <w:r w:rsidRPr="00991DD4">
              <w:rPr>
                <w:rFonts w:ascii="Calibri" w:hAnsi="Calibri" w:cs="Calibri"/>
                <w:color w:val="000000"/>
              </w:rPr>
              <w:t>0.144</w:t>
            </w:r>
          </w:p>
        </w:tc>
        <w:tc>
          <w:tcPr>
            <w:tcW w:w="1300" w:type="dxa"/>
            <w:tcBorders>
              <w:top w:val="nil"/>
              <w:left w:val="nil"/>
              <w:bottom w:val="nil"/>
              <w:right w:val="nil"/>
            </w:tcBorders>
            <w:shd w:val="clear" w:color="auto" w:fill="auto"/>
            <w:noWrap/>
            <w:vAlign w:val="bottom"/>
            <w:hideMark/>
          </w:tcPr>
          <w:p w14:paraId="51DB434C" w14:textId="77777777" w:rsidR="00991DD4" w:rsidRPr="00991DD4" w:rsidRDefault="00991DD4" w:rsidP="00991DD4">
            <w:pPr>
              <w:rPr>
                <w:rFonts w:ascii="Calibri" w:hAnsi="Calibri" w:cs="Calibri"/>
                <w:color w:val="000000"/>
              </w:rPr>
            </w:pPr>
            <w:r w:rsidRPr="00991DD4">
              <w:rPr>
                <w:rFonts w:ascii="Calibri" w:hAnsi="Calibri" w:cs="Calibri"/>
                <w:color w:val="000000"/>
              </w:rPr>
              <w:t>-0.243**</w:t>
            </w:r>
          </w:p>
        </w:tc>
        <w:tc>
          <w:tcPr>
            <w:tcW w:w="1300" w:type="dxa"/>
            <w:tcBorders>
              <w:top w:val="nil"/>
              <w:left w:val="nil"/>
              <w:bottom w:val="nil"/>
              <w:right w:val="nil"/>
            </w:tcBorders>
            <w:shd w:val="clear" w:color="auto" w:fill="auto"/>
            <w:noWrap/>
            <w:vAlign w:val="bottom"/>
            <w:hideMark/>
          </w:tcPr>
          <w:p w14:paraId="63B1AD79" w14:textId="77777777" w:rsidR="00991DD4" w:rsidRPr="00991DD4" w:rsidRDefault="00991DD4" w:rsidP="00991DD4">
            <w:pPr>
              <w:rPr>
                <w:rFonts w:ascii="Calibri" w:hAnsi="Calibri" w:cs="Calibri"/>
                <w:color w:val="000000"/>
              </w:rPr>
            </w:pPr>
            <w:r w:rsidRPr="00991DD4">
              <w:rPr>
                <w:rFonts w:ascii="Calibri" w:hAnsi="Calibri" w:cs="Calibri"/>
                <w:color w:val="000000"/>
              </w:rPr>
              <w:t>0.755***</w:t>
            </w:r>
          </w:p>
        </w:tc>
        <w:tc>
          <w:tcPr>
            <w:tcW w:w="1300" w:type="dxa"/>
            <w:tcBorders>
              <w:top w:val="nil"/>
              <w:left w:val="nil"/>
              <w:bottom w:val="nil"/>
              <w:right w:val="nil"/>
            </w:tcBorders>
            <w:shd w:val="clear" w:color="auto" w:fill="auto"/>
            <w:noWrap/>
            <w:vAlign w:val="bottom"/>
            <w:hideMark/>
          </w:tcPr>
          <w:p w14:paraId="3258E641" w14:textId="77777777" w:rsidR="00991DD4" w:rsidRPr="00991DD4" w:rsidRDefault="00991DD4" w:rsidP="00991DD4">
            <w:pPr>
              <w:rPr>
                <w:rFonts w:ascii="Calibri" w:hAnsi="Calibri" w:cs="Calibri"/>
                <w:color w:val="000000"/>
              </w:rPr>
            </w:pPr>
            <w:r w:rsidRPr="00991DD4">
              <w:rPr>
                <w:rFonts w:ascii="Calibri" w:hAnsi="Calibri" w:cs="Calibri"/>
                <w:color w:val="000000"/>
              </w:rPr>
              <w:t>0.090</w:t>
            </w:r>
          </w:p>
        </w:tc>
      </w:tr>
      <w:tr w:rsidR="00991DD4" w:rsidRPr="00991DD4" w14:paraId="66EDDF9D" w14:textId="77777777" w:rsidTr="00991DD4">
        <w:trPr>
          <w:trHeight w:val="320"/>
        </w:trPr>
        <w:tc>
          <w:tcPr>
            <w:tcW w:w="1300" w:type="dxa"/>
            <w:tcBorders>
              <w:top w:val="nil"/>
              <w:left w:val="nil"/>
              <w:bottom w:val="nil"/>
              <w:right w:val="nil"/>
            </w:tcBorders>
            <w:shd w:val="clear" w:color="auto" w:fill="auto"/>
            <w:noWrap/>
            <w:vAlign w:val="bottom"/>
            <w:hideMark/>
          </w:tcPr>
          <w:p w14:paraId="10F89D93" w14:textId="77777777" w:rsidR="00991DD4" w:rsidRPr="00991DD4" w:rsidRDefault="00991DD4" w:rsidP="00991DD4">
            <w:pPr>
              <w:rPr>
                <w:rFonts w:ascii="Calibri" w:hAnsi="Calibri" w:cs="Calibri"/>
                <w:color w:val="000000"/>
              </w:rPr>
            </w:pPr>
            <w:r w:rsidRPr="00991DD4">
              <w:rPr>
                <w:rFonts w:ascii="Calibri" w:hAnsi="Calibri" w:cs="Calibri"/>
                <w:color w:val="000000"/>
              </w:rPr>
              <w:t>N4</w:t>
            </w:r>
          </w:p>
        </w:tc>
        <w:tc>
          <w:tcPr>
            <w:tcW w:w="1454" w:type="dxa"/>
            <w:tcBorders>
              <w:top w:val="nil"/>
              <w:left w:val="nil"/>
              <w:bottom w:val="nil"/>
              <w:right w:val="nil"/>
            </w:tcBorders>
            <w:shd w:val="clear" w:color="auto" w:fill="auto"/>
            <w:noWrap/>
            <w:vAlign w:val="bottom"/>
            <w:hideMark/>
          </w:tcPr>
          <w:p w14:paraId="2CC1C2D5" w14:textId="77777777" w:rsidR="00991DD4" w:rsidRPr="00991DD4" w:rsidRDefault="00991DD4" w:rsidP="00991DD4">
            <w:pPr>
              <w:rPr>
                <w:rFonts w:ascii="Calibri" w:hAnsi="Calibri" w:cs="Calibri"/>
                <w:color w:val="000000"/>
              </w:rPr>
            </w:pPr>
            <w:r w:rsidRPr="00991DD4">
              <w:rPr>
                <w:rFonts w:ascii="Calibri" w:hAnsi="Calibri" w:cs="Calibri"/>
                <w:color w:val="000000"/>
              </w:rPr>
              <w:t>0.204*</w:t>
            </w:r>
          </w:p>
        </w:tc>
        <w:tc>
          <w:tcPr>
            <w:tcW w:w="1822" w:type="dxa"/>
            <w:tcBorders>
              <w:top w:val="nil"/>
              <w:left w:val="nil"/>
              <w:bottom w:val="nil"/>
              <w:right w:val="nil"/>
            </w:tcBorders>
            <w:shd w:val="clear" w:color="auto" w:fill="auto"/>
            <w:noWrap/>
            <w:vAlign w:val="bottom"/>
            <w:hideMark/>
          </w:tcPr>
          <w:p w14:paraId="205C2239" w14:textId="77777777" w:rsidR="00991DD4" w:rsidRPr="00991DD4" w:rsidRDefault="00991DD4" w:rsidP="00991DD4">
            <w:pPr>
              <w:rPr>
                <w:rFonts w:ascii="Calibri" w:hAnsi="Calibri" w:cs="Calibri"/>
                <w:color w:val="000000"/>
              </w:rPr>
            </w:pPr>
            <w:r w:rsidRPr="00991DD4">
              <w:rPr>
                <w:rFonts w:ascii="Calibri" w:hAnsi="Calibri" w:cs="Calibri"/>
                <w:color w:val="000000"/>
              </w:rPr>
              <w:t>-0.013</w:t>
            </w:r>
          </w:p>
        </w:tc>
        <w:tc>
          <w:tcPr>
            <w:tcW w:w="1300" w:type="dxa"/>
            <w:tcBorders>
              <w:top w:val="nil"/>
              <w:left w:val="nil"/>
              <w:bottom w:val="nil"/>
              <w:right w:val="nil"/>
            </w:tcBorders>
            <w:shd w:val="clear" w:color="auto" w:fill="auto"/>
            <w:noWrap/>
            <w:vAlign w:val="bottom"/>
            <w:hideMark/>
          </w:tcPr>
          <w:p w14:paraId="0999AB11" w14:textId="77777777" w:rsidR="00991DD4" w:rsidRPr="00991DD4" w:rsidRDefault="00991DD4" w:rsidP="00991DD4">
            <w:pPr>
              <w:rPr>
                <w:rFonts w:ascii="Calibri" w:hAnsi="Calibri" w:cs="Calibri"/>
                <w:color w:val="000000"/>
              </w:rPr>
            </w:pPr>
            <w:r w:rsidRPr="00991DD4">
              <w:rPr>
                <w:rFonts w:ascii="Calibri" w:hAnsi="Calibri" w:cs="Calibri"/>
                <w:color w:val="000000"/>
              </w:rPr>
              <w:t>0.064</w:t>
            </w:r>
          </w:p>
        </w:tc>
        <w:tc>
          <w:tcPr>
            <w:tcW w:w="1300" w:type="dxa"/>
            <w:tcBorders>
              <w:top w:val="nil"/>
              <w:left w:val="nil"/>
              <w:bottom w:val="nil"/>
              <w:right w:val="nil"/>
            </w:tcBorders>
            <w:shd w:val="clear" w:color="auto" w:fill="auto"/>
            <w:noWrap/>
            <w:vAlign w:val="bottom"/>
            <w:hideMark/>
          </w:tcPr>
          <w:p w14:paraId="67447427" w14:textId="77777777" w:rsidR="00991DD4" w:rsidRPr="00991DD4" w:rsidRDefault="00991DD4" w:rsidP="00991DD4">
            <w:pPr>
              <w:rPr>
                <w:rFonts w:ascii="Calibri" w:hAnsi="Calibri" w:cs="Calibri"/>
                <w:color w:val="000000"/>
              </w:rPr>
            </w:pPr>
            <w:r w:rsidRPr="00991DD4">
              <w:rPr>
                <w:rFonts w:ascii="Calibri" w:hAnsi="Calibri" w:cs="Calibri"/>
                <w:color w:val="000000"/>
              </w:rPr>
              <w:t>-0.411***</w:t>
            </w:r>
          </w:p>
        </w:tc>
        <w:tc>
          <w:tcPr>
            <w:tcW w:w="1300" w:type="dxa"/>
            <w:tcBorders>
              <w:top w:val="nil"/>
              <w:left w:val="nil"/>
              <w:bottom w:val="nil"/>
              <w:right w:val="nil"/>
            </w:tcBorders>
            <w:shd w:val="clear" w:color="auto" w:fill="auto"/>
            <w:noWrap/>
            <w:vAlign w:val="bottom"/>
            <w:hideMark/>
          </w:tcPr>
          <w:p w14:paraId="4828F939" w14:textId="77777777" w:rsidR="00991DD4" w:rsidRPr="00991DD4" w:rsidRDefault="00991DD4" w:rsidP="00991DD4">
            <w:pPr>
              <w:rPr>
                <w:rFonts w:ascii="Calibri" w:hAnsi="Calibri" w:cs="Calibri"/>
                <w:color w:val="000000"/>
              </w:rPr>
            </w:pPr>
            <w:r w:rsidRPr="00991DD4">
              <w:rPr>
                <w:rFonts w:ascii="Calibri" w:hAnsi="Calibri" w:cs="Calibri"/>
                <w:color w:val="000000"/>
              </w:rPr>
              <w:t>0.537***</w:t>
            </w:r>
          </w:p>
        </w:tc>
      </w:tr>
      <w:tr w:rsidR="00991DD4" w:rsidRPr="00991DD4" w14:paraId="238AF0AA" w14:textId="77777777" w:rsidTr="00991DD4">
        <w:trPr>
          <w:trHeight w:val="320"/>
        </w:trPr>
        <w:tc>
          <w:tcPr>
            <w:tcW w:w="1300" w:type="dxa"/>
            <w:tcBorders>
              <w:top w:val="nil"/>
              <w:left w:val="nil"/>
              <w:bottom w:val="nil"/>
              <w:right w:val="nil"/>
            </w:tcBorders>
            <w:shd w:val="clear" w:color="auto" w:fill="auto"/>
            <w:noWrap/>
            <w:vAlign w:val="bottom"/>
            <w:hideMark/>
          </w:tcPr>
          <w:p w14:paraId="4EA8770E" w14:textId="77777777" w:rsidR="00991DD4" w:rsidRPr="00991DD4" w:rsidRDefault="00991DD4" w:rsidP="00991DD4">
            <w:pPr>
              <w:rPr>
                <w:rFonts w:ascii="Calibri" w:hAnsi="Calibri" w:cs="Calibri"/>
                <w:color w:val="000000"/>
              </w:rPr>
            </w:pPr>
            <w:r w:rsidRPr="00991DD4">
              <w:rPr>
                <w:rFonts w:ascii="Calibri" w:hAnsi="Calibri" w:cs="Calibri"/>
                <w:color w:val="000000"/>
              </w:rPr>
              <w:t>N5</w:t>
            </w:r>
          </w:p>
        </w:tc>
        <w:tc>
          <w:tcPr>
            <w:tcW w:w="1454" w:type="dxa"/>
            <w:tcBorders>
              <w:top w:val="nil"/>
              <w:left w:val="nil"/>
              <w:bottom w:val="nil"/>
              <w:right w:val="nil"/>
            </w:tcBorders>
            <w:shd w:val="clear" w:color="auto" w:fill="auto"/>
            <w:noWrap/>
            <w:vAlign w:val="bottom"/>
            <w:hideMark/>
          </w:tcPr>
          <w:p w14:paraId="2FEC38F1" w14:textId="77777777" w:rsidR="00991DD4" w:rsidRPr="00991DD4" w:rsidRDefault="00991DD4" w:rsidP="00991DD4">
            <w:pPr>
              <w:rPr>
                <w:rFonts w:ascii="Calibri" w:hAnsi="Calibri" w:cs="Calibri"/>
                <w:color w:val="000000"/>
              </w:rPr>
            </w:pPr>
            <w:r w:rsidRPr="00991DD4">
              <w:rPr>
                <w:rFonts w:ascii="Calibri" w:hAnsi="Calibri" w:cs="Calibri"/>
                <w:color w:val="000000"/>
              </w:rPr>
              <w:t>0.027</w:t>
            </w:r>
          </w:p>
        </w:tc>
        <w:tc>
          <w:tcPr>
            <w:tcW w:w="1822" w:type="dxa"/>
            <w:tcBorders>
              <w:top w:val="nil"/>
              <w:left w:val="nil"/>
              <w:bottom w:val="nil"/>
              <w:right w:val="nil"/>
            </w:tcBorders>
            <w:shd w:val="clear" w:color="auto" w:fill="auto"/>
            <w:noWrap/>
            <w:vAlign w:val="bottom"/>
            <w:hideMark/>
          </w:tcPr>
          <w:p w14:paraId="14513BC3" w14:textId="77777777" w:rsidR="00991DD4" w:rsidRPr="00991DD4" w:rsidRDefault="00991DD4" w:rsidP="00991DD4">
            <w:pPr>
              <w:rPr>
                <w:rFonts w:ascii="Calibri" w:hAnsi="Calibri" w:cs="Calibri"/>
                <w:color w:val="000000"/>
              </w:rPr>
            </w:pPr>
            <w:r w:rsidRPr="00991DD4">
              <w:rPr>
                <w:rFonts w:ascii="Calibri" w:hAnsi="Calibri" w:cs="Calibri"/>
                <w:color w:val="000000"/>
              </w:rPr>
              <w:t>-0.365**</w:t>
            </w:r>
          </w:p>
        </w:tc>
        <w:tc>
          <w:tcPr>
            <w:tcW w:w="1300" w:type="dxa"/>
            <w:tcBorders>
              <w:top w:val="nil"/>
              <w:left w:val="nil"/>
              <w:bottom w:val="nil"/>
              <w:right w:val="nil"/>
            </w:tcBorders>
            <w:shd w:val="clear" w:color="auto" w:fill="auto"/>
            <w:noWrap/>
            <w:vAlign w:val="bottom"/>
            <w:hideMark/>
          </w:tcPr>
          <w:p w14:paraId="0B6E62E3" w14:textId="77777777" w:rsidR="00991DD4" w:rsidRPr="00991DD4" w:rsidRDefault="00991DD4" w:rsidP="00991DD4">
            <w:pPr>
              <w:rPr>
                <w:rFonts w:ascii="Calibri" w:hAnsi="Calibri" w:cs="Calibri"/>
                <w:color w:val="000000"/>
              </w:rPr>
            </w:pPr>
            <w:r w:rsidRPr="00991DD4">
              <w:rPr>
                <w:rFonts w:ascii="Calibri" w:hAnsi="Calibri" w:cs="Calibri"/>
                <w:color w:val="000000"/>
              </w:rPr>
              <w:t>-0.234**</w:t>
            </w:r>
          </w:p>
        </w:tc>
        <w:tc>
          <w:tcPr>
            <w:tcW w:w="1300" w:type="dxa"/>
            <w:tcBorders>
              <w:top w:val="nil"/>
              <w:left w:val="nil"/>
              <w:bottom w:val="nil"/>
              <w:right w:val="nil"/>
            </w:tcBorders>
            <w:shd w:val="clear" w:color="auto" w:fill="auto"/>
            <w:noWrap/>
            <w:vAlign w:val="bottom"/>
            <w:hideMark/>
          </w:tcPr>
          <w:p w14:paraId="24D4570A" w14:textId="77777777" w:rsidR="00991DD4" w:rsidRPr="00991DD4" w:rsidRDefault="00991DD4" w:rsidP="00991DD4">
            <w:pPr>
              <w:rPr>
                <w:rFonts w:ascii="Calibri" w:hAnsi="Calibri" w:cs="Calibri"/>
                <w:color w:val="000000"/>
              </w:rPr>
            </w:pPr>
            <w:r w:rsidRPr="00991DD4">
              <w:rPr>
                <w:rFonts w:ascii="Calibri" w:hAnsi="Calibri" w:cs="Calibri"/>
                <w:color w:val="000000"/>
              </w:rPr>
              <w:t>0.587***</w:t>
            </w:r>
          </w:p>
        </w:tc>
        <w:tc>
          <w:tcPr>
            <w:tcW w:w="1300" w:type="dxa"/>
            <w:tcBorders>
              <w:top w:val="nil"/>
              <w:left w:val="nil"/>
              <w:bottom w:val="nil"/>
              <w:right w:val="nil"/>
            </w:tcBorders>
            <w:shd w:val="clear" w:color="auto" w:fill="auto"/>
            <w:noWrap/>
            <w:vAlign w:val="bottom"/>
            <w:hideMark/>
          </w:tcPr>
          <w:p w14:paraId="011BD36F" w14:textId="77777777" w:rsidR="00991DD4" w:rsidRPr="00991DD4" w:rsidRDefault="00991DD4" w:rsidP="00991DD4">
            <w:pPr>
              <w:rPr>
                <w:rFonts w:ascii="Calibri" w:hAnsi="Calibri" w:cs="Calibri"/>
                <w:color w:val="000000"/>
              </w:rPr>
            </w:pPr>
            <w:r w:rsidRPr="00991DD4">
              <w:rPr>
                <w:rFonts w:ascii="Calibri" w:hAnsi="Calibri" w:cs="Calibri"/>
                <w:color w:val="000000"/>
              </w:rPr>
              <w:t>0.006</w:t>
            </w:r>
          </w:p>
        </w:tc>
      </w:tr>
      <w:tr w:rsidR="00991DD4" w:rsidRPr="00991DD4" w14:paraId="50B0E62E" w14:textId="77777777" w:rsidTr="00991DD4">
        <w:trPr>
          <w:trHeight w:val="320"/>
        </w:trPr>
        <w:tc>
          <w:tcPr>
            <w:tcW w:w="1300" w:type="dxa"/>
            <w:tcBorders>
              <w:top w:val="nil"/>
              <w:left w:val="nil"/>
              <w:bottom w:val="nil"/>
              <w:right w:val="nil"/>
            </w:tcBorders>
            <w:shd w:val="clear" w:color="auto" w:fill="auto"/>
            <w:noWrap/>
            <w:vAlign w:val="bottom"/>
            <w:hideMark/>
          </w:tcPr>
          <w:p w14:paraId="243F6B19" w14:textId="77777777" w:rsidR="00991DD4" w:rsidRPr="00991DD4" w:rsidRDefault="00991DD4" w:rsidP="00991DD4">
            <w:pPr>
              <w:rPr>
                <w:rFonts w:ascii="Calibri" w:hAnsi="Calibri" w:cs="Calibri"/>
                <w:color w:val="000000"/>
              </w:rPr>
            </w:pPr>
            <w:r w:rsidRPr="00991DD4">
              <w:rPr>
                <w:rFonts w:ascii="Calibri" w:hAnsi="Calibri" w:cs="Calibri"/>
                <w:color w:val="000000"/>
              </w:rPr>
              <w:t>N6</w:t>
            </w:r>
          </w:p>
        </w:tc>
        <w:tc>
          <w:tcPr>
            <w:tcW w:w="1454" w:type="dxa"/>
            <w:tcBorders>
              <w:top w:val="nil"/>
              <w:left w:val="nil"/>
              <w:bottom w:val="nil"/>
              <w:right w:val="nil"/>
            </w:tcBorders>
            <w:shd w:val="clear" w:color="auto" w:fill="auto"/>
            <w:noWrap/>
            <w:vAlign w:val="bottom"/>
            <w:hideMark/>
          </w:tcPr>
          <w:p w14:paraId="2FFC6C0C" w14:textId="77777777" w:rsidR="00991DD4" w:rsidRPr="00991DD4" w:rsidRDefault="00991DD4" w:rsidP="00991DD4">
            <w:pPr>
              <w:rPr>
                <w:rFonts w:ascii="Calibri" w:hAnsi="Calibri" w:cs="Calibri"/>
                <w:color w:val="000000"/>
              </w:rPr>
            </w:pPr>
            <w:r w:rsidRPr="00991DD4">
              <w:rPr>
                <w:rFonts w:ascii="Calibri" w:hAnsi="Calibri" w:cs="Calibri"/>
                <w:color w:val="000000"/>
              </w:rPr>
              <w:t>-0.162</w:t>
            </w:r>
          </w:p>
        </w:tc>
        <w:tc>
          <w:tcPr>
            <w:tcW w:w="1822" w:type="dxa"/>
            <w:tcBorders>
              <w:top w:val="nil"/>
              <w:left w:val="nil"/>
              <w:bottom w:val="nil"/>
              <w:right w:val="nil"/>
            </w:tcBorders>
            <w:shd w:val="clear" w:color="auto" w:fill="auto"/>
            <w:noWrap/>
            <w:vAlign w:val="bottom"/>
            <w:hideMark/>
          </w:tcPr>
          <w:p w14:paraId="01C9CEE9" w14:textId="77777777" w:rsidR="00991DD4" w:rsidRPr="00991DD4" w:rsidRDefault="00991DD4" w:rsidP="00991DD4">
            <w:pPr>
              <w:rPr>
                <w:rFonts w:ascii="Calibri" w:hAnsi="Calibri" w:cs="Calibri"/>
                <w:color w:val="000000"/>
              </w:rPr>
            </w:pPr>
            <w:r w:rsidRPr="00991DD4">
              <w:rPr>
                <w:rFonts w:ascii="Calibri" w:hAnsi="Calibri" w:cs="Calibri"/>
                <w:color w:val="000000"/>
              </w:rPr>
              <w:t>0.247*</w:t>
            </w:r>
          </w:p>
        </w:tc>
        <w:tc>
          <w:tcPr>
            <w:tcW w:w="1300" w:type="dxa"/>
            <w:tcBorders>
              <w:top w:val="nil"/>
              <w:left w:val="nil"/>
              <w:bottom w:val="nil"/>
              <w:right w:val="nil"/>
            </w:tcBorders>
            <w:shd w:val="clear" w:color="auto" w:fill="auto"/>
            <w:noWrap/>
            <w:vAlign w:val="bottom"/>
            <w:hideMark/>
          </w:tcPr>
          <w:p w14:paraId="36136180" w14:textId="77777777" w:rsidR="00991DD4" w:rsidRPr="00991DD4" w:rsidRDefault="00991DD4" w:rsidP="00991DD4">
            <w:pPr>
              <w:rPr>
                <w:rFonts w:ascii="Calibri" w:hAnsi="Calibri" w:cs="Calibri"/>
                <w:color w:val="000000"/>
              </w:rPr>
            </w:pPr>
            <w:r w:rsidRPr="00991DD4">
              <w:rPr>
                <w:rFonts w:ascii="Calibri" w:hAnsi="Calibri" w:cs="Calibri"/>
                <w:color w:val="000000"/>
              </w:rPr>
              <w:t>0.055</w:t>
            </w:r>
          </w:p>
        </w:tc>
        <w:tc>
          <w:tcPr>
            <w:tcW w:w="1300" w:type="dxa"/>
            <w:tcBorders>
              <w:top w:val="nil"/>
              <w:left w:val="nil"/>
              <w:bottom w:val="nil"/>
              <w:right w:val="nil"/>
            </w:tcBorders>
            <w:shd w:val="clear" w:color="auto" w:fill="auto"/>
            <w:noWrap/>
            <w:vAlign w:val="bottom"/>
            <w:hideMark/>
          </w:tcPr>
          <w:p w14:paraId="20904B13" w14:textId="77777777" w:rsidR="00991DD4" w:rsidRPr="00991DD4" w:rsidRDefault="00991DD4" w:rsidP="00991DD4">
            <w:pPr>
              <w:rPr>
                <w:rFonts w:ascii="Calibri" w:hAnsi="Calibri" w:cs="Calibri"/>
                <w:color w:val="000000"/>
              </w:rPr>
            </w:pPr>
            <w:r w:rsidRPr="00991DD4">
              <w:rPr>
                <w:rFonts w:ascii="Calibri" w:hAnsi="Calibri" w:cs="Calibri"/>
                <w:color w:val="000000"/>
              </w:rPr>
              <w:t>0.729***</w:t>
            </w:r>
          </w:p>
        </w:tc>
        <w:tc>
          <w:tcPr>
            <w:tcW w:w="1300" w:type="dxa"/>
            <w:tcBorders>
              <w:top w:val="nil"/>
              <w:left w:val="nil"/>
              <w:bottom w:val="nil"/>
              <w:right w:val="nil"/>
            </w:tcBorders>
            <w:shd w:val="clear" w:color="auto" w:fill="auto"/>
            <w:noWrap/>
            <w:vAlign w:val="bottom"/>
            <w:hideMark/>
          </w:tcPr>
          <w:p w14:paraId="5A9CE959" w14:textId="77777777" w:rsidR="00991DD4" w:rsidRPr="00991DD4" w:rsidRDefault="00991DD4" w:rsidP="00991DD4">
            <w:pPr>
              <w:rPr>
                <w:rFonts w:ascii="Calibri" w:hAnsi="Calibri" w:cs="Calibri"/>
                <w:color w:val="000000"/>
              </w:rPr>
            </w:pPr>
            <w:r w:rsidRPr="00991DD4">
              <w:rPr>
                <w:rFonts w:ascii="Calibri" w:hAnsi="Calibri" w:cs="Calibri"/>
                <w:color w:val="000000"/>
              </w:rPr>
              <w:t>-0.129</w:t>
            </w:r>
          </w:p>
        </w:tc>
      </w:tr>
      <w:tr w:rsidR="00991DD4" w:rsidRPr="00991DD4" w14:paraId="3E6CE3C3" w14:textId="77777777" w:rsidTr="00991DD4">
        <w:trPr>
          <w:trHeight w:val="320"/>
        </w:trPr>
        <w:tc>
          <w:tcPr>
            <w:tcW w:w="1300" w:type="dxa"/>
            <w:tcBorders>
              <w:top w:val="nil"/>
              <w:left w:val="nil"/>
              <w:bottom w:val="nil"/>
              <w:right w:val="nil"/>
            </w:tcBorders>
            <w:shd w:val="clear" w:color="auto" w:fill="auto"/>
            <w:noWrap/>
            <w:vAlign w:val="bottom"/>
            <w:hideMark/>
          </w:tcPr>
          <w:p w14:paraId="2D7B4D4D" w14:textId="77777777" w:rsidR="00991DD4" w:rsidRPr="00991DD4" w:rsidRDefault="00991DD4" w:rsidP="00991DD4">
            <w:pPr>
              <w:rPr>
                <w:rFonts w:ascii="Calibri" w:hAnsi="Calibri" w:cs="Calibri"/>
                <w:color w:val="000000"/>
              </w:rPr>
            </w:pPr>
            <w:r w:rsidRPr="00991DD4">
              <w:rPr>
                <w:rFonts w:ascii="Calibri" w:hAnsi="Calibri" w:cs="Calibri"/>
                <w:color w:val="000000"/>
              </w:rPr>
              <w:t>N7</w:t>
            </w:r>
          </w:p>
        </w:tc>
        <w:tc>
          <w:tcPr>
            <w:tcW w:w="1454" w:type="dxa"/>
            <w:tcBorders>
              <w:top w:val="nil"/>
              <w:left w:val="nil"/>
              <w:bottom w:val="nil"/>
              <w:right w:val="nil"/>
            </w:tcBorders>
            <w:shd w:val="clear" w:color="auto" w:fill="auto"/>
            <w:noWrap/>
            <w:vAlign w:val="bottom"/>
            <w:hideMark/>
          </w:tcPr>
          <w:p w14:paraId="6E514D99" w14:textId="77777777" w:rsidR="00991DD4" w:rsidRPr="00991DD4" w:rsidRDefault="00991DD4" w:rsidP="00991DD4">
            <w:pPr>
              <w:rPr>
                <w:rFonts w:ascii="Calibri" w:hAnsi="Calibri" w:cs="Calibri"/>
                <w:color w:val="000000"/>
              </w:rPr>
            </w:pPr>
            <w:r w:rsidRPr="00991DD4">
              <w:rPr>
                <w:rFonts w:ascii="Calibri" w:hAnsi="Calibri" w:cs="Calibri"/>
                <w:color w:val="000000"/>
              </w:rPr>
              <w:t>0.136*</w:t>
            </w:r>
          </w:p>
        </w:tc>
        <w:tc>
          <w:tcPr>
            <w:tcW w:w="1822" w:type="dxa"/>
            <w:tcBorders>
              <w:top w:val="nil"/>
              <w:left w:val="nil"/>
              <w:bottom w:val="nil"/>
              <w:right w:val="nil"/>
            </w:tcBorders>
            <w:shd w:val="clear" w:color="auto" w:fill="auto"/>
            <w:noWrap/>
            <w:vAlign w:val="bottom"/>
            <w:hideMark/>
          </w:tcPr>
          <w:p w14:paraId="401AE37D" w14:textId="77777777" w:rsidR="00991DD4" w:rsidRPr="00991DD4" w:rsidRDefault="00991DD4" w:rsidP="00991DD4">
            <w:pPr>
              <w:rPr>
                <w:rFonts w:ascii="Calibri" w:hAnsi="Calibri" w:cs="Calibri"/>
                <w:color w:val="000000"/>
              </w:rPr>
            </w:pPr>
            <w:r w:rsidRPr="00991DD4">
              <w:rPr>
                <w:rFonts w:ascii="Calibri" w:hAnsi="Calibri" w:cs="Calibri"/>
                <w:color w:val="000000"/>
              </w:rPr>
              <w:t>0.106</w:t>
            </w:r>
          </w:p>
        </w:tc>
        <w:tc>
          <w:tcPr>
            <w:tcW w:w="1300" w:type="dxa"/>
            <w:tcBorders>
              <w:top w:val="nil"/>
              <w:left w:val="nil"/>
              <w:bottom w:val="nil"/>
              <w:right w:val="nil"/>
            </w:tcBorders>
            <w:shd w:val="clear" w:color="auto" w:fill="auto"/>
            <w:noWrap/>
            <w:vAlign w:val="bottom"/>
            <w:hideMark/>
          </w:tcPr>
          <w:p w14:paraId="62960474" w14:textId="77777777" w:rsidR="00991DD4" w:rsidRPr="00991DD4" w:rsidRDefault="00991DD4" w:rsidP="00991DD4">
            <w:pPr>
              <w:rPr>
                <w:rFonts w:ascii="Calibri" w:hAnsi="Calibri" w:cs="Calibri"/>
                <w:color w:val="000000"/>
              </w:rPr>
            </w:pPr>
            <w:r w:rsidRPr="00991DD4">
              <w:rPr>
                <w:rFonts w:ascii="Calibri" w:hAnsi="Calibri" w:cs="Calibri"/>
                <w:color w:val="000000"/>
              </w:rPr>
              <w:t>0.009</w:t>
            </w:r>
          </w:p>
        </w:tc>
        <w:tc>
          <w:tcPr>
            <w:tcW w:w="1300" w:type="dxa"/>
            <w:tcBorders>
              <w:top w:val="nil"/>
              <w:left w:val="nil"/>
              <w:bottom w:val="nil"/>
              <w:right w:val="nil"/>
            </w:tcBorders>
            <w:shd w:val="clear" w:color="auto" w:fill="auto"/>
            <w:noWrap/>
            <w:vAlign w:val="bottom"/>
            <w:hideMark/>
          </w:tcPr>
          <w:p w14:paraId="3035D25F" w14:textId="77777777" w:rsidR="00991DD4" w:rsidRPr="00991DD4" w:rsidRDefault="00991DD4" w:rsidP="00991DD4">
            <w:pPr>
              <w:rPr>
                <w:rFonts w:ascii="Calibri" w:hAnsi="Calibri" w:cs="Calibri"/>
                <w:color w:val="000000"/>
              </w:rPr>
            </w:pPr>
            <w:r w:rsidRPr="00991DD4">
              <w:rPr>
                <w:rFonts w:ascii="Calibri" w:hAnsi="Calibri" w:cs="Calibri"/>
                <w:color w:val="000000"/>
              </w:rPr>
              <w:t>0.629***</w:t>
            </w:r>
          </w:p>
        </w:tc>
        <w:tc>
          <w:tcPr>
            <w:tcW w:w="1300" w:type="dxa"/>
            <w:tcBorders>
              <w:top w:val="nil"/>
              <w:left w:val="nil"/>
              <w:bottom w:val="nil"/>
              <w:right w:val="nil"/>
            </w:tcBorders>
            <w:shd w:val="clear" w:color="auto" w:fill="auto"/>
            <w:noWrap/>
            <w:vAlign w:val="bottom"/>
            <w:hideMark/>
          </w:tcPr>
          <w:p w14:paraId="1BD4667F" w14:textId="77777777" w:rsidR="00991DD4" w:rsidRPr="00991DD4" w:rsidRDefault="00991DD4" w:rsidP="00991DD4">
            <w:pPr>
              <w:rPr>
                <w:rFonts w:ascii="Calibri" w:hAnsi="Calibri" w:cs="Calibri"/>
                <w:color w:val="000000"/>
              </w:rPr>
            </w:pPr>
            <w:r w:rsidRPr="00991DD4">
              <w:rPr>
                <w:rFonts w:ascii="Calibri" w:hAnsi="Calibri" w:cs="Calibri"/>
                <w:color w:val="000000"/>
              </w:rPr>
              <w:t>-0.089</w:t>
            </w:r>
          </w:p>
        </w:tc>
      </w:tr>
      <w:tr w:rsidR="00991DD4" w:rsidRPr="00991DD4" w14:paraId="6380E764" w14:textId="77777777" w:rsidTr="00991DD4">
        <w:trPr>
          <w:trHeight w:val="320"/>
        </w:trPr>
        <w:tc>
          <w:tcPr>
            <w:tcW w:w="1300" w:type="dxa"/>
            <w:tcBorders>
              <w:top w:val="nil"/>
              <w:left w:val="nil"/>
              <w:bottom w:val="nil"/>
              <w:right w:val="nil"/>
            </w:tcBorders>
            <w:shd w:val="clear" w:color="auto" w:fill="auto"/>
            <w:noWrap/>
            <w:vAlign w:val="bottom"/>
            <w:hideMark/>
          </w:tcPr>
          <w:p w14:paraId="726A9092" w14:textId="77777777" w:rsidR="00991DD4" w:rsidRPr="00991DD4" w:rsidRDefault="00991DD4" w:rsidP="00991DD4">
            <w:pPr>
              <w:rPr>
                <w:rFonts w:ascii="Calibri" w:hAnsi="Calibri" w:cs="Calibri"/>
                <w:color w:val="000000"/>
              </w:rPr>
            </w:pPr>
            <w:r w:rsidRPr="00991DD4">
              <w:rPr>
                <w:rFonts w:ascii="Calibri" w:hAnsi="Calibri" w:cs="Calibri"/>
                <w:color w:val="000000"/>
              </w:rPr>
              <w:t>O1</w:t>
            </w:r>
          </w:p>
        </w:tc>
        <w:tc>
          <w:tcPr>
            <w:tcW w:w="1454" w:type="dxa"/>
            <w:tcBorders>
              <w:top w:val="nil"/>
              <w:left w:val="nil"/>
              <w:bottom w:val="nil"/>
              <w:right w:val="nil"/>
            </w:tcBorders>
            <w:shd w:val="clear" w:color="auto" w:fill="auto"/>
            <w:noWrap/>
            <w:vAlign w:val="bottom"/>
            <w:hideMark/>
          </w:tcPr>
          <w:p w14:paraId="7D391DFB" w14:textId="77777777" w:rsidR="00991DD4" w:rsidRPr="00991DD4" w:rsidRDefault="00991DD4" w:rsidP="00991DD4">
            <w:pPr>
              <w:rPr>
                <w:rFonts w:ascii="Calibri" w:hAnsi="Calibri" w:cs="Calibri"/>
                <w:color w:val="000000"/>
              </w:rPr>
            </w:pPr>
            <w:r w:rsidRPr="00991DD4">
              <w:rPr>
                <w:rFonts w:ascii="Calibri" w:hAnsi="Calibri" w:cs="Calibri"/>
                <w:color w:val="000000"/>
              </w:rPr>
              <w:t>0.220</w:t>
            </w:r>
          </w:p>
        </w:tc>
        <w:tc>
          <w:tcPr>
            <w:tcW w:w="1822" w:type="dxa"/>
            <w:tcBorders>
              <w:top w:val="nil"/>
              <w:left w:val="nil"/>
              <w:bottom w:val="nil"/>
              <w:right w:val="nil"/>
            </w:tcBorders>
            <w:shd w:val="clear" w:color="auto" w:fill="auto"/>
            <w:noWrap/>
            <w:vAlign w:val="bottom"/>
            <w:hideMark/>
          </w:tcPr>
          <w:p w14:paraId="13402A96" w14:textId="77777777" w:rsidR="00991DD4" w:rsidRPr="00991DD4" w:rsidRDefault="00991DD4" w:rsidP="00991DD4">
            <w:pPr>
              <w:rPr>
                <w:rFonts w:ascii="Calibri" w:hAnsi="Calibri" w:cs="Calibri"/>
                <w:color w:val="000000"/>
              </w:rPr>
            </w:pPr>
            <w:r w:rsidRPr="00991DD4">
              <w:rPr>
                <w:rFonts w:ascii="Calibri" w:hAnsi="Calibri" w:cs="Calibri"/>
                <w:color w:val="000000"/>
              </w:rPr>
              <w:t>-0.236***</w:t>
            </w:r>
          </w:p>
        </w:tc>
        <w:tc>
          <w:tcPr>
            <w:tcW w:w="1300" w:type="dxa"/>
            <w:tcBorders>
              <w:top w:val="nil"/>
              <w:left w:val="nil"/>
              <w:bottom w:val="nil"/>
              <w:right w:val="nil"/>
            </w:tcBorders>
            <w:shd w:val="clear" w:color="auto" w:fill="auto"/>
            <w:noWrap/>
            <w:vAlign w:val="bottom"/>
            <w:hideMark/>
          </w:tcPr>
          <w:p w14:paraId="1FAE6E79" w14:textId="77777777" w:rsidR="00991DD4" w:rsidRPr="00991DD4" w:rsidRDefault="00991DD4" w:rsidP="00991DD4">
            <w:pPr>
              <w:rPr>
                <w:rFonts w:ascii="Calibri" w:hAnsi="Calibri" w:cs="Calibri"/>
                <w:color w:val="000000"/>
              </w:rPr>
            </w:pPr>
            <w:r w:rsidRPr="00991DD4">
              <w:rPr>
                <w:rFonts w:ascii="Calibri" w:hAnsi="Calibri" w:cs="Calibri"/>
                <w:color w:val="000000"/>
              </w:rPr>
              <w:t>-0.014</w:t>
            </w:r>
          </w:p>
        </w:tc>
        <w:tc>
          <w:tcPr>
            <w:tcW w:w="1300" w:type="dxa"/>
            <w:tcBorders>
              <w:top w:val="nil"/>
              <w:left w:val="nil"/>
              <w:bottom w:val="nil"/>
              <w:right w:val="nil"/>
            </w:tcBorders>
            <w:shd w:val="clear" w:color="auto" w:fill="auto"/>
            <w:noWrap/>
            <w:vAlign w:val="bottom"/>
            <w:hideMark/>
          </w:tcPr>
          <w:p w14:paraId="01D0D15B" w14:textId="77777777" w:rsidR="00991DD4" w:rsidRPr="00991DD4" w:rsidRDefault="00991DD4" w:rsidP="00991DD4">
            <w:pPr>
              <w:rPr>
                <w:rFonts w:ascii="Calibri" w:hAnsi="Calibri" w:cs="Calibri"/>
                <w:color w:val="000000"/>
              </w:rPr>
            </w:pPr>
            <w:r w:rsidRPr="00991DD4">
              <w:rPr>
                <w:rFonts w:ascii="Calibri" w:hAnsi="Calibri" w:cs="Calibri"/>
                <w:color w:val="000000"/>
              </w:rPr>
              <w:t>-0.158**</w:t>
            </w:r>
          </w:p>
        </w:tc>
        <w:tc>
          <w:tcPr>
            <w:tcW w:w="1300" w:type="dxa"/>
            <w:tcBorders>
              <w:top w:val="nil"/>
              <w:left w:val="nil"/>
              <w:bottom w:val="nil"/>
              <w:right w:val="nil"/>
            </w:tcBorders>
            <w:shd w:val="clear" w:color="auto" w:fill="auto"/>
            <w:noWrap/>
            <w:vAlign w:val="bottom"/>
            <w:hideMark/>
          </w:tcPr>
          <w:p w14:paraId="42FC48C8" w14:textId="77777777" w:rsidR="00991DD4" w:rsidRPr="00991DD4" w:rsidRDefault="00991DD4" w:rsidP="00991DD4">
            <w:pPr>
              <w:rPr>
                <w:rFonts w:ascii="Calibri" w:hAnsi="Calibri" w:cs="Calibri"/>
                <w:color w:val="000000"/>
              </w:rPr>
            </w:pPr>
            <w:r w:rsidRPr="00991DD4">
              <w:rPr>
                <w:rFonts w:ascii="Calibri" w:hAnsi="Calibri" w:cs="Calibri"/>
                <w:color w:val="000000"/>
              </w:rPr>
              <w:t>0.806***</w:t>
            </w:r>
          </w:p>
        </w:tc>
      </w:tr>
      <w:tr w:rsidR="00991DD4" w:rsidRPr="00991DD4" w14:paraId="2ADD84BE" w14:textId="77777777" w:rsidTr="00991DD4">
        <w:trPr>
          <w:trHeight w:val="320"/>
        </w:trPr>
        <w:tc>
          <w:tcPr>
            <w:tcW w:w="1300" w:type="dxa"/>
            <w:tcBorders>
              <w:top w:val="nil"/>
              <w:left w:val="nil"/>
              <w:bottom w:val="nil"/>
              <w:right w:val="nil"/>
            </w:tcBorders>
            <w:shd w:val="clear" w:color="auto" w:fill="auto"/>
            <w:noWrap/>
            <w:vAlign w:val="bottom"/>
            <w:hideMark/>
          </w:tcPr>
          <w:p w14:paraId="6339C3CA" w14:textId="77777777" w:rsidR="00991DD4" w:rsidRPr="00991DD4" w:rsidRDefault="00991DD4" w:rsidP="00991DD4">
            <w:pPr>
              <w:rPr>
                <w:rFonts w:ascii="Calibri" w:hAnsi="Calibri" w:cs="Calibri"/>
                <w:color w:val="000000"/>
              </w:rPr>
            </w:pPr>
            <w:r w:rsidRPr="00991DD4">
              <w:rPr>
                <w:rFonts w:ascii="Calibri" w:hAnsi="Calibri" w:cs="Calibri"/>
                <w:color w:val="000000"/>
              </w:rPr>
              <w:t>O2</w:t>
            </w:r>
          </w:p>
        </w:tc>
        <w:tc>
          <w:tcPr>
            <w:tcW w:w="1454" w:type="dxa"/>
            <w:tcBorders>
              <w:top w:val="nil"/>
              <w:left w:val="nil"/>
              <w:bottom w:val="nil"/>
              <w:right w:val="nil"/>
            </w:tcBorders>
            <w:shd w:val="clear" w:color="auto" w:fill="auto"/>
            <w:noWrap/>
            <w:vAlign w:val="bottom"/>
            <w:hideMark/>
          </w:tcPr>
          <w:p w14:paraId="3A18FBC4" w14:textId="77777777" w:rsidR="00991DD4" w:rsidRPr="00991DD4" w:rsidRDefault="00991DD4" w:rsidP="00991DD4">
            <w:pPr>
              <w:rPr>
                <w:rFonts w:ascii="Calibri" w:hAnsi="Calibri" w:cs="Calibri"/>
                <w:color w:val="000000"/>
              </w:rPr>
            </w:pPr>
            <w:r w:rsidRPr="00991DD4">
              <w:rPr>
                <w:rFonts w:ascii="Calibri" w:hAnsi="Calibri" w:cs="Calibri"/>
                <w:color w:val="000000"/>
              </w:rPr>
              <w:t>-0.184**</w:t>
            </w:r>
          </w:p>
        </w:tc>
        <w:tc>
          <w:tcPr>
            <w:tcW w:w="1822" w:type="dxa"/>
            <w:tcBorders>
              <w:top w:val="nil"/>
              <w:left w:val="nil"/>
              <w:bottom w:val="nil"/>
              <w:right w:val="nil"/>
            </w:tcBorders>
            <w:shd w:val="clear" w:color="auto" w:fill="auto"/>
            <w:noWrap/>
            <w:vAlign w:val="bottom"/>
            <w:hideMark/>
          </w:tcPr>
          <w:p w14:paraId="6B7F70CE" w14:textId="77777777" w:rsidR="00991DD4" w:rsidRPr="00991DD4" w:rsidRDefault="00991DD4" w:rsidP="00991DD4">
            <w:pPr>
              <w:rPr>
                <w:rFonts w:ascii="Calibri" w:hAnsi="Calibri" w:cs="Calibri"/>
                <w:color w:val="000000"/>
              </w:rPr>
            </w:pPr>
            <w:r w:rsidRPr="00991DD4">
              <w:rPr>
                <w:rFonts w:ascii="Calibri" w:hAnsi="Calibri" w:cs="Calibri"/>
                <w:color w:val="000000"/>
              </w:rPr>
              <w:t>0.121</w:t>
            </w:r>
          </w:p>
        </w:tc>
        <w:tc>
          <w:tcPr>
            <w:tcW w:w="1300" w:type="dxa"/>
            <w:tcBorders>
              <w:top w:val="nil"/>
              <w:left w:val="nil"/>
              <w:bottom w:val="nil"/>
              <w:right w:val="nil"/>
            </w:tcBorders>
            <w:shd w:val="clear" w:color="auto" w:fill="auto"/>
            <w:noWrap/>
            <w:vAlign w:val="bottom"/>
            <w:hideMark/>
          </w:tcPr>
          <w:p w14:paraId="1317908A" w14:textId="77777777" w:rsidR="00991DD4" w:rsidRPr="00991DD4" w:rsidRDefault="00991DD4" w:rsidP="00991DD4">
            <w:pPr>
              <w:rPr>
                <w:rFonts w:ascii="Calibri" w:hAnsi="Calibri" w:cs="Calibri"/>
                <w:color w:val="000000"/>
              </w:rPr>
            </w:pPr>
            <w:r w:rsidRPr="00991DD4">
              <w:rPr>
                <w:rFonts w:ascii="Calibri" w:hAnsi="Calibri" w:cs="Calibri"/>
                <w:color w:val="000000"/>
              </w:rPr>
              <w:t>0.284***</w:t>
            </w:r>
          </w:p>
        </w:tc>
        <w:tc>
          <w:tcPr>
            <w:tcW w:w="1300" w:type="dxa"/>
            <w:tcBorders>
              <w:top w:val="nil"/>
              <w:left w:val="nil"/>
              <w:bottom w:val="nil"/>
              <w:right w:val="nil"/>
            </w:tcBorders>
            <w:shd w:val="clear" w:color="auto" w:fill="auto"/>
            <w:noWrap/>
            <w:vAlign w:val="bottom"/>
            <w:hideMark/>
          </w:tcPr>
          <w:p w14:paraId="0A10C1CC" w14:textId="77777777" w:rsidR="00991DD4" w:rsidRPr="00991DD4" w:rsidRDefault="00991DD4" w:rsidP="00991DD4">
            <w:pPr>
              <w:rPr>
                <w:rFonts w:ascii="Calibri" w:hAnsi="Calibri" w:cs="Calibri"/>
                <w:color w:val="000000"/>
              </w:rPr>
            </w:pPr>
            <w:r w:rsidRPr="00991DD4">
              <w:rPr>
                <w:rFonts w:ascii="Calibri" w:hAnsi="Calibri" w:cs="Calibri"/>
                <w:color w:val="000000"/>
              </w:rPr>
              <w:t>0.038</w:t>
            </w:r>
          </w:p>
        </w:tc>
        <w:tc>
          <w:tcPr>
            <w:tcW w:w="1300" w:type="dxa"/>
            <w:tcBorders>
              <w:top w:val="nil"/>
              <w:left w:val="nil"/>
              <w:bottom w:val="nil"/>
              <w:right w:val="nil"/>
            </w:tcBorders>
            <w:shd w:val="clear" w:color="auto" w:fill="auto"/>
            <w:noWrap/>
            <w:vAlign w:val="bottom"/>
            <w:hideMark/>
          </w:tcPr>
          <w:p w14:paraId="3FE76369" w14:textId="77777777" w:rsidR="00991DD4" w:rsidRPr="00991DD4" w:rsidRDefault="00991DD4" w:rsidP="00991DD4">
            <w:pPr>
              <w:rPr>
                <w:rFonts w:ascii="Calibri" w:hAnsi="Calibri" w:cs="Calibri"/>
                <w:color w:val="000000"/>
              </w:rPr>
            </w:pPr>
            <w:r w:rsidRPr="00991DD4">
              <w:rPr>
                <w:rFonts w:ascii="Calibri" w:hAnsi="Calibri" w:cs="Calibri"/>
                <w:color w:val="000000"/>
              </w:rPr>
              <w:t>0.42***</w:t>
            </w:r>
          </w:p>
        </w:tc>
      </w:tr>
      <w:tr w:rsidR="00991DD4" w:rsidRPr="00991DD4" w14:paraId="55E2349C" w14:textId="77777777" w:rsidTr="00991DD4">
        <w:trPr>
          <w:trHeight w:val="320"/>
        </w:trPr>
        <w:tc>
          <w:tcPr>
            <w:tcW w:w="1300" w:type="dxa"/>
            <w:tcBorders>
              <w:top w:val="nil"/>
              <w:left w:val="nil"/>
              <w:bottom w:val="nil"/>
              <w:right w:val="nil"/>
            </w:tcBorders>
            <w:shd w:val="clear" w:color="auto" w:fill="auto"/>
            <w:noWrap/>
            <w:vAlign w:val="bottom"/>
            <w:hideMark/>
          </w:tcPr>
          <w:p w14:paraId="0F3A3F73" w14:textId="77777777" w:rsidR="00991DD4" w:rsidRPr="00991DD4" w:rsidRDefault="00991DD4" w:rsidP="00991DD4">
            <w:pPr>
              <w:rPr>
                <w:rFonts w:ascii="Calibri" w:hAnsi="Calibri" w:cs="Calibri"/>
                <w:color w:val="000000"/>
              </w:rPr>
            </w:pPr>
            <w:r w:rsidRPr="00991DD4">
              <w:rPr>
                <w:rFonts w:ascii="Calibri" w:hAnsi="Calibri" w:cs="Calibri"/>
                <w:color w:val="000000"/>
              </w:rPr>
              <w:t>O3</w:t>
            </w:r>
          </w:p>
        </w:tc>
        <w:tc>
          <w:tcPr>
            <w:tcW w:w="1454" w:type="dxa"/>
            <w:tcBorders>
              <w:top w:val="nil"/>
              <w:left w:val="nil"/>
              <w:bottom w:val="nil"/>
              <w:right w:val="nil"/>
            </w:tcBorders>
            <w:shd w:val="clear" w:color="auto" w:fill="auto"/>
            <w:noWrap/>
            <w:vAlign w:val="bottom"/>
            <w:hideMark/>
          </w:tcPr>
          <w:p w14:paraId="48A0CAC3" w14:textId="77777777" w:rsidR="00991DD4" w:rsidRPr="00991DD4" w:rsidRDefault="00991DD4" w:rsidP="00991DD4">
            <w:pPr>
              <w:rPr>
                <w:rFonts w:ascii="Calibri" w:hAnsi="Calibri" w:cs="Calibri"/>
                <w:color w:val="000000"/>
              </w:rPr>
            </w:pPr>
            <w:r w:rsidRPr="00991DD4">
              <w:rPr>
                <w:rFonts w:ascii="Calibri" w:hAnsi="Calibri" w:cs="Calibri"/>
                <w:color w:val="000000"/>
              </w:rPr>
              <w:t>-0.082</w:t>
            </w:r>
          </w:p>
        </w:tc>
        <w:tc>
          <w:tcPr>
            <w:tcW w:w="1822" w:type="dxa"/>
            <w:tcBorders>
              <w:top w:val="nil"/>
              <w:left w:val="nil"/>
              <w:bottom w:val="nil"/>
              <w:right w:val="nil"/>
            </w:tcBorders>
            <w:shd w:val="clear" w:color="auto" w:fill="auto"/>
            <w:noWrap/>
            <w:vAlign w:val="bottom"/>
            <w:hideMark/>
          </w:tcPr>
          <w:p w14:paraId="5B8F6637" w14:textId="77777777" w:rsidR="00991DD4" w:rsidRPr="00991DD4" w:rsidRDefault="00991DD4" w:rsidP="00991DD4">
            <w:pPr>
              <w:rPr>
                <w:rFonts w:ascii="Calibri" w:hAnsi="Calibri" w:cs="Calibri"/>
                <w:color w:val="000000"/>
              </w:rPr>
            </w:pPr>
            <w:r w:rsidRPr="00991DD4">
              <w:rPr>
                <w:rFonts w:ascii="Calibri" w:hAnsi="Calibri" w:cs="Calibri"/>
                <w:color w:val="000000"/>
              </w:rPr>
              <w:t>-0.012</w:t>
            </w:r>
          </w:p>
        </w:tc>
        <w:tc>
          <w:tcPr>
            <w:tcW w:w="1300" w:type="dxa"/>
            <w:tcBorders>
              <w:top w:val="nil"/>
              <w:left w:val="nil"/>
              <w:bottom w:val="nil"/>
              <w:right w:val="nil"/>
            </w:tcBorders>
            <w:shd w:val="clear" w:color="auto" w:fill="auto"/>
            <w:noWrap/>
            <w:vAlign w:val="bottom"/>
            <w:hideMark/>
          </w:tcPr>
          <w:p w14:paraId="275141D8" w14:textId="77777777" w:rsidR="00991DD4" w:rsidRPr="00991DD4" w:rsidRDefault="00991DD4" w:rsidP="00991DD4">
            <w:pPr>
              <w:rPr>
                <w:rFonts w:ascii="Calibri" w:hAnsi="Calibri" w:cs="Calibri"/>
                <w:color w:val="000000"/>
              </w:rPr>
            </w:pPr>
            <w:r w:rsidRPr="00991DD4">
              <w:rPr>
                <w:rFonts w:ascii="Calibri" w:hAnsi="Calibri" w:cs="Calibri"/>
                <w:color w:val="000000"/>
              </w:rPr>
              <w:t>0.066</w:t>
            </w:r>
          </w:p>
        </w:tc>
        <w:tc>
          <w:tcPr>
            <w:tcW w:w="1300" w:type="dxa"/>
            <w:tcBorders>
              <w:top w:val="nil"/>
              <w:left w:val="nil"/>
              <w:bottom w:val="nil"/>
              <w:right w:val="nil"/>
            </w:tcBorders>
            <w:shd w:val="clear" w:color="auto" w:fill="auto"/>
            <w:noWrap/>
            <w:vAlign w:val="bottom"/>
            <w:hideMark/>
          </w:tcPr>
          <w:p w14:paraId="7357CA97" w14:textId="77777777" w:rsidR="00991DD4" w:rsidRPr="00991DD4" w:rsidRDefault="00991DD4" w:rsidP="00991DD4">
            <w:pPr>
              <w:rPr>
                <w:rFonts w:ascii="Calibri" w:hAnsi="Calibri" w:cs="Calibri"/>
                <w:color w:val="000000"/>
              </w:rPr>
            </w:pPr>
            <w:r w:rsidRPr="00991DD4">
              <w:rPr>
                <w:rFonts w:ascii="Calibri" w:hAnsi="Calibri" w:cs="Calibri"/>
                <w:color w:val="000000"/>
              </w:rPr>
              <w:t>-0.095</w:t>
            </w:r>
          </w:p>
        </w:tc>
        <w:tc>
          <w:tcPr>
            <w:tcW w:w="1300" w:type="dxa"/>
            <w:tcBorders>
              <w:top w:val="nil"/>
              <w:left w:val="nil"/>
              <w:bottom w:val="nil"/>
              <w:right w:val="nil"/>
            </w:tcBorders>
            <w:shd w:val="clear" w:color="auto" w:fill="auto"/>
            <w:noWrap/>
            <w:vAlign w:val="bottom"/>
            <w:hideMark/>
          </w:tcPr>
          <w:p w14:paraId="0A03FBDE" w14:textId="77777777" w:rsidR="00991DD4" w:rsidRPr="00991DD4" w:rsidRDefault="00991DD4" w:rsidP="00991DD4">
            <w:pPr>
              <w:rPr>
                <w:rFonts w:ascii="Calibri" w:hAnsi="Calibri" w:cs="Calibri"/>
                <w:color w:val="000000"/>
              </w:rPr>
            </w:pPr>
            <w:r w:rsidRPr="00991DD4">
              <w:rPr>
                <w:rFonts w:ascii="Calibri" w:hAnsi="Calibri" w:cs="Calibri"/>
                <w:color w:val="000000"/>
              </w:rPr>
              <w:t>0.768***</w:t>
            </w:r>
          </w:p>
        </w:tc>
      </w:tr>
      <w:tr w:rsidR="00991DD4" w:rsidRPr="00991DD4" w14:paraId="2695D931" w14:textId="77777777" w:rsidTr="00991DD4">
        <w:trPr>
          <w:trHeight w:val="320"/>
        </w:trPr>
        <w:tc>
          <w:tcPr>
            <w:tcW w:w="1300" w:type="dxa"/>
            <w:tcBorders>
              <w:top w:val="nil"/>
              <w:left w:val="nil"/>
              <w:bottom w:val="nil"/>
              <w:right w:val="nil"/>
            </w:tcBorders>
            <w:shd w:val="clear" w:color="auto" w:fill="auto"/>
            <w:noWrap/>
            <w:vAlign w:val="bottom"/>
            <w:hideMark/>
          </w:tcPr>
          <w:p w14:paraId="62093104" w14:textId="77777777" w:rsidR="00991DD4" w:rsidRPr="00991DD4" w:rsidRDefault="00991DD4" w:rsidP="00991DD4">
            <w:pPr>
              <w:rPr>
                <w:rFonts w:ascii="Calibri" w:hAnsi="Calibri" w:cs="Calibri"/>
                <w:color w:val="000000"/>
              </w:rPr>
            </w:pPr>
            <w:r w:rsidRPr="00991DD4">
              <w:rPr>
                <w:rFonts w:ascii="Calibri" w:hAnsi="Calibri" w:cs="Calibri"/>
                <w:color w:val="000000"/>
              </w:rPr>
              <w:t>O4</w:t>
            </w:r>
          </w:p>
        </w:tc>
        <w:tc>
          <w:tcPr>
            <w:tcW w:w="1454" w:type="dxa"/>
            <w:tcBorders>
              <w:top w:val="nil"/>
              <w:left w:val="nil"/>
              <w:bottom w:val="nil"/>
              <w:right w:val="nil"/>
            </w:tcBorders>
            <w:shd w:val="clear" w:color="auto" w:fill="auto"/>
            <w:noWrap/>
            <w:vAlign w:val="bottom"/>
            <w:hideMark/>
          </w:tcPr>
          <w:p w14:paraId="15AA5952" w14:textId="77777777" w:rsidR="00991DD4" w:rsidRPr="00991DD4" w:rsidRDefault="00991DD4" w:rsidP="00991DD4">
            <w:pPr>
              <w:rPr>
                <w:rFonts w:ascii="Calibri" w:hAnsi="Calibri" w:cs="Calibri"/>
                <w:color w:val="000000"/>
              </w:rPr>
            </w:pPr>
            <w:r w:rsidRPr="00991DD4">
              <w:rPr>
                <w:rFonts w:ascii="Calibri" w:hAnsi="Calibri" w:cs="Calibri"/>
                <w:color w:val="000000"/>
              </w:rPr>
              <w:t>-0.208**</w:t>
            </w:r>
          </w:p>
        </w:tc>
        <w:tc>
          <w:tcPr>
            <w:tcW w:w="1822" w:type="dxa"/>
            <w:tcBorders>
              <w:top w:val="nil"/>
              <w:left w:val="nil"/>
              <w:bottom w:val="nil"/>
              <w:right w:val="nil"/>
            </w:tcBorders>
            <w:shd w:val="clear" w:color="auto" w:fill="auto"/>
            <w:noWrap/>
            <w:vAlign w:val="bottom"/>
            <w:hideMark/>
          </w:tcPr>
          <w:p w14:paraId="433163B9" w14:textId="77777777" w:rsidR="00991DD4" w:rsidRPr="00991DD4" w:rsidRDefault="00991DD4" w:rsidP="00991DD4">
            <w:pPr>
              <w:rPr>
                <w:rFonts w:ascii="Calibri" w:hAnsi="Calibri" w:cs="Calibri"/>
                <w:color w:val="000000"/>
              </w:rPr>
            </w:pPr>
            <w:r w:rsidRPr="00991DD4">
              <w:rPr>
                <w:rFonts w:ascii="Calibri" w:hAnsi="Calibri" w:cs="Calibri"/>
                <w:color w:val="000000"/>
              </w:rPr>
              <w:t>-0.040</w:t>
            </w:r>
          </w:p>
        </w:tc>
        <w:tc>
          <w:tcPr>
            <w:tcW w:w="1300" w:type="dxa"/>
            <w:tcBorders>
              <w:top w:val="nil"/>
              <w:left w:val="nil"/>
              <w:bottom w:val="nil"/>
              <w:right w:val="nil"/>
            </w:tcBorders>
            <w:shd w:val="clear" w:color="auto" w:fill="auto"/>
            <w:noWrap/>
            <w:vAlign w:val="bottom"/>
            <w:hideMark/>
          </w:tcPr>
          <w:p w14:paraId="58CB8E3E" w14:textId="77777777" w:rsidR="00991DD4" w:rsidRPr="00991DD4" w:rsidRDefault="00991DD4" w:rsidP="00991DD4">
            <w:pPr>
              <w:rPr>
                <w:rFonts w:ascii="Calibri" w:hAnsi="Calibri" w:cs="Calibri"/>
                <w:color w:val="000000"/>
              </w:rPr>
            </w:pPr>
            <w:r w:rsidRPr="00991DD4">
              <w:rPr>
                <w:rFonts w:ascii="Calibri" w:hAnsi="Calibri" w:cs="Calibri"/>
                <w:color w:val="000000"/>
              </w:rPr>
              <w:t>-0.173**</w:t>
            </w:r>
          </w:p>
        </w:tc>
        <w:tc>
          <w:tcPr>
            <w:tcW w:w="1300" w:type="dxa"/>
            <w:tcBorders>
              <w:top w:val="nil"/>
              <w:left w:val="nil"/>
              <w:bottom w:val="nil"/>
              <w:right w:val="nil"/>
            </w:tcBorders>
            <w:shd w:val="clear" w:color="auto" w:fill="auto"/>
            <w:noWrap/>
            <w:vAlign w:val="bottom"/>
            <w:hideMark/>
          </w:tcPr>
          <w:p w14:paraId="141CB8CB" w14:textId="77777777" w:rsidR="00991DD4" w:rsidRPr="00991DD4" w:rsidRDefault="00991DD4" w:rsidP="00991DD4">
            <w:pPr>
              <w:rPr>
                <w:rFonts w:ascii="Calibri" w:hAnsi="Calibri" w:cs="Calibri"/>
                <w:color w:val="000000"/>
              </w:rPr>
            </w:pPr>
            <w:r w:rsidRPr="00991DD4">
              <w:rPr>
                <w:rFonts w:ascii="Calibri" w:hAnsi="Calibri" w:cs="Calibri"/>
                <w:color w:val="000000"/>
              </w:rPr>
              <w:t>0.107</w:t>
            </w:r>
          </w:p>
        </w:tc>
        <w:tc>
          <w:tcPr>
            <w:tcW w:w="1300" w:type="dxa"/>
            <w:tcBorders>
              <w:top w:val="nil"/>
              <w:left w:val="nil"/>
              <w:bottom w:val="nil"/>
              <w:right w:val="nil"/>
            </w:tcBorders>
            <w:shd w:val="clear" w:color="auto" w:fill="auto"/>
            <w:noWrap/>
            <w:vAlign w:val="bottom"/>
            <w:hideMark/>
          </w:tcPr>
          <w:p w14:paraId="2CE9F62D" w14:textId="77777777" w:rsidR="00991DD4" w:rsidRPr="00991DD4" w:rsidRDefault="00991DD4" w:rsidP="00991DD4">
            <w:pPr>
              <w:rPr>
                <w:rFonts w:ascii="Calibri" w:hAnsi="Calibri" w:cs="Calibri"/>
                <w:color w:val="000000"/>
              </w:rPr>
            </w:pPr>
            <w:r w:rsidRPr="00991DD4">
              <w:rPr>
                <w:rFonts w:ascii="Calibri" w:hAnsi="Calibri" w:cs="Calibri"/>
                <w:color w:val="000000"/>
              </w:rPr>
              <w:t>0.543***</w:t>
            </w:r>
          </w:p>
        </w:tc>
      </w:tr>
      <w:tr w:rsidR="00991DD4" w:rsidRPr="00991DD4" w14:paraId="1A83C61B" w14:textId="77777777" w:rsidTr="00991DD4">
        <w:trPr>
          <w:trHeight w:val="320"/>
        </w:trPr>
        <w:tc>
          <w:tcPr>
            <w:tcW w:w="1300" w:type="dxa"/>
            <w:tcBorders>
              <w:top w:val="nil"/>
              <w:left w:val="nil"/>
              <w:bottom w:val="nil"/>
              <w:right w:val="nil"/>
            </w:tcBorders>
            <w:shd w:val="clear" w:color="auto" w:fill="auto"/>
            <w:noWrap/>
            <w:vAlign w:val="bottom"/>
            <w:hideMark/>
          </w:tcPr>
          <w:p w14:paraId="5DB9F328" w14:textId="77777777" w:rsidR="00991DD4" w:rsidRPr="00991DD4" w:rsidRDefault="00991DD4" w:rsidP="00991DD4">
            <w:pPr>
              <w:rPr>
                <w:rFonts w:ascii="Calibri" w:hAnsi="Calibri" w:cs="Calibri"/>
                <w:color w:val="000000"/>
              </w:rPr>
            </w:pPr>
            <w:r w:rsidRPr="00991DD4">
              <w:rPr>
                <w:rFonts w:ascii="Calibri" w:hAnsi="Calibri" w:cs="Calibri"/>
                <w:color w:val="000000"/>
              </w:rPr>
              <w:t>O5</w:t>
            </w:r>
          </w:p>
        </w:tc>
        <w:tc>
          <w:tcPr>
            <w:tcW w:w="1454" w:type="dxa"/>
            <w:tcBorders>
              <w:top w:val="nil"/>
              <w:left w:val="nil"/>
              <w:bottom w:val="nil"/>
              <w:right w:val="nil"/>
            </w:tcBorders>
            <w:shd w:val="clear" w:color="auto" w:fill="auto"/>
            <w:noWrap/>
            <w:vAlign w:val="bottom"/>
            <w:hideMark/>
          </w:tcPr>
          <w:p w14:paraId="41B234E0" w14:textId="77777777" w:rsidR="00991DD4" w:rsidRPr="00991DD4" w:rsidRDefault="00991DD4" w:rsidP="00991DD4">
            <w:pPr>
              <w:rPr>
                <w:rFonts w:ascii="Calibri" w:hAnsi="Calibri" w:cs="Calibri"/>
                <w:color w:val="000000"/>
              </w:rPr>
            </w:pPr>
            <w:r w:rsidRPr="00991DD4">
              <w:rPr>
                <w:rFonts w:ascii="Calibri" w:hAnsi="Calibri" w:cs="Calibri"/>
                <w:color w:val="000000"/>
              </w:rPr>
              <w:t>-0.27**</w:t>
            </w:r>
          </w:p>
        </w:tc>
        <w:tc>
          <w:tcPr>
            <w:tcW w:w="1822" w:type="dxa"/>
            <w:tcBorders>
              <w:top w:val="nil"/>
              <w:left w:val="nil"/>
              <w:bottom w:val="nil"/>
              <w:right w:val="nil"/>
            </w:tcBorders>
            <w:shd w:val="clear" w:color="auto" w:fill="auto"/>
            <w:noWrap/>
            <w:vAlign w:val="bottom"/>
            <w:hideMark/>
          </w:tcPr>
          <w:p w14:paraId="6CA34C11" w14:textId="77777777" w:rsidR="00991DD4" w:rsidRPr="00991DD4" w:rsidRDefault="00991DD4" w:rsidP="00991DD4">
            <w:pPr>
              <w:rPr>
                <w:rFonts w:ascii="Calibri" w:hAnsi="Calibri" w:cs="Calibri"/>
                <w:color w:val="000000"/>
              </w:rPr>
            </w:pPr>
            <w:r w:rsidRPr="00991DD4">
              <w:rPr>
                <w:rFonts w:ascii="Calibri" w:hAnsi="Calibri" w:cs="Calibri"/>
                <w:color w:val="000000"/>
              </w:rPr>
              <w:t>-0.095</w:t>
            </w:r>
          </w:p>
        </w:tc>
        <w:tc>
          <w:tcPr>
            <w:tcW w:w="1300" w:type="dxa"/>
            <w:tcBorders>
              <w:top w:val="nil"/>
              <w:left w:val="nil"/>
              <w:bottom w:val="nil"/>
              <w:right w:val="nil"/>
            </w:tcBorders>
            <w:shd w:val="clear" w:color="auto" w:fill="auto"/>
            <w:noWrap/>
            <w:vAlign w:val="bottom"/>
            <w:hideMark/>
          </w:tcPr>
          <w:p w14:paraId="4FAA0815" w14:textId="77777777" w:rsidR="00991DD4" w:rsidRPr="00991DD4" w:rsidRDefault="00991DD4" w:rsidP="00991DD4">
            <w:pPr>
              <w:rPr>
                <w:rFonts w:ascii="Calibri" w:hAnsi="Calibri" w:cs="Calibri"/>
                <w:color w:val="000000"/>
              </w:rPr>
            </w:pPr>
            <w:r w:rsidRPr="00991DD4">
              <w:rPr>
                <w:rFonts w:ascii="Calibri" w:hAnsi="Calibri" w:cs="Calibri"/>
                <w:color w:val="000000"/>
              </w:rPr>
              <w:t>0.031</w:t>
            </w:r>
          </w:p>
        </w:tc>
        <w:tc>
          <w:tcPr>
            <w:tcW w:w="1300" w:type="dxa"/>
            <w:tcBorders>
              <w:top w:val="nil"/>
              <w:left w:val="nil"/>
              <w:bottom w:val="nil"/>
              <w:right w:val="nil"/>
            </w:tcBorders>
            <w:shd w:val="clear" w:color="auto" w:fill="auto"/>
            <w:noWrap/>
            <w:vAlign w:val="bottom"/>
            <w:hideMark/>
          </w:tcPr>
          <w:p w14:paraId="4904FAA6" w14:textId="77777777" w:rsidR="00991DD4" w:rsidRPr="00991DD4" w:rsidRDefault="00991DD4" w:rsidP="00991DD4">
            <w:pPr>
              <w:rPr>
                <w:rFonts w:ascii="Calibri" w:hAnsi="Calibri" w:cs="Calibri"/>
                <w:color w:val="000000"/>
              </w:rPr>
            </w:pPr>
            <w:r w:rsidRPr="00991DD4">
              <w:rPr>
                <w:rFonts w:ascii="Calibri" w:hAnsi="Calibri" w:cs="Calibri"/>
                <w:color w:val="000000"/>
              </w:rPr>
              <w:t>0.056</w:t>
            </w:r>
          </w:p>
        </w:tc>
        <w:tc>
          <w:tcPr>
            <w:tcW w:w="1300" w:type="dxa"/>
            <w:tcBorders>
              <w:top w:val="nil"/>
              <w:left w:val="nil"/>
              <w:bottom w:val="nil"/>
              <w:right w:val="nil"/>
            </w:tcBorders>
            <w:shd w:val="clear" w:color="auto" w:fill="auto"/>
            <w:noWrap/>
            <w:vAlign w:val="bottom"/>
            <w:hideMark/>
          </w:tcPr>
          <w:p w14:paraId="5F109728" w14:textId="77777777" w:rsidR="00991DD4" w:rsidRPr="00991DD4" w:rsidRDefault="00991DD4" w:rsidP="00991DD4">
            <w:pPr>
              <w:rPr>
                <w:rFonts w:ascii="Calibri" w:hAnsi="Calibri" w:cs="Calibri"/>
                <w:color w:val="000000"/>
              </w:rPr>
            </w:pPr>
            <w:r w:rsidRPr="00991DD4">
              <w:rPr>
                <w:rFonts w:ascii="Calibri" w:hAnsi="Calibri" w:cs="Calibri"/>
                <w:color w:val="000000"/>
              </w:rPr>
              <w:t>0.586***</w:t>
            </w:r>
          </w:p>
        </w:tc>
      </w:tr>
      <w:tr w:rsidR="00991DD4" w:rsidRPr="00991DD4" w14:paraId="5EE713F9" w14:textId="77777777" w:rsidTr="00991DD4">
        <w:trPr>
          <w:trHeight w:val="320"/>
        </w:trPr>
        <w:tc>
          <w:tcPr>
            <w:tcW w:w="1300" w:type="dxa"/>
            <w:tcBorders>
              <w:top w:val="nil"/>
              <w:left w:val="nil"/>
              <w:bottom w:val="nil"/>
              <w:right w:val="nil"/>
            </w:tcBorders>
            <w:shd w:val="clear" w:color="auto" w:fill="auto"/>
            <w:noWrap/>
            <w:vAlign w:val="bottom"/>
            <w:hideMark/>
          </w:tcPr>
          <w:p w14:paraId="4C53B4DA" w14:textId="77777777" w:rsidR="00991DD4" w:rsidRPr="00991DD4" w:rsidRDefault="00991DD4" w:rsidP="00991DD4">
            <w:pPr>
              <w:rPr>
                <w:rFonts w:ascii="Calibri" w:hAnsi="Calibri" w:cs="Calibri"/>
                <w:color w:val="000000"/>
              </w:rPr>
            </w:pPr>
            <w:r w:rsidRPr="00991DD4">
              <w:rPr>
                <w:rFonts w:ascii="Calibri" w:hAnsi="Calibri" w:cs="Calibri"/>
                <w:color w:val="000000"/>
              </w:rPr>
              <w:t>O6</w:t>
            </w:r>
          </w:p>
        </w:tc>
        <w:tc>
          <w:tcPr>
            <w:tcW w:w="1454" w:type="dxa"/>
            <w:tcBorders>
              <w:top w:val="nil"/>
              <w:left w:val="nil"/>
              <w:bottom w:val="nil"/>
              <w:right w:val="nil"/>
            </w:tcBorders>
            <w:shd w:val="clear" w:color="auto" w:fill="auto"/>
            <w:noWrap/>
            <w:vAlign w:val="bottom"/>
            <w:hideMark/>
          </w:tcPr>
          <w:p w14:paraId="424DEE21" w14:textId="77777777" w:rsidR="00991DD4" w:rsidRPr="00991DD4" w:rsidRDefault="00991DD4" w:rsidP="00991DD4">
            <w:pPr>
              <w:rPr>
                <w:rFonts w:ascii="Calibri" w:hAnsi="Calibri" w:cs="Calibri"/>
                <w:color w:val="000000"/>
              </w:rPr>
            </w:pPr>
            <w:r w:rsidRPr="00991DD4">
              <w:rPr>
                <w:rFonts w:ascii="Calibri" w:hAnsi="Calibri" w:cs="Calibri"/>
                <w:color w:val="000000"/>
              </w:rPr>
              <w:t>-0.001</w:t>
            </w:r>
          </w:p>
        </w:tc>
        <w:tc>
          <w:tcPr>
            <w:tcW w:w="1822" w:type="dxa"/>
            <w:tcBorders>
              <w:top w:val="nil"/>
              <w:left w:val="nil"/>
              <w:bottom w:val="nil"/>
              <w:right w:val="nil"/>
            </w:tcBorders>
            <w:shd w:val="clear" w:color="auto" w:fill="auto"/>
            <w:noWrap/>
            <w:vAlign w:val="bottom"/>
            <w:hideMark/>
          </w:tcPr>
          <w:p w14:paraId="42B54726" w14:textId="77777777" w:rsidR="00991DD4" w:rsidRPr="00991DD4" w:rsidRDefault="00991DD4" w:rsidP="00991DD4">
            <w:pPr>
              <w:rPr>
                <w:rFonts w:ascii="Calibri" w:hAnsi="Calibri" w:cs="Calibri"/>
                <w:color w:val="000000"/>
              </w:rPr>
            </w:pPr>
            <w:r w:rsidRPr="00991DD4">
              <w:rPr>
                <w:rFonts w:ascii="Calibri" w:hAnsi="Calibri" w:cs="Calibri"/>
                <w:color w:val="000000"/>
              </w:rPr>
              <w:t>0.154*</w:t>
            </w:r>
          </w:p>
        </w:tc>
        <w:tc>
          <w:tcPr>
            <w:tcW w:w="1300" w:type="dxa"/>
            <w:tcBorders>
              <w:top w:val="nil"/>
              <w:left w:val="nil"/>
              <w:bottom w:val="nil"/>
              <w:right w:val="nil"/>
            </w:tcBorders>
            <w:shd w:val="clear" w:color="auto" w:fill="auto"/>
            <w:noWrap/>
            <w:vAlign w:val="bottom"/>
            <w:hideMark/>
          </w:tcPr>
          <w:p w14:paraId="3F774A81" w14:textId="77777777" w:rsidR="00991DD4" w:rsidRPr="00991DD4" w:rsidRDefault="00991DD4" w:rsidP="00991DD4">
            <w:pPr>
              <w:rPr>
                <w:rFonts w:ascii="Calibri" w:hAnsi="Calibri" w:cs="Calibri"/>
                <w:color w:val="000000"/>
              </w:rPr>
            </w:pPr>
            <w:r w:rsidRPr="00991DD4">
              <w:rPr>
                <w:rFonts w:ascii="Calibri" w:hAnsi="Calibri" w:cs="Calibri"/>
                <w:color w:val="000000"/>
              </w:rPr>
              <w:t>-0.152*</w:t>
            </w:r>
          </w:p>
        </w:tc>
        <w:tc>
          <w:tcPr>
            <w:tcW w:w="1300" w:type="dxa"/>
            <w:tcBorders>
              <w:top w:val="nil"/>
              <w:left w:val="nil"/>
              <w:bottom w:val="nil"/>
              <w:right w:val="nil"/>
            </w:tcBorders>
            <w:shd w:val="clear" w:color="auto" w:fill="auto"/>
            <w:noWrap/>
            <w:vAlign w:val="bottom"/>
            <w:hideMark/>
          </w:tcPr>
          <w:p w14:paraId="5E721E90" w14:textId="77777777" w:rsidR="00991DD4" w:rsidRPr="00991DD4" w:rsidRDefault="00991DD4" w:rsidP="00991DD4">
            <w:pPr>
              <w:rPr>
                <w:rFonts w:ascii="Calibri" w:hAnsi="Calibri" w:cs="Calibri"/>
                <w:color w:val="000000"/>
              </w:rPr>
            </w:pPr>
            <w:r w:rsidRPr="00991DD4">
              <w:rPr>
                <w:rFonts w:ascii="Calibri" w:hAnsi="Calibri" w:cs="Calibri"/>
                <w:color w:val="000000"/>
              </w:rPr>
              <w:t>0.065</w:t>
            </w:r>
          </w:p>
        </w:tc>
        <w:tc>
          <w:tcPr>
            <w:tcW w:w="1300" w:type="dxa"/>
            <w:tcBorders>
              <w:top w:val="nil"/>
              <w:left w:val="nil"/>
              <w:bottom w:val="nil"/>
              <w:right w:val="nil"/>
            </w:tcBorders>
            <w:shd w:val="clear" w:color="auto" w:fill="auto"/>
            <w:noWrap/>
            <w:vAlign w:val="bottom"/>
            <w:hideMark/>
          </w:tcPr>
          <w:p w14:paraId="5B0B6323" w14:textId="77777777" w:rsidR="00991DD4" w:rsidRPr="00991DD4" w:rsidRDefault="00991DD4" w:rsidP="00991DD4">
            <w:pPr>
              <w:rPr>
                <w:rFonts w:ascii="Calibri" w:hAnsi="Calibri" w:cs="Calibri"/>
                <w:color w:val="000000"/>
              </w:rPr>
            </w:pPr>
            <w:r w:rsidRPr="00991DD4">
              <w:rPr>
                <w:rFonts w:ascii="Calibri" w:hAnsi="Calibri" w:cs="Calibri"/>
                <w:color w:val="000000"/>
              </w:rPr>
              <w:t>0.776***</w:t>
            </w:r>
          </w:p>
        </w:tc>
      </w:tr>
      <w:tr w:rsidR="00991DD4" w:rsidRPr="00991DD4" w14:paraId="1EDAF44D" w14:textId="77777777" w:rsidTr="00991DD4">
        <w:trPr>
          <w:trHeight w:val="320"/>
        </w:trPr>
        <w:tc>
          <w:tcPr>
            <w:tcW w:w="1300" w:type="dxa"/>
            <w:tcBorders>
              <w:top w:val="nil"/>
              <w:left w:val="nil"/>
              <w:bottom w:val="nil"/>
              <w:right w:val="nil"/>
            </w:tcBorders>
            <w:shd w:val="clear" w:color="auto" w:fill="auto"/>
            <w:noWrap/>
            <w:vAlign w:val="bottom"/>
            <w:hideMark/>
          </w:tcPr>
          <w:p w14:paraId="61F624A0" w14:textId="77777777" w:rsidR="00991DD4" w:rsidRPr="00991DD4" w:rsidRDefault="00991DD4" w:rsidP="00991DD4">
            <w:pPr>
              <w:rPr>
                <w:rFonts w:ascii="Calibri" w:hAnsi="Calibri" w:cs="Calibri"/>
                <w:color w:val="000000"/>
              </w:rPr>
            </w:pPr>
            <w:r w:rsidRPr="00991DD4">
              <w:rPr>
                <w:rFonts w:ascii="Calibri" w:hAnsi="Calibri" w:cs="Calibri"/>
                <w:color w:val="000000"/>
              </w:rPr>
              <w:t>O7</w:t>
            </w:r>
          </w:p>
        </w:tc>
        <w:tc>
          <w:tcPr>
            <w:tcW w:w="1454" w:type="dxa"/>
            <w:tcBorders>
              <w:top w:val="nil"/>
              <w:left w:val="nil"/>
              <w:bottom w:val="nil"/>
              <w:right w:val="nil"/>
            </w:tcBorders>
            <w:shd w:val="clear" w:color="auto" w:fill="auto"/>
            <w:noWrap/>
            <w:vAlign w:val="bottom"/>
            <w:hideMark/>
          </w:tcPr>
          <w:p w14:paraId="3AE800EA" w14:textId="77777777" w:rsidR="00991DD4" w:rsidRPr="00991DD4" w:rsidRDefault="00991DD4" w:rsidP="00991DD4">
            <w:pPr>
              <w:rPr>
                <w:rFonts w:ascii="Calibri" w:hAnsi="Calibri" w:cs="Calibri"/>
                <w:color w:val="000000"/>
              </w:rPr>
            </w:pPr>
            <w:r w:rsidRPr="00991DD4">
              <w:rPr>
                <w:rFonts w:ascii="Calibri" w:hAnsi="Calibri" w:cs="Calibri"/>
                <w:color w:val="000000"/>
              </w:rPr>
              <w:t>-0.246**</w:t>
            </w:r>
          </w:p>
        </w:tc>
        <w:tc>
          <w:tcPr>
            <w:tcW w:w="1822" w:type="dxa"/>
            <w:tcBorders>
              <w:top w:val="nil"/>
              <w:left w:val="nil"/>
              <w:bottom w:val="nil"/>
              <w:right w:val="nil"/>
            </w:tcBorders>
            <w:shd w:val="clear" w:color="auto" w:fill="auto"/>
            <w:noWrap/>
            <w:vAlign w:val="bottom"/>
            <w:hideMark/>
          </w:tcPr>
          <w:p w14:paraId="7177F556" w14:textId="77777777" w:rsidR="00991DD4" w:rsidRPr="00991DD4" w:rsidRDefault="00991DD4" w:rsidP="00991DD4">
            <w:pPr>
              <w:rPr>
                <w:rFonts w:ascii="Calibri" w:hAnsi="Calibri" w:cs="Calibri"/>
                <w:color w:val="000000"/>
              </w:rPr>
            </w:pPr>
            <w:r w:rsidRPr="00991DD4">
              <w:rPr>
                <w:rFonts w:ascii="Calibri" w:hAnsi="Calibri" w:cs="Calibri"/>
                <w:color w:val="000000"/>
              </w:rPr>
              <w:t>0.137*</w:t>
            </w:r>
          </w:p>
        </w:tc>
        <w:tc>
          <w:tcPr>
            <w:tcW w:w="1300" w:type="dxa"/>
            <w:tcBorders>
              <w:top w:val="nil"/>
              <w:left w:val="nil"/>
              <w:bottom w:val="nil"/>
              <w:right w:val="nil"/>
            </w:tcBorders>
            <w:shd w:val="clear" w:color="auto" w:fill="auto"/>
            <w:noWrap/>
            <w:vAlign w:val="bottom"/>
            <w:hideMark/>
          </w:tcPr>
          <w:p w14:paraId="220BC667" w14:textId="77777777" w:rsidR="00991DD4" w:rsidRPr="00991DD4" w:rsidRDefault="00991DD4" w:rsidP="00991DD4">
            <w:pPr>
              <w:rPr>
                <w:rFonts w:ascii="Calibri" w:hAnsi="Calibri" w:cs="Calibri"/>
                <w:color w:val="000000"/>
              </w:rPr>
            </w:pPr>
            <w:r w:rsidRPr="00991DD4">
              <w:rPr>
                <w:rFonts w:ascii="Calibri" w:hAnsi="Calibri" w:cs="Calibri"/>
                <w:color w:val="000000"/>
              </w:rPr>
              <w:t>0.044</w:t>
            </w:r>
          </w:p>
        </w:tc>
        <w:tc>
          <w:tcPr>
            <w:tcW w:w="1300" w:type="dxa"/>
            <w:tcBorders>
              <w:top w:val="nil"/>
              <w:left w:val="nil"/>
              <w:bottom w:val="nil"/>
              <w:right w:val="nil"/>
            </w:tcBorders>
            <w:shd w:val="clear" w:color="auto" w:fill="auto"/>
            <w:noWrap/>
            <w:vAlign w:val="bottom"/>
            <w:hideMark/>
          </w:tcPr>
          <w:p w14:paraId="38C70F19" w14:textId="77777777" w:rsidR="00991DD4" w:rsidRPr="00991DD4" w:rsidRDefault="00991DD4" w:rsidP="00991DD4">
            <w:pPr>
              <w:rPr>
                <w:rFonts w:ascii="Calibri" w:hAnsi="Calibri" w:cs="Calibri"/>
                <w:color w:val="000000"/>
              </w:rPr>
            </w:pPr>
            <w:r w:rsidRPr="00991DD4">
              <w:rPr>
                <w:rFonts w:ascii="Calibri" w:hAnsi="Calibri" w:cs="Calibri"/>
                <w:color w:val="000000"/>
              </w:rPr>
              <w:t>-0.050</w:t>
            </w:r>
          </w:p>
        </w:tc>
        <w:tc>
          <w:tcPr>
            <w:tcW w:w="1300" w:type="dxa"/>
            <w:tcBorders>
              <w:top w:val="nil"/>
              <w:left w:val="nil"/>
              <w:bottom w:val="nil"/>
              <w:right w:val="nil"/>
            </w:tcBorders>
            <w:shd w:val="clear" w:color="auto" w:fill="auto"/>
            <w:noWrap/>
            <w:vAlign w:val="bottom"/>
            <w:hideMark/>
          </w:tcPr>
          <w:p w14:paraId="479AF5F8" w14:textId="77777777" w:rsidR="00991DD4" w:rsidRPr="00991DD4" w:rsidRDefault="00991DD4" w:rsidP="00991DD4">
            <w:pPr>
              <w:rPr>
                <w:rFonts w:ascii="Calibri" w:hAnsi="Calibri" w:cs="Calibri"/>
                <w:color w:val="000000"/>
              </w:rPr>
            </w:pPr>
            <w:r w:rsidRPr="00991DD4">
              <w:rPr>
                <w:rFonts w:ascii="Calibri" w:hAnsi="Calibri" w:cs="Calibri"/>
                <w:color w:val="000000"/>
              </w:rPr>
              <w:t>0.706***</w:t>
            </w:r>
          </w:p>
        </w:tc>
      </w:tr>
      <w:tr w:rsidR="00991DD4" w:rsidRPr="00991DD4" w14:paraId="14346B62" w14:textId="77777777" w:rsidTr="00991DD4">
        <w:trPr>
          <w:trHeight w:val="320"/>
        </w:trPr>
        <w:tc>
          <w:tcPr>
            <w:tcW w:w="1300" w:type="dxa"/>
            <w:tcBorders>
              <w:top w:val="nil"/>
              <w:left w:val="nil"/>
              <w:bottom w:val="nil"/>
              <w:right w:val="nil"/>
            </w:tcBorders>
            <w:shd w:val="clear" w:color="auto" w:fill="auto"/>
            <w:noWrap/>
            <w:vAlign w:val="bottom"/>
            <w:hideMark/>
          </w:tcPr>
          <w:p w14:paraId="50DAF335" w14:textId="77777777" w:rsidR="00991DD4" w:rsidRPr="00991DD4" w:rsidRDefault="00991DD4" w:rsidP="00991DD4">
            <w:pPr>
              <w:rPr>
                <w:rFonts w:ascii="Calibri" w:hAnsi="Calibri" w:cs="Calibri"/>
                <w:color w:val="000000"/>
              </w:rPr>
            </w:pPr>
            <w:r w:rsidRPr="00991DD4">
              <w:rPr>
                <w:rFonts w:ascii="Calibri" w:hAnsi="Calibri" w:cs="Calibri"/>
                <w:color w:val="000000"/>
              </w:rPr>
              <w:t>O9</w:t>
            </w:r>
          </w:p>
        </w:tc>
        <w:tc>
          <w:tcPr>
            <w:tcW w:w="1454" w:type="dxa"/>
            <w:tcBorders>
              <w:top w:val="nil"/>
              <w:left w:val="nil"/>
              <w:bottom w:val="nil"/>
              <w:right w:val="nil"/>
            </w:tcBorders>
            <w:shd w:val="clear" w:color="auto" w:fill="auto"/>
            <w:noWrap/>
            <w:vAlign w:val="bottom"/>
            <w:hideMark/>
          </w:tcPr>
          <w:p w14:paraId="7AB10BCC" w14:textId="77777777" w:rsidR="00991DD4" w:rsidRPr="00991DD4" w:rsidRDefault="00991DD4" w:rsidP="00991DD4">
            <w:pPr>
              <w:rPr>
                <w:rFonts w:ascii="Calibri" w:hAnsi="Calibri" w:cs="Calibri"/>
                <w:color w:val="000000"/>
              </w:rPr>
            </w:pPr>
            <w:r w:rsidRPr="00991DD4">
              <w:rPr>
                <w:rFonts w:ascii="Calibri" w:hAnsi="Calibri" w:cs="Calibri"/>
                <w:color w:val="000000"/>
              </w:rPr>
              <w:t>0.073</w:t>
            </w:r>
          </w:p>
        </w:tc>
        <w:tc>
          <w:tcPr>
            <w:tcW w:w="1822" w:type="dxa"/>
            <w:tcBorders>
              <w:top w:val="nil"/>
              <w:left w:val="nil"/>
              <w:bottom w:val="nil"/>
              <w:right w:val="nil"/>
            </w:tcBorders>
            <w:shd w:val="clear" w:color="auto" w:fill="auto"/>
            <w:noWrap/>
            <w:vAlign w:val="bottom"/>
            <w:hideMark/>
          </w:tcPr>
          <w:p w14:paraId="751E7F40" w14:textId="77777777" w:rsidR="00991DD4" w:rsidRPr="00991DD4" w:rsidRDefault="00991DD4" w:rsidP="00991DD4">
            <w:pPr>
              <w:rPr>
                <w:rFonts w:ascii="Calibri" w:hAnsi="Calibri" w:cs="Calibri"/>
                <w:color w:val="000000"/>
              </w:rPr>
            </w:pPr>
            <w:r w:rsidRPr="00991DD4">
              <w:rPr>
                <w:rFonts w:ascii="Calibri" w:hAnsi="Calibri" w:cs="Calibri"/>
                <w:color w:val="000000"/>
              </w:rPr>
              <w:t>0.17**</w:t>
            </w:r>
          </w:p>
        </w:tc>
        <w:tc>
          <w:tcPr>
            <w:tcW w:w="1300" w:type="dxa"/>
            <w:tcBorders>
              <w:top w:val="nil"/>
              <w:left w:val="nil"/>
              <w:bottom w:val="nil"/>
              <w:right w:val="nil"/>
            </w:tcBorders>
            <w:shd w:val="clear" w:color="auto" w:fill="auto"/>
            <w:noWrap/>
            <w:vAlign w:val="bottom"/>
            <w:hideMark/>
          </w:tcPr>
          <w:p w14:paraId="2E04BB0E" w14:textId="77777777" w:rsidR="00991DD4" w:rsidRPr="00991DD4" w:rsidRDefault="00991DD4" w:rsidP="00991DD4">
            <w:pPr>
              <w:rPr>
                <w:rFonts w:ascii="Calibri" w:hAnsi="Calibri" w:cs="Calibri"/>
                <w:color w:val="000000"/>
              </w:rPr>
            </w:pPr>
            <w:r w:rsidRPr="00991DD4">
              <w:rPr>
                <w:rFonts w:ascii="Calibri" w:hAnsi="Calibri" w:cs="Calibri"/>
                <w:color w:val="000000"/>
              </w:rPr>
              <w:t>-0.114</w:t>
            </w:r>
          </w:p>
        </w:tc>
        <w:tc>
          <w:tcPr>
            <w:tcW w:w="1300" w:type="dxa"/>
            <w:tcBorders>
              <w:top w:val="nil"/>
              <w:left w:val="nil"/>
              <w:bottom w:val="nil"/>
              <w:right w:val="nil"/>
            </w:tcBorders>
            <w:shd w:val="clear" w:color="auto" w:fill="auto"/>
            <w:noWrap/>
            <w:vAlign w:val="bottom"/>
            <w:hideMark/>
          </w:tcPr>
          <w:p w14:paraId="0688C4DB" w14:textId="77777777" w:rsidR="00991DD4" w:rsidRPr="00991DD4" w:rsidRDefault="00991DD4" w:rsidP="00991DD4">
            <w:pPr>
              <w:rPr>
                <w:rFonts w:ascii="Calibri" w:hAnsi="Calibri" w:cs="Calibri"/>
                <w:color w:val="000000"/>
              </w:rPr>
            </w:pPr>
            <w:r w:rsidRPr="00991DD4">
              <w:rPr>
                <w:rFonts w:ascii="Calibri" w:hAnsi="Calibri" w:cs="Calibri"/>
                <w:color w:val="000000"/>
              </w:rPr>
              <w:t>-0.197***</w:t>
            </w:r>
          </w:p>
        </w:tc>
        <w:tc>
          <w:tcPr>
            <w:tcW w:w="1300" w:type="dxa"/>
            <w:tcBorders>
              <w:top w:val="nil"/>
              <w:left w:val="nil"/>
              <w:bottom w:val="nil"/>
              <w:right w:val="nil"/>
            </w:tcBorders>
            <w:shd w:val="clear" w:color="auto" w:fill="auto"/>
            <w:noWrap/>
            <w:vAlign w:val="bottom"/>
            <w:hideMark/>
          </w:tcPr>
          <w:p w14:paraId="47F4C4F3" w14:textId="77777777" w:rsidR="00991DD4" w:rsidRPr="00991DD4" w:rsidRDefault="00991DD4" w:rsidP="00991DD4">
            <w:pPr>
              <w:rPr>
                <w:rFonts w:ascii="Calibri" w:hAnsi="Calibri" w:cs="Calibri"/>
                <w:color w:val="000000"/>
              </w:rPr>
            </w:pPr>
            <w:r w:rsidRPr="00991DD4">
              <w:rPr>
                <w:rFonts w:ascii="Calibri" w:hAnsi="Calibri" w:cs="Calibri"/>
                <w:color w:val="000000"/>
              </w:rPr>
              <w:t>0.623***</w:t>
            </w:r>
          </w:p>
        </w:tc>
      </w:tr>
    </w:tbl>
    <w:p w14:paraId="3A083E8E" w14:textId="77777777" w:rsidR="00991DD4" w:rsidRDefault="00991DD4">
      <w:pPr>
        <w:pStyle w:val="Textkrper"/>
      </w:pPr>
    </w:p>
    <w:p w14:paraId="6954B103" w14:textId="77777777" w:rsidR="00EA382D" w:rsidRDefault="00EA382D">
      <w:pPr>
        <w:pStyle w:val="Textkrper"/>
      </w:pPr>
    </w:p>
    <w:p w14:paraId="7117C1B7" w14:textId="77777777" w:rsidR="00991DD4" w:rsidRDefault="00991DD4">
      <w:pPr>
        <w:pStyle w:val="Textkrper"/>
      </w:pPr>
    </w:p>
    <w:p w14:paraId="376F6C76" w14:textId="77777777" w:rsidR="00991DD4" w:rsidRDefault="00991DD4">
      <w:pPr>
        <w:pStyle w:val="Textkrper"/>
      </w:pPr>
    </w:p>
    <w:p w14:paraId="48A0C2C2" w14:textId="77777777" w:rsidR="00991DD4" w:rsidRDefault="00991DD4">
      <w:pPr>
        <w:pStyle w:val="Textkrper"/>
      </w:pPr>
    </w:p>
    <w:p w14:paraId="5A5C68C9" w14:textId="77777777" w:rsidR="00EA382D" w:rsidRDefault="00C96047">
      <w:pPr>
        <w:pStyle w:val="berschrift3"/>
        <w:framePr w:wrap="around"/>
      </w:pPr>
      <w:bookmarkStart w:id="1036" w:name="reliability-1"/>
      <w:bookmarkEnd w:id="1036"/>
      <w:commentRangeStart w:id="1037"/>
      <w:r>
        <w:t>Reliability</w:t>
      </w:r>
      <w:commentRangeEnd w:id="1037"/>
      <w:r w:rsidR="00175325">
        <w:rPr>
          <w:rStyle w:val="Kommentarzeichen"/>
          <w:rFonts w:asciiTheme="minorHAnsi" w:eastAsiaTheme="minorHAnsi" w:hAnsiTheme="minorHAnsi" w:cstheme="minorBidi"/>
          <w:b w:val="0"/>
          <w:bCs w:val="0"/>
        </w:rPr>
        <w:commentReference w:id="1037"/>
      </w:r>
    </w:p>
    <w:p w14:paraId="262CDED5" w14:textId="26D2DE7E" w:rsidR="00EA382D" w:rsidRDefault="00991DD4" w:rsidP="00991DD4">
      <w:pPr>
        <w:pStyle w:val="FirstParagraph"/>
        <w:ind w:firstLine="0"/>
      </w:pPr>
      <w:r>
        <w:t xml:space="preserve">: </w:t>
      </w:r>
      <w:r w:rsidR="00C96047">
        <w:t>Reliabilities for the 5 item facet</w:t>
      </w:r>
      <w:r w:rsidR="00335A7E">
        <w:t xml:space="preserve"> </w:t>
      </w:r>
      <w:r w:rsidR="00C96047">
        <w:t>s</w:t>
      </w:r>
      <w:r w:rsidR="00335A7E">
        <w:t>cores</w:t>
      </w:r>
      <w:r w:rsidR="00C96047">
        <w:t xml:space="preserve"> were </w:t>
      </w:r>
      <w:r w:rsidR="00335A7E">
        <w:t xml:space="preserve">estimated </w:t>
      </w:r>
      <w:r w:rsidR="00C96047">
        <w:t xml:space="preserve">with </w:t>
      </w:r>
      <m:oMath>
        <m:r>
          <w:rPr>
            <w:rFonts w:ascii="Cambria Math" w:hAnsi="Cambria Math"/>
          </w:rPr>
          <m:t>α</m:t>
        </m:r>
      </m:oMath>
      <w:r w:rsidR="00C96047">
        <w:t xml:space="preserve"> and </w:t>
      </w:r>
      <m:oMath>
        <m:r>
          <w:rPr>
            <w:rFonts w:ascii="Cambria Math" w:hAnsi="Cambria Math"/>
          </w:rPr>
          <m:t>ω</m:t>
        </m:r>
      </m:oMath>
      <w:r w:rsidR="00C96047">
        <w:t xml:space="preserve">. Agreeableness </w:t>
      </w:r>
      <w:r w:rsidR="00335A7E">
        <w:t xml:space="preserve">facet scores </w:t>
      </w:r>
      <w:r w:rsidR="00C96047">
        <w:t xml:space="preserve">showed a mean </w:t>
      </w:r>
      <m:oMath>
        <m:r>
          <w:rPr>
            <w:rFonts w:ascii="Cambria Math" w:hAnsi="Cambria Math"/>
          </w:rPr>
          <m:t>α</m:t>
        </m:r>
      </m:oMath>
      <w:r w:rsidR="00C96047">
        <w:t xml:space="preserve"> of 0.68, and a mean </w:t>
      </w:r>
      <m:oMath>
        <m:r>
          <w:rPr>
            <w:rFonts w:ascii="Cambria Math" w:hAnsi="Cambria Math"/>
          </w:rPr>
          <m:t>ω</m:t>
        </m:r>
      </m:oMath>
      <w:r w:rsidR="00C96047">
        <w:t xml:space="preserve"> of 0.69. Conscientiousness’ mean </w:t>
      </w:r>
      <m:oMath>
        <m:r>
          <w:rPr>
            <w:rFonts w:ascii="Cambria Math" w:hAnsi="Cambria Math"/>
          </w:rPr>
          <m:t>α</m:t>
        </m:r>
      </m:oMath>
      <w:r w:rsidR="00C96047">
        <w:t xml:space="preserve"> = </w:t>
      </w:r>
      <w:proofErr w:type="gramStart"/>
      <w:r w:rsidR="00C96047">
        <w:t>0.68, and</w:t>
      </w:r>
      <w:proofErr w:type="gramEnd"/>
      <w:r w:rsidR="00C96047">
        <w:t xml:space="preserve"> mean </w:t>
      </w:r>
      <m:oMath>
        <m:r>
          <w:rPr>
            <w:rFonts w:ascii="Cambria Math" w:hAnsi="Cambria Math"/>
          </w:rPr>
          <m:t>ω</m:t>
        </m:r>
      </m:oMath>
      <w:r w:rsidR="00C96047">
        <w:t xml:space="preserve"> = 0.70. Openness’ mean </w:t>
      </w:r>
      <m:oMath>
        <m:r>
          <w:rPr>
            <w:rFonts w:ascii="Cambria Math" w:hAnsi="Cambria Math"/>
          </w:rPr>
          <m:t>α</m:t>
        </m:r>
      </m:oMath>
      <w:r w:rsidR="00C96047">
        <w:t xml:space="preserve"> = </w:t>
      </w:r>
      <w:proofErr w:type="gramStart"/>
      <w:r w:rsidR="00C96047">
        <w:t>0.76, and</w:t>
      </w:r>
      <w:proofErr w:type="gramEnd"/>
      <w:r w:rsidR="00C96047">
        <w:t xml:space="preserve"> mean </w:t>
      </w:r>
      <m:oMath>
        <m:r>
          <w:rPr>
            <w:rFonts w:ascii="Cambria Math" w:hAnsi="Cambria Math"/>
          </w:rPr>
          <m:t>ω</m:t>
        </m:r>
      </m:oMath>
      <w:r w:rsidR="00C96047">
        <w:t xml:space="preserve"> = 0.77. </w:t>
      </w:r>
      <w:commentRangeStart w:id="1038"/>
      <w:commentRangeStart w:id="1039"/>
      <w:r w:rsidR="00C96047">
        <w:t xml:space="preserve">Neuroticism </w:t>
      </w:r>
      <w:commentRangeEnd w:id="1038"/>
      <w:r w:rsidR="00404141">
        <w:rPr>
          <w:rStyle w:val="Kommentarzeichen"/>
          <w:rFonts w:asciiTheme="minorHAnsi" w:hAnsiTheme="minorHAnsi"/>
        </w:rPr>
        <w:commentReference w:id="1038"/>
      </w:r>
      <w:commentRangeEnd w:id="1039"/>
      <w:r w:rsidR="009F5FE7">
        <w:rPr>
          <w:rStyle w:val="Kommentarzeichen"/>
          <w:rFonts w:asciiTheme="minorHAnsi" w:hAnsiTheme="minorHAnsi"/>
        </w:rPr>
        <w:commentReference w:id="1039"/>
      </w:r>
      <w:r w:rsidR="00C96047">
        <w:t xml:space="preserve">mean </w:t>
      </w:r>
      <m:oMath>
        <m:r>
          <w:rPr>
            <w:rFonts w:ascii="Cambria Math" w:hAnsi="Cambria Math"/>
          </w:rPr>
          <m:t>α</m:t>
        </m:r>
      </m:oMath>
      <w:r w:rsidR="00C96047">
        <w:t xml:space="preserve"> = </w:t>
      </w:r>
      <w:proofErr w:type="gramStart"/>
      <w:r w:rsidR="00C96047">
        <w:t>0.68, and</w:t>
      </w:r>
      <w:proofErr w:type="gramEnd"/>
      <w:r w:rsidR="00C96047">
        <w:t xml:space="preserve"> mean </w:t>
      </w:r>
      <m:oMath>
        <m:r>
          <w:rPr>
            <w:rFonts w:ascii="Cambria Math" w:hAnsi="Cambria Math"/>
          </w:rPr>
          <m:t>ω</m:t>
        </m:r>
      </m:oMath>
      <w:r w:rsidR="00C96047">
        <w:t xml:space="preserve"> = 0.69. Extraversion’s mean </w:t>
      </w:r>
      <m:oMath>
        <m:r>
          <w:rPr>
            <w:rFonts w:ascii="Cambria Math" w:hAnsi="Cambria Math"/>
          </w:rPr>
          <m:t>α</m:t>
        </m:r>
      </m:oMath>
      <w:r w:rsidR="00C96047">
        <w:t xml:space="preserve"> = </w:t>
      </w:r>
      <w:proofErr w:type="gramStart"/>
      <w:r w:rsidR="00C96047">
        <w:t>0.72, and</w:t>
      </w:r>
      <w:proofErr w:type="gramEnd"/>
      <w:r w:rsidR="00C96047">
        <w:t xml:space="preserve"> mean </w:t>
      </w:r>
      <m:oMath>
        <m:r>
          <w:rPr>
            <w:rFonts w:ascii="Cambria Math" w:hAnsi="Cambria Math"/>
          </w:rPr>
          <m:t>ω</m:t>
        </m:r>
      </m:oMath>
      <w:r w:rsidR="00C96047">
        <w:t xml:space="preserve"> = 0.74.</w:t>
      </w:r>
    </w:p>
    <w:p w14:paraId="226D55DE" w14:textId="77777777" w:rsidR="00EA382D" w:rsidRDefault="00C96047">
      <w:pPr>
        <w:pStyle w:val="berschrift3"/>
        <w:framePr w:wrap="around"/>
      </w:pPr>
      <w:bookmarkStart w:id="1040" w:name="criterion-validity-evidence-1"/>
      <w:bookmarkEnd w:id="1040"/>
      <w:r>
        <w:t>Criterion validity evidence</w:t>
      </w:r>
    </w:p>
    <w:p w14:paraId="5783D9DF" w14:textId="3B3A656A" w:rsidR="00EA382D" w:rsidDel="001653F1" w:rsidRDefault="00991DD4" w:rsidP="00991DD4">
      <w:pPr>
        <w:pStyle w:val="Textkrper"/>
        <w:rPr>
          <w:del w:id="1041" w:author="Microsoft Office User" w:date="2018-12-13T17:33:00Z"/>
        </w:rPr>
      </w:pPr>
      <w:del w:id="1042" w:author="Microsoft Office User" w:date="2018-12-13T17:33:00Z">
        <w:r w:rsidDel="00E0412F">
          <w:delText xml:space="preserve">: </w:delText>
        </w:r>
        <w:r w:rsidR="00C96047" w:rsidDel="00E0412F">
          <w:delText>Our first set of hypothes</w:delText>
        </w:r>
        <w:r w:rsidR="00335A7E" w:rsidDel="00E0412F">
          <w:delText>e</w:delText>
        </w:r>
        <w:r w:rsidR="00C96047" w:rsidDel="00E0412F">
          <w:delText>s tested how personality was related to SWL. Extraversion (</w:delText>
        </w:r>
        <w:r w:rsidR="00C96047" w:rsidDel="00E0412F">
          <w:rPr>
            <w:i/>
          </w:rPr>
          <w:delText>r</w:delText>
        </w:r>
        <w:r w:rsidR="00C96047" w:rsidDel="00E0412F">
          <w:delText xml:space="preserve"> = 0.33) and Neuroticism (</w:delText>
        </w:r>
        <w:r w:rsidR="00C96047" w:rsidDel="00E0412F">
          <w:rPr>
            <w:i/>
          </w:rPr>
          <w:delText>r</w:delText>
        </w:r>
        <w:r w:rsidR="00C96047" w:rsidDel="00E0412F">
          <w:delText xml:space="preserve"> = 0.40) were the dimensions with higher correlations with SWL. In H1.1, the model which included the facets outperformed the dimension model (</w:delText>
        </w:r>
        <w:r w:rsidR="00C96047" w:rsidDel="00E0412F">
          <w:rPr>
            <w:i/>
          </w:rPr>
          <w:delText>F</w:delText>
        </w:r>
        <w:r w:rsidR="00C96047" w:rsidDel="00E0412F">
          <w:delText xml:space="preserve"> = 17.89, p &lt; 0.001). The model resulted in a predictive gain of </w:delText>
        </w:r>
        <m:oMath>
          <m:r>
            <w:rPr>
              <w:rFonts w:ascii="Cambria Math" w:hAnsi="Cambria Math"/>
            </w:rPr>
            <m:t>Δ</m:t>
          </m:r>
          <m:sSup>
            <m:sSupPr>
              <m:ctrlPr>
                <w:rPr>
                  <w:rFonts w:ascii="Cambria Math" w:hAnsi="Cambria Math"/>
                </w:rPr>
              </m:ctrlPr>
            </m:sSupPr>
            <m:e>
              <m:r>
                <w:rPr>
                  <w:rFonts w:ascii="Cambria Math" w:hAnsi="Cambria Math"/>
                </w:rPr>
                <m:t>R</m:t>
              </m:r>
            </m:e>
            <m:sup>
              <m:r>
                <w:rPr>
                  <w:rFonts w:ascii="Cambria Math" w:hAnsi="Cambria Math"/>
                </w:rPr>
                <m:t>2</m:t>
              </m:r>
            </m:sup>
          </m:sSup>
        </m:oMath>
        <w:r w:rsidR="00C96047" w:rsidDel="00E0412F">
          <w:delText xml:space="preserve"> = 0.17, with an adjusted </w:delTex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C96047" w:rsidDel="00E0412F">
          <w:delText xml:space="preserve"> for the full model of 0.38. Adding N2 and E4 result in a predictive gain of </w:delText>
        </w:r>
        <m:oMath>
          <m:r>
            <w:rPr>
              <w:rFonts w:ascii="Cambria Math" w:hAnsi="Cambria Math"/>
            </w:rPr>
            <m:t>Δ</m:t>
          </m:r>
          <m:sSup>
            <m:sSupPr>
              <m:ctrlPr>
                <w:rPr>
                  <w:rFonts w:ascii="Cambria Math" w:hAnsi="Cambria Math"/>
                </w:rPr>
              </m:ctrlPr>
            </m:sSupPr>
            <m:e>
              <m:r>
                <w:rPr>
                  <w:rFonts w:ascii="Cambria Math" w:hAnsi="Cambria Math"/>
                </w:rPr>
                <m:t>R</m:t>
              </m:r>
            </m:e>
            <m:sup>
              <m:r>
                <w:rPr>
                  <w:rFonts w:ascii="Cambria Math" w:hAnsi="Cambria Math"/>
                </w:rPr>
                <m:t>2</m:t>
              </m:r>
            </m:sup>
          </m:sSup>
        </m:oMath>
        <w:r w:rsidR="00C96047" w:rsidDel="00E0412F">
          <w:delText xml:space="preserve"> = 0.12.</w:delText>
        </w:r>
      </w:del>
    </w:p>
    <w:p w14:paraId="4A516554" w14:textId="1CC8609F" w:rsidR="001653F1" w:rsidRDefault="001653F1" w:rsidP="00991DD4">
      <w:pPr>
        <w:pStyle w:val="FirstParagraph"/>
        <w:ind w:firstLine="0"/>
        <w:rPr>
          <w:ins w:id="1043" w:author="Microsoft Office User" w:date="2018-12-16T17:59:00Z"/>
        </w:rPr>
      </w:pPr>
    </w:p>
    <w:p w14:paraId="4E2F6B6F" w14:textId="0DC1070A" w:rsidR="001653F1" w:rsidRDefault="001653F1" w:rsidP="001653F1">
      <w:pPr>
        <w:pStyle w:val="Textkrper"/>
        <w:rPr>
          <w:ins w:id="1044" w:author="Microsoft Office User" w:date="2018-12-16T18:00:00Z"/>
        </w:rPr>
      </w:pPr>
      <w:ins w:id="1045" w:author="Microsoft Office User" w:date="2018-12-16T17:59:00Z">
        <w:r>
          <w:t xml:space="preserve">Table 5 summarizes </w:t>
        </w:r>
        <w:r w:rsidR="00BF4DEB">
          <w:t>correlations and predictions of the facet scores with external criteria described pr</w:t>
        </w:r>
      </w:ins>
      <w:ins w:id="1046" w:author="Microsoft Office User" w:date="2018-12-16T18:00:00Z">
        <w:r w:rsidR="00BF4DEB">
          <w:t xml:space="preserve">eviously in this work. </w:t>
        </w:r>
      </w:ins>
      <w:ins w:id="1047" w:author="Microsoft Office User" w:date="2018-12-16T18:35:00Z">
        <w:r w:rsidR="0009723C">
          <w:t xml:space="preserve">Low Neuroticism and high Extraversion </w:t>
        </w:r>
      </w:ins>
      <w:ins w:id="1048" w:author="Matthias Ziegler" w:date="2019-01-16T20:35:00Z">
        <w:r w:rsidR="009F5FE7">
          <w:t xml:space="preserve">scores went along with higher </w:t>
        </w:r>
      </w:ins>
      <w:ins w:id="1049" w:author="Microsoft Office User" w:date="2018-12-16T18:35:00Z">
        <w:del w:id="1050" w:author="Matthias Ziegler" w:date="2019-01-16T20:35:00Z">
          <w:r w:rsidR="0009723C" w:rsidDel="009F5FE7">
            <w:delText xml:space="preserve">yielded the highest correlations with </w:delText>
          </w:r>
        </w:del>
        <w:r w:rsidR="0009723C">
          <w:t>SWL</w:t>
        </w:r>
      </w:ins>
      <w:ins w:id="1051" w:author="Matthias Ziegler" w:date="2019-01-16T20:35:00Z">
        <w:r w:rsidR="009F5FE7">
          <w:t xml:space="preserve"> scores</w:t>
        </w:r>
      </w:ins>
      <w:ins w:id="1052" w:author="Microsoft Office User" w:date="2018-12-16T18:35:00Z">
        <w:r w:rsidR="0009723C">
          <w:t xml:space="preserve">, </w:t>
        </w:r>
      </w:ins>
      <w:ins w:id="1053" w:author="Microsoft Office User" w:date="2018-12-16T18:36:00Z">
        <w:r w:rsidR="0009723C">
          <w:t xml:space="preserve">in line with the proposed hypothesis. When predicting SWL based on facet </w:t>
        </w:r>
      </w:ins>
      <w:ins w:id="1054" w:author="Microsoft Office User" w:date="2018-12-16T18:37:00Z">
        <w:r w:rsidR="0009723C">
          <w:t xml:space="preserve">scores, Extraversion explained </w:t>
        </w:r>
        <w:del w:id="1055" w:author="Matthias Ziegler" w:date="2019-01-16T20:35:00Z">
          <w:r w:rsidR="0009723C" w:rsidDel="009F5FE7">
            <w:delText xml:space="preserve">a </w:delText>
          </w:r>
        </w:del>
        <w:r w:rsidR="0009723C">
          <w:t xml:space="preserve">32.6% of the variability of the factor, and </w:t>
        </w:r>
      </w:ins>
      <w:ins w:id="1056" w:author="Microsoft Office User" w:date="2018-12-16T18:38:00Z">
        <w:r w:rsidR="0009723C">
          <w:t>Neuroticism</w:t>
        </w:r>
        <w:del w:id="1057" w:author="Matthias Ziegler" w:date="2019-01-16T20:36:00Z">
          <w:r w:rsidR="0009723C" w:rsidDel="009F5FE7">
            <w:delText xml:space="preserve"> a</w:delText>
          </w:r>
        </w:del>
        <w:r w:rsidR="0009723C">
          <w:t xml:space="preserve"> 40.</w:t>
        </w:r>
        <w:commentRangeStart w:id="1058"/>
        <w:r w:rsidR="0009723C">
          <w:t>2</w:t>
        </w:r>
      </w:ins>
      <w:commentRangeEnd w:id="1058"/>
      <w:ins w:id="1059" w:author="Microsoft Office User" w:date="2018-12-16T18:41:00Z">
        <w:r w:rsidR="00A511A3">
          <w:rPr>
            <w:rStyle w:val="Kommentarzeichen"/>
            <w:rFonts w:asciiTheme="minorHAnsi" w:hAnsiTheme="minorHAnsi"/>
          </w:rPr>
          <w:commentReference w:id="1058"/>
        </w:r>
      </w:ins>
      <w:ins w:id="1060" w:author="Microsoft Office User" w:date="2018-12-16T18:38:00Z">
        <w:r w:rsidR="0009723C">
          <w:t xml:space="preserve">%. </w:t>
        </w:r>
      </w:ins>
    </w:p>
    <w:p w14:paraId="23BE1298" w14:textId="4DDC0C90" w:rsidR="00BF4DEB" w:rsidRDefault="00BF4DEB" w:rsidP="001653F1">
      <w:pPr>
        <w:pStyle w:val="Textkrper"/>
        <w:rPr>
          <w:ins w:id="1061" w:author="Microsoft Office User" w:date="2018-12-16T18:00:00Z"/>
        </w:rPr>
      </w:pPr>
    </w:p>
    <w:tbl>
      <w:tblPr>
        <w:tblW w:w="5000" w:type="pct"/>
        <w:tblCellMar>
          <w:left w:w="70" w:type="dxa"/>
          <w:right w:w="70" w:type="dxa"/>
        </w:tblCellMar>
        <w:tblLook w:val="04A0" w:firstRow="1" w:lastRow="0" w:firstColumn="1" w:lastColumn="0" w:noHBand="0" w:noVBand="1"/>
      </w:tblPr>
      <w:tblGrid>
        <w:gridCol w:w="1071"/>
        <w:gridCol w:w="885"/>
        <w:gridCol w:w="571"/>
        <w:gridCol w:w="730"/>
        <w:gridCol w:w="1016"/>
        <w:gridCol w:w="1067"/>
        <w:gridCol w:w="1016"/>
        <w:gridCol w:w="1067"/>
        <w:gridCol w:w="1016"/>
        <w:gridCol w:w="965"/>
        <w:tblGridChange w:id="1062">
          <w:tblGrid>
            <w:gridCol w:w="1071"/>
            <w:gridCol w:w="885"/>
            <w:gridCol w:w="571"/>
            <w:gridCol w:w="730"/>
            <w:gridCol w:w="1016"/>
            <w:gridCol w:w="1067"/>
            <w:gridCol w:w="1016"/>
            <w:gridCol w:w="1067"/>
            <w:gridCol w:w="1016"/>
            <w:gridCol w:w="965"/>
            <w:gridCol w:w="878"/>
            <w:gridCol w:w="1434"/>
            <w:gridCol w:w="1352"/>
          </w:tblGrid>
        </w:tblGridChange>
      </w:tblGrid>
      <w:tr w:rsidR="0009723C" w:rsidRPr="0009723C" w14:paraId="5D842665" w14:textId="77777777" w:rsidTr="0009723C">
        <w:trPr>
          <w:trHeight w:val="320"/>
          <w:ins w:id="1063" w:author="Microsoft Office User" w:date="2018-12-16T18:33:00Z"/>
        </w:trPr>
        <w:tc>
          <w:tcPr>
            <w:tcW w:w="569" w:type="pct"/>
            <w:tcBorders>
              <w:top w:val="nil"/>
              <w:left w:val="nil"/>
              <w:bottom w:val="nil"/>
              <w:right w:val="nil"/>
            </w:tcBorders>
            <w:shd w:val="clear" w:color="auto" w:fill="auto"/>
            <w:noWrap/>
            <w:vAlign w:val="bottom"/>
            <w:hideMark/>
          </w:tcPr>
          <w:p w14:paraId="2C0D95BA" w14:textId="77777777" w:rsidR="0009723C" w:rsidRPr="0009723C" w:rsidRDefault="0009723C" w:rsidP="0009723C">
            <w:pPr>
              <w:rPr>
                <w:ins w:id="1064" w:author="Microsoft Office User" w:date="2018-12-16T18:33:00Z"/>
                <w:lang w:val="en-US"/>
                <w:rPrChange w:id="1065" w:author="Microsoft Office User" w:date="2018-12-16T18:35:00Z">
                  <w:rPr>
                    <w:ins w:id="1066" w:author="Microsoft Office User" w:date="2018-12-16T18:33:00Z"/>
                  </w:rPr>
                </w:rPrChange>
              </w:rPr>
            </w:pPr>
          </w:p>
        </w:tc>
        <w:tc>
          <w:tcPr>
            <w:tcW w:w="1162" w:type="pct"/>
            <w:gridSpan w:val="3"/>
            <w:tcBorders>
              <w:top w:val="nil"/>
              <w:left w:val="nil"/>
              <w:bottom w:val="nil"/>
              <w:right w:val="nil"/>
            </w:tcBorders>
            <w:shd w:val="clear" w:color="auto" w:fill="auto"/>
            <w:noWrap/>
            <w:vAlign w:val="bottom"/>
            <w:hideMark/>
          </w:tcPr>
          <w:p w14:paraId="2035CE20" w14:textId="77777777" w:rsidR="0009723C" w:rsidRPr="0009723C" w:rsidRDefault="0009723C" w:rsidP="0009723C">
            <w:pPr>
              <w:jc w:val="center"/>
              <w:rPr>
                <w:ins w:id="1067" w:author="Microsoft Office User" w:date="2018-12-16T18:33:00Z"/>
                <w:rFonts w:ascii="Calibri" w:hAnsi="Calibri" w:cs="Calibri"/>
                <w:color w:val="000000"/>
              </w:rPr>
            </w:pPr>
            <w:proofErr w:type="spellStart"/>
            <w:ins w:id="1068" w:author="Microsoft Office User" w:date="2018-12-16T18:33:00Z">
              <w:r w:rsidRPr="0009723C">
                <w:rPr>
                  <w:rFonts w:ascii="Calibri" w:hAnsi="Calibri" w:cs="Calibri"/>
                  <w:color w:val="000000"/>
                </w:rPr>
                <w:t>Life</w:t>
              </w:r>
              <w:proofErr w:type="spellEnd"/>
              <w:r w:rsidRPr="0009723C">
                <w:rPr>
                  <w:rFonts w:ascii="Calibri" w:hAnsi="Calibri" w:cs="Calibri"/>
                  <w:color w:val="000000"/>
                </w:rPr>
                <w:t xml:space="preserve"> </w:t>
              </w:r>
              <w:proofErr w:type="spellStart"/>
              <w:r w:rsidRPr="0009723C">
                <w:rPr>
                  <w:rFonts w:ascii="Calibri" w:hAnsi="Calibri" w:cs="Calibri"/>
                  <w:color w:val="000000"/>
                </w:rPr>
                <w:t>Satisfaction</w:t>
              </w:r>
              <w:proofErr w:type="spellEnd"/>
            </w:ins>
          </w:p>
        </w:tc>
        <w:tc>
          <w:tcPr>
            <w:tcW w:w="1648" w:type="pct"/>
            <w:gridSpan w:val="3"/>
            <w:tcBorders>
              <w:top w:val="nil"/>
              <w:left w:val="nil"/>
              <w:bottom w:val="nil"/>
              <w:right w:val="nil"/>
            </w:tcBorders>
            <w:shd w:val="clear" w:color="auto" w:fill="auto"/>
            <w:noWrap/>
            <w:vAlign w:val="bottom"/>
            <w:hideMark/>
          </w:tcPr>
          <w:p w14:paraId="4B315507" w14:textId="77777777" w:rsidR="0009723C" w:rsidRPr="0009723C" w:rsidRDefault="0009723C" w:rsidP="0009723C">
            <w:pPr>
              <w:jc w:val="center"/>
              <w:rPr>
                <w:ins w:id="1069" w:author="Microsoft Office User" w:date="2018-12-16T18:33:00Z"/>
                <w:rFonts w:ascii="Calibri" w:hAnsi="Calibri" w:cs="Calibri"/>
                <w:color w:val="000000"/>
              </w:rPr>
            </w:pPr>
            <w:ins w:id="1070" w:author="Microsoft Office User" w:date="2018-12-16T18:33:00Z">
              <w:r w:rsidRPr="0009723C">
                <w:rPr>
                  <w:rFonts w:ascii="Calibri" w:hAnsi="Calibri" w:cs="Calibri"/>
                  <w:color w:val="000000"/>
                </w:rPr>
                <w:t>GPA</w:t>
              </w:r>
            </w:ins>
          </w:p>
        </w:tc>
        <w:tc>
          <w:tcPr>
            <w:tcW w:w="1621" w:type="pct"/>
            <w:gridSpan w:val="3"/>
            <w:tcBorders>
              <w:top w:val="nil"/>
              <w:left w:val="nil"/>
              <w:bottom w:val="nil"/>
              <w:right w:val="nil"/>
            </w:tcBorders>
            <w:shd w:val="clear" w:color="auto" w:fill="auto"/>
            <w:noWrap/>
            <w:vAlign w:val="bottom"/>
            <w:hideMark/>
          </w:tcPr>
          <w:p w14:paraId="3E97B83F" w14:textId="77777777" w:rsidR="0009723C" w:rsidRPr="0009723C" w:rsidRDefault="0009723C" w:rsidP="0009723C">
            <w:pPr>
              <w:jc w:val="center"/>
              <w:rPr>
                <w:ins w:id="1071" w:author="Microsoft Office User" w:date="2018-12-16T18:33:00Z"/>
                <w:rFonts w:ascii="Calibri" w:hAnsi="Calibri" w:cs="Calibri"/>
                <w:color w:val="000000"/>
              </w:rPr>
            </w:pPr>
            <w:proofErr w:type="spellStart"/>
            <w:ins w:id="1072" w:author="Microsoft Office User" w:date="2018-12-16T18:33:00Z">
              <w:r w:rsidRPr="0009723C">
                <w:rPr>
                  <w:rFonts w:ascii="Calibri" w:hAnsi="Calibri" w:cs="Calibri"/>
                  <w:color w:val="000000"/>
                </w:rPr>
                <w:t>Absences</w:t>
              </w:r>
              <w:proofErr w:type="spellEnd"/>
            </w:ins>
          </w:p>
        </w:tc>
      </w:tr>
      <w:tr w:rsidR="0009723C" w:rsidRPr="0009723C" w14:paraId="62C883B3" w14:textId="77777777" w:rsidTr="0009723C">
        <w:tblPrEx>
          <w:tblW w:w="5000" w:type="pct"/>
          <w:tblCellMar>
            <w:left w:w="70" w:type="dxa"/>
            <w:right w:w="70" w:type="dxa"/>
          </w:tblCellMar>
          <w:tblPrExChange w:id="1073" w:author="Microsoft Office User" w:date="2018-12-16T18:34:00Z">
            <w:tblPrEx>
              <w:tblW w:w="0" w:type="auto"/>
              <w:tblCellMar>
                <w:left w:w="70" w:type="dxa"/>
                <w:right w:w="70" w:type="dxa"/>
              </w:tblCellMar>
            </w:tblPrEx>
          </w:tblPrExChange>
        </w:tblPrEx>
        <w:trPr>
          <w:trHeight w:val="320"/>
          <w:ins w:id="1074" w:author="Microsoft Office User" w:date="2018-12-16T18:33:00Z"/>
          <w:trPrChange w:id="1075"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076" w:author="Microsoft Office User" w:date="2018-12-16T18:34:00Z">
              <w:tcPr>
                <w:tcW w:w="0" w:type="auto"/>
                <w:tcBorders>
                  <w:top w:val="nil"/>
                  <w:left w:val="nil"/>
                  <w:bottom w:val="nil"/>
                  <w:right w:val="nil"/>
                </w:tcBorders>
                <w:shd w:val="clear" w:color="auto" w:fill="auto"/>
                <w:noWrap/>
                <w:vAlign w:val="bottom"/>
                <w:hideMark/>
              </w:tcPr>
            </w:tcPrChange>
          </w:tcPr>
          <w:p w14:paraId="31C1E4E8" w14:textId="77777777" w:rsidR="0009723C" w:rsidRPr="0009723C" w:rsidRDefault="0009723C" w:rsidP="0009723C">
            <w:pPr>
              <w:jc w:val="center"/>
              <w:rPr>
                <w:ins w:id="1077" w:author="Microsoft Office User" w:date="2018-12-16T18:33:00Z"/>
                <w:rFonts w:ascii="Calibri" w:hAnsi="Calibri" w:cs="Calibri"/>
                <w:color w:val="000000"/>
              </w:rPr>
            </w:pPr>
          </w:p>
        </w:tc>
        <w:tc>
          <w:tcPr>
            <w:tcW w:w="471" w:type="pct"/>
            <w:tcBorders>
              <w:top w:val="nil"/>
              <w:left w:val="nil"/>
              <w:bottom w:val="nil"/>
              <w:right w:val="nil"/>
            </w:tcBorders>
            <w:shd w:val="clear" w:color="auto" w:fill="auto"/>
            <w:noWrap/>
            <w:vAlign w:val="bottom"/>
            <w:hideMark/>
            <w:tcPrChange w:id="1078" w:author="Microsoft Office User" w:date="2018-12-16T18:34:00Z">
              <w:tcPr>
                <w:tcW w:w="0" w:type="auto"/>
                <w:tcBorders>
                  <w:top w:val="nil"/>
                  <w:left w:val="nil"/>
                  <w:bottom w:val="nil"/>
                  <w:right w:val="nil"/>
                </w:tcBorders>
                <w:shd w:val="clear" w:color="auto" w:fill="auto"/>
                <w:noWrap/>
                <w:vAlign w:val="bottom"/>
                <w:hideMark/>
              </w:tcPr>
            </w:tcPrChange>
          </w:tcPr>
          <w:p w14:paraId="7677678D" w14:textId="77777777" w:rsidR="0009723C" w:rsidRPr="0009723C" w:rsidRDefault="0009723C" w:rsidP="0009723C">
            <w:pPr>
              <w:rPr>
                <w:ins w:id="1079" w:author="Microsoft Office User" w:date="2018-12-16T18:33:00Z"/>
                <w:rFonts w:ascii="Calibri" w:hAnsi="Calibri" w:cs="Calibri"/>
                <w:color w:val="000000"/>
              </w:rPr>
            </w:pPr>
            <w:proofErr w:type="spellStart"/>
            <w:ins w:id="1080" w:author="Microsoft Office User" w:date="2018-12-16T18:33:00Z">
              <w:r w:rsidRPr="0009723C">
                <w:rPr>
                  <w:rFonts w:ascii="Calibri" w:hAnsi="Calibri" w:cs="Calibri"/>
                  <w:color w:val="000000"/>
                </w:rPr>
                <w:t>correlation</w:t>
              </w:r>
              <w:proofErr w:type="spellEnd"/>
            </w:ins>
          </w:p>
        </w:tc>
        <w:tc>
          <w:tcPr>
            <w:tcW w:w="304" w:type="pct"/>
            <w:tcBorders>
              <w:top w:val="nil"/>
              <w:left w:val="nil"/>
              <w:bottom w:val="nil"/>
              <w:right w:val="nil"/>
            </w:tcBorders>
            <w:shd w:val="clear" w:color="auto" w:fill="auto"/>
            <w:noWrap/>
            <w:vAlign w:val="bottom"/>
            <w:hideMark/>
            <w:tcPrChange w:id="1081" w:author="Microsoft Office User" w:date="2018-12-16T18:34:00Z">
              <w:tcPr>
                <w:tcW w:w="0" w:type="auto"/>
                <w:tcBorders>
                  <w:top w:val="nil"/>
                  <w:left w:val="nil"/>
                  <w:bottom w:val="nil"/>
                  <w:right w:val="nil"/>
                </w:tcBorders>
                <w:shd w:val="clear" w:color="auto" w:fill="auto"/>
                <w:noWrap/>
                <w:vAlign w:val="bottom"/>
                <w:hideMark/>
              </w:tcPr>
            </w:tcPrChange>
          </w:tcPr>
          <w:p w14:paraId="5DCC932B" w14:textId="77777777" w:rsidR="0009723C" w:rsidRPr="0009723C" w:rsidRDefault="0009723C" w:rsidP="0009723C">
            <w:pPr>
              <w:rPr>
                <w:ins w:id="1082" w:author="Microsoft Office User" w:date="2018-12-16T18:33:00Z"/>
                <w:rFonts w:ascii="Calibri" w:hAnsi="Calibri" w:cs="Calibri"/>
                <w:color w:val="000000"/>
              </w:rPr>
            </w:pPr>
            <w:ins w:id="1083" w:author="Microsoft Office User" w:date="2018-12-16T18:33:00Z">
              <w:r w:rsidRPr="0009723C">
                <w:rPr>
                  <w:rFonts w:ascii="Calibri" w:hAnsi="Calibri" w:cs="Calibri"/>
                  <w:color w:val="000000"/>
                </w:rPr>
                <w:t>beta</w:t>
              </w:r>
            </w:ins>
          </w:p>
        </w:tc>
        <w:tc>
          <w:tcPr>
            <w:tcW w:w="388" w:type="pct"/>
            <w:tcBorders>
              <w:top w:val="nil"/>
              <w:left w:val="nil"/>
              <w:bottom w:val="nil"/>
              <w:right w:val="nil"/>
            </w:tcBorders>
            <w:shd w:val="clear" w:color="auto" w:fill="auto"/>
            <w:noWrap/>
            <w:vAlign w:val="bottom"/>
            <w:hideMark/>
            <w:tcPrChange w:id="1084" w:author="Microsoft Office User" w:date="2018-12-16T18:34:00Z">
              <w:tcPr>
                <w:tcW w:w="0" w:type="auto"/>
                <w:tcBorders>
                  <w:top w:val="nil"/>
                  <w:left w:val="nil"/>
                  <w:bottom w:val="nil"/>
                  <w:right w:val="nil"/>
                </w:tcBorders>
                <w:shd w:val="clear" w:color="auto" w:fill="auto"/>
                <w:noWrap/>
                <w:vAlign w:val="bottom"/>
                <w:hideMark/>
              </w:tcPr>
            </w:tcPrChange>
          </w:tcPr>
          <w:p w14:paraId="0C36B7B5" w14:textId="77777777" w:rsidR="0009723C" w:rsidRPr="0009723C" w:rsidRDefault="0009723C" w:rsidP="0009723C">
            <w:pPr>
              <w:rPr>
                <w:ins w:id="1085" w:author="Microsoft Office User" w:date="2018-12-16T18:33:00Z"/>
                <w:rFonts w:ascii="Calibri" w:hAnsi="Calibri" w:cs="Calibri"/>
                <w:color w:val="000000"/>
              </w:rPr>
            </w:pPr>
            <w:ins w:id="1086" w:author="Microsoft Office User" w:date="2018-12-16T18:33:00Z">
              <w:r w:rsidRPr="0009723C">
                <w:rPr>
                  <w:rFonts w:ascii="Calibri" w:hAnsi="Calibri" w:cs="Calibri"/>
                  <w:color w:val="000000"/>
                </w:rPr>
                <w:t xml:space="preserve">R </w:t>
              </w:r>
              <w:proofErr w:type="spellStart"/>
              <w:r w:rsidRPr="0009723C">
                <w:rPr>
                  <w:rFonts w:ascii="Calibri" w:hAnsi="Calibri" w:cs="Calibri"/>
                  <w:color w:val="000000"/>
                </w:rPr>
                <w:t>square</w:t>
              </w:r>
              <w:proofErr w:type="spellEnd"/>
            </w:ins>
          </w:p>
        </w:tc>
        <w:tc>
          <w:tcPr>
            <w:tcW w:w="540" w:type="pct"/>
            <w:tcBorders>
              <w:top w:val="nil"/>
              <w:left w:val="nil"/>
              <w:bottom w:val="nil"/>
              <w:right w:val="nil"/>
            </w:tcBorders>
            <w:shd w:val="clear" w:color="auto" w:fill="auto"/>
            <w:noWrap/>
            <w:vAlign w:val="bottom"/>
            <w:hideMark/>
            <w:tcPrChange w:id="1087" w:author="Microsoft Office User" w:date="2018-12-16T18:34:00Z">
              <w:tcPr>
                <w:tcW w:w="0" w:type="auto"/>
                <w:tcBorders>
                  <w:top w:val="nil"/>
                  <w:left w:val="nil"/>
                  <w:bottom w:val="nil"/>
                  <w:right w:val="nil"/>
                </w:tcBorders>
                <w:shd w:val="clear" w:color="auto" w:fill="auto"/>
                <w:noWrap/>
                <w:vAlign w:val="bottom"/>
                <w:hideMark/>
              </w:tcPr>
            </w:tcPrChange>
          </w:tcPr>
          <w:p w14:paraId="2A32617D" w14:textId="77777777" w:rsidR="0009723C" w:rsidRPr="0009723C" w:rsidRDefault="0009723C" w:rsidP="0009723C">
            <w:pPr>
              <w:rPr>
                <w:ins w:id="1088" w:author="Microsoft Office User" w:date="2018-12-16T18:33:00Z"/>
                <w:rFonts w:ascii="Calibri" w:hAnsi="Calibri" w:cs="Calibri"/>
                <w:color w:val="000000"/>
              </w:rPr>
            </w:pPr>
            <w:proofErr w:type="spellStart"/>
            <w:ins w:id="1089" w:author="Microsoft Office User" w:date="2018-12-16T18:33:00Z">
              <w:r w:rsidRPr="0009723C">
                <w:rPr>
                  <w:rFonts w:ascii="Calibri" w:hAnsi="Calibri" w:cs="Calibri"/>
                  <w:color w:val="000000"/>
                </w:rPr>
                <w:t>correlation</w:t>
              </w:r>
              <w:proofErr w:type="spellEnd"/>
            </w:ins>
          </w:p>
        </w:tc>
        <w:tc>
          <w:tcPr>
            <w:tcW w:w="567" w:type="pct"/>
            <w:tcBorders>
              <w:top w:val="nil"/>
              <w:left w:val="nil"/>
              <w:bottom w:val="nil"/>
              <w:right w:val="nil"/>
            </w:tcBorders>
            <w:shd w:val="clear" w:color="auto" w:fill="auto"/>
            <w:noWrap/>
            <w:vAlign w:val="bottom"/>
            <w:hideMark/>
            <w:tcPrChange w:id="1090" w:author="Microsoft Office User" w:date="2018-12-16T18:34:00Z">
              <w:tcPr>
                <w:tcW w:w="0" w:type="auto"/>
                <w:tcBorders>
                  <w:top w:val="nil"/>
                  <w:left w:val="nil"/>
                  <w:bottom w:val="nil"/>
                  <w:right w:val="nil"/>
                </w:tcBorders>
                <w:shd w:val="clear" w:color="auto" w:fill="auto"/>
                <w:noWrap/>
                <w:vAlign w:val="bottom"/>
                <w:hideMark/>
              </w:tcPr>
            </w:tcPrChange>
          </w:tcPr>
          <w:p w14:paraId="69D2BDDE" w14:textId="77777777" w:rsidR="0009723C" w:rsidRPr="0009723C" w:rsidRDefault="0009723C" w:rsidP="0009723C">
            <w:pPr>
              <w:rPr>
                <w:ins w:id="1091" w:author="Microsoft Office User" w:date="2018-12-16T18:33:00Z"/>
                <w:rFonts w:ascii="Calibri" w:hAnsi="Calibri" w:cs="Calibri"/>
                <w:color w:val="000000"/>
              </w:rPr>
            </w:pPr>
            <w:ins w:id="1092" w:author="Microsoft Office User" w:date="2018-12-16T18:33:00Z">
              <w:r w:rsidRPr="0009723C">
                <w:rPr>
                  <w:rFonts w:ascii="Calibri" w:hAnsi="Calibri" w:cs="Calibri"/>
                  <w:color w:val="000000"/>
                </w:rPr>
                <w:t>beta</w:t>
              </w:r>
            </w:ins>
          </w:p>
        </w:tc>
        <w:tc>
          <w:tcPr>
            <w:tcW w:w="540" w:type="pct"/>
            <w:tcBorders>
              <w:top w:val="nil"/>
              <w:left w:val="nil"/>
              <w:bottom w:val="nil"/>
              <w:right w:val="nil"/>
            </w:tcBorders>
            <w:shd w:val="clear" w:color="auto" w:fill="auto"/>
            <w:noWrap/>
            <w:vAlign w:val="bottom"/>
            <w:hideMark/>
            <w:tcPrChange w:id="1093" w:author="Microsoft Office User" w:date="2018-12-16T18:34:00Z">
              <w:tcPr>
                <w:tcW w:w="0" w:type="auto"/>
                <w:tcBorders>
                  <w:top w:val="nil"/>
                  <w:left w:val="nil"/>
                  <w:bottom w:val="nil"/>
                  <w:right w:val="nil"/>
                </w:tcBorders>
                <w:shd w:val="clear" w:color="auto" w:fill="auto"/>
                <w:noWrap/>
                <w:vAlign w:val="bottom"/>
                <w:hideMark/>
              </w:tcPr>
            </w:tcPrChange>
          </w:tcPr>
          <w:p w14:paraId="54CAD619" w14:textId="77777777" w:rsidR="0009723C" w:rsidRPr="0009723C" w:rsidRDefault="0009723C" w:rsidP="0009723C">
            <w:pPr>
              <w:rPr>
                <w:ins w:id="1094" w:author="Microsoft Office User" w:date="2018-12-16T18:33:00Z"/>
                <w:rFonts w:ascii="Calibri" w:hAnsi="Calibri" w:cs="Calibri"/>
                <w:color w:val="000000"/>
              </w:rPr>
            </w:pPr>
            <w:ins w:id="1095" w:author="Microsoft Office User" w:date="2018-12-16T18:33:00Z">
              <w:r w:rsidRPr="0009723C">
                <w:rPr>
                  <w:rFonts w:ascii="Calibri" w:hAnsi="Calibri" w:cs="Calibri"/>
                  <w:color w:val="000000"/>
                </w:rPr>
                <w:t xml:space="preserve">R </w:t>
              </w:r>
              <w:proofErr w:type="spellStart"/>
              <w:r w:rsidRPr="0009723C">
                <w:rPr>
                  <w:rFonts w:ascii="Calibri" w:hAnsi="Calibri" w:cs="Calibri"/>
                  <w:color w:val="000000"/>
                </w:rPr>
                <w:t>square</w:t>
              </w:r>
              <w:proofErr w:type="spellEnd"/>
            </w:ins>
          </w:p>
        </w:tc>
        <w:tc>
          <w:tcPr>
            <w:tcW w:w="567" w:type="pct"/>
            <w:tcBorders>
              <w:top w:val="nil"/>
              <w:left w:val="nil"/>
              <w:bottom w:val="nil"/>
              <w:right w:val="nil"/>
            </w:tcBorders>
            <w:shd w:val="clear" w:color="auto" w:fill="auto"/>
            <w:noWrap/>
            <w:vAlign w:val="bottom"/>
            <w:hideMark/>
            <w:tcPrChange w:id="1096" w:author="Microsoft Office User" w:date="2018-12-16T18:34:00Z">
              <w:tcPr>
                <w:tcW w:w="0" w:type="auto"/>
                <w:tcBorders>
                  <w:top w:val="nil"/>
                  <w:left w:val="nil"/>
                  <w:bottom w:val="nil"/>
                  <w:right w:val="nil"/>
                </w:tcBorders>
                <w:shd w:val="clear" w:color="auto" w:fill="auto"/>
                <w:noWrap/>
                <w:vAlign w:val="bottom"/>
                <w:hideMark/>
              </w:tcPr>
            </w:tcPrChange>
          </w:tcPr>
          <w:p w14:paraId="04845EDE" w14:textId="77777777" w:rsidR="0009723C" w:rsidRPr="0009723C" w:rsidRDefault="0009723C" w:rsidP="0009723C">
            <w:pPr>
              <w:rPr>
                <w:ins w:id="1097" w:author="Microsoft Office User" w:date="2018-12-16T18:33:00Z"/>
                <w:rFonts w:ascii="Calibri" w:hAnsi="Calibri" w:cs="Calibri"/>
                <w:color w:val="000000"/>
              </w:rPr>
            </w:pPr>
            <w:proofErr w:type="spellStart"/>
            <w:ins w:id="1098" w:author="Microsoft Office User" w:date="2018-12-16T18:33:00Z">
              <w:r w:rsidRPr="0009723C">
                <w:rPr>
                  <w:rFonts w:ascii="Calibri" w:hAnsi="Calibri" w:cs="Calibri"/>
                  <w:color w:val="000000"/>
                </w:rPr>
                <w:t>correlation</w:t>
              </w:r>
              <w:proofErr w:type="spellEnd"/>
            </w:ins>
          </w:p>
        </w:tc>
        <w:tc>
          <w:tcPr>
            <w:tcW w:w="540" w:type="pct"/>
            <w:tcBorders>
              <w:top w:val="nil"/>
              <w:left w:val="nil"/>
              <w:bottom w:val="nil"/>
              <w:right w:val="nil"/>
            </w:tcBorders>
            <w:shd w:val="clear" w:color="auto" w:fill="auto"/>
            <w:noWrap/>
            <w:vAlign w:val="bottom"/>
            <w:hideMark/>
            <w:tcPrChange w:id="1099" w:author="Microsoft Office User" w:date="2018-12-16T18:34:00Z">
              <w:tcPr>
                <w:tcW w:w="0" w:type="auto"/>
                <w:tcBorders>
                  <w:top w:val="nil"/>
                  <w:left w:val="nil"/>
                  <w:bottom w:val="nil"/>
                  <w:right w:val="nil"/>
                </w:tcBorders>
                <w:shd w:val="clear" w:color="auto" w:fill="auto"/>
                <w:noWrap/>
                <w:vAlign w:val="bottom"/>
                <w:hideMark/>
              </w:tcPr>
            </w:tcPrChange>
          </w:tcPr>
          <w:p w14:paraId="65381FB2" w14:textId="77777777" w:rsidR="0009723C" w:rsidRPr="0009723C" w:rsidRDefault="0009723C" w:rsidP="0009723C">
            <w:pPr>
              <w:rPr>
                <w:ins w:id="1100" w:author="Microsoft Office User" w:date="2018-12-16T18:33:00Z"/>
                <w:rFonts w:ascii="Calibri" w:hAnsi="Calibri" w:cs="Calibri"/>
                <w:color w:val="000000"/>
              </w:rPr>
            </w:pPr>
            <w:ins w:id="1101" w:author="Microsoft Office User" w:date="2018-12-16T18:33:00Z">
              <w:r w:rsidRPr="0009723C">
                <w:rPr>
                  <w:rFonts w:ascii="Calibri" w:hAnsi="Calibri" w:cs="Calibri"/>
                  <w:color w:val="000000"/>
                </w:rPr>
                <w:t>beta</w:t>
              </w:r>
            </w:ins>
          </w:p>
        </w:tc>
        <w:tc>
          <w:tcPr>
            <w:tcW w:w="513" w:type="pct"/>
            <w:tcBorders>
              <w:top w:val="nil"/>
              <w:left w:val="nil"/>
              <w:bottom w:val="nil"/>
              <w:right w:val="nil"/>
            </w:tcBorders>
            <w:shd w:val="clear" w:color="auto" w:fill="auto"/>
            <w:noWrap/>
            <w:vAlign w:val="bottom"/>
            <w:hideMark/>
            <w:tcPrChange w:id="1102" w:author="Microsoft Office User" w:date="2018-12-16T18:34:00Z">
              <w:tcPr>
                <w:tcW w:w="0" w:type="auto"/>
                <w:tcBorders>
                  <w:top w:val="nil"/>
                  <w:left w:val="nil"/>
                  <w:bottom w:val="nil"/>
                  <w:right w:val="nil"/>
                </w:tcBorders>
                <w:shd w:val="clear" w:color="auto" w:fill="auto"/>
                <w:noWrap/>
                <w:vAlign w:val="bottom"/>
                <w:hideMark/>
              </w:tcPr>
            </w:tcPrChange>
          </w:tcPr>
          <w:p w14:paraId="3524E095" w14:textId="77777777" w:rsidR="0009723C" w:rsidRPr="0009723C" w:rsidRDefault="0009723C" w:rsidP="0009723C">
            <w:pPr>
              <w:rPr>
                <w:ins w:id="1103" w:author="Microsoft Office User" w:date="2018-12-16T18:33:00Z"/>
                <w:rFonts w:ascii="Calibri" w:hAnsi="Calibri" w:cs="Calibri"/>
                <w:color w:val="000000"/>
              </w:rPr>
            </w:pPr>
            <w:ins w:id="1104" w:author="Microsoft Office User" w:date="2018-12-16T18:33:00Z">
              <w:r w:rsidRPr="0009723C">
                <w:rPr>
                  <w:rFonts w:ascii="Calibri" w:hAnsi="Calibri" w:cs="Calibri"/>
                  <w:color w:val="000000"/>
                </w:rPr>
                <w:t xml:space="preserve">R </w:t>
              </w:r>
              <w:proofErr w:type="spellStart"/>
              <w:r w:rsidRPr="0009723C">
                <w:rPr>
                  <w:rFonts w:ascii="Calibri" w:hAnsi="Calibri" w:cs="Calibri"/>
                  <w:color w:val="000000"/>
                </w:rPr>
                <w:t>square</w:t>
              </w:r>
              <w:proofErr w:type="spellEnd"/>
            </w:ins>
          </w:p>
        </w:tc>
      </w:tr>
      <w:tr w:rsidR="0009723C" w:rsidRPr="0009723C" w14:paraId="73FE7BBA" w14:textId="77777777" w:rsidTr="0009723C">
        <w:tblPrEx>
          <w:tblW w:w="5000" w:type="pct"/>
          <w:tblCellMar>
            <w:left w:w="70" w:type="dxa"/>
            <w:right w:w="70" w:type="dxa"/>
          </w:tblCellMar>
          <w:tblPrExChange w:id="1105" w:author="Microsoft Office User" w:date="2018-12-16T18:34:00Z">
            <w:tblPrEx>
              <w:tblW w:w="0" w:type="auto"/>
              <w:tblCellMar>
                <w:left w:w="70" w:type="dxa"/>
                <w:right w:w="70" w:type="dxa"/>
              </w:tblCellMar>
            </w:tblPrEx>
          </w:tblPrExChange>
        </w:tblPrEx>
        <w:trPr>
          <w:trHeight w:val="320"/>
          <w:ins w:id="1106" w:author="Microsoft Office User" w:date="2018-12-16T18:33:00Z"/>
          <w:trPrChange w:id="1107"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108" w:author="Microsoft Office User" w:date="2018-12-16T18:34:00Z">
              <w:tcPr>
                <w:tcW w:w="0" w:type="auto"/>
                <w:tcBorders>
                  <w:top w:val="nil"/>
                  <w:left w:val="nil"/>
                  <w:bottom w:val="nil"/>
                  <w:right w:val="nil"/>
                </w:tcBorders>
                <w:shd w:val="clear" w:color="auto" w:fill="auto"/>
                <w:noWrap/>
                <w:vAlign w:val="bottom"/>
                <w:hideMark/>
              </w:tcPr>
            </w:tcPrChange>
          </w:tcPr>
          <w:p w14:paraId="4171667C" w14:textId="77777777" w:rsidR="0009723C" w:rsidRPr="0009723C" w:rsidRDefault="0009723C" w:rsidP="0009723C">
            <w:pPr>
              <w:rPr>
                <w:ins w:id="1109" w:author="Microsoft Office User" w:date="2018-12-16T18:33:00Z"/>
                <w:rFonts w:ascii="Calibri" w:hAnsi="Calibri" w:cs="Calibri"/>
                <w:color w:val="000000"/>
              </w:rPr>
            </w:pPr>
            <w:proofErr w:type="spellStart"/>
            <w:ins w:id="1110" w:author="Microsoft Office User" w:date="2018-12-16T18:33:00Z">
              <w:r w:rsidRPr="0009723C">
                <w:rPr>
                  <w:rFonts w:ascii="Calibri" w:hAnsi="Calibri" w:cs="Calibri"/>
                  <w:color w:val="000000"/>
                </w:rPr>
                <w:t>Openness</w:t>
              </w:r>
              <w:proofErr w:type="spellEnd"/>
            </w:ins>
          </w:p>
        </w:tc>
        <w:tc>
          <w:tcPr>
            <w:tcW w:w="471" w:type="pct"/>
            <w:tcBorders>
              <w:top w:val="nil"/>
              <w:left w:val="nil"/>
              <w:bottom w:val="nil"/>
              <w:right w:val="nil"/>
            </w:tcBorders>
            <w:shd w:val="clear" w:color="auto" w:fill="auto"/>
            <w:noWrap/>
            <w:vAlign w:val="bottom"/>
            <w:hideMark/>
            <w:tcPrChange w:id="1111" w:author="Microsoft Office User" w:date="2018-12-16T18:34:00Z">
              <w:tcPr>
                <w:tcW w:w="0" w:type="auto"/>
                <w:tcBorders>
                  <w:top w:val="nil"/>
                  <w:left w:val="nil"/>
                  <w:bottom w:val="nil"/>
                  <w:right w:val="nil"/>
                </w:tcBorders>
                <w:shd w:val="clear" w:color="auto" w:fill="auto"/>
                <w:noWrap/>
                <w:vAlign w:val="bottom"/>
                <w:hideMark/>
              </w:tcPr>
            </w:tcPrChange>
          </w:tcPr>
          <w:p w14:paraId="36757193" w14:textId="77777777" w:rsidR="0009723C" w:rsidRPr="0009723C" w:rsidRDefault="0009723C" w:rsidP="0009723C">
            <w:pPr>
              <w:rPr>
                <w:ins w:id="1112" w:author="Microsoft Office User" w:date="2018-12-16T18:33:00Z"/>
                <w:rFonts w:ascii="Calibri" w:hAnsi="Calibri" w:cs="Calibri"/>
                <w:color w:val="000000"/>
              </w:rPr>
            </w:pPr>
          </w:p>
        </w:tc>
        <w:tc>
          <w:tcPr>
            <w:tcW w:w="304" w:type="pct"/>
            <w:tcBorders>
              <w:top w:val="nil"/>
              <w:left w:val="nil"/>
              <w:bottom w:val="nil"/>
              <w:right w:val="nil"/>
            </w:tcBorders>
            <w:shd w:val="clear" w:color="auto" w:fill="auto"/>
            <w:noWrap/>
            <w:vAlign w:val="bottom"/>
            <w:hideMark/>
            <w:tcPrChange w:id="1113" w:author="Microsoft Office User" w:date="2018-12-16T18:34:00Z">
              <w:tcPr>
                <w:tcW w:w="0" w:type="auto"/>
                <w:tcBorders>
                  <w:top w:val="nil"/>
                  <w:left w:val="nil"/>
                  <w:bottom w:val="nil"/>
                  <w:right w:val="nil"/>
                </w:tcBorders>
                <w:shd w:val="clear" w:color="auto" w:fill="auto"/>
                <w:noWrap/>
                <w:vAlign w:val="bottom"/>
                <w:hideMark/>
              </w:tcPr>
            </w:tcPrChange>
          </w:tcPr>
          <w:p w14:paraId="5292D5AA" w14:textId="77777777" w:rsidR="0009723C" w:rsidRPr="0009723C" w:rsidRDefault="0009723C" w:rsidP="0009723C">
            <w:pPr>
              <w:rPr>
                <w:ins w:id="1114" w:author="Microsoft Office User" w:date="2018-12-16T18:33:00Z"/>
                <w:sz w:val="20"/>
                <w:szCs w:val="20"/>
              </w:rPr>
            </w:pPr>
          </w:p>
        </w:tc>
        <w:tc>
          <w:tcPr>
            <w:tcW w:w="388" w:type="pct"/>
            <w:tcBorders>
              <w:top w:val="nil"/>
              <w:left w:val="nil"/>
              <w:bottom w:val="nil"/>
              <w:right w:val="nil"/>
            </w:tcBorders>
            <w:shd w:val="clear" w:color="auto" w:fill="auto"/>
            <w:noWrap/>
            <w:vAlign w:val="bottom"/>
            <w:hideMark/>
            <w:tcPrChange w:id="1115" w:author="Microsoft Office User" w:date="2018-12-16T18:34:00Z">
              <w:tcPr>
                <w:tcW w:w="0" w:type="auto"/>
                <w:tcBorders>
                  <w:top w:val="nil"/>
                  <w:left w:val="nil"/>
                  <w:bottom w:val="nil"/>
                  <w:right w:val="nil"/>
                </w:tcBorders>
                <w:shd w:val="clear" w:color="auto" w:fill="auto"/>
                <w:noWrap/>
                <w:vAlign w:val="bottom"/>
                <w:hideMark/>
              </w:tcPr>
            </w:tcPrChange>
          </w:tcPr>
          <w:p w14:paraId="661BBC9D" w14:textId="77777777" w:rsidR="0009723C" w:rsidRPr="0009723C" w:rsidRDefault="0009723C" w:rsidP="0009723C">
            <w:pPr>
              <w:rPr>
                <w:ins w:id="1116"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1117" w:author="Microsoft Office User" w:date="2018-12-16T18:34:00Z">
              <w:tcPr>
                <w:tcW w:w="0" w:type="auto"/>
                <w:tcBorders>
                  <w:top w:val="nil"/>
                  <w:left w:val="nil"/>
                  <w:bottom w:val="nil"/>
                  <w:right w:val="nil"/>
                </w:tcBorders>
                <w:shd w:val="clear" w:color="auto" w:fill="auto"/>
                <w:noWrap/>
                <w:vAlign w:val="bottom"/>
                <w:hideMark/>
              </w:tcPr>
            </w:tcPrChange>
          </w:tcPr>
          <w:p w14:paraId="511FB56A" w14:textId="77777777" w:rsidR="0009723C" w:rsidRPr="0009723C" w:rsidRDefault="0009723C" w:rsidP="0009723C">
            <w:pPr>
              <w:rPr>
                <w:ins w:id="1118"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1119" w:author="Microsoft Office User" w:date="2018-12-16T18:34:00Z">
              <w:tcPr>
                <w:tcW w:w="0" w:type="auto"/>
                <w:tcBorders>
                  <w:top w:val="nil"/>
                  <w:left w:val="nil"/>
                  <w:bottom w:val="nil"/>
                  <w:right w:val="nil"/>
                </w:tcBorders>
                <w:shd w:val="clear" w:color="auto" w:fill="auto"/>
                <w:noWrap/>
                <w:vAlign w:val="bottom"/>
                <w:hideMark/>
              </w:tcPr>
            </w:tcPrChange>
          </w:tcPr>
          <w:p w14:paraId="487F904E" w14:textId="77777777" w:rsidR="0009723C" w:rsidRPr="0009723C" w:rsidRDefault="0009723C" w:rsidP="0009723C">
            <w:pPr>
              <w:rPr>
                <w:ins w:id="1120"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1121" w:author="Microsoft Office User" w:date="2018-12-16T18:34:00Z">
              <w:tcPr>
                <w:tcW w:w="0" w:type="auto"/>
                <w:tcBorders>
                  <w:top w:val="nil"/>
                  <w:left w:val="nil"/>
                  <w:bottom w:val="nil"/>
                  <w:right w:val="nil"/>
                </w:tcBorders>
                <w:shd w:val="clear" w:color="auto" w:fill="auto"/>
                <w:noWrap/>
                <w:vAlign w:val="bottom"/>
                <w:hideMark/>
              </w:tcPr>
            </w:tcPrChange>
          </w:tcPr>
          <w:p w14:paraId="60CFD048" w14:textId="77777777" w:rsidR="0009723C" w:rsidRPr="0009723C" w:rsidRDefault="0009723C" w:rsidP="0009723C">
            <w:pPr>
              <w:rPr>
                <w:ins w:id="1122"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1123" w:author="Microsoft Office User" w:date="2018-12-16T18:34:00Z">
              <w:tcPr>
                <w:tcW w:w="0" w:type="auto"/>
                <w:tcBorders>
                  <w:top w:val="nil"/>
                  <w:left w:val="nil"/>
                  <w:bottom w:val="nil"/>
                  <w:right w:val="nil"/>
                </w:tcBorders>
                <w:shd w:val="clear" w:color="auto" w:fill="auto"/>
                <w:noWrap/>
                <w:vAlign w:val="bottom"/>
                <w:hideMark/>
              </w:tcPr>
            </w:tcPrChange>
          </w:tcPr>
          <w:p w14:paraId="1F765318" w14:textId="77777777" w:rsidR="0009723C" w:rsidRPr="0009723C" w:rsidRDefault="0009723C" w:rsidP="0009723C">
            <w:pPr>
              <w:rPr>
                <w:ins w:id="1124"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1125" w:author="Microsoft Office User" w:date="2018-12-16T18:34:00Z">
              <w:tcPr>
                <w:tcW w:w="0" w:type="auto"/>
                <w:tcBorders>
                  <w:top w:val="nil"/>
                  <w:left w:val="nil"/>
                  <w:bottom w:val="nil"/>
                  <w:right w:val="nil"/>
                </w:tcBorders>
                <w:shd w:val="clear" w:color="auto" w:fill="auto"/>
                <w:noWrap/>
                <w:vAlign w:val="bottom"/>
                <w:hideMark/>
              </w:tcPr>
            </w:tcPrChange>
          </w:tcPr>
          <w:p w14:paraId="195E79A4" w14:textId="77777777" w:rsidR="0009723C" w:rsidRPr="0009723C" w:rsidRDefault="0009723C" w:rsidP="0009723C">
            <w:pPr>
              <w:rPr>
                <w:ins w:id="1126" w:author="Microsoft Office User" w:date="2018-12-16T18:33:00Z"/>
                <w:sz w:val="20"/>
                <w:szCs w:val="20"/>
              </w:rPr>
            </w:pPr>
          </w:p>
        </w:tc>
        <w:tc>
          <w:tcPr>
            <w:tcW w:w="513" w:type="pct"/>
            <w:tcBorders>
              <w:top w:val="nil"/>
              <w:left w:val="nil"/>
              <w:bottom w:val="nil"/>
              <w:right w:val="nil"/>
            </w:tcBorders>
            <w:shd w:val="clear" w:color="auto" w:fill="auto"/>
            <w:noWrap/>
            <w:vAlign w:val="bottom"/>
            <w:hideMark/>
            <w:tcPrChange w:id="1127" w:author="Microsoft Office User" w:date="2018-12-16T18:34:00Z">
              <w:tcPr>
                <w:tcW w:w="0" w:type="auto"/>
                <w:tcBorders>
                  <w:top w:val="nil"/>
                  <w:left w:val="nil"/>
                  <w:bottom w:val="nil"/>
                  <w:right w:val="nil"/>
                </w:tcBorders>
                <w:shd w:val="clear" w:color="auto" w:fill="auto"/>
                <w:noWrap/>
                <w:vAlign w:val="bottom"/>
                <w:hideMark/>
              </w:tcPr>
            </w:tcPrChange>
          </w:tcPr>
          <w:p w14:paraId="586D4BB6" w14:textId="77777777" w:rsidR="0009723C" w:rsidRPr="0009723C" w:rsidRDefault="0009723C" w:rsidP="0009723C">
            <w:pPr>
              <w:rPr>
                <w:ins w:id="1128" w:author="Microsoft Office User" w:date="2018-12-16T18:33:00Z"/>
                <w:sz w:val="20"/>
                <w:szCs w:val="20"/>
              </w:rPr>
            </w:pPr>
          </w:p>
        </w:tc>
      </w:tr>
      <w:tr w:rsidR="0009723C" w:rsidRPr="0009723C" w14:paraId="7D67D5E9" w14:textId="77777777" w:rsidTr="0009723C">
        <w:tblPrEx>
          <w:tblW w:w="5000" w:type="pct"/>
          <w:tblCellMar>
            <w:left w:w="70" w:type="dxa"/>
            <w:right w:w="70" w:type="dxa"/>
          </w:tblCellMar>
          <w:tblPrExChange w:id="1129" w:author="Microsoft Office User" w:date="2018-12-16T18:34:00Z">
            <w:tblPrEx>
              <w:tblW w:w="0" w:type="auto"/>
              <w:tblCellMar>
                <w:left w:w="70" w:type="dxa"/>
                <w:right w:w="70" w:type="dxa"/>
              </w:tblCellMar>
            </w:tblPrEx>
          </w:tblPrExChange>
        </w:tblPrEx>
        <w:trPr>
          <w:trHeight w:val="320"/>
          <w:ins w:id="1130" w:author="Microsoft Office User" w:date="2018-12-16T18:33:00Z"/>
          <w:trPrChange w:id="1131"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132" w:author="Microsoft Office User" w:date="2018-12-16T18:34:00Z">
              <w:tcPr>
                <w:tcW w:w="0" w:type="auto"/>
                <w:tcBorders>
                  <w:top w:val="nil"/>
                  <w:left w:val="nil"/>
                  <w:bottom w:val="nil"/>
                  <w:right w:val="nil"/>
                </w:tcBorders>
                <w:shd w:val="clear" w:color="auto" w:fill="auto"/>
                <w:noWrap/>
                <w:vAlign w:val="bottom"/>
                <w:hideMark/>
              </w:tcPr>
            </w:tcPrChange>
          </w:tcPr>
          <w:p w14:paraId="04DD7D05" w14:textId="77777777" w:rsidR="0009723C" w:rsidRPr="0009723C" w:rsidRDefault="0009723C" w:rsidP="0009723C">
            <w:pPr>
              <w:rPr>
                <w:ins w:id="1133" w:author="Microsoft Office User" w:date="2018-12-16T18:33:00Z"/>
                <w:rFonts w:ascii="Calibri" w:hAnsi="Calibri" w:cs="Calibri"/>
                <w:color w:val="000000"/>
              </w:rPr>
            </w:pPr>
            <w:ins w:id="1134" w:author="Microsoft Office User" w:date="2018-12-16T18:33:00Z">
              <w:r w:rsidRPr="0009723C">
                <w:rPr>
                  <w:rFonts w:ascii="Calibri" w:hAnsi="Calibri" w:cs="Calibri"/>
                  <w:color w:val="000000"/>
                </w:rPr>
                <w:t>O1</w:t>
              </w:r>
            </w:ins>
          </w:p>
        </w:tc>
        <w:tc>
          <w:tcPr>
            <w:tcW w:w="471" w:type="pct"/>
            <w:tcBorders>
              <w:top w:val="nil"/>
              <w:left w:val="nil"/>
              <w:bottom w:val="nil"/>
              <w:right w:val="nil"/>
            </w:tcBorders>
            <w:shd w:val="clear" w:color="auto" w:fill="auto"/>
            <w:noWrap/>
            <w:vAlign w:val="bottom"/>
            <w:hideMark/>
            <w:tcPrChange w:id="1135" w:author="Microsoft Office User" w:date="2018-12-16T18:34:00Z">
              <w:tcPr>
                <w:tcW w:w="0" w:type="auto"/>
                <w:tcBorders>
                  <w:top w:val="nil"/>
                  <w:left w:val="nil"/>
                  <w:bottom w:val="nil"/>
                  <w:right w:val="nil"/>
                </w:tcBorders>
                <w:shd w:val="clear" w:color="auto" w:fill="auto"/>
                <w:noWrap/>
                <w:vAlign w:val="bottom"/>
                <w:hideMark/>
              </w:tcPr>
            </w:tcPrChange>
          </w:tcPr>
          <w:p w14:paraId="4011D267" w14:textId="77777777" w:rsidR="0009723C" w:rsidRPr="0009723C" w:rsidRDefault="0009723C" w:rsidP="0009723C">
            <w:pPr>
              <w:rPr>
                <w:ins w:id="1136" w:author="Microsoft Office User" w:date="2018-12-16T18:33:00Z"/>
                <w:rFonts w:ascii="Calibri" w:hAnsi="Calibri" w:cs="Calibri"/>
                <w:color w:val="000000"/>
              </w:rPr>
            </w:pPr>
            <w:ins w:id="1137" w:author="Microsoft Office User" w:date="2018-12-16T18:33:00Z">
              <w:r w:rsidRPr="0009723C">
                <w:rPr>
                  <w:rFonts w:ascii="Calibri" w:hAnsi="Calibri" w:cs="Calibri"/>
                  <w:color w:val="000000"/>
                </w:rPr>
                <w:t>0.063</w:t>
              </w:r>
            </w:ins>
          </w:p>
        </w:tc>
        <w:tc>
          <w:tcPr>
            <w:tcW w:w="304" w:type="pct"/>
            <w:tcBorders>
              <w:top w:val="nil"/>
              <w:left w:val="nil"/>
              <w:bottom w:val="nil"/>
              <w:right w:val="nil"/>
            </w:tcBorders>
            <w:shd w:val="clear" w:color="auto" w:fill="auto"/>
            <w:noWrap/>
            <w:vAlign w:val="bottom"/>
            <w:hideMark/>
            <w:tcPrChange w:id="1138" w:author="Microsoft Office User" w:date="2018-12-16T18:34:00Z">
              <w:tcPr>
                <w:tcW w:w="0" w:type="auto"/>
                <w:tcBorders>
                  <w:top w:val="nil"/>
                  <w:left w:val="nil"/>
                  <w:bottom w:val="nil"/>
                  <w:right w:val="nil"/>
                </w:tcBorders>
                <w:shd w:val="clear" w:color="auto" w:fill="auto"/>
                <w:noWrap/>
                <w:vAlign w:val="bottom"/>
                <w:hideMark/>
              </w:tcPr>
            </w:tcPrChange>
          </w:tcPr>
          <w:p w14:paraId="06C18BFE" w14:textId="77777777" w:rsidR="0009723C" w:rsidRPr="0009723C" w:rsidRDefault="0009723C" w:rsidP="0009723C">
            <w:pPr>
              <w:rPr>
                <w:ins w:id="1139" w:author="Microsoft Office User" w:date="2018-12-16T18:33:00Z"/>
                <w:rFonts w:ascii="Calibri" w:hAnsi="Calibri" w:cs="Calibri"/>
                <w:color w:val="000000"/>
              </w:rPr>
            </w:pPr>
            <w:ins w:id="1140" w:author="Microsoft Office User" w:date="2018-12-16T18:33:00Z">
              <w:r w:rsidRPr="0009723C">
                <w:rPr>
                  <w:rFonts w:ascii="Calibri" w:hAnsi="Calibri" w:cs="Calibri"/>
                  <w:color w:val="000000"/>
                </w:rPr>
                <w:t>-0.1</w:t>
              </w:r>
            </w:ins>
          </w:p>
        </w:tc>
        <w:tc>
          <w:tcPr>
            <w:tcW w:w="388" w:type="pct"/>
            <w:tcBorders>
              <w:top w:val="nil"/>
              <w:left w:val="nil"/>
              <w:bottom w:val="nil"/>
              <w:right w:val="nil"/>
            </w:tcBorders>
            <w:shd w:val="clear" w:color="auto" w:fill="auto"/>
            <w:noWrap/>
            <w:vAlign w:val="bottom"/>
            <w:hideMark/>
            <w:tcPrChange w:id="1141" w:author="Microsoft Office User" w:date="2018-12-16T18:34:00Z">
              <w:tcPr>
                <w:tcW w:w="0" w:type="auto"/>
                <w:tcBorders>
                  <w:top w:val="nil"/>
                  <w:left w:val="nil"/>
                  <w:bottom w:val="nil"/>
                  <w:right w:val="nil"/>
                </w:tcBorders>
                <w:shd w:val="clear" w:color="auto" w:fill="auto"/>
                <w:noWrap/>
                <w:vAlign w:val="bottom"/>
                <w:hideMark/>
              </w:tcPr>
            </w:tcPrChange>
          </w:tcPr>
          <w:p w14:paraId="4A244931" w14:textId="77777777" w:rsidR="0009723C" w:rsidRPr="0009723C" w:rsidRDefault="0009723C" w:rsidP="0009723C">
            <w:pPr>
              <w:rPr>
                <w:ins w:id="1142"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143" w:author="Microsoft Office User" w:date="2018-12-16T18:34:00Z">
              <w:tcPr>
                <w:tcW w:w="0" w:type="auto"/>
                <w:tcBorders>
                  <w:top w:val="nil"/>
                  <w:left w:val="nil"/>
                  <w:bottom w:val="nil"/>
                  <w:right w:val="nil"/>
                </w:tcBorders>
                <w:shd w:val="clear" w:color="auto" w:fill="auto"/>
                <w:noWrap/>
                <w:vAlign w:val="bottom"/>
                <w:hideMark/>
              </w:tcPr>
            </w:tcPrChange>
          </w:tcPr>
          <w:p w14:paraId="6D18C64C" w14:textId="77777777" w:rsidR="0009723C" w:rsidRPr="0009723C" w:rsidRDefault="0009723C" w:rsidP="0009723C">
            <w:pPr>
              <w:rPr>
                <w:ins w:id="1144" w:author="Microsoft Office User" w:date="2018-12-16T18:33:00Z"/>
                <w:rFonts w:ascii="Calibri" w:hAnsi="Calibri" w:cs="Calibri"/>
                <w:color w:val="000000"/>
              </w:rPr>
            </w:pPr>
            <w:ins w:id="1145" w:author="Microsoft Office User" w:date="2018-12-16T18:33:00Z">
              <w:r w:rsidRPr="0009723C">
                <w:rPr>
                  <w:rFonts w:ascii="Calibri" w:hAnsi="Calibri" w:cs="Calibri"/>
                  <w:color w:val="000000"/>
                </w:rPr>
                <w:t>-0.013/0.03</w:t>
              </w:r>
            </w:ins>
          </w:p>
        </w:tc>
        <w:tc>
          <w:tcPr>
            <w:tcW w:w="567" w:type="pct"/>
            <w:tcBorders>
              <w:top w:val="nil"/>
              <w:left w:val="nil"/>
              <w:bottom w:val="nil"/>
              <w:right w:val="nil"/>
            </w:tcBorders>
            <w:shd w:val="clear" w:color="auto" w:fill="auto"/>
            <w:noWrap/>
            <w:vAlign w:val="bottom"/>
            <w:hideMark/>
            <w:tcPrChange w:id="1146" w:author="Microsoft Office User" w:date="2018-12-16T18:34:00Z">
              <w:tcPr>
                <w:tcW w:w="0" w:type="auto"/>
                <w:tcBorders>
                  <w:top w:val="nil"/>
                  <w:left w:val="nil"/>
                  <w:bottom w:val="nil"/>
                  <w:right w:val="nil"/>
                </w:tcBorders>
                <w:shd w:val="clear" w:color="auto" w:fill="auto"/>
                <w:noWrap/>
                <w:vAlign w:val="bottom"/>
                <w:hideMark/>
              </w:tcPr>
            </w:tcPrChange>
          </w:tcPr>
          <w:p w14:paraId="6A7C4838" w14:textId="77777777" w:rsidR="0009723C" w:rsidRPr="0009723C" w:rsidRDefault="0009723C" w:rsidP="0009723C">
            <w:pPr>
              <w:rPr>
                <w:ins w:id="1147" w:author="Microsoft Office User" w:date="2018-12-16T18:33:00Z"/>
                <w:rFonts w:ascii="Calibri" w:hAnsi="Calibri" w:cs="Calibri"/>
                <w:color w:val="000000"/>
              </w:rPr>
            </w:pPr>
            <w:ins w:id="1148" w:author="Microsoft Office User" w:date="2018-12-16T18:33:00Z">
              <w:r w:rsidRPr="0009723C">
                <w:rPr>
                  <w:rFonts w:ascii="Calibri" w:hAnsi="Calibri" w:cs="Calibri"/>
                  <w:color w:val="000000"/>
                </w:rPr>
                <w:t>-0.138/-0.016</w:t>
              </w:r>
            </w:ins>
          </w:p>
        </w:tc>
        <w:tc>
          <w:tcPr>
            <w:tcW w:w="540" w:type="pct"/>
            <w:tcBorders>
              <w:top w:val="nil"/>
              <w:left w:val="nil"/>
              <w:bottom w:val="nil"/>
              <w:right w:val="nil"/>
            </w:tcBorders>
            <w:shd w:val="clear" w:color="auto" w:fill="auto"/>
            <w:noWrap/>
            <w:vAlign w:val="bottom"/>
            <w:hideMark/>
            <w:tcPrChange w:id="1149" w:author="Microsoft Office User" w:date="2018-12-16T18:34:00Z">
              <w:tcPr>
                <w:tcW w:w="0" w:type="auto"/>
                <w:tcBorders>
                  <w:top w:val="nil"/>
                  <w:left w:val="nil"/>
                  <w:bottom w:val="nil"/>
                  <w:right w:val="nil"/>
                </w:tcBorders>
                <w:shd w:val="clear" w:color="auto" w:fill="auto"/>
                <w:noWrap/>
                <w:vAlign w:val="bottom"/>
                <w:hideMark/>
              </w:tcPr>
            </w:tcPrChange>
          </w:tcPr>
          <w:p w14:paraId="3CEB7ADD" w14:textId="77777777" w:rsidR="0009723C" w:rsidRPr="0009723C" w:rsidRDefault="0009723C" w:rsidP="0009723C">
            <w:pPr>
              <w:rPr>
                <w:ins w:id="1150"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151" w:author="Microsoft Office User" w:date="2018-12-16T18:34:00Z">
              <w:tcPr>
                <w:tcW w:w="0" w:type="auto"/>
                <w:tcBorders>
                  <w:top w:val="nil"/>
                  <w:left w:val="nil"/>
                  <w:bottom w:val="nil"/>
                  <w:right w:val="nil"/>
                </w:tcBorders>
                <w:shd w:val="clear" w:color="auto" w:fill="auto"/>
                <w:noWrap/>
                <w:vAlign w:val="bottom"/>
                <w:hideMark/>
              </w:tcPr>
            </w:tcPrChange>
          </w:tcPr>
          <w:p w14:paraId="30D5470E" w14:textId="77777777" w:rsidR="0009723C" w:rsidRPr="0009723C" w:rsidRDefault="0009723C" w:rsidP="0009723C">
            <w:pPr>
              <w:rPr>
                <w:ins w:id="1152" w:author="Microsoft Office User" w:date="2018-12-16T18:33:00Z"/>
                <w:rFonts w:ascii="Calibri" w:hAnsi="Calibri" w:cs="Calibri"/>
                <w:color w:val="000000"/>
              </w:rPr>
            </w:pPr>
            <w:ins w:id="1153" w:author="Microsoft Office User" w:date="2018-12-16T18:33:00Z">
              <w:r w:rsidRPr="0009723C">
                <w:rPr>
                  <w:rFonts w:ascii="Calibri" w:hAnsi="Calibri" w:cs="Calibri"/>
                  <w:color w:val="000000"/>
                </w:rPr>
                <w:t>0.012/-0.014</w:t>
              </w:r>
            </w:ins>
          </w:p>
        </w:tc>
        <w:tc>
          <w:tcPr>
            <w:tcW w:w="540" w:type="pct"/>
            <w:tcBorders>
              <w:top w:val="nil"/>
              <w:left w:val="nil"/>
              <w:bottom w:val="nil"/>
              <w:right w:val="nil"/>
            </w:tcBorders>
            <w:shd w:val="clear" w:color="auto" w:fill="auto"/>
            <w:noWrap/>
            <w:vAlign w:val="bottom"/>
            <w:hideMark/>
            <w:tcPrChange w:id="1154" w:author="Microsoft Office User" w:date="2018-12-16T18:34:00Z">
              <w:tcPr>
                <w:tcW w:w="0" w:type="auto"/>
                <w:tcBorders>
                  <w:top w:val="nil"/>
                  <w:left w:val="nil"/>
                  <w:bottom w:val="nil"/>
                  <w:right w:val="nil"/>
                </w:tcBorders>
                <w:shd w:val="clear" w:color="auto" w:fill="auto"/>
                <w:noWrap/>
                <w:vAlign w:val="bottom"/>
                <w:hideMark/>
              </w:tcPr>
            </w:tcPrChange>
          </w:tcPr>
          <w:p w14:paraId="0113A49A" w14:textId="77777777" w:rsidR="0009723C" w:rsidRPr="0009723C" w:rsidRDefault="0009723C" w:rsidP="0009723C">
            <w:pPr>
              <w:rPr>
                <w:ins w:id="1155" w:author="Microsoft Office User" w:date="2018-12-16T18:33:00Z"/>
                <w:rFonts w:ascii="Calibri" w:hAnsi="Calibri" w:cs="Calibri"/>
                <w:color w:val="000000"/>
              </w:rPr>
            </w:pPr>
            <w:ins w:id="1156" w:author="Microsoft Office User" w:date="2018-12-16T18:33:00Z">
              <w:r w:rsidRPr="0009723C">
                <w:rPr>
                  <w:rFonts w:ascii="Calibri" w:hAnsi="Calibri" w:cs="Calibri"/>
                  <w:color w:val="000000"/>
                </w:rPr>
                <w:t>0.172/-0.173</w:t>
              </w:r>
            </w:ins>
          </w:p>
        </w:tc>
        <w:tc>
          <w:tcPr>
            <w:tcW w:w="513" w:type="pct"/>
            <w:tcBorders>
              <w:top w:val="nil"/>
              <w:left w:val="nil"/>
              <w:bottom w:val="nil"/>
              <w:right w:val="nil"/>
            </w:tcBorders>
            <w:shd w:val="clear" w:color="auto" w:fill="auto"/>
            <w:noWrap/>
            <w:vAlign w:val="bottom"/>
            <w:hideMark/>
            <w:tcPrChange w:id="1157" w:author="Microsoft Office User" w:date="2018-12-16T18:34:00Z">
              <w:tcPr>
                <w:tcW w:w="0" w:type="auto"/>
                <w:tcBorders>
                  <w:top w:val="nil"/>
                  <w:left w:val="nil"/>
                  <w:bottom w:val="nil"/>
                  <w:right w:val="nil"/>
                </w:tcBorders>
                <w:shd w:val="clear" w:color="auto" w:fill="auto"/>
                <w:noWrap/>
                <w:vAlign w:val="bottom"/>
                <w:hideMark/>
              </w:tcPr>
            </w:tcPrChange>
          </w:tcPr>
          <w:p w14:paraId="699E6A7B" w14:textId="77777777" w:rsidR="0009723C" w:rsidRPr="0009723C" w:rsidRDefault="0009723C" w:rsidP="0009723C">
            <w:pPr>
              <w:rPr>
                <w:ins w:id="1158" w:author="Microsoft Office User" w:date="2018-12-16T18:33:00Z"/>
                <w:rFonts w:ascii="Calibri" w:hAnsi="Calibri" w:cs="Calibri"/>
                <w:color w:val="000000"/>
              </w:rPr>
            </w:pPr>
          </w:p>
        </w:tc>
      </w:tr>
      <w:tr w:rsidR="0009723C" w:rsidRPr="0009723C" w14:paraId="3C35B183" w14:textId="77777777" w:rsidTr="0009723C">
        <w:tblPrEx>
          <w:tblW w:w="5000" w:type="pct"/>
          <w:tblCellMar>
            <w:left w:w="70" w:type="dxa"/>
            <w:right w:w="70" w:type="dxa"/>
          </w:tblCellMar>
          <w:tblPrExChange w:id="1159" w:author="Microsoft Office User" w:date="2018-12-16T18:34:00Z">
            <w:tblPrEx>
              <w:tblW w:w="0" w:type="auto"/>
              <w:tblCellMar>
                <w:left w:w="70" w:type="dxa"/>
                <w:right w:w="70" w:type="dxa"/>
              </w:tblCellMar>
            </w:tblPrEx>
          </w:tblPrExChange>
        </w:tblPrEx>
        <w:trPr>
          <w:trHeight w:val="320"/>
          <w:ins w:id="1160" w:author="Microsoft Office User" w:date="2018-12-16T18:33:00Z"/>
          <w:trPrChange w:id="1161"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162" w:author="Microsoft Office User" w:date="2018-12-16T18:34:00Z">
              <w:tcPr>
                <w:tcW w:w="0" w:type="auto"/>
                <w:tcBorders>
                  <w:top w:val="nil"/>
                  <w:left w:val="nil"/>
                  <w:bottom w:val="nil"/>
                  <w:right w:val="nil"/>
                </w:tcBorders>
                <w:shd w:val="clear" w:color="auto" w:fill="auto"/>
                <w:noWrap/>
                <w:vAlign w:val="bottom"/>
                <w:hideMark/>
              </w:tcPr>
            </w:tcPrChange>
          </w:tcPr>
          <w:p w14:paraId="13864029" w14:textId="77777777" w:rsidR="0009723C" w:rsidRPr="0009723C" w:rsidRDefault="0009723C" w:rsidP="0009723C">
            <w:pPr>
              <w:rPr>
                <w:ins w:id="1163" w:author="Microsoft Office User" w:date="2018-12-16T18:33:00Z"/>
                <w:rFonts w:ascii="Calibri" w:hAnsi="Calibri" w:cs="Calibri"/>
                <w:color w:val="000000"/>
              </w:rPr>
            </w:pPr>
            <w:ins w:id="1164" w:author="Microsoft Office User" w:date="2018-12-16T18:33:00Z">
              <w:r w:rsidRPr="0009723C">
                <w:rPr>
                  <w:rFonts w:ascii="Calibri" w:hAnsi="Calibri" w:cs="Calibri"/>
                  <w:color w:val="000000"/>
                </w:rPr>
                <w:t>O2</w:t>
              </w:r>
            </w:ins>
          </w:p>
        </w:tc>
        <w:tc>
          <w:tcPr>
            <w:tcW w:w="471" w:type="pct"/>
            <w:tcBorders>
              <w:top w:val="nil"/>
              <w:left w:val="nil"/>
              <w:bottom w:val="nil"/>
              <w:right w:val="nil"/>
            </w:tcBorders>
            <w:shd w:val="clear" w:color="auto" w:fill="auto"/>
            <w:noWrap/>
            <w:vAlign w:val="bottom"/>
            <w:hideMark/>
            <w:tcPrChange w:id="1165" w:author="Microsoft Office User" w:date="2018-12-16T18:34:00Z">
              <w:tcPr>
                <w:tcW w:w="0" w:type="auto"/>
                <w:tcBorders>
                  <w:top w:val="nil"/>
                  <w:left w:val="nil"/>
                  <w:bottom w:val="nil"/>
                  <w:right w:val="nil"/>
                </w:tcBorders>
                <w:shd w:val="clear" w:color="auto" w:fill="auto"/>
                <w:noWrap/>
                <w:vAlign w:val="bottom"/>
                <w:hideMark/>
              </w:tcPr>
            </w:tcPrChange>
          </w:tcPr>
          <w:p w14:paraId="205829C2" w14:textId="77777777" w:rsidR="0009723C" w:rsidRPr="0009723C" w:rsidRDefault="0009723C" w:rsidP="0009723C">
            <w:pPr>
              <w:rPr>
                <w:ins w:id="1166" w:author="Microsoft Office User" w:date="2018-12-16T18:33:00Z"/>
                <w:rFonts w:ascii="Calibri" w:hAnsi="Calibri" w:cs="Calibri"/>
                <w:color w:val="000000"/>
              </w:rPr>
            </w:pPr>
            <w:ins w:id="1167" w:author="Microsoft Office User" w:date="2018-12-16T18:33:00Z">
              <w:r w:rsidRPr="0009723C">
                <w:rPr>
                  <w:rFonts w:ascii="Calibri" w:hAnsi="Calibri" w:cs="Calibri"/>
                  <w:color w:val="000000"/>
                </w:rPr>
                <w:t>0.176</w:t>
              </w:r>
            </w:ins>
          </w:p>
        </w:tc>
        <w:tc>
          <w:tcPr>
            <w:tcW w:w="304" w:type="pct"/>
            <w:tcBorders>
              <w:top w:val="nil"/>
              <w:left w:val="nil"/>
              <w:bottom w:val="nil"/>
              <w:right w:val="nil"/>
            </w:tcBorders>
            <w:shd w:val="clear" w:color="auto" w:fill="auto"/>
            <w:noWrap/>
            <w:vAlign w:val="bottom"/>
            <w:hideMark/>
            <w:tcPrChange w:id="1168" w:author="Microsoft Office User" w:date="2018-12-16T18:34:00Z">
              <w:tcPr>
                <w:tcW w:w="0" w:type="auto"/>
                <w:tcBorders>
                  <w:top w:val="nil"/>
                  <w:left w:val="nil"/>
                  <w:bottom w:val="nil"/>
                  <w:right w:val="nil"/>
                </w:tcBorders>
                <w:shd w:val="clear" w:color="auto" w:fill="auto"/>
                <w:noWrap/>
                <w:vAlign w:val="bottom"/>
                <w:hideMark/>
              </w:tcPr>
            </w:tcPrChange>
          </w:tcPr>
          <w:p w14:paraId="7146A82D" w14:textId="77777777" w:rsidR="0009723C" w:rsidRPr="0009723C" w:rsidRDefault="0009723C" w:rsidP="0009723C">
            <w:pPr>
              <w:rPr>
                <w:ins w:id="1169" w:author="Microsoft Office User" w:date="2018-12-16T18:33:00Z"/>
                <w:rFonts w:ascii="Calibri" w:hAnsi="Calibri" w:cs="Calibri"/>
                <w:color w:val="000000"/>
              </w:rPr>
            </w:pPr>
            <w:ins w:id="1170" w:author="Microsoft Office User" w:date="2018-12-16T18:33:00Z">
              <w:r w:rsidRPr="0009723C">
                <w:rPr>
                  <w:rFonts w:ascii="Calibri" w:hAnsi="Calibri" w:cs="Calibri"/>
                  <w:color w:val="000000"/>
                </w:rPr>
                <w:t>0.076</w:t>
              </w:r>
            </w:ins>
          </w:p>
        </w:tc>
        <w:tc>
          <w:tcPr>
            <w:tcW w:w="388" w:type="pct"/>
            <w:tcBorders>
              <w:top w:val="nil"/>
              <w:left w:val="nil"/>
              <w:bottom w:val="nil"/>
              <w:right w:val="nil"/>
            </w:tcBorders>
            <w:shd w:val="clear" w:color="auto" w:fill="auto"/>
            <w:noWrap/>
            <w:vAlign w:val="bottom"/>
            <w:hideMark/>
            <w:tcPrChange w:id="1171" w:author="Microsoft Office User" w:date="2018-12-16T18:34:00Z">
              <w:tcPr>
                <w:tcW w:w="0" w:type="auto"/>
                <w:tcBorders>
                  <w:top w:val="nil"/>
                  <w:left w:val="nil"/>
                  <w:bottom w:val="nil"/>
                  <w:right w:val="nil"/>
                </w:tcBorders>
                <w:shd w:val="clear" w:color="auto" w:fill="auto"/>
                <w:noWrap/>
                <w:vAlign w:val="bottom"/>
                <w:hideMark/>
              </w:tcPr>
            </w:tcPrChange>
          </w:tcPr>
          <w:p w14:paraId="3EAEC919" w14:textId="77777777" w:rsidR="0009723C" w:rsidRPr="0009723C" w:rsidRDefault="0009723C" w:rsidP="0009723C">
            <w:pPr>
              <w:rPr>
                <w:ins w:id="1172"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173" w:author="Microsoft Office User" w:date="2018-12-16T18:34:00Z">
              <w:tcPr>
                <w:tcW w:w="0" w:type="auto"/>
                <w:tcBorders>
                  <w:top w:val="nil"/>
                  <w:left w:val="nil"/>
                  <w:bottom w:val="nil"/>
                  <w:right w:val="nil"/>
                </w:tcBorders>
                <w:shd w:val="clear" w:color="auto" w:fill="auto"/>
                <w:noWrap/>
                <w:vAlign w:val="bottom"/>
                <w:hideMark/>
              </w:tcPr>
            </w:tcPrChange>
          </w:tcPr>
          <w:p w14:paraId="52659C92" w14:textId="77777777" w:rsidR="0009723C" w:rsidRPr="0009723C" w:rsidRDefault="0009723C" w:rsidP="0009723C">
            <w:pPr>
              <w:rPr>
                <w:ins w:id="1174" w:author="Microsoft Office User" w:date="2018-12-16T18:33:00Z"/>
                <w:rFonts w:ascii="Calibri" w:hAnsi="Calibri" w:cs="Calibri"/>
                <w:color w:val="000000"/>
              </w:rPr>
            </w:pPr>
            <w:ins w:id="1175" w:author="Microsoft Office User" w:date="2018-12-16T18:33:00Z">
              <w:r w:rsidRPr="0009723C">
                <w:rPr>
                  <w:rFonts w:ascii="Calibri" w:hAnsi="Calibri" w:cs="Calibri"/>
                  <w:color w:val="000000"/>
                </w:rPr>
                <w:t>0.092/0.011</w:t>
              </w:r>
            </w:ins>
          </w:p>
        </w:tc>
        <w:tc>
          <w:tcPr>
            <w:tcW w:w="567" w:type="pct"/>
            <w:tcBorders>
              <w:top w:val="nil"/>
              <w:left w:val="nil"/>
              <w:bottom w:val="nil"/>
              <w:right w:val="nil"/>
            </w:tcBorders>
            <w:shd w:val="clear" w:color="auto" w:fill="auto"/>
            <w:noWrap/>
            <w:vAlign w:val="bottom"/>
            <w:hideMark/>
            <w:tcPrChange w:id="1176" w:author="Microsoft Office User" w:date="2018-12-16T18:34:00Z">
              <w:tcPr>
                <w:tcW w:w="0" w:type="auto"/>
                <w:tcBorders>
                  <w:top w:val="nil"/>
                  <w:left w:val="nil"/>
                  <w:bottom w:val="nil"/>
                  <w:right w:val="nil"/>
                </w:tcBorders>
                <w:shd w:val="clear" w:color="auto" w:fill="auto"/>
                <w:noWrap/>
                <w:vAlign w:val="bottom"/>
                <w:hideMark/>
              </w:tcPr>
            </w:tcPrChange>
          </w:tcPr>
          <w:p w14:paraId="1F347ABD" w14:textId="77777777" w:rsidR="0009723C" w:rsidRPr="0009723C" w:rsidRDefault="0009723C" w:rsidP="0009723C">
            <w:pPr>
              <w:rPr>
                <w:ins w:id="1177" w:author="Microsoft Office User" w:date="2018-12-16T18:33:00Z"/>
                <w:rFonts w:ascii="Calibri" w:hAnsi="Calibri" w:cs="Calibri"/>
                <w:color w:val="000000"/>
              </w:rPr>
            </w:pPr>
            <w:ins w:id="1178" w:author="Microsoft Office User" w:date="2018-12-16T18:33:00Z">
              <w:r w:rsidRPr="0009723C">
                <w:rPr>
                  <w:rFonts w:ascii="Calibri" w:hAnsi="Calibri" w:cs="Calibri"/>
                  <w:color w:val="000000"/>
                </w:rPr>
                <w:t>0.047/-0.002</w:t>
              </w:r>
            </w:ins>
          </w:p>
        </w:tc>
        <w:tc>
          <w:tcPr>
            <w:tcW w:w="540" w:type="pct"/>
            <w:tcBorders>
              <w:top w:val="nil"/>
              <w:left w:val="nil"/>
              <w:bottom w:val="nil"/>
              <w:right w:val="nil"/>
            </w:tcBorders>
            <w:shd w:val="clear" w:color="auto" w:fill="auto"/>
            <w:noWrap/>
            <w:vAlign w:val="bottom"/>
            <w:hideMark/>
            <w:tcPrChange w:id="1179" w:author="Microsoft Office User" w:date="2018-12-16T18:34:00Z">
              <w:tcPr>
                <w:tcW w:w="0" w:type="auto"/>
                <w:tcBorders>
                  <w:top w:val="nil"/>
                  <w:left w:val="nil"/>
                  <w:bottom w:val="nil"/>
                  <w:right w:val="nil"/>
                </w:tcBorders>
                <w:shd w:val="clear" w:color="auto" w:fill="auto"/>
                <w:noWrap/>
                <w:vAlign w:val="bottom"/>
                <w:hideMark/>
              </w:tcPr>
            </w:tcPrChange>
          </w:tcPr>
          <w:p w14:paraId="3B555524" w14:textId="77777777" w:rsidR="0009723C" w:rsidRPr="0009723C" w:rsidRDefault="0009723C" w:rsidP="0009723C">
            <w:pPr>
              <w:rPr>
                <w:ins w:id="1180"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181" w:author="Microsoft Office User" w:date="2018-12-16T18:34:00Z">
              <w:tcPr>
                <w:tcW w:w="0" w:type="auto"/>
                <w:tcBorders>
                  <w:top w:val="nil"/>
                  <w:left w:val="nil"/>
                  <w:bottom w:val="nil"/>
                  <w:right w:val="nil"/>
                </w:tcBorders>
                <w:shd w:val="clear" w:color="auto" w:fill="auto"/>
                <w:noWrap/>
                <w:vAlign w:val="bottom"/>
                <w:hideMark/>
              </w:tcPr>
            </w:tcPrChange>
          </w:tcPr>
          <w:p w14:paraId="53B00D8F" w14:textId="77777777" w:rsidR="0009723C" w:rsidRPr="0009723C" w:rsidRDefault="0009723C" w:rsidP="0009723C">
            <w:pPr>
              <w:rPr>
                <w:ins w:id="1182" w:author="Microsoft Office User" w:date="2018-12-16T18:33:00Z"/>
                <w:rFonts w:ascii="Calibri" w:hAnsi="Calibri" w:cs="Calibri"/>
                <w:color w:val="000000"/>
              </w:rPr>
            </w:pPr>
            <w:ins w:id="1183" w:author="Microsoft Office User" w:date="2018-12-16T18:33:00Z">
              <w:r w:rsidRPr="0009723C">
                <w:rPr>
                  <w:rFonts w:ascii="Calibri" w:hAnsi="Calibri" w:cs="Calibri"/>
                  <w:color w:val="000000"/>
                </w:rPr>
                <w:t>-0.143/0.135</w:t>
              </w:r>
            </w:ins>
          </w:p>
        </w:tc>
        <w:tc>
          <w:tcPr>
            <w:tcW w:w="540" w:type="pct"/>
            <w:tcBorders>
              <w:top w:val="nil"/>
              <w:left w:val="nil"/>
              <w:bottom w:val="nil"/>
              <w:right w:val="nil"/>
            </w:tcBorders>
            <w:shd w:val="clear" w:color="auto" w:fill="auto"/>
            <w:noWrap/>
            <w:vAlign w:val="bottom"/>
            <w:hideMark/>
            <w:tcPrChange w:id="1184" w:author="Microsoft Office User" w:date="2018-12-16T18:34:00Z">
              <w:tcPr>
                <w:tcW w:w="0" w:type="auto"/>
                <w:tcBorders>
                  <w:top w:val="nil"/>
                  <w:left w:val="nil"/>
                  <w:bottom w:val="nil"/>
                  <w:right w:val="nil"/>
                </w:tcBorders>
                <w:shd w:val="clear" w:color="auto" w:fill="auto"/>
                <w:noWrap/>
                <w:vAlign w:val="bottom"/>
                <w:hideMark/>
              </w:tcPr>
            </w:tcPrChange>
          </w:tcPr>
          <w:p w14:paraId="24050BBB" w14:textId="77777777" w:rsidR="0009723C" w:rsidRPr="0009723C" w:rsidRDefault="0009723C" w:rsidP="0009723C">
            <w:pPr>
              <w:rPr>
                <w:ins w:id="1185" w:author="Microsoft Office User" w:date="2018-12-16T18:33:00Z"/>
                <w:rFonts w:ascii="Calibri" w:hAnsi="Calibri" w:cs="Calibri"/>
                <w:color w:val="000000"/>
              </w:rPr>
            </w:pPr>
            <w:ins w:id="1186" w:author="Microsoft Office User" w:date="2018-12-16T18:33:00Z">
              <w:r w:rsidRPr="0009723C">
                <w:rPr>
                  <w:rFonts w:ascii="Calibri" w:hAnsi="Calibri" w:cs="Calibri"/>
                  <w:color w:val="000000"/>
                </w:rPr>
                <w:t>-0.101/0.097</w:t>
              </w:r>
            </w:ins>
          </w:p>
        </w:tc>
        <w:tc>
          <w:tcPr>
            <w:tcW w:w="513" w:type="pct"/>
            <w:tcBorders>
              <w:top w:val="nil"/>
              <w:left w:val="nil"/>
              <w:bottom w:val="nil"/>
              <w:right w:val="nil"/>
            </w:tcBorders>
            <w:shd w:val="clear" w:color="auto" w:fill="auto"/>
            <w:noWrap/>
            <w:vAlign w:val="bottom"/>
            <w:hideMark/>
            <w:tcPrChange w:id="1187" w:author="Microsoft Office User" w:date="2018-12-16T18:34:00Z">
              <w:tcPr>
                <w:tcW w:w="0" w:type="auto"/>
                <w:tcBorders>
                  <w:top w:val="nil"/>
                  <w:left w:val="nil"/>
                  <w:bottom w:val="nil"/>
                  <w:right w:val="nil"/>
                </w:tcBorders>
                <w:shd w:val="clear" w:color="auto" w:fill="auto"/>
                <w:noWrap/>
                <w:vAlign w:val="bottom"/>
                <w:hideMark/>
              </w:tcPr>
            </w:tcPrChange>
          </w:tcPr>
          <w:p w14:paraId="709FC42C" w14:textId="77777777" w:rsidR="0009723C" w:rsidRPr="0009723C" w:rsidRDefault="0009723C" w:rsidP="0009723C">
            <w:pPr>
              <w:rPr>
                <w:ins w:id="1188" w:author="Microsoft Office User" w:date="2018-12-16T18:33:00Z"/>
                <w:rFonts w:ascii="Calibri" w:hAnsi="Calibri" w:cs="Calibri"/>
                <w:color w:val="000000"/>
              </w:rPr>
            </w:pPr>
          </w:p>
        </w:tc>
      </w:tr>
      <w:tr w:rsidR="0009723C" w:rsidRPr="0009723C" w14:paraId="18015620" w14:textId="77777777" w:rsidTr="0009723C">
        <w:tblPrEx>
          <w:tblW w:w="5000" w:type="pct"/>
          <w:tblCellMar>
            <w:left w:w="70" w:type="dxa"/>
            <w:right w:w="70" w:type="dxa"/>
          </w:tblCellMar>
          <w:tblPrExChange w:id="1189" w:author="Microsoft Office User" w:date="2018-12-16T18:34:00Z">
            <w:tblPrEx>
              <w:tblW w:w="0" w:type="auto"/>
              <w:tblCellMar>
                <w:left w:w="70" w:type="dxa"/>
                <w:right w:w="70" w:type="dxa"/>
              </w:tblCellMar>
            </w:tblPrEx>
          </w:tblPrExChange>
        </w:tblPrEx>
        <w:trPr>
          <w:trHeight w:val="320"/>
          <w:ins w:id="1190" w:author="Microsoft Office User" w:date="2018-12-16T18:33:00Z"/>
          <w:trPrChange w:id="1191"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192" w:author="Microsoft Office User" w:date="2018-12-16T18:34:00Z">
              <w:tcPr>
                <w:tcW w:w="0" w:type="auto"/>
                <w:tcBorders>
                  <w:top w:val="nil"/>
                  <w:left w:val="nil"/>
                  <w:bottom w:val="nil"/>
                  <w:right w:val="nil"/>
                </w:tcBorders>
                <w:shd w:val="clear" w:color="auto" w:fill="auto"/>
                <w:noWrap/>
                <w:vAlign w:val="bottom"/>
                <w:hideMark/>
              </w:tcPr>
            </w:tcPrChange>
          </w:tcPr>
          <w:p w14:paraId="72E7CD39" w14:textId="77777777" w:rsidR="0009723C" w:rsidRPr="0009723C" w:rsidRDefault="0009723C" w:rsidP="0009723C">
            <w:pPr>
              <w:rPr>
                <w:ins w:id="1193" w:author="Microsoft Office User" w:date="2018-12-16T18:33:00Z"/>
                <w:rFonts w:ascii="Calibri" w:hAnsi="Calibri" w:cs="Calibri"/>
                <w:color w:val="000000"/>
              </w:rPr>
            </w:pPr>
            <w:ins w:id="1194" w:author="Microsoft Office User" w:date="2018-12-16T18:33:00Z">
              <w:r w:rsidRPr="0009723C">
                <w:rPr>
                  <w:rFonts w:ascii="Calibri" w:hAnsi="Calibri" w:cs="Calibri"/>
                  <w:color w:val="000000"/>
                </w:rPr>
                <w:t>O3</w:t>
              </w:r>
            </w:ins>
          </w:p>
        </w:tc>
        <w:tc>
          <w:tcPr>
            <w:tcW w:w="471" w:type="pct"/>
            <w:tcBorders>
              <w:top w:val="nil"/>
              <w:left w:val="nil"/>
              <w:bottom w:val="nil"/>
              <w:right w:val="nil"/>
            </w:tcBorders>
            <w:shd w:val="clear" w:color="auto" w:fill="auto"/>
            <w:noWrap/>
            <w:vAlign w:val="bottom"/>
            <w:hideMark/>
            <w:tcPrChange w:id="1195" w:author="Microsoft Office User" w:date="2018-12-16T18:34:00Z">
              <w:tcPr>
                <w:tcW w:w="0" w:type="auto"/>
                <w:tcBorders>
                  <w:top w:val="nil"/>
                  <w:left w:val="nil"/>
                  <w:bottom w:val="nil"/>
                  <w:right w:val="nil"/>
                </w:tcBorders>
                <w:shd w:val="clear" w:color="auto" w:fill="auto"/>
                <w:noWrap/>
                <w:vAlign w:val="bottom"/>
                <w:hideMark/>
              </w:tcPr>
            </w:tcPrChange>
          </w:tcPr>
          <w:p w14:paraId="41B8ED5B" w14:textId="77777777" w:rsidR="0009723C" w:rsidRPr="0009723C" w:rsidRDefault="0009723C" w:rsidP="0009723C">
            <w:pPr>
              <w:rPr>
                <w:ins w:id="1196" w:author="Microsoft Office User" w:date="2018-12-16T18:33:00Z"/>
                <w:rFonts w:ascii="Calibri" w:hAnsi="Calibri" w:cs="Calibri"/>
                <w:color w:val="000000"/>
              </w:rPr>
            </w:pPr>
            <w:ins w:id="1197" w:author="Microsoft Office User" w:date="2018-12-16T18:33:00Z">
              <w:r w:rsidRPr="0009723C">
                <w:rPr>
                  <w:rFonts w:ascii="Calibri" w:hAnsi="Calibri" w:cs="Calibri"/>
                  <w:color w:val="000000"/>
                </w:rPr>
                <w:t>0.225</w:t>
              </w:r>
            </w:ins>
          </w:p>
        </w:tc>
        <w:tc>
          <w:tcPr>
            <w:tcW w:w="304" w:type="pct"/>
            <w:tcBorders>
              <w:top w:val="nil"/>
              <w:left w:val="nil"/>
              <w:bottom w:val="nil"/>
              <w:right w:val="nil"/>
            </w:tcBorders>
            <w:shd w:val="clear" w:color="auto" w:fill="auto"/>
            <w:noWrap/>
            <w:vAlign w:val="bottom"/>
            <w:hideMark/>
            <w:tcPrChange w:id="1198" w:author="Microsoft Office User" w:date="2018-12-16T18:34:00Z">
              <w:tcPr>
                <w:tcW w:w="0" w:type="auto"/>
                <w:tcBorders>
                  <w:top w:val="nil"/>
                  <w:left w:val="nil"/>
                  <w:bottom w:val="nil"/>
                  <w:right w:val="nil"/>
                </w:tcBorders>
                <w:shd w:val="clear" w:color="auto" w:fill="auto"/>
                <w:noWrap/>
                <w:vAlign w:val="bottom"/>
                <w:hideMark/>
              </w:tcPr>
            </w:tcPrChange>
          </w:tcPr>
          <w:p w14:paraId="6E769A64" w14:textId="77777777" w:rsidR="0009723C" w:rsidRPr="0009723C" w:rsidRDefault="0009723C" w:rsidP="0009723C">
            <w:pPr>
              <w:rPr>
                <w:ins w:id="1199" w:author="Microsoft Office User" w:date="2018-12-16T18:33:00Z"/>
                <w:rFonts w:ascii="Calibri" w:hAnsi="Calibri" w:cs="Calibri"/>
                <w:color w:val="000000"/>
              </w:rPr>
            </w:pPr>
            <w:ins w:id="1200" w:author="Microsoft Office User" w:date="2018-12-16T18:33:00Z">
              <w:r w:rsidRPr="0009723C">
                <w:rPr>
                  <w:rFonts w:ascii="Calibri" w:hAnsi="Calibri" w:cs="Calibri"/>
                  <w:color w:val="000000"/>
                </w:rPr>
                <w:t>0.124</w:t>
              </w:r>
            </w:ins>
          </w:p>
        </w:tc>
        <w:tc>
          <w:tcPr>
            <w:tcW w:w="388" w:type="pct"/>
            <w:tcBorders>
              <w:top w:val="nil"/>
              <w:left w:val="nil"/>
              <w:bottom w:val="nil"/>
              <w:right w:val="nil"/>
            </w:tcBorders>
            <w:shd w:val="clear" w:color="auto" w:fill="auto"/>
            <w:noWrap/>
            <w:vAlign w:val="bottom"/>
            <w:hideMark/>
            <w:tcPrChange w:id="1201" w:author="Microsoft Office User" w:date="2018-12-16T18:34:00Z">
              <w:tcPr>
                <w:tcW w:w="0" w:type="auto"/>
                <w:tcBorders>
                  <w:top w:val="nil"/>
                  <w:left w:val="nil"/>
                  <w:bottom w:val="nil"/>
                  <w:right w:val="nil"/>
                </w:tcBorders>
                <w:shd w:val="clear" w:color="auto" w:fill="auto"/>
                <w:noWrap/>
                <w:vAlign w:val="bottom"/>
                <w:hideMark/>
              </w:tcPr>
            </w:tcPrChange>
          </w:tcPr>
          <w:p w14:paraId="570DE277" w14:textId="77777777" w:rsidR="0009723C" w:rsidRPr="0009723C" w:rsidRDefault="0009723C" w:rsidP="0009723C">
            <w:pPr>
              <w:rPr>
                <w:ins w:id="1202"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203" w:author="Microsoft Office User" w:date="2018-12-16T18:34:00Z">
              <w:tcPr>
                <w:tcW w:w="0" w:type="auto"/>
                <w:tcBorders>
                  <w:top w:val="nil"/>
                  <w:left w:val="nil"/>
                  <w:bottom w:val="nil"/>
                  <w:right w:val="nil"/>
                </w:tcBorders>
                <w:shd w:val="clear" w:color="auto" w:fill="auto"/>
                <w:noWrap/>
                <w:vAlign w:val="bottom"/>
                <w:hideMark/>
              </w:tcPr>
            </w:tcPrChange>
          </w:tcPr>
          <w:p w14:paraId="4AB5DE0D" w14:textId="77777777" w:rsidR="0009723C" w:rsidRPr="0009723C" w:rsidRDefault="0009723C" w:rsidP="0009723C">
            <w:pPr>
              <w:rPr>
                <w:ins w:id="1204" w:author="Microsoft Office User" w:date="2018-12-16T18:33:00Z"/>
                <w:rFonts w:ascii="Calibri" w:hAnsi="Calibri" w:cs="Calibri"/>
                <w:color w:val="000000"/>
              </w:rPr>
            </w:pPr>
            <w:ins w:id="1205" w:author="Microsoft Office User" w:date="2018-12-16T18:33:00Z">
              <w:r w:rsidRPr="0009723C">
                <w:rPr>
                  <w:rFonts w:ascii="Calibri" w:hAnsi="Calibri" w:cs="Calibri"/>
                  <w:color w:val="000000"/>
                </w:rPr>
                <w:t>0.144/0.087</w:t>
              </w:r>
            </w:ins>
          </w:p>
        </w:tc>
        <w:tc>
          <w:tcPr>
            <w:tcW w:w="567" w:type="pct"/>
            <w:tcBorders>
              <w:top w:val="nil"/>
              <w:left w:val="nil"/>
              <w:bottom w:val="nil"/>
              <w:right w:val="nil"/>
            </w:tcBorders>
            <w:shd w:val="clear" w:color="auto" w:fill="auto"/>
            <w:noWrap/>
            <w:vAlign w:val="bottom"/>
            <w:hideMark/>
            <w:tcPrChange w:id="1206" w:author="Microsoft Office User" w:date="2018-12-16T18:34:00Z">
              <w:tcPr>
                <w:tcW w:w="0" w:type="auto"/>
                <w:tcBorders>
                  <w:top w:val="nil"/>
                  <w:left w:val="nil"/>
                  <w:bottom w:val="nil"/>
                  <w:right w:val="nil"/>
                </w:tcBorders>
                <w:shd w:val="clear" w:color="auto" w:fill="auto"/>
                <w:noWrap/>
                <w:vAlign w:val="bottom"/>
                <w:hideMark/>
              </w:tcPr>
            </w:tcPrChange>
          </w:tcPr>
          <w:p w14:paraId="3E146500" w14:textId="77777777" w:rsidR="0009723C" w:rsidRPr="0009723C" w:rsidRDefault="0009723C" w:rsidP="0009723C">
            <w:pPr>
              <w:rPr>
                <w:ins w:id="1207" w:author="Microsoft Office User" w:date="2018-12-16T18:33:00Z"/>
                <w:rFonts w:ascii="Calibri" w:hAnsi="Calibri" w:cs="Calibri"/>
                <w:color w:val="000000"/>
              </w:rPr>
            </w:pPr>
            <w:ins w:id="1208" w:author="Microsoft Office User" w:date="2018-12-16T18:33:00Z">
              <w:r w:rsidRPr="0009723C">
                <w:rPr>
                  <w:rFonts w:ascii="Calibri" w:hAnsi="Calibri" w:cs="Calibri"/>
                  <w:color w:val="000000"/>
                </w:rPr>
                <w:t>0.072/0.182</w:t>
              </w:r>
            </w:ins>
          </w:p>
        </w:tc>
        <w:tc>
          <w:tcPr>
            <w:tcW w:w="540" w:type="pct"/>
            <w:tcBorders>
              <w:top w:val="nil"/>
              <w:left w:val="nil"/>
              <w:bottom w:val="nil"/>
              <w:right w:val="nil"/>
            </w:tcBorders>
            <w:shd w:val="clear" w:color="auto" w:fill="auto"/>
            <w:noWrap/>
            <w:vAlign w:val="bottom"/>
            <w:hideMark/>
            <w:tcPrChange w:id="1209" w:author="Microsoft Office User" w:date="2018-12-16T18:34:00Z">
              <w:tcPr>
                <w:tcW w:w="0" w:type="auto"/>
                <w:tcBorders>
                  <w:top w:val="nil"/>
                  <w:left w:val="nil"/>
                  <w:bottom w:val="nil"/>
                  <w:right w:val="nil"/>
                </w:tcBorders>
                <w:shd w:val="clear" w:color="auto" w:fill="auto"/>
                <w:noWrap/>
                <w:vAlign w:val="bottom"/>
                <w:hideMark/>
              </w:tcPr>
            </w:tcPrChange>
          </w:tcPr>
          <w:p w14:paraId="2F738765" w14:textId="77777777" w:rsidR="0009723C" w:rsidRPr="0009723C" w:rsidRDefault="0009723C" w:rsidP="0009723C">
            <w:pPr>
              <w:rPr>
                <w:ins w:id="1210"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211" w:author="Microsoft Office User" w:date="2018-12-16T18:34:00Z">
              <w:tcPr>
                <w:tcW w:w="0" w:type="auto"/>
                <w:tcBorders>
                  <w:top w:val="nil"/>
                  <w:left w:val="nil"/>
                  <w:bottom w:val="nil"/>
                  <w:right w:val="nil"/>
                </w:tcBorders>
                <w:shd w:val="clear" w:color="auto" w:fill="auto"/>
                <w:noWrap/>
                <w:vAlign w:val="bottom"/>
                <w:hideMark/>
              </w:tcPr>
            </w:tcPrChange>
          </w:tcPr>
          <w:p w14:paraId="7E1DF1B9" w14:textId="77777777" w:rsidR="0009723C" w:rsidRPr="0009723C" w:rsidRDefault="0009723C" w:rsidP="0009723C">
            <w:pPr>
              <w:rPr>
                <w:ins w:id="1212" w:author="Microsoft Office User" w:date="2018-12-16T18:33:00Z"/>
                <w:rFonts w:ascii="Calibri" w:hAnsi="Calibri" w:cs="Calibri"/>
                <w:color w:val="000000"/>
              </w:rPr>
            </w:pPr>
            <w:ins w:id="1213" w:author="Microsoft Office User" w:date="2018-12-16T18:33:00Z">
              <w:r w:rsidRPr="0009723C">
                <w:rPr>
                  <w:rFonts w:ascii="Calibri" w:hAnsi="Calibri" w:cs="Calibri"/>
                  <w:color w:val="000000"/>
                </w:rPr>
                <w:t>-0.147/0.142</w:t>
              </w:r>
            </w:ins>
          </w:p>
        </w:tc>
        <w:tc>
          <w:tcPr>
            <w:tcW w:w="540" w:type="pct"/>
            <w:tcBorders>
              <w:top w:val="nil"/>
              <w:left w:val="nil"/>
              <w:bottom w:val="nil"/>
              <w:right w:val="nil"/>
            </w:tcBorders>
            <w:shd w:val="clear" w:color="auto" w:fill="auto"/>
            <w:noWrap/>
            <w:vAlign w:val="bottom"/>
            <w:hideMark/>
            <w:tcPrChange w:id="1214" w:author="Microsoft Office User" w:date="2018-12-16T18:34:00Z">
              <w:tcPr>
                <w:tcW w:w="0" w:type="auto"/>
                <w:tcBorders>
                  <w:top w:val="nil"/>
                  <w:left w:val="nil"/>
                  <w:bottom w:val="nil"/>
                  <w:right w:val="nil"/>
                </w:tcBorders>
                <w:shd w:val="clear" w:color="auto" w:fill="auto"/>
                <w:noWrap/>
                <w:vAlign w:val="bottom"/>
                <w:hideMark/>
              </w:tcPr>
            </w:tcPrChange>
          </w:tcPr>
          <w:p w14:paraId="5DCF43B6" w14:textId="77777777" w:rsidR="0009723C" w:rsidRPr="0009723C" w:rsidRDefault="0009723C" w:rsidP="0009723C">
            <w:pPr>
              <w:rPr>
                <w:ins w:id="1215" w:author="Microsoft Office User" w:date="2018-12-16T18:33:00Z"/>
                <w:rFonts w:ascii="Calibri" w:hAnsi="Calibri" w:cs="Calibri"/>
                <w:color w:val="000000"/>
              </w:rPr>
            </w:pPr>
            <w:ins w:id="1216" w:author="Microsoft Office User" w:date="2018-12-16T18:33:00Z">
              <w:r w:rsidRPr="0009723C">
                <w:rPr>
                  <w:rFonts w:ascii="Calibri" w:hAnsi="Calibri" w:cs="Calibri"/>
                  <w:color w:val="000000"/>
                </w:rPr>
                <w:t>-0.104/0.106</w:t>
              </w:r>
            </w:ins>
          </w:p>
        </w:tc>
        <w:tc>
          <w:tcPr>
            <w:tcW w:w="513" w:type="pct"/>
            <w:tcBorders>
              <w:top w:val="nil"/>
              <w:left w:val="nil"/>
              <w:bottom w:val="nil"/>
              <w:right w:val="nil"/>
            </w:tcBorders>
            <w:shd w:val="clear" w:color="auto" w:fill="auto"/>
            <w:noWrap/>
            <w:vAlign w:val="bottom"/>
            <w:hideMark/>
            <w:tcPrChange w:id="1217" w:author="Microsoft Office User" w:date="2018-12-16T18:34:00Z">
              <w:tcPr>
                <w:tcW w:w="0" w:type="auto"/>
                <w:tcBorders>
                  <w:top w:val="nil"/>
                  <w:left w:val="nil"/>
                  <w:bottom w:val="nil"/>
                  <w:right w:val="nil"/>
                </w:tcBorders>
                <w:shd w:val="clear" w:color="auto" w:fill="auto"/>
                <w:noWrap/>
                <w:vAlign w:val="bottom"/>
                <w:hideMark/>
              </w:tcPr>
            </w:tcPrChange>
          </w:tcPr>
          <w:p w14:paraId="7365808B" w14:textId="77777777" w:rsidR="0009723C" w:rsidRPr="0009723C" w:rsidRDefault="0009723C" w:rsidP="0009723C">
            <w:pPr>
              <w:rPr>
                <w:ins w:id="1218" w:author="Microsoft Office User" w:date="2018-12-16T18:33:00Z"/>
                <w:rFonts w:ascii="Calibri" w:hAnsi="Calibri" w:cs="Calibri"/>
                <w:color w:val="000000"/>
              </w:rPr>
            </w:pPr>
          </w:p>
        </w:tc>
      </w:tr>
      <w:tr w:rsidR="0009723C" w:rsidRPr="0009723C" w14:paraId="252F669F" w14:textId="77777777" w:rsidTr="0009723C">
        <w:tblPrEx>
          <w:tblW w:w="5000" w:type="pct"/>
          <w:tblCellMar>
            <w:left w:w="70" w:type="dxa"/>
            <w:right w:w="70" w:type="dxa"/>
          </w:tblCellMar>
          <w:tblPrExChange w:id="1219" w:author="Microsoft Office User" w:date="2018-12-16T18:34:00Z">
            <w:tblPrEx>
              <w:tblW w:w="0" w:type="auto"/>
              <w:tblCellMar>
                <w:left w:w="70" w:type="dxa"/>
                <w:right w:w="70" w:type="dxa"/>
              </w:tblCellMar>
            </w:tblPrEx>
          </w:tblPrExChange>
        </w:tblPrEx>
        <w:trPr>
          <w:trHeight w:val="320"/>
          <w:ins w:id="1220" w:author="Microsoft Office User" w:date="2018-12-16T18:33:00Z"/>
          <w:trPrChange w:id="1221"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222" w:author="Microsoft Office User" w:date="2018-12-16T18:34:00Z">
              <w:tcPr>
                <w:tcW w:w="0" w:type="auto"/>
                <w:tcBorders>
                  <w:top w:val="nil"/>
                  <w:left w:val="nil"/>
                  <w:bottom w:val="nil"/>
                  <w:right w:val="nil"/>
                </w:tcBorders>
                <w:shd w:val="clear" w:color="auto" w:fill="auto"/>
                <w:noWrap/>
                <w:vAlign w:val="bottom"/>
                <w:hideMark/>
              </w:tcPr>
            </w:tcPrChange>
          </w:tcPr>
          <w:p w14:paraId="0651C665" w14:textId="77777777" w:rsidR="0009723C" w:rsidRPr="0009723C" w:rsidRDefault="0009723C" w:rsidP="0009723C">
            <w:pPr>
              <w:rPr>
                <w:ins w:id="1223" w:author="Microsoft Office User" w:date="2018-12-16T18:33:00Z"/>
                <w:rFonts w:ascii="Calibri" w:hAnsi="Calibri" w:cs="Calibri"/>
                <w:color w:val="000000"/>
              </w:rPr>
            </w:pPr>
            <w:ins w:id="1224" w:author="Microsoft Office User" w:date="2018-12-16T18:33:00Z">
              <w:r w:rsidRPr="0009723C">
                <w:rPr>
                  <w:rFonts w:ascii="Calibri" w:hAnsi="Calibri" w:cs="Calibri"/>
                  <w:color w:val="000000"/>
                </w:rPr>
                <w:t>O4</w:t>
              </w:r>
            </w:ins>
          </w:p>
        </w:tc>
        <w:tc>
          <w:tcPr>
            <w:tcW w:w="471" w:type="pct"/>
            <w:tcBorders>
              <w:top w:val="nil"/>
              <w:left w:val="nil"/>
              <w:bottom w:val="nil"/>
              <w:right w:val="nil"/>
            </w:tcBorders>
            <w:shd w:val="clear" w:color="auto" w:fill="auto"/>
            <w:noWrap/>
            <w:vAlign w:val="bottom"/>
            <w:hideMark/>
            <w:tcPrChange w:id="1225" w:author="Microsoft Office User" w:date="2018-12-16T18:34:00Z">
              <w:tcPr>
                <w:tcW w:w="0" w:type="auto"/>
                <w:tcBorders>
                  <w:top w:val="nil"/>
                  <w:left w:val="nil"/>
                  <w:bottom w:val="nil"/>
                  <w:right w:val="nil"/>
                </w:tcBorders>
                <w:shd w:val="clear" w:color="auto" w:fill="auto"/>
                <w:noWrap/>
                <w:vAlign w:val="bottom"/>
                <w:hideMark/>
              </w:tcPr>
            </w:tcPrChange>
          </w:tcPr>
          <w:p w14:paraId="0A34D016" w14:textId="77777777" w:rsidR="0009723C" w:rsidRPr="0009723C" w:rsidRDefault="0009723C" w:rsidP="0009723C">
            <w:pPr>
              <w:rPr>
                <w:ins w:id="1226" w:author="Microsoft Office User" w:date="2018-12-16T18:33:00Z"/>
                <w:rFonts w:ascii="Calibri" w:hAnsi="Calibri" w:cs="Calibri"/>
                <w:color w:val="000000"/>
              </w:rPr>
            </w:pPr>
            <w:ins w:id="1227" w:author="Microsoft Office User" w:date="2018-12-16T18:33:00Z">
              <w:r w:rsidRPr="0009723C">
                <w:rPr>
                  <w:rFonts w:ascii="Calibri" w:hAnsi="Calibri" w:cs="Calibri"/>
                  <w:color w:val="000000"/>
                </w:rPr>
                <w:t>0.072</w:t>
              </w:r>
            </w:ins>
          </w:p>
        </w:tc>
        <w:tc>
          <w:tcPr>
            <w:tcW w:w="304" w:type="pct"/>
            <w:tcBorders>
              <w:top w:val="nil"/>
              <w:left w:val="nil"/>
              <w:bottom w:val="nil"/>
              <w:right w:val="nil"/>
            </w:tcBorders>
            <w:shd w:val="clear" w:color="auto" w:fill="auto"/>
            <w:noWrap/>
            <w:vAlign w:val="bottom"/>
            <w:hideMark/>
            <w:tcPrChange w:id="1228" w:author="Microsoft Office User" w:date="2018-12-16T18:34:00Z">
              <w:tcPr>
                <w:tcW w:w="0" w:type="auto"/>
                <w:tcBorders>
                  <w:top w:val="nil"/>
                  <w:left w:val="nil"/>
                  <w:bottom w:val="nil"/>
                  <w:right w:val="nil"/>
                </w:tcBorders>
                <w:shd w:val="clear" w:color="auto" w:fill="auto"/>
                <w:noWrap/>
                <w:vAlign w:val="bottom"/>
                <w:hideMark/>
              </w:tcPr>
            </w:tcPrChange>
          </w:tcPr>
          <w:p w14:paraId="271F82BB" w14:textId="77777777" w:rsidR="0009723C" w:rsidRPr="0009723C" w:rsidRDefault="0009723C" w:rsidP="0009723C">
            <w:pPr>
              <w:rPr>
                <w:ins w:id="1229" w:author="Microsoft Office User" w:date="2018-12-16T18:33:00Z"/>
                <w:rFonts w:ascii="Calibri" w:hAnsi="Calibri" w:cs="Calibri"/>
                <w:color w:val="000000"/>
              </w:rPr>
            </w:pPr>
            <w:ins w:id="1230" w:author="Microsoft Office User" w:date="2018-12-16T18:33:00Z">
              <w:r w:rsidRPr="0009723C">
                <w:rPr>
                  <w:rFonts w:ascii="Calibri" w:hAnsi="Calibri" w:cs="Calibri"/>
                  <w:color w:val="000000"/>
                </w:rPr>
                <w:t>-0.023</w:t>
              </w:r>
            </w:ins>
          </w:p>
        </w:tc>
        <w:tc>
          <w:tcPr>
            <w:tcW w:w="388" w:type="pct"/>
            <w:tcBorders>
              <w:top w:val="nil"/>
              <w:left w:val="nil"/>
              <w:bottom w:val="nil"/>
              <w:right w:val="nil"/>
            </w:tcBorders>
            <w:shd w:val="clear" w:color="auto" w:fill="auto"/>
            <w:noWrap/>
            <w:vAlign w:val="bottom"/>
            <w:hideMark/>
            <w:tcPrChange w:id="1231" w:author="Microsoft Office User" w:date="2018-12-16T18:34:00Z">
              <w:tcPr>
                <w:tcW w:w="0" w:type="auto"/>
                <w:tcBorders>
                  <w:top w:val="nil"/>
                  <w:left w:val="nil"/>
                  <w:bottom w:val="nil"/>
                  <w:right w:val="nil"/>
                </w:tcBorders>
                <w:shd w:val="clear" w:color="auto" w:fill="auto"/>
                <w:noWrap/>
                <w:vAlign w:val="bottom"/>
                <w:hideMark/>
              </w:tcPr>
            </w:tcPrChange>
          </w:tcPr>
          <w:p w14:paraId="7EE7163F" w14:textId="77777777" w:rsidR="0009723C" w:rsidRPr="0009723C" w:rsidRDefault="0009723C" w:rsidP="0009723C">
            <w:pPr>
              <w:rPr>
                <w:ins w:id="1232"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233" w:author="Microsoft Office User" w:date="2018-12-16T18:34:00Z">
              <w:tcPr>
                <w:tcW w:w="0" w:type="auto"/>
                <w:tcBorders>
                  <w:top w:val="nil"/>
                  <w:left w:val="nil"/>
                  <w:bottom w:val="nil"/>
                  <w:right w:val="nil"/>
                </w:tcBorders>
                <w:shd w:val="clear" w:color="auto" w:fill="auto"/>
                <w:noWrap/>
                <w:vAlign w:val="bottom"/>
                <w:hideMark/>
              </w:tcPr>
            </w:tcPrChange>
          </w:tcPr>
          <w:p w14:paraId="024D78AF" w14:textId="77777777" w:rsidR="0009723C" w:rsidRPr="0009723C" w:rsidRDefault="0009723C" w:rsidP="0009723C">
            <w:pPr>
              <w:rPr>
                <w:ins w:id="1234" w:author="Microsoft Office User" w:date="2018-12-16T18:33:00Z"/>
                <w:rFonts w:ascii="Calibri" w:hAnsi="Calibri" w:cs="Calibri"/>
                <w:color w:val="000000"/>
              </w:rPr>
            </w:pPr>
            <w:ins w:id="1235" w:author="Microsoft Office User" w:date="2018-12-16T18:33:00Z">
              <w:r w:rsidRPr="0009723C">
                <w:rPr>
                  <w:rFonts w:ascii="Calibri" w:hAnsi="Calibri" w:cs="Calibri"/>
                  <w:color w:val="000000"/>
                </w:rPr>
                <w:t>0.152/-0.048</w:t>
              </w:r>
            </w:ins>
          </w:p>
        </w:tc>
        <w:tc>
          <w:tcPr>
            <w:tcW w:w="567" w:type="pct"/>
            <w:tcBorders>
              <w:top w:val="nil"/>
              <w:left w:val="nil"/>
              <w:bottom w:val="nil"/>
              <w:right w:val="nil"/>
            </w:tcBorders>
            <w:shd w:val="clear" w:color="auto" w:fill="auto"/>
            <w:noWrap/>
            <w:vAlign w:val="bottom"/>
            <w:hideMark/>
            <w:tcPrChange w:id="1236" w:author="Microsoft Office User" w:date="2018-12-16T18:34:00Z">
              <w:tcPr>
                <w:tcW w:w="0" w:type="auto"/>
                <w:tcBorders>
                  <w:top w:val="nil"/>
                  <w:left w:val="nil"/>
                  <w:bottom w:val="nil"/>
                  <w:right w:val="nil"/>
                </w:tcBorders>
                <w:shd w:val="clear" w:color="auto" w:fill="auto"/>
                <w:noWrap/>
                <w:vAlign w:val="bottom"/>
                <w:hideMark/>
              </w:tcPr>
            </w:tcPrChange>
          </w:tcPr>
          <w:p w14:paraId="711B868C" w14:textId="77777777" w:rsidR="0009723C" w:rsidRPr="0009723C" w:rsidRDefault="0009723C" w:rsidP="0009723C">
            <w:pPr>
              <w:rPr>
                <w:ins w:id="1237" w:author="Microsoft Office User" w:date="2018-12-16T18:33:00Z"/>
                <w:rFonts w:ascii="Calibri" w:hAnsi="Calibri" w:cs="Calibri"/>
                <w:color w:val="000000"/>
              </w:rPr>
            </w:pPr>
            <w:ins w:id="1238" w:author="Microsoft Office User" w:date="2018-12-16T18:33:00Z">
              <w:r w:rsidRPr="0009723C">
                <w:rPr>
                  <w:rFonts w:ascii="Calibri" w:hAnsi="Calibri" w:cs="Calibri"/>
                  <w:color w:val="000000"/>
                </w:rPr>
                <w:t>0.126/-0.107</w:t>
              </w:r>
            </w:ins>
          </w:p>
        </w:tc>
        <w:tc>
          <w:tcPr>
            <w:tcW w:w="540" w:type="pct"/>
            <w:tcBorders>
              <w:top w:val="nil"/>
              <w:left w:val="nil"/>
              <w:bottom w:val="nil"/>
              <w:right w:val="nil"/>
            </w:tcBorders>
            <w:shd w:val="clear" w:color="auto" w:fill="auto"/>
            <w:noWrap/>
            <w:vAlign w:val="bottom"/>
            <w:hideMark/>
            <w:tcPrChange w:id="1239" w:author="Microsoft Office User" w:date="2018-12-16T18:34:00Z">
              <w:tcPr>
                <w:tcW w:w="0" w:type="auto"/>
                <w:tcBorders>
                  <w:top w:val="nil"/>
                  <w:left w:val="nil"/>
                  <w:bottom w:val="nil"/>
                  <w:right w:val="nil"/>
                </w:tcBorders>
                <w:shd w:val="clear" w:color="auto" w:fill="auto"/>
                <w:noWrap/>
                <w:vAlign w:val="bottom"/>
                <w:hideMark/>
              </w:tcPr>
            </w:tcPrChange>
          </w:tcPr>
          <w:p w14:paraId="480592CF" w14:textId="77777777" w:rsidR="0009723C" w:rsidRPr="0009723C" w:rsidRDefault="0009723C" w:rsidP="0009723C">
            <w:pPr>
              <w:rPr>
                <w:ins w:id="1240"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241" w:author="Microsoft Office User" w:date="2018-12-16T18:34:00Z">
              <w:tcPr>
                <w:tcW w:w="0" w:type="auto"/>
                <w:tcBorders>
                  <w:top w:val="nil"/>
                  <w:left w:val="nil"/>
                  <w:bottom w:val="nil"/>
                  <w:right w:val="nil"/>
                </w:tcBorders>
                <w:shd w:val="clear" w:color="auto" w:fill="auto"/>
                <w:noWrap/>
                <w:vAlign w:val="bottom"/>
                <w:hideMark/>
              </w:tcPr>
            </w:tcPrChange>
          </w:tcPr>
          <w:p w14:paraId="18DDF9FA" w14:textId="77777777" w:rsidR="0009723C" w:rsidRPr="0009723C" w:rsidRDefault="0009723C" w:rsidP="0009723C">
            <w:pPr>
              <w:rPr>
                <w:ins w:id="1242" w:author="Microsoft Office User" w:date="2018-12-16T18:33:00Z"/>
                <w:rFonts w:ascii="Calibri" w:hAnsi="Calibri" w:cs="Calibri"/>
                <w:color w:val="000000"/>
              </w:rPr>
            </w:pPr>
            <w:ins w:id="1243" w:author="Microsoft Office User" w:date="2018-12-16T18:33:00Z">
              <w:r w:rsidRPr="0009723C">
                <w:rPr>
                  <w:rFonts w:ascii="Calibri" w:hAnsi="Calibri" w:cs="Calibri"/>
                  <w:color w:val="000000"/>
                </w:rPr>
                <w:t>-0.162/0.156</w:t>
              </w:r>
            </w:ins>
          </w:p>
        </w:tc>
        <w:tc>
          <w:tcPr>
            <w:tcW w:w="540" w:type="pct"/>
            <w:tcBorders>
              <w:top w:val="nil"/>
              <w:left w:val="nil"/>
              <w:bottom w:val="nil"/>
              <w:right w:val="nil"/>
            </w:tcBorders>
            <w:shd w:val="clear" w:color="auto" w:fill="auto"/>
            <w:noWrap/>
            <w:vAlign w:val="bottom"/>
            <w:hideMark/>
            <w:tcPrChange w:id="1244" w:author="Microsoft Office User" w:date="2018-12-16T18:34:00Z">
              <w:tcPr>
                <w:tcW w:w="0" w:type="auto"/>
                <w:tcBorders>
                  <w:top w:val="nil"/>
                  <w:left w:val="nil"/>
                  <w:bottom w:val="nil"/>
                  <w:right w:val="nil"/>
                </w:tcBorders>
                <w:shd w:val="clear" w:color="auto" w:fill="auto"/>
                <w:noWrap/>
                <w:vAlign w:val="bottom"/>
                <w:hideMark/>
              </w:tcPr>
            </w:tcPrChange>
          </w:tcPr>
          <w:p w14:paraId="16CB9914" w14:textId="77777777" w:rsidR="0009723C" w:rsidRPr="0009723C" w:rsidRDefault="0009723C" w:rsidP="0009723C">
            <w:pPr>
              <w:rPr>
                <w:ins w:id="1245" w:author="Microsoft Office User" w:date="2018-12-16T18:33:00Z"/>
                <w:rFonts w:ascii="Calibri" w:hAnsi="Calibri" w:cs="Calibri"/>
                <w:color w:val="000000"/>
              </w:rPr>
            </w:pPr>
            <w:ins w:id="1246" w:author="Microsoft Office User" w:date="2018-12-16T18:33:00Z">
              <w:r w:rsidRPr="0009723C">
                <w:rPr>
                  <w:rFonts w:ascii="Calibri" w:hAnsi="Calibri" w:cs="Calibri"/>
                  <w:color w:val="000000"/>
                </w:rPr>
                <w:t>-0.128/0.122</w:t>
              </w:r>
            </w:ins>
          </w:p>
        </w:tc>
        <w:tc>
          <w:tcPr>
            <w:tcW w:w="513" w:type="pct"/>
            <w:tcBorders>
              <w:top w:val="nil"/>
              <w:left w:val="nil"/>
              <w:bottom w:val="nil"/>
              <w:right w:val="nil"/>
            </w:tcBorders>
            <w:shd w:val="clear" w:color="auto" w:fill="auto"/>
            <w:noWrap/>
            <w:vAlign w:val="bottom"/>
            <w:hideMark/>
            <w:tcPrChange w:id="1247" w:author="Microsoft Office User" w:date="2018-12-16T18:34:00Z">
              <w:tcPr>
                <w:tcW w:w="0" w:type="auto"/>
                <w:tcBorders>
                  <w:top w:val="nil"/>
                  <w:left w:val="nil"/>
                  <w:bottom w:val="nil"/>
                  <w:right w:val="nil"/>
                </w:tcBorders>
                <w:shd w:val="clear" w:color="auto" w:fill="auto"/>
                <w:noWrap/>
                <w:vAlign w:val="bottom"/>
                <w:hideMark/>
              </w:tcPr>
            </w:tcPrChange>
          </w:tcPr>
          <w:p w14:paraId="1BBC6305" w14:textId="77777777" w:rsidR="0009723C" w:rsidRPr="0009723C" w:rsidRDefault="0009723C" w:rsidP="0009723C">
            <w:pPr>
              <w:rPr>
                <w:ins w:id="1248" w:author="Microsoft Office User" w:date="2018-12-16T18:33:00Z"/>
                <w:rFonts w:ascii="Calibri" w:hAnsi="Calibri" w:cs="Calibri"/>
                <w:color w:val="000000"/>
              </w:rPr>
            </w:pPr>
          </w:p>
        </w:tc>
      </w:tr>
      <w:tr w:rsidR="0009723C" w:rsidRPr="0009723C" w14:paraId="715140A4" w14:textId="77777777" w:rsidTr="0009723C">
        <w:tblPrEx>
          <w:tblW w:w="5000" w:type="pct"/>
          <w:tblCellMar>
            <w:left w:w="70" w:type="dxa"/>
            <w:right w:w="70" w:type="dxa"/>
          </w:tblCellMar>
          <w:tblPrExChange w:id="1249" w:author="Microsoft Office User" w:date="2018-12-16T18:34:00Z">
            <w:tblPrEx>
              <w:tblW w:w="0" w:type="auto"/>
              <w:tblCellMar>
                <w:left w:w="70" w:type="dxa"/>
                <w:right w:w="70" w:type="dxa"/>
              </w:tblCellMar>
            </w:tblPrEx>
          </w:tblPrExChange>
        </w:tblPrEx>
        <w:trPr>
          <w:trHeight w:val="320"/>
          <w:ins w:id="1250" w:author="Microsoft Office User" w:date="2018-12-16T18:33:00Z"/>
          <w:trPrChange w:id="1251"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252" w:author="Microsoft Office User" w:date="2018-12-16T18:34:00Z">
              <w:tcPr>
                <w:tcW w:w="0" w:type="auto"/>
                <w:tcBorders>
                  <w:top w:val="nil"/>
                  <w:left w:val="nil"/>
                  <w:bottom w:val="nil"/>
                  <w:right w:val="nil"/>
                </w:tcBorders>
                <w:shd w:val="clear" w:color="auto" w:fill="auto"/>
                <w:noWrap/>
                <w:vAlign w:val="bottom"/>
                <w:hideMark/>
              </w:tcPr>
            </w:tcPrChange>
          </w:tcPr>
          <w:p w14:paraId="2680B742" w14:textId="77777777" w:rsidR="0009723C" w:rsidRPr="0009723C" w:rsidRDefault="0009723C" w:rsidP="0009723C">
            <w:pPr>
              <w:rPr>
                <w:ins w:id="1253" w:author="Microsoft Office User" w:date="2018-12-16T18:33:00Z"/>
                <w:rFonts w:ascii="Calibri" w:hAnsi="Calibri" w:cs="Calibri"/>
                <w:color w:val="000000"/>
              </w:rPr>
            </w:pPr>
            <w:ins w:id="1254" w:author="Microsoft Office User" w:date="2018-12-16T18:33:00Z">
              <w:r w:rsidRPr="0009723C">
                <w:rPr>
                  <w:rFonts w:ascii="Calibri" w:hAnsi="Calibri" w:cs="Calibri"/>
                  <w:color w:val="000000"/>
                </w:rPr>
                <w:t>O5</w:t>
              </w:r>
            </w:ins>
          </w:p>
        </w:tc>
        <w:tc>
          <w:tcPr>
            <w:tcW w:w="471" w:type="pct"/>
            <w:tcBorders>
              <w:top w:val="nil"/>
              <w:left w:val="nil"/>
              <w:bottom w:val="nil"/>
              <w:right w:val="nil"/>
            </w:tcBorders>
            <w:shd w:val="clear" w:color="auto" w:fill="auto"/>
            <w:noWrap/>
            <w:vAlign w:val="bottom"/>
            <w:hideMark/>
            <w:tcPrChange w:id="1255" w:author="Microsoft Office User" w:date="2018-12-16T18:34:00Z">
              <w:tcPr>
                <w:tcW w:w="0" w:type="auto"/>
                <w:tcBorders>
                  <w:top w:val="nil"/>
                  <w:left w:val="nil"/>
                  <w:bottom w:val="nil"/>
                  <w:right w:val="nil"/>
                </w:tcBorders>
                <w:shd w:val="clear" w:color="auto" w:fill="auto"/>
                <w:noWrap/>
                <w:vAlign w:val="bottom"/>
                <w:hideMark/>
              </w:tcPr>
            </w:tcPrChange>
          </w:tcPr>
          <w:p w14:paraId="33031C1F" w14:textId="77777777" w:rsidR="0009723C" w:rsidRPr="0009723C" w:rsidRDefault="0009723C" w:rsidP="0009723C">
            <w:pPr>
              <w:rPr>
                <w:ins w:id="1256" w:author="Microsoft Office User" w:date="2018-12-16T18:33:00Z"/>
                <w:rFonts w:ascii="Calibri" w:hAnsi="Calibri" w:cs="Calibri"/>
                <w:color w:val="000000"/>
              </w:rPr>
            </w:pPr>
            <w:ins w:id="1257" w:author="Microsoft Office User" w:date="2018-12-16T18:33:00Z">
              <w:r w:rsidRPr="0009723C">
                <w:rPr>
                  <w:rFonts w:ascii="Calibri" w:hAnsi="Calibri" w:cs="Calibri"/>
                  <w:color w:val="000000"/>
                </w:rPr>
                <w:t>0.039</w:t>
              </w:r>
            </w:ins>
          </w:p>
        </w:tc>
        <w:tc>
          <w:tcPr>
            <w:tcW w:w="304" w:type="pct"/>
            <w:tcBorders>
              <w:top w:val="nil"/>
              <w:left w:val="nil"/>
              <w:bottom w:val="nil"/>
              <w:right w:val="nil"/>
            </w:tcBorders>
            <w:shd w:val="clear" w:color="auto" w:fill="auto"/>
            <w:noWrap/>
            <w:vAlign w:val="bottom"/>
            <w:hideMark/>
            <w:tcPrChange w:id="1258" w:author="Microsoft Office User" w:date="2018-12-16T18:34:00Z">
              <w:tcPr>
                <w:tcW w:w="0" w:type="auto"/>
                <w:tcBorders>
                  <w:top w:val="nil"/>
                  <w:left w:val="nil"/>
                  <w:bottom w:val="nil"/>
                  <w:right w:val="nil"/>
                </w:tcBorders>
                <w:shd w:val="clear" w:color="auto" w:fill="auto"/>
                <w:noWrap/>
                <w:vAlign w:val="bottom"/>
                <w:hideMark/>
              </w:tcPr>
            </w:tcPrChange>
          </w:tcPr>
          <w:p w14:paraId="195A8D22" w14:textId="77777777" w:rsidR="0009723C" w:rsidRPr="0009723C" w:rsidRDefault="0009723C" w:rsidP="0009723C">
            <w:pPr>
              <w:rPr>
                <w:ins w:id="1259" w:author="Microsoft Office User" w:date="2018-12-16T18:33:00Z"/>
                <w:rFonts w:ascii="Calibri" w:hAnsi="Calibri" w:cs="Calibri"/>
                <w:color w:val="000000"/>
              </w:rPr>
            </w:pPr>
            <w:ins w:id="1260" w:author="Microsoft Office User" w:date="2018-12-16T18:33:00Z">
              <w:r w:rsidRPr="0009723C">
                <w:rPr>
                  <w:rFonts w:ascii="Calibri" w:hAnsi="Calibri" w:cs="Calibri"/>
                  <w:color w:val="000000"/>
                </w:rPr>
                <w:t>-0.098</w:t>
              </w:r>
            </w:ins>
          </w:p>
        </w:tc>
        <w:tc>
          <w:tcPr>
            <w:tcW w:w="388" w:type="pct"/>
            <w:tcBorders>
              <w:top w:val="nil"/>
              <w:left w:val="nil"/>
              <w:bottom w:val="nil"/>
              <w:right w:val="nil"/>
            </w:tcBorders>
            <w:shd w:val="clear" w:color="auto" w:fill="auto"/>
            <w:noWrap/>
            <w:vAlign w:val="bottom"/>
            <w:hideMark/>
            <w:tcPrChange w:id="1261" w:author="Microsoft Office User" w:date="2018-12-16T18:34:00Z">
              <w:tcPr>
                <w:tcW w:w="0" w:type="auto"/>
                <w:tcBorders>
                  <w:top w:val="nil"/>
                  <w:left w:val="nil"/>
                  <w:bottom w:val="nil"/>
                  <w:right w:val="nil"/>
                </w:tcBorders>
                <w:shd w:val="clear" w:color="auto" w:fill="auto"/>
                <w:noWrap/>
                <w:vAlign w:val="bottom"/>
                <w:hideMark/>
              </w:tcPr>
            </w:tcPrChange>
          </w:tcPr>
          <w:p w14:paraId="41E509D9" w14:textId="77777777" w:rsidR="0009723C" w:rsidRPr="0009723C" w:rsidRDefault="0009723C" w:rsidP="0009723C">
            <w:pPr>
              <w:rPr>
                <w:ins w:id="1262"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263" w:author="Microsoft Office User" w:date="2018-12-16T18:34:00Z">
              <w:tcPr>
                <w:tcW w:w="0" w:type="auto"/>
                <w:tcBorders>
                  <w:top w:val="nil"/>
                  <w:left w:val="nil"/>
                  <w:bottom w:val="nil"/>
                  <w:right w:val="nil"/>
                </w:tcBorders>
                <w:shd w:val="clear" w:color="auto" w:fill="auto"/>
                <w:noWrap/>
                <w:vAlign w:val="bottom"/>
                <w:hideMark/>
              </w:tcPr>
            </w:tcPrChange>
          </w:tcPr>
          <w:p w14:paraId="0AB7A207" w14:textId="77777777" w:rsidR="0009723C" w:rsidRPr="0009723C" w:rsidRDefault="0009723C" w:rsidP="0009723C">
            <w:pPr>
              <w:rPr>
                <w:ins w:id="1264" w:author="Microsoft Office User" w:date="2018-12-16T18:33:00Z"/>
                <w:rFonts w:ascii="Calibri" w:hAnsi="Calibri" w:cs="Calibri"/>
                <w:color w:val="000000"/>
              </w:rPr>
            </w:pPr>
            <w:ins w:id="1265" w:author="Microsoft Office User" w:date="2018-12-16T18:33:00Z">
              <w:r w:rsidRPr="0009723C">
                <w:rPr>
                  <w:rFonts w:ascii="Calibri" w:hAnsi="Calibri" w:cs="Calibri"/>
                  <w:color w:val="000000"/>
                </w:rPr>
                <w:t>0.041/0.107</w:t>
              </w:r>
            </w:ins>
          </w:p>
        </w:tc>
        <w:tc>
          <w:tcPr>
            <w:tcW w:w="567" w:type="pct"/>
            <w:tcBorders>
              <w:top w:val="nil"/>
              <w:left w:val="nil"/>
              <w:bottom w:val="nil"/>
              <w:right w:val="nil"/>
            </w:tcBorders>
            <w:shd w:val="clear" w:color="auto" w:fill="auto"/>
            <w:noWrap/>
            <w:vAlign w:val="bottom"/>
            <w:hideMark/>
            <w:tcPrChange w:id="1266" w:author="Microsoft Office User" w:date="2018-12-16T18:34:00Z">
              <w:tcPr>
                <w:tcW w:w="0" w:type="auto"/>
                <w:tcBorders>
                  <w:top w:val="nil"/>
                  <w:left w:val="nil"/>
                  <w:bottom w:val="nil"/>
                  <w:right w:val="nil"/>
                </w:tcBorders>
                <w:shd w:val="clear" w:color="auto" w:fill="auto"/>
                <w:noWrap/>
                <w:vAlign w:val="bottom"/>
                <w:hideMark/>
              </w:tcPr>
            </w:tcPrChange>
          </w:tcPr>
          <w:p w14:paraId="41CF9200" w14:textId="77777777" w:rsidR="0009723C" w:rsidRPr="0009723C" w:rsidRDefault="0009723C" w:rsidP="0009723C">
            <w:pPr>
              <w:rPr>
                <w:ins w:id="1267" w:author="Microsoft Office User" w:date="2018-12-16T18:33:00Z"/>
                <w:rFonts w:ascii="Calibri" w:hAnsi="Calibri" w:cs="Calibri"/>
                <w:color w:val="000000"/>
              </w:rPr>
            </w:pPr>
            <w:ins w:id="1268" w:author="Microsoft Office User" w:date="2018-12-16T18:33:00Z">
              <w:r w:rsidRPr="0009723C">
                <w:rPr>
                  <w:rFonts w:ascii="Calibri" w:hAnsi="Calibri" w:cs="Calibri"/>
                  <w:color w:val="000000"/>
                </w:rPr>
                <w:t>-0.069/0.159</w:t>
              </w:r>
            </w:ins>
          </w:p>
        </w:tc>
        <w:tc>
          <w:tcPr>
            <w:tcW w:w="540" w:type="pct"/>
            <w:tcBorders>
              <w:top w:val="nil"/>
              <w:left w:val="nil"/>
              <w:bottom w:val="nil"/>
              <w:right w:val="nil"/>
            </w:tcBorders>
            <w:shd w:val="clear" w:color="auto" w:fill="auto"/>
            <w:noWrap/>
            <w:vAlign w:val="bottom"/>
            <w:hideMark/>
            <w:tcPrChange w:id="1269" w:author="Microsoft Office User" w:date="2018-12-16T18:34:00Z">
              <w:tcPr>
                <w:tcW w:w="0" w:type="auto"/>
                <w:tcBorders>
                  <w:top w:val="nil"/>
                  <w:left w:val="nil"/>
                  <w:bottom w:val="nil"/>
                  <w:right w:val="nil"/>
                </w:tcBorders>
                <w:shd w:val="clear" w:color="auto" w:fill="auto"/>
                <w:noWrap/>
                <w:vAlign w:val="bottom"/>
                <w:hideMark/>
              </w:tcPr>
            </w:tcPrChange>
          </w:tcPr>
          <w:p w14:paraId="5320F153" w14:textId="77777777" w:rsidR="0009723C" w:rsidRPr="0009723C" w:rsidRDefault="0009723C" w:rsidP="0009723C">
            <w:pPr>
              <w:rPr>
                <w:ins w:id="1270"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271" w:author="Microsoft Office User" w:date="2018-12-16T18:34:00Z">
              <w:tcPr>
                <w:tcW w:w="0" w:type="auto"/>
                <w:tcBorders>
                  <w:top w:val="nil"/>
                  <w:left w:val="nil"/>
                  <w:bottom w:val="nil"/>
                  <w:right w:val="nil"/>
                </w:tcBorders>
                <w:shd w:val="clear" w:color="auto" w:fill="auto"/>
                <w:noWrap/>
                <w:vAlign w:val="bottom"/>
                <w:hideMark/>
              </w:tcPr>
            </w:tcPrChange>
          </w:tcPr>
          <w:p w14:paraId="31D6E980" w14:textId="77777777" w:rsidR="0009723C" w:rsidRPr="0009723C" w:rsidRDefault="0009723C" w:rsidP="0009723C">
            <w:pPr>
              <w:rPr>
                <w:ins w:id="1272" w:author="Microsoft Office User" w:date="2018-12-16T18:33:00Z"/>
                <w:rFonts w:ascii="Calibri" w:hAnsi="Calibri" w:cs="Calibri"/>
                <w:color w:val="000000"/>
              </w:rPr>
            </w:pPr>
            <w:ins w:id="1273" w:author="Microsoft Office User" w:date="2018-12-16T18:33:00Z">
              <w:r w:rsidRPr="0009723C">
                <w:rPr>
                  <w:rFonts w:ascii="Calibri" w:hAnsi="Calibri" w:cs="Calibri"/>
                  <w:color w:val="000000"/>
                </w:rPr>
                <w:t>-0.068/0.071</w:t>
              </w:r>
            </w:ins>
          </w:p>
        </w:tc>
        <w:tc>
          <w:tcPr>
            <w:tcW w:w="540" w:type="pct"/>
            <w:tcBorders>
              <w:top w:val="nil"/>
              <w:left w:val="nil"/>
              <w:bottom w:val="nil"/>
              <w:right w:val="nil"/>
            </w:tcBorders>
            <w:shd w:val="clear" w:color="auto" w:fill="auto"/>
            <w:noWrap/>
            <w:vAlign w:val="bottom"/>
            <w:hideMark/>
            <w:tcPrChange w:id="1274" w:author="Microsoft Office User" w:date="2018-12-16T18:34:00Z">
              <w:tcPr>
                <w:tcW w:w="0" w:type="auto"/>
                <w:tcBorders>
                  <w:top w:val="nil"/>
                  <w:left w:val="nil"/>
                  <w:bottom w:val="nil"/>
                  <w:right w:val="nil"/>
                </w:tcBorders>
                <w:shd w:val="clear" w:color="auto" w:fill="auto"/>
                <w:noWrap/>
                <w:vAlign w:val="bottom"/>
                <w:hideMark/>
              </w:tcPr>
            </w:tcPrChange>
          </w:tcPr>
          <w:p w14:paraId="1CC8A001" w14:textId="77777777" w:rsidR="0009723C" w:rsidRPr="0009723C" w:rsidRDefault="0009723C" w:rsidP="0009723C">
            <w:pPr>
              <w:rPr>
                <w:ins w:id="1275" w:author="Microsoft Office User" w:date="2018-12-16T18:33:00Z"/>
                <w:rFonts w:ascii="Calibri" w:hAnsi="Calibri" w:cs="Calibri"/>
                <w:color w:val="000000"/>
              </w:rPr>
            </w:pPr>
            <w:ins w:id="1276" w:author="Microsoft Office User" w:date="2018-12-16T18:33:00Z">
              <w:r w:rsidRPr="0009723C">
                <w:rPr>
                  <w:rFonts w:ascii="Calibri" w:hAnsi="Calibri" w:cs="Calibri"/>
                  <w:color w:val="000000"/>
                </w:rPr>
                <w:t>0.078/-0.064</w:t>
              </w:r>
            </w:ins>
          </w:p>
        </w:tc>
        <w:tc>
          <w:tcPr>
            <w:tcW w:w="513" w:type="pct"/>
            <w:tcBorders>
              <w:top w:val="nil"/>
              <w:left w:val="nil"/>
              <w:bottom w:val="nil"/>
              <w:right w:val="nil"/>
            </w:tcBorders>
            <w:shd w:val="clear" w:color="auto" w:fill="auto"/>
            <w:noWrap/>
            <w:vAlign w:val="bottom"/>
            <w:hideMark/>
            <w:tcPrChange w:id="1277" w:author="Microsoft Office User" w:date="2018-12-16T18:34:00Z">
              <w:tcPr>
                <w:tcW w:w="0" w:type="auto"/>
                <w:tcBorders>
                  <w:top w:val="nil"/>
                  <w:left w:val="nil"/>
                  <w:bottom w:val="nil"/>
                  <w:right w:val="nil"/>
                </w:tcBorders>
                <w:shd w:val="clear" w:color="auto" w:fill="auto"/>
                <w:noWrap/>
                <w:vAlign w:val="bottom"/>
                <w:hideMark/>
              </w:tcPr>
            </w:tcPrChange>
          </w:tcPr>
          <w:p w14:paraId="57AF0B4C" w14:textId="77777777" w:rsidR="0009723C" w:rsidRPr="0009723C" w:rsidRDefault="0009723C" w:rsidP="0009723C">
            <w:pPr>
              <w:rPr>
                <w:ins w:id="1278" w:author="Microsoft Office User" w:date="2018-12-16T18:33:00Z"/>
                <w:rFonts w:ascii="Calibri" w:hAnsi="Calibri" w:cs="Calibri"/>
                <w:color w:val="000000"/>
              </w:rPr>
            </w:pPr>
          </w:p>
        </w:tc>
      </w:tr>
      <w:tr w:rsidR="0009723C" w:rsidRPr="0009723C" w14:paraId="412AEBB7" w14:textId="77777777" w:rsidTr="0009723C">
        <w:tblPrEx>
          <w:tblW w:w="5000" w:type="pct"/>
          <w:tblCellMar>
            <w:left w:w="70" w:type="dxa"/>
            <w:right w:w="70" w:type="dxa"/>
          </w:tblCellMar>
          <w:tblPrExChange w:id="1279" w:author="Microsoft Office User" w:date="2018-12-16T18:34:00Z">
            <w:tblPrEx>
              <w:tblW w:w="0" w:type="auto"/>
              <w:tblCellMar>
                <w:left w:w="70" w:type="dxa"/>
                <w:right w:w="70" w:type="dxa"/>
              </w:tblCellMar>
            </w:tblPrEx>
          </w:tblPrExChange>
        </w:tblPrEx>
        <w:trPr>
          <w:trHeight w:val="320"/>
          <w:ins w:id="1280" w:author="Microsoft Office User" w:date="2018-12-16T18:33:00Z"/>
          <w:trPrChange w:id="1281"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282" w:author="Microsoft Office User" w:date="2018-12-16T18:34:00Z">
              <w:tcPr>
                <w:tcW w:w="0" w:type="auto"/>
                <w:tcBorders>
                  <w:top w:val="nil"/>
                  <w:left w:val="nil"/>
                  <w:bottom w:val="nil"/>
                  <w:right w:val="nil"/>
                </w:tcBorders>
                <w:shd w:val="clear" w:color="auto" w:fill="auto"/>
                <w:noWrap/>
                <w:vAlign w:val="bottom"/>
                <w:hideMark/>
              </w:tcPr>
            </w:tcPrChange>
          </w:tcPr>
          <w:p w14:paraId="5529D235" w14:textId="77777777" w:rsidR="0009723C" w:rsidRPr="0009723C" w:rsidRDefault="0009723C" w:rsidP="0009723C">
            <w:pPr>
              <w:rPr>
                <w:ins w:id="1283" w:author="Microsoft Office User" w:date="2018-12-16T18:33:00Z"/>
                <w:rFonts w:ascii="Calibri" w:hAnsi="Calibri" w:cs="Calibri"/>
                <w:color w:val="000000"/>
              </w:rPr>
            </w:pPr>
            <w:ins w:id="1284" w:author="Microsoft Office User" w:date="2018-12-16T18:33:00Z">
              <w:r w:rsidRPr="0009723C">
                <w:rPr>
                  <w:rFonts w:ascii="Calibri" w:hAnsi="Calibri" w:cs="Calibri"/>
                  <w:color w:val="000000"/>
                </w:rPr>
                <w:t>O6</w:t>
              </w:r>
            </w:ins>
          </w:p>
        </w:tc>
        <w:tc>
          <w:tcPr>
            <w:tcW w:w="471" w:type="pct"/>
            <w:tcBorders>
              <w:top w:val="nil"/>
              <w:left w:val="nil"/>
              <w:bottom w:val="nil"/>
              <w:right w:val="nil"/>
            </w:tcBorders>
            <w:shd w:val="clear" w:color="auto" w:fill="auto"/>
            <w:noWrap/>
            <w:vAlign w:val="bottom"/>
            <w:hideMark/>
            <w:tcPrChange w:id="1285" w:author="Microsoft Office User" w:date="2018-12-16T18:34:00Z">
              <w:tcPr>
                <w:tcW w:w="0" w:type="auto"/>
                <w:tcBorders>
                  <w:top w:val="nil"/>
                  <w:left w:val="nil"/>
                  <w:bottom w:val="nil"/>
                  <w:right w:val="nil"/>
                </w:tcBorders>
                <w:shd w:val="clear" w:color="auto" w:fill="auto"/>
                <w:noWrap/>
                <w:vAlign w:val="bottom"/>
                <w:hideMark/>
              </w:tcPr>
            </w:tcPrChange>
          </w:tcPr>
          <w:p w14:paraId="40721432" w14:textId="77777777" w:rsidR="0009723C" w:rsidRPr="0009723C" w:rsidRDefault="0009723C" w:rsidP="0009723C">
            <w:pPr>
              <w:rPr>
                <w:ins w:id="1286" w:author="Microsoft Office User" w:date="2018-12-16T18:33:00Z"/>
                <w:rFonts w:ascii="Calibri" w:hAnsi="Calibri" w:cs="Calibri"/>
                <w:color w:val="000000"/>
              </w:rPr>
            </w:pPr>
            <w:ins w:id="1287" w:author="Microsoft Office User" w:date="2018-12-16T18:33:00Z">
              <w:r w:rsidRPr="0009723C">
                <w:rPr>
                  <w:rFonts w:ascii="Calibri" w:hAnsi="Calibri" w:cs="Calibri"/>
                  <w:color w:val="000000"/>
                </w:rPr>
                <w:t>0.134</w:t>
              </w:r>
            </w:ins>
          </w:p>
        </w:tc>
        <w:tc>
          <w:tcPr>
            <w:tcW w:w="304" w:type="pct"/>
            <w:tcBorders>
              <w:top w:val="nil"/>
              <w:left w:val="nil"/>
              <w:bottom w:val="nil"/>
              <w:right w:val="nil"/>
            </w:tcBorders>
            <w:shd w:val="clear" w:color="auto" w:fill="auto"/>
            <w:noWrap/>
            <w:vAlign w:val="bottom"/>
            <w:hideMark/>
            <w:tcPrChange w:id="1288" w:author="Microsoft Office User" w:date="2018-12-16T18:34:00Z">
              <w:tcPr>
                <w:tcW w:w="0" w:type="auto"/>
                <w:tcBorders>
                  <w:top w:val="nil"/>
                  <w:left w:val="nil"/>
                  <w:bottom w:val="nil"/>
                  <w:right w:val="nil"/>
                </w:tcBorders>
                <w:shd w:val="clear" w:color="auto" w:fill="auto"/>
                <w:noWrap/>
                <w:vAlign w:val="bottom"/>
                <w:hideMark/>
              </w:tcPr>
            </w:tcPrChange>
          </w:tcPr>
          <w:p w14:paraId="737D8CF1" w14:textId="77777777" w:rsidR="0009723C" w:rsidRPr="0009723C" w:rsidRDefault="0009723C" w:rsidP="0009723C">
            <w:pPr>
              <w:rPr>
                <w:ins w:id="1289" w:author="Microsoft Office User" w:date="2018-12-16T18:33:00Z"/>
                <w:rFonts w:ascii="Calibri" w:hAnsi="Calibri" w:cs="Calibri"/>
                <w:color w:val="000000"/>
              </w:rPr>
            </w:pPr>
            <w:ins w:id="1290" w:author="Microsoft Office User" w:date="2018-12-16T18:33:00Z">
              <w:r w:rsidRPr="0009723C">
                <w:rPr>
                  <w:rFonts w:ascii="Calibri" w:hAnsi="Calibri" w:cs="Calibri"/>
                  <w:color w:val="000000"/>
                </w:rPr>
                <w:t>-0.057</w:t>
              </w:r>
            </w:ins>
          </w:p>
        </w:tc>
        <w:tc>
          <w:tcPr>
            <w:tcW w:w="388" w:type="pct"/>
            <w:tcBorders>
              <w:top w:val="nil"/>
              <w:left w:val="nil"/>
              <w:bottom w:val="nil"/>
              <w:right w:val="nil"/>
            </w:tcBorders>
            <w:shd w:val="clear" w:color="auto" w:fill="auto"/>
            <w:noWrap/>
            <w:vAlign w:val="bottom"/>
            <w:hideMark/>
            <w:tcPrChange w:id="1291" w:author="Microsoft Office User" w:date="2018-12-16T18:34:00Z">
              <w:tcPr>
                <w:tcW w:w="0" w:type="auto"/>
                <w:tcBorders>
                  <w:top w:val="nil"/>
                  <w:left w:val="nil"/>
                  <w:bottom w:val="nil"/>
                  <w:right w:val="nil"/>
                </w:tcBorders>
                <w:shd w:val="clear" w:color="auto" w:fill="auto"/>
                <w:noWrap/>
                <w:vAlign w:val="bottom"/>
                <w:hideMark/>
              </w:tcPr>
            </w:tcPrChange>
          </w:tcPr>
          <w:p w14:paraId="3294DE08" w14:textId="77777777" w:rsidR="0009723C" w:rsidRPr="0009723C" w:rsidRDefault="0009723C" w:rsidP="0009723C">
            <w:pPr>
              <w:rPr>
                <w:ins w:id="1292"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293" w:author="Microsoft Office User" w:date="2018-12-16T18:34:00Z">
              <w:tcPr>
                <w:tcW w:w="0" w:type="auto"/>
                <w:tcBorders>
                  <w:top w:val="nil"/>
                  <w:left w:val="nil"/>
                  <w:bottom w:val="nil"/>
                  <w:right w:val="nil"/>
                </w:tcBorders>
                <w:shd w:val="clear" w:color="auto" w:fill="auto"/>
                <w:noWrap/>
                <w:vAlign w:val="bottom"/>
                <w:hideMark/>
              </w:tcPr>
            </w:tcPrChange>
          </w:tcPr>
          <w:p w14:paraId="1416A2B7" w14:textId="77777777" w:rsidR="0009723C" w:rsidRPr="0009723C" w:rsidRDefault="0009723C" w:rsidP="0009723C">
            <w:pPr>
              <w:rPr>
                <w:ins w:id="1294" w:author="Microsoft Office User" w:date="2018-12-16T18:33:00Z"/>
                <w:rFonts w:ascii="Calibri" w:hAnsi="Calibri" w:cs="Calibri"/>
                <w:color w:val="000000"/>
              </w:rPr>
            </w:pPr>
            <w:ins w:id="1295" w:author="Microsoft Office User" w:date="2018-12-16T18:33:00Z">
              <w:r w:rsidRPr="0009723C">
                <w:rPr>
                  <w:rFonts w:ascii="Calibri" w:hAnsi="Calibri" w:cs="Calibri"/>
                  <w:color w:val="000000"/>
                </w:rPr>
                <w:t>0.1/0.008</w:t>
              </w:r>
            </w:ins>
          </w:p>
        </w:tc>
        <w:tc>
          <w:tcPr>
            <w:tcW w:w="567" w:type="pct"/>
            <w:tcBorders>
              <w:top w:val="nil"/>
              <w:left w:val="nil"/>
              <w:bottom w:val="nil"/>
              <w:right w:val="nil"/>
            </w:tcBorders>
            <w:shd w:val="clear" w:color="auto" w:fill="auto"/>
            <w:noWrap/>
            <w:vAlign w:val="bottom"/>
            <w:hideMark/>
            <w:tcPrChange w:id="1296" w:author="Microsoft Office User" w:date="2018-12-16T18:34:00Z">
              <w:tcPr>
                <w:tcW w:w="0" w:type="auto"/>
                <w:tcBorders>
                  <w:top w:val="nil"/>
                  <w:left w:val="nil"/>
                  <w:bottom w:val="nil"/>
                  <w:right w:val="nil"/>
                </w:tcBorders>
                <w:shd w:val="clear" w:color="auto" w:fill="auto"/>
                <w:noWrap/>
                <w:vAlign w:val="bottom"/>
                <w:hideMark/>
              </w:tcPr>
            </w:tcPrChange>
          </w:tcPr>
          <w:p w14:paraId="436CF6BC" w14:textId="77777777" w:rsidR="0009723C" w:rsidRPr="0009723C" w:rsidRDefault="0009723C" w:rsidP="0009723C">
            <w:pPr>
              <w:rPr>
                <w:ins w:id="1297" w:author="Microsoft Office User" w:date="2018-12-16T18:33:00Z"/>
                <w:rFonts w:ascii="Calibri" w:hAnsi="Calibri" w:cs="Calibri"/>
                <w:color w:val="000000"/>
              </w:rPr>
            </w:pPr>
            <w:ins w:id="1298" w:author="Microsoft Office User" w:date="2018-12-16T18:33:00Z">
              <w:r w:rsidRPr="0009723C">
                <w:rPr>
                  <w:rFonts w:ascii="Calibri" w:hAnsi="Calibri" w:cs="Calibri"/>
                  <w:color w:val="000000"/>
                </w:rPr>
                <w:t>0/-0.015</w:t>
              </w:r>
            </w:ins>
          </w:p>
        </w:tc>
        <w:tc>
          <w:tcPr>
            <w:tcW w:w="540" w:type="pct"/>
            <w:tcBorders>
              <w:top w:val="nil"/>
              <w:left w:val="nil"/>
              <w:bottom w:val="nil"/>
              <w:right w:val="nil"/>
            </w:tcBorders>
            <w:shd w:val="clear" w:color="auto" w:fill="auto"/>
            <w:noWrap/>
            <w:vAlign w:val="bottom"/>
            <w:hideMark/>
            <w:tcPrChange w:id="1299" w:author="Microsoft Office User" w:date="2018-12-16T18:34:00Z">
              <w:tcPr>
                <w:tcW w:w="0" w:type="auto"/>
                <w:tcBorders>
                  <w:top w:val="nil"/>
                  <w:left w:val="nil"/>
                  <w:bottom w:val="nil"/>
                  <w:right w:val="nil"/>
                </w:tcBorders>
                <w:shd w:val="clear" w:color="auto" w:fill="auto"/>
                <w:noWrap/>
                <w:vAlign w:val="bottom"/>
                <w:hideMark/>
              </w:tcPr>
            </w:tcPrChange>
          </w:tcPr>
          <w:p w14:paraId="4642633D" w14:textId="77777777" w:rsidR="0009723C" w:rsidRPr="0009723C" w:rsidRDefault="0009723C" w:rsidP="0009723C">
            <w:pPr>
              <w:rPr>
                <w:ins w:id="1300"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301" w:author="Microsoft Office User" w:date="2018-12-16T18:34:00Z">
              <w:tcPr>
                <w:tcW w:w="0" w:type="auto"/>
                <w:tcBorders>
                  <w:top w:val="nil"/>
                  <w:left w:val="nil"/>
                  <w:bottom w:val="nil"/>
                  <w:right w:val="nil"/>
                </w:tcBorders>
                <w:shd w:val="clear" w:color="auto" w:fill="auto"/>
                <w:noWrap/>
                <w:vAlign w:val="bottom"/>
                <w:hideMark/>
              </w:tcPr>
            </w:tcPrChange>
          </w:tcPr>
          <w:p w14:paraId="7BE5E5EF" w14:textId="77777777" w:rsidR="0009723C" w:rsidRPr="0009723C" w:rsidRDefault="0009723C" w:rsidP="0009723C">
            <w:pPr>
              <w:rPr>
                <w:ins w:id="1302" w:author="Microsoft Office User" w:date="2018-12-16T18:33:00Z"/>
                <w:rFonts w:ascii="Calibri" w:hAnsi="Calibri" w:cs="Calibri"/>
                <w:color w:val="000000"/>
              </w:rPr>
            </w:pPr>
            <w:ins w:id="1303" w:author="Microsoft Office User" w:date="2018-12-16T18:33:00Z">
              <w:r w:rsidRPr="0009723C">
                <w:rPr>
                  <w:rFonts w:ascii="Calibri" w:hAnsi="Calibri" w:cs="Calibri"/>
                  <w:color w:val="000000"/>
                </w:rPr>
                <w:t>-0.199/0.203</w:t>
              </w:r>
            </w:ins>
          </w:p>
        </w:tc>
        <w:tc>
          <w:tcPr>
            <w:tcW w:w="540" w:type="pct"/>
            <w:tcBorders>
              <w:top w:val="nil"/>
              <w:left w:val="nil"/>
              <w:bottom w:val="nil"/>
              <w:right w:val="nil"/>
            </w:tcBorders>
            <w:shd w:val="clear" w:color="auto" w:fill="auto"/>
            <w:noWrap/>
            <w:vAlign w:val="bottom"/>
            <w:hideMark/>
            <w:tcPrChange w:id="1304" w:author="Microsoft Office User" w:date="2018-12-16T18:34:00Z">
              <w:tcPr>
                <w:tcW w:w="0" w:type="auto"/>
                <w:tcBorders>
                  <w:top w:val="nil"/>
                  <w:left w:val="nil"/>
                  <w:bottom w:val="nil"/>
                  <w:right w:val="nil"/>
                </w:tcBorders>
                <w:shd w:val="clear" w:color="auto" w:fill="auto"/>
                <w:noWrap/>
                <w:vAlign w:val="bottom"/>
                <w:hideMark/>
              </w:tcPr>
            </w:tcPrChange>
          </w:tcPr>
          <w:p w14:paraId="3DB30CAB" w14:textId="77777777" w:rsidR="0009723C" w:rsidRPr="0009723C" w:rsidRDefault="0009723C" w:rsidP="0009723C">
            <w:pPr>
              <w:rPr>
                <w:ins w:id="1305" w:author="Microsoft Office User" w:date="2018-12-16T18:33:00Z"/>
                <w:rFonts w:ascii="Calibri" w:hAnsi="Calibri" w:cs="Calibri"/>
                <w:color w:val="000000"/>
              </w:rPr>
            </w:pPr>
            <w:ins w:id="1306" w:author="Microsoft Office User" w:date="2018-12-16T18:33:00Z">
              <w:r w:rsidRPr="0009723C">
                <w:rPr>
                  <w:rFonts w:ascii="Calibri" w:hAnsi="Calibri" w:cs="Calibri"/>
                  <w:color w:val="000000"/>
                </w:rPr>
                <w:t>-0.184/0.206</w:t>
              </w:r>
            </w:ins>
          </w:p>
        </w:tc>
        <w:tc>
          <w:tcPr>
            <w:tcW w:w="513" w:type="pct"/>
            <w:tcBorders>
              <w:top w:val="nil"/>
              <w:left w:val="nil"/>
              <w:bottom w:val="nil"/>
              <w:right w:val="nil"/>
            </w:tcBorders>
            <w:shd w:val="clear" w:color="auto" w:fill="auto"/>
            <w:noWrap/>
            <w:vAlign w:val="bottom"/>
            <w:hideMark/>
            <w:tcPrChange w:id="1307" w:author="Microsoft Office User" w:date="2018-12-16T18:34:00Z">
              <w:tcPr>
                <w:tcW w:w="0" w:type="auto"/>
                <w:tcBorders>
                  <w:top w:val="nil"/>
                  <w:left w:val="nil"/>
                  <w:bottom w:val="nil"/>
                  <w:right w:val="nil"/>
                </w:tcBorders>
                <w:shd w:val="clear" w:color="auto" w:fill="auto"/>
                <w:noWrap/>
                <w:vAlign w:val="bottom"/>
                <w:hideMark/>
              </w:tcPr>
            </w:tcPrChange>
          </w:tcPr>
          <w:p w14:paraId="18F9C5EE" w14:textId="77777777" w:rsidR="0009723C" w:rsidRPr="0009723C" w:rsidRDefault="0009723C" w:rsidP="0009723C">
            <w:pPr>
              <w:rPr>
                <w:ins w:id="1308" w:author="Microsoft Office User" w:date="2018-12-16T18:33:00Z"/>
                <w:rFonts w:ascii="Calibri" w:hAnsi="Calibri" w:cs="Calibri"/>
                <w:color w:val="000000"/>
              </w:rPr>
            </w:pPr>
          </w:p>
        </w:tc>
      </w:tr>
      <w:tr w:rsidR="0009723C" w:rsidRPr="0009723C" w14:paraId="1524C366" w14:textId="77777777" w:rsidTr="0009723C">
        <w:tblPrEx>
          <w:tblW w:w="5000" w:type="pct"/>
          <w:tblCellMar>
            <w:left w:w="70" w:type="dxa"/>
            <w:right w:w="70" w:type="dxa"/>
          </w:tblCellMar>
          <w:tblPrExChange w:id="1309" w:author="Microsoft Office User" w:date="2018-12-16T18:34:00Z">
            <w:tblPrEx>
              <w:tblW w:w="0" w:type="auto"/>
              <w:tblCellMar>
                <w:left w:w="70" w:type="dxa"/>
                <w:right w:w="70" w:type="dxa"/>
              </w:tblCellMar>
            </w:tblPrEx>
          </w:tblPrExChange>
        </w:tblPrEx>
        <w:trPr>
          <w:trHeight w:val="320"/>
          <w:ins w:id="1310" w:author="Microsoft Office User" w:date="2018-12-16T18:33:00Z"/>
          <w:trPrChange w:id="1311"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312" w:author="Microsoft Office User" w:date="2018-12-16T18:34:00Z">
              <w:tcPr>
                <w:tcW w:w="0" w:type="auto"/>
                <w:tcBorders>
                  <w:top w:val="nil"/>
                  <w:left w:val="nil"/>
                  <w:bottom w:val="nil"/>
                  <w:right w:val="nil"/>
                </w:tcBorders>
                <w:shd w:val="clear" w:color="auto" w:fill="auto"/>
                <w:noWrap/>
                <w:vAlign w:val="bottom"/>
                <w:hideMark/>
              </w:tcPr>
            </w:tcPrChange>
          </w:tcPr>
          <w:p w14:paraId="26A1A46C" w14:textId="77777777" w:rsidR="0009723C" w:rsidRPr="0009723C" w:rsidRDefault="0009723C" w:rsidP="0009723C">
            <w:pPr>
              <w:rPr>
                <w:ins w:id="1313" w:author="Microsoft Office User" w:date="2018-12-16T18:33:00Z"/>
                <w:rFonts w:ascii="Calibri" w:hAnsi="Calibri" w:cs="Calibri"/>
                <w:color w:val="000000"/>
              </w:rPr>
            </w:pPr>
            <w:ins w:id="1314" w:author="Microsoft Office User" w:date="2018-12-16T18:33:00Z">
              <w:r w:rsidRPr="0009723C">
                <w:rPr>
                  <w:rFonts w:ascii="Calibri" w:hAnsi="Calibri" w:cs="Calibri"/>
                  <w:color w:val="000000"/>
                </w:rPr>
                <w:t>O7</w:t>
              </w:r>
            </w:ins>
          </w:p>
        </w:tc>
        <w:tc>
          <w:tcPr>
            <w:tcW w:w="471" w:type="pct"/>
            <w:tcBorders>
              <w:top w:val="nil"/>
              <w:left w:val="nil"/>
              <w:bottom w:val="nil"/>
              <w:right w:val="nil"/>
            </w:tcBorders>
            <w:shd w:val="clear" w:color="auto" w:fill="auto"/>
            <w:noWrap/>
            <w:vAlign w:val="bottom"/>
            <w:hideMark/>
            <w:tcPrChange w:id="1315" w:author="Microsoft Office User" w:date="2018-12-16T18:34:00Z">
              <w:tcPr>
                <w:tcW w:w="0" w:type="auto"/>
                <w:tcBorders>
                  <w:top w:val="nil"/>
                  <w:left w:val="nil"/>
                  <w:bottom w:val="nil"/>
                  <w:right w:val="nil"/>
                </w:tcBorders>
                <w:shd w:val="clear" w:color="auto" w:fill="auto"/>
                <w:noWrap/>
                <w:vAlign w:val="bottom"/>
                <w:hideMark/>
              </w:tcPr>
            </w:tcPrChange>
          </w:tcPr>
          <w:p w14:paraId="222D8E04" w14:textId="77777777" w:rsidR="0009723C" w:rsidRPr="0009723C" w:rsidRDefault="0009723C" w:rsidP="0009723C">
            <w:pPr>
              <w:rPr>
                <w:ins w:id="1316" w:author="Microsoft Office User" w:date="2018-12-16T18:33:00Z"/>
                <w:rFonts w:ascii="Calibri" w:hAnsi="Calibri" w:cs="Calibri"/>
                <w:color w:val="000000"/>
              </w:rPr>
            </w:pPr>
            <w:ins w:id="1317" w:author="Microsoft Office User" w:date="2018-12-16T18:33:00Z">
              <w:r w:rsidRPr="0009723C">
                <w:rPr>
                  <w:rFonts w:ascii="Calibri" w:hAnsi="Calibri" w:cs="Calibri"/>
                  <w:color w:val="000000"/>
                </w:rPr>
                <w:t>0.212</w:t>
              </w:r>
            </w:ins>
          </w:p>
        </w:tc>
        <w:tc>
          <w:tcPr>
            <w:tcW w:w="304" w:type="pct"/>
            <w:tcBorders>
              <w:top w:val="nil"/>
              <w:left w:val="nil"/>
              <w:bottom w:val="nil"/>
              <w:right w:val="nil"/>
            </w:tcBorders>
            <w:shd w:val="clear" w:color="auto" w:fill="auto"/>
            <w:noWrap/>
            <w:vAlign w:val="bottom"/>
            <w:hideMark/>
            <w:tcPrChange w:id="1318" w:author="Microsoft Office User" w:date="2018-12-16T18:34:00Z">
              <w:tcPr>
                <w:tcW w:w="0" w:type="auto"/>
                <w:tcBorders>
                  <w:top w:val="nil"/>
                  <w:left w:val="nil"/>
                  <w:bottom w:val="nil"/>
                  <w:right w:val="nil"/>
                </w:tcBorders>
                <w:shd w:val="clear" w:color="auto" w:fill="auto"/>
                <w:noWrap/>
                <w:vAlign w:val="bottom"/>
                <w:hideMark/>
              </w:tcPr>
            </w:tcPrChange>
          </w:tcPr>
          <w:p w14:paraId="48ADED92" w14:textId="77777777" w:rsidR="0009723C" w:rsidRPr="0009723C" w:rsidRDefault="0009723C" w:rsidP="0009723C">
            <w:pPr>
              <w:rPr>
                <w:ins w:id="1319" w:author="Microsoft Office User" w:date="2018-12-16T18:33:00Z"/>
                <w:rFonts w:ascii="Calibri" w:hAnsi="Calibri" w:cs="Calibri"/>
                <w:color w:val="000000"/>
              </w:rPr>
            </w:pPr>
            <w:ins w:id="1320" w:author="Microsoft Office User" w:date="2018-12-16T18:33:00Z">
              <w:r w:rsidRPr="0009723C">
                <w:rPr>
                  <w:rFonts w:ascii="Calibri" w:hAnsi="Calibri" w:cs="Calibri"/>
                  <w:color w:val="000000"/>
                </w:rPr>
                <w:t>0.111</w:t>
              </w:r>
            </w:ins>
          </w:p>
        </w:tc>
        <w:tc>
          <w:tcPr>
            <w:tcW w:w="388" w:type="pct"/>
            <w:tcBorders>
              <w:top w:val="nil"/>
              <w:left w:val="nil"/>
              <w:bottom w:val="nil"/>
              <w:right w:val="nil"/>
            </w:tcBorders>
            <w:shd w:val="clear" w:color="auto" w:fill="auto"/>
            <w:noWrap/>
            <w:vAlign w:val="bottom"/>
            <w:hideMark/>
            <w:tcPrChange w:id="1321" w:author="Microsoft Office User" w:date="2018-12-16T18:34:00Z">
              <w:tcPr>
                <w:tcW w:w="0" w:type="auto"/>
                <w:tcBorders>
                  <w:top w:val="nil"/>
                  <w:left w:val="nil"/>
                  <w:bottom w:val="nil"/>
                  <w:right w:val="nil"/>
                </w:tcBorders>
                <w:shd w:val="clear" w:color="auto" w:fill="auto"/>
                <w:noWrap/>
                <w:vAlign w:val="bottom"/>
                <w:hideMark/>
              </w:tcPr>
            </w:tcPrChange>
          </w:tcPr>
          <w:p w14:paraId="537FC3C5" w14:textId="77777777" w:rsidR="0009723C" w:rsidRPr="0009723C" w:rsidRDefault="0009723C" w:rsidP="0009723C">
            <w:pPr>
              <w:rPr>
                <w:ins w:id="1322"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323" w:author="Microsoft Office User" w:date="2018-12-16T18:34:00Z">
              <w:tcPr>
                <w:tcW w:w="0" w:type="auto"/>
                <w:tcBorders>
                  <w:top w:val="nil"/>
                  <w:left w:val="nil"/>
                  <w:bottom w:val="nil"/>
                  <w:right w:val="nil"/>
                </w:tcBorders>
                <w:shd w:val="clear" w:color="auto" w:fill="auto"/>
                <w:noWrap/>
                <w:vAlign w:val="bottom"/>
                <w:hideMark/>
              </w:tcPr>
            </w:tcPrChange>
          </w:tcPr>
          <w:p w14:paraId="67862C37" w14:textId="77777777" w:rsidR="0009723C" w:rsidRPr="0009723C" w:rsidRDefault="0009723C" w:rsidP="0009723C">
            <w:pPr>
              <w:rPr>
                <w:ins w:id="1324" w:author="Microsoft Office User" w:date="2018-12-16T18:33:00Z"/>
                <w:rFonts w:ascii="Calibri" w:hAnsi="Calibri" w:cs="Calibri"/>
                <w:color w:val="000000"/>
              </w:rPr>
            </w:pPr>
            <w:ins w:id="1325" w:author="Microsoft Office User" w:date="2018-12-16T18:33:00Z">
              <w:r w:rsidRPr="0009723C">
                <w:rPr>
                  <w:rFonts w:ascii="Calibri" w:hAnsi="Calibri" w:cs="Calibri"/>
                  <w:color w:val="000000"/>
                </w:rPr>
                <w:t>0.096/-0.037</w:t>
              </w:r>
            </w:ins>
          </w:p>
        </w:tc>
        <w:tc>
          <w:tcPr>
            <w:tcW w:w="567" w:type="pct"/>
            <w:tcBorders>
              <w:top w:val="nil"/>
              <w:left w:val="nil"/>
              <w:bottom w:val="nil"/>
              <w:right w:val="nil"/>
            </w:tcBorders>
            <w:shd w:val="clear" w:color="auto" w:fill="auto"/>
            <w:noWrap/>
            <w:vAlign w:val="bottom"/>
            <w:hideMark/>
            <w:tcPrChange w:id="1326" w:author="Microsoft Office User" w:date="2018-12-16T18:34:00Z">
              <w:tcPr>
                <w:tcW w:w="0" w:type="auto"/>
                <w:tcBorders>
                  <w:top w:val="nil"/>
                  <w:left w:val="nil"/>
                  <w:bottom w:val="nil"/>
                  <w:right w:val="nil"/>
                </w:tcBorders>
                <w:shd w:val="clear" w:color="auto" w:fill="auto"/>
                <w:noWrap/>
                <w:vAlign w:val="bottom"/>
                <w:hideMark/>
              </w:tcPr>
            </w:tcPrChange>
          </w:tcPr>
          <w:p w14:paraId="215B170B" w14:textId="77777777" w:rsidR="0009723C" w:rsidRPr="0009723C" w:rsidRDefault="0009723C" w:rsidP="0009723C">
            <w:pPr>
              <w:rPr>
                <w:ins w:id="1327" w:author="Microsoft Office User" w:date="2018-12-16T18:33:00Z"/>
                <w:rFonts w:ascii="Calibri" w:hAnsi="Calibri" w:cs="Calibri"/>
                <w:color w:val="000000"/>
              </w:rPr>
            </w:pPr>
            <w:ins w:id="1328" w:author="Microsoft Office User" w:date="2018-12-16T18:33:00Z">
              <w:r w:rsidRPr="0009723C">
                <w:rPr>
                  <w:rFonts w:ascii="Calibri" w:hAnsi="Calibri" w:cs="Calibri"/>
                  <w:color w:val="000000"/>
                </w:rPr>
                <w:t>-0.052/-0.14</w:t>
              </w:r>
            </w:ins>
          </w:p>
        </w:tc>
        <w:tc>
          <w:tcPr>
            <w:tcW w:w="540" w:type="pct"/>
            <w:tcBorders>
              <w:top w:val="nil"/>
              <w:left w:val="nil"/>
              <w:bottom w:val="nil"/>
              <w:right w:val="nil"/>
            </w:tcBorders>
            <w:shd w:val="clear" w:color="auto" w:fill="auto"/>
            <w:noWrap/>
            <w:vAlign w:val="bottom"/>
            <w:hideMark/>
            <w:tcPrChange w:id="1329" w:author="Microsoft Office User" w:date="2018-12-16T18:34:00Z">
              <w:tcPr>
                <w:tcW w:w="0" w:type="auto"/>
                <w:tcBorders>
                  <w:top w:val="nil"/>
                  <w:left w:val="nil"/>
                  <w:bottom w:val="nil"/>
                  <w:right w:val="nil"/>
                </w:tcBorders>
                <w:shd w:val="clear" w:color="auto" w:fill="auto"/>
                <w:noWrap/>
                <w:vAlign w:val="bottom"/>
                <w:hideMark/>
              </w:tcPr>
            </w:tcPrChange>
          </w:tcPr>
          <w:p w14:paraId="3E8FCB66" w14:textId="77777777" w:rsidR="0009723C" w:rsidRPr="0009723C" w:rsidRDefault="0009723C" w:rsidP="0009723C">
            <w:pPr>
              <w:rPr>
                <w:ins w:id="1330"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331" w:author="Microsoft Office User" w:date="2018-12-16T18:34:00Z">
              <w:tcPr>
                <w:tcW w:w="0" w:type="auto"/>
                <w:tcBorders>
                  <w:top w:val="nil"/>
                  <w:left w:val="nil"/>
                  <w:bottom w:val="nil"/>
                  <w:right w:val="nil"/>
                </w:tcBorders>
                <w:shd w:val="clear" w:color="auto" w:fill="auto"/>
                <w:noWrap/>
                <w:vAlign w:val="bottom"/>
                <w:hideMark/>
              </w:tcPr>
            </w:tcPrChange>
          </w:tcPr>
          <w:p w14:paraId="2D7AF00E" w14:textId="77777777" w:rsidR="0009723C" w:rsidRPr="0009723C" w:rsidRDefault="0009723C" w:rsidP="0009723C">
            <w:pPr>
              <w:rPr>
                <w:ins w:id="1332" w:author="Microsoft Office User" w:date="2018-12-16T18:33:00Z"/>
                <w:rFonts w:ascii="Calibri" w:hAnsi="Calibri" w:cs="Calibri"/>
                <w:color w:val="000000"/>
              </w:rPr>
            </w:pPr>
            <w:ins w:id="1333" w:author="Microsoft Office User" w:date="2018-12-16T18:33:00Z">
              <w:r w:rsidRPr="0009723C">
                <w:rPr>
                  <w:rFonts w:ascii="Calibri" w:hAnsi="Calibri" w:cs="Calibri"/>
                  <w:color w:val="000000"/>
                </w:rPr>
                <w:t>-0.147/0.134</w:t>
              </w:r>
            </w:ins>
          </w:p>
        </w:tc>
        <w:tc>
          <w:tcPr>
            <w:tcW w:w="540" w:type="pct"/>
            <w:tcBorders>
              <w:top w:val="nil"/>
              <w:left w:val="nil"/>
              <w:bottom w:val="nil"/>
              <w:right w:val="nil"/>
            </w:tcBorders>
            <w:shd w:val="clear" w:color="auto" w:fill="auto"/>
            <w:noWrap/>
            <w:vAlign w:val="bottom"/>
            <w:hideMark/>
            <w:tcPrChange w:id="1334" w:author="Microsoft Office User" w:date="2018-12-16T18:34:00Z">
              <w:tcPr>
                <w:tcW w:w="0" w:type="auto"/>
                <w:tcBorders>
                  <w:top w:val="nil"/>
                  <w:left w:val="nil"/>
                  <w:bottom w:val="nil"/>
                  <w:right w:val="nil"/>
                </w:tcBorders>
                <w:shd w:val="clear" w:color="auto" w:fill="auto"/>
                <w:noWrap/>
                <w:vAlign w:val="bottom"/>
                <w:hideMark/>
              </w:tcPr>
            </w:tcPrChange>
          </w:tcPr>
          <w:p w14:paraId="6058276B" w14:textId="77777777" w:rsidR="0009723C" w:rsidRPr="0009723C" w:rsidRDefault="0009723C" w:rsidP="0009723C">
            <w:pPr>
              <w:rPr>
                <w:ins w:id="1335" w:author="Microsoft Office User" w:date="2018-12-16T18:33:00Z"/>
                <w:rFonts w:ascii="Calibri" w:hAnsi="Calibri" w:cs="Calibri"/>
                <w:color w:val="000000"/>
              </w:rPr>
            </w:pPr>
            <w:ins w:id="1336" w:author="Microsoft Office User" w:date="2018-12-16T18:33:00Z">
              <w:r w:rsidRPr="0009723C">
                <w:rPr>
                  <w:rFonts w:ascii="Calibri" w:hAnsi="Calibri" w:cs="Calibri"/>
                  <w:color w:val="000000"/>
                </w:rPr>
                <w:t>0.004/-0.025</w:t>
              </w:r>
            </w:ins>
          </w:p>
        </w:tc>
        <w:tc>
          <w:tcPr>
            <w:tcW w:w="513" w:type="pct"/>
            <w:tcBorders>
              <w:top w:val="nil"/>
              <w:left w:val="nil"/>
              <w:bottom w:val="nil"/>
              <w:right w:val="nil"/>
            </w:tcBorders>
            <w:shd w:val="clear" w:color="auto" w:fill="auto"/>
            <w:noWrap/>
            <w:vAlign w:val="bottom"/>
            <w:hideMark/>
            <w:tcPrChange w:id="1337" w:author="Microsoft Office User" w:date="2018-12-16T18:34:00Z">
              <w:tcPr>
                <w:tcW w:w="0" w:type="auto"/>
                <w:tcBorders>
                  <w:top w:val="nil"/>
                  <w:left w:val="nil"/>
                  <w:bottom w:val="nil"/>
                  <w:right w:val="nil"/>
                </w:tcBorders>
                <w:shd w:val="clear" w:color="auto" w:fill="auto"/>
                <w:noWrap/>
                <w:vAlign w:val="bottom"/>
                <w:hideMark/>
              </w:tcPr>
            </w:tcPrChange>
          </w:tcPr>
          <w:p w14:paraId="30ED2803" w14:textId="77777777" w:rsidR="0009723C" w:rsidRPr="0009723C" w:rsidRDefault="0009723C" w:rsidP="0009723C">
            <w:pPr>
              <w:rPr>
                <w:ins w:id="1338" w:author="Microsoft Office User" w:date="2018-12-16T18:33:00Z"/>
                <w:rFonts w:ascii="Calibri" w:hAnsi="Calibri" w:cs="Calibri"/>
                <w:color w:val="000000"/>
              </w:rPr>
            </w:pPr>
          </w:p>
        </w:tc>
      </w:tr>
      <w:tr w:rsidR="0009723C" w:rsidRPr="0009723C" w14:paraId="737520F8" w14:textId="77777777" w:rsidTr="0009723C">
        <w:tblPrEx>
          <w:tblW w:w="5000" w:type="pct"/>
          <w:tblCellMar>
            <w:left w:w="70" w:type="dxa"/>
            <w:right w:w="70" w:type="dxa"/>
          </w:tblCellMar>
          <w:tblPrExChange w:id="1339" w:author="Microsoft Office User" w:date="2018-12-16T18:34:00Z">
            <w:tblPrEx>
              <w:tblW w:w="0" w:type="auto"/>
              <w:tblCellMar>
                <w:left w:w="70" w:type="dxa"/>
                <w:right w:w="70" w:type="dxa"/>
              </w:tblCellMar>
            </w:tblPrEx>
          </w:tblPrExChange>
        </w:tblPrEx>
        <w:trPr>
          <w:trHeight w:val="320"/>
          <w:ins w:id="1340" w:author="Microsoft Office User" w:date="2018-12-16T18:33:00Z"/>
          <w:trPrChange w:id="1341"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342" w:author="Microsoft Office User" w:date="2018-12-16T18:34:00Z">
              <w:tcPr>
                <w:tcW w:w="0" w:type="auto"/>
                <w:tcBorders>
                  <w:top w:val="nil"/>
                  <w:left w:val="nil"/>
                  <w:bottom w:val="nil"/>
                  <w:right w:val="nil"/>
                </w:tcBorders>
                <w:shd w:val="clear" w:color="auto" w:fill="auto"/>
                <w:noWrap/>
                <w:vAlign w:val="bottom"/>
                <w:hideMark/>
              </w:tcPr>
            </w:tcPrChange>
          </w:tcPr>
          <w:p w14:paraId="3E68DE65" w14:textId="77777777" w:rsidR="0009723C" w:rsidRPr="0009723C" w:rsidRDefault="0009723C" w:rsidP="0009723C">
            <w:pPr>
              <w:rPr>
                <w:ins w:id="1343" w:author="Microsoft Office User" w:date="2018-12-16T18:33:00Z"/>
                <w:rFonts w:ascii="Calibri" w:hAnsi="Calibri" w:cs="Calibri"/>
                <w:color w:val="000000"/>
              </w:rPr>
            </w:pPr>
            <w:ins w:id="1344" w:author="Microsoft Office User" w:date="2018-12-16T18:33:00Z">
              <w:r w:rsidRPr="0009723C">
                <w:rPr>
                  <w:rFonts w:ascii="Calibri" w:hAnsi="Calibri" w:cs="Calibri"/>
                  <w:color w:val="000000"/>
                </w:rPr>
                <w:t>O8</w:t>
              </w:r>
            </w:ins>
          </w:p>
        </w:tc>
        <w:tc>
          <w:tcPr>
            <w:tcW w:w="471" w:type="pct"/>
            <w:tcBorders>
              <w:top w:val="nil"/>
              <w:left w:val="nil"/>
              <w:bottom w:val="nil"/>
              <w:right w:val="nil"/>
            </w:tcBorders>
            <w:shd w:val="clear" w:color="auto" w:fill="auto"/>
            <w:noWrap/>
            <w:vAlign w:val="bottom"/>
            <w:hideMark/>
            <w:tcPrChange w:id="1345" w:author="Microsoft Office User" w:date="2018-12-16T18:34:00Z">
              <w:tcPr>
                <w:tcW w:w="0" w:type="auto"/>
                <w:tcBorders>
                  <w:top w:val="nil"/>
                  <w:left w:val="nil"/>
                  <w:bottom w:val="nil"/>
                  <w:right w:val="nil"/>
                </w:tcBorders>
                <w:shd w:val="clear" w:color="auto" w:fill="auto"/>
                <w:noWrap/>
                <w:vAlign w:val="bottom"/>
                <w:hideMark/>
              </w:tcPr>
            </w:tcPrChange>
          </w:tcPr>
          <w:p w14:paraId="5828A753" w14:textId="77777777" w:rsidR="0009723C" w:rsidRPr="0009723C" w:rsidRDefault="0009723C" w:rsidP="0009723C">
            <w:pPr>
              <w:rPr>
                <w:ins w:id="1346" w:author="Microsoft Office User" w:date="2018-12-16T18:33:00Z"/>
                <w:rFonts w:ascii="Calibri" w:hAnsi="Calibri" w:cs="Calibri"/>
                <w:color w:val="000000"/>
              </w:rPr>
            </w:pPr>
            <w:ins w:id="1347" w:author="Microsoft Office User" w:date="2018-12-16T18:33:00Z">
              <w:r w:rsidRPr="0009723C">
                <w:rPr>
                  <w:rFonts w:ascii="Calibri" w:hAnsi="Calibri" w:cs="Calibri"/>
                  <w:color w:val="000000"/>
                </w:rPr>
                <w:t>0.176</w:t>
              </w:r>
            </w:ins>
          </w:p>
        </w:tc>
        <w:tc>
          <w:tcPr>
            <w:tcW w:w="304" w:type="pct"/>
            <w:tcBorders>
              <w:top w:val="nil"/>
              <w:left w:val="nil"/>
              <w:bottom w:val="nil"/>
              <w:right w:val="nil"/>
            </w:tcBorders>
            <w:shd w:val="clear" w:color="auto" w:fill="auto"/>
            <w:noWrap/>
            <w:vAlign w:val="bottom"/>
            <w:hideMark/>
            <w:tcPrChange w:id="1348" w:author="Microsoft Office User" w:date="2018-12-16T18:34:00Z">
              <w:tcPr>
                <w:tcW w:w="0" w:type="auto"/>
                <w:tcBorders>
                  <w:top w:val="nil"/>
                  <w:left w:val="nil"/>
                  <w:bottom w:val="nil"/>
                  <w:right w:val="nil"/>
                </w:tcBorders>
                <w:shd w:val="clear" w:color="auto" w:fill="auto"/>
                <w:noWrap/>
                <w:vAlign w:val="bottom"/>
                <w:hideMark/>
              </w:tcPr>
            </w:tcPrChange>
          </w:tcPr>
          <w:p w14:paraId="2AA804CE" w14:textId="77777777" w:rsidR="0009723C" w:rsidRPr="0009723C" w:rsidRDefault="0009723C" w:rsidP="0009723C">
            <w:pPr>
              <w:rPr>
                <w:ins w:id="1349" w:author="Microsoft Office User" w:date="2018-12-16T18:33:00Z"/>
                <w:rFonts w:ascii="Calibri" w:hAnsi="Calibri" w:cs="Calibri"/>
                <w:color w:val="000000"/>
              </w:rPr>
            </w:pPr>
            <w:ins w:id="1350" w:author="Microsoft Office User" w:date="2018-12-16T18:33:00Z">
              <w:r w:rsidRPr="0009723C">
                <w:rPr>
                  <w:rFonts w:ascii="Calibri" w:hAnsi="Calibri" w:cs="Calibri"/>
                  <w:color w:val="000000"/>
                </w:rPr>
                <w:t>0.122</w:t>
              </w:r>
            </w:ins>
          </w:p>
        </w:tc>
        <w:tc>
          <w:tcPr>
            <w:tcW w:w="388" w:type="pct"/>
            <w:tcBorders>
              <w:top w:val="nil"/>
              <w:left w:val="nil"/>
              <w:bottom w:val="nil"/>
              <w:right w:val="nil"/>
            </w:tcBorders>
            <w:shd w:val="clear" w:color="auto" w:fill="auto"/>
            <w:noWrap/>
            <w:vAlign w:val="bottom"/>
            <w:hideMark/>
            <w:tcPrChange w:id="1351" w:author="Microsoft Office User" w:date="2018-12-16T18:34:00Z">
              <w:tcPr>
                <w:tcW w:w="0" w:type="auto"/>
                <w:tcBorders>
                  <w:top w:val="nil"/>
                  <w:left w:val="nil"/>
                  <w:bottom w:val="nil"/>
                  <w:right w:val="nil"/>
                </w:tcBorders>
                <w:shd w:val="clear" w:color="auto" w:fill="auto"/>
                <w:noWrap/>
                <w:vAlign w:val="bottom"/>
                <w:hideMark/>
              </w:tcPr>
            </w:tcPrChange>
          </w:tcPr>
          <w:p w14:paraId="0ACD0AA9" w14:textId="77777777" w:rsidR="0009723C" w:rsidRPr="0009723C" w:rsidRDefault="0009723C" w:rsidP="0009723C">
            <w:pPr>
              <w:rPr>
                <w:ins w:id="1352"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353" w:author="Microsoft Office User" w:date="2018-12-16T18:34:00Z">
              <w:tcPr>
                <w:tcW w:w="0" w:type="auto"/>
                <w:tcBorders>
                  <w:top w:val="nil"/>
                  <w:left w:val="nil"/>
                  <w:bottom w:val="nil"/>
                  <w:right w:val="nil"/>
                </w:tcBorders>
                <w:shd w:val="clear" w:color="auto" w:fill="auto"/>
                <w:noWrap/>
                <w:vAlign w:val="bottom"/>
                <w:hideMark/>
              </w:tcPr>
            </w:tcPrChange>
          </w:tcPr>
          <w:p w14:paraId="771EB53B" w14:textId="77777777" w:rsidR="0009723C" w:rsidRPr="0009723C" w:rsidRDefault="0009723C" w:rsidP="0009723C">
            <w:pPr>
              <w:rPr>
                <w:ins w:id="1354" w:author="Microsoft Office User" w:date="2018-12-16T18:33:00Z"/>
                <w:rFonts w:ascii="Calibri" w:hAnsi="Calibri" w:cs="Calibri"/>
                <w:color w:val="000000"/>
              </w:rPr>
            </w:pPr>
            <w:ins w:id="1355" w:author="Microsoft Office User" w:date="2018-12-16T18:33:00Z">
              <w:r w:rsidRPr="0009723C">
                <w:rPr>
                  <w:rFonts w:ascii="Calibri" w:hAnsi="Calibri" w:cs="Calibri"/>
                  <w:color w:val="000000"/>
                </w:rPr>
                <w:t>0.121/0.039</w:t>
              </w:r>
            </w:ins>
          </w:p>
        </w:tc>
        <w:tc>
          <w:tcPr>
            <w:tcW w:w="567" w:type="pct"/>
            <w:tcBorders>
              <w:top w:val="nil"/>
              <w:left w:val="nil"/>
              <w:bottom w:val="nil"/>
              <w:right w:val="nil"/>
            </w:tcBorders>
            <w:shd w:val="clear" w:color="auto" w:fill="auto"/>
            <w:noWrap/>
            <w:vAlign w:val="bottom"/>
            <w:hideMark/>
            <w:tcPrChange w:id="1356" w:author="Microsoft Office User" w:date="2018-12-16T18:34:00Z">
              <w:tcPr>
                <w:tcW w:w="0" w:type="auto"/>
                <w:tcBorders>
                  <w:top w:val="nil"/>
                  <w:left w:val="nil"/>
                  <w:bottom w:val="nil"/>
                  <w:right w:val="nil"/>
                </w:tcBorders>
                <w:shd w:val="clear" w:color="auto" w:fill="auto"/>
                <w:noWrap/>
                <w:vAlign w:val="bottom"/>
                <w:hideMark/>
              </w:tcPr>
            </w:tcPrChange>
          </w:tcPr>
          <w:p w14:paraId="701B8F58" w14:textId="77777777" w:rsidR="0009723C" w:rsidRPr="0009723C" w:rsidRDefault="0009723C" w:rsidP="0009723C">
            <w:pPr>
              <w:rPr>
                <w:ins w:id="1357" w:author="Microsoft Office User" w:date="2018-12-16T18:33:00Z"/>
                <w:rFonts w:ascii="Calibri" w:hAnsi="Calibri" w:cs="Calibri"/>
                <w:color w:val="000000"/>
              </w:rPr>
            </w:pPr>
            <w:ins w:id="1358" w:author="Microsoft Office User" w:date="2018-12-16T18:33:00Z">
              <w:r w:rsidRPr="0009723C">
                <w:rPr>
                  <w:rFonts w:ascii="Calibri" w:hAnsi="Calibri" w:cs="Calibri"/>
                  <w:color w:val="000000"/>
                </w:rPr>
                <w:t>0.1/0.029</w:t>
              </w:r>
            </w:ins>
          </w:p>
        </w:tc>
        <w:tc>
          <w:tcPr>
            <w:tcW w:w="540" w:type="pct"/>
            <w:tcBorders>
              <w:top w:val="nil"/>
              <w:left w:val="nil"/>
              <w:bottom w:val="nil"/>
              <w:right w:val="nil"/>
            </w:tcBorders>
            <w:shd w:val="clear" w:color="auto" w:fill="auto"/>
            <w:noWrap/>
            <w:vAlign w:val="bottom"/>
            <w:hideMark/>
            <w:tcPrChange w:id="1359" w:author="Microsoft Office User" w:date="2018-12-16T18:34:00Z">
              <w:tcPr>
                <w:tcW w:w="0" w:type="auto"/>
                <w:tcBorders>
                  <w:top w:val="nil"/>
                  <w:left w:val="nil"/>
                  <w:bottom w:val="nil"/>
                  <w:right w:val="nil"/>
                </w:tcBorders>
                <w:shd w:val="clear" w:color="auto" w:fill="auto"/>
                <w:noWrap/>
                <w:vAlign w:val="bottom"/>
                <w:hideMark/>
              </w:tcPr>
            </w:tcPrChange>
          </w:tcPr>
          <w:p w14:paraId="6C5706FF" w14:textId="77777777" w:rsidR="0009723C" w:rsidRPr="0009723C" w:rsidRDefault="0009723C" w:rsidP="0009723C">
            <w:pPr>
              <w:rPr>
                <w:ins w:id="1360"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361" w:author="Microsoft Office User" w:date="2018-12-16T18:34:00Z">
              <w:tcPr>
                <w:tcW w:w="0" w:type="auto"/>
                <w:tcBorders>
                  <w:top w:val="nil"/>
                  <w:left w:val="nil"/>
                  <w:bottom w:val="nil"/>
                  <w:right w:val="nil"/>
                </w:tcBorders>
                <w:shd w:val="clear" w:color="auto" w:fill="auto"/>
                <w:noWrap/>
                <w:vAlign w:val="bottom"/>
                <w:hideMark/>
              </w:tcPr>
            </w:tcPrChange>
          </w:tcPr>
          <w:p w14:paraId="61B4515B" w14:textId="77777777" w:rsidR="0009723C" w:rsidRPr="0009723C" w:rsidRDefault="0009723C" w:rsidP="0009723C">
            <w:pPr>
              <w:rPr>
                <w:ins w:id="1362" w:author="Microsoft Office User" w:date="2018-12-16T18:33:00Z"/>
                <w:rFonts w:ascii="Calibri" w:hAnsi="Calibri" w:cs="Calibri"/>
                <w:color w:val="000000"/>
              </w:rPr>
            </w:pPr>
            <w:ins w:id="1363" w:author="Microsoft Office User" w:date="2018-12-16T18:33:00Z">
              <w:r w:rsidRPr="0009723C">
                <w:rPr>
                  <w:rFonts w:ascii="Calibri" w:hAnsi="Calibri" w:cs="Calibri"/>
                  <w:color w:val="000000"/>
                </w:rPr>
                <w:t>-0.09/0.079</w:t>
              </w:r>
            </w:ins>
          </w:p>
        </w:tc>
        <w:tc>
          <w:tcPr>
            <w:tcW w:w="540" w:type="pct"/>
            <w:tcBorders>
              <w:top w:val="nil"/>
              <w:left w:val="nil"/>
              <w:bottom w:val="nil"/>
              <w:right w:val="nil"/>
            </w:tcBorders>
            <w:shd w:val="clear" w:color="auto" w:fill="auto"/>
            <w:noWrap/>
            <w:vAlign w:val="bottom"/>
            <w:hideMark/>
            <w:tcPrChange w:id="1364" w:author="Microsoft Office User" w:date="2018-12-16T18:34:00Z">
              <w:tcPr>
                <w:tcW w:w="0" w:type="auto"/>
                <w:tcBorders>
                  <w:top w:val="nil"/>
                  <w:left w:val="nil"/>
                  <w:bottom w:val="nil"/>
                  <w:right w:val="nil"/>
                </w:tcBorders>
                <w:shd w:val="clear" w:color="auto" w:fill="auto"/>
                <w:noWrap/>
                <w:vAlign w:val="bottom"/>
                <w:hideMark/>
              </w:tcPr>
            </w:tcPrChange>
          </w:tcPr>
          <w:p w14:paraId="5DA1FF7A" w14:textId="77777777" w:rsidR="0009723C" w:rsidRPr="0009723C" w:rsidRDefault="0009723C" w:rsidP="0009723C">
            <w:pPr>
              <w:rPr>
                <w:ins w:id="1365" w:author="Microsoft Office User" w:date="2018-12-16T18:33:00Z"/>
                <w:rFonts w:ascii="Calibri" w:hAnsi="Calibri" w:cs="Calibri"/>
                <w:color w:val="000000"/>
              </w:rPr>
            </w:pPr>
            <w:ins w:id="1366" w:author="Microsoft Office User" w:date="2018-12-16T18:33:00Z">
              <w:r w:rsidRPr="0009723C">
                <w:rPr>
                  <w:rFonts w:ascii="Calibri" w:hAnsi="Calibri" w:cs="Calibri"/>
                  <w:color w:val="000000"/>
                </w:rPr>
                <w:t>-0.022/0.012</w:t>
              </w:r>
            </w:ins>
          </w:p>
        </w:tc>
        <w:tc>
          <w:tcPr>
            <w:tcW w:w="513" w:type="pct"/>
            <w:tcBorders>
              <w:top w:val="nil"/>
              <w:left w:val="nil"/>
              <w:bottom w:val="nil"/>
              <w:right w:val="nil"/>
            </w:tcBorders>
            <w:shd w:val="clear" w:color="auto" w:fill="auto"/>
            <w:noWrap/>
            <w:vAlign w:val="bottom"/>
            <w:hideMark/>
            <w:tcPrChange w:id="1367" w:author="Microsoft Office User" w:date="2018-12-16T18:34:00Z">
              <w:tcPr>
                <w:tcW w:w="0" w:type="auto"/>
                <w:tcBorders>
                  <w:top w:val="nil"/>
                  <w:left w:val="nil"/>
                  <w:bottom w:val="nil"/>
                  <w:right w:val="nil"/>
                </w:tcBorders>
                <w:shd w:val="clear" w:color="auto" w:fill="auto"/>
                <w:noWrap/>
                <w:vAlign w:val="bottom"/>
                <w:hideMark/>
              </w:tcPr>
            </w:tcPrChange>
          </w:tcPr>
          <w:p w14:paraId="2AD2C8FB" w14:textId="77777777" w:rsidR="0009723C" w:rsidRPr="0009723C" w:rsidRDefault="0009723C" w:rsidP="0009723C">
            <w:pPr>
              <w:rPr>
                <w:ins w:id="1368" w:author="Microsoft Office User" w:date="2018-12-16T18:33:00Z"/>
                <w:rFonts w:ascii="Calibri" w:hAnsi="Calibri" w:cs="Calibri"/>
                <w:color w:val="000000"/>
              </w:rPr>
            </w:pPr>
          </w:p>
        </w:tc>
      </w:tr>
      <w:tr w:rsidR="0009723C" w:rsidRPr="0009723C" w14:paraId="56DEB643" w14:textId="77777777" w:rsidTr="0009723C">
        <w:tblPrEx>
          <w:tblW w:w="5000" w:type="pct"/>
          <w:tblCellMar>
            <w:left w:w="70" w:type="dxa"/>
            <w:right w:w="70" w:type="dxa"/>
          </w:tblCellMar>
          <w:tblPrExChange w:id="1369" w:author="Microsoft Office User" w:date="2018-12-16T18:34:00Z">
            <w:tblPrEx>
              <w:tblW w:w="0" w:type="auto"/>
              <w:tblCellMar>
                <w:left w:w="70" w:type="dxa"/>
                <w:right w:w="70" w:type="dxa"/>
              </w:tblCellMar>
            </w:tblPrEx>
          </w:tblPrExChange>
        </w:tblPrEx>
        <w:trPr>
          <w:trHeight w:val="320"/>
          <w:ins w:id="1370" w:author="Microsoft Office User" w:date="2018-12-16T18:33:00Z"/>
          <w:trPrChange w:id="1371"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372" w:author="Microsoft Office User" w:date="2018-12-16T18:34:00Z">
              <w:tcPr>
                <w:tcW w:w="0" w:type="auto"/>
                <w:tcBorders>
                  <w:top w:val="nil"/>
                  <w:left w:val="nil"/>
                  <w:bottom w:val="nil"/>
                  <w:right w:val="nil"/>
                </w:tcBorders>
                <w:shd w:val="clear" w:color="auto" w:fill="auto"/>
                <w:noWrap/>
                <w:vAlign w:val="bottom"/>
                <w:hideMark/>
              </w:tcPr>
            </w:tcPrChange>
          </w:tcPr>
          <w:p w14:paraId="6F7EB77D" w14:textId="77777777" w:rsidR="0009723C" w:rsidRPr="0009723C" w:rsidRDefault="0009723C" w:rsidP="0009723C">
            <w:pPr>
              <w:rPr>
                <w:ins w:id="1373" w:author="Microsoft Office User" w:date="2018-12-16T18:33:00Z"/>
                <w:rFonts w:ascii="Calibri" w:hAnsi="Calibri" w:cs="Calibri"/>
                <w:color w:val="000000"/>
              </w:rPr>
            </w:pPr>
            <w:ins w:id="1374" w:author="Microsoft Office User" w:date="2018-12-16T18:33:00Z">
              <w:r w:rsidRPr="0009723C">
                <w:rPr>
                  <w:rFonts w:ascii="Calibri" w:hAnsi="Calibri" w:cs="Calibri"/>
                  <w:color w:val="000000"/>
                </w:rPr>
                <w:t>O9</w:t>
              </w:r>
            </w:ins>
          </w:p>
        </w:tc>
        <w:tc>
          <w:tcPr>
            <w:tcW w:w="471" w:type="pct"/>
            <w:tcBorders>
              <w:top w:val="nil"/>
              <w:left w:val="nil"/>
              <w:bottom w:val="nil"/>
              <w:right w:val="nil"/>
            </w:tcBorders>
            <w:shd w:val="clear" w:color="auto" w:fill="auto"/>
            <w:noWrap/>
            <w:vAlign w:val="bottom"/>
            <w:hideMark/>
            <w:tcPrChange w:id="1375" w:author="Microsoft Office User" w:date="2018-12-16T18:34:00Z">
              <w:tcPr>
                <w:tcW w:w="0" w:type="auto"/>
                <w:tcBorders>
                  <w:top w:val="nil"/>
                  <w:left w:val="nil"/>
                  <w:bottom w:val="nil"/>
                  <w:right w:val="nil"/>
                </w:tcBorders>
                <w:shd w:val="clear" w:color="auto" w:fill="auto"/>
                <w:noWrap/>
                <w:vAlign w:val="bottom"/>
                <w:hideMark/>
              </w:tcPr>
            </w:tcPrChange>
          </w:tcPr>
          <w:p w14:paraId="6B5217BD" w14:textId="77777777" w:rsidR="0009723C" w:rsidRPr="0009723C" w:rsidRDefault="0009723C" w:rsidP="0009723C">
            <w:pPr>
              <w:rPr>
                <w:ins w:id="1376" w:author="Microsoft Office User" w:date="2018-12-16T18:33:00Z"/>
                <w:rFonts w:ascii="Calibri" w:hAnsi="Calibri" w:cs="Calibri"/>
                <w:color w:val="000000"/>
              </w:rPr>
            </w:pPr>
            <w:ins w:id="1377" w:author="Microsoft Office User" w:date="2018-12-16T18:33:00Z">
              <w:r w:rsidRPr="0009723C">
                <w:rPr>
                  <w:rFonts w:ascii="Calibri" w:hAnsi="Calibri" w:cs="Calibri"/>
                  <w:color w:val="000000"/>
                </w:rPr>
                <w:t>0.238</w:t>
              </w:r>
            </w:ins>
          </w:p>
        </w:tc>
        <w:tc>
          <w:tcPr>
            <w:tcW w:w="304" w:type="pct"/>
            <w:tcBorders>
              <w:top w:val="nil"/>
              <w:left w:val="nil"/>
              <w:bottom w:val="nil"/>
              <w:right w:val="nil"/>
            </w:tcBorders>
            <w:shd w:val="clear" w:color="auto" w:fill="auto"/>
            <w:noWrap/>
            <w:vAlign w:val="bottom"/>
            <w:hideMark/>
            <w:tcPrChange w:id="1378" w:author="Microsoft Office User" w:date="2018-12-16T18:34:00Z">
              <w:tcPr>
                <w:tcW w:w="0" w:type="auto"/>
                <w:tcBorders>
                  <w:top w:val="nil"/>
                  <w:left w:val="nil"/>
                  <w:bottom w:val="nil"/>
                  <w:right w:val="nil"/>
                </w:tcBorders>
                <w:shd w:val="clear" w:color="auto" w:fill="auto"/>
                <w:noWrap/>
                <w:vAlign w:val="bottom"/>
                <w:hideMark/>
              </w:tcPr>
            </w:tcPrChange>
          </w:tcPr>
          <w:p w14:paraId="4765AC10" w14:textId="77777777" w:rsidR="0009723C" w:rsidRPr="0009723C" w:rsidRDefault="0009723C" w:rsidP="0009723C">
            <w:pPr>
              <w:rPr>
                <w:ins w:id="1379" w:author="Microsoft Office User" w:date="2018-12-16T18:33:00Z"/>
                <w:rFonts w:ascii="Calibri" w:hAnsi="Calibri" w:cs="Calibri"/>
                <w:color w:val="000000"/>
              </w:rPr>
            </w:pPr>
            <w:ins w:id="1380" w:author="Microsoft Office User" w:date="2018-12-16T18:33:00Z">
              <w:r w:rsidRPr="0009723C">
                <w:rPr>
                  <w:rFonts w:ascii="Calibri" w:hAnsi="Calibri" w:cs="Calibri"/>
                  <w:color w:val="000000"/>
                </w:rPr>
                <w:t>0.166</w:t>
              </w:r>
            </w:ins>
          </w:p>
        </w:tc>
        <w:tc>
          <w:tcPr>
            <w:tcW w:w="388" w:type="pct"/>
            <w:tcBorders>
              <w:top w:val="nil"/>
              <w:left w:val="nil"/>
              <w:bottom w:val="nil"/>
              <w:right w:val="nil"/>
            </w:tcBorders>
            <w:shd w:val="clear" w:color="auto" w:fill="auto"/>
            <w:noWrap/>
            <w:vAlign w:val="bottom"/>
            <w:hideMark/>
            <w:tcPrChange w:id="1381" w:author="Microsoft Office User" w:date="2018-12-16T18:34:00Z">
              <w:tcPr>
                <w:tcW w:w="0" w:type="auto"/>
                <w:tcBorders>
                  <w:top w:val="nil"/>
                  <w:left w:val="nil"/>
                  <w:bottom w:val="nil"/>
                  <w:right w:val="nil"/>
                </w:tcBorders>
                <w:shd w:val="clear" w:color="auto" w:fill="auto"/>
                <w:noWrap/>
                <w:vAlign w:val="bottom"/>
                <w:hideMark/>
              </w:tcPr>
            </w:tcPrChange>
          </w:tcPr>
          <w:p w14:paraId="2286CC23" w14:textId="77777777" w:rsidR="0009723C" w:rsidRPr="0009723C" w:rsidRDefault="0009723C" w:rsidP="0009723C">
            <w:pPr>
              <w:rPr>
                <w:ins w:id="1382"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383" w:author="Microsoft Office User" w:date="2018-12-16T18:34:00Z">
              <w:tcPr>
                <w:tcW w:w="0" w:type="auto"/>
                <w:tcBorders>
                  <w:top w:val="nil"/>
                  <w:left w:val="nil"/>
                  <w:bottom w:val="nil"/>
                  <w:right w:val="nil"/>
                </w:tcBorders>
                <w:shd w:val="clear" w:color="auto" w:fill="auto"/>
                <w:noWrap/>
                <w:vAlign w:val="bottom"/>
                <w:hideMark/>
              </w:tcPr>
            </w:tcPrChange>
          </w:tcPr>
          <w:p w14:paraId="28522AE4" w14:textId="77777777" w:rsidR="0009723C" w:rsidRPr="0009723C" w:rsidRDefault="0009723C" w:rsidP="0009723C">
            <w:pPr>
              <w:rPr>
                <w:ins w:id="1384" w:author="Microsoft Office User" w:date="2018-12-16T18:33:00Z"/>
                <w:rFonts w:ascii="Calibri" w:hAnsi="Calibri" w:cs="Calibri"/>
                <w:color w:val="000000"/>
              </w:rPr>
            </w:pPr>
            <w:ins w:id="1385" w:author="Microsoft Office User" w:date="2018-12-16T18:33:00Z">
              <w:r w:rsidRPr="0009723C">
                <w:rPr>
                  <w:rFonts w:ascii="Calibri" w:hAnsi="Calibri" w:cs="Calibri"/>
                  <w:color w:val="000000"/>
                </w:rPr>
                <w:t>0.203/-0.017</w:t>
              </w:r>
            </w:ins>
          </w:p>
        </w:tc>
        <w:tc>
          <w:tcPr>
            <w:tcW w:w="567" w:type="pct"/>
            <w:tcBorders>
              <w:top w:val="nil"/>
              <w:left w:val="nil"/>
              <w:bottom w:val="nil"/>
              <w:right w:val="nil"/>
            </w:tcBorders>
            <w:shd w:val="clear" w:color="auto" w:fill="auto"/>
            <w:noWrap/>
            <w:vAlign w:val="bottom"/>
            <w:hideMark/>
            <w:tcPrChange w:id="1386" w:author="Microsoft Office User" w:date="2018-12-16T18:34:00Z">
              <w:tcPr>
                <w:tcW w:w="0" w:type="auto"/>
                <w:tcBorders>
                  <w:top w:val="nil"/>
                  <w:left w:val="nil"/>
                  <w:bottom w:val="nil"/>
                  <w:right w:val="nil"/>
                </w:tcBorders>
                <w:shd w:val="clear" w:color="auto" w:fill="auto"/>
                <w:noWrap/>
                <w:vAlign w:val="bottom"/>
                <w:hideMark/>
              </w:tcPr>
            </w:tcPrChange>
          </w:tcPr>
          <w:p w14:paraId="73442DF0" w14:textId="77777777" w:rsidR="0009723C" w:rsidRPr="0009723C" w:rsidRDefault="0009723C" w:rsidP="0009723C">
            <w:pPr>
              <w:rPr>
                <w:ins w:id="1387" w:author="Microsoft Office User" w:date="2018-12-16T18:33:00Z"/>
                <w:rFonts w:ascii="Calibri" w:hAnsi="Calibri" w:cs="Calibri"/>
                <w:color w:val="000000"/>
              </w:rPr>
            </w:pPr>
            <w:ins w:id="1388" w:author="Microsoft Office User" w:date="2018-12-16T18:33:00Z">
              <w:r w:rsidRPr="0009723C">
                <w:rPr>
                  <w:rFonts w:ascii="Calibri" w:hAnsi="Calibri" w:cs="Calibri"/>
                  <w:color w:val="000000"/>
                </w:rPr>
                <w:t>0.184/-0.054</w:t>
              </w:r>
            </w:ins>
          </w:p>
        </w:tc>
        <w:tc>
          <w:tcPr>
            <w:tcW w:w="540" w:type="pct"/>
            <w:tcBorders>
              <w:top w:val="nil"/>
              <w:left w:val="nil"/>
              <w:bottom w:val="nil"/>
              <w:right w:val="nil"/>
            </w:tcBorders>
            <w:shd w:val="clear" w:color="auto" w:fill="auto"/>
            <w:noWrap/>
            <w:vAlign w:val="bottom"/>
            <w:hideMark/>
            <w:tcPrChange w:id="1389" w:author="Microsoft Office User" w:date="2018-12-16T18:34:00Z">
              <w:tcPr>
                <w:tcW w:w="0" w:type="auto"/>
                <w:tcBorders>
                  <w:top w:val="nil"/>
                  <w:left w:val="nil"/>
                  <w:bottom w:val="nil"/>
                  <w:right w:val="nil"/>
                </w:tcBorders>
                <w:shd w:val="clear" w:color="auto" w:fill="auto"/>
                <w:noWrap/>
                <w:vAlign w:val="bottom"/>
                <w:hideMark/>
              </w:tcPr>
            </w:tcPrChange>
          </w:tcPr>
          <w:p w14:paraId="19A34A79" w14:textId="77777777" w:rsidR="0009723C" w:rsidRPr="0009723C" w:rsidRDefault="0009723C" w:rsidP="0009723C">
            <w:pPr>
              <w:rPr>
                <w:ins w:id="1390"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391" w:author="Microsoft Office User" w:date="2018-12-16T18:34:00Z">
              <w:tcPr>
                <w:tcW w:w="0" w:type="auto"/>
                <w:tcBorders>
                  <w:top w:val="nil"/>
                  <w:left w:val="nil"/>
                  <w:bottom w:val="nil"/>
                  <w:right w:val="nil"/>
                </w:tcBorders>
                <w:shd w:val="clear" w:color="auto" w:fill="auto"/>
                <w:noWrap/>
                <w:vAlign w:val="bottom"/>
                <w:hideMark/>
              </w:tcPr>
            </w:tcPrChange>
          </w:tcPr>
          <w:p w14:paraId="286CC838" w14:textId="77777777" w:rsidR="0009723C" w:rsidRPr="0009723C" w:rsidRDefault="0009723C" w:rsidP="0009723C">
            <w:pPr>
              <w:rPr>
                <w:ins w:id="1392" w:author="Microsoft Office User" w:date="2018-12-16T18:33:00Z"/>
                <w:rFonts w:ascii="Calibri" w:hAnsi="Calibri" w:cs="Calibri"/>
                <w:color w:val="000000"/>
              </w:rPr>
            </w:pPr>
            <w:ins w:id="1393" w:author="Microsoft Office User" w:date="2018-12-16T18:33:00Z">
              <w:r w:rsidRPr="0009723C">
                <w:rPr>
                  <w:rFonts w:ascii="Calibri" w:hAnsi="Calibri" w:cs="Calibri"/>
                  <w:color w:val="000000"/>
                </w:rPr>
                <w:t>-0.078/0.068</w:t>
              </w:r>
            </w:ins>
          </w:p>
        </w:tc>
        <w:tc>
          <w:tcPr>
            <w:tcW w:w="540" w:type="pct"/>
            <w:tcBorders>
              <w:top w:val="nil"/>
              <w:left w:val="nil"/>
              <w:bottom w:val="nil"/>
              <w:right w:val="nil"/>
            </w:tcBorders>
            <w:shd w:val="clear" w:color="auto" w:fill="auto"/>
            <w:noWrap/>
            <w:vAlign w:val="bottom"/>
            <w:hideMark/>
            <w:tcPrChange w:id="1394" w:author="Microsoft Office User" w:date="2018-12-16T18:34:00Z">
              <w:tcPr>
                <w:tcW w:w="0" w:type="auto"/>
                <w:tcBorders>
                  <w:top w:val="nil"/>
                  <w:left w:val="nil"/>
                  <w:bottom w:val="nil"/>
                  <w:right w:val="nil"/>
                </w:tcBorders>
                <w:shd w:val="clear" w:color="auto" w:fill="auto"/>
                <w:noWrap/>
                <w:vAlign w:val="bottom"/>
                <w:hideMark/>
              </w:tcPr>
            </w:tcPrChange>
          </w:tcPr>
          <w:p w14:paraId="7049D206" w14:textId="77777777" w:rsidR="0009723C" w:rsidRPr="0009723C" w:rsidRDefault="0009723C" w:rsidP="0009723C">
            <w:pPr>
              <w:rPr>
                <w:ins w:id="1395" w:author="Microsoft Office User" w:date="2018-12-16T18:33:00Z"/>
                <w:rFonts w:ascii="Calibri" w:hAnsi="Calibri" w:cs="Calibri"/>
                <w:color w:val="000000"/>
              </w:rPr>
            </w:pPr>
            <w:ins w:id="1396" w:author="Microsoft Office User" w:date="2018-12-16T18:33:00Z">
              <w:r w:rsidRPr="0009723C">
                <w:rPr>
                  <w:rFonts w:ascii="Calibri" w:hAnsi="Calibri" w:cs="Calibri"/>
                  <w:color w:val="000000"/>
                </w:rPr>
                <w:t>0.063/-0.073</w:t>
              </w:r>
            </w:ins>
          </w:p>
        </w:tc>
        <w:tc>
          <w:tcPr>
            <w:tcW w:w="513" w:type="pct"/>
            <w:tcBorders>
              <w:top w:val="nil"/>
              <w:left w:val="nil"/>
              <w:bottom w:val="nil"/>
              <w:right w:val="nil"/>
            </w:tcBorders>
            <w:shd w:val="clear" w:color="auto" w:fill="auto"/>
            <w:noWrap/>
            <w:vAlign w:val="bottom"/>
            <w:hideMark/>
            <w:tcPrChange w:id="1397" w:author="Microsoft Office User" w:date="2018-12-16T18:34:00Z">
              <w:tcPr>
                <w:tcW w:w="0" w:type="auto"/>
                <w:tcBorders>
                  <w:top w:val="nil"/>
                  <w:left w:val="nil"/>
                  <w:bottom w:val="nil"/>
                  <w:right w:val="nil"/>
                </w:tcBorders>
                <w:shd w:val="clear" w:color="auto" w:fill="auto"/>
                <w:noWrap/>
                <w:vAlign w:val="bottom"/>
                <w:hideMark/>
              </w:tcPr>
            </w:tcPrChange>
          </w:tcPr>
          <w:p w14:paraId="5B0B2D89" w14:textId="77777777" w:rsidR="0009723C" w:rsidRPr="0009723C" w:rsidRDefault="0009723C" w:rsidP="0009723C">
            <w:pPr>
              <w:rPr>
                <w:ins w:id="1398" w:author="Microsoft Office User" w:date="2018-12-16T18:33:00Z"/>
                <w:rFonts w:ascii="Calibri" w:hAnsi="Calibri" w:cs="Calibri"/>
                <w:color w:val="000000"/>
              </w:rPr>
            </w:pPr>
          </w:p>
        </w:tc>
      </w:tr>
      <w:tr w:rsidR="0009723C" w:rsidRPr="0009723C" w14:paraId="7CFFBDF0" w14:textId="77777777" w:rsidTr="0009723C">
        <w:tblPrEx>
          <w:tblW w:w="5000" w:type="pct"/>
          <w:tblCellMar>
            <w:left w:w="70" w:type="dxa"/>
            <w:right w:w="70" w:type="dxa"/>
          </w:tblCellMar>
          <w:tblPrExChange w:id="1399" w:author="Microsoft Office User" w:date="2018-12-16T18:34:00Z">
            <w:tblPrEx>
              <w:tblW w:w="0" w:type="auto"/>
              <w:tblCellMar>
                <w:left w:w="70" w:type="dxa"/>
                <w:right w:w="70" w:type="dxa"/>
              </w:tblCellMar>
            </w:tblPrEx>
          </w:tblPrExChange>
        </w:tblPrEx>
        <w:trPr>
          <w:trHeight w:val="320"/>
          <w:ins w:id="1400" w:author="Microsoft Office User" w:date="2018-12-16T18:33:00Z"/>
          <w:trPrChange w:id="1401"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402" w:author="Microsoft Office User" w:date="2018-12-16T18:34:00Z">
              <w:tcPr>
                <w:tcW w:w="0" w:type="auto"/>
                <w:tcBorders>
                  <w:top w:val="nil"/>
                  <w:left w:val="nil"/>
                  <w:bottom w:val="nil"/>
                  <w:right w:val="nil"/>
                </w:tcBorders>
                <w:shd w:val="clear" w:color="auto" w:fill="auto"/>
                <w:noWrap/>
                <w:vAlign w:val="bottom"/>
                <w:hideMark/>
              </w:tcPr>
            </w:tcPrChange>
          </w:tcPr>
          <w:p w14:paraId="39030BD8" w14:textId="77777777" w:rsidR="0009723C" w:rsidRPr="0009723C" w:rsidRDefault="0009723C" w:rsidP="0009723C">
            <w:pPr>
              <w:rPr>
                <w:ins w:id="1403" w:author="Microsoft Office User" w:date="2018-12-16T18:33:00Z"/>
                <w:rFonts w:ascii="Calibri" w:hAnsi="Calibri" w:cs="Calibri"/>
                <w:color w:val="000000"/>
              </w:rPr>
            </w:pPr>
            <w:proofErr w:type="spellStart"/>
            <w:ins w:id="1404" w:author="Microsoft Office User" w:date="2018-12-16T18:33:00Z">
              <w:r w:rsidRPr="0009723C">
                <w:rPr>
                  <w:rFonts w:ascii="Calibri" w:hAnsi="Calibri" w:cs="Calibri"/>
                  <w:color w:val="000000"/>
                </w:rPr>
                <w:t>Domain</w:t>
              </w:r>
              <w:proofErr w:type="spellEnd"/>
              <w:r w:rsidRPr="0009723C">
                <w:rPr>
                  <w:rFonts w:ascii="Calibri" w:hAnsi="Calibri" w:cs="Calibri"/>
                  <w:color w:val="000000"/>
                </w:rPr>
                <w:t xml:space="preserve"> score</w:t>
              </w:r>
            </w:ins>
          </w:p>
        </w:tc>
        <w:tc>
          <w:tcPr>
            <w:tcW w:w="471" w:type="pct"/>
            <w:tcBorders>
              <w:top w:val="nil"/>
              <w:left w:val="nil"/>
              <w:bottom w:val="nil"/>
              <w:right w:val="nil"/>
            </w:tcBorders>
            <w:shd w:val="clear" w:color="auto" w:fill="auto"/>
            <w:noWrap/>
            <w:vAlign w:val="bottom"/>
            <w:hideMark/>
            <w:tcPrChange w:id="1405" w:author="Microsoft Office User" w:date="2018-12-16T18:34:00Z">
              <w:tcPr>
                <w:tcW w:w="0" w:type="auto"/>
                <w:tcBorders>
                  <w:top w:val="nil"/>
                  <w:left w:val="nil"/>
                  <w:bottom w:val="nil"/>
                  <w:right w:val="nil"/>
                </w:tcBorders>
                <w:shd w:val="clear" w:color="auto" w:fill="auto"/>
                <w:noWrap/>
                <w:vAlign w:val="bottom"/>
                <w:hideMark/>
              </w:tcPr>
            </w:tcPrChange>
          </w:tcPr>
          <w:p w14:paraId="44EA3FB3" w14:textId="77777777" w:rsidR="0009723C" w:rsidRPr="0009723C" w:rsidRDefault="0009723C" w:rsidP="0009723C">
            <w:pPr>
              <w:rPr>
                <w:ins w:id="1406" w:author="Microsoft Office User" w:date="2018-12-16T18:33:00Z"/>
                <w:rFonts w:ascii="Calibri" w:hAnsi="Calibri" w:cs="Calibri"/>
                <w:color w:val="000000"/>
              </w:rPr>
            </w:pPr>
            <w:ins w:id="1407" w:author="Microsoft Office User" w:date="2018-12-16T18:33:00Z">
              <w:r w:rsidRPr="0009723C">
                <w:rPr>
                  <w:rFonts w:ascii="Calibri" w:hAnsi="Calibri" w:cs="Calibri"/>
                  <w:color w:val="000000"/>
                </w:rPr>
                <w:t>0.2</w:t>
              </w:r>
            </w:ins>
          </w:p>
        </w:tc>
        <w:tc>
          <w:tcPr>
            <w:tcW w:w="304" w:type="pct"/>
            <w:tcBorders>
              <w:top w:val="nil"/>
              <w:left w:val="nil"/>
              <w:bottom w:val="nil"/>
              <w:right w:val="nil"/>
            </w:tcBorders>
            <w:shd w:val="clear" w:color="auto" w:fill="auto"/>
            <w:noWrap/>
            <w:vAlign w:val="bottom"/>
            <w:hideMark/>
            <w:tcPrChange w:id="1408" w:author="Microsoft Office User" w:date="2018-12-16T18:34:00Z">
              <w:tcPr>
                <w:tcW w:w="0" w:type="auto"/>
                <w:tcBorders>
                  <w:top w:val="nil"/>
                  <w:left w:val="nil"/>
                  <w:bottom w:val="nil"/>
                  <w:right w:val="nil"/>
                </w:tcBorders>
                <w:shd w:val="clear" w:color="auto" w:fill="auto"/>
                <w:noWrap/>
                <w:vAlign w:val="bottom"/>
                <w:hideMark/>
              </w:tcPr>
            </w:tcPrChange>
          </w:tcPr>
          <w:p w14:paraId="699A94E2" w14:textId="77777777" w:rsidR="0009723C" w:rsidRPr="0009723C" w:rsidRDefault="0009723C" w:rsidP="0009723C">
            <w:pPr>
              <w:rPr>
                <w:ins w:id="1409" w:author="Microsoft Office User" w:date="2018-12-16T18:33:00Z"/>
                <w:rFonts w:ascii="Calibri" w:hAnsi="Calibri" w:cs="Calibri"/>
                <w:color w:val="000000"/>
              </w:rPr>
            </w:pPr>
          </w:p>
        </w:tc>
        <w:tc>
          <w:tcPr>
            <w:tcW w:w="388" w:type="pct"/>
            <w:tcBorders>
              <w:top w:val="nil"/>
              <w:left w:val="nil"/>
              <w:bottom w:val="nil"/>
              <w:right w:val="nil"/>
            </w:tcBorders>
            <w:shd w:val="clear" w:color="auto" w:fill="auto"/>
            <w:noWrap/>
            <w:vAlign w:val="bottom"/>
            <w:hideMark/>
            <w:tcPrChange w:id="1410" w:author="Microsoft Office User" w:date="2018-12-16T18:34:00Z">
              <w:tcPr>
                <w:tcW w:w="0" w:type="auto"/>
                <w:tcBorders>
                  <w:top w:val="nil"/>
                  <w:left w:val="nil"/>
                  <w:bottom w:val="nil"/>
                  <w:right w:val="nil"/>
                </w:tcBorders>
                <w:shd w:val="clear" w:color="auto" w:fill="auto"/>
                <w:noWrap/>
                <w:vAlign w:val="bottom"/>
                <w:hideMark/>
              </w:tcPr>
            </w:tcPrChange>
          </w:tcPr>
          <w:p w14:paraId="6A4EA0A7" w14:textId="77777777" w:rsidR="0009723C" w:rsidRPr="0009723C" w:rsidRDefault="0009723C" w:rsidP="0009723C">
            <w:pPr>
              <w:rPr>
                <w:ins w:id="1411" w:author="Microsoft Office User" w:date="2018-12-16T18:33:00Z"/>
                <w:rFonts w:ascii="Calibri" w:hAnsi="Calibri" w:cs="Calibri"/>
                <w:color w:val="000000"/>
              </w:rPr>
            </w:pPr>
            <w:ins w:id="1412" w:author="Microsoft Office User" w:date="2018-12-16T18:33:00Z">
              <w:r w:rsidRPr="0009723C">
                <w:rPr>
                  <w:rFonts w:ascii="Calibri" w:hAnsi="Calibri" w:cs="Calibri"/>
                  <w:color w:val="000000"/>
                </w:rPr>
                <w:t>0.095</w:t>
              </w:r>
            </w:ins>
          </w:p>
        </w:tc>
        <w:tc>
          <w:tcPr>
            <w:tcW w:w="540" w:type="pct"/>
            <w:tcBorders>
              <w:top w:val="nil"/>
              <w:left w:val="nil"/>
              <w:bottom w:val="nil"/>
              <w:right w:val="nil"/>
            </w:tcBorders>
            <w:shd w:val="clear" w:color="auto" w:fill="auto"/>
            <w:noWrap/>
            <w:vAlign w:val="bottom"/>
            <w:hideMark/>
            <w:tcPrChange w:id="1413" w:author="Microsoft Office User" w:date="2018-12-16T18:34:00Z">
              <w:tcPr>
                <w:tcW w:w="0" w:type="auto"/>
                <w:tcBorders>
                  <w:top w:val="nil"/>
                  <w:left w:val="nil"/>
                  <w:bottom w:val="nil"/>
                  <w:right w:val="nil"/>
                </w:tcBorders>
                <w:shd w:val="clear" w:color="auto" w:fill="auto"/>
                <w:noWrap/>
                <w:vAlign w:val="bottom"/>
                <w:hideMark/>
              </w:tcPr>
            </w:tcPrChange>
          </w:tcPr>
          <w:p w14:paraId="65761EDA" w14:textId="77777777" w:rsidR="0009723C" w:rsidRPr="0009723C" w:rsidRDefault="0009723C" w:rsidP="0009723C">
            <w:pPr>
              <w:rPr>
                <w:ins w:id="1414" w:author="Microsoft Office User" w:date="2018-12-16T18:33:00Z"/>
                <w:rFonts w:ascii="Calibri" w:hAnsi="Calibri" w:cs="Calibri"/>
                <w:color w:val="000000"/>
              </w:rPr>
            </w:pPr>
            <w:ins w:id="1415" w:author="Microsoft Office User" w:date="2018-12-16T18:33:00Z">
              <w:r w:rsidRPr="0009723C">
                <w:rPr>
                  <w:rFonts w:ascii="Calibri" w:hAnsi="Calibri" w:cs="Calibri"/>
                  <w:color w:val="000000"/>
                </w:rPr>
                <w:t>0.148/0.031</w:t>
              </w:r>
            </w:ins>
          </w:p>
        </w:tc>
        <w:tc>
          <w:tcPr>
            <w:tcW w:w="567" w:type="pct"/>
            <w:tcBorders>
              <w:top w:val="nil"/>
              <w:left w:val="nil"/>
              <w:bottom w:val="nil"/>
              <w:right w:val="nil"/>
            </w:tcBorders>
            <w:shd w:val="clear" w:color="auto" w:fill="auto"/>
            <w:noWrap/>
            <w:vAlign w:val="bottom"/>
            <w:hideMark/>
            <w:tcPrChange w:id="1416" w:author="Microsoft Office User" w:date="2018-12-16T18:34:00Z">
              <w:tcPr>
                <w:tcW w:w="0" w:type="auto"/>
                <w:tcBorders>
                  <w:top w:val="nil"/>
                  <w:left w:val="nil"/>
                  <w:bottom w:val="nil"/>
                  <w:right w:val="nil"/>
                </w:tcBorders>
                <w:shd w:val="clear" w:color="auto" w:fill="auto"/>
                <w:noWrap/>
                <w:vAlign w:val="bottom"/>
                <w:hideMark/>
              </w:tcPr>
            </w:tcPrChange>
          </w:tcPr>
          <w:p w14:paraId="7F8A7885" w14:textId="77777777" w:rsidR="0009723C" w:rsidRPr="0009723C" w:rsidRDefault="0009723C" w:rsidP="0009723C">
            <w:pPr>
              <w:rPr>
                <w:ins w:id="1417"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418" w:author="Microsoft Office User" w:date="2018-12-16T18:34:00Z">
              <w:tcPr>
                <w:tcW w:w="0" w:type="auto"/>
                <w:tcBorders>
                  <w:top w:val="nil"/>
                  <w:left w:val="nil"/>
                  <w:bottom w:val="nil"/>
                  <w:right w:val="nil"/>
                </w:tcBorders>
                <w:shd w:val="clear" w:color="auto" w:fill="auto"/>
                <w:noWrap/>
                <w:vAlign w:val="bottom"/>
                <w:hideMark/>
              </w:tcPr>
            </w:tcPrChange>
          </w:tcPr>
          <w:p w14:paraId="7E3E72A9" w14:textId="77777777" w:rsidR="0009723C" w:rsidRPr="0009723C" w:rsidRDefault="0009723C" w:rsidP="0009723C">
            <w:pPr>
              <w:rPr>
                <w:ins w:id="1419" w:author="Microsoft Office User" w:date="2018-12-16T18:33:00Z"/>
                <w:rFonts w:ascii="Calibri" w:hAnsi="Calibri" w:cs="Calibri"/>
                <w:color w:val="000000"/>
              </w:rPr>
            </w:pPr>
            <w:ins w:id="1420" w:author="Microsoft Office User" w:date="2018-12-16T18:33:00Z">
              <w:r w:rsidRPr="0009723C">
                <w:rPr>
                  <w:rFonts w:ascii="Calibri" w:hAnsi="Calibri" w:cs="Calibri"/>
                  <w:color w:val="000000"/>
                </w:rPr>
                <w:t>0.065/0.026</w:t>
              </w:r>
            </w:ins>
          </w:p>
        </w:tc>
        <w:tc>
          <w:tcPr>
            <w:tcW w:w="567" w:type="pct"/>
            <w:tcBorders>
              <w:top w:val="nil"/>
              <w:left w:val="nil"/>
              <w:bottom w:val="nil"/>
              <w:right w:val="nil"/>
            </w:tcBorders>
            <w:shd w:val="clear" w:color="auto" w:fill="auto"/>
            <w:noWrap/>
            <w:vAlign w:val="bottom"/>
            <w:hideMark/>
            <w:tcPrChange w:id="1421" w:author="Microsoft Office User" w:date="2018-12-16T18:34:00Z">
              <w:tcPr>
                <w:tcW w:w="0" w:type="auto"/>
                <w:tcBorders>
                  <w:top w:val="nil"/>
                  <w:left w:val="nil"/>
                  <w:bottom w:val="nil"/>
                  <w:right w:val="nil"/>
                </w:tcBorders>
                <w:shd w:val="clear" w:color="auto" w:fill="auto"/>
                <w:noWrap/>
                <w:vAlign w:val="bottom"/>
                <w:hideMark/>
              </w:tcPr>
            </w:tcPrChange>
          </w:tcPr>
          <w:p w14:paraId="3CC1B069" w14:textId="77777777" w:rsidR="0009723C" w:rsidRPr="0009723C" w:rsidRDefault="0009723C" w:rsidP="0009723C">
            <w:pPr>
              <w:rPr>
                <w:ins w:id="1422" w:author="Microsoft Office User" w:date="2018-12-16T18:33:00Z"/>
                <w:rFonts w:ascii="Calibri" w:hAnsi="Calibri" w:cs="Calibri"/>
                <w:color w:val="000000"/>
              </w:rPr>
            </w:pPr>
            <w:ins w:id="1423" w:author="Microsoft Office User" w:date="2018-12-16T18:33:00Z">
              <w:r w:rsidRPr="0009723C">
                <w:rPr>
                  <w:rFonts w:ascii="Calibri" w:hAnsi="Calibri" w:cs="Calibri"/>
                  <w:color w:val="000000"/>
                </w:rPr>
                <w:t>-0.171/0.164</w:t>
              </w:r>
            </w:ins>
          </w:p>
        </w:tc>
        <w:tc>
          <w:tcPr>
            <w:tcW w:w="540" w:type="pct"/>
            <w:tcBorders>
              <w:top w:val="nil"/>
              <w:left w:val="nil"/>
              <w:bottom w:val="nil"/>
              <w:right w:val="nil"/>
            </w:tcBorders>
            <w:shd w:val="clear" w:color="auto" w:fill="auto"/>
            <w:noWrap/>
            <w:vAlign w:val="bottom"/>
            <w:hideMark/>
            <w:tcPrChange w:id="1424" w:author="Microsoft Office User" w:date="2018-12-16T18:34:00Z">
              <w:tcPr>
                <w:tcW w:w="0" w:type="auto"/>
                <w:tcBorders>
                  <w:top w:val="nil"/>
                  <w:left w:val="nil"/>
                  <w:bottom w:val="nil"/>
                  <w:right w:val="nil"/>
                </w:tcBorders>
                <w:shd w:val="clear" w:color="auto" w:fill="auto"/>
                <w:noWrap/>
                <w:vAlign w:val="bottom"/>
                <w:hideMark/>
              </w:tcPr>
            </w:tcPrChange>
          </w:tcPr>
          <w:p w14:paraId="6D997F16" w14:textId="77777777" w:rsidR="0009723C" w:rsidRPr="0009723C" w:rsidRDefault="0009723C" w:rsidP="0009723C">
            <w:pPr>
              <w:rPr>
                <w:ins w:id="1425" w:author="Microsoft Office User" w:date="2018-12-16T18:33:00Z"/>
                <w:rFonts w:ascii="Calibri" w:hAnsi="Calibri" w:cs="Calibri"/>
                <w:color w:val="000000"/>
              </w:rPr>
            </w:pPr>
          </w:p>
        </w:tc>
        <w:tc>
          <w:tcPr>
            <w:tcW w:w="513" w:type="pct"/>
            <w:tcBorders>
              <w:top w:val="nil"/>
              <w:left w:val="nil"/>
              <w:bottom w:val="nil"/>
              <w:right w:val="nil"/>
            </w:tcBorders>
            <w:shd w:val="clear" w:color="auto" w:fill="auto"/>
            <w:noWrap/>
            <w:vAlign w:val="bottom"/>
            <w:hideMark/>
            <w:tcPrChange w:id="1426" w:author="Microsoft Office User" w:date="2018-12-16T18:34:00Z">
              <w:tcPr>
                <w:tcW w:w="0" w:type="auto"/>
                <w:tcBorders>
                  <w:top w:val="nil"/>
                  <w:left w:val="nil"/>
                  <w:bottom w:val="nil"/>
                  <w:right w:val="nil"/>
                </w:tcBorders>
                <w:shd w:val="clear" w:color="auto" w:fill="auto"/>
                <w:noWrap/>
                <w:vAlign w:val="bottom"/>
                <w:hideMark/>
              </w:tcPr>
            </w:tcPrChange>
          </w:tcPr>
          <w:p w14:paraId="34AD721E" w14:textId="77777777" w:rsidR="0009723C" w:rsidRPr="0009723C" w:rsidRDefault="0009723C" w:rsidP="0009723C">
            <w:pPr>
              <w:rPr>
                <w:ins w:id="1427" w:author="Microsoft Office User" w:date="2018-12-16T18:33:00Z"/>
                <w:rFonts w:ascii="Calibri" w:hAnsi="Calibri" w:cs="Calibri"/>
                <w:color w:val="000000"/>
              </w:rPr>
            </w:pPr>
            <w:ins w:id="1428" w:author="Microsoft Office User" w:date="2018-12-16T18:33:00Z">
              <w:r w:rsidRPr="0009723C">
                <w:rPr>
                  <w:rFonts w:ascii="Calibri" w:hAnsi="Calibri" w:cs="Calibri"/>
                  <w:color w:val="000000"/>
                </w:rPr>
                <w:t>0.069/0.068</w:t>
              </w:r>
            </w:ins>
          </w:p>
        </w:tc>
      </w:tr>
      <w:tr w:rsidR="0009723C" w:rsidRPr="0009723C" w14:paraId="51948939" w14:textId="77777777" w:rsidTr="0009723C">
        <w:tblPrEx>
          <w:tblW w:w="5000" w:type="pct"/>
          <w:tblCellMar>
            <w:left w:w="70" w:type="dxa"/>
            <w:right w:w="70" w:type="dxa"/>
          </w:tblCellMar>
          <w:tblPrExChange w:id="1429" w:author="Microsoft Office User" w:date="2018-12-16T18:34:00Z">
            <w:tblPrEx>
              <w:tblW w:w="0" w:type="auto"/>
              <w:tblCellMar>
                <w:left w:w="70" w:type="dxa"/>
                <w:right w:w="70" w:type="dxa"/>
              </w:tblCellMar>
            </w:tblPrEx>
          </w:tblPrExChange>
        </w:tblPrEx>
        <w:trPr>
          <w:trHeight w:val="320"/>
          <w:ins w:id="1430" w:author="Microsoft Office User" w:date="2018-12-16T18:33:00Z"/>
          <w:trPrChange w:id="1431" w:author="Microsoft Office User" w:date="2018-12-16T18:34:00Z">
            <w:trPr>
              <w:gridAfter w:val="0"/>
              <w:trHeight w:val="320"/>
            </w:trPr>
          </w:trPrChange>
        </w:trPr>
        <w:tc>
          <w:tcPr>
            <w:tcW w:w="1040" w:type="pct"/>
            <w:gridSpan w:val="2"/>
            <w:tcBorders>
              <w:top w:val="nil"/>
              <w:left w:val="nil"/>
              <w:bottom w:val="nil"/>
              <w:right w:val="nil"/>
            </w:tcBorders>
            <w:shd w:val="clear" w:color="auto" w:fill="auto"/>
            <w:noWrap/>
            <w:vAlign w:val="bottom"/>
            <w:hideMark/>
            <w:tcPrChange w:id="1432" w:author="Microsoft Office User" w:date="2018-12-16T18:34:00Z">
              <w:tcPr>
                <w:tcW w:w="0" w:type="auto"/>
                <w:gridSpan w:val="2"/>
                <w:tcBorders>
                  <w:top w:val="nil"/>
                  <w:left w:val="nil"/>
                  <w:bottom w:val="nil"/>
                  <w:right w:val="nil"/>
                </w:tcBorders>
                <w:shd w:val="clear" w:color="auto" w:fill="auto"/>
                <w:noWrap/>
                <w:vAlign w:val="bottom"/>
                <w:hideMark/>
              </w:tcPr>
            </w:tcPrChange>
          </w:tcPr>
          <w:p w14:paraId="7A26A69B" w14:textId="77777777" w:rsidR="0009723C" w:rsidRPr="0009723C" w:rsidRDefault="0009723C" w:rsidP="0009723C">
            <w:pPr>
              <w:rPr>
                <w:ins w:id="1433" w:author="Microsoft Office User" w:date="2018-12-16T18:33:00Z"/>
                <w:rFonts w:ascii="Calibri" w:hAnsi="Calibri" w:cs="Calibri"/>
                <w:color w:val="000000"/>
              </w:rPr>
            </w:pPr>
            <w:proofErr w:type="spellStart"/>
            <w:ins w:id="1434" w:author="Microsoft Office User" w:date="2018-12-16T18:33:00Z">
              <w:r w:rsidRPr="0009723C">
                <w:rPr>
                  <w:rFonts w:ascii="Calibri" w:hAnsi="Calibri" w:cs="Calibri"/>
                  <w:color w:val="000000"/>
                </w:rPr>
                <w:t>Conscientiousness</w:t>
              </w:r>
              <w:proofErr w:type="spellEnd"/>
            </w:ins>
          </w:p>
        </w:tc>
        <w:tc>
          <w:tcPr>
            <w:tcW w:w="304" w:type="pct"/>
            <w:tcBorders>
              <w:top w:val="nil"/>
              <w:left w:val="nil"/>
              <w:bottom w:val="nil"/>
              <w:right w:val="nil"/>
            </w:tcBorders>
            <w:shd w:val="clear" w:color="auto" w:fill="auto"/>
            <w:noWrap/>
            <w:vAlign w:val="bottom"/>
            <w:hideMark/>
            <w:tcPrChange w:id="1435" w:author="Microsoft Office User" w:date="2018-12-16T18:34:00Z">
              <w:tcPr>
                <w:tcW w:w="0" w:type="auto"/>
                <w:tcBorders>
                  <w:top w:val="nil"/>
                  <w:left w:val="nil"/>
                  <w:bottom w:val="nil"/>
                  <w:right w:val="nil"/>
                </w:tcBorders>
                <w:shd w:val="clear" w:color="auto" w:fill="auto"/>
                <w:noWrap/>
                <w:vAlign w:val="bottom"/>
                <w:hideMark/>
              </w:tcPr>
            </w:tcPrChange>
          </w:tcPr>
          <w:p w14:paraId="37D2836B" w14:textId="77777777" w:rsidR="0009723C" w:rsidRPr="0009723C" w:rsidRDefault="0009723C" w:rsidP="0009723C">
            <w:pPr>
              <w:rPr>
                <w:ins w:id="1436" w:author="Microsoft Office User" w:date="2018-12-16T18:33:00Z"/>
                <w:rFonts w:ascii="Calibri" w:hAnsi="Calibri" w:cs="Calibri"/>
                <w:color w:val="000000"/>
              </w:rPr>
            </w:pPr>
          </w:p>
        </w:tc>
        <w:tc>
          <w:tcPr>
            <w:tcW w:w="388" w:type="pct"/>
            <w:tcBorders>
              <w:top w:val="nil"/>
              <w:left w:val="nil"/>
              <w:bottom w:val="nil"/>
              <w:right w:val="nil"/>
            </w:tcBorders>
            <w:shd w:val="clear" w:color="auto" w:fill="auto"/>
            <w:noWrap/>
            <w:vAlign w:val="bottom"/>
            <w:hideMark/>
            <w:tcPrChange w:id="1437" w:author="Microsoft Office User" w:date="2018-12-16T18:34:00Z">
              <w:tcPr>
                <w:tcW w:w="0" w:type="auto"/>
                <w:tcBorders>
                  <w:top w:val="nil"/>
                  <w:left w:val="nil"/>
                  <w:bottom w:val="nil"/>
                  <w:right w:val="nil"/>
                </w:tcBorders>
                <w:shd w:val="clear" w:color="auto" w:fill="auto"/>
                <w:noWrap/>
                <w:vAlign w:val="bottom"/>
                <w:hideMark/>
              </w:tcPr>
            </w:tcPrChange>
          </w:tcPr>
          <w:p w14:paraId="22086422" w14:textId="77777777" w:rsidR="0009723C" w:rsidRPr="0009723C" w:rsidRDefault="0009723C" w:rsidP="0009723C">
            <w:pPr>
              <w:rPr>
                <w:ins w:id="1438"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1439" w:author="Microsoft Office User" w:date="2018-12-16T18:34:00Z">
              <w:tcPr>
                <w:tcW w:w="0" w:type="auto"/>
                <w:tcBorders>
                  <w:top w:val="nil"/>
                  <w:left w:val="nil"/>
                  <w:bottom w:val="nil"/>
                  <w:right w:val="nil"/>
                </w:tcBorders>
                <w:shd w:val="clear" w:color="auto" w:fill="auto"/>
                <w:noWrap/>
                <w:vAlign w:val="bottom"/>
                <w:hideMark/>
              </w:tcPr>
            </w:tcPrChange>
          </w:tcPr>
          <w:p w14:paraId="36F63209" w14:textId="77777777" w:rsidR="0009723C" w:rsidRPr="0009723C" w:rsidRDefault="0009723C" w:rsidP="0009723C">
            <w:pPr>
              <w:rPr>
                <w:ins w:id="1440"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1441" w:author="Microsoft Office User" w:date="2018-12-16T18:34:00Z">
              <w:tcPr>
                <w:tcW w:w="0" w:type="auto"/>
                <w:tcBorders>
                  <w:top w:val="nil"/>
                  <w:left w:val="nil"/>
                  <w:bottom w:val="nil"/>
                  <w:right w:val="nil"/>
                </w:tcBorders>
                <w:shd w:val="clear" w:color="auto" w:fill="auto"/>
                <w:noWrap/>
                <w:vAlign w:val="bottom"/>
                <w:hideMark/>
              </w:tcPr>
            </w:tcPrChange>
          </w:tcPr>
          <w:p w14:paraId="1DEA5A44" w14:textId="77777777" w:rsidR="0009723C" w:rsidRPr="0009723C" w:rsidRDefault="0009723C" w:rsidP="0009723C">
            <w:pPr>
              <w:rPr>
                <w:ins w:id="1442"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1443" w:author="Microsoft Office User" w:date="2018-12-16T18:34:00Z">
              <w:tcPr>
                <w:tcW w:w="0" w:type="auto"/>
                <w:tcBorders>
                  <w:top w:val="nil"/>
                  <w:left w:val="nil"/>
                  <w:bottom w:val="nil"/>
                  <w:right w:val="nil"/>
                </w:tcBorders>
                <w:shd w:val="clear" w:color="auto" w:fill="auto"/>
                <w:noWrap/>
                <w:vAlign w:val="bottom"/>
                <w:hideMark/>
              </w:tcPr>
            </w:tcPrChange>
          </w:tcPr>
          <w:p w14:paraId="429591C2" w14:textId="77777777" w:rsidR="0009723C" w:rsidRPr="0009723C" w:rsidRDefault="0009723C" w:rsidP="0009723C">
            <w:pPr>
              <w:rPr>
                <w:ins w:id="1444"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1445" w:author="Microsoft Office User" w:date="2018-12-16T18:34:00Z">
              <w:tcPr>
                <w:tcW w:w="0" w:type="auto"/>
                <w:tcBorders>
                  <w:top w:val="nil"/>
                  <w:left w:val="nil"/>
                  <w:bottom w:val="nil"/>
                  <w:right w:val="nil"/>
                </w:tcBorders>
                <w:shd w:val="clear" w:color="auto" w:fill="auto"/>
                <w:noWrap/>
                <w:vAlign w:val="bottom"/>
                <w:hideMark/>
              </w:tcPr>
            </w:tcPrChange>
          </w:tcPr>
          <w:p w14:paraId="7F059C02" w14:textId="77777777" w:rsidR="0009723C" w:rsidRPr="0009723C" w:rsidRDefault="0009723C" w:rsidP="0009723C">
            <w:pPr>
              <w:rPr>
                <w:ins w:id="1446"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1447" w:author="Microsoft Office User" w:date="2018-12-16T18:34:00Z">
              <w:tcPr>
                <w:tcW w:w="0" w:type="auto"/>
                <w:tcBorders>
                  <w:top w:val="nil"/>
                  <w:left w:val="nil"/>
                  <w:bottom w:val="nil"/>
                  <w:right w:val="nil"/>
                </w:tcBorders>
                <w:shd w:val="clear" w:color="auto" w:fill="auto"/>
                <w:noWrap/>
                <w:vAlign w:val="bottom"/>
                <w:hideMark/>
              </w:tcPr>
            </w:tcPrChange>
          </w:tcPr>
          <w:p w14:paraId="153F0572" w14:textId="77777777" w:rsidR="0009723C" w:rsidRPr="0009723C" w:rsidRDefault="0009723C" w:rsidP="0009723C">
            <w:pPr>
              <w:rPr>
                <w:ins w:id="1448" w:author="Microsoft Office User" w:date="2018-12-16T18:33:00Z"/>
                <w:sz w:val="20"/>
                <w:szCs w:val="20"/>
              </w:rPr>
            </w:pPr>
          </w:p>
        </w:tc>
        <w:tc>
          <w:tcPr>
            <w:tcW w:w="513" w:type="pct"/>
            <w:tcBorders>
              <w:top w:val="nil"/>
              <w:left w:val="nil"/>
              <w:bottom w:val="nil"/>
              <w:right w:val="nil"/>
            </w:tcBorders>
            <w:shd w:val="clear" w:color="auto" w:fill="auto"/>
            <w:noWrap/>
            <w:vAlign w:val="bottom"/>
            <w:hideMark/>
            <w:tcPrChange w:id="1449" w:author="Microsoft Office User" w:date="2018-12-16T18:34:00Z">
              <w:tcPr>
                <w:tcW w:w="0" w:type="auto"/>
                <w:tcBorders>
                  <w:top w:val="nil"/>
                  <w:left w:val="nil"/>
                  <w:bottom w:val="nil"/>
                  <w:right w:val="nil"/>
                </w:tcBorders>
                <w:shd w:val="clear" w:color="auto" w:fill="auto"/>
                <w:noWrap/>
                <w:vAlign w:val="bottom"/>
                <w:hideMark/>
              </w:tcPr>
            </w:tcPrChange>
          </w:tcPr>
          <w:p w14:paraId="2DC09EB0" w14:textId="77777777" w:rsidR="0009723C" w:rsidRPr="0009723C" w:rsidRDefault="0009723C" w:rsidP="0009723C">
            <w:pPr>
              <w:rPr>
                <w:ins w:id="1450" w:author="Microsoft Office User" w:date="2018-12-16T18:33:00Z"/>
                <w:sz w:val="20"/>
                <w:szCs w:val="20"/>
              </w:rPr>
            </w:pPr>
          </w:p>
        </w:tc>
      </w:tr>
      <w:tr w:rsidR="0009723C" w:rsidRPr="0009723C" w14:paraId="39AF639E" w14:textId="77777777" w:rsidTr="0009723C">
        <w:tblPrEx>
          <w:tblW w:w="5000" w:type="pct"/>
          <w:tblCellMar>
            <w:left w:w="70" w:type="dxa"/>
            <w:right w:w="70" w:type="dxa"/>
          </w:tblCellMar>
          <w:tblPrExChange w:id="1451" w:author="Microsoft Office User" w:date="2018-12-16T18:34:00Z">
            <w:tblPrEx>
              <w:tblW w:w="0" w:type="auto"/>
              <w:tblCellMar>
                <w:left w:w="70" w:type="dxa"/>
                <w:right w:w="70" w:type="dxa"/>
              </w:tblCellMar>
            </w:tblPrEx>
          </w:tblPrExChange>
        </w:tblPrEx>
        <w:trPr>
          <w:trHeight w:val="320"/>
          <w:ins w:id="1452" w:author="Microsoft Office User" w:date="2018-12-16T18:33:00Z"/>
          <w:trPrChange w:id="1453"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454" w:author="Microsoft Office User" w:date="2018-12-16T18:34:00Z">
              <w:tcPr>
                <w:tcW w:w="0" w:type="auto"/>
                <w:tcBorders>
                  <w:top w:val="nil"/>
                  <w:left w:val="nil"/>
                  <w:bottom w:val="nil"/>
                  <w:right w:val="nil"/>
                </w:tcBorders>
                <w:shd w:val="clear" w:color="auto" w:fill="auto"/>
                <w:noWrap/>
                <w:vAlign w:val="bottom"/>
                <w:hideMark/>
              </w:tcPr>
            </w:tcPrChange>
          </w:tcPr>
          <w:p w14:paraId="4A612DE4" w14:textId="77777777" w:rsidR="0009723C" w:rsidRPr="0009723C" w:rsidRDefault="0009723C" w:rsidP="0009723C">
            <w:pPr>
              <w:rPr>
                <w:ins w:id="1455" w:author="Microsoft Office User" w:date="2018-12-16T18:33:00Z"/>
                <w:rFonts w:ascii="Calibri" w:hAnsi="Calibri" w:cs="Calibri"/>
                <w:color w:val="000000"/>
              </w:rPr>
            </w:pPr>
            <w:ins w:id="1456" w:author="Microsoft Office User" w:date="2018-12-16T18:33:00Z">
              <w:r w:rsidRPr="0009723C">
                <w:rPr>
                  <w:rFonts w:ascii="Calibri" w:hAnsi="Calibri" w:cs="Calibri"/>
                  <w:color w:val="000000"/>
                </w:rPr>
                <w:t>C1</w:t>
              </w:r>
            </w:ins>
          </w:p>
        </w:tc>
        <w:tc>
          <w:tcPr>
            <w:tcW w:w="471" w:type="pct"/>
            <w:tcBorders>
              <w:top w:val="nil"/>
              <w:left w:val="nil"/>
              <w:bottom w:val="nil"/>
              <w:right w:val="nil"/>
            </w:tcBorders>
            <w:shd w:val="clear" w:color="auto" w:fill="auto"/>
            <w:noWrap/>
            <w:vAlign w:val="bottom"/>
            <w:hideMark/>
            <w:tcPrChange w:id="1457" w:author="Microsoft Office User" w:date="2018-12-16T18:34:00Z">
              <w:tcPr>
                <w:tcW w:w="0" w:type="auto"/>
                <w:tcBorders>
                  <w:top w:val="nil"/>
                  <w:left w:val="nil"/>
                  <w:bottom w:val="nil"/>
                  <w:right w:val="nil"/>
                </w:tcBorders>
                <w:shd w:val="clear" w:color="auto" w:fill="auto"/>
                <w:noWrap/>
                <w:vAlign w:val="bottom"/>
                <w:hideMark/>
              </w:tcPr>
            </w:tcPrChange>
          </w:tcPr>
          <w:p w14:paraId="0D2A6A09" w14:textId="77777777" w:rsidR="0009723C" w:rsidRPr="0009723C" w:rsidRDefault="0009723C" w:rsidP="0009723C">
            <w:pPr>
              <w:rPr>
                <w:ins w:id="1458" w:author="Microsoft Office User" w:date="2018-12-16T18:33:00Z"/>
                <w:rFonts w:ascii="Calibri" w:hAnsi="Calibri" w:cs="Calibri"/>
                <w:color w:val="000000"/>
              </w:rPr>
            </w:pPr>
            <w:ins w:id="1459" w:author="Microsoft Office User" w:date="2018-12-16T18:33:00Z">
              <w:r w:rsidRPr="0009723C">
                <w:rPr>
                  <w:rFonts w:ascii="Calibri" w:hAnsi="Calibri" w:cs="Calibri"/>
                  <w:color w:val="000000"/>
                </w:rPr>
                <w:t>0.033</w:t>
              </w:r>
            </w:ins>
          </w:p>
        </w:tc>
        <w:tc>
          <w:tcPr>
            <w:tcW w:w="304" w:type="pct"/>
            <w:tcBorders>
              <w:top w:val="nil"/>
              <w:left w:val="nil"/>
              <w:bottom w:val="nil"/>
              <w:right w:val="nil"/>
            </w:tcBorders>
            <w:shd w:val="clear" w:color="auto" w:fill="auto"/>
            <w:noWrap/>
            <w:vAlign w:val="bottom"/>
            <w:hideMark/>
            <w:tcPrChange w:id="1460" w:author="Microsoft Office User" w:date="2018-12-16T18:34:00Z">
              <w:tcPr>
                <w:tcW w:w="0" w:type="auto"/>
                <w:tcBorders>
                  <w:top w:val="nil"/>
                  <w:left w:val="nil"/>
                  <w:bottom w:val="nil"/>
                  <w:right w:val="nil"/>
                </w:tcBorders>
                <w:shd w:val="clear" w:color="auto" w:fill="auto"/>
                <w:noWrap/>
                <w:vAlign w:val="bottom"/>
                <w:hideMark/>
              </w:tcPr>
            </w:tcPrChange>
          </w:tcPr>
          <w:p w14:paraId="2F328575" w14:textId="77777777" w:rsidR="0009723C" w:rsidRPr="0009723C" w:rsidRDefault="0009723C" w:rsidP="0009723C">
            <w:pPr>
              <w:rPr>
                <w:ins w:id="1461" w:author="Microsoft Office User" w:date="2018-12-16T18:33:00Z"/>
                <w:rFonts w:ascii="Calibri" w:hAnsi="Calibri" w:cs="Calibri"/>
                <w:color w:val="000000"/>
              </w:rPr>
            </w:pPr>
            <w:ins w:id="1462" w:author="Microsoft Office User" w:date="2018-12-16T18:33:00Z">
              <w:r w:rsidRPr="0009723C">
                <w:rPr>
                  <w:rFonts w:ascii="Calibri" w:hAnsi="Calibri" w:cs="Calibri"/>
                  <w:color w:val="000000"/>
                </w:rPr>
                <w:t>0.019</w:t>
              </w:r>
            </w:ins>
          </w:p>
        </w:tc>
        <w:tc>
          <w:tcPr>
            <w:tcW w:w="388" w:type="pct"/>
            <w:tcBorders>
              <w:top w:val="nil"/>
              <w:left w:val="nil"/>
              <w:bottom w:val="nil"/>
              <w:right w:val="nil"/>
            </w:tcBorders>
            <w:shd w:val="clear" w:color="auto" w:fill="auto"/>
            <w:noWrap/>
            <w:vAlign w:val="bottom"/>
            <w:hideMark/>
            <w:tcPrChange w:id="1463" w:author="Microsoft Office User" w:date="2018-12-16T18:34:00Z">
              <w:tcPr>
                <w:tcW w:w="0" w:type="auto"/>
                <w:tcBorders>
                  <w:top w:val="nil"/>
                  <w:left w:val="nil"/>
                  <w:bottom w:val="nil"/>
                  <w:right w:val="nil"/>
                </w:tcBorders>
                <w:shd w:val="clear" w:color="auto" w:fill="auto"/>
                <w:noWrap/>
                <w:vAlign w:val="bottom"/>
                <w:hideMark/>
              </w:tcPr>
            </w:tcPrChange>
          </w:tcPr>
          <w:p w14:paraId="40369718" w14:textId="77777777" w:rsidR="0009723C" w:rsidRPr="0009723C" w:rsidRDefault="0009723C" w:rsidP="0009723C">
            <w:pPr>
              <w:rPr>
                <w:ins w:id="1464"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465" w:author="Microsoft Office User" w:date="2018-12-16T18:34:00Z">
              <w:tcPr>
                <w:tcW w:w="0" w:type="auto"/>
                <w:tcBorders>
                  <w:top w:val="nil"/>
                  <w:left w:val="nil"/>
                  <w:bottom w:val="nil"/>
                  <w:right w:val="nil"/>
                </w:tcBorders>
                <w:shd w:val="clear" w:color="auto" w:fill="auto"/>
                <w:noWrap/>
                <w:vAlign w:val="bottom"/>
                <w:hideMark/>
              </w:tcPr>
            </w:tcPrChange>
          </w:tcPr>
          <w:p w14:paraId="094F5966" w14:textId="77777777" w:rsidR="0009723C" w:rsidRPr="0009723C" w:rsidRDefault="0009723C" w:rsidP="0009723C">
            <w:pPr>
              <w:rPr>
                <w:ins w:id="1466" w:author="Microsoft Office User" w:date="2018-12-16T18:33:00Z"/>
                <w:rFonts w:ascii="Calibri" w:hAnsi="Calibri" w:cs="Calibri"/>
                <w:color w:val="000000"/>
              </w:rPr>
            </w:pPr>
            <w:ins w:id="1467" w:author="Microsoft Office User" w:date="2018-12-16T18:33:00Z">
              <w:r w:rsidRPr="0009723C">
                <w:rPr>
                  <w:rFonts w:ascii="Calibri" w:hAnsi="Calibri" w:cs="Calibri"/>
                  <w:color w:val="000000"/>
                </w:rPr>
                <w:t>0.061/-0.026</w:t>
              </w:r>
            </w:ins>
          </w:p>
        </w:tc>
        <w:tc>
          <w:tcPr>
            <w:tcW w:w="567" w:type="pct"/>
            <w:tcBorders>
              <w:top w:val="nil"/>
              <w:left w:val="nil"/>
              <w:bottom w:val="nil"/>
              <w:right w:val="nil"/>
            </w:tcBorders>
            <w:shd w:val="clear" w:color="auto" w:fill="auto"/>
            <w:noWrap/>
            <w:vAlign w:val="bottom"/>
            <w:hideMark/>
            <w:tcPrChange w:id="1468" w:author="Microsoft Office User" w:date="2018-12-16T18:34:00Z">
              <w:tcPr>
                <w:tcW w:w="0" w:type="auto"/>
                <w:tcBorders>
                  <w:top w:val="nil"/>
                  <w:left w:val="nil"/>
                  <w:bottom w:val="nil"/>
                  <w:right w:val="nil"/>
                </w:tcBorders>
                <w:shd w:val="clear" w:color="auto" w:fill="auto"/>
                <w:noWrap/>
                <w:vAlign w:val="bottom"/>
                <w:hideMark/>
              </w:tcPr>
            </w:tcPrChange>
          </w:tcPr>
          <w:p w14:paraId="44256430" w14:textId="77777777" w:rsidR="0009723C" w:rsidRPr="0009723C" w:rsidRDefault="0009723C" w:rsidP="0009723C">
            <w:pPr>
              <w:rPr>
                <w:ins w:id="1469" w:author="Microsoft Office User" w:date="2018-12-16T18:33:00Z"/>
                <w:rFonts w:ascii="Calibri" w:hAnsi="Calibri" w:cs="Calibri"/>
                <w:color w:val="000000"/>
              </w:rPr>
            </w:pPr>
            <w:ins w:id="1470" w:author="Microsoft Office User" w:date="2018-12-16T18:33:00Z">
              <w:r w:rsidRPr="0009723C">
                <w:rPr>
                  <w:rFonts w:ascii="Calibri" w:hAnsi="Calibri" w:cs="Calibri"/>
                  <w:color w:val="000000"/>
                </w:rPr>
                <w:t>0.06/-0.017</w:t>
              </w:r>
            </w:ins>
          </w:p>
        </w:tc>
        <w:tc>
          <w:tcPr>
            <w:tcW w:w="540" w:type="pct"/>
            <w:tcBorders>
              <w:top w:val="nil"/>
              <w:left w:val="nil"/>
              <w:bottom w:val="nil"/>
              <w:right w:val="nil"/>
            </w:tcBorders>
            <w:shd w:val="clear" w:color="auto" w:fill="auto"/>
            <w:noWrap/>
            <w:vAlign w:val="bottom"/>
            <w:hideMark/>
            <w:tcPrChange w:id="1471" w:author="Microsoft Office User" w:date="2018-12-16T18:34:00Z">
              <w:tcPr>
                <w:tcW w:w="0" w:type="auto"/>
                <w:tcBorders>
                  <w:top w:val="nil"/>
                  <w:left w:val="nil"/>
                  <w:bottom w:val="nil"/>
                  <w:right w:val="nil"/>
                </w:tcBorders>
                <w:shd w:val="clear" w:color="auto" w:fill="auto"/>
                <w:noWrap/>
                <w:vAlign w:val="bottom"/>
                <w:hideMark/>
              </w:tcPr>
            </w:tcPrChange>
          </w:tcPr>
          <w:p w14:paraId="69815FE0" w14:textId="77777777" w:rsidR="0009723C" w:rsidRPr="0009723C" w:rsidRDefault="0009723C" w:rsidP="0009723C">
            <w:pPr>
              <w:rPr>
                <w:ins w:id="1472"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473" w:author="Microsoft Office User" w:date="2018-12-16T18:34:00Z">
              <w:tcPr>
                <w:tcW w:w="0" w:type="auto"/>
                <w:tcBorders>
                  <w:top w:val="nil"/>
                  <w:left w:val="nil"/>
                  <w:bottom w:val="nil"/>
                  <w:right w:val="nil"/>
                </w:tcBorders>
                <w:shd w:val="clear" w:color="auto" w:fill="auto"/>
                <w:noWrap/>
                <w:vAlign w:val="bottom"/>
                <w:hideMark/>
              </w:tcPr>
            </w:tcPrChange>
          </w:tcPr>
          <w:p w14:paraId="2347F76F" w14:textId="77777777" w:rsidR="0009723C" w:rsidRPr="0009723C" w:rsidRDefault="0009723C" w:rsidP="0009723C">
            <w:pPr>
              <w:rPr>
                <w:ins w:id="1474" w:author="Microsoft Office User" w:date="2018-12-16T18:33:00Z"/>
                <w:rFonts w:ascii="Calibri" w:hAnsi="Calibri" w:cs="Calibri"/>
                <w:color w:val="000000"/>
              </w:rPr>
            </w:pPr>
            <w:ins w:id="1475" w:author="Microsoft Office User" w:date="2018-12-16T18:33:00Z">
              <w:r w:rsidRPr="0009723C">
                <w:rPr>
                  <w:rFonts w:ascii="Calibri" w:hAnsi="Calibri" w:cs="Calibri"/>
                  <w:color w:val="000000"/>
                </w:rPr>
                <w:t>-0.011/0.02</w:t>
              </w:r>
            </w:ins>
          </w:p>
        </w:tc>
        <w:tc>
          <w:tcPr>
            <w:tcW w:w="540" w:type="pct"/>
            <w:tcBorders>
              <w:top w:val="nil"/>
              <w:left w:val="nil"/>
              <w:bottom w:val="nil"/>
              <w:right w:val="nil"/>
            </w:tcBorders>
            <w:shd w:val="clear" w:color="auto" w:fill="auto"/>
            <w:noWrap/>
            <w:vAlign w:val="bottom"/>
            <w:hideMark/>
            <w:tcPrChange w:id="1476" w:author="Microsoft Office User" w:date="2018-12-16T18:34:00Z">
              <w:tcPr>
                <w:tcW w:w="0" w:type="auto"/>
                <w:tcBorders>
                  <w:top w:val="nil"/>
                  <w:left w:val="nil"/>
                  <w:bottom w:val="nil"/>
                  <w:right w:val="nil"/>
                </w:tcBorders>
                <w:shd w:val="clear" w:color="auto" w:fill="auto"/>
                <w:noWrap/>
                <w:vAlign w:val="bottom"/>
                <w:hideMark/>
              </w:tcPr>
            </w:tcPrChange>
          </w:tcPr>
          <w:p w14:paraId="1AEC15BF" w14:textId="77777777" w:rsidR="0009723C" w:rsidRPr="0009723C" w:rsidRDefault="0009723C" w:rsidP="0009723C">
            <w:pPr>
              <w:rPr>
                <w:ins w:id="1477" w:author="Microsoft Office User" w:date="2018-12-16T18:33:00Z"/>
                <w:rFonts w:ascii="Calibri" w:hAnsi="Calibri" w:cs="Calibri"/>
                <w:color w:val="000000"/>
              </w:rPr>
            </w:pPr>
            <w:ins w:id="1478" w:author="Microsoft Office User" w:date="2018-12-16T18:33:00Z">
              <w:r w:rsidRPr="0009723C">
                <w:rPr>
                  <w:rFonts w:ascii="Calibri" w:hAnsi="Calibri" w:cs="Calibri"/>
                  <w:color w:val="000000"/>
                </w:rPr>
                <w:t>0.004/0.006</w:t>
              </w:r>
            </w:ins>
          </w:p>
        </w:tc>
        <w:tc>
          <w:tcPr>
            <w:tcW w:w="513" w:type="pct"/>
            <w:tcBorders>
              <w:top w:val="nil"/>
              <w:left w:val="nil"/>
              <w:bottom w:val="nil"/>
              <w:right w:val="nil"/>
            </w:tcBorders>
            <w:shd w:val="clear" w:color="auto" w:fill="auto"/>
            <w:noWrap/>
            <w:vAlign w:val="bottom"/>
            <w:hideMark/>
            <w:tcPrChange w:id="1479" w:author="Microsoft Office User" w:date="2018-12-16T18:34:00Z">
              <w:tcPr>
                <w:tcW w:w="0" w:type="auto"/>
                <w:tcBorders>
                  <w:top w:val="nil"/>
                  <w:left w:val="nil"/>
                  <w:bottom w:val="nil"/>
                  <w:right w:val="nil"/>
                </w:tcBorders>
                <w:shd w:val="clear" w:color="auto" w:fill="auto"/>
                <w:noWrap/>
                <w:vAlign w:val="bottom"/>
                <w:hideMark/>
              </w:tcPr>
            </w:tcPrChange>
          </w:tcPr>
          <w:p w14:paraId="6E0B119B" w14:textId="77777777" w:rsidR="0009723C" w:rsidRPr="0009723C" w:rsidRDefault="0009723C" w:rsidP="0009723C">
            <w:pPr>
              <w:rPr>
                <w:ins w:id="1480" w:author="Microsoft Office User" w:date="2018-12-16T18:33:00Z"/>
                <w:rFonts w:ascii="Calibri" w:hAnsi="Calibri" w:cs="Calibri"/>
                <w:color w:val="000000"/>
              </w:rPr>
            </w:pPr>
          </w:p>
        </w:tc>
      </w:tr>
      <w:tr w:rsidR="0009723C" w:rsidRPr="0009723C" w14:paraId="21B969B3" w14:textId="77777777" w:rsidTr="0009723C">
        <w:tblPrEx>
          <w:tblW w:w="5000" w:type="pct"/>
          <w:tblCellMar>
            <w:left w:w="70" w:type="dxa"/>
            <w:right w:w="70" w:type="dxa"/>
          </w:tblCellMar>
          <w:tblPrExChange w:id="1481" w:author="Microsoft Office User" w:date="2018-12-16T18:34:00Z">
            <w:tblPrEx>
              <w:tblW w:w="0" w:type="auto"/>
              <w:tblCellMar>
                <w:left w:w="70" w:type="dxa"/>
                <w:right w:w="70" w:type="dxa"/>
              </w:tblCellMar>
            </w:tblPrEx>
          </w:tblPrExChange>
        </w:tblPrEx>
        <w:trPr>
          <w:trHeight w:val="320"/>
          <w:ins w:id="1482" w:author="Microsoft Office User" w:date="2018-12-16T18:33:00Z"/>
          <w:trPrChange w:id="1483"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484" w:author="Microsoft Office User" w:date="2018-12-16T18:34:00Z">
              <w:tcPr>
                <w:tcW w:w="0" w:type="auto"/>
                <w:tcBorders>
                  <w:top w:val="nil"/>
                  <w:left w:val="nil"/>
                  <w:bottom w:val="nil"/>
                  <w:right w:val="nil"/>
                </w:tcBorders>
                <w:shd w:val="clear" w:color="auto" w:fill="auto"/>
                <w:noWrap/>
                <w:vAlign w:val="bottom"/>
                <w:hideMark/>
              </w:tcPr>
            </w:tcPrChange>
          </w:tcPr>
          <w:p w14:paraId="188D6510" w14:textId="77777777" w:rsidR="0009723C" w:rsidRPr="0009723C" w:rsidRDefault="0009723C" w:rsidP="0009723C">
            <w:pPr>
              <w:rPr>
                <w:ins w:id="1485" w:author="Microsoft Office User" w:date="2018-12-16T18:33:00Z"/>
                <w:rFonts w:ascii="Calibri" w:hAnsi="Calibri" w:cs="Calibri"/>
                <w:color w:val="000000"/>
              </w:rPr>
            </w:pPr>
            <w:ins w:id="1486" w:author="Microsoft Office User" w:date="2018-12-16T18:33:00Z">
              <w:r w:rsidRPr="0009723C">
                <w:rPr>
                  <w:rFonts w:ascii="Calibri" w:hAnsi="Calibri" w:cs="Calibri"/>
                  <w:color w:val="000000"/>
                </w:rPr>
                <w:t>C2</w:t>
              </w:r>
            </w:ins>
          </w:p>
        </w:tc>
        <w:tc>
          <w:tcPr>
            <w:tcW w:w="471" w:type="pct"/>
            <w:tcBorders>
              <w:top w:val="nil"/>
              <w:left w:val="nil"/>
              <w:bottom w:val="nil"/>
              <w:right w:val="nil"/>
            </w:tcBorders>
            <w:shd w:val="clear" w:color="auto" w:fill="auto"/>
            <w:noWrap/>
            <w:vAlign w:val="bottom"/>
            <w:hideMark/>
            <w:tcPrChange w:id="1487" w:author="Microsoft Office User" w:date="2018-12-16T18:34:00Z">
              <w:tcPr>
                <w:tcW w:w="0" w:type="auto"/>
                <w:tcBorders>
                  <w:top w:val="nil"/>
                  <w:left w:val="nil"/>
                  <w:bottom w:val="nil"/>
                  <w:right w:val="nil"/>
                </w:tcBorders>
                <w:shd w:val="clear" w:color="auto" w:fill="auto"/>
                <w:noWrap/>
                <w:vAlign w:val="bottom"/>
                <w:hideMark/>
              </w:tcPr>
            </w:tcPrChange>
          </w:tcPr>
          <w:p w14:paraId="036AE74A" w14:textId="77777777" w:rsidR="0009723C" w:rsidRPr="0009723C" w:rsidRDefault="0009723C" w:rsidP="0009723C">
            <w:pPr>
              <w:rPr>
                <w:ins w:id="1488" w:author="Microsoft Office User" w:date="2018-12-16T18:33:00Z"/>
                <w:rFonts w:ascii="Calibri" w:hAnsi="Calibri" w:cs="Calibri"/>
                <w:color w:val="000000"/>
              </w:rPr>
            </w:pPr>
            <w:ins w:id="1489" w:author="Microsoft Office User" w:date="2018-12-16T18:33:00Z">
              <w:r w:rsidRPr="0009723C">
                <w:rPr>
                  <w:rFonts w:ascii="Calibri" w:hAnsi="Calibri" w:cs="Calibri"/>
                  <w:color w:val="000000"/>
                </w:rPr>
                <w:t>0.272</w:t>
              </w:r>
            </w:ins>
          </w:p>
        </w:tc>
        <w:tc>
          <w:tcPr>
            <w:tcW w:w="304" w:type="pct"/>
            <w:tcBorders>
              <w:top w:val="nil"/>
              <w:left w:val="nil"/>
              <w:bottom w:val="nil"/>
              <w:right w:val="nil"/>
            </w:tcBorders>
            <w:shd w:val="clear" w:color="auto" w:fill="auto"/>
            <w:noWrap/>
            <w:vAlign w:val="bottom"/>
            <w:hideMark/>
            <w:tcPrChange w:id="1490" w:author="Microsoft Office User" w:date="2018-12-16T18:34:00Z">
              <w:tcPr>
                <w:tcW w:w="0" w:type="auto"/>
                <w:tcBorders>
                  <w:top w:val="nil"/>
                  <w:left w:val="nil"/>
                  <w:bottom w:val="nil"/>
                  <w:right w:val="nil"/>
                </w:tcBorders>
                <w:shd w:val="clear" w:color="auto" w:fill="auto"/>
                <w:noWrap/>
                <w:vAlign w:val="bottom"/>
                <w:hideMark/>
              </w:tcPr>
            </w:tcPrChange>
          </w:tcPr>
          <w:p w14:paraId="3737B882" w14:textId="77777777" w:rsidR="0009723C" w:rsidRPr="0009723C" w:rsidRDefault="0009723C" w:rsidP="0009723C">
            <w:pPr>
              <w:rPr>
                <w:ins w:id="1491" w:author="Microsoft Office User" w:date="2018-12-16T18:33:00Z"/>
                <w:rFonts w:ascii="Calibri" w:hAnsi="Calibri" w:cs="Calibri"/>
                <w:color w:val="000000"/>
              </w:rPr>
            </w:pPr>
            <w:ins w:id="1492" w:author="Microsoft Office User" w:date="2018-12-16T18:33:00Z">
              <w:r w:rsidRPr="0009723C">
                <w:rPr>
                  <w:rFonts w:ascii="Calibri" w:hAnsi="Calibri" w:cs="Calibri"/>
                  <w:color w:val="000000"/>
                </w:rPr>
                <w:t>0.162</w:t>
              </w:r>
            </w:ins>
          </w:p>
        </w:tc>
        <w:tc>
          <w:tcPr>
            <w:tcW w:w="388" w:type="pct"/>
            <w:tcBorders>
              <w:top w:val="nil"/>
              <w:left w:val="nil"/>
              <w:bottom w:val="nil"/>
              <w:right w:val="nil"/>
            </w:tcBorders>
            <w:shd w:val="clear" w:color="auto" w:fill="auto"/>
            <w:noWrap/>
            <w:vAlign w:val="bottom"/>
            <w:hideMark/>
            <w:tcPrChange w:id="1493" w:author="Microsoft Office User" w:date="2018-12-16T18:34:00Z">
              <w:tcPr>
                <w:tcW w:w="0" w:type="auto"/>
                <w:tcBorders>
                  <w:top w:val="nil"/>
                  <w:left w:val="nil"/>
                  <w:bottom w:val="nil"/>
                  <w:right w:val="nil"/>
                </w:tcBorders>
                <w:shd w:val="clear" w:color="auto" w:fill="auto"/>
                <w:noWrap/>
                <w:vAlign w:val="bottom"/>
                <w:hideMark/>
              </w:tcPr>
            </w:tcPrChange>
          </w:tcPr>
          <w:p w14:paraId="6FAE16A9" w14:textId="77777777" w:rsidR="0009723C" w:rsidRPr="0009723C" w:rsidRDefault="0009723C" w:rsidP="0009723C">
            <w:pPr>
              <w:rPr>
                <w:ins w:id="1494"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495" w:author="Microsoft Office User" w:date="2018-12-16T18:34:00Z">
              <w:tcPr>
                <w:tcW w:w="0" w:type="auto"/>
                <w:tcBorders>
                  <w:top w:val="nil"/>
                  <w:left w:val="nil"/>
                  <w:bottom w:val="nil"/>
                  <w:right w:val="nil"/>
                </w:tcBorders>
                <w:shd w:val="clear" w:color="auto" w:fill="auto"/>
                <w:noWrap/>
                <w:vAlign w:val="bottom"/>
                <w:hideMark/>
              </w:tcPr>
            </w:tcPrChange>
          </w:tcPr>
          <w:p w14:paraId="04A83D85" w14:textId="77777777" w:rsidR="0009723C" w:rsidRPr="0009723C" w:rsidRDefault="0009723C" w:rsidP="0009723C">
            <w:pPr>
              <w:rPr>
                <w:ins w:id="1496" w:author="Microsoft Office User" w:date="2018-12-16T18:33:00Z"/>
                <w:rFonts w:ascii="Calibri" w:hAnsi="Calibri" w:cs="Calibri"/>
                <w:color w:val="000000"/>
              </w:rPr>
            </w:pPr>
            <w:ins w:id="1497" w:author="Microsoft Office User" w:date="2018-12-16T18:33:00Z">
              <w:r w:rsidRPr="0009723C">
                <w:rPr>
                  <w:rFonts w:ascii="Calibri" w:hAnsi="Calibri" w:cs="Calibri"/>
                  <w:color w:val="000000"/>
                </w:rPr>
                <w:t>0.115/-0.104</w:t>
              </w:r>
            </w:ins>
          </w:p>
        </w:tc>
        <w:tc>
          <w:tcPr>
            <w:tcW w:w="567" w:type="pct"/>
            <w:tcBorders>
              <w:top w:val="nil"/>
              <w:left w:val="nil"/>
              <w:bottom w:val="nil"/>
              <w:right w:val="nil"/>
            </w:tcBorders>
            <w:shd w:val="clear" w:color="auto" w:fill="auto"/>
            <w:noWrap/>
            <w:vAlign w:val="bottom"/>
            <w:hideMark/>
            <w:tcPrChange w:id="1498" w:author="Microsoft Office User" w:date="2018-12-16T18:34:00Z">
              <w:tcPr>
                <w:tcW w:w="0" w:type="auto"/>
                <w:tcBorders>
                  <w:top w:val="nil"/>
                  <w:left w:val="nil"/>
                  <w:bottom w:val="nil"/>
                  <w:right w:val="nil"/>
                </w:tcBorders>
                <w:shd w:val="clear" w:color="auto" w:fill="auto"/>
                <w:noWrap/>
                <w:vAlign w:val="bottom"/>
                <w:hideMark/>
              </w:tcPr>
            </w:tcPrChange>
          </w:tcPr>
          <w:p w14:paraId="454CCEFD" w14:textId="77777777" w:rsidR="0009723C" w:rsidRPr="0009723C" w:rsidRDefault="0009723C" w:rsidP="0009723C">
            <w:pPr>
              <w:rPr>
                <w:ins w:id="1499" w:author="Microsoft Office User" w:date="2018-12-16T18:33:00Z"/>
                <w:rFonts w:ascii="Calibri" w:hAnsi="Calibri" w:cs="Calibri"/>
                <w:color w:val="000000"/>
              </w:rPr>
            </w:pPr>
            <w:ins w:id="1500" w:author="Microsoft Office User" w:date="2018-12-16T18:33:00Z">
              <w:r w:rsidRPr="0009723C">
                <w:rPr>
                  <w:rFonts w:ascii="Calibri" w:hAnsi="Calibri" w:cs="Calibri"/>
                  <w:color w:val="000000"/>
                </w:rPr>
                <w:t>-0.014/-0.047</w:t>
              </w:r>
            </w:ins>
          </w:p>
        </w:tc>
        <w:tc>
          <w:tcPr>
            <w:tcW w:w="540" w:type="pct"/>
            <w:tcBorders>
              <w:top w:val="nil"/>
              <w:left w:val="nil"/>
              <w:bottom w:val="nil"/>
              <w:right w:val="nil"/>
            </w:tcBorders>
            <w:shd w:val="clear" w:color="auto" w:fill="auto"/>
            <w:noWrap/>
            <w:vAlign w:val="bottom"/>
            <w:hideMark/>
            <w:tcPrChange w:id="1501" w:author="Microsoft Office User" w:date="2018-12-16T18:34:00Z">
              <w:tcPr>
                <w:tcW w:w="0" w:type="auto"/>
                <w:tcBorders>
                  <w:top w:val="nil"/>
                  <w:left w:val="nil"/>
                  <w:bottom w:val="nil"/>
                  <w:right w:val="nil"/>
                </w:tcBorders>
                <w:shd w:val="clear" w:color="auto" w:fill="auto"/>
                <w:noWrap/>
                <w:vAlign w:val="bottom"/>
                <w:hideMark/>
              </w:tcPr>
            </w:tcPrChange>
          </w:tcPr>
          <w:p w14:paraId="2EAD982D" w14:textId="77777777" w:rsidR="0009723C" w:rsidRPr="0009723C" w:rsidRDefault="0009723C" w:rsidP="0009723C">
            <w:pPr>
              <w:rPr>
                <w:ins w:id="1502"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503" w:author="Microsoft Office User" w:date="2018-12-16T18:34:00Z">
              <w:tcPr>
                <w:tcW w:w="0" w:type="auto"/>
                <w:tcBorders>
                  <w:top w:val="nil"/>
                  <w:left w:val="nil"/>
                  <w:bottom w:val="nil"/>
                  <w:right w:val="nil"/>
                </w:tcBorders>
                <w:shd w:val="clear" w:color="auto" w:fill="auto"/>
                <w:noWrap/>
                <w:vAlign w:val="bottom"/>
                <w:hideMark/>
              </w:tcPr>
            </w:tcPrChange>
          </w:tcPr>
          <w:p w14:paraId="54B3CF23" w14:textId="77777777" w:rsidR="0009723C" w:rsidRPr="0009723C" w:rsidRDefault="0009723C" w:rsidP="0009723C">
            <w:pPr>
              <w:rPr>
                <w:ins w:id="1504" w:author="Microsoft Office User" w:date="2018-12-16T18:33:00Z"/>
                <w:rFonts w:ascii="Calibri" w:hAnsi="Calibri" w:cs="Calibri"/>
                <w:color w:val="000000"/>
              </w:rPr>
            </w:pPr>
            <w:ins w:id="1505" w:author="Microsoft Office User" w:date="2018-12-16T18:33:00Z">
              <w:r w:rsidRPr="0009723C">
                <w:rPr>
                  <w:rFonts w:ascii="Calibri" w:hAnsi="Calibri" w:cs="Calibri"/>
                  <w:color w:val="000000"/>
                </w:rPr>
                <w:t>0.074/-0.091</w:t>
              </w:r>
            </w:ins>
          </w:p>
        </w:tc>
        <w:tc>
          <w:tcPr>
            <w:tcW w:w="540" w:type="pct"/>
            <w:tcBorders>
              <w:top w:val="nil"/>
              <w:left w:val="nil"/>
              <w:bottom w:val="nil"/>
              <w:right w:val="nil"/>
            </w:tcBorders>
            <w:shd w:val="clear" w:color="auto" w:fill="auto"/>
            <w:noWrap/>
            <w:vAlign w:val="bottom"/>
            <w:hideMark/>
            <w:tcPrChange w:id="1506" w:author="Microsoft Office User" w:date="2018-12-16T18:34:00Z">
              <w:tcPr>
                <w:tcW w:w="0" w:type="auto"/>
                <w:tcBorders>
                  <w:top w:val="nil"/>
                  <w:left w:val="nil"/>
                  <w:bottom w:val="nil"/>
                  <w:right w:val="nil"/>
                </w:tcBorders>
                <w:shd w:val="clear" w:color="auto" w:fill="auto"/>
                <w:noWrap/>
                <w:vAlign w:val="bottom"/>
                <w:hideMark/>
              </w:tcPr>
            </w:tcPrChange>
          </w:tcPr>
          <w:p w14:paraId="111E54EC" w14:textId="77777777" w:rsidR="0009723C" w:rsidRPr="0009723C" w:rsidRDefault="0009723C" w:rsidP="0009723C">
            <w:pPr>
              <w:rPr>
                <w:ins w:id="1507" w:author="Microsoft Office User" w:date="2018-12-16T18:33:00Z"/>
                <w:rFonts w:ascii="Calibri" w:hAnsi="Calibri" w:cs="Calibri"/>
                <w:color w:val="000000"/>
              </w:rPr>
            </w:pPr>
            <w:ins w:id="1508" w:author="Microsoft Office User" w:date="2018-12-16T18:33:00Z">
              <w:r w:rsidRPr="0009723C">
                <w:rPr>
                  <w:rFonts w:ascii="Calibri" w:hAnsi="Calibri" w:cs="Calibri"/>
                  <w:color w:val="000000"/>
                </w:rPr>
                <w:t>0.074/-0.083</w:t>
              </w:r>
            </w:ins>
          </w:p>
        </w:tc>
        <w:tc>
          <w:tcPr>
            <w:tcW w:w="513" w:type="pct"/>
            <w:tcBorders>
              <w:top w:val="nil"/>
              <w:left w:val="nil"/>
              <w:bottom w:val="nil"/>
              <w:right w:val="nil"/>
            </w:tcBorders>
            <w:shd w:val="clear" w:color="auto" w:fill="auto"/>
            <w:noWrap/>
            <w:vAlign w:val="bottom"/>
            <w:hideMark/>
            <w:tcPrChange w:id="1509" w:author="Microsoft Office User" w:date="2018-12-16T18:34:00Z">
              <w:tcPr>
                <w:tcW w:w="0" w:type="auto"/>
                <w:tcBorders>
                  <w:top w:val="nil"/>
                  <w:left w:val="nil"/>
                  <w:bottom w:val="nil"/>
                  <w:right w:val="nil"/>
                </w:tcBorders>
                <w:shd w:val="clear" w:color="auto" w:fill="auto"/>
                <w:noWrap/>
                <w:vAlign w:val="bottom"/>
                <w:hideMark/>
              </w:tcPr>
            </w:tcPrChange>
          </w:tcPr>
          <w:p w14:paraId="53ACA817" w14:textId="77777777" w:rsidR="0009723C" w:rsidRPr="0009723C" w:rsidRDefault="0009723C" w:rsidP="0009723C">
            <w:pPr>
              <w:rPr>
                <w:ins w:id="1510" w:author="Microsoft Office User" w:date="2018-12-16T18:33:00Z"/>
                <w:rFonts w:ascii="Calibri" w:hAnsi="Calibri" w:cs="Calibri"/>
                <w:color w:val="000000"/>
              </w:rPr>
            </w:pPr>
          </w:p>
        </w:tc>
      </w:tr>
      <w:tr w:rsidR="0009723C" w:rsidRPr="0009723C" w14:paraId="66D0C18A" w14:textId="77777777" w:rsidTr="0009723C">
        <w:tblPrEx>
          <w:tblW w:w="5000" w:type="pct"/>
          <w:tblCellMar>
            <w:left w:w="70" w:type="dxa"/>
            <w:right w:w="70" w:type="dxa"/>
          </w:tblCellMar>
          <w:tblPrExChange w:id="1511" w:author="Microsoft Office User" w:date="2018-12-16T18:34:00Z">
            <w:tblPrEx>
              <w:tblW w:w="0" w:type="auto"/>
              <w:tblCellMar>
                <w:left w:w="70" w:type="dxa"/>
                <w:right w:w="70" w:type="dxa"/>
              </w:tblCellMar>
            </w:tblPrEx>
          </w:tblPrExChange>
        </w:tblPrEx>
        <w:trPr>
          <w:trHeight w:val="320"/>
          <w:ins w:id="1512" w:author="Microsoft Office User" w:date="2018-12-16T18:33:00Z"/>
          <w:trPrChange w:id="1513"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514" w:author="Microsoft Office User" w:date="2018-12-16T18:34:00Z">
              <w:tcPr>
                <w:tcW w:w="0" w:type="auto"/>
                <w:tcBorders>
                  <w:top w:val="nil"/>
                  <w:left w:val="nil"/>
                  <w:bottom w:val="nil"/>
                  <w:right w:val="nil"/>
                </w:tcBorders>
                <w:shd w:val="clear" w:color="auto" w:fill="auto"/>
                <w:noWrap/>
                <w:vAlign w:val="bottom"/>
                <w:hideMark/>
              </w:tcPr>
            </w:tcPrChange>
          </w:tcPr>
          <w:p w14:paraId="6118CEB8" w14:textId="77777777" w:rsidR="0009723C" w:rsidRPr="0009723C" w:rsidRDefault="0009723C" w:rsidP="0009723C">
            <w:pPr>
              <w:rPr>
                <w:ins w:id="1515" w:author="Microsoft Office User" w:date="2018-12-16T18:33:00Z"/>
                <w:rFonts w:ascii="Calibri" w:hAnsi="Calibri" w:cs="Calibri"/>
                <w:color w:val="000000"/>
              </w:rPr>
            </w:pPr>
            <w:ins w:id="1516" w:author="Microsoft Office User" w:date="2018-12-16T18:33:00Z">
              <w:r w:rsidRPr="0009723C">
                <w:rPr>
                  <w:rFonts w:ascii="Calibri" w:hAnsi="Calibri" w:cs="Calibri"/>
                  <w:color w:val="000000"/>
                </w:rPr>
                <w:t>C3</w:t>
              </w:r>
            </w:ins>
          </w:p>
        </w:tc>
        <w:tc>
          <w:tcPr>
            <w:tcW w:w="471" w:type="pct"/>
            <w:tcBorders>
              <w:top w:val="nil"/>
              <w:left w:val="nil"/>
              <w:bottom w:val="nil"/>
              <w:right w:val="nil"/>
            </w:tcBorders>
            <w:shd w:val="clear" w:color="auto" w:fill="auto"/>
            <w:noWrap/>
            <w:vAlign w:val="bottom"/>
            <w:hideMark/>
            <w:tcPrChange w:id="1517" w:author="Microsoft Office User" w:date="2018-12-16T18:34:00Z">
              <w:tcPr>
                <w:tcW w:w="0" w:type="auto"/>
                <w:tcBorders>
                  <w:top w:val="nil"/>
                  <w:left w:val="nil"/>
                  <w:bottom w:val="nil"/>
                  <w:right w:val="nil"/>
                </w:tcBorders>
                <w:shd w:val="clear" w:color="auto" w:fill="auto"/>
                <w:noWrap/>
                <w:vAlign w:val="bottom"/>
                <w:hideMark/>
              </w:tcPr>
            </w:tcPrChange>
          </w:tcPr>
          <w:p w14:paraId="0FBF48C1" w14:textId="77777777" w:rsidR="0009723C" w:rsidRPr="0009723C" w:rsidRDefault="0009723C" w:rsidP="0009723C">
            <w:pPr>
              <w:rPr>
                <w:ins w:id="1518" w:author="Microsoft Office User" w:date="2018-12-16T18:33:00Z"/>
                <w:rFonts w:ascii="Calibri" w:hAnsi="Calibri" w:cs="Calibri"/>
                <w:color w:val="000000"/>
              </w:rPr>
            </w:pPr>
            <w:ins w:id="1519" w:author="Microsoft Office User" w:date="2018-12-16T18:33:00Z">
              <w:r w:rsidRPr="0009723C">
                <w:rPr>
                  <w:rFonts w:ascii="Calibri" w:hAnsi="Calibri" w:cs="Calibri"/>
                  <w:color w:val="000000"/>
                </w:rPr>
                <w:t>0.194</w:t>
              </w:r>
            </w:ins>
          </w:p>
        </w:tc>
        <w:tc>
          <w:tcPr>
            <w:tcW w:w="304" w:type="pct"/>
            <w:tcBorders>
              <w:top w:val="nil"/>
              <w:left w:val="nil"/>
              <w:bottom w:val="nil"/>
              <w:right w:val="nil"/>
            </w:tcBorders>
            <w:shd w:val="clear" w:color="auto" w:fill="auto"/>
            <w:noWrap/>
            <w:vAlign w:val="bottom"/>
            <w:hideMark/>
            <w:tcPrChange w:id="1520" w:author="Microsoft Office User" w:date="2018-12-16T18:34:00Z">
              <w:tcPr>
                <w:tcW w:w="0" w:type="auto"/>
                <w:tcBorders>
                  <w:top w:val="nil"/>
                  <w:left w:val="nil"/>
                  <w:bottom w:val="nil"/>
                  <w:right w:val="nil"/>
                </w:tcBorders>
                <w:shd w:val="clear" w:color="auto" w:fill="auto"/>
                <w:noWrap/>
                <w:vAlign w:val="bottom"/>
                <w:hideMark/>
              </w:tcPr>
            </w:tcPrChange>
          </w:tcPr>
          <w:p w14:paraId="3856DAC5" w14:textId="77777777" w:rsidR="0009723C" w:rsidRPr="0009723C" w:rsidRDefault="0009723C" w:rsidP="0009723C">
            <w:pPr>
              <w:rPr>
                <w:ins w:id="1521" w:author="Microsoft Office User" w:date="2018-12-16T18:33:00Z"/>
                <w:rFonts w:ascii="Calibri" w:hAnsi="Calibri" w:cs="Calibri"/>
                <w:color w:val="000000"/>
              </w:rPr>
            </w:pPr>
            <w:ins w:id="1522" w:author="Microsoft Office User" w:date="2018-12-16T18:33:00Z">
              <w:r w:rsidRPr="0009723C">
                <w:rPr>
                  <w:rFonts w:ascii="Calibri" w:hAnsi="Calibri" w:cs="Calibri"/>
                  <w:color w:val="000000"/>
                </w:rPr>
                <w:t>0.08</w:t>
              </w:r>
            </w:ins>
          </w:p>
        </w:tc>
        <w:tc>
          <w:tcPr>
            <w:tcW w:w="388" w:type="pct"/>
            <w:tcBorders>
              <w:top w:val="nil"/>
              <w:left w:val="nil"/>
              <w:bottom w:val="nil"/>
              <w:right w:val="nil"/>
            </w:tcBorders>
            <w:shd w:val="clear" w:color="auto" w:fill="auto"/>
            <w:noWrap/>
            <w:vAlign w:val="bottom"/>
            <w:hideMark/>
            <w:tcPrChange w:id="1523" w:author="Microsoft Office User" w:date="2018-12-16T18:34:00Z">
              <w:tcPr>
                <w:tcW w:w="0" w:type="auto"/>
                <w:tcBorders>
                  <w:top w:val="nil"/>
                  <w:left w:val="nil"/>
                  <w:bottom w:val="nil"/>
                  <w:right w:val="nil"/>
                </w:tcBorders>
                <w:shd w:val="clear" w:color="auto" w:fill="auto"/>
                <w:noWrap/>
                <w:vAlign w:val="bottom"/>
                <w:hideMark/>
              </w:tcPr>
            </w:tcPrChange>
          </w:tcPr>
          <w:p w14:paraId="77139C6B" w14:textId="77777777" w:rsidR="0009723C" w:rsidRPr="0009723C" w:rsidRDefault="0009723C" w:rsidP="0009723C">
            <w:pPr>
              <w:rPr>
                <w:ins w:id="1524"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525" w:author="Microsoft Office User" w:date="2018-12-16T18:34:00Z">
              <w:tcPr>
                <w:tcW w:w="0" w:type="auto"/>
                <w:tcBorders>
                  <w:top w:val="nil"/>
                  <w:left w:val="nil"/>
                  <w:bottom w:val="nil"/>
                  <w:right w:val="nil"/>
                </w:tcBorders>
                <w:shd w:val="clear" w:color="auto" w:fill="auto"/>
                <w:noWrap/>
                <w:vAlign w:val="bottom"/>
                <w:hideMark/>
              </w:tcPr>
            </w:tcPrChange>
          </w:tcPr>
          <w:p w14:paraId="4664A171" w14:textId="77777777" w:rsidR="0009723C" w:rsidRPr="0009723C" w:rsidRDefault="0009723C" w:rsidP="0009723C">
            <w:pPr>
              <w:rPr>
                <w:ins w:id="1526" w:author="Microsoft Office User" w:date="2018-12-16T18:33:00Z"/>
                <w:rFonts w:ascii="Calibri" w:hAnsi="Calibri" w:cs="Calibri"/>
                <w:color w:val="000000"/>
              </w:rPr>
            </w:pPr>
            <w:ins w:id="1527" w:author="Microsoft Office User" w:date="2018-12-16T18:33:00Z">
              <w:r w:rsidRPr="0009723C">
                <w:rPr>
                  <w:rFonts w:ascii="Calibri" w:hAnsi="Calibri" w:cs="Calibri"/>
                  <w:color w:val="000000"/>
                </w:rPr>
                <w:t>0.133/-0.065</w:t>
              </w:r>
            </w:ins>
          </w:p>
        </w:tc>
        <w:tc>
          <w:tcPr>
            <w:tcW w:w="567" w:type="pct"/>
            <w:tcBorders>
              <w:top w:val="nil"/>
              <w:left w:val="nil"/>
              <w:bottom w:val="nil"/>
              <w:right w:val="nil"/>
            </w:tcBorders>
            <w:shd w:val="clear" w:color="auto" w:fill="auto"/>
            <w:noWrap/>
            <w:vAlign w:val="bottom"/>
            <w:hideMark/>
            <w:tcPrChange w:id="1528" w:author="Microsoft Office User" w:date="2018-12-16T18:34:00Z">
              <w:tcPr>
                <w:tcW w:w="0" w:type="auto"/>
                <w:tcBorders>
                  <w:top w:val="nil"/>
                  <w:left w:val="nil"/>
                  <w:bottom w:val="nil"/>
                  <w:right w:val="nil"/>
                </w:tcBorders>
                <w:shd w:val="clear" w:color="auto" w:fill="auto"/>
                <w:noWrap/>
                <w:vAlign w:val="bottom"/>
                <w:hideMark/>
              </w:tcPr>
            </w:tcPrChange>
          </w:tcPr>
          <w:p w14:paraId="1D924D89" w14:textId="77777777" w:rsidR="0009723C" w:rsidRPr="0009723C" w:rsidRDefault="0009723C" w:rsidP="0009723C">
            <w:pPr>
              <w:rPr>
                <w:ins w:id="1529" w:author="Microsoft Office User" w:date="2018-12-16T18:33:00Z"/>
                <w:rFonts w:ascii="Calibri" w:hAnsi="Calibri" w:cs="Calibri"/>
                <w:color w:val="000000"/>
              </w:rPr>
            </w:pPr>
            <w:ins w:id="1530" w:author="Microsoft Office User" w:date="2018-12-16T18:33:00Z">
              <w:r w:rsidRPr="0009723C">
                <w:rPr>
                  <w:rFonts w:ascii="Calibri" w:hAnsi="Calibri" w:cs="Calibri"/>
                  <w:color w:val="000000"/>
                </w:rPr>
                <w:t>0.072/-0.051</w:t>
              </w:r>
            </w:ins>
          </w:p>
        </w:tc>
        <w:tc>
          <w:tcPr>
            <w:tcW w:w="540" w:type="pct"/>
            <w:tcBorders>
              <w:top w:val="nil"/>
              <w:left w:val="nil"/>
              <w:bottom w:val="nil"/>
              <w:right w:val="nil"/>
            </w:tcBorders>
            <w:shd w:val="clear" w:color="auto" w:fill="auto"/>
            <w:noWrap/>
            <w:vAlign w:val="bottom"/>
            <w:hideMark/>
            <w:tcPrChange w:id="1531" w:author="Microsoft Office User" w:date="2018-12-16T18:34:00Z">
              <w:tcPr>
                <w:tcW w:w="0" w:type="auto"/>
                <w:tcBorders>
                  <w:top w:val="nil"/>
                  <w:left w:val="nil"/>
                  <w:bottom w:val="nil"/>
                  <w:right w:val="nil"/>
                </w:tcBorders>
                <w:shd w:val="clear" w:color="auto" w:fill="auto"/>
                <w:noWrap/>
                <w:vAlign w:val="bottom"/>
                <w:hideMark/>
              </w:tcPr>
            </w:tcPrChange>
          </w:tcPr>
          <w:p w14:paraId="10B54050" w14:textId="77777777" w:rsidR="0009723C" w:rsidRPr="0009723C" w:rsidRDefault="0009723C" w:rsidP="0009723C">
            <w:pPr>
              <w:rPr>
                <w:ins w:id="1532"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533" w:author="Microsoft Office User" w:date="2018-12-16T18:34:00Z">
              <w:tcPr>
                <w:tcW w:w="0" w:type="auto"/>
                <w:tcBorders>
                  <w:top w:val="nil"/>
                  <w:left w:val="nil"/>
                  <w:bottom w:val="nil"/>
                  <w:right w:val="nil"/>
                </w:tcBorders>
                <w:shd w:val="clear" w:color="auto" w:fill="auto"/>
                <w:noWrap/>
                <w:vAlign w:val="bottom"/>
                <w:hideMark/>
              </w:tcPr>
            </w:tcPrChange>
          </w:tcPr>
          <w:p w14:paraId="1470F1BD" w14:textId="77777777" w:rsidR="0009723C" w:rsidRPr="0009723C" w:rsidRDefault="0009723C" w:rsidP="0009723C">
            <w:pPr>
              <w:rPr>
                <w:ins w:id="1534" w:author="Microsoft Office User" w:date="2018-12-16T18:33:00Z"/>
                <w:rFonts w:ascii="Calibri" w:hAnsi="Calibri" w:cs="Calibri"/>
                <w:color w:val="000000"/>
              </w:rPr>
            </w:pPr>
            <w:ins w:id="1535" w:author="Microsoft Office User" w:date="2018-12-16T18:33:00Z">
              <w:r w:rsidRPr="0009723C">
                <w:rPr>
                  <w:rFonts w:ascii="Calibri" w:hAnsi="Calibri" w:cs="Calibri"/>
                  <w:color w:val="000000"/>
                </w:rPr>
                <w:t>0.024/-0.039</w:t>
              </w:r>
            </w:ins>
          </w:p>
        </w:tc>
        <w:tc>
          <w:tcPr>
            <w:tcW w:w="540" w:type="pct"/>
            <w:tcBorders>
              <w:top w:val="nil"/>
              <w:left w:val="nil"/>
              <w:bottom w:val="nil"/>
              <w:right w:val="nil"/>
            </w:tcBorders>
            <w:shd w:val="clear" w:color="auto" w:fill="auto"/>
            <w:noWrap/>
            <w:vAlign w:val="bottom"/>
            <w:hideMark/>
            <w:tcPrChange w:id="1536" w:author="Microsoft Office User" w:date="2018-12-16T18:34:00Z">
              <w:tcPr>
                <w:tcW w:w="0" w:type="auto"/>
                <w:tcBorders>
                  <w:top w:val="nil"/>
                  <w:left w:val="nil"/>
                  <w:bottom w:val="nil"/>
                  <w:right w:val="nil"/>
                </w:tcBorders>
                <w:shd w:val="clear" w:color="auto" w:fill="auto"/>
                <w:noWrap/>
                <w:vAlign w:val="bottom"/>
                <w:hideMark/>
              </w:tcPr>
            </w:tcPrChange>
          </w:tcPr>
          <w:p w14:paraId="4BF6ADBC" w14:textId="77777777" w:rsidR="0009723C" w:rsidRPr="0009723C" w:rsidRDefault="0009723C" w:rsidP="0009723C">
            <w:pPr>
              <w:rPr>
                <w:ins w:id="1537" w:author="Microsoft Office User" w:date="2018-12-16T18:33:00Z"/>
                <w:rFonts w:ascii="Calibri" w:hAnsi="Calibri" w:cs="Calibri"/>
                <w:color w:val="000000"/>
              </w:rPr>
            </w:pPr>
            <w:ins w:id="1538" w:author="Microsoft Office User" w:date="2018-12-16T18:33:00Z">
              <w:r w:rsidRPr="0009723C">
                <w:rPr>
                  <w:rFonts w:ascii="Calibri" w:hAnsi="Calibri" w:cs="Calibri"/>
                  <w:color w:val="000000"/>
                </w:rPr>
                <w:t>0.042/-0.042</w:t>
              </w:r>
            </w:ins>
          </w:p>
        </w:tc>
        <w:tc>
          <w:tcPr>
            <w:tcW w:w="513" w:type="pct"/>
            <w:tcBorders>
              <w:top w:val="nil"/>
              <w:left w:val="nil"/>
              <w:bottom w:val="nil"/>
              <w:right w:val="nil"/>
            </w:tcBorders>
            <w:shd w:val="clear" w:color="auto" w:fill="auto"/>
            <w:noWrap/>
            <w:vAlign w:val="bottom"/>
            <w:hideMark/>
            <w:tcPrChange w:id="1539" w:author="Microsoft Office User" w:date="2018-12-16T18:34:00Z">
              <w:tcPr>
                <w:tcW w:w="0" w:type="auto"/>
                <w:tcBorders>
                  <w:top w:val="nil"/>
                  <w:left w:val="nil"/>
                  <w:bottom w:val="nil"/>
                  <w:right w:val="nil"/>
                </w:tcBorders>
                <w:shd w:val="clear" w:color="auto" w:fill="auto"/>
                <w:noWrap/>
                <w:vAlign w:val="bottom"/>
                <w:hideMark/>
              </w:tcPr>
            </w:tcPrChange>
          </w:tcPr>
          <w:p w14:paraId="5173E97A" w14:textId="77777777" w:rsidR="0009723C" w:rsidRPr="0009723C" w:rsidRDefault="0009723C" w:rsidP="0009723C">
            <w:pPr>
              <w:rPr>
                <w:ins w:id="1540" w:author="Microsoft Office User" w:date="2018-12-16T18:33:00Z"/>
                <w:rFonts w:ascii="Calibri" w:hAnsi="Calibri" w:cs="Calibri"/>
                <w:color w:val="000000"/>
              </w:rPr>
            </w:pPr>
          </w:p>
        </w:tc>
      </w:tr>
      <w:tr w:rsidR="0009723C" w:rsidRPr="0009723C" w14:paraId="50FBFCE0" w14:textId="77777777" w:rsidTr="0009723C">
        <w:tblPrEx>
          <w:tblW w:w="5000" w:type="pct"/>
          <w:tblCellMar>
            <w:left w:w="70" w:type="dxa"/>
            <w:right w:w="70" w:type="dxa"/>
          </w:tblCellMar>
          <w:tblPrExChange w:id="1541" w:author="Microsoft Office User" w:date="2018-12-16T18:34:00Z">
            <w:tblPrEx>
              <w:tblW w:w="0" w:type="auto"/>
              <w:tblCellMar>
                <w:left w:w="70" w:type="dxa"/>
                <w:right w:w="70" w:type="dxa"/>
              </w:tblCellMar>
            </w:tblPrEx>
          </w:tblPrExChange>
        </w:tblPrEx>
        <w:trPr>
          <w:trHeight w:val="320"/>
          <w:ins w:id="1542" w:author="Microsoft Office User" w:date="2018-12-16T18:33:00Z"/>
          <w:trPrChange w:id="1543"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544" w:author="Microsoft Office User" w:date="2018-12-16T18:34:00Z">
              <w:tcPr>
                <w:tcW w:w="0" w:type="auto"/>
                <w:tcBorders>
                  <w:top w:val="nil"/>
                  <w:left w:val="nil"/>
                  <w:bottom w:val="nil"/>
                  <w:right w:val="nil"/>
                </w:tcBorders>
                <w:shd w:val="clear" w:color="auto" w:fill="auto"/>
                <w:noWrap/>
                <w:vAlign w:val="bottom"/>
                <w:hideMark/>
              </w:tcPr>
            </w:tcPrChange>
          </w:tcPr>
          <w:p w14:paraId="719DAB43" w14:textId="77777777" w:rsidR="0009723C" w:rsidRPr="0009723C" w:rsidRDefault="0009723C" w:rsidP="0009723C">
            <w:pPr>
              <w:rPr>
                <w:ins w:id="1545" w:author="Microsoft Office User" w:date="2018-12-16T18:33:00Z"/>
                <w:rFonts w:ascii="Calibri" w:hAnsi="Calibri" w:cs="Calibri"/>
                <w:color w:val="000000"/>
              </w:rPr>
            </w:pPr>
            <w:ins w:id="1546" w:author="Microsoft Office User" w:date="2018-12-16T18:33:00Z">
              <w:r w:rsidRPr="0009723C">
                <w:rPr>
                  <w:rFonts w:ascii="Calibri" w:hAnsi="Calibri" w:cs="Calibri"/>
                  <w:color w:val="000000"/>
                </w:rPr>
                <w:t>C4</w:t>
              </w:r>
            </w:ins>
          </w:p>
        </w:tc>
        <w:tc>
          <w:tcPr>
            <w:tcW w:w="471" w:type="pct"/>
            <w:tcBorders>
              <w:top w:val="nil"/>
              <w:left w:val="nil"/>
              <w:bottom w:val="nil"/>
              <w:right w:val="nil"/>
            </w:tcBorders>
            <w:shd w:val="clear" w:color="auto" w:fill="auto"/>
            <w:noWrap/>
            <w:vAlign w:val="bottom"/>
            <w:hideMark/>
            <w:tcPrChange w:id="1547" w:author="Microsoft Office User" w:date="2018-12-16T18:34:00Z">
              <w:tcPr>
                <w:tcW w:w="0" w:type="auto"/>
                <w:tcBorders>
                  <w:top w:val="nil"/>
                  <w:left w:val="nil"/>
                  <w:bottom w:val="nil"/>
                  <w:right w:val="nil"/>
                </w:tcBorders>
                <w:shd w:val="clear" w:color="auto" w:fill="auto"/>
                <w:noWrap/>
                <w:vAlign w:val="bottom"/>
                <w:hideMark/>
              </w:tcPr>
            </w:tcPrChange>
          </w:tcPr>
          <w:p w14:paraId="48C02B44" w14:textId="77777777" w:rsidR="0009723C" w:rsidRPr="0009723C" w:rsidRDefault="0009723C" w:rsidP="0009723C">
            <w:pPr>
              <w:rPr>
                <w:ins w:id="1548" w:author="Microsoft Office User" w:date="2018-12-16T18:33:00Z"/>
                <w:rFonts w:ascii="Calibri" w:hAnsi="Calibri" w:cs="Calibri"/>
                <w:color w:val="000000"/>
              </w:rPr>
            </w:pPr>
            <w:ins w:id="1549" w:author="Microsoft Office User" w:date="2018-12-16T18:33:00Z">
              <w:r w:rsidRPr="0009723C">
                <w:rPr>
                  <w:rFonts w:ascii="Calibri" w:hAnsi="Calibri" w:cs="Calibri"/>
                  <w:color w:val="000000"/>
                </w:rPr>
                <w:t>0.202</w:t>
              </w:r>
            </w:ins>
          </w:p>
        </w:tc>
        <w:tc>
          <w:tcPr>
            <w:tcW w:w="304" w:type="pct"/>
            <w:tcBorders>
              <w:top w:val="nil"/>
              <w:left w:val="nil"/>
              <w:bottom w:val="nil"/>
              <w:right w:val="nil"/>
            </w:tcBorders>
            <w:shd w:val="clear" w:color="auto" w:fill="auto"/>
            <w:noWrap/>
            <w:vAlign w:val="bottom"/>
            <w:hideMark/>
            <w:tcPrChange w:id="1550" w:author="Microsoft Office User" w:date="2018-12-16T18:34:00Z">
              <w:tcPr>
                <w:tcW w:w="0" w:type="auto"/>
                <w:tcBorders>
                  <w:top w:val="nil"/>
                  <w:left w:val="nil"/>
                  <w:bottom w:val="nil"/>
                  <w:right w:val="nil"/>
                </w:tcBorders>
                <w:shd w:val="clear" w:color="auto" w:fill="auto"/>
                <w:noWrap/>
                <w:vAlign w:val="bottom"/>
                <w:hideMark/>
              </w:tcPr>
            </w:tcPrChange>
          </w:tcPr>
          <w:p w14:paraId="0F48A859" w14:textId="77777777" w:rsidR="0009723C" w:rsidRPr="0009723C" w:rsidRDefault="0009723C" w:rsidP="0009723C">
            <w:pPr>
              <w:rPr>
                <w:ins w:id="1551" w:author="Microsoft Office User" w:date="2018-12-16T18:33:00Z"/>
                <w:rFonts w:ascii="Calibri" w:hAnsi="Calibri" w:cs="Calibri"/>
                <w:color w:val="000000"/>
              </w:rPr>
            </w:pPr>
            <w:ins w:id="1552" w:author="Microsoft Office User" w:date="2018-12-16T18:33:00Z">
              <w:r w:rsidRPr="0009723C">
                <w:rPr>
                  <w:rFonts w:ascii="Calibri" w:hAnsi="Calibri" w:cs="Calibri"/>
                  <w:color w:val="000000"/>
                </w:rPr>
                <w:t>0.013</w:t>
              </w:r>
            </w:ins>
          </w:p>
        </w:tc>
        <w:tc>
          <w:tcPr>
            <w:tcW w:w="388" w:type="pct"/>
            <w:tcBorders>
              <w:top w:val="nil"/>
              <w:left w:val="nil"/>
              <w:bottom w:val="nil"/>
              <w:right w:val="nil"/>
            </w:tcBorders>
            <w:shd w:val="clear" w:color="auto" w:fill="auto"/>
            <w:noWrap/>
            <w:vAlign w:val="bottom"/>
            <w:hideMark/>
            <w:tcPrChange w:id="1553" w:author="Microsoft Office User" w:date="2018-12-16T18:34:00Z">
              <w:tcPr>
                <w:tcW w:w="0" w:type="auto"/>
                <w:tcBorders>
                  <w:top w:val="nil"/>
                  <w:left w:val="nil"/>
                  <w:bottom w:val="nil"/>
                  <w:right w:val="nil"/>
                </w:tcBorders>
                <w:shd w:val="clear" w:color="auto" w:fill="auto"/>
                <w:noWrap/>
                <w:vAlign w:val="bottom"/>
                <w:hideMark/>
              </w:tcPr>
            </w:tcPrChange>
          </w:tcPr>
          <w:p w14:paraId="716F0D3C" w14:textId="77777777" w:rsidR="0009723C" w:rsidRPr="0009723C" w:rsidRDefault="0009723C" w:rsidP="0009723C">
            <w:pPr>
              <w:rPr>
                <w:ins w:id="1554"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555" w:author="Microsoft Office User" w:date="2018-12-16T18:34:00Z">
              <w:tcPr>
                <w:tcW w:w="0" w:type="auto"/>
                <w:tcBorders>
                  <w:top w:val="nil"/>
                  <w:left w:val="nil"/>
                  <w:bottom w:val="nil"/>
                  <w:right w:val="nil"/>
                </w:tcBorders>
                <w:shd w:val="clear" w:color="auto" w:fill="auto"/>
                <w:noWrap/>
                <w:vAlign w:val="bottom"/>
                <w:hideMark/>
              </w:tcPr>
            </w:tcPrChange>
          </w:tcPr>
          <w:p w14:paraId="4C5BABC2" w14:textId="77777777" w:rsidR="0009723C" w:rsidRPr="0009723C" w:rsidRDefault="0009723C" w:rsidP="0009723C">
            <w:pPr>
              <w:rPr>
                <w:ins w:id="1556" w:author="Microsoft Office User" w:date="2018-12-16T18:33:00Z"/>
                <w:rFonts w:ascii="Calibri" w:hAnsi="Calibri" w:cs="Calibri"/>
                <w:color w:val="000000"/>
              </w:rPr>
            </w:pPr>
            <w:ins w:id="1557" w:author="Microsoft Office User" w:date="2018-12-16T18:33:00Z">
              <w:r w:rsidRPr="0009723C">
                <w:rPr>
                  <w:rFonts w:ascii="Calibri" w:hAnsi="Calibri" w:cs="Calibri"/>
                  <w:color w:val="000000"/>
                </w:rPr>
                <w:t>0.164/-0.068</w:t>
              </w:r>
            </w:ins>
          </w:p>
        </w:tc>
        <w:tc>
          <w:tcPr>
            <w:tcW w:w="567" w:type="pct"/>
            <w:tcBorders>
              <w:top w:val="nil"/>
              <w:left w:val="nil"/>
              <w:bottom w:val="nil"/>
              <w:right w:val="nil"/>
            </w:tcBorders>
            <w:shd w:val="clear" w:color="auto" w:fill="auto"/>
            <w:noWrap/>
            <w:vAlign w:val="bottom"/>
            <w:hideMark/>
            <w:tcPrChange w:id="1558" w:author="Microsoft Office User" w:date="2018-12-16T18:34:00Z">
              <w:tcPr>
                <w:tcW w:w="0" w:type="auto"/>
                <w:tcBorders>
                  <w:top w:val="nil"/>
                  <w:left w:val="nil"/>
                  <w:bottom w:val="nil"/>
                  <w:right w:val="nil"/>
                </w:tcBorders>
                <w:shd w:val="clear" w:color="auto" w:fill="auto"/>
                <w:noWrap/>
                <w:vAlign w:val="bottom"/>
                <w:hideMark/>
              </w:tcPr>
            </w:tcPrChange>
          </w:tcPr>
          <w:p w14:paraId="73D92025" w14:textId="77777777" w:rsidR="0009723C" w:rsidRPr="0009723C" w:rsidRDefault="0009723C" w:rsidP="0009723C">
            <w:pPr>
              <w:rPr>
                <w:ins w:id="1559" w:author="Microsoft Office User" w:date="2018-12-16T18:33:00Z"/>
                <w:rFonts w:ascii="Calibri" w:hAnsi="Calibri" w:cs="Calibri"/>
                <w:color w:val="000000"/>
              </w:rPr>
            </w:pPr>
            <w:ins w:id="1560" w:author="Microsoft Office User" w:date="2018-12-16T18:33:00Z">
              <w:r w:rsidRPr="0009723C">
                <w:rPr>
                  <w:rFonts w:ascii="Calibri" w:hAnsi="Calibri" w:cs="Calibri"/>
                  <w:color w:val="000000"/>
                </w:rPr>
                <w:t>-0.009/-0.029</w:t>
              </w:r>
            </w:ins>
          </w:p>
        </w:tc>
        <w:tc>
          <w:tcPr>
            <w:tcW w:w="540" w:type="pct"/>
            <w:tcBorders>
              <w:top w:val="nil"/>
              <w:left w:val="nil"/>
              <w:bottom w:val="nil"/>
              <w:right w:val="nil"/>
            </w:tcBorders>
            <w:shd w:val="clear" w:color="auto" w:fill="auto"/>
            <w:noWrap/>
            <w:vAlign w:val="bottom"/>
            <w:hideMark/>
            <w:tcPrChange w:id="1561" w:author="Microsoft Office User" w:date="2018-12-16T18:34:00Z">
              <w:tcPr>
                <w:tcW w:w="0" w:type="auto"/>
                <w:tcBorders>
                  <w:top w:val="nil"/>
                  <w:left w:val="nil"/>
                  <w:bottom w:val="nil"/>
                  <w:right w:val="nil"/>
                </w:tcBorders>
                <w:shd w:val="clear" w:color="auto" w:fill="auto"/>
                <w:noWrap/>
                <w:vAlign w:val="bottom"/>
                <w:hideMark/>
              </w:tcPr>
            </w:tcPrChange>
          </w:tcPr>
          <w:p w14:paraId="6BB31025" w14:textId="77777777" w:rsidR="0009723C" w:rsidRPr="0009723C" w:rsidRDefault="0009723C" w:rsidP="0009723C">
            <w:pPr>
              <w:rPr>
                <w:ins w:id="1562"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563" w:author="Microsoft Office User" w:date="2018-12-16T18:34:00Z">
              <w:tcPr>
                <w:tcW w:w="0" w:type="auto"/>
                <w:tcBorders>
                  <w:top w:val="nil"/>
                  <w:left w:val="nil"/>
                  <w:bottom w:val="nil"/>
                  <w:right w:val="nil"/>
                </w:tcBorders>
                <w:shd w:val="clear" w:color="auto" w:fill="auto"/>
                <w:noWrap/>
                <w:vAlign w:val="bottom"/>
                <w:hideMark/>
              </w:tcPr>
            </w:tcPrChange>
          </w:tcPr>
          <w:p w14:paraId="4F7F3A13" w14:textId="77777777" w:rsidR="0009723C" w:rsidRPr="0009723C" w:rsidRDefault="0009723C" w:rsidP="0009723C">
            <w:pPr>
              <w:rPr>
                <w:ins w:id="1564" w:author="Microsoft Office User" w:date="2018-12-16T18:33:00Z"/>
                <w:rFonts w:ascii="Calibri" w:hAnsi="Calibri" w:cs="Calibri"/>
                <w:color w:val="000000"/>
              </w:rPr>
            </w:pPr>
            <w:ins w:id="1565" w:author="Microsoft Office User" w:date="2018-12-16T18:33:00Z">
              <w:r w:rsidRPr="0009723C">
                <w:rPr>
                  <w:rFonts w:ascii="Calibri" w:hAnsi="Calibri" w:cs="Calibri"/>
                  <w:color w:val="000000"/>
                </w:rPr>
                <w:t>-0.029/0.015</w:t>
              </w:r>
            </w:ins>
          </w:p>
        </w:tc>
        <w:tc>
          <w:tcPr>
            <w:tcW w:w="540" w:type="pct"/>
            <w:tcBorders>
              <w:top w:val="nil"/>
              <w:left w:val="nil"/>
              <w:bottom w:val="nil"/>
              <w:right w:val="nil"/>
            </w:tcBorders>
            <w:shd w:val="clear" w:color="auto" w:fill="auto"/>
            <w:noWrap/>
            <w:vAlign w:val="bottom"/>
            <w:hideMark/>
            <w:tcPrChange w:id="1566" w:author="Microsoft Office User" w:date="2018-12-16T18:34:00Z">
              <w:tcPr>
                <w:tcW w:w="0" w:type="auto"/>
                <w:tcBorders>
                  <w:top w:val="nil"/>
                  <w:left w:val="nil"/>
                  <w:bottom w:val="nil"/>
                  <w:right w:val="nil"/>
                </w:tcBorders>
                <w:shd w:val="clear" w:color="auto" w:fill="auto"/>
                <w:noWrap/>
                <w:vAlign w:val="bottom"/>
                <w:hideMark/>
              </w:tcPr>
            </w:tcPrChange>
          </w:tcPr>
          <w:p w14:paraId="5EE3D4A0" w14:textId="77777777" w:rsidR="0009723C" w:rsidRPr="0009723C" w:rsidRDefault="0009723C" w:rsidP="0009723C">
            <w:pPr>
              <w:rPr>
                <w:ins w:id="1567" w:author="Microsoft Office User" w:date="2018-12-16T18:33:00Z"/>
                <w:rFonts w:ascii="Calibri" w:hAnsi="Calibri" w:cs="Calibri"/>
                <w:color w:val="000000"/>
              </w:rPr>
            </w:pPr>
            <w:ins w:id="1568" w:author="Microsoft Office User" w:date="2018-12-16T18:33:00Z">
              <w:r w:rsidRPr="0009723C">
                <w:rPr>
                  <w:rFonts w:ascii="Calibri" w:hAnsi="Calibri" w:cs="Calibri"/>
                  <w:color w:val="000000"/>
                </w:rPr>
                <w:t>0.033/-0.036</w:t>
              </w:r>
            </w:ins>
          </w:p>
        </w:tc>
        <w:tc>
          <w:tcPr>
            <w:tcW w:w="513" w:type="pct"/>
            <w:tcBorders>
              <w:top w:val="nil"/>
              <w:left w:val="nil"/>
              <w:bottom w:val="nil"/>
              <w:right w:val="nil"/>
            </w:tcBorders>
            <w:shd w:val="clear" w:color="auto" w:fill="auto"/>
            <w:noWrap/>
            <w:vAlign w:val="bottom"/>
            <w:hideMark/>
            <w:tcPrChange w:id="1569" w:author="Microsoft Office User" w:date="2018-12-16T18:34:00Z">
              <w:tcPr>
                <w:tcW w:w="0" w:type="auto"/>
                <w:tcBorders>
                  <w:top w:val="nil"/>
                  <w:left w:val="nil"/>
                  <w:bottom w:val="nil"/>
                  <w:right w:val="nil"/>
                </w:tcBorders>
                <w:shd w:val="clear" w:color="auto" w:fill="auto"/>
                <w:noWrap/>
                <w:vAlign w:val="bottom"/>
                <w:hideMark/>
              </w:tcPr>
            </w:tcPrChange>
          </w:tcPr>
          <w:p w14:paraId="6560E347" w14:textId="77777777" w:rsidR="0009723C" w:rsidRPr="0009723C" w:rsidRDefault="0009723C" w:rsidP="0009723C">
            <w:pPr>
              <w:rPr>
                <w:ins w:id="1570" w:author="Microsoft Office User" w:date="2018-12-16T18:33:00Z"/>
                <w:rFonts w:ascii="Calibri" w:hAnsi="Calibri" w:cs="Calibri"/>
                <w:color w:val="000000"/>
              </w:rPr>
            </w:pPr>
          </w:p>
        </w:tc>
      </w:tr>
      <w:tr w:rsidR="0009723C" w:rsidRPr="0009723C" w14:paraId="78155CE5" w14:textId="77777777" w:rsidTr="0009723C">
        <w:tblPrEx>
          <w:tblW w:w="5000" w:type="pct"/>
          <w:tblCellMar>
            <w:left w:w="70" w:type="dxa"/>
            <w:right w:w="70" w:type="dxa"/>
          </w:tblCellMar>
          <w:tblPrExChange w:id="1571" w:author="Microsoft Office User" w:date="2018-12-16T18:34:00Z">
            <w:tblPrEx>
              <w:tblW w:w="0" w:type="auto"/>
              <w:tblCellMar>
                <w:left w:w="70" w:type="dxa"/>
                <w:right w:w="70" w:type="dxa"/>
              </w:tblCellMar>
            </w:tblPrEx>
          </w:tblPrExChange>
        </w:tblPrEx>
        <w:trPr>
          <w:trHeight w:val="320"/>
          <w:ins w:id="1572" w:author="Microsoft Office User" w:date="2018-12-16T18:33:00Z"/>
          <w:trPrChange w:id="1573"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574" w:author="Microsoft Office User" w:date="2018-12-16T18:34:00Z">
              <w:tcPr>
                <w:tcW w:w="0" w:type="auto"/>
                <w:tcBorders>
                  <w:top w:val="nil"/>
                  <w:left w:val="nil"/>
                  <w:bottom w:val="nil"/>
                  <w:right w:val="nil"/>
                </w:tcBorders>
                <w:shd w:val="clear" w:color="auto" w:fill="auto"/>
                <w:noWrap/>
                <w:vAlign w:val="bottom"/>
                <w:hideMark/>
              </w:tcPr>
            </w:tcPrChange>
          </w:tcPr>
          <w:p w14:paraId="6E20EE4C" w14:textId="77777777" w:rsidR="0009723C" w:rsidRPr="0009723C" w:rsidRDefault="0009723C" w:rsidP="0009723C">
            <w:pPr>
              <w:rPr>
                <w:ins w:id="1575" w:author="Microsoft Office User" w:date="2018-12-16T18:33:00Z"/>
                <w:rFonts w:ascii="Calibri" w:hAnsi="Calibri" w:cs="Calibri"/>
                <w:color w:val="000000"/>
              </w:rPr>
            </w:pPr>
            <w:ins w:id="1576" w:author="Microsoft Office User" w:date="2018-12-16T18:33:00Z">
              <w:r w:rsidRPr="0009723C">
                <w:rPr>
                  <w:rFonts w:ascii="Calibri" w:hAnsi="Calibri" w:cs="Calibri"/>
                  <w:color w:val="000000"/>
                </w:rPr>
                <w:t>C5</w:t>
              </w:r>
            </w:ins>
          </w:p>
        </w:tc>
        <w:tc>
          <w:tcPr>
            <w:tcW w:w="471" w:type="pct"/>
            <w:tcBorders>
              <w:top w:val="nil"/>
              <w:left w:val="nil"/>
              <w:bottom w:val="nil"/>
              <w:right w:val="nil"/>
            </w:tcBorders>
            <w:shd w:val="clear" w:color="auto" w:fill="auto"/>
            <w:noWrap/>
            <w:vAlign w:val="bottom"/>
            <w:hideMark/>
            <w:tcPrChange w:id="1577" w:author="Microsoft Office User" w:date="2018-12-16T18:34:00Z">
              <w:tcPr>
                <w:tcW w:w="0" w:type="auto"/>
                <w:tcBorders>
                  <w:top w:val="nil"/>
                  <w:left w:val="nil"/>
                  <w:bottom w:val="nil"/>
                  <w:right w:val="nil"/>
                </w:tcBorders>
                <w:shd w:val="clear" w:color="auto" w:fill="auto"/>
                <w:noWrap/>
                <w:vAlign w:val="bottom"/>
                <w:hideMark/>
              </w:tcPr>
            </w:tcPrChange>
          </w:tcPr>
          <w:p w14:paraId="0062BA0C" w14:textId="77777777" w:rsidR="0009723C" w:rsidRPr="0009723C" w:rsidRDefault="0009723C" w:rsidP="0009723C">
            <w:pPr>
              <w:rPr>
                <w:ins w:id="1578" w:author="Microsoft Office User" w:date="2018-12-16T18:33:00Z"/>
                <w:rFonts w:ascii="Calibri" w:hAnsi="Calibri" w:cs="Calibri"/>
                <w:color w:val="000000"/>
              </w:rPr>
            </w:pPr>
            <w:ins w:id="1579" w:author="Microsoft Office User" w:date="2018-12-16T18:33:00Z">
              <w:r w:rsidRPr="0009723C">
                <w:rPr>
                  <w:rFonts w:ascii="Calibri" w:hAnsi="Calibri" w:cs="Calibri"/>
                  <w:color w:val="000000"/>
                </w:rPr>
                <w:t>0.283</w:t>
              </w:r>
            </w:ins>
          </w:p>
        </w:tc>
        <w:tc>
          <w:tcPr>
            <w:tcW w:w="304" w:type="pct"/>
            <w:tcBorders>
              <w:top w:val="nil"/>
              <w:left w:val="nil"/>
              <w:bottom w:val="nil"/>
              <w:right w:val="nil"/>
            </w:tcBorders>
            <w:shd w:val="clear" w:color="auto" w:fill="auto"/>
            <w:noWrap/>
            <w:vAlign w:val="bottom"/>
            <w:hideMark/>
            <w:tcPrChange w:id="1580" w:author="Microsoft Office User" w:date="2018-12-16T18:34:00Z">
              <w:tcPr>
                <w:tcW w:w="0" w:type="auto"/>
                <w:tcBorders>
                  <w:top w:val="nil"/>
                  <w:left w:val="nil"/>
                  <w:bottom w:val="nil"/>
                  <w:right w:val="nil"/>
                </w:tcBorders>
                <w:shd w:val="clear" w:color="auto" w:fill="auto"/>
                <w:noWrap/>
                <w:vAlign w:val="bottom"/>
                <w:hideMark/>
              </w:tcPr>
            </w:tcPrChange>
          </w:tcPr>
          <w:p w14:paraId="66880924" w14:textId="77777777" w:rsidR="0009723C" w:rsidRPr="0009723C" w:rsidRDefault="0009723C" w:rsidP="0009723C">
            <w:pPr>
              <w:rPr>
                <w:ins w:id="1581" w:author="Microsoft Office User" w:date="2018-12-16T18:33:00Z"/>
                <w:rFonts w:ascii="Calibri" w:hAnsi="Calibri" w:cs="Calibri"/>
                <w:color w:val="000000"/>
              </w:rPr>
            </w:pPr>
            <w:ins w:id="1582" w:author="Microsoft Office User" w:date="2018-12-16T18:33:00Z">
              <w:r w:rsidRPr="0009723C">
                <w:rPr>
                  <w:rFonts w:ascii="Calibri" w:hAnsi="Calibri" w:cs="Calibri"/>
                  <w:color w:val="000000"/>
                </w:rPr>
                <w:t>0.129</w:t>
              </w:r>
            </w:ins>
          </w:p>
        </w:tc>
        <w:tc>
          <w:tcPr>
            <w:tcW w:w="388" w:type="pct"/>
            <w:tcBorders>
              <w:top w:val="nil"/>
              <w:left w:val="nil"/>
              <w:bottom w:val="nil"/>
              <w:right w:val="nil"/>
            </w:tcBorders>
            <w:shd w:val="clear" w:color="auto" w:fill="auto"/>
            <w:noWrap/>
            <w:vAlign w:val="bottom"/>
            <w:hideMark/>
            <w:tcPrChange w:id="1583" w:author="Microsoft Office User" w:date="2018-12-16T18:34:00Z">
              <w:tcPr>
                <w:tcW w:w="0" w:type="auto"/>
                <w:tcBorders>
                  <w:top w:val="nil"/>
                  <w:left w:val="nil"/>
                  <w:bottom w:val="nil"/>
                  <w:right w:val="nil"/>
                </w:tcBorders>
                <w:shd w:val="clear" w:color="auto" w:fill="auto"/>
                <w:noWrap/>
                <w:vAlign w:val="bottom"/>
                <w:hideMark/>
              </w:tcPr>
            </w:tcPrChange>
          </w:tcPr>
          <w:p w14:paraId="0BD39F6C" w14:textId="77777777" w:rsidR="0009723C" w:rsidRPr="0009723C" w:rsidRDefault="0009723C" w:rsidP="0009723C">
            <w:pPr>
              <w:rPr>
                <w:ins w:id="1584"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585" w:author="Microsoft Office User" w:date="2018-12-16T18:34:00Z">
              <w:tcPr>
                <w:tcW w:w="0" w:type="auto"/>
                <w:tcBorders>
                  <w:top w:val="nil"/>
                  <w:left w:val="nil"/>
                  <w:bottom w:val="nil"/>
                  <w:right w:val="nil"/>
                </w:tcBorders>
                <w:shd w:val="clear" w:color="auto" w:fill="auto"/>
                <w:noWrap/>
                <w:vAlign w:val="bottom"/>
                <w:hideMark/>
              </w:tcPr>
            </w:tcPrChange>
          </w:tcPr>
          <w:p w14:paraId="50979EF7" w14:textId="77777777" w:rsidR="0009723C" w:rsidRPr="0009723C" w:rsidRDefault="0009723C" w:rsidP="0009723C">
            <w:pPr>
              <w:rPr>
                <w:ins w:id="1586" w:author="Microsoft Office User" w:date="2018-12-16T18:33:00Z"/>
                <w:rFonts w:ascii="Calibri" w:hAnsi="Calibri" w:cs="Calibri"/>
                <w:color w:val="000000"/>
              </w:rPr>
            </w:pPr>
            <w:ins w:id="1587" w:author="Microsoft Office User" w:date="2018-12-16T18:33:00Z">
              <w:r w:rsidRPr="0009723C">
                <w:rPr>
                  <w:rFonts w:ascii="Calibri" w:hAnsi="Calibri" w:cs="Calibri"/>
                  <w:color w:val="000000"/>
                </w:rPr>
                <w:t>0.219/-0.151</w:t>
              </w:r>
            </w:ins>
          </w:p>
        </w:tc>
        <w:tc>
          <w:tcPr>
            <w:tcW w:w="567" w:type="pct"/>
            <w:tcBorders>
              <w:top w:val="nil"/>
              <w:left w:val="nil"/>
              <w:bottom w:val="nil"/>
              <w:right w:val="nil"/>
            </w:tcBorders>
            <w:shd w:val="clear" w:color="auto" w:fill="auto"/>
            <w:noWrap/>
            <w:vAlign w:val="bottom"/>
            <w:hideMark/>
            <w:tcPrChange w:id="1588" w:author="Microsoft Office User" w:date="2018-12-16T18:34:00Z">
              <w:tcPr>
                <w:tcW w:w="0" w:type="auto"/>
                <w:tcBorders>
                  <w:top w:val="nil"/>
                  <w:left w:val="nil"/>
                  <w:bottom w:val="nil"/>
                  <w:right w:val="nil"/>
                </w:tcBorders>
                <w:shd w:val="clear" w:color="auto" w:fill="auto"/>
                <w:noWrap/>
                <w:vAlign w:val="bottom"/>
                <w:hideMark/>
              </w:tcPr>
            </w:tcPrChange>
          </w:tcPr>
          <w:p w14:paraId="63BA546D" w14:textId="77777777" w:rsidR="0009723C" w:rsidRPr="0009723C" w:rsidRDefault="0009723C" w:rsidP="0009723C">
            <w:pPr>
              <w:rPr>
                <w:ins w:id="1589" w:author="Microsoft Office User" w:date="2018-12-16T18:33:00Z"/>
                <w:rFonts w:ascii="Calibri" w:hAnsi="Calibri" w:cs="Calibri"/>
                <w:color w:val="000000"/>
              </w:rPr>
            </w:pPr>
            <w:ins w:id="1590" w:author="Microsoft Office User" w:date="2018-12-16T18:33:00Z">
              <w:r w:rsidRPr="0009723C">
                <w:rPr>
                  <w:rFonts w:ascii="Calibri" w:hAnsi="Calibri" w:cs="Calibri"/>
                  <w:color w:val="000000"/>
                </w:rPr>
                <w:t>0.148/-0.203</w:t>
              </w:r>
            </w:ins>
          </w:p>
        </w:tc>
        <w:tc>
          <w:tcPr>
            <w:tcW w:w="540" w:type="pct"/>
            <w:tcBorders>
              <w:top w:val="nil"/>
              <w:left w:val="nil"/>
              <w:bottom w:val="nil"/>
              <w:right w:val="nil"/>
            </w:tcBorders>
            <w:shd w:val="clear" w:color="auto" w:fill="auto"/>
            <w:noWrap/>
            <w:vAlign w:val="bottom"/>
            <w:hideMark/>
            <w:tcPrChange w:id="1591" w:author="Microsoft Office User" w:date="2018-12-16T18:34:00Z">
              <w:tcPr>
                <w:tcW w:w="0" w:type="auto"/>
                <w:tcBorders>
                  <w:top w:val="nil"/>
                  <w:left w:val="nil"/>
                  <w:bottom w:val="nil"/>
                  <w:right w:val="nil"/>
                </w:tcBorders>
                <w:shd w:val="clear" w:color="auto" w:fill="auto"/>
                <w:noWrap/>
                <w:vAlign w:val="bottom"/>
                <w:hideMark/>
              </w:tcPr>
            </w:tcPrChange>
          </w:tcPr>
          <w:p w14:paraId="7E45CC9C" w14:textId="77777777" w:rsidR="0009723C" w:rsidRPr="0009723C" w:rsidRDefault="0009723C" w:rsidP="0009723C">
            <w:pPr>
              <w:rPr>
                <w:ins w:id="1592"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593" w:author="Microsoft Office User" w:date="2018-12-16T18:34:00Z">
              <w:tcPr>
                <w:tcW w:w="0" w:type="auto"/>
                <w:tcBorders>
                  <w:top w:val="nil"/>
                  <w:left w:val="nil"/>
                  <w:bottom w:val="nil"/>
                  <w:right w:val="nil"/>
                </w:tcBorders>
                <w:shd w:val="clear" w:color="auto" w:fill="auto"/>
                <w:noWrap/>
                <w:vAlign w:val="bottom"/>
                <w:hideMark/>
              </w:tcPr>
            </w:tcPrChange>
          </w:tcPr>
          <w:p w14:paraId="56C775E8" w14:textId="77777777" w:rsidR="0009723C" w:rsidRPr="0009723C" w:rsidRDefault="0009723C" w:rsidP="0009723C">
            <w:pPr>
              <w:rPr>
                <w:ins w:id="1594" w:author="Microsoft Office User" w:date="2018-12-16T18:33:00Z"/>
                <w:rFonts w:ascii="Calibri" w:hAnsi="Calibri" w:cs="Calibri"/>
                <w:color w:val="000000"/>
              </w:rPr>
            </w:pPr>
            <w:ins w:id="1595" w:author="Microsoft Office User" w:date="2018-12-16T18:33:00Z">
              <w:r w:rsidRPr="0009723C">
                <w:rPr>
                  <w:rFonts w:ascii="Calibri" w:hAnsi="Calibri" w:cs="Calibri"/>
                  <w:color w:val="000000"/>
                </w:rPr>
                <w:t>-0.017/0.001</w:t>
              </w:r>
            </w:ins>
          </w:p>
        </w:tc>
        <w:tc>
          <w:tcPr>
            <w:tcW w:w="540" w:type="pct"/>
            <w:tcBorders>
              <w:top w:val="nil"/>
              <w:left w:val="nil"/>
              <w:bottom w:val="nil"/>
              <w:right w:val="nil"/>
            </w:tcBorders>
            <w:shd w:val="clear" w:color="auto" w:fill="auto"/>
            <w:noWrap/>
            <w:vAlign w:val="bottom"/>
            <w:hideMark/>
            <w:tcPrChange w:id="1596" w:author="Microsoft Office User" w:date="2018-12-16T18:34:00Z">
              <w:tcPr>
                <w:tcW w:w="0" w:type="auto"/>
                <w:tcBorders>
                  <w:top w:val="nil"/>
                  <w:left w:val="nil"/>
                  <w:bottom w:val="nil"/>
                  <w:right w:val="nil"/>
                </w:tcBorders>
                <w:shd w:val="clear" w:color="auto" w:fill="auto"/>
                <w:noWrap/>
                <w:vAlign w:val="bottom"/>
                <w:hideMark/>
              </w:tcPr>
            </w:tcPrChange>
          </w:tcPr>
          <w:p w14:paraId="3D031B39" w14:textId="77777777" w:rsidR="0009723C" w:rsidRPr="0009723C" w:rsidRDefault="0009723C" w:rsidP="0009723C">
            <w:pPr>
              <w:rPr>
                <w:ins w:id="1597" w:author="Microsoft Office User" w:date="2018-12-16T18:33:00Z"/>
                <w:rFonts w:ascii="Calibri" w:hAnsi="Calibri" w:cs="Calibri"/>
                <w:color w:val="000000"/>
              </w:rPr>
            </w:pPr>
            <w:ins w:id="1598" w:author="Microsoft Office User" w:date="2018-12-16T18:33:00Z">
              <w:r w:rsidRPr="0009723C">
                <w:rPr>
                  <w:rFonts w:ascii="Calibri" w:hAnsi="Calibri" w:cs="Calibri"/>
                  <w:color w:val="000000"/>
                </w:rPr>
                <w:t>-0.038/0.037</w:t>
              </w:r>
            </w:ins>
          </w:p>
        </w:tc>
        <w:tc>
          <w:tcPr>
            <w:tcW w:w="513" w:type="pct"/>
            <w:tcBorders>
              <w:top w:val="nil"/>
              <w:left w:val="nil"/>
              <w:bottom w:val="nil"/>
              <w:right w:val="nil"/>
            </w:tcBorders>
            <w:shd w:val="clear" w:color="auto" w:fill="auto"/>
            <w:noWrap/>
            <w:vAlign w:val="bottom"/>
            <w:hideMark/>
            <w:tcPrChange w:id="1599" w:author="Microsoft Office User" w:date="2018-12-16T18:34:00Z">
              <w:tcPr>
                <w:tcW w:w="0" w:type="auto"/>
                <w:tcBorders>
                  <w:top w:val="nil"/>
                  <w:left w:val="nil"/>
                  <w:bottom w:val="nil"/>
                  <w:right w:val="nil"/>
                </w:tcBorders>
                <w:shd w:val="clear" w:color="auto" w:fill="auto"/>
                <w:noWrap/>
                <w:vAlign w:val="bottom"/>
                <w:hideMark/>
              </w:tcPr>
            </w:tcPrChange>
          </w:tcPr>
          <w:p w14:paraId="3B3840A9" w14:textId="77777777" w:rsidR="0009723C" w:rsidRPr="0009723C" w:rsidRDefault="0009723C" w:rsidP="0009723C">
            <w:pPr>
              <w:rPr>
                <w:ins w:id="1600" w:author="Microsoft Office User" w:date="2018-12-16T18:33:00Z"/>
                <w:rFonts w:ascii="Calibri" w:hAnsi="Calibri" w:cs="Calibri"/>
                <w:color w:val="000000"/>
              </w:rPr>
            </w:pPr>
          </w:p>
        </w:tc>
      </w:tr>
      <w:tr w:rsidR="0009723C" w:rsidRPr="0009723C" w14:paraId="5CFA5203" w14:textId="77777777" w:rsidTr="0009723C">
        <w:tblPrEx>
          <w:tblW w:w="5000" w:type="pct"/>
          <w:tblCellMar>
            <w:left w:w="70" w:type="dxa"/>
            <w:right w:w="70" w:type="dxa"/>
          </w:tblCellMar>
          <w:tblPrExChange w:id="1601" w:author="Microsoft Office User" w:date="2018-12-16T18:34:00Z">
            <w:tblPrEx>
              <w:tblW w:w="0" w:type="auto"/>
              <w:tblCellMar>
                <w:left w:w="70" w:type="dxa"/>
                <w:right w:w="70" w:type="dxa"/>
              </w:tblCellMar>
            </w:tblPrEx>
          </w:tblPrExChange>
        </w:tblPrEx>
        <w:trPr>
          <w:trHeight w:val="320"/>
          <w:ins w:id="1602" w:author="Microsoft Office User" w:date="2018-12-16T18:33:00Z"/>
          <w:trPrChange w:id="1603"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604" w:author="Microsoft Office User" w:date="2018-12-16T18:34:00Z">
              <w:tcPr>
                <w:tcW w:w="0" w:type="auto"/>
                <w:tcBorders>
                  <w:top w:val="nil"/>
                  <w:left w:val="nil"/>
                  <w:bottom w:val="nil"/>
                  <w:right w:val="nil"/>
                </w:tcBorders>
                <w:shd w:val="clear" w:color="auto" w:fill="auto"/>
                <w:noWrap/>
                <w:vAlign w:val="bottom"/>
                <w:hideMark/>
              </w:tcPr>
            </w:tcPrChange>
          </w:tcPr>
          <w:p w14:paraId="6699C4A9" w14:textId="77777777" w:rsidR="0009723C" w:rsidRPr="0009723C" w:rsidRDefault="0009723C" w:rsidP="0009723C">
            <w:pPr>
              <w:rPr>
                <w:ins w:id="1605" w:author="Microsoft Office User" w:date="2018-12-16T18:33:00Z"/>
                <w:rFonts w:ascii="Calibri" w:hAnsi="Calibri" w:cs="Calibri"/>
                <w:color w:val="000000"/>
              </w:rPr>
            </w:pPr>
            <w:ins w:id="1606" w:author="Microsoft Office User" w:date="2018-12-16T18:33:00Z">
              <w:r w:rsidRPr="0009723C">
                <w:rPr>
                  <w:rFonts w:ascii="Calibri" w:hAnsi="Calibri" w:cs="Calibri"/>
                  <w:color w:val="000000"/>
                </w:rPr>
                <w:t>C6</w:t>
              </w:r>
            </w:ins>
          </w:p>
        </w:tc>
        <w:tc>
          <w:tcPr>
            <w:tcW w:w="471" w:type="pct"/>
            <w:tcBorders>
              <w:top w:val="nil"/>
              <w:left w:val="nil"/>
              <w:bottom w:val="nil"/>
              <w:right w:val="nil"/>
            </w:tcBorders>
            <w:shd w:val="clear" w:color="auto" w:fill="auto"/>
            <w:noWrap/>
            <w:vAlign w:val="bottom"/>
            <w:hideMark/>
            <w:tcPrChange w:id="1607" w:author="Microsoft Office User" w:date="2018-12-16T18:34:00Z">
              <w:tcPr>
                <w:tcW w:w="0" w:type="auto"/>
                <w:tcBorders>
                  <w:top w:val="nil"/>
                  <w:left w:val="nil"/>
                  <w:bottom w:val="nil"/>
                  <w:right w:val="nil"/>
                </w:tcBorders>
                <w:shd w:val="clear" w:color="auto" w:fill="auto"/>
                <w:noWrap/>
                <w:vAlign w:val="bottom"/>
                <w:hideMark/>
              </w:tcPr>
            </w:tcPrChange>
          </w:tcPr>
          <w:p w14:paraId="341A70D2" w14:textId="77777777" w:rsidR="0009723C" w:rsidRPr="0009723C" w:rsidRDefault="0009723C" w:rsidP="0009723C">
            <w:pPr>
              <w:rPr>
                <w:ins w:id="1608" w:author="Microsoft Office User" w:date="2018-12-16T18:33:00Z"/>
                <w:rFonts w:ascii="Calibri" w:hAnsi="Calibri" w:cs="Calibri"/>
                <w:color w:val="000000"/>
              </w:rPr>
            </w:pPr>
            <w:ins w:id="1609" w:author="Microsoft Office User" w:date="2018-12-16T18:33:00Z">
              <w:r w:rsidRPr="0009723C">
                <w:rPr>
                  <w:rFonts w:ascii="Calibri" w:hAnsi="Calibri" w:cs="Calibri"/>
                  <w:color w:val="000000"/>
                </w:rPr>
                <w:t>0.233</w:t>
              </w:r>
            </w:ins>
          </w:p>
        </w:tc>
        <w:tc>
          <w:tcPr>
            <w:tcW w:w="304" w:type="pct"/>
            <w:tcBorders>
              <w:top w:val="nil"/>
              <w:left w:val="nil"/>
              <w:bottom w:val="nil"/>
              <w:right w:val="nil"/>
            </w:tcBorders>
            <w:shd w:val="clear" w:color="auto" w:fill="auto"/>
            <w:noWrap/>
            <w:vAlign w:val="bottom"/>
            <w:hideMark/>
            <w:tcPrChange w:id="1610" w:author="Microsoft Office User" w:date="2018-12-16T18:34:00Z">
              <w:tcPr>
                <w:tcW w:w="0" w:type="auto"/>
                <w:tcBorders>
                  <w:top w:val="nil"/>
                  <w:left w:val="nil"/>
                  <w:bottom w:val="nil"/>
                  <w:right w:val="nil"/>
                </w:tcBorders>
                <w:shd w:val="clear" w:color="auto" w:fill="auto"/>
                <w:noWrap/>
                <w:vAlign w:val="bottom"/>
                <w:hideMark/>
              </w:tcPr>
            </w:tcPrChange>
          </w:tcPr>
          <w:p w14:paraId="7566F191" w14:textId="77777777" w:rsidR="0009723C" w:rsidRPr="0009723C" w:rsidRDefault="0009723C" w:rsidP="0009723C">
            <w:pPr>
              <w:rPr>
                <w:ins w:id="1611" w:author="Microsoft Office User" w:date="2018-12-16T18:33:00Z"/>
                <w:rFonts w:ascii="Calibri" w:hAnsi="Calibri" w:cs="Calibri"/>
                <w:color w:val="000000"/>
              </w:rPr>
            </w:pPr>
            <w:ins w:id="1612" w:author="Microsoft Office User" w:date="2018-12-16T18:33:00Z">
              <w:r w:rsidRPr="0009723C">
                <w:rPr>
                  <w:rFonts w:ascii="Calibri" w:hAnsi="Calibri" w:cs="Calibri"/>
                  <w:color w:val="000000"/>
                </w:rPr>
                <w:t>0.101</w:t>
              </w:r>
            </w:ins>
          </w:p>
        </w:tc>
        <w:tc>
          <w:tcPr>
            <w:tcW w:w="388" w:type="pct"/>
            <w:tcBorders>
              <w:top w:val="nil"/>
              <w:left w:val="nil"/>
              <w:bottom w:val="nil"/>
              <w:right w:val="nil"/>
            </w:tcBorders>
            <w:shd w:val="clear" w:color="auto" w:fill="auto"/>
            <w:noWrap/>
            <w:vAlign w:val="bottom"/>
            <w:hideMark/>
            <w:tcPrChange w:id="1613" w:author="Microsoft Office User" w:date="2018-12-16T18:34:00Z">
              <w:tcPr>
                <w:tcW w:w="0" w:type="auto"/>
                <w:tcBorders>
                  <w:top w:val="nil"/>
                  <w:left w:val="nil"/>
                  <w:bottom w:val="nil"/>
                  <w:right w:val="nil"/>
                </w:tcBorders>
                <w:shd w:val="clear" w:color="auto" w:fill="auto"/>
                <w:noWrap/>
                <w:vAlign w:val="bottom"/>
                <w:hideMark/>
              </w:tcPr>
            </w:tcPrChange>
          </w:tcPr>
          <w:p w14:paraId="094E3A3F" w14:textId="77777777" w:rsidR="0009723C" w:rsidRPr="0009723C" w:rsidRDefault="0009723C" w:rsidP="0009723C">
            <w:pPr>
              <w:rPr>
                <w:ins w:id="1614"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615" w:author="Microsoft Office User" w:date="2018-12-16T18:34:00Z">
              <w:tcPr>
                <w:tcW w:w="0" w:type="auto"/>
                <w:tcBorders>
                  <w:top w:val="nil"/>
                  <w:left w:val="nil"/>
                  <w:bottom w:val="nil"/>
                  <w:right w:val="nil"/>
                </w:tcBorders>
                <w:shd w:val="clear" w:color="auto" w:fill="auto"/>
                <w:noWrap/>
                <w:vAlign w:val="bottom"/>
                <w:hideMark/>
              </w:tcPr>
            </w:tcPrChange>
          </w:tcPr>
          <w:p w14:paraId="191D2C06" w14:textId="77777777" w:rsidR="0009723C" w:rsidRPr="0009723C" w:rsidRDefault="0009723C" w:rsidP="0009723C">
            <w:pPr>
              <w:rPr>
                <w:ins w:id="1616" w:author="Microsoft Office User" w:date="2018-12-16T18:33:00Z"/>
                <w:rFonts w:ascii="Calibri" w:hAnsi="Calibri" w:cs="Calibri"/>
                <w:color w:val="000000"/>
              </w:rPr>
            </w:pPr>
            <w:ins w:id="1617" w:author="Microsoft Office User" w:date="2018-12-16T18:33:00Z">
              <w:r w:rsidRPr="0009723C">
                <w:rPr>
                  <w:rFonts w:ascii="Calibri" w:hAnsi="Calibri" w:cs="Calibri"/>
                  <w:color w:val="000000"/>
                </w:rPr>
                <w:t>0.159/-0.011</w:t>
              </w:r>
            </w:ins>
          </w:p>
        </w:tc>
        <w:tc>
          <w:tcPr>
            <w:tcW w:w="567" w:type="pct"/>
            <w:tcBorders>
              <w:top w:val="nil"/>
              <w:left w:val="nil"/>
              <w:bottom w:val="nil"/>
              <w:right w:val="nil"/>
            </w:tcBorders>
            <w:shd w:val="clear" w:color="auto" w:fill="auto"/>
            <w:noWrap/>
            <w:vAlign w:val="bottom"/>
            <w:hideMark/>
            <w:tcPrChange w:id="1618" w:author="Microsoft Office User" w:date="2018-12-16T18:34:00Z">
              <w:tcPr>
                <w:tcW w:w="0" w:type="auto"/>
                <w:tcBorders>
                  <w:top w:val="nil"/>
                  <w:left w:val="nil"/>
                  <w:bottom w:val="nil"/>
                  <w:right w:val="nil"/>
                </w:tcBorders>
                <w:shd w:val="clear" w:color="auto" w:fill="auto"/>
                <w:noWrap/>
                <w:vAlign w:val="bottom"/>
                <w:hideMark/>
              </w:tcPr>
            </w:tcPrChange>
          </w:tcPr>
          <w:p w14:paraId="0F2EB14F" w14:textId="77777777" w:rsidR="0009723C" w:rsidRPr="0009723C" w:rsidRDefault="0009723C" w:rsidP="0009723C">
            <w:pPr>
              <w:rPr>
                <w:ins w:id="1619" w:author="Microsoft Office User" w:date="2018-12-16T18:33:00Z"/>
                <w:rFonts w:ascii="Calibri" w:hAnsi="Calibri" w:cs="Calibri"/>
                <w:color w:val="000000"/>
              </w:rPr>
            </w:pPr>
            <w:ins w:id="1620" w:author="Microsoft Office User" w:date="2018-12-16T18:33:00Z">
              <w:r w:rsidRPr="0009723C">
                <w:rPr>
                  <w:rFonts w:ascii="Calibri" w:hAnsi="Calibri" w:cs="Calibri"/>
                  <w:color w:val="000000"/>
                </w:rPr>
                <w:t>0.034/0.099</w:t>
              </w:r>
            </w:ins>
          </w:p>
        </w:tc>
        <w:tc>
          <w:tcPr>
            <w:tcW w:w="540" w:type="pct"/>
            <w:tcBorders>
              <w:top w:val="nil"/>
              <w:left w:val="nil"/>
              <w:bottom w:val="nil"/>
              <w:right w:val="nil"/>
            </w:tcBorders>
            <w:shd w:val="clear" w:color="auto" w:fill="auto"/>
            <w:noWrap/>
            <w:vAlign w:val="bottom"/>
            <w:hideMark/>
            <w:tcPrChange w:id="1621" w:author="Microsoft Office User" w:date="2018-12-16T18:34:00Z">
              <w:tcPr>
                <w:tcW w:w="0" w:type="auto"/>
                <w:tcBorders>
                  <w:top w:val="nil"/>
                  <w:left w:val="nil"/>
                  <w:bottom w:val="nil"/>
                  <w:right w:val="nil"/>
                </w:tcBorders>
                <w:shd w:val="clear" w:color="auto" w:fill="auto"/>
                <w:noWrap/>
                <w:vAlign w:val="bottom"/>
                <w:hideMark/>
              </w:tcPr>
            </w:tcPrChange>
          </w:tcPr>
          <w:p w14:paraId="0D54CFFC" w14:textId="77777777" w:rsidR="0009723C" w:rsidRPr="0009723C" w:rsidRDefault="0009723C" w:rsidP="0009723C">
            <w:pPr>
              <w:rPr>
                <w:ins w:id="1622"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623" w:author="Microsoft Office User" w:date="2018-12-16T18:34:00Z">
              <w:tcPr>
                <w:tcW w:w="0" w:type="auto"/>
                <w:tcBorders>
                  <w:top w:val="nil"/>
                  <w:left w:val="nil"/>
                  <w:bottom w:val="nil"/>
                  <w:right w:val="nil"/>
                </w:tcBorders>
                <w:shd w:val="clear" w:color="auto" w:fill="auto"/>
                <w:noWrap/>
                <w:vAlign w:val="bottom"/>
                <w:hideMark/>
              </w:tcPr>
            </w:tcPrChange>
          </w:tcPr>
          <w:p w14:paraId="09BBB770" w14:textId="77777777" w:rsidR="0009723C" w:rsidRPr="0009723C" w:rsidRDefault="0009723C" w:rsidP="0009723C">
            <w:pPr>
              <w:rPr>
                <w:ins w:id="1624" w:author="Microsoft Office User" w:date="2018-12-16T18:33:00Z"/>
                <w:rFonts w:ascii="Calibri" w:hAnsi="Calibri" w:cs="Calibri"/>
                <w:color w:val="000000"/>
              </w:rPr>
            </w:pPr>
            <w:ins w:id="1625" w:author="Microsoft Office User" w:date="2018-12-16T18:33:00Z">
              <w:r w:rsidRPr="0009723C">
                <w:rPr>
                  <w:rFonts w:ascii="Calibri" w:hAnsi="Calibri" w:cs="Calibri"/>
                  <w:color w:val="000000"/>
                </w:rPr>
                <w:t>-0.12/0.103</w:t>
              </w:r>
            </w:ins>
          </w:p>
        </w:tc>
        <w:tc>
          <w:tcPr>
            <w:tcW w:w="540" w:type="pct"/>
            <w:tcBorders>
              <w:top w:val="nil"/>
              <w:left w:val="nil"/>
              <w:bottom w:val="nil"/>
              <w:right w:val="nil"/>
            </w:tcBorders>
            <w:shd w:val="clear" w:color="auto" w:fill="auto"/>
            <w:noWrap/>
            <w:vAlign w:val="bottom"/>
            <w:hideMark/>
            <w:tcPrChange w:id="1626" w:author="Microsoft Office User" w:date="2018-12-16T18:34:00Z">
              <w:tcPr>
                <w:tcW w:w="0" w:type="auto"/>
                <w:tcBorders>
                  <w:top w:val="nil"/>
                  <w:left w:val="nil"/>
                  <w:bottom w:val="nil"/>
                  <w:right w:val="nil"/>
                </w:tcBorders>
                <w:shd w:val="clear" w:color="auto" w:fill="auto"/>
                <w:noWrap/>
                <w:vAlign w:val="bottom"/>
                <w:hideMark/>
              </w:tcPr>
            </w:tcPrChange>
          </w:tcPr>
          <w:p w14:paraId="017902B5" w14:textId="77777777" w:rsidR="0009723C" w:rsidRPr="0009723C" w:rsidRDefault="0009723C" w:rsidP="0009723C">
            <w:pPr>
              <w:rPr>
                <w:ins w:id="1627" w:author="Microsoft Office User" w:date="2018-12-16T18:33:00Z"/>
                <w:rFonts w:ascii="Calibri" w:hAnsi="Calibri" w:cs="Calibri"/>
                <w:color w:val="000000"/>
              </w:rPr>
            </w:pPr>
            <w:ins w:id="1628" w:author="Microsoft Office User" w:date="2018-12-16T18:33:00Z">
              <w:r w:rsidRPr="0009723C">
                <w:rPr>
                  <w:rFonts w:ascii="Calibri" w:hAnsi="Calibri" w:cs="Calibri"/>
                  <w:color w:val="000000"/>
                </w:rPr>
                <w:t>-0.191/0.181</w:t>
              </w:r>
            </w:ins>
          </w:p>
        </w:tc>
        <w:tc>
          <w:tcPr>
            <w:tcW w:w="513" w:type="pct"/>
            <w:tcBorders>
              <w:top w:val="nil"/>
              <w:left w:val="nil"/>
              <w:bottom w:val="nil"/>
              <w:right w:val="nil"/>
            </w:tcBorders>
            <w:shd w:val="clear" w:color="auto" w:fill="auto"/>
            <w:noWrap/>
            <w:vAlign w:val="bottom"/>
            <w:hideMark/>
            <w:tcPrChange w:id="1629" w:author="Microsoft Office User" w:date="2018-12-16T18:34:00Z">
              <w:tcPr>
                <w:tcW w:w="0" w:type="auto"/>
                <w:tcBorders>
                  <w:top w:val="nil"/>
                  <w:left w:val="nil"/>
                  <w:bottom w:val="nil"/>
                  <w:right w:val="nil"/>
                </w:tcBorders>
                <w:shd w:val="clear" w:color="auto" w:fill="auto"/>
                <w:noWrap/>
                <w:vAlign w:val="bottom"/>
                <w:hideMark/>
              </w:tcPr>
            </w:tcPrChange>
          </w:tcPr>
          <w:p w14:paraId="1A698404" w14:textId="77777777" w:rsidR="0009723C" w:rsidRPr="0009723C" w:rsidRDefault="0009723C" w:rsidP="0009723C">
            <w:pPr>
              <w:rPr>
                <w:ins w:id="1630" w:author="Microsoft Office User" w:date="2018-12-16T18:33:00Z"/>
                <w:rFonts w:ascii="Calibri" w:hAnsi="Calibri" w:cs="Calibri"/>
                <w:color w:val="000000"/>
              </w:rPr>
            </w:pPr>
          </w:p>
        </w:tc>
      </w:tr>
      <w:tr w:rsidR="0009723C" w:rsidRPr="0009723C" w14:paraId="3FE2B47F" w14:textId="77777777" w:rsidTr="0009723C">
        <w:tblPrEx>
          <w:tblW w:w="5000" w:type="pct"/>
          <w:tblCellMar>
            <w:left w:w="70" w:type="dxa"/>
            <w:right w:w="70" w:type="dxa"/>
          </w:tblCellMar>
          <w:tblPrExChange w:id="1631" w:author="Microsoft Office User" w:date="2018-12-16T18:34:00Z">
            <w:tblPrEx>
              <w:tblW w:w="0" w:type="auto"/>
              <w:tblCellMar>
                <w:left w:w="70" w:type="dxa"/>
                <w:right w:w="70" w:type="dxa"/>
              </w:tblCellMar>
            </w:tblPrEx>
          </w:tblPrExChange>
        </w:tblPrEx>
        <w:trPr>
          <w:trHeight w:val="320"/>
          <w:ins w:id="1632" w:author="Microsoft Office User" w:date="2018-12-16T18:33:00Z"/>
          <w:trPrChange w:id="1633"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634" w:author="Microsoft Office User" w:date="2018-12-16T18:34:00Z">
              <w:tcPr>
                <w:tcW w:w="0" w:type="auto"/>
                <w:tcBorders>
                  <w:top w:val="nil"/>
                  <w:left w:val="nil"/>
                  <w:bottom w:val="nil"/>
                  <w:right w:val="nil"/>
                </w:tcBorders>
                <w:shd w:val="clear" w:color="auto" w:fill="auto"/>
                <w:noWrap/>
                <w:vAlign w:val="bottom"/>
                <w:hideMark/>
              </w:tcPr>
            </w:tcPrChange>
          </w:tcPr>
          <w:p w14:paraId="0A292A27" w14:textId="77777777" w:rsidR="0009723C" w:rsidRPr="0009723C" w:rsidRDefault="0009723C" w:rsidP="0009723C">
            <w:pPr>
              <w:rPr>
                <w:ins w:id="1635" w:author="Microsoft Office User" w:date="2018-12-16T18:33:00Z"/>
                <w:rFonts w:ascii="Calibri" w:hAnsi="Calibri" w:cs="Calibri"/>
                <w:color w:val="000000"/>
              </w:rPr>
            </w:pPr>
            <w:ins w:id="1636" w:author="Microsoft Office User" w:date="2018-12-16T18:33:00Z">
              <w:r w:rsidRPr="0009723C">
                <w:rPr>
                  <w:rFonts w:ascii="Calibri" w:hAnsi="Calibri" w:cs="Calibri"/>
                  <w:color w:val="000000"/>
                </w:rPr>
                <w:t>C7</w:t>
              </w:r>
            </w:ins>
          </w:p>
        </w:tc>
        <w:tc>
          <w:tcPr>
            <w:tcW w:w="471" w:type="pct"/>
            <w:tcBorders>
              <w:top w:val="nil"/>
              <w:left w:val="nil"/>
              <w:bottom w:val="nil"/>
              <w:right w:val="nil"/>
            </w:tcBorders>
            <w:shd w:val="clear" w:color="auto" w:fill="auto"/>
            <w:noWrap/>
            <w:vAlign w:val="bottom"/>
            <w:hideMark/>
            <w:tcPrChange w:id="1637" w:author="Microsoft Office User" w:date="2018-12-16T18:34:00Z">
              <w:tcPr>
                <w:tcW w:w="0" w:type="auto"/>
                <w:tcBorders>
                  <w:top w:val="nil"/>
                  <w:left w:val="nil"/>
                  <w:bottom w:val="nil"/>
                  <w:right w:val="nil"/>
                </w:tcBorders>
                <w:shd w:val="clear" w:color="auto" w:fill="auto"/>
                <w:noWrap/>
                <w:vAlign w:val="bottom"/>
                <w:hideMark/>
              </w:tcPr>
            </w:tcPrChange>
          </w:tcPr>
          <w:p w14:paraId="6842C8EC" w14:textId="77777777" w:rsidR="0009723C" w:rsidRPr="0009723C" w:rsidRDefault="0009723C" w:rsidP="0009723C">
            <w:pPr>
              <w:rPr>
                <w:ins w:id="1638" w:author="Microsoft Office User" w:date="2018-12-16T18:33:00Z"/>
                <w:rFonts w:ascii="Calibri" w:hAnsi="Calibri" w:cs="Calibri"/>
                <w:color w:val="000000"/>
              </w:rPr>
            </w:pPr>
            <w:ins w:id="1639" w:author="Microsoft Office User" w:date="2018-12-16T18:33:00Z">
              <w:r w:rsidRPr="0009723C">
                <w:rPr>
                  <w:rFonts w:ascii="Calibri" w:hAnsi="Calibri" w:cs="Calibri"/>
                  <w:color w:val="000000"/>
                </w:rPr>
                <w:t>0.112</w:t>
              </w:r>
            </w:ins>
          </w:p>
        </w:tc>
        <w:tc>
          <w:tcPr>
            <w:tcW w:w="304" w:type="pct"/>
            <w:tcBorders>
              <w:top w:val="nil"/>
              <w:left w:val="nil"/>
              <w:bottom w:val="nil"/>
              <w:right w:val="nil"/>
            </w:tcBorders>
            <w:shd w:val="clear" w:color="auto" w:fill="auto"/>
            <w:noWrap/>
            <w:vAlign w:val="bottom"/>
            <w:hideMark/>
            <w:tcPrChange w:id="1640" w:author="Microsoft Office User" w:date="2018-12-16T18:34:00Z">
              <w:tcPr>
                <w:tcW w:w="0" w:type="auto"/>
                <w:tcBorders>
                  <w:top w:val="nil"/>
                  <w:left w:val="nil"/>
                  <w:bottom w:val="nil"/>
                  <w:right w:val="nil"/>
                </w:tcBorders>
                <w:shd w:val="clear" w:color="auto" w:fill="auto"/>
                <w:noWrap/>
                <w:vAlign w:val="bottom"/>
                <w:hideMark/>
              </w:tcPr>
            </w:tcPrChange>
          </w:tcPr>
          <w:p w14:paraId="6522ECC2" w14:textId="77777777" w:rsidR="0009723C" w:rsidRPr="0009723C" w:rsidRDefault="0009723C" w:rsidP="0009723C">
            <w:pPr>
              <w:rPr>
                <w:ins w:id="1641" w:author="Microsoft Office User" w:date="2018-12-16T18:33:00Z"/>
                <w:rFonts w:ascii="Calibri" w:hAnsi="Calibri" w:cs="Calibri"/>
                <w:color w:val="000000"/>
              </w:rPr>
            </w:pPr>
            <w:ins w:id="1642" w:author="Microsoft Office User" w:date="2018-12-16T18:33:00Z">
              <w:r w:rsidRPr="0009723C">
                <w:rPr>
                  <w:rFonts w:ascii="Calibri" w:hAnsi="Calibri" w:cs="Calibri"/>
                  <w:color w:val="000000"/>
                </w:rPr>
                <w:t>-0.074</w:t>
              </w:r>
            </w:ins>
          </w:p>
        </w:tc>
        <w:tc>
          <w:tcPr>
            <w:tcW w:w="388" w:type="pct"/>
            <w:tcBorders>
              <w:top w:val="nil"/>
              <w:left w:val="nil"/>
              <w:bottom w:val="nil"/>
              <w:right w:val="nil"/>
            </w:tcBorders>
            <w:shd w:val="clear" w:color="auto" w:fill="auto"/>
            <w:noWrap/>
            <w:vAlign w:val="bottom"/>
            <w:hideMark/>
            <w:tcPrChange w:id="1643" w:author="Microsoft Office User" w:date="2018-12-16T18:34:00Z">
              <w:tcPr>
                <w:tcW w:w="0" w:type="auto"/>
                <w:tcBorders>
                  <w:top w:val="nil"/>
                  <w:left w:val="nil"/>
                  <w:bottom w:val="nil"/>
                  <w:right w:val="nil"/>
                </w:tcBorders>
                <w:shd w:val="clear" w:color="auto" w:fill="auto"/>
                <w:noWrap/>
                <w:vAlign w:val="bottom"/>
                <w:hideMark/>
              </w:tcPr>
            </w:tcPrChange>
          </w:tcPr>
          <w:p w14:paraId="07E1C551" w14:textId="77777777" w:rsidR="0009723C" w:rsidRPr="0009723C" w:rsidRDefault="0009723C" w:rsidP="0009723C">
            <w:pPr>
              <w:rPr>
                <w:ins w:id="1644"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645" w:author="Microsoft Office User" w:date="2018-12-16T18:34:00Z">
              <w:tcPr>
                <w:tcW w:w="0" w:type="auto"/>
                <w:tcBorders>
                  <w:top w:val="nil"/>
                  <w:left w:val="nil"/>
                  <w:bottom w:val="nil"/>
                  <w:right w:val="nil"/>
                </w:tcBorders>
                <w:shd w:val="clear" w:color="auto" w:fill="auto"/>
                <w:noWrap/>
                <w:vAlign w:val="bottom"/>
                <w:hideMark/>
              </w:tcPr>
            </w:tcPrChange>
          </w:tcPr>
          <w:p w14:paraId="7B5B6B0C" w14:textId="77777777" w:rsidR="0009723C" w:rsidRPr="0009723C" w:rsidRDefault="0009723C" w:rsidP="0009723C">
            <w:pPr>
              <w:rPr>
                <w:ins w:id="1646" w:author="Microsoft Office User" w:date="2018-12-16T18:33:00Z"/>
                <w:rFonts w:ascii="Calibri" w:hAnsi="Calibri" w:cs="Calibri"/>
                <w:color w:val="000000"/>
              </w:rPr>
            </w:pPr>
            <w:ins w:id="1647" w:author="Microsoft Office User" w:date="2018-12-16T18:33:00Z">
              <w:r w:rsidRPr="0009723C">
                <w:rPr>
                  <w:rFonts w:ascii="Calibri" w:hAnsi="Calibri" w:cs="Calibri"/>
                  <w:color w:val="000000"/>
                </w:rPr>
                <w:t>0.14/-0.013</w:t>
              </w:r>
            </w:ins>
          </w:p>
        </w:tc>
        <w:tc>
          <w:tcPr>
            <w:tcW w:w="567" w:type="pct"/>
            <w:tcBorders>
              <w:top w:val="nil"/>
              <w:left w:val="nil"/>
              <w:bottom w:val="nil"/>
              <w:right w:val="nil"/>
            </w:tcBorders>
            <w:shd w:val="clear" w:color="auto" w:fill="auto"/>
            <w:noWrap/>
            <w:vAlign w:val="bottom"/>
            <w:hideMark/>
            <w:tcPrChange w:id="1648" w:author="Microsoft Office User" w:date="2018-12-16T18:34:00Z">
              <w:tcPr>
                <w:tcW w:w="0" w:type="auto"/>
                <w:tcBorders>
                  <w:top w:val="nil"/>
                  <w:left w:val="nil"/>
                  <w:bottom w:val="nil"/>
                  <w:right w:val="nil"/>
                </w:tcBorders>
                <w:shd w:val="clear" w:color="auto" w:fill="auto"/>
                <w:noWrap/>
                <w:vAlign w:val="bottom"/>
                <w:hideMark/>
              </w:tcPr>
            </w:tcPrChange>
          </w:tcPr>
          <w:p w14:paraId="7D269528" w14:textId="77777777" w:rsidR="0009723C" w:rsidRPr="0009723C" w:rsidRDefault="0009723C" w:rsidP="0009723C">
            <w:pPr>
              <w:rPr>
                <w:ins w:id="1649" w:author="Microsoft Office User" w:date="2018-12-16T18:33:00Z"/>
                <w:rFonts w:ascii="Calibri" w:hAnsi="Calibri" w:cs="Calibri"/>
                <w:color w:val="000000"/>
              </w:rPr>
            </w:pPr>
            <w:ins w:id="1650" w:author="Microsoft Office User" w:date="2018-12-16T18:33:00Z">
              <w:r w:rsidRPr="0009723C">
                <w:rPr>
                  <w:rFonts w:ascii="Calibri" w:hAnsi="Calibri" w:cs="Calibri"/>
                  <w:color w:val="000000"/>
                </w:rPr>
                <w:t>0.061/0.09</w:t>
              </w:r>
            </w:ins>
          </w:p>
        </w:tc>
        <w:tc>
          <w:tcPr>
            <w:tcW w:w="540" w:type="pct"/>
            <w:tcBorders>
              <w:top w:val="nil"/>
              <w:left w:val="nil"/>
              <w:bottom w:val="nil"/>
              <w:right w:val="nil"/>
            </w:tcBorders>
            <w:shd w:val="clear" w:color="auto" w:fill="auto"/>
            <w:noWrap/>
            <w:vAlign w:val="bottom"/>
            <w:hideMark/>
            <w:tcPrChange w:id="1651" w:author="Microsoft Office User" w:date="2018-12-16T18:34:00Z">
              <w:tcPr>
                <w:tcW w:w="0" w:type="auto"/>
                <w:tcBorders>
                  <w:top w:val="nil"/>
                  <w:left w:val="nil"/>
                  <w:bottom w:val="nil"/>
                  <w:right w:val="nil"/>
                </w:tcBorders>
                <w:shd w:val="clear" w:color="auto" w:fill="auto"/>
                <w:noWrap/>
                <w:vAlign w:val="bottom"/>
                <w:hideMark/>
              </w:tcPr>
            </w:tcPrChange>
          </w:tcPr>
          <w:p w14:paraId="4C350BA7" w14:textId="77777777" w:rsidR="0009723C" w:rsidRPr="0009723C" w:rsidRDefault="0009723C" w:rsidP="0009723C">
            <w:pPr>
              <w:rPr>
                <w:ins w:id="1652"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653" w:author="Microsoft Office User" w:date="2018-12-16T18:34:00Z">
              <w:tcPr>
                <w:tcW w:w="0" w:type="auto"/>
                <w:tcBorders>
                  <w:top w:val="nil"/>
                  <w:left w:val="nil"/>
                  <w:bottom w:val="nil"/>
                  <w:right w:val="nil"/>
                </w:tcBorders>
                <w:shd w:val="clear" w:color="auto" w:fill="auto"/>
                <w:noWrap/>
                <w:vAlign w:val="bottom"/>
                <w:hideMark/>
              </w:tcPr>
            </w:tcPrChange>
          </w:tcPr>
          <w:p w14:paraId="2A0CE3B4" w14:textId="77777777" w:rsidR="0009723C" w:rsidRPr="0009723C" w:rsidRDefault="0009723C" w:rsidP="0009723C">
            <w:pPr>
              <w:rPr>
                <w:ins w:id="1654" w:author="Microsoft Office User" w:date="2018-12-16T18:33:00Z"/>
                <w:rFonts w:ascii="Calibri" w:hAnsi="Calibri" w:cs="Calibri"/>
                <w:color w:val="000000"/>
              </w:rPr>
            </w:pPr>
            <w:ins w:id="1655" w:author="Microsoft Office User" w:date="2018-12-16T18:33:00Z">
              <w:r w:rsidRPr="0009723C">
                <w:rPr>
                  <w:rFonts w:ascii="Calibri" w:hAnsi="Calibri" w:cs="Calibri"/>
                  <w:color w:val="000000"/>
                </w:rPr>
                <w:t>0.023/-0.039</w:t>
              </w:r>
            </w:ins>
          </w:p>
        </w:tc>
        <w:tc>
          <w:tcPr>
            <w:tcW w:w="540" w:type="pct"/>
            <w:tcBorders>
              <w:top w:val="nil"/>
              <w:left w:val="nil"/>
              <w:bottom w:val="nil"/>
              <w:right w:val="nil"/>
            </w:tcBorders>
            <w:shd w:val="clear" w:color="auto" w:fill="auto"/>
            <w:noWrap/>
            <w:vAlign w:val="bottom"/>
            <w:hideMark/>
            <w:tcPrChange w:id="1656" w:author="Microsoft Office User" w:date="2018-12-16T18:34:00Z">
              <w:tcPr>
                <w:tcW w:w="0" w:type="auto"/>
                <w:tcBorders>
                  <w:top w:val="nil"/>
                  <w:left w:val="nil"/>
                  <w:bottom w:val="nil"/>
                  <w:right w:val="nil"/>
                </w:tcBorders>
                <w:shd w:val="clear" w:color="auto" w:fill="auto"/>
                <w:noWrap/>
                <w:vAlign w:val="bottom"/>
                <w:hideMark/>
              </w:tcPr>
            </w:tcPrChange>
          </w:tcPr>
          <w:p w14:paraId="4B8848A8" w14:textId="77777777" w:rsidR="0009723C" w:rsidRPr="0009723C" w:rsidRDefault="0009723C" w:rsidP="0009723C">
            <w:pPr>
              <w:rPr>
                <w:ins w:id="1657" w:author="Microsoft Office User" w:date="2018-12-16T18:33:00Z"/>
                <w:rFonts w:ascii="Calibri" w:hAnsi="Calibri" w:cs="Calibri"/>
                <w:color w:val="000000"/>
              </w:rPr>
            </w:pPr>
            <w:ins w:id="1658" w:author="Microsoft Office User" w:date="2018-12-16T18:33:00Z">
              <w:r w:rsidRPr="0009723C">
                <w:rPr>
                  <w:rFonts w:ascii="Calibri" w:hAnsi="Calibri" w:cs="Calibri"/>
                  <w:color w:val="000000"/>
                </w:rPr>
                <w:t>0.002/-0.006</w:t>
              </w:r>
            </w:ins>
          </w:p>
        </w:tc>
        <w:tc>
          <w:tcPr>
            <w:tcW w:w="513" w:type="pct"/>
            <w:tcBorders>
              <w:top w:val="nil"/>
              <w:left w:val="nil"/>
              <w:bottom w:val="nil"/>
              <w:right w:val="nil"/>
            </w:tcBorders>
            <w:shd w:val="clear" w:color="auto" w:fill="auto"/>
            <w:noWrap/>
            <w:vAlign w:val="bottom"/>
            <w:hideMark/>
            <w:tcPrChange w:id="1659" w:author="Microsoft Office User" w:date="2018-12-16T18:34:00Z">
              <w:tcPr>
                <w:tcW w:w="0" w:type="auto"/>
                <w:tcBorders>
                  <w:top w:val="nil"/>
                  <w:left w:val="nil"/>
                  <w:bottom w:val="nil"/>
                  <w:right w:val="nil"/>
                </w:tcBorders>
                <w:shd w:val="clear" w:color="auto" w:fill="auto"/>
                <w:noWrap/>
                <w:vAlign w:val="bottom"/>
                <w:hideMark/>
              </w:tcPr>
            </w:tcPrChange>
          </w:tcPr>
          <w:p w14:paraId="46582DD2" w14:textId="77777777" w:rsidR="0009723C" w:rsidRPr="0009723C" w:rsidRDefault="0009723C" w:rsidP="0009723C">
            <w:pPr>
              <w:rPr>
                <w:ins w:id="1660" w:author="Microsoft Office User" w:date="2018-12-16T18:33:00Z"/>
                <w:rFonts w:ascii="Calibri" w:hAnsi="Calibri" w:cs="Calibri"/>
                <w:color w:val="000000"/>
              </w:rPr>
            </w:pPr>
          </w:p>
        </w:tc>
      </w:tr>
      <w:tr w:rsidR="0009723C" w:rsidRPr="0009723C" w14:paraId="2F95C246" w14:textId="77777777" w:rsidTr="0009723C">
        <w:tblPrEx>
          <w:tblW w:w="5000" w:type="pct"/>
          <w:tblCellMar>
            <w:left w:w="70" w:type="dxa"/>
            <w:right w:w="70" w:type="dxa"/>
          </w:tblCellMar>
          <w:tblPrExChange w:id="1661" w:author="Microsoft Office User" w:date="2018-12-16T18:34:00Z">
            <w:tblPrEx>
              <w:tblW w:w="0" w:type="auto"/>
              <w:tblCellMar>
                <w:left w:w="70" w:type="dxa"/>
                <w:right w:w="70" w:type="dxa"/>
              </w:tblCellMar>
            </w:tblPrEx>
          </w:tblPrExChange>
        </w:tblPrEx>
        <w:trPr>
          <w:trHeight w:val="320"/>
          <w:ins w:id="1662" w:author="Microsoft Office User" w:date="2018-12-16T18:33:00Z"/>
          <w:trPrChange w:id="1663"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664" w:author="Microsoft Office User" w:date="2018-12-16T18:34:00Z">
              <w:tcPr>
                <w:tcW w:w="0" w:type="auto"/>
                <w:tcBorders>
                  <w:top w:val="nil"/>
                  <w:left w:val="nil"/>
                  <w:bottom w:val="nil"/>
                  <w:right w:val="nil"/>
                </w:tcBorders>
                <w:shd w:val="clear" w:color="auto" w:fill="auto"/>
                <w:noWrap/>
                <w:vAlign w:val="bottom"/>
                <w:hideMark/>
              </w:tcPr>
            </w:tcPrChange>
          </w:tcPr>
          <w:p w14:paraId="7733327E" w14:textId="77777777" w:rsidR="0009723C" w:rsidRPr="0009723C" w:rsidRDefault="0009723C" w:rsidP="0009723C">
            <w:pPr>
              <w:rPr>
                <w:ins w:id="1665" w:author="Microsoft Office User" w:date="2018-12-16T18:33:00Z"/>
                <w:rFonts w:ascii="Calibri" w:hAnsi="Calibri" w:cs="Calibri"/>
                <w:color w:val="000000"/>
              </w:rPr>
            </w:pPr>
            <w:ins w:id="1666" w:author="Microsoft Office User" w:date="2018-12-16T18:33:00Z">
              <w:r w:rsidRPr="0009723C">
                <w:rPr>
                  <w:rFonts w:ascii="Calibri" w:hAnsi="Calibri" w:cs="Calibri"/>
                  <w:color w:val="000000"/>
                </w:rPr>
                <w:t>C8</w:t>
              </w:r>
            </w:ins>
          </w:p>
        </w:tc>
        <w:tc>
          <w:tcPr>
            <w:tcW w:w="471" w:type="pct"/>
            <w:tcBorders>
              <w:top w:val="nil"/>
              <w:left w:val="nil"/>
              <w:bottom w:val="nil"/>
              <w:right w:val="nil"/>
            </w:tcBorders>
            <w:shd w:val="clear" w:color="auto" w:fill="auto"/>
            <w:noWrap/>
            <w:vAlign w:val="bottom"/>
            <w:hideMark/>
            <w:tcPrChange w:id="1667" w:author="Microsoft Office User" w:date="2018-12-16T18:34:00Z">
              <w:tcPr>
                <w:tcW w:w="0" w:type="auto"/>
                <w:tcBorders>
                  <w:top w:val="nil"/>
                  <w:left w:val="nil"/>
                  <w:bottom w:val="nil"/>
                  <w:right w:val="nil"/>
                </w:tcBorders>
                <w:shd w:val="clear" w:color="auto" w:fill="auto"/>
                <w:noWrap/>
                <w:vAlign w:val="bottom"/>
                <w:hideMark/>
              </w:tcPr>
            </w:tcPrChange>
          </w:tcPr>
          <w:p w14:paraId="0224FB1F" w14:textId="77777777" w:rsidR="0009723C" w:rsidRPr="0009723C" w:rsidRDefault="0009723C" w:rsidP="0009723C">
            <w:pPr>
              <w:rPr>
                <w:ins w:id="1668" w:author="Microsoft Office User" w:date="2018-12-16T18:33:00Z"/>
                <w:rFonts w:ascii="Calibri" w:hAnsi="Calibri" w:cs="Calibri"/>
                <w:color w:val="000000"/>
              </w:rPr>
            </w:pPr>
            <w:ins w:id="1669" w:author="Microsoft Office User" w:date="2018-12-16T18:33:00Z">
              <w:r w:rsidRPr="0009723C">
                <w:rPr>
                  <w:rFonts w:ascii="Calibri" w:hAnsi="Calibri" w:cs="Calibri"/>
                  <w:color w:val="000000"/>
                </w:rPr>
                <w:t>0.101</w:t>
              </w:r>
            </w:ins>
          </w:p>
        </w:tc>
        <w:tc>
          <w:tcPr>
            <w:tcW w:w="304" w:type="pct"/>
            <w:tcBorders>
              <w:top w:val="nil"/>
              <w:left w:val="nil"/>
              <w:bottom w:val="nil"/>
              <w:right w:val="nil"/>
            </w:tcBorders>
            <w:shd w:val="clear" w:color="auto" w:fill="auto"/>
            <w:noWrap/>
            <w:vAlign w:val="bottom"/>
            <w:hideMark/>
            <w:tcPrChange w:id="1670" w:author="Microsoft Office User" w:date="2018-12-16T18:34:00Z">
              <w:tcPr>
                <w:tcW w:w="0" w:type="auto"/>
                <w:tcBorders>
                  <w:top w:val="nil"/>
                  <w:left w:val="nil"/>
                  <w:bottom w:val="nil"/>
                  <w:right w:val="nil"/>
                </w:tcBorders>
                <w:shd w:val="clear" w:color="auto" w:fill="auto"/>
                <w:noWrap/>
                <w:vAlign w:val="bottom"/>
                <w:hideMark/>
              </w:tcPr>
            </w:tcPrChange>
          </w:tcPr>
          <w:p w14:paraId="5FC284BD" w14:textId="77777777" w:rsidR="0009723C" w:rsidRPr="0009723C" w:rsidRDefault="0009723C" w:rsidP="0009723C">
            <w:pPr>
              <w:rPr>
                <w:ins w:id="1671" w:author="Microsoft Office User" w:date="2018-12-16T18:33:00Z"/>
                <w:rFonts w:ascii="Calibri" w:hAnsi="Calibri" w:cs="Calibri"/>
                <w:color w:val="000000"/>
              </w:rPr>
            </w:pPr>
            <w:ins w:id="1672" w:author="Microsoft Office User" w:date="2018-12-16T18:33:00Z">
              <w:r w:rsidRPr="0009723C">
                <w:rPr>
                  <w:rFonts w:ascii="Calibri" w:hAnsi="Calibri" w:cs="Calibri"/>
                  <w:color w:val="000000"/>
                </w:rPr>
                <w:t>-0.045</w:t>
              </w:r>
            </w:ins>
          </w:p>
        </w:tc>
        <w:tc>
          <w:tcPr>
            <w:tcW w:w="388" w:type="pct"/>
            <w:tcBorders>
              <w:top w:val="nil"/>
              <w:left w:val="nil"/>
              <w:bottom w:val="nil"/>
              <w:right w:val="nil"/>
            </w:tcBorders>
            <w:shd w:val="clear" w:color="auto" w:fill="auto"/>
            <w:noWrap/>
            <w:vAlign w:val="bottom"/>
            <w:hideMark/>
            <w:tcPrChange w:id="1673" w:author="Microsoft Office User" w:date="2018-12-16T18:34:00Z">
              <w:tcPr>
                <w:tcW w:w="0" w:type="auto"/>
                <w:tcBorders>
                  <w:top w:val="nil"/>
                  <w:left w:val="nil"/>
                  <w:bottom w:val="nil"/>
                  <w:right w:val="nil"/>
                </w:tcBorders>
                <w:shd w:val="clear" w:color="auto" w:fill="auto"/>
                <w:noWrap/>
                <w:vAlign w:val="bottom"/>
                <w:hideMark/>
              </w:tcPr>
            </w:tcPrChange>
          </w:tcPr>
          <w:p w14:paraId="446B3482" w14:textId="77777777" w:rsidR="0009723C" w:rsidRPr="0009723C" w:rsidRDefault="0009723C" w:rsidP="0009723C">
            <w:pPr>
              <w:rPr>
                <w:ins w:id="1674"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675" w:author="Microsoft Office User" w:date="2018-12-16T18:34:00Z">
              <w:tcPr>
                <w:tcW w:w="0" w:type="auto"/>
                <w:tcBorders>
                  <w:top w:val="nil"/>
                  <w:left w:val="nil"/>
                  <w:bottom w:val="nil"/>
                  <w:right w:val="nil"/>
                </w:tcBorders>
                <w:shd w:val="clear" w:color="auto" w:fill="auto"/>
                <w:noWrap/>
                <w:vAlign w:val="bottom"/>
                <w:hideMark/>
              </w:tcPr>
            </w:tcPrChange>
          </w:tcPr>
          <w:p w14:paraId="5FCA34A5" w14:textId="77777777" w:rsidR="0009723C" w:rsidRPr="0009723C" w:rsidRDefault="0009723C" w:rsidP="0009723C">
            <w:pPr>
              <w:rPr>
                <w:ins w:id="1676" w:author="Microsoft Office User" w:date="2018-12-16T18:33:00Z"/>
                <w:rFonts w:ascii="Calibri" w:hAnsi="Calibri" w:cs="Calibri"/>
                <w:color w:val="000000"/>
              </w:rPr>
            </w:pPr>
            <w:ins w:id="1677" w:author="Microsoft Office User" w:date="2018-12-16T18:33:00Z">
              <w:r w:rsidRPr="0009723C">
                <w:rPr>
                  <w:rFonts w:ascii="Calibri" w:hAnsi="Calibri" w:cs="Calibri"/>
                  <w:color w:val="000000"/>
                </w:rPr>
                <w:t>0.115/0.021</w:t>
              </w:r>
            </w:ins>
          </w:p>
        </w:tc>
        <w:tc>
          <w:tcPr>
            <w:tcW w:w="567" w:type="pct"/>
            <w:tcBorders>
              <w:top w:val="nil"/>
              <w:left w:val="nil"/>
              <w:bottom w:val="nil"/>
              <w:right w:val="nil"/>
            </w:tcBorders>
            <w:shd w:val="clear" w:color="auto" w:fill="auto"/>
            <w:noWrap/>
            <w:vAlign w:val="bottom"/>
            <w:hideMark/>
            <w:tcPrChange w:id="1678" w:author="Microsoft Office User" w:date="2018-12-16T18:34:00Z">
              <w:tcPr>
                <w:tcW w:w="0" w:type="auto"/>
                <w:tcBorders>
                  <w:top w:val="nil"/>
                  <w:left w:val="nil"/>
                  <w:bottom w:val="nil"/>
                  <w:right w:val="nil"/>
                </w:tcBorders>
                <w:shd w:val="clear" w:color="auto" w:fill="auto"/>
                <w:noWrap/>
                <w:vAlign w:val="bottom"/>
                <w:hideMark/>
              </w:tcPr>
            </w:tcPrChange>
          </w:tcPr>
          <w:p w14:paraId="6B527A7A" w14:textId="77777777" w:rsidR="0009723C" w:rsidRPr="0009723C" w:rsidRDefault="0009723C" w:rsidP="0009723C">
            <w:pPr>
              <w:rPr>
                <w:ins w:id="1679" w:author="Microsoft Office User" w:date="2018-12-16T18:33:00Z"/>
                <w:rFonts w:ascii="Calibri" w:hAnsi="Calibri" w:cs="Calibri"/>
                <w:color w:val="000000"/>
              </w:rPr>
            </w:pPr>
            <w:ins w:id="1680" w:author="Microsoft Office User" w:date="2018-12-16T18:33:00Z">
              <w:r w:rsidRPr="0009723C">
                <w:rPr>
                  <w:rFonts w:ascii="Calibri" w:hAnsi="Calibri" w:cs="Calibri"/>
                  <w:color w:val="000000"/>
                </w:rPr>
                <w:t>0.027/0.098</w:t>
              </w:r>
            </w:ins>
          </w:p>
        </w:tc>
        <w:tc>
          <w:tcPr>
            <w:tcW w:w="540" w:type="pct"/>
            <w:tcBorders>
              <w:top w:val="nil"/>
              <w:left w:val="nil"/>
              <w:bottom w:val="nil"/>
              <w:right w:val="nil"/>
            </w:tcBorders>
            <w:shd w:val="clear" w:color="auto" w:fill="auto"/>
            <w:noWrap/>
            <w:vAlign w:val="bottom"/>
            <w:hideMark/>
            <w:tcPrChange w:id="1681" w:author="Microsoft Office User" w:date="2018-12-16T18:34:00Z">
              <w:tcPr>
                <w:tcW w:w="0" w:type="auto"/>
                <w:tcBorders>
                  <w:top w:val="nil"/>
                  <w:left w:val="nil"/>
                  <w:bottom w:val="nil"/>
                  <w:right w:val="nil"/>
                </w:tcBorders>
                <w:shd w:val="clear" w:color="auto" w:fill="auto"/>
                <w:noWrap/>
                <w:vAlign w:val="bottom"/>
                <w:hideMark/>
              </w:tcPr>
            </w:tcPrChange>
          </w:tcPr>
          <w:p w14:paraId="563180AC" w14:textId="77777777" w:rsidR="0009723C" w:rsidRPr="0009723C" w:rsidRDefault="0009723C" w:rsidP="0009723C">
            <w:pPr>
              <w:rPr>
                <w:ins w:id="1682"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683" w:author="Microsoft Office User" w:date="2018-12-16T18:34:00Z">
              <w:tcPr>
                <w:tcW w:w="0" w:type="auto"/>
                <w:tcBorders>
                  <w:top w:val="nil"/>
                  <w:left w:val="nil"/>
                  <w:bottom w:val="nil"/>
                  <w:right w:val="nil"/>
                </w:tcBorders>
                <w:shd w:val="clear" w:color="auto" w:fill="auto"/>
                <w:noWrap/>
                <w:vAlign w:val="bottom"/>
                <w:hideMark/>
              </w:tcPr>
            </w:tcPrChange>
          </w:tcPr>
          <w:p w14:paraId="4422251E" w14:textId="77777777" w:rsidR="0009723C" w:rsidRPr="0009723C" w:rsidRDefault="0009723C" w:rsidP="0009723C">
            <w:pPr>
              <w:rPr>
                <w:ins w:id="1684" w:author="Microsoft Office User" w:date="2018-12-16T18:33:00Z"/>
                <w:rFonts w:ascii="Calibri" w:hAnsi="Calibri" w:cs="Calibri"/>
                <w:color w:val="000000"/>
              </w:rPr>
            </w:pPr>
            <w:ins w:id="1685" w:author="Microsoft Office User" w:date="2018-12-16T18:33:00Z">
              <w:r w:rsidRPr="0009723C">
                <w:rPr>
                  <w:rFonts w:ascii="Calibri" w:hAnsi="Calibri" w:cs="Calibri"/>
                  <w:color w:val="000000"/>
                </w:rPr>
                <w:t>0.002/-0.007</w:t>
              </w:r>
            </w:ins>
          </w:p>
        </w:tc>
        <w:tc>
          <w:tcPr>
            <w:tcW w:w="540" w:type="pct"/>
            <w:tcBorders>
              <w:top w:val="nil"/>
              <w:left w:val="nil"/>
              <w:bottom w:val="nil"/>
              <w:right w:val="nil"/>
            </w:tcBorders>
            <w:shd w:val="clear" w:color="auto" w:fill="auto"/>
            <w:noWrap/>
            <w:vAlign w:val="bottom"/>
            <w:hideMark/>
            <w:tcPrChange w:id="1686" w:author="Microsoft Office User" w:date="2018-12-16T18:34:00Z">
              <w:tcPr>
                <w:tcW w:w="0" w:type="auto"/>
                <w:tcBorders>
                  <w:top w:val="nil"/>
                  <w:left w:val="nil"/>
                  <w:bottom w:val="nil"/>
                  <w:right w:val="nil"/>
                </w:tcBorders>
                <w:shd w:val="clear" w:color="auto" w:fill="auto"/>
                <w:noWrap/>
                <w:vAlign w:val="bottom"/>
                <w:hideMark/>
              </w:tcPr>
            </w:tcPrChange>
          </w:tcPr>
          <w:p w14:paraId="6CF6D98B" w14:textId="77777777" w:rsidR="0009723C" w:rsidRPr="0009723C" w:rsidRDefault="0009723C" w:rsidP="0009723C">
            <w:pPr>
              <w:rPr>
                <w:ins w:id="1687" w:author="Microsoft Office User" w:date="2018-12-16T18:33:00Z"/>
                <w:rFonts w:ascii="Calibri" w:hAnsi="Calibri" w:cs="Calibri"/>
                <w:color w:val="000000"/>
              </w:rPr>
            </w:pPr>
            <w:ins w:id="1688" w:author="Microsoft Office User" w:date="2018-12-16T18:33:00Z">
              <w:r w:rsidRPr="0009723C">
                <w:rPr>
                  <w:rFonts w:ascii="Calibri" w:hAnsi="Calibri" w:cs="Calibri"/>
                  <w:color w:val="000000"/>
                </w:rPr>
                <w:t>0.038/-0.035</w:t>
              </w:r>
            </w:ins>
          </w:p>
        </w:tc>
        <w:tc>
          <w:tcPr>
            <w:tcW w:w="513" w:type="pct"/>
            <w:tcBorders>
              <w:top w:val="nil"/>
              <w:left w:val="nil"/>
              <w:bottom w:val="nil"/>
              <w:right w:val="nil"/>
            </w:tcBorders>
            <w:shd w:val="clear" w:color="auto" w:fill="auto"/>
            <w:noWrap/>
            <w:vAlign w:val="bottom"/>
            <w:hideMark/>
            <w:tcPrChange w:id="1689" w:author="Microsoft Office User" w:date="2018-12-16T18:34:00Z">
              <w:tcPr>
                <w:tcW w:w="0" w:type="auto"/>
                <w:tcBorders>
                  <w:top w:val="nil"/>
                  <w:left w:val="nil"/>
                  <w:bottom w:val="nil"/>
                  <w:right w:val="nil"/>
                </w:tcBorders>
                <w:shd w:val="clear" w:color="auto" w:fill="auto"/>
                <w:noWrap/>
                <w:vAlign w:val="bottom"/>
                <w:hideMark/>
              </w:tcPr>
            </w:tcPrChange>
          </w:tcPr>
          <w:p w14:paraId="5504AE0B" w14:textId="77777777" w:rsidR="0009723C" w:rsidRPr="0009723C" w:rsidRDefault="0009723C" w:rsidP="0009723C">
            <w:pPr>
              <w:rPr>
                <w:ins w:id="1690" w:author="Microsoft Office User" w:date="2018-12-16T18:33:00Z"/>
                <w:rFonts w:ascii="Calibri" w:hAnsi="Calibri" w:cs="Calibri"/>
                <w:color w:val="000000"/>
              </w:rPr>
            </w:pPr>
          </w:p>
        </w:tc>
      </w:tr>
      <w:tr w:rsidR="0009723C" w:rsidRPr="0009723C" w14:paraId="0BB7D7F3" w14:textId="77777777" w:rsidTr="0009723C">
        <w:tblPrEx>
          <w:tblW w:w="5000" w:type="pct"/>
          <w:tblCellMar>
            <w:left w:w="70" w:type="dxa"/>
            <w:right w:w="70" w:type="dxa"/>
          </w:tblCellMar>
          <w:tblPrExChange w:id="1691" w:author="Microsoft Office User" w:date="2018-12-16T18:34:00Z">
            <w:tblPrEx>
              <w:tblW w:w="0" w:type="auto"/>
              <w:tblCellMar>
                <w:left w:w="70" w:type="dxa"/>
                <w:right w:w="70" w:type="dxa"/>
              </w:tblCellMar>
            </w:tblPrEx>
          </w:tblPrExChange>
        </w:tblPrEx>
        <w:trPr>
          <w:trHeight w:val="320"/>
          <w:ins w:id="1692" w:author="Microsoft Office User" w:date="2018-12-16T18:33:00Z"/>
          <w:trPrChange w:id="1693"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694" w:author="Microsoft Office User" w:date="2018-12-16T18:34:00Z">
              <w:tcPr>
                <w:tcW w:w="0" w:type="auto"/>
                <w:tcBorders>
                  <w:top w:val="nil"/>
                  <w:left w:val="nil"/>
                  <w:bottom w:val="nil"/>
                  <w:right w:val="nil"/>
                </w:tcBorders>
                <w:shd w:val="clear" w:color="auto" w:fill="auto"/>
                <w:noWrap/>
                <w:vAlign w:val="bottom"/>
                <w:hideMark/>
              </w:tcPr>
            </w:tcPrChange>
          </w:tcPr>
          <w:p w14:paraId="1F4ACEF3" w14:textId="77777777" w:rsidR="0009723C" w:rsidRPr="0009723C" w:rsidRDefault="0009723C" w:rsidP="0009723C">
            <w:pPr>
              <w:rPr>
                <w:ins w:id="1695" w:author="Microsoft Office User" w:date="2018-12-16T18:33:00Z"/>
                <w:rFonts w:ascii="Calibri" w:hAnsi="Calibri" w:cs="Calibri"/>
                <w:color w:val="000000"/>
              </w:rPr>
            </w:pPr>
            <w:ins w:id="1696" w:author="Microsoft Office User" w:date="2018-12-16T18:33:00Z">
              <w:r w:rsidRPr="0009723C">
                <w:rPr>
                  <w:rFonts w:ascii="Calibri" w:hAnsi="Calibri" w:cs="Calibri"/>
                  <w:color w:val="000000"/>
                </w:rPr>
                <w:t>C9</w:t>
              </w:r>
            </w:ins>
          </w:p>
        </w:tc>
        <w:tc>
          <w:tcPr>
            <w:tcW w:w="471" w:type="pct"/>
            <w:tcBorders>
              <w:top w:val="nil"/>
              <w:left w:val="nil"/>
              <w:bottom w:val="nil"/>
              <w:right w:val="nil"/>
            </w:tcBorders>
            <w:shd w:val="clear" w:color="auto" w:fill="auto"/>
            <w:noWrap/>
            <w:vAlign w:val="bottom"/>
            <w:hideMark/>
            <w:tcPrChange w:id="1697" w:author="Microsoft Office User" w:date="2018-12-16T18:34:00Z">
              <w:tcPr>
                <w:tcW w:w="0" w:type="auto"/>
                <w:tcBorders>
                  <w:top w:val="nil"/>
                  <w:left w:val="nil"/>
                  <w:bottom w:val="nil"/>
                  <w:right w:val="nil"/>
                </w:tcBorders>
                <w:shd w:val="clear" w:color="auto" w:fill="auto"/>
                <w:noWrap/>
                <w:vAlign w:val="bottom"/>
                <w:hideMark/>
              </w:tcPr>
            </w:tcPrChange>
          </w:tcPr>
          <w:p w14:paraId="13F1F9C0" w14:textId="77777777" w:rsidR="0009723C" w:rsidRPr="0009723C" w:rsidRDefault="0009723C" w:rsidP="0009723C">
            <w:pPr>
              <w:rPr>
                <w:ins w:id="1698" w:author="Microsoft Office User" w:date="2018-12-16T18:33:00Z"/>
                <w:rFonts w:ascii="Calibri" w:hAnsi="Calibri" w:cs="Calibri"/>
                <w:color w:val="000000"/>
              </w:rPr>
            </w:pPr>
            <w:ins w:id="1699" w:author="Microsoft Office User" w:date="2018-12-16T18:33:00Z">
              <w:r w:rsidRPr="0009723C">
                <w:rPr>
                  <w:rFonts w:ascii="Calibri" w:hAnsi="Calibri" w:cs="Calibri"/>
                  <w:color w:val="000000"/>
                </w:rPr>
                <w:t>0.231</w:t>
              </w:r>
            </w:ins>
          </w:p>
        </w:tc>
        <w:tc>
          <w:tcPr>
            <w:tcW w:w="304" w:type="pct"/>
            <w:tcBorders>
              <w:top w:val="nil"/>
              <w:left w:val="nil"/>
              <w:bottom w:val="nil"/>
              <w:right w:val="nil"/>
            </w:tcBorders>
            <w:shd w:val="clear" w:color="auto" w:fill="auto"/>
            <w:noWrap/>
            <w:vAlign w:val="bottom"/>
            <w:hideMark/>
            <w:tcPrChange w:id="1700" w:author="Microsoft Office User" w:date="2018-12-16T18:34:00Z">
              <w:tcPr>
                <w:tcW w:w="0" w:type="auto"/>
                <w:tcBorders>
                  <w:top w:val="nil"/>
                  <w:left w:val="nil"/>
                  <w:bottom w:val="nil"/>
                  <w:right w:val="nil"/>
                </w:tcBorders>
                <w:shd w:val="clear" w:color="auto" w:fill="auto"/>
                <w:noWrap/>
                <w:vAlign w:val="bottom"/>
                <w:hideMark/>
              </w:tcPr>
            </w:tcPrChange>
          </w:tcPr>
          <w:p w14:paraId="4506FA70" w14:textId="77777777" w:rsidR="0009723C" w:rsidRPr="0009723C" w:rsidRDefault="0009723C" w:rsidP="0009723C">
            <w:pPr>
              <w:rPr>
                <w:ins w:id="1701" w:author="Microsoft Office User" w:date="2018-12-16T18:33:00Z"/>
                <w:rFonts w:ascii="Calibri" w:hAnsi="Calibri" w:cs="Calibri"/>
                <w:color w:val="000000"/>
              </w:rPr>
            </w:pPr>
            <w:ins w:id="1702" w:author="Microsoft Office User" w:date="2018-12-16T18:33:00Z">
              <w:r w:rsidRPr="0009723C">
                <w:rPr>
                  <w:rFonts w:ascii="Calibri" w:hAnsi="Calibri" w:cs="Calibri"/>
                  <w:color w:val="000000"/>
                </w:rPr>
                <w:t>0.073</w:t>
              </w:r>
            </w:ins>
          </w:p>
        </w:tc>
        <w:tc>
          <w:tcPr>
            <w:tcW w:w="388" w:type="pct"/>
            <w:tcBorders>
              <w:top w:val="nil"/>
              <w:left w:val="nil"/>
              <w:bottom w:val="nil"/>
              <w:right w:val="nil"/>
            </w:tcBorders>
            <w:shd w:val="clear" w:color="auto" w:fill="auto"/>
            <w:noWrap/>
            <w:vAlign w:val="bottom"/>
            <w:hideMark/>
            <w:tcPrChange w:id="1703" w:author="Microsoft Office User" w:date="2018-12-16T18:34:00Z">
              <w:tcPr>
                <w:tcW w:w="0" w:type="auto"/>
                <w:tcBorders>
                  <w:top w:val="nil"/>
                  <w:left w:val="nil"/>
                  <w:bottom w:val="nil"/>
                  <w:right w:val="nil"/>
                </w:tcBorders>
                <w:shd w:val="clear" w:color="auto" w:fill="auto"/>
                <w:noWrap/>
                <w:vAlign w:val="bottom"/>
                <w:hideMark/>
              </w:tcPr>
            </w:tcPrChange>
          </w:tcPr>
          <w:p w14:paraId="37C283AA" w14:textId="77777777" w:rsidR="0009723C" w:rsidRPr="0009723C" w:rsidRDefault="0009723C" w:rsidP="0009723C">
            <w:pPr>
              <w:rPr>
                <w:ins w:id="1704"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705" w:author="Microsoft Office User" w:date="2018-12-16T18:34:00Z">
              <w:tcPr>
                <w:tcW w:w="0" w:type="auto"/>
                <w:tcBorders>
                  <w:top w:val="nil"/>
                  <w:left w:val="nil"/>
                  <w:bottom w:val="nil"/>
                  <w:right w:val="nil"/>
                </w:tcBorders>
                <w:shd w:val="clear" w:color="auto" w:fill="auto"/>
                <w:noWrap/>
                <w:vAlign w:val="bottom"/>
                <w:hideMark/>
              </w:tcPr>
            </w:tcPrChange>
          </w:tcPr>
          <w:p w14:paraId="3C41D697" w14:textId="77777777" w:rsidR="0009723C" w:rsidRPr="0009723C" w:rsidRDefault="0009723C" w:rsidP="0009723C">
            <w:pPr>
              <w:rPr>
                <w:ins w:id="1706" w:author="Microsoft Office User" w:date="2018-12-16T18:33:00Z"/>
                <w:rFonts w:ascii="Calibri" w:hAnsi="Calibri" w:cs="Calibri"/>
                <w:color w:val="000000"/>
              </w:rPr>
            </w:pPr>
            <w:ins w:id="1707" w:author="Microsoft Office User" w:date="2018-12-16T18:33:00Z">
              <w:r w:rsidRPr="0009723C">
                <w:rPr>
                  <w:rFonts w:ascii="Calibri" w:hAnsi="Calibri" w:cs="Calibri"/>
                  <w:color w:val="000000"/>
                </w:rPr>
                <w:t>0.133/-0.084</w:t>
              </w:r>
            </w:ins>
          </w:p>
        </w:tc>
        <w:tc>
          <w:tcPr>
            <w:tcW w:w="567" w:type="pct"/>
            <w:tcBorders>
              <w:top w:val="nil"/>
              <w:left w:val="nil"/>
              <w:bottom w:val="nil"/>
              <w:right w:val="nil"/>
            </w:tcBorders>
            <w:shd w:val="clear" w:color="auto" w:fill="auto"/>
            <w:noWrap/>
            <w:vAlign w:val="bottom"/>
            <w:hideMark/>
            <w:tcPrChange w:id="1708" w:author="Microsoft Office User" w:date="2018-12-16T18:34:00Z">
              <w:tcPr>
                <w:tcW w:w="0" w:type="auto"/>
                <w:tcBorders>
                  <w:top w:val="nil"/>
                  <w:left w:val="nil"/>
                  <w:bottom w:val="nil"/>
                  <w:right w:val="nil"/>
                </w:tcBorders>
                <w:shd w:val="clear" w:color="auto" w:fill="auto"/>
                <w:noWrap/>
                <w:vAlign w:val="bottom"/>
                <w:hideMark/>
              </w:tcPr>
            </w:tcPrChange>
          </w:tcPr>
          <w:p w14:paraId="44D243C9" w14:textId="77777777" w:rsidR="0009723C" w:rsidRPr="0009723C" w:rsidRDefault="0009723C" w:rsidP="0009723C">
            <w:pPr>
              <w:rPr>
                <w:ins w:id="1709" w:author="Microsoft Office User" w:date="2018-12-16T18:33:00Z"/>
                <w:rFonts w:ascii="Calibri" w:hAnsi="Calibri" w:cs="Calibri"/>
                <w:color w:val="000000"/>
              </w:rPr>
            </w:pPr>
            <w:ins w:id="1710" w:author="Microsoft Office User" w:date="2018-12-16T18:33:00Z">
              <w:r w:rsidRPr="0009723C">
                <w:rPr>
                  <w:rFonts w:ascii="Calibri" w:hAnsi="Calibri" w:cs="Calibri"/>
                  <w:color w:val="000000"/>
                </w:rPr>
                <w:t>0.005/-0.028</w:t>
              </w:r>
            </w:ins>
          </w:p>
        </w:tc>
        <w:tc>
          <w:tcPr>
            <w:tcW w:w="540" w:type="pct"/>
            <w:tcBorders>
              <w:top w:val="nil"/>
              <w:left w:val="nil"/>
              <w:bottom w:val="nil"/>
              <w:right w:val="nil"/>
            </w:tcBorders>
            <w:shd w:val="clear" w:color="auto" w:fill="auto"/>
            <w:noWrap/>
            <w:vAlign w:val="bottom"/>
            <w:hideMark/>
            <w:tcPrChange w:id="1711" w:author="Microsoft Office User" w:date="2018-12-16T18:34:00Z">
              <w:tcPr>
                <w:tcW w:w="0" w:type="auto"/>
                <w:tcBorders>
                  <w:top w:val="nil"/>
                  <w:left w:val="nil"/>
                  <w:bottom w:val="nil"/>
                  <w:right w:val="nil"/>
                </w:tcBorders>
                <w:shd w:val="clear" w:color="auto" w:fill="auto"/>
                <w:noWrap/>
                <w:vAlign w:val="bottom"/>
                <w:hideMark/>
              </w:tcPr>
            </w:tcPrChange>
          </w:tcPr>
          <w:p w14:paraId="517F4332" w14:textId="77777777" w:rsidR="0009723C" w:rsidRPr="0009723C" w:rsidRDefault="0009723C" w:rsidP="0009723C">
            <w:pPr>
              <w:rPr>
                <w:ins w:id="1712"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713" w:author="Microsoft Office User" w:date="2018-12-16T18:34:00Z">
              <w:tcPr>
                <w:tcW w:w="0" w:type="auto"/>
                <w:tcBorders>
                  <w:top w:val="nil"/>
                  <w:left w:val="nil"/>
                  <w:bottom w:val="nil"/>
                  <w:right w:val="nil"/>
                </w:tcBorders>
                <w:shd w:val="clear" w:color="auto" w:fill="auto"/>
                <w:noWrap/>
                <w:vAlign w:val="bottom"/>
                <w:hideMark/>
              </w:tcPr>
            </w:tcPrChange>
          </w:tcPr>
          <w:p w14:paraId="1A41B274" w14:textId="77777777" w:rsidR="0009723C" w:rsidRPr="0009723C" w:rsidRDefault="0009723C" w:rsidP="0009723C">
            <w:pPr>
              <w:rPr>
                <w:ins w:id="1714" w:author="Microsoft Office User" w:date="2018-12-16T18:33:00Z"/>
                <w:rFonts w:ascii="Calibri" w:hAnsi="Calibri" w:cs="Calibri"/>
                <w:color w:val="000000"/>
              </w:rPr>
            </w:pPr>
            <w:ins w:id="1715" w:author="Microsoft Office User" w:date="2018-12-16T18:33:00Z">
              <w:r w:rsidRPr="0009723C">
                <w:rPr>
                  <w:rFonts w:ascii="Calibri" w:hAnsi="Calibri" w:cs="Calibri"/>
                  <w:color w:val="000000"/>
                </w:rPr>
                <w:t>0.044/-0.063</w:t>
              </w:r>
            </w:ins>
          </w:p>
        </w:tc>
        <w:tc>
          <w:tcPr>
            <w:tcW w:w="540" w:type="pct"/>
            <w:tcBorders>
              <w:top w:val="nil"/>
              <w:left w:val="nil"/>
              <w:bottom w:val="nil"/>
              <w:right w:val="nil"/>
            </w:tcBorders>
            <w:shd w:val="clear" w:color="auto" w:fill="auto"/>
            <w:noWrap/>
            <w:vAlign w:val="bottom"/>
            <w:hideMark/>
            <w:tcPrChange w:id="1716" w:author="Microsoft Office User" w:date="2018-12-16T18:34:00Z">
              <w:tcPr>
                <w:tcW w:w="0" w:type="auto"/>
                <w:tcBorders>
                  <w:top w:val="nil"/>
                  <w:left w:val="nil"/>
                  <w:bottom w:val="nil"/>
                  <w:right w:val="nil"/>
                </w:tcBorders>
                <w:shd w:val="clear" w:color="auto" w:fill="auto"/>
                <w:noWrap/>
                <w:vAlign w:val="bottom"/>
                <w:hideMark/>
              </w:tcPr>
            </w:tcPrChange>
          </w:tcPr>
          <w:p w14:paraId="6567C516" w14:textId="77777777" w:rsidR="0009723C" w:rsidRPr="0009723C" w:rsidRDefault="0009723C" w:rsidP="0009723C">
            <w:pPr>
              <w:rPr>
                <w:ins w:id="1717" w:author="Microsoft Office User" w:date="2018-12-16T18:33:00Z"/>
                <w:rFonts w:ascii="Calibri" w:hAnsi="Calibri" w:cs="Calibri"/>
                <w:color w:val="000000"/>
              </w:rPr>
            </w:pPr>
            <w:ins w:id="1718" w:author="Microsoft Office User" w:date="2018-12-16T18:33:00Z">
              <w:r w:rsidRPr="0009723C">
                <w:rPr>
                  <w:rFonts w:ascii="Calibri" w:hAnsi="Calibri" w:cs="Calibri"/>
                  <w:color w:val="000000"/>
                </w:rPr>
                <w:t>0.072/-0.082</w:t>
              </w:r>
            </w:ins>
          </w:p>
        </w:tc>
        <w:tc>
          <w:tcPr>
            <w:tcW w:w="513" w:type="pct"/>
            <w:tcBorders>
              <w:top w:val="nil"/>
              <w:left w:val="nil"/>
              <w:bottom w:val="nil"/>
              <w:right w:val="nil"/>
            </w:tcBorders>
            <w:shd w:val="clear" w:color="auto" w:fill="auto"/>
            <w:noWrap/>
            <w:vAlign w:val="bottom"/>
            <w:hideMark/>
            <w:tcPrChange w:id="1719" w:author="Microsoft Office User" w:date="2018-12-16T18:34:00Z">
              <w:tcPr>
                <w:tcW w:w="0" w:type="auto"/>
                <w:tcBorders>
                  <w:top w:val="nil"/>
                  <w:left w:val="nil"/>
                  <w:bottom w:val="nil"/>
                  <w:right w:val="nil"/>
                </w:tcBorders>
                <w:shd w:val="clear" w:color="auto" w:fill="auto"/>
                <w:noWrap/>
                <w:vAlign w:val="bottom"/>
                <w:hideMark/>
              </w:tcPr>
            </w:tcPrChange>
          </w:tcPr>
          <w:p w14:paraId="5900B8A1" w14:textId="77777777" w:rsidR="0009723C" w:rsidRPr="0009723C" w:rsidRDefault="0009723C" w:rsidP="0009723C">
            <w:pPr>
              <w:rPr>
                <w:ins w:id="1720" w:author="Microsoft Office User" w:date="2018-12-16T18:33:00Z"/>
                <w:rFonts w:ascii="Calibri" w:hAnsi="Calibri" w:cs="Calibri"/>
                <w:color w:val="000000"/>
              </w:rPr>
            </w:pPr>
          </w:p>
        </w:tc>
      </w:tr>
      <w:tr w:rsidR="0009723C" w:rsidRPr="0009723C" w14:paraId="0C6FA435" w14:textId="77777777" w:rsidTr="0009723C">
        <w:tblPrEx>
          <w:tblW w:w="5000" w:type="pct"/>
          <w:tblCellMar>
            <w:left w:w="70" w:type="dxa"/>
            <w:right w:w="70" w:type="dxa"/>
          </w:tblCellMar>
          <w:tblPrExChange w:id="1721" w:author="Microsoft Office User" w:date="2018-12-16T18:34:00Z">
            <w:tblPrEx>
              <w:tblW w:w="0" w:type="auto"/>
              <w:tblCellMar>
                <w:left w:w="70" w:type="dxa"/>
                <w:right w:w="70" w:type="dxa"/>
              </w:tblCellMar>
            </w:tblPrEx>
          </w:tblPrExChange>
        </w:tblPrEx>
        <w:trPr>
          <w:trHeight w:val="320"/>
          <w:ins w:id="1722" w:author="Microsoft Office User" w:date="2018-12-16T18:33:00Z"/>
          <w:trPrChange w:id="1723"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724" w:author="Microsoft Office User" w:date="2018-12-16T18:34:00Z">
              <w:tcPr>
                <w:tcW w:w="0" w:type="auto"/>
                <w:tcBorders>
                  <w:top w:val="nil"/>
                  <w:left w:val="nil"/>
                  <w:bottom w:val="nil"/>
                  <w:right w:val="nil"/>
                </w:tcBorders>
                <w:shd w:val="clear" w:color="auto" w:fill="auto"/>
                <w:noWrap/>
                <w:vAlign w:val="bottom"/>
                <w:hideMark/>
              </w:tcPr>
            </w:tcPrChange>
          </w:tcPr>
          <w:p w14:paraId="26E4487D" w14:textId="77777777" w:rsidR="0009723C" w:rsidRPr="0009723C" w:rsidRDefault="0009723C" w:rsidP="0009723C">
            <w:pPr>
              <w:rPr>
                <w:ins w:id="1725" w:author="Microsoft Office User" w:date="2018-12-16T18:33:00Z"/>
                <w:rFonts w:ascii="Calibri" w:hAnsi="Calibri" w:cs="Calibri"/>
                <w:color w:val="000000"/>
              </w:rPr>
            </w:pPr>
            <w:proofErr w:type="spellStart"/>
            <w:ins w:id="1726" w:author="Microsoft Office User" w:date="2018-12-16T18:33:00Z">
              <w:r w:rsidRPr="0009723C">
                <w:rPr>
                  <w:rFonts w:ascii="Calibri" w:hAnsi="Calibri" w:cs="Calibri"/>
                  <w:color w:val="000000"/>
                </w:rPr>
                <w:t>Domain</w:t>
              </w:r>
              <w:proofErr w:type="spellEnd"/>
              <w:r w:rsidRPr="0009723C">
                <w:rPr>
                  <w:rFonts w:ascii="Calibri" w:hAnsi="Calibri" w:cs="Calibri"/>
                  <w:color w:val="000000"/>
                </w:rPr>
                <w:t xml:space="preserve"> score</w:t>
              </w:r>
            </w:ins>
          </w:p>
        </w:tc>
        <w:tc>
          <w:tcPr>
            <w:tcW w:w="471" w:type="pct"/>
            <w:tcBorders>
              <w:top w:val="nil"/>
              <w:left w:val="nil"/>
              <w:bottom w:val="nil"/>
              <w:right w:val="nil"/>
            </w:tcBorders>
            <w:shd w:val="clear" w:color="auto" w:fill="auto"/>
            <w:noWrap/>
            <w:vAlign w:val="bottom"/>
            <w:hideMark/>
            <w:tcPrChange w:id="1727" w:author="Microsoft Office User" w:date="2018-12-16T18:34:00Z">
              <w:tcPr>
                <w:tcW w:w="0" w:type="auto"/>
                <w:tcBorders>
                  <w:top w:val="nil"/>
                  <w:left w:val="nil"/>
                  <w:bottom w:val="nil"/>
                  <w:right w:val="nil"/>
                </w:tcBorders>
                <w:shd w:val="clear" w:color="auto" w:fill="auto"/>
                <w:noWrap/>
                <w:vAlign w:val="bottom"/>
                <w:hideMark/>
              </w:tcPr>
            </w:tcPrChange>
          </w:tcPr>
          <w:p w14:paraId="1EBDBAA1" w14:textId="77777777" w:rsidR="0009723C" w:rsidRPr="0009723C" w:rsidRDefault="0009723C" w:rsidP="0009723C">
            <w:pPr>
              <w:rPr>
                <w:ins w:id="1728" w:author="Microsoft Office User" w:date="2018-12-16T18:33:00Z"/>
                <w:rFonts w:ascii="Calibri" w:hAnsi="Calibri" w:cs="Calibri"/>
                <w:color w:val="000000"/>
              </w:rPr>
            </w:pPr>
            <w:ins w:id="1729" w:author="Microsoft Office User" w:date="2018-12-16T18:33:00Z">
              <w:r w:rsidRPr="0009723C">
                <w:rPr>
                  <w:rFonts w:ascii="Calibri" w:hAnsi="Calibri" w:cs="Calibri"/>
                  <w:color w:val="000000"/>
                </w:rPr>
                <w:t>0.303</w:t>
              </w:r>
            </w:ins>
          </w:p>
        </w:tc>
        <w:tc>
          <w:tcPr>
            <w:tcW w:w="304" w:type="pct"/>
            <w:tcBorders>
              <w:top w:val="nil"/>
              <w:left w:val="nil"/>
              <w:bottom w:val="nil"/>
              <w:right w:val="nil"/>
            </w:tcBorders>
            <w:shd w:val="clear" w:color="auto" w:fill="auto"/>
            <w:noWrap/>
            <w:vAlign w:val="bottom"/>
            <w:hideMark/>
            <w:tcPrChange w:id="1730" w:author="Microsoft Office User" w:date="2018-12-16T18:34:00Z">
              <w:tcPr>
                <w:tcW w:w="0" w:type="auto"/>
                <w:tcBorders>
                  <w:top w:val="nil"/>
                  <w:left w:val="nil"/>
                  <w:bottom w:val="nil"/>
                  <w:right w:val="nil"/>
                </w:tcBorders>
                <w:shd w:val="clear" w:color="auto" w:fill="auto"/>
                <w:noWrap/>
                <w:vAlign w:val="bottom"/>
                <w:hideMark/>
              </w:tcPr>
            </w:tcPrChange>
          </w:tcPr>
          <w:p w14:paraId="6FAD7672" w14:textId="77777777" w:rsidR="0009723C" w:rsidRPr="0009723C" w:rsidRDefault="0009723C" w:rsidP="0009723C">
            <w:pPr>
              <w:rPr>
                <w:ins w:id="1731" w:author="Microsoft Office User" w:date="2018-12-16T18:33:00Z"/>
                <w:rFonts w:ascii="Calibri" w:hAnsi="Calibri" w:cs="Calibri"/>
                <w:color w:val="000000"/>
              </w:rPr>
            </w:pPr>
          </w:p>
        </w:tc>
        <w:tc>
          <w:tcPr>
            <w:tcW w:w="388" w:type="pct"/>
            <w:tcBorders>
              <w:top w:val="nil"/>
              <w:left w:val="nil"/>
              <w:bottom w:val="nil"/>
              <w:right w:val="nil"/>
            </w:tcBorders>
            <w:shd w:val="clear" w:color="auto" w:fill="auto"/>
            <w:noWrap/>
            <w:vAlign w:val="bottom"/>
            <w:hideMark/>
            <w:tcPrChange w:id="1732" w:author="Microsoft Office User" w:date="2018-12-16T18:34:00Z">
              <w:tcPr>
                <w:tcW w:w="0" w:type="auto"/>
                <w:tcBorders>
                  <w:top w:val="nil"/>
                  <w:left w:val="nil"/>
                  <w:bottom w:val="nil"/>
                  <w:right w:val="nil"/>
                </w:tcBorders>
                <w:shd w:val="clear" w:color="auto" w:fill="auto"/>
                <w:noWrap/>
                <w:vAlign w:val="bottom"/>
                <w:hideMark/>
              </w:tcPr>
            </w:tcPrChange>
          </w:tcPr>
          <w:p w14:paraId="6CA5E9F3" w14:textId="77777777" w:rsidR="0009723C" w:rsidRPr="0009723C" w:rsidRDefault="0009723C" w:rsidP="0009723C">
            <w:pPr>
              <w:rPr>
                <w:ins w:id="1733" w:author="Microsoft Office User" w:date="2018-12-16T18:33:00Z"/>
                <w:rFonts w:ascii="Calibri" w:hAnsi="Calibri" w:cs="Calibri"/>
                <w:color w:val="000000"/>
              </w:rPr>
            </w:pPr>
            <w:ins w:id="1734" w:author="Microsoft Office User" w:date="2018-12-16T18:33:00Z">
              <w:r w:rsidRPr="0009723C">
                <w:rPr>
                  <w:rFonts w:ascii="Calibri" w:hAnsi="Calibri" w:cs="Calibri"/>
                  <w:color w:val="000000"/>
                </w:rPr>
                <w:t>0.116</w:t>
              </w:r>
            </w:ins>
          </w:p>
        </w:tc>
        <w:tc>
          <w:tcPr>
            <w:tcW w:w="540" w:type="pct"/>
            <w:tcBorders>
              <w:top w:val="nil"/>
              <w:left w:val="nil"/>
              <w:bottom w:val="nil"/>
              <w:right w:val="nil"/>
            </w:tcBorders>
            <w:shd w:val="clear" w:color="auto" w:fill="auto"/>
            <w:noWrap/>
            <w:vAlign w:val="bottom"/>
            <w:hideMark/>
            <w:tcPrChange w:id="1735" w:author="Microsoft Office User" w:date="2018-12-16T18:34:00Z">
              <w:tcPr>
                <w:tcW w:w="0" w:type="auto"/>
                <w:tcBorders>
                  <w:top w:val="nil"/>
                  <w:left w:val="nil"/>
                  <w:bottom w:val="nil"/>
                  <w:right w:val="nil"/>
                </w:tcBorders>
                <w:shd w:val="clear" w:color="auto" w:fill="auto"/>
                <w:noWrap/>
                <w:vAlign w:val="bottom"/>
                <w:hideMark/>
              </w:tcPr>
            </w:tcPrChange>
          </w:tcPr>
          <w:p w14:paraId="340CF6E7" w14:textId="77777777" w:rsidR="0009723C" w:rsidRPr="0009723C" w:rsidRDefault="0009723C" w:rsidP="0009723C">
            <w:pPr>
              <w:rPr>
                <w:ins w:id="1736" w:author="Microsoft Office User" w:date="2018-12-16T18:33:00Z"/>
                <w:rFonts w:ascii="Calibri" w:hAnsi="Calibri" w:cs="Calibri"/>
                <w:color w:val="000000"/>
              </w:rPr>
            </w:pPr>
            <w:ins w:id="1737" w:author="Microsoft Office User" w:date="2018-12-16T18:33:00Z">
              <w:r w:rsidRPr="0009723C">
                <w:rPr>
                  <w:rFonts w:ascii="Calibri" w:hAnsi="Calibri" w:cs="Calibri"/>
                  <w:color w:val="000000"/>
                </w:rPr>
                <w:t>0.233/-0.09</w:t>
              </w:r>
            </w:ins>
          </w:p>
        </w:tc>
        <w:tc>
          <w:tcPr>
            <w:tcW w:w="567" w:type="pct"/>
            <w:tcBorders>
              <w:top w:val="nil"/>
              <w:left w:val="nil"/>
              <w:bottom w:val="nil"/>
              <w:right w:val="nil"/>
            </w:tcBorders>
            <w:shd w:val="clear" w:color="auto" w:fill="auto"/>
            <w:noWrap/>
            <w:vAlign w:val="bottom"/>
            <w:hideMark/>
            <w:tcPrChange w:id="1738" w:author="Microsoft Office User" w:date="2018-12-16T18:34:00Z">
              <w:tcPr>
                <w:tcW w:w="0" w:type="auto"/>
                <w:tcBorders>
                  <w:top w:val="nil"/>
                  <w:left w:val="nil"/>
                  <w:bottom w:val="nil"/>
                  <w:right w:val="nil"/>
                </w:tcBorders>
                <w:shd w:val="clear" w:color="auto" w:fill="auto"/>
                <w:noWrap/>
                <w:vAlign w:val="bottom"/>
                <w:hideMark/>
              </w:tcPr>
            </w:tcPrChange>
          </w:tcPr>
          <w:p w14:paraId="7068DDD9" w14:textId="77777777" w:rsidR="0009723C" w:rsidRPr="0009723C" w:rsidRDefault="0009723C" w:rsidP="0009723C">
            <w:pPr>
              <w:rPr>
                <w:ins w:id="1739"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740" w:author="Microsoft Office User" w:date="2018-12-16T18:34:00Z">
              <w:tcPr>
                <w:tcW w:w="0" w:type="auto"/>
                <w:tcBorders>
                  <w:top w:val="nil"/>
                  <w:left w:val="nil"/>
                  <w:bottom w:val="nil"/>
                  <w:right w:val="nil"/>
                </w:tcBorders>
                <w:shd w:val="clear" w:color="auto" w:fill="auto"/>
                <w:noWrap/>
                <w:vAlign w:val="bottom"/>
                <w:hideMark/>
              </w:tcPr>
            </w:tcPrChange>
          </w:tcPr>
          <w:p w14:paraId="0213B72F" w14:textId="77777777" w:rsidR="0009723C" w:rsidRPr="0009723C" w:rsidRDefault="0009723C" w:rsidP="0009723C">
            <w:pPr>
              <w:rPr>
                <w:ins w:id="1741" w:author="Microsoft Office User" w:date="2018-12-16T18:33:00Z"/>
                <w:rFonts w:ascii="Calibri" w:hAnsi="Calibri" w:cs="Calibri"/>
                <w:color w:val="000000"/>
              </w:rPr>
            </w:pPr>
            <w:ins w:id="1742" w:author="Microsoft Office User" w:date="2018-12-16T18:33:00Z">
              <w:r w:rsidRPr="0009723C">
                <w:rPr>
                  <w:rFonts w:ascii="Calibri" w:hAnsi="Calibri" w:cs="Calibri"/>
                  <w:color w:val="000000"/>
                </w:rPr>
                <w:t>0.048/0.026</w:t>
              </w:r>
            </w:ins>
          </w:p>
        </w:tc>
        <w:tc>
          <w:tcPr>
            <w:tcW w:w="567" w:type="pct"/>
            <w:tcBorders>
              <w:top w:val="nil"/>
              <w:left w:val="nil"/>
              <w:bottom w:val="nil"/>
              <w:right w:val="nil"/>
            </w:tcBorders>
            <w:shd w:val="clear" w:color="auto" w:fill="auto"/>
            <w:noWrap/>
            <w:vAlign w:val="bottom"/>
            <w:hideMark/>
            <w:tcPrChange w:id="1743" w:author="Microsoft Office User" w:date="2018-12-16T18:34:00Z">
              <w:tcPr>
                <w:tcW w:w="0" w:type="auto"/>
                <w:tcBorders>
                  <w:top w:val="nil"/>
                  <w:left w:val="nil"/>
                  <w:bottom w:val="nil"/>
                  <w:right w:val="nil"/>
                </w:tcBorders>
                <w:shd w:val="clear" w:color="auto" w:fill="auto"/>
                <w:noWrap/>
                <w:vAlign w:val="bottom"/>
                <w:hideMark/>
              </w:tcPr>
            </w:tcPrChange>
          </w:tcPr>
          <w:p w14:paraId="49674889" w14:textId="77777777" w:rsidR="0009723C" w:rsidRPr="0009723C" w:rsidRDefault="0009723C" w:rsidP="0009723C">
            <w:pPr>
              <w:rPr>
                <w:ins w:id="1744" w:author="Microsoft Office User" w:date="2018-12-16T18:33:00Z"/>
                <w:rFonts w:ascii="Calibri" w:hAnsi="Calibri" w:cs="Calibri"/>
                <w:color w:val="000000"/>
              </w:rPr>
            </w:pPr>
            <w:ins w:id="1745" w:author="Microsoft Office User" w:date="2018-12-16T18:33:00Z">
              <w:r w:rsidRPr="0009723C">
                <w:rPr>
                  <w:rFonts w:ascii="Calibri" w:hAnsi="Calibri" w:cs="Calibri"/>
                  <w:color w:val="000000"/>
                </w:rPr>
                <w:t>-0.001/-0.019</w:t>
              </w:r>
            </w:ins>
          </w:p>
        </w:tc>
        <w:tc>
          <w:tcPr>
            <w:tcW w:w="540" w:type="pct"/>
            <w:tcBorders>
              <w:top w:val="nil"/>
              <w:left w:val="nil"/>
              <w:bottom w:val="nil"/>
              <w:right w:val="nil"/>
            </w:tcBorders>
            <w:shd w:val="clear" w:color="auto" w:fill="auto"/>
            <w:noWrap/>
            <w:vAlign w:val="bottom"/>
            <w:hideMark/>
            <w:tcPrChange w:id="1746" w:author="Microsoft Office User" w:date="2018-12-16T18:34:00Z">
              <w:tcPr>
                <w:tcW w:w="0" w:type="auto"/>
                <w:tcBorders>
                  <w:top w:val="nil"/>
                  <w:left w:val="nil"/>
                  <w:bottom w:val="nil"/>
                  <w:right w:val="nil"/>
                </w:tcBorders>
                <w:shd w:val="clear" w:color="auto" w:fill="auto"/>
                <w:noWrap/>
                <w:vAlign w:val="bottom"/>
                <w:hideMark/>
              </w:tcPr>
            </w:tcPrChange>
          </w:tcPr>
          <w:p w14:paraId="1A568E09" w14:textId="77777777" w:rsidR="0009723C" w:rsidRPr="0009723C" w:rsidRDefault="0009723C" w:rsidP="0009723C">
            <w:pPr>
              <w:rPr>
                <w:ins w:id="1747" w:author="Microsoft Office User" w:date="2018-12-16T18:33:00Z"/>
                <w:rFonts w:ascii="Calibri" w:hAnsi="Calibri" w:cs="Calibri"/>
                <w:color w:val="000000"/>
              </w:rPr>
            </w:pPr>
          </w:p>
        </w:tc>
        <w:tc>
          <w:tcPr>
            <w:tcW w:w="513" w:type="pct"/>
            <w:tcBorders>
              <w:top w:val="nil"/>
              <w:left w:val="nil"/>
              <w:bottom w:val="nil"/>
              <w:right w:val="nil"/>
            </w:tcBorders>
            <w:shd w:val="clear" w:color="auto" w:fill="auto"/>
            <w:noWrap/>
            <w:vAlign w:val="bottom"/>
            <w:hideMark/>
            <w:tcPrChange w:id="1748" w:author="Microsoft Office User" w:date="2018-12-16T18:34:00Z">
              <w:tcPr>
                <w:tcW w:w="0" w:type="auto"/>
                <w:tcBorders>
                  <w:top w:val="nil"/>
                  <w:left w:val="nil"/>
                  <w:bottom w:val="nil"/>
                  <w:right w:val="nil"/>
                </w:tcBorders>
                <w:shd w:val="clear" w:color="auto" w:fill="auto"/>
                <w:noWrap/>
                <w:vAlign w:val="bottom"/>
                <w:hideMark/>
              </w:tcPr>
            </w:tcPrChange>
          </w:tcPr>
          <w:p w14:paraId="0593A6B8" w14:textId="77777777" w:rsidR="0009723C" w:rsidRPr="0009723C" w:rsidRDefault="0009723C" w:rsidP="0009723C">
            <w:pPr>
              <w:rPr>
                <w:ins w:id="1749" w:author="Microsoft Office User" w:date="2018-12-16T18:33:00Z"/>
                <w:rFonts w:ascii="Calibri" w:hAnsi="Calibri" w:cs="Calibri"/>
                <w:color w:val="000000"/>
              </w:rPr>
            </w:pPr>
            <w:ins w:id="1750" w:author="Microsoft Office User" w:date="2018-12-16T18:33:00Z">
              <w:r w:rsidRPr="0009723C">
                <w:rPr>
                  <w:rFonts w:ascii="Calibri" w:hAnsi="Calibri" w:cs="Calibri"/>
                  <w:color w:val="000000"/>
                </w:rPr>
                <w:t>0.02/0.021</w:t>
              </w:r>
            </w:ins>
          </w:p>
        </w:tc>
      </w:tr>
      <w:tr w:rsidR="0009723C" w:rsidRPr="0009723C" w14:paraId="4ED89076" w14:textId="77777777" w:rsidTr="0009723C">
        <w:tblPrEx>
          <w:tblW w:w="5000" w:type="pct"/>
          <w:tblCellMar>
            <w:left w:w="70" w:type="dxa"/>
            <w:right w:w="70" w:type="dxa"/>
          </w:tblCellMar>
          <w:tblPrExChange w:id="1751" w:author="Microsoft Office User" w:date="2018-12-16T18:34:00Z">
            <w:tblPrEx>
              <w:tblW w:w="0" w:type="auto"/>
              <w:tblCellMar>
                <w:left w:w="70" w:type="dxa"/>
                <w:right w:w="70" w:type="dxa"/>
              </w:tblCellMar>
            </w:tblPrEx>
          </w:tblPrExChange>
        </w:tblPrEx>
        <w:trPr>
          <w:trHeight w:val="320"/>
          <w:ins w:id="1752" w:author="Microsoft Office User" w:date="2018-12-16T18:33:00Z"/>
          <w:trPrChange w:id="1753"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754" w:author="Microsoft Office User" w:date="2018-12-16T18:34:00Z">
              <w:tcPr>
                <w:tcW w:w="0" w:type="auto"/>
                <w:tcBorders>
                  <w:top w:val="nil"/>
                  <w:left w:val="nil"/>
                  <w:bottom w:val="nil"/>
                  <w:right w:val="nil"/>
                </w:tcBorders>
                <w:shd w:val="clear" w:color="auto" w:fill="auto"/>
                <w:noWrap/>
                <w:vAlign w:val="bottom"/>
                <w:hideMark/>
              </w:tcPr>
            </w:tcPrChange>
          </w:tcPr>
          <w:p w14:paraId="31FB440C" w14:textId="77777777" w:rsidR="0009723C" w:rsidRPr="0009723C" w:rsidRDefault="0009723C" w:rsidP="0009723C">
            <w:pPr>
              <w:rPr>
                <w:ins w:id="1755" w:author="Microsoft Office User" w:date="2018-12-16T18:33:00Z"/>
                <w:rFonts w:ascii="Calibri" w:hAnsi="Calibri" w:cs="Calibri"/>
                <w:color w:val="000000"/>
              </w:rPr>
            </w:pPr>
            <w:proofErr w:type="spellStart"/>
            <w:ins w:id="1756" w:author="Microsoft Office User" w:date="2018-12-16T18:33:00Z">
              <w:r w:rsidRPr="0009723C">
                <w:rPr>
                  <w:rFonts w:ascii="Calibri" w:hAnsi="Calibri" w:cs="Calibri"/>
                  <w:color w:val="000000"/>
                </w:rPr>
                <w:t>Extraversion</w:t>
              </w:r>
              <w:proofErr w:type="spellEnd"/>
            </w:ins>
          </w:p>
        </w:tc>
        <w:tc>
          <w:tcPr>
            <w:tcW w:w="471" w:type="pct"/>
            <w:tcBorders>
              <w:top w:val="nil"/>
              <w:left w:val="nil"/>
              <w:bottom w:val="nil"/>
              <w:right w:val="nil"/>
            </w:tcBorders>
            <w:shd w:val="clear" w:color="auto" w:fill="auto"/>
            <w:noWrap/>
            <w:vAlign w:val="bottom"/>
            <w:hideMark/>
            <w:tcPrChange w:id="1757" w:author="Microsoft Office User" w:date="2018-12-16T18:34:00Z">
              <w:tcPr>
                <w:tcW w:w="0" w:type="auto"/>
                <w:tcBorders>
                  <w:top w:val="nil"/>
                  <w:left w:val="nil"/>
                  <w:bottom w:val="nil"/>
                  <w:right w:val="nil"/>
                </w:tcBorders>
                <w:shd w:val="clear" w:color="auto" w:fill="auto"/>
                <w:noWrap/>
                <w:vAlign w:val="bottom"/>
                <w:hideMark/>
              </w:tcPr>
            </w:tcPrChange>
          </w:tcPr>
          <w:p w14:paraId="0F6E3C15" w14:textId="77777777" w:rsidR="0009723C" w:rsidRPr="0009723C" w:rsidRDefault="0009723C" w:rsidP="0009723C">
            <w:pPr>
              <w:rPr>
                <w:ins w:id="1758" w:author="Microsoft Office User" w:date="2018-12-16T18:33:00Z"/>
                <w:rFonts w:ascii="Calibri" w:hAnsi="Calibri" w:cs="Calibri"/>
                <w:color w:val="000000"/>
              </w:rPr>
            </w:pPr>
          </w:p>
        </w:tc>
        <w:tc>
          <w:tcPr>
            <w:tcW w:w="304" w:type="pct"/>
            <w:tcBorders>
              <w:top w:val="nil"/>
              <w:left w:val="nil"/>
              <w:bottom w:val="nil"/>
              <w:right w:val="nil"/>
            </w:tcBorders>
            <w:shd w:val="clear" w:color="auto" w:fill="auto"/>
            <w:noWrap/>
            <w:vAlign w:val="bottom"/>
            <w:hideMark/>
            <w:tcPrChange w:id="1759" w:author="Microsoft Office User" w:date="2018-12-16T18:34:00Z">
              <w:tcPr>
                <w:tcW w:w="0" w:type="auto"/>
                <w:tcBorders>
                  <w:top w:val="nil"/>
                  <w:left w:val="nil"/>
                  <w:bottom w:val="nil"/>
                  <w:right w:val="nil"/>
                </w:tcBorders>
                <w:shd w:val="clear" w:color="auto" w:fill="auto"/>
                <w:noWrap/>
                <w:vAlign w:val="bottom"/>
                <w:hideMark/>
              </w:tcPr>
            </w:tcPrChange>
          </w:tcPr>
          <w:p w14:paraId="13039C31" w14:textId="77777777" w:rsidR="0009723C" w:rsidRPr="0009723C" w:rsidRDefault="0009723C" w:rsidP="0009723C">
            <w:pPr>
              <w:rPr>
                <w:ins w:id="1760" w:author="Microsoft Office User" w:date="2018-12-16T18:33:00Z"/>
                <w:sz w:val="20"/>
                <w:szCs w:val="20"/>
              </w:rPr>
            </w:pPr>
          </w:p>
        </w:tc>
        <w:tc>
          <w:tcPr>
            <w:tcW w:w="388" w:type="pct"/>
            <w:tcBorders>
              <w:top w:val="nil"/>
              <w:left w:val="nil"/>
              <w:bottom w:val="nil"/>
              <w:right w:val="nil"/>
            </w:tcBorders>
            <w:shd w:val="clear" w:color="auto" w:fill="auto"/>
            <w:noWrap/>
            <w:vAlign w:val="bottom"/>
            <w:hideMark/>
            <w:tcPrChange w:id="1761" w:author="Microsoft Office User" w:date="2018-12-16T18:34:00Z">
              <w:tcPr>
                <w:tcW w:w="0" w:type="auto"/>
                <w:tcBorders>
                  <w:top w:val="nil"/>
                  <w:left w:val="nil"/>
                  <w:bottom w:val="nil"/>
                  <w:right w:val="nil"/>
                </w:tcBorders>
                <w:shd w:val="clear" w:color="auto" w:fill="auto"/>
                <w:noWrap/>
                <w:vAlign w:val="bottom"/>
                <w:hideMark/>
              </w:tcPr>
            </w:tcPrChange>
          </w:tcPr>
          <w:p w14:paraId="0C8BBDE0" w14:textId="77777777" w:rsidR="0009723C" w:rsidRPr="0009723C" w:rsidRDefault="0009723C" w:rsidP="0009723C">
            <w:pPr>
              <w:rPr>
                <w:ins w:id="1762"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1763" w:author="Microsoft Office User" w:date="2018-12-16T18:34:00Z">
              <w:tcPr>
                <w:tcW w:w="0" w:type="auto"/>
                <w:tcBorders>
                  <w:top w:val="nil"/>
                  <w:left w:val="nil"/>
                  <w:bottom w:val="nil"/>
                  <w:right w:val="nil"/>
                </w:tcBorders>
                <w:shd w:val="clear" w:color="auto" w:fill="auto"/>
                <w:noWrap/>
                <w:vAlign w:val="bottom"/>
                <w:hideMark/>
              </w:tcPr>
            </w:tcPrChange>
          </w:tcPr>
          <w:p w14:paraId="67FFE515" w14:textId="77777777" w:rsidR="0009723C" w:rsidRPr="0009723C" w:rsidRDefault="0009723C" w:rsidP="0009723C">
            <w:pPr>
              <w:rPr>
                <w:ins w:id="1764"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1765" w:author="Microsoft Office User" w:date="2018-12-16T18:34:00Z">
              <w:tcPr>
                <w:tcW w:w="0" w:type="auto"/>
                <w:tcBorders>
                  <w:top w:val="nil"/>
                  <w:left w:val="nil"/>
                  <w:bottom w:val="nil"/>
                  <w:right w:val="nil"/>
                </w:tcBorders>
                <w:shd w:val="clear" w:color="auto" w:fill="auto"/>
                <w:noWrap/>
                <w:vAlign w:val="bottom"/>
                <w:hideMark/>
              </w:tcPr>
            </w:tcPrChange>
          </w:tcPr>
          <w:p w14:paraId="5F0444FF" w14:textId="77777777" w:rsidR="0009723C" w:rsidRPr="0009723C" w:rsidRDefault="0009723C" w:rsidP="0009723C">
            <w:pPr>
              <w:rPr>
                <w:ins w:id="1766"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1767" w:author="Microsoft Office User" w:date="2018-12-16T18:34:00Z">
              <w:tcPr>
                <w:tcW w:w="0" w:type="auto"/>
                <w:tcBorders>
                  <w:top w:val="nil"/>
                  <w:left w:val="nil"/>
                  <w:bottom w:val="nil"/>
                  <w:right w:val="nil"/>
                </w:tcBorders>
                <w:shd w:val="clear" w:color="auto" w:fill="auto"/>
                <w:noWrap/>
                <w:vAlign w:val="bottom"/>
                <w:hideMark/>
              </w:tcPr>
            </w:tcPrChange>
          </w:tcPr>
          <w:p w14:paraId="41D7D9D5" w14:textId="77777777" w:rsidR="0009723C" w:rsidRPr="0009723C" w:rsidRDefault="0009723C" w:rsidP="0009723C">
            <w:pPr>
              <w:rPr>
                <w:ins w:id="1768"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1769" w:author="Microsoft Office User" w:date="2018-12-16T18:34:00Z">
              <w:tcPr>
                <w:tcW w:w="0" w:type="auto"/>
                <w:tcBorders>
                  <w:top w:val="nil"/>
                  <w:left w:val="nil"/>
                  <w:bottom w:val="nil"/>
                  <w:right w:val="nil"/>
                </w:tcBorders>
                <w:shd w:val="clear" w:color="auto" w:fill="auto"/>
                <w:noWrap/>
                <w:vAlign w:val="bottom"/>
                <w:hideMark/>
              </w:tcPr>
            </w:tcPrChange>
          </w:tcPr>
          <w:p w14:paraId="10CC8923" w14:textId="77777777" w:rsidR="0009723C" w:rsidRPr="0009723C" w:rsidRDefault="0009723C" w:rsidP="0009723C">
            <w:pPr>
              <w:rPr>
                <w:ins w:id="1770"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1771" w:author="Microsoft Office User" w:date="2018-12-16T18:34:00Z">
              <w:tcPr>
                <w:tcW w:w="0" w:type="auto"/>
                <w:tcBorders>
                  <w:top w:val="nil"/>
                  <w:left w:val="nil"/>
                  <w:bottom w:val="nil"/>
                  <w:right w:val="nil"/>
                </w:tcBorders>
                <w:shd w:val="clear" w:color="auto" w:fill="auto"/>
                <w:noWrap/>
                <w:vAlign w:val="bottom"/>
                <w:hideMark/>
              </w:tcPr>
            </w:tcPrChange>
          </w:tcPr>
          <w:p w14:paraId="11B5C581" w14:textId="77777777" w:rsidR="0009723C" w:rsidRPr="0009723C" w:rsidRDefault="0009723C" w:rsidP="0009723C">
            <w:pPr>
              <w:rPr>
                <w:ins w:id="1772" w:author="Microsoft Office User" w:date="2018-12-16T18:33:00Z"/>
                <w:sz w:val="20"/>
                <w:szCs w:val="20"/>
              </w:rPr>
            </w:pPr>
          </w:p>
        </w:tc>
        <w:tc>
          <w:tcPr>
            <w:tcW w:w="513" w:type="pct"/>
            <w:tcBorders>
              <w:top w:val="nil"/>
              <w:left w:val="nil"/>
              <w:bottom w:val="nil"/>
              <w:right w:val="nil"/>
            </w:tcBorders>
            <w:shd w:val="clear" w:color="auto" w:fill="auto"/>
            <w:noWrap/>
            <w:vAlign w:val="bottom"/>
            <w:hideMark/>
            <w:tcPrChange w:id="1773" w:author="Microsoft Office User" w:date="2018-12-16T18:34:00Z">
              <w:tcPr>
                <w:tcW w:w="0" w:type="auto"/>
                <w:tcBorders>
                  <w:top w:val="nil"/>
                  <w:left w:val="nil"/>
                  <w:bottom w:val="nil"/>
                  <w:right w:val="nil"/>
                </w:tcBorders>
                <w:shd w:val="clear" w:color="auto" w:fill="auto"/>
                <w:noWrap/>
                <w:vAlign w:val="bottom"/>
                <w:hideMark/>
              </w:tcPr>
            </w:tcPrChange>
          </w:tcPr>
          <w:p w14:paraId="0566ABC6" w14:textId="77777777" w:rsidR="0009723C" w:rsidRPr="0009723C" w:rsidRDefault="0009723C" w:rsidP="0009723C">
            <w:pPr>
              <w:rPr>
                <w:ins w:id="1774" w:author="Microsoft Office User" w:date="2018-12-16T18:33:00Z"/>
                <w:sz w:val="20"/>
                <w:szCs w:val="20"/>
              </w:rPr>
            </w:pPr>
          </w:p>
        </w:tc>
      </w:tr>
      <w:tr w:rsidR="0009723C" w:rsidRPr="0009723C" w14:paraId="0082A5FA" w14:textId="77777777" w:rsidTr="0009723C">
        <w:tblPrEx>
          <w:tblW w:w="5000" w:type="pct"/>
          <w:tblCellMar>
            <w:left w:w="70" w:type="dxa"/>
            <w:right w:w="70" w:type="dxa"/>
          </w:tblCellMar>
          <w:tblPrExChange w:id="1775" w:author="Microsoft Office User" w:date="2018-12-16T18:34:00Z">
            <w:tblPrEx>
              <w:tblW w:w="0" w:type="auto"/>
              <w:tblCellMar>
                <w:left w:w="70" w:type="dxa"/>
                <w:right w:w="70" w:type="dxa"/>
              </w:tblCellMar>
            </w:tblPrEx>
          </w:tblPrExChange>
        </w:tblPrEx>
        <w:trPr>
          <w:trHeight w:val="320"/>
          <w:ins w:id="1776" w:author="Microsoft Office User" w:date="2018-12-16T18:33:00Z"/>
          <w:trPrChange w:id="1777"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778" w:author="Microsoft Office User" w:date="2018-12-16T18:34:00Z">
              <w:tcPr>
                <w:tcW w:w="0" w:type="auto"/>
                <w:tcBorders>
                  <w:top w:val="nil"/>
                  <w:left w:val="nil"/>
                  <w:bottom w:val="nil"/>
                  <w:right w:val="nil"/>
                </w:tcBorders>
                <w:shd w:val="clear" w:color="auto" w:fill="auto"/>
                <w:noWrap/>
                <w:vAlign w:val="bottom"/>
                <w:hideMark/>
              </w:tcPr>
            </w:tcPrChange>
          </w:tcPr>
          <w:p w14:paraId="652AEE49" w14:textId="77777777" w:rsidR="0009723C" w:rsidRPr="0009723C" w:rsidRDefault="0009723C" w:rsidP="0009723C">
            <w:pPr>
              <w:rPr>
                <w:ins w:id="1779" w:author="Microsoft Office User" w:date="2018-12-16T18:33:00Z"/>
                <w:rFonts w:ascii="Calibri" w:hAnsi="Calibri" w:cs="Calibri"/>
                <w:color w:val="000000"/>
              </w:rPr>
            </w:pPr>
            <w:ins w:id="1780" w:author="Microsoft Office User" w:date="2018-12-16T18:33:00Z">
              <w:r w:rsidRPr="0009723C">
                <w:rPr>
                  <w:rFonts w:ascii="Calibri" w:hAnsi="Calibri" w:cs="Calibri"/>
                  <w:color w:val="000000"/>
                </w:rPr>
                <w:t>E1</w:t>
              </w:r>
            </w:ins>
          </w:p>
        </w:tc>
        <w:tc>
          <w:tcPr>
            <w:tcW w:w="471" w:type="pct"/>
            <w:tcBorders>
              <w:top w:val="nil"/>
              <w:left w:val="nil"/>
              <w:bottom w:val="nil"/>
              <w:right w:val="nil"/>
            </w:tcBorders>
            <w:shd w:val="clear" w:color="auto" w:fill="auto"/>
            <w:noWrap/>
            <w:vAlign w:val="bottom"/>
            <w:hideMark/>
            <w:tcPrChange w:id="1781" w:author="Microsoft Office User" w:date="2018-12-16T18:34:00Z">
              <w:tcPr>
                <w:tcW w:w="0" w:type="auto"/>
                <w:tcBorders>
                  <w:top w:val="nil"/>
                  <w:left w:val="nil"/>
                  <w:bottom w:val="nil"/>
                  <w:right w:val="nil"/>
                </w:tcBorders>
                <w:shd w:val="clear" w:color="auto" w:fill="auto"/>
                <w:noWrap/>
                <w:vAlign w:val="bottom"/>
                <w:hideMark/>
              </w:tcPr>
            </w:tcPrChange>
          </w:tcPr>
          <w:p w14:paraId="3B04442E" w14:textId="77777777" w:rsidR="0009723C" w:rsidRPr="0009723C" w:rsidRDefault="0009723C" w:rsidP="0009723C">
            <w:pPr>
              <w:rPr>
                <w:ins w:id="1782" w:author="Microsoft Office User" w:date="2018-12-16T18:33:00Z"/>
                <w:rFonts w:ascii="Calibri" w:hAnsi="Calibri" w:cs="Calibri"/>
                <w:color w:val="000000"/>
              </w:rPr>
            </w:pPr>
            <w:ins w:id="1783" w:author="Microsoft Office User" w:date="2018-12-16T18:33:00Z">
              <w:r w:rsidRPr="0009723C">
                <w:rPr>
                  <w:rFonts w:ascii="Calibri" w:hAnsi="Calibri" w:cs="Calibri"/>
                  <w:color w:val="000000"/>
                </w:rPr>
                <w:t>0.255</w:t>
              </w:r>
            </w:ins>
          </w:p>
        </w:tc>
        <w:tc>
          <w:tcPr>
            <w:tcW w:w="304" w:type="pct"/>
            <w:tcBorders>
              <w:top w:val="nil"/>
              <w:left w:val="nil"/>
              <w:bottom w:val="nil"/>
              <w:right w:val="nil"/>
            </w:tcBorders>
            <w:shd w:val="clear" w:color="auto" w:fill="auto"/>
            <w:noWrap/>
            <w:vAlign w:val="bottom"/>
            <w:hideMark/>
            <w:tcPrChange w:id="1784" w:author="Microsoft Office User" w:date="2018-12-16T18:34:00Z">
              <w:tcPr>
                <w:tcW w:w="0" w:type="auto"/>
                <w:tcBorders>
                  <w:top w:val="nil"/>
                  <w:left w:val="nil"/>
                  <w:bottom w:val="nil"/>
                  <w:right w:val="nil"/>
                </w:tcBorders>
                <w:shd w:val="clear" w:color="auto" w:fill="auto"/>
                <w:noWrap/>
                <w:vAlign w:val="bottom"/>
                <w:hideMark/>
              </w:tcPr>
            </w:tcPrChange>
          </w:tcPr>
          <w:p w14:paraId="2DB87480" w14:textId="77777777" w:rsidR="0009723C" w:rsidRPr="0009723C" w:rsidRDefault="0009723C" w:rsidP="0009723C">
            <w:pPr>
              <w:rPr>
                <w:ins w:id="1785" w:author="Microsoft Office User" w:date="2018-12-16T18:33:00Z"/>
                <w:rFonts w:ascii="Calibri" w:hAnsi="Calibri" w:cs="Calibri"/>
                <w:color w:val="000000"/>
              </w:rPr>
            </w:pPr>
            <w:ins w:id="1786" w:author="Microsoft Office User" w:date="2018-12-16T18:33:00Z">
              <w:r w:rsidRPr="0009723C">
                <w:rPr>
                  <w:rFonts w:ascii="Calibri" w:hAnsi="Calibri" w:cs="Calibri"/>
                  <w:color w:val="000000"/>
                </w:rPr>
                <w:t>0.091</w:t>
              </w:r>
            </w:ins>
          </w:p>
        </w:tc>
        <w:tc>
          <w:tcPr>
            <w:tcW w:w="388" w:type="pct"/>
            <w:tcBorders>
              <w:top w:val="nil"/>
              <w:left w:val="nil"/>
              <w:bottom w:val="nil"/>
              <w:right w:val="nil"/>
            </w:tcBorders>
            <w:shd w:val="clear" w:color="auto" w:fill="auto"/>
            <w:noWrap/>
            <w:vAlign w:val="bottom"/>
            <w:hideMark/>
            <w:tcPrChange w:id="1787" w:author="Microsoft Office User" w:date="2018-12-16T18:34:00Z">
              <w:tcPr>
                <w:tcW w:w="0" w:type="auto"/>
                <w:tcBorders>
                  <w:top w:val="nil"/>
                  <w:left w:val="nil"/>
                  <w:bottom w:val="nil"/>
                  <w:right w:val="nil"/>
                </w:tcBorders>
                <w:shd w:val="clear" w:color="auto" w:fill="auto"/>
                <w:noWrap/>
                <w:vAlign w:val="bottom"/>
                <w:hideMark/>
              </w:tcPr>
            </w:tcPrChange>
          </w:tcPr>
          <w:p w14:paraId="185A1989" w14:textId="77777777" w:rsidR="0009723C" w:rsidRPr="0009723C" w:rsidRDefault="0009723C" w:rsidP="0009723C">
            <w:pPr>
              <w:rPr>
                <w:ins w:id="1788"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789" w:author="Microsoft Office User" w:date="2018-12-16T18:34:00Z">
              <w:tcPr>
                <w:tcW w:w="0" w:type="auto"/>
                <w:tcBorders>
                  <w:top w:val="nil"/>
                  <w:left w:val="nil"/>
                  <w:bottom w:val="nil"/>
                  <w:right w:val="nil"/>
                </w:tcBorders>
                <w:shd w:val="clear" w:color="auto" w:fill="auto"/>
                <w:noWrap/>
                <w:vAlign w:val="bottom"/>
                <w:hideMark/>
              </w:tcPr>
            </w:tcPrChange>
          </w:tcPr>
          <w:p w14:paraId="539257BD" w14:textId="77777777" w:rsidR="0009723C" w:rsidRPr="0009723C" w:rsidRDefault="0009723C" w:rsidP="0009723C">
            <w:pPr>
              <w:rPr>
                <w:ins w:id="1790" w:author="Microsoft Office User" w:date="2018-12-16T18:33:00Z"/>
                <w:rFonts w:ascii="Calibri" w:hAnsi="Calibri" w:cs="Calibri"/>
                <w:color w:val="000000"/>
              </w:rPr>
            </w:pPr>
            <w:ins w:id="1791" w:author="Microsoft Office User" w:date="2018-12-16T18:33:00Z">
              <w:r w:rsidRPr="0009723C">
                <w:rPr>
                  <w:rFonts w:ascii="Calibri" w:hAnsi="Calibri" w:cs="Calibri"/>
                  <w:color w:val="000000"/>
                </w:rPr>
                <w:t>0.109/0.045</w:t>
              </w:r>
            </w:ins>
          </w:p>
        </w:tc>
        <w:tc>
          <w:tcPr>
            <w:tcW w:w="567" w:type="pct"/>
            <w:tcBorders>
              <w:top w:val="nil"/>
              <w:left w:val="nil"/>
              <w:bottom w:val="nil"/>
              <w:right w:val="nil"/>
            </w:tcBorders>
            <w:shd w:val="clear" w:color="auto" w:fill="auto"/>
            <w:noWrap/>
            <w:vAlign w:val="bottom"/>
            <w:hideMark/>
            <w:tcPrChange w:id="1792" w:author="Microsoft Office User" w:date="2018-12-16T18:34:00Z">
              <w:tcPr>
                <w:tcW w:w="0" w:type="auto"/>
                <w:tcBorders>
                  <w:top w:val="nil"/>
                  <w:left w:val="nil"/>
                  <w:bottom w:val="nil"/>
                  <w:right w:val="nil"/>
                </w:tcBorders>
                <w:shd w:val="clear" w:color="auto" w:fill="auto"/>
                <w:noWrap/>
                <w:vAlign w:val="bottom"/>
                <w:hideMark/>
              </w:tcPr>
            </w:tcPrChange>
          </w:tcPr>
          <w:p w14:paraId="303CC5A1" w14:textId="77777777" w:rsidR="0009723C" w:rsidRPr="0009723C" w:rsidRDefault="0009723C" w:rsidP="0009723C">
            <w:pPr>
              <w:rPr>
                <w:ins w:id="1793" w:author="Microsoft Office User" w:date="2018-12-16T18:33:00Z"/>
                <w:rFonts w:ascii="Calibri" w:hAnsi="Calibri" w:cs="Calibri"/>
                <w:color w:val="000000"/>
              </w:rPr>
            </w:pPr>
            <w:ins w:id="1794" w:author="Microsoft Office User" w:date="2018-12-16T18:33:00Z">
              <w:r w:rsidRPr="0009723C">
                <w:rPr>
                  <w:rFonts w:ascii="Calibri" w:hAnsi="Calibri" w:cs="Calibri"/>
                  <w:color w:val="000000"/>
                </w:rPr>
                <w:t>0.099/0.06</w:t>
              </w:r>
            </w:ins>
          </w:p>
        </w:tc>
        <w:tc>
          <w:tcPr>
            <w:tcW w:w="540" w:type="pct"/>
            <w:tcBorders>
              <w:top w:val="nil"/>
              <w:left w:val="nil"/>
              <w:bottom w:val="nil"/>
              <w:right w:val="nil"/>
            </w:tcBorders>
            <w:shd w:val="clear" w:color="auto" w:fill="auto"/>
            <w:noWrap/>
            <w:vAlign w:val="bottom"/>
            <w:hideMark/>
            <w:tcPrChange w:id="1795" w:author="Microsoft Office User" w:date="2018-12-16T18:34:00Z">
              <w:tcPr>
                <w:tcW w:w="0" w:type="auto"/>
                <w:tcBorders>
                  <w:top w:val="nil"/>
                  <w:left w:val="nil"/>
                  <w:bottom w:val="nil"/>
                  <w:right w:val="nil"/>
                </w:tcBorders>
                <w:shd w:val="clear" w:color="auto" w:fill="auto"/>
                <w:noWrap/>
                <w:vAlign w:val="bottom"/>
                <w:hideMark/>
              </w:tcPr>
            </w:tcPrChange>
          </w:tcPr>
          <w:p w14:paraId="26766E68" w14:textId="77777777" w:rsidR="0009723C" w:rsidRPr="0009723C" w:rsidRDefault="0009723C" w:rsidP="0009723C">
            <w:pPr>
              <w:rPr>
                <w:ins w:id="1796"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797" w:author="Microsoft Office User" w:date="2018-12-16T18:34:00Z">
              <w:tcPr>
                <w:tcW w:w="0" w:type="auto"/>
                <w:tcBorders>
                  <w:top w:val="nil"/>
                  <w:left w:val="nil"/>
                  <w:bottom w:val="nil"/>
                  <w:right w:val="nil"/>
                </w:tcBorders>
                <w:shd w:val="clear" w:color="auto" w:fill="auto"/>
                <w:noWrap/>
                <w:vAlign w:val="bottom"/>
                <w:hideMark/>
              </w:tcPr>
            </w:tcPrChange>
          </w:tcPr>
          <w:p w14:paraId="2876591C" w14:textId="77777777" w:rsidR="0009723C" w:rsidRPr="0009723C" w:rsidRDefault="0009723C" w:rsidP="0009723C">
            <w:pPr>
              <w:rPr>
                <w:ins w:id="1798" w:author="Microsoft Office User" w:date="2018-12-16T18:33:00Z"/>
                <w:rFonts w:ascii="Calibri" w:hAnsi="Calibri" w:cs="Calibri"/>
                <w:color w:val="000000"/>
              </w:rPr>
            </w:pPr>
            <w:ins w:id="1799" w:author="Microsoft Office User" w:date="2018-12-16T18:33:00Z">
              <w:r w:rsidRPr="0009723C">
                <w:rPr>
                  <w:rFonts w:ascii="Calibri" w:hAnsi="Calibri" w:cs="Calibri"/>
                  <w:color w:val="000000"/>
                </w:rPr>
                <w:t>-0.053/0.036</w:t>
              </w:r>
            </w:ins>
          </w:p>
        </w:tc>
        <w:tc>
          <w:tcPr>
            <w:tcW w:w="1053" w:type="pct"/>
            <w:gridSpan w:val="2"/>
            <w:tcBorders>
              <w:top w:val="nil"/>
              <w:left w:val="nil"/>
              <w:bottom w:val="nil"/>
              <w:right w:val="nil"/>
            </w:tcBorders>
            <w:shd w:val="clear" w:color="auto" w:fill="auto"/>
            <w:noWrap/>
            <w:vAlign w:val="bottom"/>
            <w:hideMark/>
            <w:tcPrChange w:id="1800" w:author="Microsoft Office User" w:date="2018-12-16T18:34:00Z">
              <w:tcPr>
                <w:tcW w:w="0" w:type="auto"/>
                <w:gridSpan w:val="2"/>
                <w:tcBorders>
                  <w:top w:val="nil"/>
                  <w:left w:val="nil"/>
                  <w:bottom w:val="nil"/>
                  <w:right w:val="nil"/>
                </w:tcBorders>
                <w:shd w:val="clear" w:color="auto" w:fill="auto"/>
                <w:noWrap/>
                <w:vAlign w:val="bottom"/>
                <w:hideMark/>
              </w:tcPr>
            </w:tcPrChange>
          </w:tcPr>
          <w:p w14:paraId="5F454C08" w14:textId="77777777" w:rsidR="0009723C" w:rsidRPr="0009723C" w:rsidRDefault="0009723C" w:rsidP="0009723C">
            <w:pPr>
              <w:rPr>
                <w:ins w:id="1801" w:author="Microsoft Office User" w:date="2018-12-16T18:33:00Z"/>
                <w:rFonts w:ascii="Calibri" w:hAnsi="Calibri" w:cs="Calibri"/>
                <w:color w:val="000000"/>
              </w:rPr>
            </w:pPr>
            <w:ins w:id="1802" w:author="Microsoft Office User" w:date="2018-12-16T18:33:00Z">
              <w:r w:rsidRPr="0009723C">
                <w:rPr>
                  <w:rFonts w:ascii="Calibri" w:hAnsi="Calibri" w:cs="Calibri"/>
                  <w:color w:val="000000"/>
                </w:rPr>
                <w:t>-0.004/-0.006</w:t>
              </w:r>
            </w:ins>
          </w:p>
        </w:tc>
      </w:tr>
      <w:tr w:rsidR="0009723C" w:rsidRPr="0009723C" w14:paraId="148493F5" w14:textId="77777777" w:rsidTr="0009723C">
        <w:tblPrEx>
          <w:tblW w:w="5000" w:type="pct"/>
          <w:tblCellMar>
            <w:left w:w="70" w:type="dxa"/>
            <w:right w:w="70" w:type="dxa"/>
          </w:tblCellMar>
          <w:tblPrExChange w:id="1803" w:author="Microsoft Office User" w:date="2018-12-16T18:34:00Z">
            <w:tblPrEx>
              <w:tblW w:w="0" w:type="auto"/>
              <w:tblCellMar>
                <w:left w:w="70" w:type="dxa"/>
                <w:right w:w="70" w:type="dxa"/>
              </w:tblCellMar>
            </w:tblPrEx>
          </w:tblPrExChange>
        </w:tblPrEx>
        <w:trPr>
          <w:trHeight w:val="320"/>
          <w:ins w:id="1804" w:author="Microsoft Office User" w:date="2018-12-16T18:33:00Z"/>
          <w:trPrChange w:id="1805"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806" w:author="Microsoft Office User" w:date="2018-12-16T18:34:00Z">
              <w:tcPr>
                <w:tcW w:w="0" w:type="auto"/>
                <w:tcBorders>
                  <w:top w:val="nil"/>
                  <w:left w:val="nil"/>
                  <w:bottom w:val="nil"/>
                  <w:right w:val="nil"/>
                </w:tcBorders>
                <w:shd w:val="clear" w:color="auto" w:fill="auto"/>
                <w:noWrap/>
                <w:vAlign w:val="bottom"/>
                <w:hideMark/>
              </w:tcPr>
            </w:tcPrChange>
          </w:tcPr>
          <w:p w14:paraId="2F261DD8" w14:textId="77777777" w:rsidR="0009723C" w:rsidRPr="0009723C" w:rsidRDefault="0009723C" w:rsidP="0009723C">
            <w:pPr>
              <w:rPr>
                <w:ins w:id="1807" w:author="Microsoft Office User" w:date="2018-12-16T18:33:00Z"/>
                <w:rFonts w:ascii="Calibri" w:hAnsi="Calibri" w:cs="Calibri"/>
                <w:color w:val="000000"/>
              </w:rPr>
            </w:pPr>
            <w:ins w:id="1808" w:author="Microsoft Office User" w:date="2018-12-16T18:33:00Z">
              <w:r w:rsidRPr="0009723C">
                <w:rPr>
                  <w:rFonts w:ascii="Calibri" w:hAnsi="Calibri" w:cs="Calibri"/>
                  <w:color w:val="000000"/>
                </w:rPr>
                <w:t>E2</w:t>
              </w:r>
            </w:ins>
          </w:p>
        </w:tc>
        <w:tc>
          <w:tcPr>
            <w:tcW w:w="471" w:type="pct"/>
            <w:tcBorders>
              <w:top w:val="nil"/>
              <w:left w:val="nil"/>
              <w:bottom w:val="nil"/>
              <w:right w:val="nil"/>
            </w:tcBorders>
            <w:shd w:val="clear" w:color="auto" w:fill="auto"/>
            <w:noWrap/>
            <w:vAlign w:val="bottom"/>
            <w:hideMark/>
            <w:tcPrChange w:id="1809" w:author="Microsoft Office User" w:date="2018-12-16T18:34:00Z">
              <w:tcPr>
                <w:tcW w:w="0" w:type="auto"/>
                <w:tcBorders>
                  <w:top w:val="nil"/>
                  <w:left w:val="nil"/>
                  <w:bottom w:val="nil"/>
                  <w:right w:val="nil"/>
                </w:tcBorders>
                <w:shd w:val="clear" w:color="auto" w:fill="auto"/>
                <w:noWrap/>
                <w:vAlign w:val="bottom"/>
                <w:hideMark/>
              </w:tcPr>
            </w:tcPrChange>
          </w:tcPr>
          <w:p w14:paraId="6453BFE2" w14:textId="77777777" w:rsidR="0009723C" w:rsidRPr="0009723C" w:rsidRDefault="0009723C" w:rsidP="0009723C">
            <w:pPr>
              <w:rPr>
                <w:ins w:id="1810" w:author="Microsoft Office User" w:date="2018-12-16T18:33:00Z"/>
                <w:rFonts w:ascii="Calibri" w:hAnsi="Calibri" w:cs="Calibri"/>
                <w:color w:val="000000"/>
              </w:rPr>
            </w:pPr>
            <w:ins w:id="1811" w:author="Microsoft Office User" w:date="2018-12-16T18:33:00Z">
              <w:r w:rsidRPr="0009723C">
                <w:rPr>
                  <w:rFonts w:ascii="Calibri" w:hAnsi="Calibri" w:cs="Calibri"/>
                  <w:color w:val="000000"/>
                </w:rPr>
                <w:t>-0.003</w:t>
              </w:r>
            </w:ins>
          </w:p>
        </w:tc>
        <w:tc>
          <w:tcPr>
            <w:tcW w:w="304" w:type="pct"/>
            <w:tcBorders>
              <w:top w:val="nil"/>
              <w:left w:val="nil"/>
              <w:bottom w:val="nil"/>
              <w:right w:val="nil"/>
            </w:tcBorders>
            <w:shd w:val="clear" w:color="auto" w:fill="auto"/>
            <w:noWrap/>
            <w:vAlign w:val="bottom"/>
            <w:hideMark/>
            <w:tcPrChange w:id="1812" w:author="Microsoft Office User" w:date="2018-12-16T18:34:00Z">
              <w:tcPr>
                <w:tcW w:w="0" w:type="auto"/>
                <w:tcBorders>
                  <w:top w:val="nil"/>
                  <w:left w:val="nil"/>
                  <w:bottom w:val="nil"/>
                  <w:right w:val="nil"/>
                </w:tcBorders>
                <w:shd w:val="clear" w:color="auto" w:fill="auto"/>
                <w:noWrap/>
                <w:vAlign w:val="bottom"/>
                <w:hideMark/>
              </w:tcPr>
            </w:tcPrChange>
          </w:tcPr>
          <w:p w14:paraId="7BF53354" w14:textId="77777777" w:rsidR="0009723C" w:rsidRPr="0009723C" w:rsidRDefault="0009723C" w:rsidP="0009723C">
            <w:pPr>
              <w:rPr>
                <w:ins w:id="1813" w:author="Microsoft Office User" w:date="2018-12-16T18:33:00Z"/>
                <w:rFonts w:ascii="Calibri" w:hAnsi="Calibri" w:cs="Calibri"/>
                <w:color w:val="000000"/>
              </w:rPr>
            </w:pPr>
            <w:ins w:id="1814" w:author="Microsoft Office User" w:date="2018-12-16T18:33:00Z">
              <w:r w:rsidRPr="0009723C">
                <w:rPr>
                  <w:rFonts w:ascii="Calibri" w:hAnsi="Calibri" w:cs="Calibri"/>
                  <w:color w:val="000000"/>
                </w:rPr>
                <w:t>-0.035</w:t>
              </w:r>
            </w:ins>
          </w:p>
        </w:tc>
        <w:tc>
          <w:tcPr>
            <w:tcW w:w="388" w:type="pct"/>
            <w:tcBorders>
              <w:top w:val="nil"/>
              <w:left w:val="nil"/>
              <w:bottom w:val="nil"/>
              <w:right w:val="nil"/>
            </w:tcBorders>
            <w:shd w:val="clear" w:color="auto" w:fill="auto"/>
            <w:noWrap/>
            <w:vAlign w:val="bottom"/>
            <w:hideMark/>
            <w:tcPrChange w:id="1815" w:author="Microsoft Office User" w:date="2018-12-16T18:34:00Z">
              <w:tcPr>
                <w:tcW w:w="0" w:type="auto"/>
                <w:tcBorders>
                  <w:top w:val="nil"/>
                  <w:left w:val="nil"/>
                  <w:bottom w:val="nil"/>
                  <w:right w:val="nil"/>
                </w:tcBorders>
                <w:shd w:val="clear" w:color="auto" w:fill="auto"/>
                <w:noWrap/>
                <w:vAlign w:val="bottom"/>
                <w:hideMark/>
              </w:tcPr>
            </w:tcPrChange>
          </w:tcPr>
          <w:p w14:paraId="08BF072B" w14:textId="77777777" w:rsidR="0009723C" w:rsidRPr="0009723C" w:rsidRDefault="0009723C" w:rsidP="0009723C">
            <w:pPr>
              <w:rPr>
                <w:ins w:id="1816"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817" w:author="Microsoft Office User" w:date="2018-12-16T18:34:00Z">
              <w:tcPr>
                <w:tcW w:w="0" w:type="auto"/>
                <w:tcBorders>
                  <w:top w:val="nil"/>
                  <w:left w:val="nil"/>
                  <w:bottom w:val="nil"/>
                  <w:right w:val="nil"/>
                </w:tcBorders>
                <w:shd w:val="clear" w:color="auto" w:fill="auto"/>
                <w:noWrap/>
                <w:vAlign w:val="bottom"/>
                <w:hideMark/>
              </w:tcPr>
            </w:tcPrChange>
          </w:tcPr>
          <w:p w14:paraId="2382B498" w14:textId="77777777" w:rsidR="0009723C" w:rsidRPr="0009723C" w:rsidRDefault="0009723C" w:rsidP="0009723C">
            <w:pPr>
              <w:rPr>
                <w:ins w:id="1818" w:author="Microsoft Office User" w:date="2018-12-16T18:33:00Z"/>
                <w:rFonts w:ascii="Calibri" w:hAnsi="Calibri" w:cs="Calibri"/>
                <w:color w:val="000000"/>
              </w:rPr>
            </w:pPr>
            <w:ins w:id="1819" w:author="Microsoft Office User" w:date="2018-12-16T18:33:00Z">
              <w:r w:rsidRPr="0009723C">
                <w:rPr>
                  <w:rFonts w:ascii="Calibri" w:hAnsi="Calibri" w:cs="Calibri"/>
                  <w:color w:val="000000"/>
                </w:rPr>
                <w:t>-0.14/0.082</w:t>
              </w:r>
            </w:ins>
          </w:p>
        </w:tc>
        <w:tc>
          <w:tcPr>
            <w:tcW w:w="567" w:type="pct"/>
            <w:tcBorders>
              <w:top w:val="nil"/>
              <w:left w:val="nil"/>
              <w:bottom w:val="nil"/>
              <w:right w:val="nil"/>
            </w:tcBorders>
            <w:shd w:val="clear" w:color="auto" w:fill="auto"/>
            <w:noWrap/>
            <w:vAlign w:val="bottom"/>
            <w:hideMark/>
            <w:tcPrChange w:id="1820" w:author="Microsoft Office User" w:date="2018-12-16T18:34:00Z">
              <w:tcPr>
                <w:tcW w:w="0" w:type="auto"/>
                <w:tcBorders>
                  <w:top w:val="nil"/>
                  <w:left w:val="nil"/>
                  <w:bottom w:val="nil"/>
                  <w:right w:val="nil"/>
                </w:tcBorders>
                <w:shd w:val="clear" w:color="auto" w:fill="auto"/>
                <w:noWrap/>
                <w:vAlign w:val="bottom"/>
                <w:hideMark/>
              </w:tcPr>
            </w:tcPrChange>
          </w:tcPr>
          <w:p w14:paraId="6856F8FE" w14:textId="77777777" w:rsidR="0009723C" w:rsidRPr="0009723C" w:rsidRDefault="0009723C" w:rsidP="0009723C">
            <w:pPr>
              <w:rPr>
                <w:ins w:id="1821" w:author="Microsoft Office User" w:date="2018-12-16T18:33:00Z"/>
                <w:rFonts w:ascii="Calibri" w:hAnsi="Calibri" w:cs="Calibri"/>
                <w:color w:val="000000"/>
              </w:rPr>
            </w:pPr>
            <w:ins w:id="1822" w:author="Microsoft Office User" w:date="2018-12-16T18:33:00Z">
              <w:r w:rsidRPr="0009723C">
                <w:rPr>
                  <w:rFonts w:ascii="Calibri" w:hAnsi="Calibri" w:cs="Calibri"/>
                  <w:color w:val="000000"/>
                </w:rPr>
                <w:t>-0.174/0.078</w:t>
              </w:r>
            </w:ins>
          </w:p>
        </w:tc>
        <w:tc>
          <w:tcPr>
            <w:tcW w:w="540" w:type="pct"/>
            <w:tcBorders>
              <w:top w:val="nil"/>
              <w:left w:val="nil"/>
              <w:bottom w:val="nil"/>
              <w:right w:val="nil"/>
            </w:tcBorders>
            <w:shd w:val="clear" w:color="auto" w:fill="auto"/>
            <w:noWrap/>
            <w:vAlign w:val="bottom"/>
            <w:hideMark/>
            <w:tcPrChange w:id="1823" w:author="Microsoft Office User" w:date="2018-12-16T18:34:00Z">
              <w:tcPr>
                <w:tcW w:w="0" w:type="auto"/>
                <w:tcBorders>
                  <w:top w:val="nil"/>
                  <w:left w:val="nil"/>
                  <w:bottom w:val="nil"/>
                  <w:right w:val="nil"/>
                </w:tcBorders>
                <w:shd w:val="clear" w:color="auto" w:fill="auto"/>
                <w:noWrap/>
                <w:vAlign w:val="bottom"/>
                <w:hideMark/>
              </w:tcPr>
            </w:tcPrChange>
          </w:tcPr>
          <w:p w14:paraId="6B9B16F1" w14:textId="77777777" w:rsidR="0009723C" w:rsidRPr="0009723C" w:rsidRDefault="0009723C" w:rsidP="0009723C">
            <w:pPr>
              <w:rPr>
                <w:ins w:id="1824"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825" w:author="Microsoft Office User" w:date="2018-12-16T18:34:00Z">
              <w:tcPr>
                <w:tcW w:w="0" w:type="auto"/>
                <w:tcBorders>
                  <w:top w:val="nil"/>
                  <w:left w:val="nil"/>
                  <w:bottom w:val="nil"/>
                  <w:right w:val="nil"/>
                </w:tcBorders>
                <w:shd w:val="clear" w:color="auto" w:fill="auto"/>
                <w:noWrap/>
                <w:vAlign w:val="bottom"/>
                <w:hideMark/>
              </w:tcPr>
            </w:tcPrChange>
          </w:tcPr>
          <w:p w14:paraId="37CC0041" w14:textId="77777777" w:rsidR="0009723C" w:rsidRPr="0009723C" w:rsidRDefault="0009723C" w:rsidP="0009723C">
            <w:pPr>
              <w:rPr>
                <w:ins w:id="1826" w:author="Microsoft Office User" w:date="2018-12-16T18:33:00Z"/>
                <w:rFonts w:ascii="Calibri" w:hAnsi="Calibri" w:cs="Calibri"/>
                <w:color w:val="000000"/>
              </w:rPr>
            </w:pPr>
            <w:ins w:id="1827" w:author="Microsoft Office User" w:date="2018-12-16T18:33:00Z">
              <w:r w:rsidRPr="0009723C">
                <w:rPr>
                  <w:rFonts w:ascii="Calibri" w:hAnsi="Calibri" w:cs="Calibri"/>
                  <w:color w:val="000000"/>
                </w:rPr>
                <w:t>0.107/-0.091</w:t>
              </w:r>
            </w:ins>
          </w:p>
        </w:tc>
        <w:tc>
          <w:tcPr>
            <w:tcW w:w="540" w:type="pct"/>
            <w:tcBorders>
              <w:top w:val="nil"/>
              <w:left w:val="nil"/>
              <w:bottom w:val="nil"/>
              <w:right w:val="nil"/>
            </w:tcBorders>
            <w:shd w:val="clear" w:color="auto" w:fill="auto"/>
            <w:noWrap/>
            <w:vAlign w:val="bottom"/>
            <w:hideMark/>
            <w:tcPrChange w:id="1828" w:author="Microsoft Office User" w:date="2018-12-16T18:34:00Z">
              <w:tcPr>
                <w:tcW w:w="0" w:type="auto"/>
                <w:tcBorders>
                  <w:top w:val="nil"/>
                  <w:left w:val="nil"/>
                  <w:bottom w:val="nil"/>
                  <w:right w:val="nil"/>
                </w:tcBorders>
                <w:shd w:val="clear" w:color="auto" w:fill="auto"/>
                <w:noWrap/>
                <w:vAlign w:val="bottom"/>
                <w:hideMark/>
              </w:tcPr>
            </w:tcPrChange>
          </w:tcPr>
          <w:p w14:paraId="28329C40" w14:textId="77777777" w:rsidR="0009723C" w:rsidRPr="0009723C" w:rsidRDefault="0009723C" w:rsidP="0009723C">
            <w:pPr>
              <w:rPr>
                <w:ins w:id="1829" w:author="Microsoft Office User" w:date="2018-12-16T18:33:00Z"/>
                <w:rFonts w:ascii="Calibri" w:hAnsi="Calibri" w:cs="Calibri"/>
                <w:color w:val="000000"/>
              </w:rPr>
            </w:pPr>
            <w:ins w:id="1830" w:author="Microsoft Office User" w:date="2018-12-16T18:33:00Z">
              <w:r w:rsidRPr="0009723C">
                <w:rPr>
                  <w:rFonts w:ascii="Calibri" w:hAnsi="Calibri" w:cs="Calibri"/>
                  <w:color w:val="000000"/>
                </w:rPr>
                <w:t>0.143/-0.125</w:t>
              </w:r>
            </w:ins>
          </w:p>
        </w:tc>
        <w:tc>
          <w:tcPr>
            <w:tcW w:w="513" w:type="pct"/>
            <w:tcBorders>
              <w:top w:val="nil"/>
              <w:left w:val="nil"/>
              <w:bottom w:val="nil"/>
              <w:right w:val="nil"/>
            </w:tcBorders>
            <w:shd w:val="clear" w:color="auto" w:fill="auto"/>
            <w:noWrap/>
            <w:vAlign w:val="bottom"/>
            <w:hideMark/>
            <w:tcPrChange w:id="1831" w:author="Microsoft Office User" w:date="2018-12-16T18:34:00Z">
              <w:tcPr>
                <w:tcW w:w="0" w:type="auto"/>
                <w:tcBorders>
                  <w:top w:val="nil"/>
                  <w:left w:val="nil"/>
                  <w:bottom w:val="nil"/>
                  <w:right w:val="nil"/>
                </w:tcBorders>
                <w:shd w:val="clear" w:color="auto" w:fill="auto"/>
                <w:noWrap/>
                <w:vAlign w:val="bottom"/>
                <w:hideMark/>
              </w:tcPr>
            </w:tcPrChange>
          </w:tcPr>
          <w:p w14:paraId="38A10689" w14:textId="77777777" w:rsidR="0009723C" w:rsidRPr="0009723C" w:rsidRDefault="0009723C" w:rsidP="0009723C">
            <w:pPr>
              <w:rPr>
                <w:ins w:id="1832" w:author="Microsoft Office User" w:date="2018-12-16T18:33:00Z"/>
                <w:rFonts w:ascii="Calibri" w:hAnsi="Calibri" w:cs="Calibri"/>
                <w:color w:val="000000"/>
              </w:rPr>
            </w:pPr>
          </w:p>
        </w:tc>
      </w:tr>
      <w:tr w:rsidR="0009723C" w:rsidRPr="0009723C" w14:paraId="271CAF26" w14:textId="77777777" w:rsidTr="0009723C">
        <w:tblPrEx>
          <w:tblW w:w="5000" w:type="pct"/>
          <w:tblCellMar>
            <w:left w:w="70" w:type="dxa"/>
            <w:right w:w="70" w:type="dxa"/>
          </w:tblCellMar>
          <w:tblPrExChange w:id="1833" w:author="Microsoft Office User" w:date="2018-12-16T18:34:00Z">
            <w:tblPrEx>
              <w:tblW w:w="0" w:type="auto"/>
              <w:tblCellMar>
                <w:left w:w="70" w:type="dxa"/>
                <w:right w:w="70" w:type="dxa"/>
              </w:tblCellMar>
            </w:tblPrEx>
          </w:tblPrExChange>
        </w:tblPrEx>
        <w:trPr>
          <w:trHeight w:val="320"/>
          <w:ins w:id="1834" w:author="Microsoft Office User" w:date="2018-12-16T18:33:00Z"/>
          <w:trPrChange w:id="1835"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836" w:author="Microsoft Office User" w:date="2018-12-16T18:34:00Z">
              <w:tcPr>
                <w:tcW w:w="0" w:type="auto"/>
                <w:tcBorders>
                  <w:top w:val="nil"/>
                  <w:left w:val="nil"/>
                  <w:bottom w:val="nil"/>
                  <w:right w:val="nil"/>
                </w:tcBorders>
                <w:shd w:val="clear" w:color="auto" w:fill="auto"/>
                <w:noWrap/>
                <w:vAlign w:val="bottom"/>
                <w:hideMark/>
              </w:tcPr>
            </w:tcPrChange>
          </w:tcPr>
          <w:p w14:paraId="3D2CDDD8" w14:textId="77777777" w:rsidR="0009723C" w:rsidRPr="0009723C" w:rsidRDefault="0009723C" w:rsidP="0009723C">
            <w:pPr>
              <w:rPr>
                <w:ins w:id="1837" w:author="Microsoft Office User" w:date="2018-12-16T18:33:00Z"/>
                <w:rFonts w:ascii="Calibri" w:hAnsi="Calibri" w:cs="Calibri"/>
                <w:color w:val="000000"/>
              </w:rPr>
            </w:pPr>
            <w:ins w:id="1838" w:author="Microsoft Office User" w:date="2018-12-16T18:33:00Z">
              <w:r w:rsidRPr="0009723C">
                <w:rPr>
                  <w:rFonts w:ascii="Calibri" w:hAnsi="Calibri" w:cs="Calibri"/>
                  <w:color w:val="000000"/>
                </w:rPr>
                <w:t>E3</w:t>
              </w:r>
            </w:ins>
          </w:p>
        </w:tc>
        <w:tc>
          <w:tcPr>
            <w:tcW w:w="471" w:type="pct"/>
            <w:tcBorders>
              <w:top w:val="nil"/>
              <w:left w:val="nil"/>
              <w:bottom w:val="nil"/>
              <w:right w:val="nil"/>
            </w:tcBorders>
            <w:shd w:val="clear" w:color="auto" w:fill="auto"/>
            <w:noWrap/>
            <w:vAlign w:val="bottom"/>
            <w:hideMark/>
            <w:tcPrChange w:id="1839" w:author="Microsoft Office User" w:date="2018-12-16T18:34:00Z">
              <w:tcPr>
                <w:tcW w:w="0" w:type="auto"/>
                <w:tcBorders>
                  <w:top w:val="nil"/>
                  <w:left w:val="nil"/>
                  <w:bottom w:val="nil"/>
                  <w:right w:val="nil"/>
                </w:tcBorders>
                <w:shd w:val="clear" w:color="auto" w:fill="auto"/>
                <w:noWrap/>
                <w:vAlign w:val="bottom"/>
                <w:hideMark/>
              </w:tcPr>
            </w:tcPrChange>
          </w:tcPr>
          <w:p w14:paraId="7D477803" w14:textId="77777777" w:rsidR="0009723C" w:rsidRPr="0009723C" w:rsidRDefault="0009723C" w:rsidP="0009723C">
            <w:pPr>
              <w:rPr>
                <w:ins w:id="1840" w:author="Microsoft Office User" w:date="2018-12-16T18:33:00Z"/>
                <w:rFonts w:ascii="Calibri" w:hAnsi="Calibri" w:cs="Calibri"/>
                <w:color w:val="000000"/>
              </w:rPr>
            </w:pPr>
            <w:ins w:id="1841" w:author="Microsoft Office User" w:date="2018-12-16T18:33:00Z">
              <w:r w:rsidRPr="0009723C">
                <w:rPr>
                  <w:rFonts w:ascii="Calibri" w:hAnsi="Calibri" w:cs="Calibri"/>
                  <w:color w:val="000000"/>
                </w:rPr>
                <w:t>0.2</w:t>
              </w:r>
            </w:ins>
          </w:p>
        </w:tc>
        <w:tc>
          <w:tcPr>
            <w:tcW w:w="304" w:type="pct"/>
            <w:tcBorders>
              <w:top w:val="nil"/>
              <w:left w:val="nil"/>
              <w:bottom w:val="nil"/>
              <w:right w:val="nil"/>
            </w:tcBorders>
            <w:shd w:val="clear" w:color="auto" w:fill="auto"/>
            <w:noWrap/>
            <w:vAlign w:val="bottom"/>
            <w:hideMark/>
            <w:tcPrChange w:id="1842" w:author="Microsoft Office User" w:date="2018-12-16T18:34:00Z">
              <w:tcPr>
                <w:tcW w:w="0" w:type="auto"/>
                <w:tcBorders>
                  <w:top w:val="nil"/>
                  <w:left w:val="nil"/>
                  <w:bottom w:val="nil"/>
                  <w:right w:val="nil"/>
                </w:tcBorders>
                <w:shd w:val="clear" w:color="auto" w:fill="auto"/>
                <w:noWrap/>
                <w:vAlign w:val="bottom"/>
                <w:hideMark/>
              </w:tcPr>
            </w:tcPrChange>
          </w:tcPr>
          <w:p w14:paraId="39D41568" w14:textId="77777777" w:rsidR="0009723C" w:rsidRPr="0009723C" w:rsidRDefault="0009723C" w:rsidP="0009723C">
            <w:pPr>
              <w:rPr>
                <w:ins w:id="1843" w:author="Microsoft Office User" w:date="2018-12-16T18:33:00Z"/>
                <w:rFonts w:ascii="Calibri" w:hAnsi="Calibri" w:cs="Calibri"/>
                <w:color w:val="000000"/>
              </w:rPr>
            </w:pPr>
            <w:ins w:id="1844" w:author="Microsoft Office User" w:date="2018-12-16T18:33:00Z">
              <w:r w:rsidRPr="0009723C">
                <w:rPr>
                  <w:rFonts w:ascii="Calibri" w:hAnsi="Calibri" w:cs="Calibri"/>
                  <w:color w:val="000000"/>
                </w:rPr>
                <w:t>0.06</w:t>
              </w:r>
            </w:ins>
          </w:p>
        </w:tc>
        <w:tc>
          <w:tcPr>
            <w:tcW w:w="388" w:type="pct"/>
            <w:tcBorders>
              <w:top w:val="nil"/>
              <w:left w:val="nil"/>
              <w:bottom w:val="nil"/>
              <w:right w:val="nil"/>
            </w:tcBorders>
            <w:shd w:val="clear" w:color="auto" w:fill="auto"/>
            <w:noWrap/>
            <w:vAlign w:val="bottom"/>
            <w:hideMark/>
            <w:tcPrChange w:id="1845" w:author="Microsoft Office User" w:date="2018-12-16T18:34:00Z">
              <w:tcPr>
                <w:tcW w:w="0" w:type="auto"/>
                <w:tcBorders>
                  <w:top w:val="nil"/>
                  <w:left w:val="nil"/>
                  <w:bottom w:val="nil"/>
                  <w:right w:val="nil"/>
                </w:tcBorders>
                <w:shd w:val="clear" w:color="auto" w:fill="auto"/>
                <w:noWrap/>
                <w:vAlign w:val="bottom"/>
                <w:hideMark/>
              </w:tcPr>
            </w:tcPrChange>
          </w:tcPr>
          <w:p w14:paraId="18461C9D" w14:textId="77777777" w:rsidR="0009723C" w:rsidRPr="0009723C" w:rsidRDefault="0009723C" w:rsidP="0009723C">
            <w:pPr>
              <w:rPr>
                <w:ins w:id="1846"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847" w:author="Microsoft Office User" w:date="2018-12-16T18:34:00Z">
              <w:tcPr>
                <w:tcW w:w="0" w:type="auto"/>
                <w:tcBorders>
                  <w:top w:val="nil"/>
                  <w:left w:val="nil"/>
                  <w:bottom w:val="nil"/>
                  <w:right w:val="nil"/>
                </w:tcBorders>
                <w:shd w:val="clear" w:color="auto" w:fill="auto"/>
                <w:noWrap/>
                <w:vAlign w:val="bottom"/>
                <w:hideMark/>
              </w:tcPr>
            </w:tcPrChange>
          </w:tcPr>
          <w:p w14:paraId="54C460BE" w14:textId="77777777" w:rsidR="0009723C" w:rsidRPr="0009723C" w:rsidRDefault="0009723C" w:rsidP="0009723C">
            <w:pPr>
              <w:rPr>
                <w:ins w:id="1848" w:author="Microsoft Office User" w:date="2018-12-16T18:33:00Z"/>
                <w:rFonts w:ascii="Calibri" w:hAnsi="Calibri" w:cs="Calibri"/>
                <w:color w:val="000000"/>
              </w:rPr>
            </w:pPr>
            <w:ins w:id="1849" w:author="Microsoft Office User" w:date="2018-12-16T18:33:00Z">
              <w:r w:rsidRPr="0009723C">
                <w:rPr>
                  <w:rFonts w:ascii="Calibri" w:hAnsi="Calibri" w:cs="Calibri"/>
                  <w:color w:val="000000"/>
                </w:rPr>
                <w:t>0.056/0.002</w:t>
              </w:r>
            </w:ins>
          </w:p>
        </w:tc>
        <w:tc>
          <w:tcPr>
            <w:tcW w:w="567" w:type="pct"/>
            <w:tcBorders>
              <w:top w:val="nil"/>
              <w:left w:val="nil"/>
              <w:bottom w:val="nil"/>
              <w:right w:val="nil"/>
            </w:tcBorders>
            <w:shd w:val="clear" w:color="auto" w:fill="auto"/>
            <w:noWrap/>
            <w:vAlign w:val="bottom"/>
            <w:hideMark/>
            <w:tcPrChange w:id="1850" w:author="Microsoft Office User" w:date="2018-12-16T18:34:00Z">
              <w:tcPr>
                <w:tcW w:w="0" w:type="auto"/>
                <w:tcBorders>
                  <w:top w:val="nil"/>
                  <w:left w:val="nil"/>
                  <w:bottom w:val="nil"/>
                  <w:right w:val="nil"/>
                </w:tcBorders>
                <w:shd w:val="clear" w:color="auto" w:fill="auto"/>
                <w:noWrap/>
                <w:vAlign w:val="bottom"/>
                <w:hideMark/>
              </w:tcPr>
            </w:tcPrChange>
          </w:tcPr>
          <w:p w14:paraId="0CC02B39" w14:textId="77777777" w:rsidR="0009723C" w:rsidRPr="0009723C" w:rsidRDefault="0009723C" w:rsidP="0009723C">
            <w:pPr>
              <w:rPr>
                <w:ins w:id="1851" w:author="Microsoft Office User" w:date="2018-12-16T18:33:00Z"/>
                <w:rFonts w:ascii="Calibri" w:hAnsi="Calibri" w:cs="Calibri"/>
                <w:color w:val="000000"/>
              </w:rPr>
            </w:pPr>
            <w:ins w:id="1852" w:author="Microsoft Office User" w:date="2018-12-16T18:33:00Z">
              <w:r w:rsidRPr="0009723C">
                <w:rPr>
                  <w:rFonts w:ascii="Calibri" w:hAnsi="Calibri" w:cs="Calibri"/>
                  <w:color w:val="000000"/>
                </w:rPr>
                <w:t>0/-0.005</w:t>
              </w:r>
            </w:ins>
          </w:p>
        </w:tc>
        <w:tc>
          <w:tcPr>
            <w:tcW w:w="540" w:type="pct"/>
            <w:tcBorders>
              <w:top w:val="nil"/>
              <w:left w:val="nil"/>
              <w:bottom w:val="nil"/>
              <w:right w:val="nil"/>
            </w:tcBorders>
            <w:shd w:val="clear" w:color="auto" w:fill="auto"/>
            <w:noWrap/>
            <w:vAlign w:val="bottom"/>
            <w:hideMark/>
            <w:tcPrChange w:id="1853" w:author="Microsoft Office User" w:date="2018-12-16T18:34:00Z">
              <w:tcPr>
                <w:tcW w:w="0" w:type="auto"/>
                <w:tcBorders>
                  <w:top w:val="nil"/>
                  <w:left w:val="nil"/>
                  <w:bottom w:val="nil"/>
                  <w:right w:val="nil"/>
                </w:tcBorders>
                <w:shd w:val="clear" w:color="auto" w:fill="auto"/>
                <w:noWrap/>
                <w:vAlign w:val="bottom"/>
                <w:hideMark/>
              </w:tcPr>
            </w:tcPrChange>
          </w:tcPr>
          <w:p w14:paraId="4346E726" w14:textId="77777777" w:rsidR="0009723C" w:rsidRPr="0009723C" w:rsidRDefault="0009723C" w:rsidP="0009723C">
            <w:pPr>
              <w:rPr>
                <w:ins w:id="1854"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855" w:author="Microsoft Office User" w:date="2018-12-16T18:34:00Z">
              <w:tcPr>
                <w:tcW w:w="0" w:type="auto"/>
                <w:tcBorders>
                  <w:top w:val="nil"/>
                  <w:left w:val="nil"/>
                  <w:bottom w:val="nil"/>
                  <w:right w:val="nil"/>
                </w:tcBorders>
                <w:shd w:val="clear" w:color="auto" w:fill="auto"/>
                <w:noWrap/>
                <w:vAlign w:val="bottom"/>
                <w:hideMark/>
              </w:tcPr>
            </w:tcPrChange>
          </w:tcPr>
          <w:p w14:paraId="121E748D" w14:textId="77777777" w:rsidR="0009723C" w:rsidRPr="0009723C" w:rsidRDefault="0009723C" w:rsidP="0009723C">
            <w:pPr>
              <w:rPr>
                <w:ins w:id="1856" w:author="Microsoft Office User" w:date="2018-12-16T18:33:00Z"/>
                <w:rFonts w:ascii="Calibri" w:hAnsi="Calibri" w:cs="Calibri"/>
                <w:color w:val="000000"/>
              </w:rPr>
            </w:pPr>
            <w:ins w:id="1857" w:author="Microsoft Office User" w:date="2018-12-16T18:33:00Z">
              <w:r w:rsidRPr="0009723C">
                <w:rPr>
                  <w:rFonts w:ascii="Calibri" w:hAnsi="Calibri" w:cs="Calibri"/>
                  <w:color w:val="000000"/>
                </w:rPr>
                <w:t>-0.028/0.003</w:t>
              </w:r>
            </w:ins>
          </w:p>
        </w:tc>
        <w:tc>
          <w:tcPr>
            <w:tcW w:w="540" w:type="pct"/>
            <w:tcBorders>
              <w:top w:val="nil"/>
              <w:left w:val="nil"/>
              <w:bottom w:val="nil"/>
              <w:right w:val="nil"/>
            </w:tcBorders>
            <w:shd w:val="clear" w:color="auto" w:fill="auto"/>
            <w:noWrap/>
            <w:vAlign w:val="bottom"/>
            <w:hideMark/>
            <w:tcPrChange w:id="1858" w:author="Microsoft Office User" w:date="2018-12-16T18:34:00Z">
              <w:tcPr>
                <w:tcW w:w="0" w:type="auto"/>
                <w:tcBorders>
                  <w:top w:val="nil"/>
                  <w:left w:val="nil"/>
                  <w:bottom w:val="nil"/>
                  <w:right w:val="nil"/>
                </w:tcBorders>
                <w:shd w:val="clear" w:color="auto" w:fill="auto"/>
                <w:noWrap/>
                <w:vAlign w:val="bottom"/>
                <w:hideMark/>
              </w:tcPr>
            </w:tcPrChange>
          </w:tcPr>
          <w:p w14:paraId="3569ED3C" w14:textId="77777777" w:rsidR="0009723C" w:rsidRPr="0009723C" w:rsidRDefault="0009723C" w:rsidP="0009723C">
            <w:pPr>
              <w:rPr>
                <w:ins w:id="1859" w:author="Microsoft Office User" w:date="2018-12-16T18:33:00Z"/>
                <w:rFonts w:ascii="Calibri" w:hAnsi="Calibri" w:cs="Calibri"/>
                <w:color w:val="000000"/>
              </w:rPr>
            </w:pPr>
            <w:ins w:id="1860" w:author="Microsoft Office User" w:date="2018-12-16T18:33:00Z">
              <w:r w:rsidRPr="0009723C">
                <w:rPr>
                  <w:rFonts w:ascii="Calibri" w:hAnsi="Calibri" w:cs="Calibri"/>
                  <w:color w:val="000000"/>
                </w:rPr>
                <w:t>0.006/-0.028</w:t>
              </w:r>
            </w:ins>
          </w:p>
        </w:tc>
        <w:tc>
          <w:tcPr>
            <w:tcW w:w="513" w:type="pct"/>
            <w:tcBorders>
              <w:top w:val="nil"/>
              <w:left w:val="nil"/>
              <w:bottom w:val="nil"/>
              <w:right w:val="nil"/>
            </w:tcBorders>
            <w:shd w:val="clear" w:color="auto" w:fill="auto"/>
            <w:noWrap/>
            <w:vAlign w:val="bottom"/>
            <w:hideMark/>
            <w:tcPrChange w:id="1861" w:author="Microsoft Office User" w:date="2018-12-16T18:34:00Z">
              <w:tcPr>
                <w:tcW w:w="0" w:type="auto"/>
                <w:tcBorders>
                  <w:top w:val="nil"/>
                  <w:left w:val="nil"/>
                  <w:bottom w:val="nil"/>
                  <w:right w:val="nil"/>
                </w:tcBorders>
                <w:shd w:val="clear" w:color="auto" w:fill="auto"/>
                <w:noWrap/>
                <w:vAlign w:val="bottom"/>
                <w:hideMark/>
              </w:tcPr>
            </w:tcPrChange>
          </w:tcPr>
          <w:p w14:paraId="3BBEF07D" w14:textId="77777777" w:rsidR="0009723C" w:rsidRPr="0009723C" w:rsidRDefault="0009723C" w:rsidP="0009723C">
            <w:pPr>
              <w:rPr>
                <w:ins w:id="1862" w:author="Microsoft Office User" w:date="2018-12-16T18:33:00Z"/>
                <w:rFonts w:ascii="Calibri" w:hAnsi="Calibri" w:cs="Calibri"/>
                <w:color w:val="000000"/>
              </w:rPr>
            </w:pPr>
          </w:p>
        </w:tc>
      </w:tr>
      <w:tr w:rsidR="0009723C" w:rsidRPr="0009723C" w14:paraId="5E919D70" w14:textId="77777777" w:rsidTr="0009723C">
        <w:tblPrEx>
          <w:tblW w:w="5000" w:type="pct"/>
          <w:tblCellMar>
            <w:left w:w="70" w:type="dxa"/>
            <w:right w:w="70" w:type="dxa"/>
          </w:tblCellMar>
          <w:tblPrExChange w:id="1863" w:author="Microsoft Office User" w:date="2018-12-16T18:34:00Z">
            <w:tblPrEx>
              <w:tblW w:w="0" w:type="auto"/>
              <w:tblCellMar>
                <w:left w:w="70" w:type="dxa"/>
                <w:right w:w="70" w:type="dxa"/>
              </w:tblCellMar>
            </w:tblPrEx>
          </w:tblPrExChange>
        </w:tblPrEx>
        <w:trPr>
          <w:trHeight w:val="320"/>
          <w:ins w:id="1864" w:author="Microsoft Office User" w:date="2018-12-16T18:33:00Z"/>
          <w:trPrChange w:id="1865"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866" w:author="Microsoft Office User" w:date="2018-12-16T18:34:00Z">
              <w:tcPr>
                <w:tcW w:w="0" w:type="auto"/>
                <w:tcBorders>
                  <w:top w:val="nil"/>
                  <w:left w:val="nil"/>
                  <w:bottom w:val="nil"/>
                  <w:right w:val="nil"/>
                </w:tcBorders>
                <w:shd w:val="clear" w:color="auto" w:fill="auto"/>
                <w:noWrap/>
                <w:vAlign w:val="bottom"/>
                <w:hideMark/>
              </w:tcPr>
            </w:tcPrChange>
          </w:tcPr>
          <w:p w14:paraId="12780013" w14:textId="77777777" w:rsidR="0009723C" w:rsidRPr="0009723C" w:rsidRDefault="0009723C" w:rsidP="0009723C">
            <w:pPr>
              <w:rPr>
                <w:ins w:id="1867" w:author="Microsoft Office User" w:date="2018-12-16T18:33:00Z"/>
                <w:rFonts w:ascii="Calibri" w:hAnsi="Calibri" w:cs="Calibri"/>
                <w:color w:val="000000"/>
              </w:rPr>
            </w:pPr>
            <w:ins w:id="1868" w:author="Microsoft Office User" w:date="2018-12-16T18:33:00Z">
              <w:r w:rsidRPr="0009723C">
                <w:rPr>
                  <w:rFonts w:ascii="Calibri" w:hAnsi="Calibri" w:cs="Calibri"/>
                  <w:color w:val="000000"/>
                </w:rPr>
                <w:t>E4</w:t>
              </w:r>
            </w:ins>
          </w:p>
        </w:tc>
        <w:tc>
          <w:tcPr>
            <w:tcW w:w="471" w:type="pct"/>
            <w:tcBorders>
              <w:top w:val="nil"/>
              <w:left w:val="nil"/>
              <w:bottom w:val="nil"/>
              <w:right w:val="nil"/>
            </w:tcBorders>
            <w:shd w:val="clear" w:color="auto" w:fill="auto"/>
            <w:noWrap/>
            <w:vAlign w:val="bottom"/>
            <w:hideMark/>
            <w:tcPrChange w:id="1869" w:author="Microsoft Office User" w:date="2018-12-16T18:34:00Z">
              <w:tcPr>
                <w:tcW w:w="0" w:type="auto"/>
                <w:tcBorders>
                  <w:top w:val="nil"/>
                  <w:left w:val="nil"/>
                  <w:bottom w:val="nil"/>
                  <w:right w:val="nil"/>
                </w:tcBorders>
                <w:shd w:val="clear" w:color="auto" w:fill="auto"/>
                <w:noWrap/>
                <w:vAlign w:val="bottom"/>
                <w:hideMark/>
              </w:tcPr>
            </w:tcPrChange>
          </w:tcPr>
          <w:p w14:paraId="20A7A661" w14:textId="77777777" w:rsidR="0009723C" w:rsidRPr="0009723C" w:rsidRDefault="0009723C" w:rsidP="0009723C">
            <w:pPr>
              <w:rPr>
                <w:ins w:id="1870" w:author="Microsoft Office User" w:date="2018-12-16T18:33:00Z"/>
                <w:rFonts w:ascii="Calibri" w:hAnsi="Calibri" w:cs="Calibri"/>
                <w:color w:val="000000"/>
              </w:rPr>
            </w:pPr>
            <w:ins w:id="1871" w:author="Microsoft Office User" w:date="2018-12-16T18:33:00Z">
              <w:r w:rsidRPr="0009723C">
                <w:rPr>
                  <w:rFonts w:ascii="Calibri" w:hAnsi="Calibri" w:cs="Calibri"/>
                  <w:color w:val="000000"/>
                </w:rPr>
                <w:t>0.493</w:t>
              </w:r>
            </w:ins>
          </w:p>
        </w:tc>
        <w:tc>
          <w:tcPr>
            <w:tcW w:w="304" w:type="pct"/>
            <w:tcBorders>
              <w:top w:val="nil"/>
              <w:left w:val="nil"/>
              <w:bottom w:val="nil"/>
              <w:right w:val="nil"/>
            </w:tcBorders>
            <w:shd w:val="clear" w:color="auto" w:fill="auto"/>
            <w:noWrap/>
            <w:vAlign w:val="bottom"/>
            <w:hideMark/>
            <w:tcPrChange w:id="1872" w:author="Microsoft Office User" w:date="2018-12-16T18:34:00Z">
              <w:tcPr>
                <w:tcW w:w="0" w:type="auto"/>
                <w:tcBorders>
                  <w:top w:val="nil"/>
                  <w:left w:val="nil"/>
                  <w:bottom w:val="nil"/>
                  <w:right w:val="nil"/>
                </w:tcBorders>
                <w:shd w:val="clear" w:color="auto" w:fill="auto"/>
                <w:noWrap/>
                <w:vAlign w:val="bottom"/>
                <w:hideMark/>
              </w:tcPr>
            </w:tcPrChange>
          </w:tcPr>
          <w:p w14:paraId="5AA6AA08" w14:textId="77777777" w:rsidR="0009723C" w:rsidRPr="0009723C" w:rsidRDefault="0009723C" w:rsidP="0009723C">
            <w:pPr>
              <w:rPr>
                <w:ins w:id="1873" w:author="Microsoft Office User" w:date="2018-12-16T18:33:00Z"/>
                <w:rFonts w:ascii="Calibri" w:hAnsi="Calibri" w:cs="Calibri"/>
                <w:color w:val="000000"/>
              </w:rPr>
            </w:pPr>
            <w:ins w:id="1874" w:author="Microsoft Office User" w:date="2018-12-16T18:33:00Z">
              <w:r w:rsidRPr="0009723C">
                <w:rPr>
                  <w:rFonts w:ascii="Calibri" w:hAnsi="Calibri" w:cs="Calibri"/>
                  <w:color w:val="000000"/>
                </w:rPr>
                <w:t>0.513</w:t>
              </w:r>
            </w:ins>
          </w:p>
        </w:tc>
        <w:tc>
          <w:tcPr>
            <w:tcW w:w="388" w:type="pct"/>
            <w:tcBorders>
              <w:top w:val="nil"/>
              <w:left w:val="nil"/>
              <w:bottom w:val="nil"/>
              <w:right w:val="nil"/>
            </w:tcBorders>
            <w:shd w:val="clear" w:color="auto" w:fill="auto"/>
            <w:noWrap/>
            <w:vAlign w:val="bottom"/>
            <w:hideMark/>
            <w:tcPrChange w:id="1875" w:author="Microsoft Office User" w:date="2018-12-16T18:34:00Z">
              <w:tcPr>
                <w:tcW w:w="0" w:type="auto"/>
                <w:tcBorders>
                  <w:top w:val="nil"/>
                  <w:left w:val="nil"/>
                  <w:bottom w:val="nil"/>
                  <w:right w:val="nil"/>
                </w:tcBorders>
                <w:shd w:val="clear" w:color="auto" w:fill="auto"/>
                <w:noWrap/>
                <w:vAlign w:val="bottom"/>
                <w:hideMark/>
              </w:tcPr>
            </w:tcPrChange>
          </w:tcPr>
          <w:p w14:paraId="46D5EA18" w14:textId="77777777" w:rsidR="0009723C" w:rsidRPr="0009723C" w:rsidRDefault="0009723C" w:rsidP="0009723C">
            <w:pPr>
              <w:rPr>
                <w:ins w:id="1876"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877" w:author="Microsoft Office User" w:date="2018-12-16T18:34:00Z">
              <w:tcPr>
                <w:tcW w:w="0" w:type="auto"/>
                <w:tcBorders>
                  <w:top w:val="nil"/>
                  <w:left w:val="nil"/>
                  <w:bottom w:val="nil"/>
                  <w:right w:val="nil"/>
                </w:tcBorders>
                <w:shd w:val="clear" w:color="auto" w:fill="auto"/>
                <w:noWrap/>
                <w:vAlign w:val="bottom"/>
                <w:hideMark/>
              </w:tcPr>
            </w:tcPrChange>
          </w:tcPr>
          <w:p w14:paraId="178277DB" w14:textId="77777777" w:rsidR="0009723C" w:rsidRPr="0009723C" w:rsidRDefault="0009723C" w:rsidP="0009723C">
            <w:pPr>
              <w:rPr>
                <w:ins w:id="1878" w:author="Microsoft Office User" w:date="2018-12-16T18:33:00Z"/>
                <w:rFonts w:ascii="Calibri" w:hAnsi="Calibri" w:cs="Calibri"/>
                <w:color w:val="000000"/>
              </w:rPr>
            </w:pPr>
            <w:ins w:id="1879" w:author="Microsoft Office User" w:date="2018-12-16T18:33:00Z">
              <w:r w:rsidRPr="0009723C">
                <w:rPr>
                  <w:rFonts w:ascii="Calibri" w:hAnsi="Calibri" w:cs="Calibri"/>
                  <w:color w:val="000000"/>
                </w:rPr>
                <w:t>0.065/-0.005</w:t>
              </w:r>
            </w:ins>
          </w:p>
        </w:tc>
        <w:tc>
          <w:tcPr>
            <w:tcW w:w="567" w:type="pct"/>
            <w:tcBorders>
              <w:top w:val="nil"/>
              <w:left w:val="nil"/>
              <w:bottom w:val="nil"/>
              <w:right w:val="nil"/>
            </w:tcBorders>
            <w:shd w:val="clear" w:color="auto" w:fill="auto"/>
            <w:noWrap/>
            <w:vAlign w:val="bottom"/>
            <w:hideMark/>
            <w:tcPrChange w:id="1880" w:author="Microsoft Office User" w:date="2018-12-16T18:34:00Z">
              <w:tcPr>
                <w:tcW w:w="0" w:type="auto"/>
                <w:tcBorders>
                  <w:top w:val="nil"/>
                  <w:left w:val="nil"/>
                  <w:bottom w:val="nil"/>
                  <w:right w:val="nil"/>
                </w:tcBorders>
                <w:shd w:val="clear" w:color="auto" w:fill="auto"/>
                <w:noWrap/>
                <w:vAlign w:val="bottom"/>
                <w:hideMark/>
              </w:tcPr>
            </w:tcPrChange>
          </w:tcPr>
          <w:p w14:paraId="033CDDEF" w14:textId="77777777" w:rsidR="0009723C" w:rsidRPr="0009723C" w:rsidRDefault="0009723C" w:rsidP="0009723C">
            <w:pPr>
              <w:rPr>
                <w:ins w:id="1881" w:author="Microsoft Office User" w:date="2018-12-16T18:33:00Z"/>
                <w:rFonts w:ascii="Calibri" w:hAnsi="Calibri" w:cs="Calibri"/>
                <w:color w:val="000000"/>
              </w:rPr>
            </w:pPr>
            <w:ins w:id="1882" w:author="Microsoft Office User" w:date="2018-12-16T18:33:00Z">
              <w:r w:rsidRPr="0009723C">
                <w:rPr>
                  <w:rFonts w:ascii="Calibri" w:hAnsi="Calibri" w:cs="Calibri"/>
                  <w:color w:val="000000"/>
                </w:rPr>
                <w:t>0.011/-0.023</w:t>
              </w:r>
            </w:ins>
          </w:p>
        </w:tc>
        <w:tc>
          <w:tcPr>
            <w:tcW w:w="540" w:type="pct"/>
            <w:tcBorders>
              <w:top w:val="nil"/>
              <w:left w:val="nil"/>
              <w:bottom w:val="nil"/>
              <w:right w:val="nil"/>
            </w:tcBorders>
            <w:shd w:val="clear" w:color="auto" w:fill="auto"/>
            <w:noWrap/>
            <w:vAlign w:val="bottom"/>
            <w:hideMark/>
            <w:tcPrChange w:id="1883" w:author="Microsoft Office User" w:date="2018-12-16T18:34:00Z">
              <w:tcPr>
                <w:tcW w:w="0" w:type="auto"/>
                <w:tcBorders>
                  <w:top w:val="nil"/>
                  <w:left w:val="nil"/>
                  <w:bottom w:val="nil"/>
                  <w:right w:val="nil"/>
                </w:tcBorders>
                <w:shd w:val="clear" w:color="auto" w:fill="auto"/>
                <w:noWrap/>
                <w:vAlign w:val="bottom"/>
                <w:hideMark/>
              </w:tcPr>
            </w:tcPrChange>
          </w:tcPr>
          <w:p w14:paraId="511AD757" w14:textId="77777777" w:rsidR="0009723C" w:rsidRPr="0009723C" w:rsidRDefault="0009723C" w:rsidP="0009723C">
            <w:pPr>
              <w:rPr>
                <w:ins w:id="1884"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885" w:author="Microsoft Office User" w:date="2018-12-16T18:34:00Z">
              <w:tcPr>
                <w:tcW w:w="0" w:type="auto"/>
                <w:tcBorders>
                  <w:top w:val="nil"/>
                  <w:left w:val="nil"/>
                  <w:bottom w:val="nil"/>
                  <w:right w:val="nil"/>
                </w:tcBorders>
                <w:shd w:val="clear" w:color="auto" w:fill="auto"/>
                <w:noWrap/>
                <w:vAlign w:val="bottom"/>
                <w:hideMark/>
              </w:tcPr>
            </w:tcPrChange>
          </w:tcPr>
          <w:p w14:paraId="0DC40352" w14:textId="77777777" w:rsidR="0009723C" w:rsidRPr="0009723C" w:rsidRDefault="0009723C" w:rsidP="0009723C">
            <w:pPr>
              <w:rPr>
                <w:ins w:id="1886" w:author="Microsoft Office User" w:date="2018-12-16T18:33:00Z"/>
                <w:rFonts w:ascii="Calibri" w:hAnsi="Calibri" w:cs="Calibri"/>
                <w:color w:val="000000"/>
              </w:rPr>
            </w:pPr>
            <w:ins w:id="1887" w:author="Microsoft Office User" w:date="2018-12-16T18:33:00Z">
              <w:r w:rsidRPr="0009723C">
                <w:rPr>
                  <w:rFonts w:ascii="Calibri" w:hAnsi="Calibri" w:cs="Calibri"/>
                  <w:color w:val="000000"/>
                </w:rPr>
                <w:t>-0.038/0.024</w:t>
              </w:r>
            </w:ins>
          </w:p>
        </w:tc>
        <w:tc>
          <w:tcPr>
            <w:tcW w:w="540" w:type="pct"/>
            <w:tcBorders>
              <w:top w:val="nil"/>
              <w:left w:val="nil"/>
              <w:bottom w:val="nil"/>
              <w:right w:val="nil"/>
            </w:tcBorders>
            <w:shd w:val="clear" w:color="auto" w:fill="auto"/>
            <w:noWrap/>
            <w:vAlign w:val="bottom"/>
            <w:hideMark/>
            <w:tcPrChange w:id="1888" w:author="Microsoft Office User" w:date="2018-12-16T18:34:00Z">
              <w:tcPr>
                <w:tcW w:w="0" w:type="auto"/>
                <w:tcBorders>
                  <w:top w:val="nil"/>
                  <w:left w:val="nil"/>
                  <w:bottom w:val="nil"/>
                  <w:right w:val="nil"/>
                </w:tcBorders>
                <w:shd w:val="clear" w:color="auto" w:fill="auto"/>
                <w:noWrap/>
                <w:vAlign w:val="bottom"/>
                <w:hideMark/>
              </w:tcPr>
            </w:tcPrChange>
          </w:tcPr>
          <w:p w14:paraId="33C01BAF" w14:textId="77777777" w:rsidR="0009723C" w:rsidRPr="0009723C" w:rsidRDefault="0009723C" w:rsidP="0009723C">
            <w:pPr>
              <w:rPr>
                <w:ins w:id="1889" w:author="Microsoft Office User" w:date="2018-12-16T18:33:00Z"/>
                <w:rFonts w:ascii="Calibri" w:hAnsi="Calibri" w:cs="Calibri"/>
                <w:color w:val="000000"/>
              </w:rPr>
            </w:pPr>
            <w:ins w:id="1890" w:author="Microsoft Office User" w:date="2018-12-16T18:33:00Z">
              <w:r w:rsidRPr="0009723C">
                <w:rPr>
                  <w:rFonts w:ascii="Calibri" w:hAnsi="Calibri" w:cs="Calibri"/>
                  <w:color w:val="000000"/>
                </w:rPr>
                <w:t>0.035/-0.045</w:t>
              </w:r>
            </w:ins>
          </w:p>
        </w:tc>
        <w:tc>
          <w:tcPr>
            <w:tcW w:w="513" w:type="pct"/>
            <w:tcBorders>
              <w:top w:val="nil"/>
              <w:left w:val="nil"/>
              <w:bottom w:val="nil"/>
              <w:right w:val="nil"/>
            </w:tcBorders>
            <w:shd w:val="clear" w:color="auto" w:fill="auto"/>
            <w:noWrap/>
            <w:vAlign w:val="bottom"/>
            <w:hideMark/>
            <w:tcPrChange w:id="1891" w:author="Microsoft Office User" w:date="2018-12-16T18:34:00Z">
              <w:tcPr>
                <w:tcW w:w="0" w:type="auto"/>
                <w:tcBorders>
                  <w:top w:val="nil"/>
                  <w:left w:val="nil"/>
                  <w:bottom w:val="nil"/>
                  <w:right w:val="nil"/>
                </w:tcBorders>
                <w:shd w:val="clear" w:color="auto" w:fill="auto"/>
                <w:noWrap/>
                <w:vAlign w:val="bottom"/>
                <w:hideMark/>
              </w:tcPr>
            </w:tcPrChange>
          </w:tcPr>
          <w:p w14:paraId="6BF2D992" w14:textId="77777777" w:rsidR="0009723C" w:rsidRPr="0009723C" w:rsidRDefault="0009723C" w:rsidP="0009723C">
            <w:pPr>
              <w:rPr>
                <w:ins w:id="1892" w:author="Microsoft Office User" w:date="2018-12-16T18:33:00Z"/>
                <w:rFonts w:ascii="Calibri" w:hAnsi="Calibri" w:cs="Calibri"/>
                <w:color w:val="000000"/>
              </w:rPr>
            </w:pPr>
          </w:p>
        </w:tc>
      </w:tr>
      <w:tr w:rsidR="0009723C" w:rsidRPr="0009723C" w14:paraId="458FAF09" w14:textId="77777777" w:rsidTr="0009723C">
        <w:tblPrEx>
          <w:tblW w:w="5000" w:type="pct"/>
          <w:tblCellMar>
            <w:left w:w="70" w:type="dxa"/>
            <w:right w:w="70" w:type="dxa"/>
          </w:tblCellMar>
          <w:tblPrExChange w:id="1893" w:author="Microsoft Office User" w:date="2018-12-16T18:34:00Z">
            <w:tblPrEx>
              <w:tblW w:w="0" w:type="auto"/>
              <w:tblCellMar>
                <w:left w:w="70" w:type="dxa"/>
                <w:right w:w="70" w:type="dxa"/>
              </w:tblCellMar>
            </w:tblPrEx>
          </w:tblPrExChange>
        </w:tblPrEx>
        <w:trPr>
          <w:trHeight w:val="320"/>
          <w:ins w:id="1894" w:author="Microsoft Office User" w:date="2018-12-16T18:33:00Z"/>
          <w:trPrChange w:id="1895"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896" w:author="Microsoft Office User" w:date="2018-12-16T18:34:00Z">
              <w:tcPr>
                <w:tcW w:w="0" w:type="auto"/>
                <w:tcBorders>
                  <w:top w:val="nil"/>
                  <w:left w:val="nil"/>
                  <w:bottom w:val="nil"/>
                  <w:right w:val="nil"/>
                </w:tcBorders>
                <w:shd w:val="clear" w:color="auto" w:fill="auto"/>
                <w:noWrap/>
                <w:vAlign w:val="bottom"/>
                <w:hideMark/>
              </w:tcPr>
            </w:tcPrChange>
          </w:tcPr>
          <w:p w14:paraId="1351C501" w14:textId="77777777" w:rsidR="0009723C" w:rsidRPr="0009723C" w:rsidRDefault="0009723C" w:rsidP="0009723C">
            <w:pPr>
              <w:rPr>
                <w:ins w:id="1897" w:author="Microsoft Office User" w:date="2018-12-16T18:33:00Z"/>
                <w:rFonts w:ascii="Calibri" w:hAnsi="Calibri" w:cs="Calibri"/>
                <w:color w:val="000000"/>
              </w:rPr>
            </w:pPr>
            <w:ins w:id="1898" w:author="Microsoft Office User" w:date="2018-12-16T18:33:00Z">
              <w:r w:rsidRPr="0009723C">
                <w:rPr>
                  <w:rFonts w:ascii="Calibri" w:hAnsi="Calibri" w:cs="Calibri"/>
                  <w:color w:val="000000"/>
                </w:rPr>
                <w:t>E5</w:t>
              </w:r>
            </w:ins>
          </w:p>
        </w:tc>
        <w:tc>
          <w:tcPr>
            <w:tcW w:w="471" w:type="pct"/>
            <w:tcBorders>
              <w:top w:val="nil"/>
              <w:left w:val="nil"/>
              <w:bottom w:val="nil"/>
              <w:right w:val="nil"/>
            </w:tcBorders>
            <w:shd w:val="clear" w:color="auto" w:fill="auto"/>
            <w:noWrap/>
            <w:vAlign w:val="bottom"/>
            <w:hideMark/>
            <w:tcPrChange w:id="1899" w:author="Microsoft Office User" w:date="2018-12-16T18:34:00Z">
              <w:tcPr>
                <w:tcW w:w="0" w:type="auto"/>
                <w:tcBorders>
                  <w:top w:val="nil"/>
                  <w:left w:val="nil"/>
                  <w:bottom w:val="nil"/>
                  <w:right w:val="nil"/>
                </w:tcBorders>
                <w:shd w:val="clear" w:color="auto" w:fill="auto"/>
                <w:noWrap/>
                <w:vAlign w:val="bottom"/>
                <w:hideMark/>
              </w:tcPr>
            </w:tcPrChange>
          </w:tcPr>
          <w:p w14:paraId="42FF7FBF" w14:textId="77777777" w:rsidR="0009723C" w:rsidRPr="0009723C" w:rsidRDefault="0009723C" w:rsidP="0009723C">
            <w:pPr>
              <w:rPr>
                <w:ins w:id="1900" w:author="Microsoft Office User" w:date="2018-12-16T18:33:00Z"/>
                <w:rFonts w:ascii="Calibri" w:hAnsi="Calibri" w:cs="Calibri"/>
                <w:color w:val="000000"/>
              </w:rPr>
            </w:pPr>
            <w:ins w:id="1901" w:author="Microsoft Office User" w:date="2018-12-16T18:33:00Z">
              <w:r w:rsidRPr="0009723C">
                <w:rPr>
                  <w:rFonts w:ascii="Calibri" w:hAnsi="Calibri" w:cs="Calibri"/>
                  <w:color w:val="000000"/>
                </w:rPr>
                <w:t>0.09</w:t>
              </w:r>
            </w:ins>
          </w:p>
        </w:tc>
        <w:tc>
          <w:tcPr>
            <w:tcW w:w="304" w:type="pct"/>
            <w:tcBorders>
              <w:top w:val="nil"/>
              <w:left w:val="nil"/>
              <w:bottom w:val="nil"/>
              <w:right w:val="nil"/>
            </w:tcBorders>
            <w:shd w:val="clear" w:color="auto" w:fill="auto"/>
            <w:noWrap/>
            <w:vAlign w:val="bottom"/>
            <w:hideMark/>
            <w:tcPrChange w:id="1902" w:author="Microsoft Office User" w:date="2018-12-16T18:34:00Z">
              <w:tcPr>
                <w:tcW w:w="0" w:type="auto"/>
                <w:tcBorders>
                  <w:top w:val="nil"/>
                  <w:left w:val="nil"/>
                  <w:bottom w:val="nil"/>
                  <w:right w:val="nil"/>
                </w:tcBorders>
                <w:shd w:val="clear" w:color="auto" w:fill="auto"/>
                <w:noWrap/>
                <w:vAlign w:val="bottom"/>
                <w:hideMark/>
              </w:tcPr>
            </w:tcPrChange>
          </w:tcPr>
          <w:p w14:paraId="5ED487B2" w14:textId="77777777" w:rsidR="0009723C" w:rsidRPr="0009723C" w:rsidRDefault="0009723C" w:rsidP="0009723C">
            <w:pPr>
              <w:rPr>
                <w:ins w:id="1903" w:author="Microsoft Office User" w:date="2018-12-16T18:33:00Z"/>
                <w:rFonts w:ascii="Calibri" w:hAnsi="Calibri" w:cs="Calibri"/>
                <w:color w:val="000000"/>
              </w:rPr>
            </w:pPr>
            <w:ins w:id="1904" w:author="Microsoft Office User" w:date="2018-12-16T18:33:00Z">
              <w:r w:rsidRPr="0009723C">
                <w:rPr>
                  <w:rFonts w:ascii="Calibri" w:hAnsi="Calibri" w:cs="Calibri"/>
                  <w:color w:val="000000"/>
                </w:rPr>
                <w:t>-0.019</w:t>
              </w:r>
            </w:ins>
          </w:p>
        </w:tc>
        <w:tc>
          <w:tcPr>
            <w:tcW w:w="388" w:type="pct"/>
            <w:tcBorders>
              <w:top w:val="nil"/>
              <w:left w:val="nil"/>
              <w:bottom w:val="nil"/>
              <w:right w:val="nil"/>
            </w:tcBorders>
            <w:shd w:val="clear" w:color="auto" w:fill="auto"/>
            <w:noWrap/>
            <w:vAlign w:val="bottom"/>
            <w:hideMark/>
            <w:tcPrChange w:id="1905" w:author="Microsoft Office User" w:date="2018-12-16T18:34:00Z">
              <w:tcPr>
                <w:tcW w:w="0" w:type="auto"/>
                <w:tcBorders>
                  <w:top w:val="nil"/>
                  <w:left w:val="nil"/>
                  <w:bottom w:val="nil"/>
                  <w:right w:val="nil"/>
                </w:tcBorders>
                <w:shd w:val="clear" w:color="auto" w:fill="auto"/>
                <w:noWrap/>
                <w:vAlign w:val="bottom"/>
                <w:hideMark/>
              </w:tcPr>
            </w:tcPrChange>
          </w:tcPr>
          <w:p w14:paraId="1A66922E" w14:textId="77777777" w:rsidR="0009723C" w:rsidRPr="0009723C" w:rsidRDefault="0009723C" w:rsidP="0009723C">
            <w:pPr>
              <w:rPr>
                <w:ins w:id="1906"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907" w:author="Microsoft Office User" w:date="2018-12-16T18:34:00Z">
              <w:tcPr>
                <w:tcW w:w="0" w:type="auto"/>
                <w:tcBorders>
                  <w:top w:val="nil"/>
                  <w:left w:val="nil"/>
                  <w:bottom w:val="nil"/>
                  <w:right w:val="nil"/>
                </w:tcBorders>
                <w:shd w:val="clear" w:color="auto" w:fill="auto"/>
                <w:noWrap/>
                <w:vAlign w:val="bottom"/>
                <w:hideMark/>
              </w:tcPr>
            </w:tcPrChange>
          </w:tcPr>
          <w:p w14:paraId="6C02B25E" w14:textId="77777777" w:rsidR="0009723C" w:rsidRPr="0009723C" w:rsidRDefault="0009723C" w:rsidP="0009723C">
            <w:pPr>
              <w:rPr>
                <w:ins w:id="1908" w:author="Microsoft Office User" w:date="2018-12-16T18:33:00Z"/>
                <w:rFonts w:ascii="Calibri" w:hAnsi="Calibri" w:cs="Calibri"/>
                <w:color w:val="000000"/>
              </w:rPr>
            </w:pPr>
            <w:ins w:id="1909" w:author="Microsoft Office User" w:date="2018-12-16T18:33:00Z">
              <w:r w:rsidRPr="0009723C">
                <w:rPr>
                  <w:rFonts w:ascii="Calibri" w:hAnsi="Calibri" w:cs="Calibri"/>
                  <w:color w:val="000000"/>
                </w:rPr>
                <w:t>0.005/0.029</w:t>
              </w:r>
            </w:ins>
          </w:p>
        </w:tc>
        <w:tc>
          <w:tcPr>
            <w:tcW w:w="567" w:type="pct"/>
            <w:tcBorders>
              <w:top w:val="nil"/>
              <w:left w:val="nil"/>
              <w:bottom w:val="nil"/>
              <w:right w:val="nil"/>
            </w:tcBorders>
            <w:shd w:val="clear" w:color="auto" w:fill="auto"/>
            <w:noWrap/>
            <w:vAlign w:val="bottom"/>
            <w:hideMark/>
            <w:tcPrChange w:id="1910" w:author="Microsoft Office User" w:date="2018-12-16T18:34:00Z">
              <w:tcPr>
                <w:tcW w:w="0" w:type="auto"/>
                <w:tcBorders>
                  <w:top w:val="nil"/>
                  <w:left w:val="nil"/>
                  <w:bottom w:val="nil"/>
                  <w:right w:val="nil"/>
                </w:tcBorders>
                <w:shd w:val="clear" w:color="auto" w:fill="auto"/>
                <w:noWrap/>
                <w:vAlign w:val="bottom"/>
                <w:hideMark/>
              </w:tcPr>
            </w:tcPrChange>
          </w:tcPr>
          <w:p w14:paraId="3E81C12D" w14:textId="77777777" w:rsidR="0009723C" w:rsidRPr="0009723C" w:rsidRDefault="0009723C" w:rsidP="0009723C">
            <w:pPr>
              <w:rPr>
                <w:ins w:id="1911" w:author="Microsoft Office User" w:date="2018-12-16T18:33:00Z"/>
                <w:rFonts w:ascii="Calibri" w:hAnsi="Calibri" w:cs="Calibri"/>
                <w:color w:val="000000"/>
              </w:rPr>
            </w:pPr>
            <w:ins w:id="1912" w:author="Microsoft Office User" w:date="2018-12-16T18:33:00Z">
              <w:r w:rsidRPr="0009723C">
                <w:rPr>
                  <w:rFonts w:ascii="Calibri" w:hAnsi="Calibri" w:cs="Calibri"/>
                  <w:color w:val="000000"/>
                </w:rPr>
                <w:t>0.001/-0.001</w:t>
              </w:r>
            </w:ins>
          </w:p>
        </w:tc>
        <w:tc>
          <w:tcPr>
            <w:tcW w:w="540" w:type="pct"/>
            <w:tcBorders>
              <w:top w:val="nil"/>
              <w:left w:val="nil"/>
              <w:bottom w:val="nil"/>
              <w:right w:val="nil"/>
            </w:tcBorders>
            <w:shd w:val="clear" w:color="auto" w:fill="auto"/>
            <w:noWrap/>
            <w:vAlign w:val="bottom"/>
            <w:hideMark/>
            <w:tcPrChange w:id="1913" w:author="Microsoft Office User" w:date="2018-12-16T18:34:00Z">
              <w:tcPr>
                <w:tcW w:w="0" w:type="auto"/>
                <w:tcBorders>
                  <w:top w:val="nil"/>
                  <w:left w:val="nil"/>
                  <w:bottom w:val="nil"/>
                  <w:right w:val="nil"/>
                </w:tcBorders>
                <w:shd w:val="clear" w:color="auto" w:fill="auto"/>
                <w:noWrap/>
                <w:vAlign w:val="bottom"/>
                <w:hideMark/>
              </w:tcPr>
            </w:tcPrChange>
          </w:tcPr>
          <w:p w14:paraId="12DCAD19" w14:textId="77777777" w:rsidR="0009723C" w:rsidRPr="0009723C" w:rsidRDefault="0009723C" w:rsidP="0009723C">
            <w:pPr>
              <w:rPr>
                <w:ins w:id="1914"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915" w:author="Microsoft Office User" w:date="2018-12-16T18:34:00Z">
              <w:tcPr>
                <w:tcW w:w="0" w:type="auto"/>
                <w:tcBorders>
                  <w:top w:val="nil"/>
                  <w:left w:val="nil"/>
                  <w:bottom w:val="nil"/>
                  <w:right w:val="nil"/>
                </w:tcBorders>
                <w:shd w:val="clear" w:color="auto" w:fill="auto"/>
                <w:noWrap/>
                <w:vAlign w:val="bottom"/>
                <w:hideMark/>
              </w:tcPr>
            </w:tcPrChange>
          </w:tcPr>
          <w:p w14:paraId="36E95214" w14:textId="77777777" w:rsidR="0009723C" w:rsidRPr="0009723C" w:rsidRDefault="0009723C" w:rsidP="0009723C">
            <w:pPr>
              <w:rPr>
                <w:ins w:id="1916" w:author="Microsoft Office User" w:date="2018-12-16T18:33:00Z"/>
                <w:rFonts w:ascii="Calibri" w:hAnsi="Calibri" w:cs="Calibri"/>
                <w:color w:val="000000"/>
              </w:rPr>
            </w:pPr>
            <w:ins w:id="1917" w:author="Microsoft Office User" w:date="2018-12-16T18:33:00Z">
              <w:r w:rsidRPr="0009723C">
                <w:rPr>
                  <w:rFonts w:ascii="Calibri" w:hAnsi="Calibri" w:cs="Calibri"/>
                  <w:color w:val="000000"/>
                </w:rPr>
                <w:t>-0.007/0.009</w:t>
              </w:r>
            </w:ins>
          </w:p>
        </w:tc>
        <w:tc>
          <w:tcPr>
            <w:tcW w:w="540" w:type="pct"/>
            <w:tcBorders>
              <w:top w:val="nil"/>
              <w:left w:val="nil"/>
              <w:bottom w:val="nil"/>
              <w:right w:val="nil"/>
            </w:tcBorders>
            <w:shd w:val="clear" w:color="auto" w:fill="auto"/>
            <w:noWrap/>
            <w:vAlign w:val="bottom"/>
            <w:hideMark/>
            <w:tcPrChange w:id="1918" w:author="Microsoft Office User" w:date="2018-12-16T18:34:00Z">
              <w:tcPr>
                <w:tcW w:w="0" w:type="auto"/>
                <w:tcBorders>
                  <w:top w:val="nil"/>
                  <w:left w:val="nil"/>
                  <w:bottom w:val="nil"/>
                  <w:right w:val="nil"/>
                </w:tcBorders>
                <w:shd w:val="clear" w:color="auto" w:fill="auto"/>
                <w:noWrap/>
                <w:vAlign w:val="bottom"/>
                <w:hideMark/>
              </w:tcPr>
            </w:tcPrChange>
          </w:tcPr>
          <w:p w14:paraId="2FFE935F" w14:textId="77777777" w:rsidR="0009723C" w:rsidRPr="0009723C" w:rsidRDefault="0009723C" w:rsidP="0009723C">
            <w:pPr>
              <w:rPr>
                <w:ins w:id="1919" w:author="Microsoft Office User" w:date="2018-12-16T18:33:00Z"/>
                <w:rFonts w:ascii="Calibri" w:hAnsi="Calibri" w:cs="Calibri"/>
                <w:color w:val="000000"/>
              </w:rPr>
            </w:pPr>
            <w:ins w:id="1920" w:author="Microsoft Office User" w:date="2018-12-16T18:33:00Z">
              <w:r w:rsidRPr="0009723C">
                <w:rPr>
                  <w:rFonts w:ascii="Calibri" w:hAnsi="Calibri" w:cs="Calibri"/>
                  <w:color w:val="000000"/>
                </w:rPr>
                <w:t>0.031/-0.028</w:t>
              </w:r>
            </w:ins>
          </w:p>
        </w:tc>
        <w:tc>
          <w:tcPr>
            <w:tcW w:w="513" w:type="pct"/>
            <w:tcBorders>
              <w:top w:val="nil"/>
              <w:left w:val="nil"/>
              <w:bottom w:val="nil"/>
              <w:right w:val="nil"/>
            </w:tcBorders>
            <w:shd w:val="clear" w:color="auto" w:fill="auto"/>
            <w:noWrap/>
            <w:vAlign w:val="bottom"/>
            <w:hideMark/>
            <w:tcPrChange w:id="1921" w:author="Microsoft Office User" w:date="2018-12-16T18:34:00Z">
              <w:tcPr>
                <w:tcW w:w="0" w:type="auto"/>
                <w:tcBorders>
                  <w:top w:val="nil"/>
                  <w:left w:val="nil"/>
                  <w:bottom w:val="nil"/>
                  <w:right w:val="nil"/>
                </w:tcBorders>
                <w:shd w:val="clear" w:color="auto" w:fill="auto"/>
                <w:noWrap/>
                <w:vAlign w:val="bottom"/>
                <w:hideMark/>
              </w:tcPr>
            </w:tcPrChange>
          </w:tcPr>
          <w:p w14:paraId="54686FA3" w14:textId="77777777" w:rsidR="0009723C" w:rsidRPr="0009723C" w:rsidRDefault="0009723C" w:rsidP="0009723C">
            <w:pPr>
              <w:rPr>
                <w:ins w:id="1922" w:author="Microsoft Office User" w:date="2018-12-16T18:33:00Z"/>
                <w:rFonts w:ascii="Calibri" w:hAnsi="Calibri" w:cs="Calibri"/>
                <w:color w:val="000000"/>
              </w:rPr>
            </w:pPr>
          </w:p>
        </w:tc>
      </w:tr>
      <w:tr w:rsidR="0009723C" w:rsidRPr="0009723C" w14:paraId="001D3237" w14:textId="77777777" w:rsidTr="0009723C">
        <w:tblPrEx>
          <w:tblW w:w="5000" w:type="pct"/>
          <w:tblCellMar>
            <w:left w:w="70" w:type="dxa"/>
            <w:right w:w="70" w:type="dxa"/>
          </w:tblCellMar>
          <w:tblPrExChange w:id="1923" w:author="Microsoft Office User" w:date="2018-12-16T18:34:00Z">
            <w:tblPrEx>
              <w:tblW w:w="0" w:type="auto"/>
              <w:tblCellMar>
                <w:left w:w="70" w:type="dxa"/>
                <w:right w:w="70" w:type="dxa"/>
              </w:tblCellMar>
            </w:tblPrEx>
          </w:tblPrExChange>
        </w:tblPrEx>
        <w:trPr>
          <w:trHeight w:val="320"/>
          <w:ins w:id="1924" w:author="Microsoft Office User" w:date="2018-12-16T18:33:00Z"/>
          <w:trPrChange w:id="1925"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926" w:author="Microsoft Office User" w:date="2018-12-16T18:34:00Z">
              <w:tcPr>
                <w:tcW w:w="0" w:type="auto"/>
                <w:tcBorders>
                  <w:top w:val="nil"/>
                  <w:left w:val="nil"/>
                  <w:bottom w:val="nil"/>
                  <w:right w:val="nil"/>
                </w:tcBorders>
                <w:shd w:val="clear" w:color="auto" w:fill="auto"/>
                <w:noWrap/>
                <w:vAlign w:val="bottom"/>
                <w:hideMark/>
              </w:tcPr>
            </w:tcPrChange>
          </w:tcPr>
          <w:p w14:paraId="343AB88C" w14:textId="77777777" w:rsidR="0009723C" w:rsidRPr="0009723C" w:rsidRDefault="0009723C" w:rsidP="0009723C">
            <w:pPr>
              <w:rPr>
                <w:ins w:id="1927" w:author="Microsoft Office User" w:date="2018-12-16T18:33:00Z"/>
                <w:rFonts w:ascii="Calibri" w:hAnsi="Calibri" w:cs="Calibri"/>
                <w:color w:val="000000"/>
              </w:rPr>
            </w:pPr>
            <w:ins w:id="1928" w:author="Microsoft Office User" w:date="2018-12-16T18:33:00Z">
              <w:r w:rsidRPr="0009723C">
                <w:rPr>
                  <w:rFonts w:ascii="Calibri" w:hAnsi="Calibri" w:cs="Calibri"/>
                  <w:color w:val="000000"/>
                </w:rPr>
                <w:t>E6</w:t>
              </w:r>
            </w:ins>
          </w:p>
        </w:tc>
        <w:tc>
          <w:tcPr>
            <w:tcW w:w="471" w:type="pct"/>
            <w:tcBorders>
              <w:top w:val="nil"/>
              <w:left w:val="nil"/>
              <w:bottom w:val="nil"/>
              <w:right w:val="nil"/>
            </w:tcBorders>
            <w:shd w:val="clear" w:color="auto" w:fill="auto"/>
            <w:noWrap/>
            <w:vAlign w:val="bottom"/>
            <w:hideMark/>
            <w:tcPrChange w:id="1929" w:author="Microsoft Office User" w:date="2018-12-16T18:34:00Z">
              <w:tcPr>
                <w:tcW w:w="0" w:type="auto"/>
                <w:tcBorders>
                  <w:top w:val="nil"/>
                  <w:left w:val="nil"/>
                  <w:bottom w:val="nil"/>
                  <w:right w:val="nil"/>
                </w:tcBorders>
                <w:shd w:val="clear" w:color="auto" w:fill="auto"/>
                <w:noWrap/>
                <w:vAlign w:val="bottom"/>
                <w:hideMark/>
              </w:tcPr>
            </w:tcPrChange>
          </w:tcPr>
          <w:p w14:paraId="4BC6A940" w14:textId="77777777" w:rsidR="0009723C" w:rsidRPr="0009723C" w:rsidRDefault="0009723C" w:rsidP="0009723C">
            <w:pPr>
              <w:rPr>
                <w:ins w:id="1930" w:author="Microsoft Office User" w:date="2018-12-16T18:33:00Z"/>
                <w:rFonts w:ascii="Calibri" w:hAnsi="Calibri" w:cs="Calibri"/>
                <w:color w:val="000000"/>
              </w:rPr>
            </w:pPr>
            <w:ins w:id="1931" w:author="Microsoft Office User" w:date="2018-12-16T18:33:00Z">
              <w:r w:rsidRPr="0009723C">
                <w:rPr>
                  <w:rFonts w:ascii="Calibri" w:hAnsi="Calibri" w:cs="Calibri"/>
                  <w:color w:val="000000"/>
                </w:rPr>
                <w:t>0.111</w:t>
              </w:r>
            </w:ins>
          </w:p>
        </w:tc>
        <w:tc>
          <w:tcPr>
            <w:tcW w:w="304" w:type="pct"/>
            <w:tcBorders>
              <w:top w:val="nil"/>
              <w:left w:val="nil"/>
              <w:bottom w:val="nil"/>
              <w:right w:val="nil"/>
            </w:tcBorders>
            <w:shd w:val="clear" w:color="auto" w:fill="auto"/>
            <w:noWrap/>
            <w:vAlign w:val="bottom"/>
            <w:hideMark/>
            <w:tcPrChange w:id="1932" w:author="Microsoft Office User" w:date="2018-12-16T18:34:00Z">
              <w:tcPr>
                <w:tcW w:w="0" w:type="auto"/>
                <w:tcBorders>
                  <w:top w:val="nil"/>
                  <w:left w:val="nil"/>
                  <w:bottom w:val="nil"/>
                  <w:right w:val="nil"/>
                </w:tcBorders>
                <w:shd w:val="clear" w:color="auto" w:fill="auto"/>
                <w:noWrap/>
                <w:vAlign w:val="bottom"/>
                <w:hideMark/>
              </w:tcPr>
            </w:tcPrChange>
          </w:tcPr>
          <w:p w14:paraId="1F57E6A7" w14:textId="77777777" w:rsidR="0009723C" w:rsidRPr="0009723C" w:rsidRDefault="0009723C" w:rsidP="0009723C">
            <w:pPr>
              <w:rPr>
                <w:ins w:id="1933" w:author="Microsoft Office User" w:date="2018-12-16T18:33:00Z"/>
                <w:rFonts w:ascii="Calibri" w:hAnsi="Calibri" w:cs="Calibri"/>
                <w:color w:val="000000"/>
              </w:rPr>
            </w:pPr>
            <w:ins w:id="1934" w:author="Microsoft Office User" w:date="2018-12-16T18:33:00Z">
              <w:r w:rsidRPr="0009723C">
                <w:rPr>
                  <w:rFonts w:ascii="Calibri" w:hAnsi="Calibri" w:cs="Calibri"/>
                  <w:color w:val="000000"/>
                </w:rPr>
                <w:t>-0.05</w:t>
              </w:r>
            </w:ins>
          </w:p>
        </w:tc>
        <w:tc>
          <w:tcPr>
            <w:tcW w:w="388" w:type="pct"/>
            <w:tcBorders>
              <w:top w:val="nil"/>
              <w:left w:val="nil"/>
              <w:bottom w:val="nil"/>
              <w:right w:val="nil"/>
            </w:tcBorders>
            <w:shd w:val="clear" w:color="auto" w:fill="auto"/>
            <w:noWrap/>
            <w:vAlign w:val="bottom"/>
            <w:hideMark/>
            <w:tcPrChange w:id="1935" w:author="Microsoft Office User" w:date="2018-12-16T18:34:00Z">
              <w:tcPr>
                <w:tcW w:w="0" w:type="auto"/>
                <w:tcBorders>
                  <w:top w:val="nil"/>
                  <w:left w:val="nil"/>
                  <w:bottom w:val="nil"/>
                  <w:right w:val="nil"/>
                </w:tcBorders>
                <w:shd w:val="clear" w:color="auto" w:fill="auto"/>
                <w:noWrap/>
                <w:vAlign w:val="bottom"/>
                <w:hideMark/>
              </w:tcPr>
            </w:tcPrChange>
          </w:tcPr>
          <w:p w14:paraId="0A384573" w14:textId="77777777" w:rsidR="0009723C" w:rsidRPr="0009723C" w:rsidRDefault="0009723C" w:rsidP="0009723C">
            <w:pPr>
              <w:rPr>
                <w:ins w:id="1936"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937" w:author="Microsoft Office User" w:date="2018-12-16T18:34:00Z">
              <w:tcPr>
                <w:tcW w:w="0" w:type="auto"/>
                <w:tcBorders>
                  <w:top w:val="nil"/>
                  <w:left w:val="nil"/>
                  <w:bottom w:val="nil"/>
                  <w:right w:val="nil"/>
                </w:tcBorders>
                <w:shd w:val="clear" w:color="auto" w:fill="auto"/>
                <w:noWrap/>
                <w:vAlign w:val="bottom"/>
                <w:hideMark/>
              </w:tcPr>
            </w:tcPrChange>
          </w:tcPr>
          <w:p w14:paraId="2BCD09C5" w14:textId="77777777" w:rsidR="0009723C" w:rsidRPr="0009723C" w:rsidRDefault="0009723C" w:rsidP="0009723C">
            <w:pPr>
              <w:rPr>
                <w:ins w:id="1938" w:author="Microsoft Office User" w:date="2018-12-16T18:33:00Z"/>
                <w:rFonts w:ascii="Calibri" w:hAnsi="Calibri" w:cs="Calibri"/>
                <w:color w:val="000000"/>
              </w:rPr>
            </w:pPr>
            <w:ins w:id="1939" w:author="Microsoft Office User" w:date="2018-12-16T18:33:00Z">
              <w:r w:rsidRPr="0009723C">
                <w:rPr>
                  <w:rFonts w:ascii="Calibri" w:hAnsi="Calibri" w:cs="Calibri"/>
                  <w:color w:val="000000"/>
                </w:rPr>
                <w:t>0.057/-0.01</w:t>
              </w:r>
            </w:ins>
          </w:p>
        </w:tc>
        <w:tc>
          <w:tcPr>
            <w:tcW w:w="567" w:type="pct"/>
            <w:tcBorders>
              <w:top w:val="nil"/>
              <w:left w:val="nil"/>
              <w:bottom w:val="nil"/>
              <w:right w:val="nil"/>
            </w:tcBorders>
            <w:shd w:val="clear" w:color="auto" w:fill="auto"/>
            <w:noWrap/>
            <w:vAlign w:val="bottom"/>
            <w:hideMark/>
            <w:tcPrChange w:id="1940" w:author="Microsoft Office User" w:date="2018-12-16T18:34:00Z">
              <w:tcPr>
                <w:tcW w:w="0" w:type="auto"/>
                <w:tcBorders>
                  <w:top w:val="nil"/>
                  <w:left w:val="nil"/>
                  <w:bottom w:val="nil"/>
                  <w:right w:val="nil"/>
                </w:tcBorders>
                <w:shd w:val="clear" w:color="auto" w:fill="auto"/>
                <w:noWrap/>
                <w:vAlign w:val="bottom"/>
                <w:hideMark/>
              </w:tcPr>
            </w:tcPrChange>
          </w:tcPr>
          <w:p w14:paraId="73FC9EDC" w14:textId="77777777" w:rsidR="0009723C" w:rsidRPr="0009723C" w:rsidRDefault="0009723C" w:rsidP="0009723C">
            <w:pPr>
              <w:rPr>
                <w:ins w:id="1941" w:author="Microsoft Office User" w:date="2018-12-16T18:33:00Z"/>
                <w:rFonts w:ascii="Calibri" w:hAnsi="Calibri" w:cs="Calibri"/>
                <w:color w:val="000000"/>
              </w:rPr>
            </w:pPr>
            <w:ins w:id="1942" w:author="Microsoft Office User" w:date="2018-12-16T18:33:00Z">
              <w:r w:rsidRPr="0009723C">
                <w:rPr>
                  <w:rFonts w:ascii="Calibri" w:hAnsi="Calibri" w:cs="Calibri"/>
                  <w:color w:val="000000"/>
                </w:rPr>
                <w:t>0.037/-0.057</w:t>
              </w:r>
            </w:ins>
          </w:p>
        </w:tc>
        <w:tc>
          <w:tcPr>
            <w:tcW w:w="540" w:type="pct"/>
            <w:tcBorders>
              <w:top w:val="nil"/>
              <w:left w:val="nil"/>
              <w:bottom w:val="nil"/>
              <w:right w:val="nil"/>
            </w:tcBorders>
            <w:shd w:val="clear" w:color="auto" w:fill="auto"/>
            <w:noWrap/>
            <w:vAlign w:val="bottom"/>
            <w:hideMark/>
            <w:tcPrChange w:id="1943" w:author="Microsoft Office User" w:date="2018-12-16T18:34:00Z">
              <w:tcPr>
                <w:tcW w:w="0" w:type="auto"/>
                <w:tcBorders>
                  <w:top w:val="nil"/>
                  <w:left w:val="nil"/>
                  <w:bottom w:val="nil"/>
                  <w:right w:val="nil"/>
                </w:tcBorders>
                <w:shd w:val="clear" w:color="auto" w:fill="auto"/>
                <w:noWrap/>
                <w:vAlign w:val="bottom"/>
                <w:hideMark/>
              </w:tcPr>
            </w:tcPrChange>
          </w:tcPr>
          <w:p w14:paraId="3D674506" w14:textId="77777777" w:rsidR="0009723C" w:rsidRPr="0009723C" w:rsidRDefault="0009723C" w:rsidP="0009723C">
            <w:pPr>
              <w:rPr>
                <w:ins w:id="1944"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945" w:author="Microsoft Office User" w:date="2018-12-16T18:34:00Z">
              <w:tcPr>
                <w:tcW w:w="0" w:type="auto"/>
                <w:tcBorders>
                  <w:top w:val="nil"/>
                  <w:left w:val="nil"/>
                  <w:bottom w:val="nil"/>
                  <w:right w:val="nil"/>
                </w:tcBorders>
                <w:shd w:val="clear" w:color="auto" w:fill="auto"/>
                <w:noWrap/>
                <w:vAlign w:val="bottom"/>
                <w:hideMark/>
              </w:tcPr>
            </w:tcPrChange>
          </w:tcPr>
          <w:p w14:paraId="3DCFCE9F" w14:textId="77777777" w:rsidR="0009723C" w:rsidRPr="0009723C" w:rsidRDefault="0009723C" w:rsidP="0009723C">
            <w:pPr>
              <w:rPr>
                <w:ins w:id="1946" w:author="Microsoft Office User" w:date="2018-12-16T18:33:00Z"/>
                <w:rFonts w:ascii="Calibri" w:hAnsi="Calibri" w:cs="Calibri"/>
                <w:color w:val="000000"/>
              </w:rPr>
            </w:pPr>
            <w:ins w:id="1947" w:author="Microsoft Office User" w:date="2018-12-16T18:33:00Z">
              <w:r w:rsidRPr="0009723C">
                <w:rPr>
                  <w:rFonts w:ascii="Calibri" w:hAnsi="Calibri" w:cs="Calibri"/>
                  <w:color w:val="000000"/>
                </w:rPr>
                <w:t>-0.087/0.081</w:t>
              </w:r>
            </w:ins>
          </w:p>
        </w:tc>
        <w:tc>
          <w:tcPr>
            <w:tcW w:w="540" w:type="pct"/>
            <w:tcBorders>
              <w:top w:val="nil"/>
              <w:left w:val="nil"/>
              <w:bottom w:val="nil"/>
              <w:right w:val="nil"/>
            </w:tcBorders>
            <w:shd w:val="clear" w:color="auto" w:fill="auto"/>
            <w:noWrap/>
            <w:vAlign w:val="bottom"/>
            <w:hideMark/>
            <w:tcPrChange w:id="1948" w:author="Microsoft Office User" w:date="2018-12-16T18:34:00Z">
              <w:tcPr>
                <w:tcW w:w="0" w:type="auto"/>
                <w:tcBorders>
                  <w:top w:val="nil"/>
                  <w:left w:val="nil"/>
                  <w:bottom w:val="nil"/>
                  <w:right w:val="nil"/>
                </w:tcBorders>
                <w:shd w:val="clear" w:color="auto" w:fill="auto"/>
                <w:noWrap/>
                <w:vAlign w:val="bottom"/>
                <w:hideMark/>
              </w:tcPr>
            </w:tcPrChange>
          </w:tcPr>
          <w:p w14:paraId="683682A0" w14:textId="77777777" w:rsidR="0009723C" w:rsidRPr="0009723C" w:rsidRDefault="0009723C" w:rsidP="0009723C">
            <w:pPr>
              <w:rPr>
                <w:ins w:id="1949" w:author="Microsoft Office User" w:date="2018-12-16T18:33:00Z"/>
                <w:rFonts w:ascii="Calibri" w:hAnsi="Calibri" w:cs="Calibri"/>
                <w:color w:val="000000"/>
              </w:rPr>
            </w:pPr>
            <w:ins w:id="1950" w:author="Microsoft Office User" w:date="2018-12-16T18:33:00Z">
              <w:r w:rsidRPr="0009723C">
                <w:rPr>
                  <w:rFonts w:ascii="Calibri" w:hAnsi="Calibri" w:cs="Calibri"/>
                  <w:color w:val="000000"/>
                </w:rPr>
                <w:t>-0.063/0.065</w:t>
              </w:r>
            </w:ins>
          </w:p>
        </w:tc>
        <w:tc>
          <w:tcPr>
            <w:tcW w:w="513" w:type="pct"/>
            <w:tcBorders>
              <w:top w:val="nil"/>
              <w:left w:val="nil"/>
              <w:bottom w:val="nil"/>
              <w:right w:val="nil"/>
            </w:tcBorders>
            <w:shd w:val="clear" w:color="auto" w:fill="auto"/>
            <w:noWrap/>
            <w:vAlign w:val="bottom"/>
            <w:hideMark/>
            <w:tcPrChange w:id="1951" w:author="Microsoft Office User" w:date="2018-12-16T18:34:00Z">
              <w:tcPr>
                <w:tcW w:w="0" w:type="auto"/>
                <w:tcBorders>
                  <w:top w:val="nil"/>
                  <w:left w:val="nil"/>
                  <w:bottom w:val="nil"/>
                  <w:right w:val="nil"/>
                </w:tcBorders>
                <w:shd w:val="clear" w:color="auto" w:fill="auto"/>
                <w:noWrap/>
                <w:vAlign w:val="bottom"/>
                <w:hideMark/>
              </w:tcPr>
            </w:tcPrChange>
          </w:tcPr>
          <w:p w14:paraId="0E3E1E4D" w14:textId="77777777" w:rsidR="0009723C" w:rsidRPr="0009723C" w:rsidRDefault="0009723C" w:rsidP="0009723C">
            <w:pPr>
              <w:rPr>
                <w:ins w:id="1952" w:author="Microsoft Office User" w:date="2018-12-16T18:33:00Z"/>
                <w:rFonts w:ascii="Calibri" w:hAnsi="Calibri" w:cs="Calibri"/>
                <w:color w:val="000000"/>
              </w:rPr>
            </w:pPr>
          </w:p>
        </w:tc>
      </w:tr>
      <w:tr w:rsidR="0009723C" w:rsidRPr="0009723C" w14:paraId="5A4E25A7" w14:textId="77777777" w:rsidTr="0009723C">
        <w:tblPrEx>
          <w:tblW w:w="5000" w:type="pct"/>
          <w:tblCellMar>
            <w:left w:w="70" w:type="dxa"/>
            <w:right w:w="70" w:type="dxa"/>
          </w:tblCellMar>
          <w:tblPrExChange w:id="1953" w:author="Microsoft Office User" w:date="2018-12-16T18:34:00Z">
            <w:tblPrEx>
              <w:tblW w:w="0" w:type="auto"/>
              <w:tblCellMar>
                <w:left w:w="70" w:type="dxa"/>
                <w:right w:w="70" w:type="dxa"/>
              </w:tblCellMar>
            </w:tblPrEx>
          </w:tblPrExChange>
        </w:tblPrEx>
        <w:trPr>
          <w:trHeight w:val="320"/>
          <w:ins w:id="1954" w:author="Microsoft Office User" w:date="2018-12-16T18:33:00Z"/>
          <w:trPrChange w:id="1955"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956" w:author="Microsoft Office User" w:date="2018-12-16T18:34:00Z">
              <w:tcPr>
                <w:tcW w:w="0" w:type="auto"/>
                <w:tcBorders>
                  <w:top w:val="nil"/>
                  <w:left w:val="nil"/>
                  <w:bottom w:val="nil"/>
                  <w:right w:val="nil"/>
                </w:tcBorders>
                <w:shd w:val="clear" w:color="auto" w:fill="auto"/>
                <w:noWrap/>
                <w:vAlign w:val="bottom"/>
                <w:hideMark/>
              </w:tcPr>
            </w:tcPrChange>
          </w:tcPr>
          <w:p w14:paraId="7B1C0AF8" w14:textId="77777777" w:rsidR="0009723C" w:rsidRPr="0009723C" w:rsidRDefault="0009723C" w:rsidP="0009723C">
            <w:pPr>
              <w:rPr>
                <w:ins w:id="1957" w:author="Microsoft Office User" w:date="2018-12-16T18:33:00Z"/>
                <w:rFonts w:ascii="Calibri" w:hAnsi="Calibri" w:cs="Calibri"/>
                <w:color w:val="000000"/>
              </w:rPr>
            </w:pPr>
            <w:ins w:id="1958" w:author="Microsoft Office User" w:date="2018-12-16T18:33:00Z">
              <w:r w:rsidRPr="0009723C">
                <w:rPr>
                  <w:rFonts w:ascii="Calibri" w:hAnsi="Calibri" w:cs="Calibri"/>
                  <w:color w:val="000000"/>
                </w:rPr>
                <w:t>E7</w:t>
              </w:r>
            </w:ins>
          </w:p>
        </w:tc>
        <w:tc>
          <w:tcPr>
            <w:tcW w:w="471" w:type="pct"/>
            <w:tcBorders>
              <w:top w:val="nil"/>
              <w:left w:val="nil"/>
              <w:bottom w:val="nil"/>
              <w:right w:val="nil"/>
            </w:tcBorders>
            <w:shd w:val="clear" w:color="auto" w:fill="auto"/>
            <w:noWrap/>
            <w:vAlign w:val="bottom"/>
            <w:hideMark/>
            <w:tcPrChange w:id="1959" w:author="Microsoft Office User" w:date="2018-12-16T18:34:00Z">
              <w:tcPr>
                <w:tcW w:w="0" w:type="auto"/>
                <w:tcBorders>
                  <w:top w:val="nil"/>
                  <w:left w:val="nil"/>
                  <w:bottom w:val="nil"/>
                  <w:right w:val="nil"/>
                </w:tcBorders>
                <w:shd w:val="clear" w:color="auto" w:fill="auto"/>
                <w:noWrap/>
                <w:vAlign w:val="bottom"/>
                <w:hideMark/>
              </w:tcPr>
            </w:tcPrChange>
          </w:tcPr>
          <w:p w14:paraId="7DDDC5A0" w14:textId="77777777" w:rsidR="0009723C" w:rsidRPr="0009723C" w:rsidRDefault="0009723C" w:rsidP="0009723C">
            <w:pPr>
              <w:rPr>
                <w:ins w:id="1960" w:author="Microsoft Office User" w:date="2018-12-16T18:33:00Z"/>
                <w:rFonts w:ascii="Calibri" w:hAnsi="Calibri" w:cs="Calibri"/>
                <w:color w:val="000000"/>
              </w:rPr>
            </w:pPr>
            <w:ins w:id="1961" w:author="Microsoft Office User" w:date="2018-12-16T18:33:00Z">
              <w:r w:rsidRPr="0009723C">
                <w:rPr>
                  <w:rFonts w:ascii="Calibri" w:hAnsi="Calibri" w:cs="Calibri"/>
                  <w:color w:val="000000"/>
                </w:rPr>
                <w:t>0.164</w:t>
              </w:r>
            </w:ins>
          </w:p>
        </w:tc>
        <w:tc>
          <w:tcPr>
            <w:tcW w:w="304" w:type="pct"/>
            <w:tcBorders>
              <w:top w:val="nil"/>
              <w:left w:val="nil"/>
              <w:bottom w:val="nil"/>
              <w:right w:val="nil"/>
            </w:tcBorders>
            <w:shd w:val="clear" w:color="auto" w:fill="auto"/>
            <w:noWrap/>
            <w:vAlign w:val="bottom"/>
            <w:hideMark/>
            <w:tcPrChange w:id="1962" w:author="Microsoft Office User" w:date="2018-12-16T18:34:00Z">
              <w:tcPr>
                <w:tcW w:w="0" w:type="auto"/>
                <w:tcBorders>
                  <w:top w:val="nil"/>
                  <w:left w:val="nil"/>
                  <w:bottom w:val="nil"/>
                  <w:right w:val="nil"/>
                </w:tcBorders>
                <w:shd w:val="clear" w:color="auto" w:fill="auto"/>
                <w:noWrap/>
                <w:vAlign w:val="bottom"/>
                <w:hideMark/>
              </w:tcPr>
            </w:tcPrChange>
          </w:tcPr>
          <w:p w14:paraId="3FF38B2E" w14:textId="77777777" w:rsidR="0009723C" w:rsidRPr="0009723C" w:rsidRDefault="0009723C" w:rsidP="0009723C">
            <w:pPr>
              <w:rPr>
                <w:ins w:id="1963" w:author="Microsoft Office User" w:date="2018-12-16T18:33:00Z"/>
                <w:rFonts w:ascii="Calibri" w:hAnsi="Calibri" w:cs="Calibri"/>
                <w:color w:val="000000"/>
              </w:rPr>
            </w:pPr>
            <w:ins w:id="1964" w:author="Microsoft Office User" w:date="2018-12-16T18:33:00Z">
              <w:r w:rsidRPr="0009723C">
                <w:rPr>
                  <w:rFonts w:ascii="Calibri" w:hAnsi="Calibri" w:cs="Calibri"/>
                  <w:color w:val="000000"/>
                </w:rPr>
                <w:t>-0.059</w:t>
              </w:r>
            </w:ins>
          </w:p>
        </w:tc>
        <w:tc>
          <w:tcPr>
            <w:tcW w:w="388" w:type="pct"/>
            <w:tcBorders>
              <w:top w:val="nil"/>
              <w:left w:val="nil"/>
              <w:bottom w:val="nil"/>
              <w:right w:val="nil"/>
            </w:tcBorders>
            <w:shd w:val="clear" w:color="auto" w:fill="auto"/>
            <w:noWrap/>
            <w:vAlign w:val="bottom"/>
            <w:hideMark/>
            <w:tcPrChange w:id="1965" w:author="Microsoft Office User" w:date="2018-12-16T18:34:00Z">
              <w:tcPr>
                <w:tcW w:w="0" w:type="auto"/>
                <w:tcBorders>
                  <w:top w:val="nil"/>
                  <w:left w:val="nil"/>
                  <w:bottom w:val="nil"/>
                  <w:right w:val="nil"/>
                </w:tcBorders>
                <w:shd w:val="clear" w:color="auto" w:fill="auto"/>
                <w:noWrap/>
                <w:vAlign w:val="bottom"/>
                <w:hideMark/>
              </w:tcPr>
            </w:tcPrChange>
          </w:tcPr>
          <w:p w14:paraId="7D2F2785" w14:textId="77777777" w:rsidR="0009723C" w:rsidRPr="0009723C" w:rsidRDefault="0009723C" w:rsidP="0009723C">
            <w:pPr>
              <w:rPr>
                <w:ins w:id="1966"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967" w:author="Microsoft Office User" w:date="2018-12-16T18:34:00Z">
              <w:tcPr>
                <w:tcW w:w="0" w:type="auto"/>
                <w:tcBorders>
                  <w:top w:val="nil"/>
                  <w:left w:val="nil"/>
                  <w:bottom w:val="nil"/>
                  <w:right w:val="nil"/>
                </w:tcBorders>
                <w:shd w:val="clear" w:color="auto" w:fill="auto"/>
                <w:noWrap/>
                <w:vAlign w:val="bottom"/>
                <w:hideMark/>
              </w:tcPr>
            </w:tcPrChange>
          </w:tcPr>
          <w:p w14:paraId="150C01EB" w14:textId="77777777" w:rsidR="0009723C" w:rsidRPr="0009723C" w:rsidRDefault="0009723C" w:rsidP="0009723C">
            <w:pPr>
              <w:rPr>
                <w:ins w:id="1968" w:author="Microsoft Office User" w:date="2018-12-16T18:33:00Z"/>
                <w:rFonts w:ascii="Calibri" w:hAnsi="Calibri" w:cs="Calibri"/>
                <w:color w:val="000000"/>
              </w:rPr>
            </w:pPr>
            <w:ins w:id="1969" w:author="Microsoft Office User" w:date="2018-12-16T18:33:00Z">
              <w:r w:rsidRPr="0009723C">
                <w:rPr>
                  <w:rFonts w:ascii="Calibri" w:hAnsi="Calibri" w:cs="Calibri"/>
                  <w:color w:val="000000"/>
                </w:rPr>
                <w:t>0.023/0.042</w:t>
              </w:r>
            </w:ins>
          </w:p>
        </w:tc>
        <w:tc>
          <w:tcPr>
            <w:tcW w:w="567" w:type="pct"/>
            <w:tcBorders>
              <w:top w:val="nil"/>
              <w:left w:val="nil"/>
              <w:bottom w:val="nil"/>
              <w:right w:val="nil"/>
            </w:tcBorders>
            <w:shd w:val="clear" w:color="auto" w:fill="auto"/>
            <w:noWrap/>
            <w:vAlign w:val="bottom"/>
            <w:hideMark/>
            <w:tcPrChange w:id="1970" w:author="Microsoft Office User" w:date="2018-12-16T18:34:00Z">
              <w:tcPr>
                <w:tcW w:w="0" w:type="auto"/>
                <w:tcBorders>
                  <w:top w:val="nil"/>
                  <w:left w:val="nil"/>
                  <w:bottom w:val="nil"/>
                  <w:right w:val="nil"/>
                </w:tcBorders>
                <w:shd w:val="clear" w:color="auto" w:fill="auto"/>
                <w:noWrap/>
                <w:vAlign w:val="bottom"/>
                <w:hideMark/>
              </w:tcPr>
            </w:tcPrChange>
          </w:tcPr>
          <w:p w14:paraId="08B25DBB" w14:textId="77777777" w:rsidR="0009723C" w:rsidRPr="0009723C" w:rsidRDefault="0009723C" w:rsidP="0009723C">
            <w:pPr>
              <w:rPr>
                <w:ins w:id="1971" w:author="Microsoft Office User" w:date="2018-12-16T18:33:00Z"/>
                <w:rFonts w:ascii="Calibri" w:hAnsi="Calibri" w:cs="Calibri"/>
                <w:color w:val="000000"/>
              </w:rPr>
            </w:pPr>
            <w:ins w:id="1972" w:author="Microsoft Office User" w:date="2018-12-16T18:33:00Z">
              <w:r w:rsidRPr="0009723C">
                <w:rPr>
                  <w:rFonts w:ascii="Calibri" w:hAnsi="Calibri" w:cs="Calibri"/>
                  <w:color w:val="000000"/>
                </w:rPr>
                <w:t>0.014/0.026</w:t>
              </w:r>
            </w:ins>
          </w:p>
        </w:tc>
        <w:tc>
          <w:tcPr>
            <w:tcW w:w="540" w:type="pct"/>
            <w:tcBorders>
              <w:top w:val="nil"/>
              <w:left w:val="nil"/>
              <w:bottom w:val="nil"/>
              <w:right w:val="nil"/>
            </w:tcBorders>
            <w:shd w:val="clear" w:color="auto" w:fill="auto"/>
            <w:noWrap/>
            <w:vAlign w:val="bottom"/>
            <w:hideMark/>
            <w:tcPrChange w:id="1973" w:author="Microsoft Office User" w:date="2018-12-16T18:34:00Z">
              <w:tcPr>
                <w:tcW w:w="0" w:type="auto"/>
                <w:tcBorders>
                  <w:top w:val="nil"/>
                  <w:left w:val="nil"/>
                  <w:bottom w:val="nil"/>
                  <w:right w:val="nil"/>
                </w:tcBorders>
                <w:shd w:val="clear" w:color="auto" w:fill="auto"/>
                <w:noWrap/>
                <w:vAlign w:val="bottom"/>
                <w:hideMark/>
              </w:tcPr>
            </w:tcPrChange>
          </w:tcPr>
          <w:p w14:paraId="3DC27BBE" w14:textId="77777777" w:rsidR="0009723C" w:rsidRPr="0009723C" w:rsidRDefault="0009723C" w:rsidP="0009723C">
            <w:pPr>
              <w:rPr>
                <w:ins w:id="1974"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975" w:author="Microsoft Office User" w:date="2018-12-16T18:34:00Z">
              <w:tcPr>
                <w:tcW w:w="0" w:type="auto"/>
                <w:tcBorders>
                  <w:top w:val="nil"/>
                  <w:left w:val="nil"/>
                  <w:bottom w:val="nil"/>
                  <w:right w:val="nil"/>
                </w:tcBorders>
                <w:shd w:val="clear" w:color="auto" w:fill="auto"/>
                <w:noWrap/>
                <w:vAlign w:val="bottom"/>
                <w:hideMark/>
              </w:tcPr>
            </w:tcPrChange>
          </w:tcPr>
          <w:p w14:paraId="6911F353" w14:textId="77777777" w:rsidR="0009723C" w:rsidRPr="0009723C" w:rsidRDefault="0009723C" w:rsidP="0009723C">
            <w:pPr>
              <w:rPr>
                <w:ins w:id="1976" w:author="Microsoft Office User" w:date="2018-12-16T18:33:00Z"/>
                <w:rFonts w:ascii="Calibri" w:hAnsi="Calibri" w:cs="Calibri"/>
                <w:color w:val="000000"/>
              </w:rPr>
            </w:pPr>
            <w:ins w:id="1977" w:author="Microsoft Office User" w:date="2018-12-16T18:33:00Z">
              <w:r w:rsidRPr="0009723C">
                <w:rPr>
                  <w:rFonts w:ascii="Calibri" w:hAnsi="Calibri" w:cs="Calibri"/>
                  <w:color w:val="000000"/>
                </w:rPr>
                <w:t>-0.069/0.065</w:t>
              </w:r>
            </w:ins>
          </w:p>
        </w:tc>
        <w:tc>
          <w:tcPr>
            <w:tcW w:w="540" w:type="pct"/>
            <w:tcBorders>
              <w:top w:val="nil"/>
              <w:left w:val="nil"/>
              <w:bottom w:val="nil"/>
              <w:right w:val="nil"/>
            </w:tcBorders>
            <w:shd w:val="clear" w:color="auto" w:fill="auto"/>
            <w:noWrap/>
            <w:vAlign w:val="bottom"/>
            <w:hideMark/>
            <w:tcPrChange w:id="1978" w:author="Microsoft Office User" w:date="2018-12-16T18:34:00Z">
              <w:tcPr>
                <w:tcW w:w="0" w:type="auto"/>
                <w:tcBorders>
                  <w:top w:val="nil"/>
                  <w:left w:val="nil"/>
                  <w:bottom w:val="nil"/>
                  <w:right w:val="nil"/>
                </w:tcBorders>
                <w:shd w:val="clear" w:color="auto" w:fill="auto"/>
                <w:noWrap/>
                <w:vAlign w:val="bottom"/>
                <w:hideMark/>
              </w:tcPr>
            </w:tcPrChange>
          </w:tcPr>
          <w:p w14:paraId="70B0A60B" w14:textId="77777777" w:rsidR="0009723C" w:rsidRPr="0009723C" w:rsidRDefault="0009723C" w:rsidP="0009723C">
            <w:pPr>
              <w:rPr>
                <w:ins w:id="1979" w:author="Microsoft Office User" w:date="2018-12-16T18:33:00Z"/>
                <w:rFonts w:ascii="Calibri" w:hAnsi="Calibri" w:cs="Calibri"/>
                <w:color w:val="000000"/>
              </w:rPr>
            </w:pPr>
            <w:ins w:id="1980" w:author="Microsoft Office User" w:date="2018-12-16T18:33:00Z">
              <w:r w:rsidRPr="0009723C">
                <w:rPr>
                  <w:rFonts w:ascii="Calibri" w:hAnsi="Calibri" w:cs="Calibri"/>
                  <w:color w:val="000000"/>
                </w:rPr>
                <w:t>-0.084/0.083</w:t>
              </w:r>
            </w:ins>
          </w:p>
        </w:tc>
        <w:tc>
          <w:tcPr>
            <w:tcW w:w="513" w:type="pct"/>
            <w:tcBorders>
              <w:top w:val="nil"/>
              <w:left w:val="nil"/>
              <w:bottom w:val="nil"/>
              <w:right w:val="nil"/>
            </w:tcBorders>
            <w:shd w:val="clear" w:color="auto" w:fill="auto"/>
            <w:noWrap/>
            <w:vAlign w:val="bottom"/>
            <w:hideMark/>
            <w:tcPrChange w:id="1981" w:author="Microsoft Office User" w:date="2018-12-16T18:34:00Z">
              <w:tcPr>
                <w:tcW w:w="0" w:type="auto"/>
                <w:tcBorders>
                  <w:top w:val="nil"/>
                  <w:left w:val="nil"/>
                  <w:bottom w:val="nil"/>
                  <w:right w:val="nil"/>
                </w:tcBorders>
                <w:shd w:val="clear" w:color="auto" w:fill="auto"/>
                <w:noWrap/>
                <w:vAlign w:val="bottom"/>
                <w:hideMark/>
              </w:tcPr>
            </w:tcPrChange>
          </w:tcPr>
          <w:p w14:paraId="43DEED9B" w14:textId="77777777" w:rsidR="0009723C" w:rsidRPr="0009723C" w:rsidRDefault="0009723C" w:rsidP="0009723C">
            <w:pPr>
              <w:rPr>
                <w:ins w:id="1982" w:author="Microsoft Office User" w:date="2018-12-16T18:33:00Z"/>
                <w:rFonts w:ascii="Calibri" w:hAnsi="Calibri" w:cs="Calibri"/>
                <w:color w:val="000000"/>
              </w:rPr>
            </w:pPr>
          </w:p>
        </w:tc>
      </w:tr>
      <w:tr w:rsidR="0009723C" w:rsidRPr="0009723C" w14:paraId="0C0181CA" w14:textId="77777777" w:rsidTr="0009723C">
        <w:tblPrEx>
          <w:tblW w:w="5000" w:type="pct"/>
          <w:tblCellMar>
            <w:left w:w="70" w:type="dxa"/>
            <w:right w:w="70" w:type="dxa"/>
          </w:tblCellMar>
          <w:tblPrExChange w:id="1983" w:author="Microsoft Office User" w:date="2018-12-16T18:34:00Z">
            <w:tblPrEx>
              <w:tblW w:w="0" w:type="auto"/>
              <w:tblCellMar>
                <w:left w:w="70" w:type="dxa"/>
                <w:right w:w="70" w:type="dxa"/>
              </w:tblCellMar>
            </w:tblPrEx>
          </w:tblPrExChange>
        </w:tblPrEx>
        <w:trPr>
          <w:trHeight w:val="320"/>
          <w:ins w:id="1984" w:author="Microsoft Office User" w:date="2018-12-16T18:33:00Z"/>
          <w:trPrChange w:id="1985"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986" w:author="Microsoft Office User" w:date="2018-12-16T18:34:00Z">
              <w:tcPr>
                <w:tcW w:w="0" w:type="auto"/>
                <w:tcBorders>
                  <w:top w:val="nil"/>
                  <w:left w:val="nil"/>
                  <w:bottom w:val="nil"/>
                  <w:right w:val="nil"/>
                </w:tcBorders>
                <w:shd w:val="clear" w:color="auto" w:fill="auto"/>
                <w:noWrap/>
                <w:vAlign w:val="bottom"/>
                <w:hideMark/>
              </w:tcPr>
            </w:tcPrChange>
          </w:tcPr>
          <w:p w14:paraId="0307696A" w14:textId="77777777" w:rsidR="0009723C" w:rsidRPr="0009723C" w:rsidRDefault="0009723C" w:rsidP="0009723C">
            <w:pPr>
              <w:rPr>
                <w:ins w:id="1987" w:author="Microsoft Office User" w:date="2018-12-16T18:33:00Z"/>
                <w:rFonts w:ascii="Calibri" w:hAnsi="Calibri" w:cs="Calibri"/>
                <w:color w:val="000000"/>
              </w:rPr>
            </w:pPr>
            <w:ins w:id="1988" w:author="Microsoft Office User" w:date="2018-12-16T18:33:00Z">
              <w:r w:rsidRPr="0009723C">
                <w:rPr>
                  <w:rFonts w:ascii="Calibri" w:hAnsi="Calibri" w:cs="Calibri"/>
                  <w:color w:val="000000"/>
                </w:rPr>
                <w:t>E8</w:t>
              </w:r>
            </w:ins>
          </w:p>
        </w:tc>
        <w:tc>
          <w:tcPr>
            <w:tcW w:w="471" w:type="pct"/>
            <w:tcBorders>
              <w:top w:val="nil"/>
              <w:left w:val="nil"/>
              <w:bottom w:val="nil"/>
              <w:right w:val="nil"/>
            </w:tcBorders>
            <w:shd w:val="clear" w:color="auto" w:fill="auto"/>
            <w:noWrap/>
            <w:vAlign w:val="bottom"/>
            <w:hideMark/>
            <w:tcPrChange w:id="1989" w:author="Microsoft Office User" w:date="2018-12-16T18:34:00Z">
              <w:tcPr>
                <w:tcW w:w="0" w:type="auto"/>
                <w:tcBorders>
                  <w:top w:val="nil"/>
                  <w:left w:val="nil"/>
                  <w:bottom w:val="nil"/>
                  <w:right w:val="nil"/>
                </w:tcBorders>
                <w:shd w:val="clear" w:color="auto" w:fill="auto"/>
                <w:noWrap/>
                <w:vAlign w:val="bottom"/>
                <w:hideMark/>
              </w:tcPr>
            </w:tcPrChange>
          </w:tcPr>
          <w:p w14:paraId="4E63B0A5" w14:textId="77777777" w:rsidR="0009723C" w:rsidRPr="0009723C" w:rsidRDefault="0009723C" w:rsidP="0009723C">
            <w:pPr>
              <w:rPr>
                <w:ins w:id="1990" w:author="Microsoft Office User" w:date="2018-12-16T18:33:00Z"/>
                <w:rFonts w:ascii="Calibri" w:hAnsi="Calibri" w:cs="Calibri"/>
                <w:color w:val="000000"/>
              </w:rPr>
            </w:pPr>
            <w:ins w:id="1991" w:author="Microsoft Office User" w:date="2018-12-16T18:33:00Z">
              <w:r w:rsidRPr="0009723C">
                <w:rPr>
                  <w:rFonts w:ascii="Calibri" w:hAnsi="Calibri" w:cs="Calibri"/>
                  <w:color w:val="000000"/>
                </w:rPr>
                <w:t>0.222</w:t>
              </w:r>
            </w:ins>
          </w:p>
        </w:tc>
        <w:tc>
          <w:tcPr>
            <w:tcW w:w="304" w:type="pct"/>
            <w:tcBorders>
              <w:top w:val="nil"/>
              <w:left w:val="nil"/>
              <w:bottom w:val="nil"/>
              <w:right w:val="nil"/>
            </w:tcBorders>
            <w:shd w:val="clear" w:color="auto" w:fill="auto"/>
            <w:noWrap/>
            <w:vAlign w:val="bottom"/>
            <w:hideMark/>
            <w:tcPrChange w:id="1992" w:author="Microsoft Office User" w:date="2018-12-16T18:34:00Z">
              <w:tcPr>
                <w:tcW w:w="0" w:type="auto"/>
                <w:tcBorders>
                  <w:top w:val="nil"/>
                  <w:left w:val="nil"/>
                  <w:bottom w:val="nil"/>
                  <w:right w:val="nil"/>
                </w:tcBorders>
                <w:shd w:val="clear" w:color="auto" w:fill="auto"/>
                <w:noWrap/>
                <w:vAlign w:val="bottom"/>
                <w:hideMark/>
              </w:tcPr>
            </w:tcPrChange>
          </w:tcPr>
          <w:p w14:paraId="617C7911" w14:textId="77777777" w:rsidR="0009723C" w:rsidRPr="0009723C" w:rsidRDefault="0009723C" w:rsidP="0009723C">
            <w:pPr>
              <w:rPr>
                <w:ins w:id="1993" w:author="Microsoft Office User" w:date="2018-12-16T18:33:00Z"/>
                <w:rFonts w:ascii="Calibri" w:hAnsi="Calibri" w:cs="Calibri"/>
                <w:color w:val="000000"/>
              </w:rPr>
            </w:pPr>
            <w:ins w:id="1994" w:author="Microsoft Office User" w:date="2018-12-16T18:33:00Z">
              <w:r w:rsidRPr="0009723C">
                <w:rPr>
                  <w:rFonts w:ascii="Calibri" w:hAnsi="Calibri" w:cs="Calibri"/>
                  <w:color w:val="000000"/>
                </w:rPr>
                <w:t>-0.06</w:t>
              </w:r>
            </w:ins>
          </w:p>
        </w:tc>
        <w:tc>
          <w:tcPr>
            <w:tcW w:w="388" w:type="pct"/>
            <w:tcBorders>
              <w:top w:val="nil"/>
              <w:left w:val="nil"/>
              <w:bottom w:val="nil"/>
              <w:right w:val="nil"/>
            </w:tcBorders>
            <w:shd w:val="clear" w:color="auto" w:fill="auto"/>
            <w:noWrap/>
            <w:vAlign w:val="bottom"/>
            <w:hideMark/>
            <w:tcPrChange w:id="1995" w:author="Microsoft Office User" w:date="2018-12-16T18:34:00Z">
              <w:tcPr>
                <w:tcW w:w="0" w:type="auto"/>
                <w:tcBorders>
                  <w:top w:val="nil"/>
                  <w:left w:val="nil"/>
                  <w:bottom w:val="nil"/>
                  <w:right w:val="nil"/>
                </w:tcBorders>
                <w:shd w:val="clear" w:color="auto" w:fill="auto"/>
                <w:noWrap/>
                <w:vAlign w:val="bottom"/>
                <w:hideMark/>
              </w:tcPr>
            </w:tcPrChange>
          </w:tcPr>
          <w:p w14:paraId="7F3D6AD2" w14:textId="77777777" w:rsidR="0009723C" w:rsidRPr="0009723C" w:rsidRDefault="0009723C" w:rsidP="0009723C">
            <w:pPr>
              <w:rPr>
                <w:ins w:id="1996"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997" w:author="Microsoft Office User" w:date="2018-12-16T18:34:00Z">
              <w:tcPr>
                <w:tcW w:w="0" w:type="auto"/>
                <w:tcBorders>
                  <w:top w:val="nil"/>
                  <w:left w:val="nil"/>
                  <w:bottom w:val="nil"/>
                  <w:right w:val="nil"/>
                </w:tcBorders>
                <w:shd w:val="clear" w:color="auto" w:fill="auto"/>
                <w:noWrap/>
                <w:vAlign w:val="bottom"/>
                <w:hideMark/>
              </w:tcPr>
            </w:tcPrChange>
          </w:tcPr>
          <w:p w14:paraId="7237FED6" w14:textId="77777777" w:rsidR="0009723C" w:rsidRPr="0009723C" w:rsidRDefault="0009723C" w:rsidP="0009723C">
            <w:pPr>
              <w:rPr>
                <w:ins w:id="1998" w:author="Microsoft Office User" w:date="2018-12-16T18:33:00Z"/>
                <w:rFonts w:ascii="Calibri" w:hAnsi="Calibri" w:cs="Calibri"/>
                <w:color w:val="000000"/>
              </w:rPr>
            </w:pPr>
            <w:ins w:id="1999" w:author="Microsoft Office User" w:date="2018-12-16T18:33:00Z">
              <w:r w:rsidRPr="0009723C">
                <w:rPr>
                  <w:rFonts w:ascii="Calibri" w:hAnsi="Calibri" w:cs="Calibri"/>
                  <w:color w:val="000000"/>
                </w:rPr>
                <w:t>0.053/0.042</w:t>
              </w:r>
            </w:ins>
          </w:p>
        </w:tc>
        <w:tc>
          <w:tcPr>
            <w:tcW w:w="567" w:type="pct"/>
            <w:tcBorders>
              <w:top w:val="nil"/>
              <w:left w:val="nil"/>
              <w:bottom w:val="nil"/>
              <w:right w:val="nil"/>
            </w:tcBorders>
            <w:shd w:val="clear" w:color="auto" w:fill="auto"/>
            <w:noWrap/>
            <w:vAlign w:val="bottom"/>
            <w:hideMark/>
            <w:tcPrChange w:id="2000" w:author="Microsoft Office User" w:date="2018-12-16T18:34:00Z">
              <w:tcPr>
                <w:tcW w:w="0" w:type="auto"/>
                <w:tcBorders>
                  <w:top w:val="nil"/>
                  <w:left w:val="nil"/>
                  <w:bottom w:val="nil"/>
                  <w:right w:val="nil"/>
                </w:tcBorders>
                <w:shd w:val="clear" w:color="auto" w:fill="auto"/>
                <w:noWrap/>
                <w:vAlign w:val="bottom"/>
                <w:hideMark/>
              </w:tcPr>
            </w:tcPrChange>
          </w:tcPr>
          <w:p w14:paraId="69383E04" w14:textId="77777777" w:rsidR="0009723C" w:rsidRPr="0009723C" w:rsidRDefault="0009723C" w:rsidP="0009723C">
            <w:pPr>
              <w:rPr>
                <w:ins w:id="2001" w:author="Microsoft Office User" w:date="2018-12-16T18:33:00Z"/>
                <w:rFonts w:ascii="Calibri" w:hAnsi="Calibri" w:cs="Calibri"/>
                <w:color w:val="000000"/>
              </w:rPr>
            </w:pPr>
            <w:ins w:id="2002" w:author="Microsoft Office User" w:date="2018-12-16T18:33:00Z">
              <w:r w:rsidRPr="0009723C">
                <w:rPr>
                  <w:rFonts w:ascii="Calibri" w:hAnsi="Calibri" w:cs="Calibri"/>
                  <w:color w:val="000000"/>
                </w:rPr>
                <w:t>-0.007/0.053</w:t>
              </w:r>
            </w:ins>
          </w:p>
        </w:tc>
        <w:tc>
          <w:tcPr>
            <w:tcW w:w="540" w:type="pct"/>
            <w:tcBorders>
              <w:top w:val="nil"/>
              <w:left w:val="nil"/>
              <w:bottom w:val="nil"/>
              <w:right w:val="nil"/>
            </w:tcBorders>
            <w:shd w:val="clear" w:color="auto" w:fill="auto"/>
            <w:noWrap/>
            <w:vAlign w:val="bottom"/>
            <w:hideMark/>
            <w:tcPrChange w:id="2003" w:author="Microsoft Office User" w:date="2018-12-16T18:34:00Z">
              <w:tcPr>
                <w:tcW w:w="0" w:type="auto"/>
                <w:tcBorders>
                  <w:top w:val="nil"/>
                  <w:left w:val="nil"/>
                  <w:bottom w:val="nil"/>
                  <w:right w:val="nil"/>
                </w:tcBorders>
                <w:shd w:val="clear" w:color="auto" w:fill="auto"/>
                <w:noWrap/>
                <w:vAlign w:val="bottom"/>
                <w:hideMark/>
              </w:tcPr>
            </w:tcPrChange>
          </w:tcPr>
          <w:p w14:paraId="2DB01D69" w14:textId="77777777" w:rsidR="0009723C" w:rsidRPr="0009723C" w:rsidRDefault="0009723C" w:rsidP="0009723C">
            <w:pPr>
              <w:rPr>
                <w:ins w:id="2004"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005" w:author="Microsoft Office User" w:date="2018-12-16T18:34:00Z">
              <w:tcPr>
                <w:tcW w:w="0" w:type="auto"/>
                <w:tcBorders>
                  <w:top w:val="nil"/>
                  <w:left w:val="nil"/>
                  <w:bottom w:val="nil"/>
                  <w:right w:val="nil"/>
                </w:tcBorders>
                <w:shd w:val="clear" w:color="auto" w:fill="auto"/>
                <w:noWrap/>
                <w:vAlign w:val="bottom"/>
                <w:hideMark/>
              </w:tcPr>
            </w:tcPrChange>
          </w:tcPr>
          <w:p w14:paraId="58650595" w14:textId="77777777" w:rsidR="0009723C" w:rsidRPr="0009723C" w:rsidRDefault="0009723C" w:rsidP="0009723C">
            <w:pPr>
              <w:rPr>
                <w:ins w:id="2006" w:author="Microsoft Office User" w:date="2018-12-16T18:33:00Z"/>
                <w:rFonts w:ascii="Calibri" w:hAnsi="Calibri" w:cs="Calibri"/>
                <w:color w:val="000000"/>
              </w:rPr>
            </w:pPr>
            <w:ins w:id="2007" w:author="Microsoft Office User" w:date="2018-12-16T18:33:00Z">
              <w:r w:rsidRPr="0009723C">
                <w:rPr>
                  <w:rFonts w:ascii="Calibri" w:hAnsi="Calibri" w:cs="Calibri"/>
                  <w:color w:val="000000"/>
                </w:rPr>
                <w:t>-0.104/0.094</w:t>
              </w:r>
            </w:ins>
          </w:p>
        </w:tc>
        <w:tc>
          <w:tcPr>
            <w:tcW w:w="540" w:type="pct"/>
            <w:tcBorders>
              <w:top w:val="nil"/>
              <w:left w:val="nil"/>
              <w:bottom w:val="nil"/>
              <w:right w:val="nil"/>
            </w:tcBorders>
            <w:shd w:val="clear" w:color="auto" w:fill="auto"/>
            <w:noWrap/>
            <w:vAlign w:val="bottom"/>
            <w:hideMark/>
            <w:tcPrChange w:id="2008" w:author="Microsoft Office User" w:date="2018-12-16T18:34:00Z">
              <w:tcPr>
                <w:tcW w:w="0" w:type="auto"/>
                <w:tcBorders>
                  <w:top w:val="nil"/>
                  <w:left w:val="nil"/>
                  <w:bottom w:val="nil"/>
                  <w:right w:val="nil"/>
                </w:tcBorders>
                <w:shd w:val="clear" w:color="auto" w:fill="auto"/>
                <w:noWrap/>
                <w:vAlign w:val="bottom"/>
                <w:hideMark/>
              </w:tcPr>
            </w:tcPrChange>
          </w:tcPr>
          <w:p w14:paraId="36940710" w14:textId="77777777" w:rsidR="0009723C" w:rsidRPr="0009723C" w:rsidRDefault="0009723C" w:rsidP="0009723C">
            <w:pPr>
              <w:rPr>
                <w:ins w:id="2009" w:author="Microsoft Office User" w:date="2018-12-16T18:33:00Z"/>
                <w:rFonts w:ascii="Calibri" w:hAnsi="Calibri" w:cs="Calibri"/>
                <w:color w:val="000000"/>
              </w:rPr>
            </w:pPr>
            <w:ins w:id="2010" w:author="Microsoft Office User" w:date="2018-12-16T18:33:00Z">
              <w:r w:rsidRPr="0009723C">
                <w:rPr>
                  <w:rFonts w:ascii="Calibri" w:hAnsi="Calibri" w:cs="Calibri"/>
                  <w:color w:val="000000"/>
                </w:rPr>
                <w:t>-0.121/0.12</w:t>
              </w:r>
            </w:ins>
          </w:p>
        </w:tc>
        <w:tc>
          <w:tcPr>
            <w:tcW w:w="513" w:type="pct"/>
            <w:tcBorders>
              <w:top w:val="nil"/>
              <w:left w:val="nil"/>
              <w:bottom w:val="nil"/>
              <w:right w:val="nil"/>
            </w:tcBorders>
            <w:shd w:val="clear" w:color="auto" w:fill="auto"/>
            <w:noWrap/>
            <w:vAlign w:val="bottom"/>
            <w:hideMark/>
            <w:tcPrChange w:id="2011" w:author="Microsoft Office User" w:date="2018-12-16T18:34:00Z">
              <w:tcPr>
                <w:tcW w:w="0" w:type="auto"/>
                <w:tcBorders>
                  <w:top w:val="nil"/>
                  <w:left w:val="nil"/>
                  <w:bottom w:val="nil"/>
                  <w:right w:val="nil"/>
                </w:tcBorders>
                <w:shd w:val="clear" w:color="auto" w:fill="auto"/>
                <w:noWrap/>
                <w:vAlign w:val="bottom"/>
                <w:hideMark/>
              </w:tcPr>
            </w:tcPrChange>
          </w:tcPr>
          <w:p w14:paraId="67DFB3CC" w14:textId="77777777" w:rsidR="0009723C" w:rsidRPr="0009723C" w:rsidRDefault="0009723C" w:rsidP="0009723C">
            <w:pPr>
              <w:rPr>
                <w:ins w:id="2012" w:author="Microsoft Office User" w:date="2018-12-16T18:33:00Z"/>
                <w:rFonts w:ascii="Calibri" w:hAnsi="Calibri" w:cs="Calibri"/>
                <w:color w:val="000000"/>
              </w:rPr>
            </w:pPr>
          </w:p>
        </w:tc>
      </w:tr>
      <w:tr w:rsidR="0009723C" w:rsidRPr="0009723C" w14:paraId="525DAE4A" w14:textId="77777777" w:rsidTr="0009723C">
        <w:tblPrEx>
          <w:tblW w:w="5000" w:type="pct"/>
          <w:tblCellMar>
            <w:left w:w="70" w:type="dxa"/>
            <w:right w:w="70" w:type="dxa"/>
          </w:tblCellMar>
          <w:tblPrExChange w:id="2013" w:author="Microsoft Office User" w:date="2018-12-16T18:34:00Z">
            <w:tblPrEx>
              <w:tblW w:w="0" w:type="auto"/>
              <w:tblCellMar>
                <w:left w:w="70" w:type="dxa"/>
                <w:right w:w="70" w:type="dxa"/>
              </w:tblCellMar>
            </w:tblPrEx>
          </w:tblPrExChange>
        </w:tblPrEx>
        <w:trPr>
          <w:trHeight w:val="320"/>
          <w:ins w:id="2014" w:author="Microsoft Office User" w:date="2018-12-16T18:33:00Z"/>
          <w:trPrChange w:id="2015"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016" w:author="Microsoft Office User" w:date="2018-12-16T18:34:00Z">
              <w:tcPr>
                <w:tcW w:w="0" w:type="auto"/>
                <w:tcBorders>
                  <w:top w:val="nil"/>
                  <w:left w:val="nil"/>
                  <w:bottom w:val="nil"/>
                  <w:right w:val="nil"/>
                </w:tcBorders>
                <w:shd w:val="clear" w:color="auto" w:fill="auto"/>
                <w:noWrap/>
                <w:vAlign w:val="bottom"/>
                <w:hideMark/>
              </w:tcPr>
            </w:tcPrChange>
          </w:tcPr>
          <w:p w14:paraId="30DCCC58" w14:textId="77777777" w:rsidR="0009723C" w:rsidRPr="0009723C" w:rsidRDefault="0009723C" w:rsidP="0009723C">
            <w:pPr>
              <w:rPr>
                <w:ins w:id="2017" w:author="Microsoft Office User" w:date="2018-12-16T18:33:00Z"/>
                <w:rFonts w:ascii="Calibri" w:hAnsi="Calibri" w:cs="Calibri"/>
                <w:color w:val="000000"/>
              </w:rPr>
            </w:pPr>
            <w:ins w:id="2018" w:author="Microsoft Office User" w:date="2018-12-16T18:33:00Z">
              <w:r w:rsidRPr="0009723C">
                <w:rPr>
                  <w:rFonts w:ascii="Calibri" w:hAnsi="Calibri" w:cs="Calibri"/>
                  <w:color w:val="000000"/>
                </w:rPr>
                <w:t>E9</w:t>
              </w:r>
            </w:ins>
          </w:p>
        </w:tc>
        <w:tc>
          <w:tcPr>
            <w:tcW w:w="471" w:type="pct"/>
            <w:tcBorders>
              <w:top w:val="nil"/>
              <w:left w:val="nil"/>
              <w:bottom w:val="nil"/>
              <w:right w:val="nil"/>
            </w:tcBorders>
            <w:shd w:val="clear" w:color="auto" w:fill="auto"/>
            <w:noWrap/>
            <w:vAlign w:val="bottom"/>
            <w:hideMark/>
            <w:tcPrChange w:id="2019" w:author="Microsoft Office User" w:date="2018-12-16T18:34:00Z">
              <w:tcPr>
                <w:tcW w:w="0" w:type="auto"/>
                <w:tcBorders>
                  <w:top w:val="nil"/>
                  <w:left w:val="nil"/>
                  <w:bottom w:val="nil"/>
                  <w:right w:val="nil"/>
                </w:tcBorders>
                <w:shd w:val="clear" w:color="auto" w:fill="auto"/>
                <w:noWrap/>
                <w:vAlign w:val="bottom"/>
                <w:hideMark/>
              </w:tcPr>
            </w:tcPrChange>
          </w:tcPr>
          <w:p w14:paraId="21981B05" w14:textId="77777777" w:rsidR="0009723C" w:rsidRPr="0009723C" w:rsidRDefault="0009723C" w:rsidP="0009723C">
            <w:pPr>
              <w:rPr>
                <w:ins w:id="2020" w:author="Microsoft Office User" w:date="2018-12-16T18:33:00Z"/>
                <w:rFonts w:ascii="Calibri" w:hAnsi="Calibri" w:cs="Calibri"/>
                <w:color w:val="000000"/>
              </w:rPr>
            </w:pPr>
            <w:ins w:id="2021" w:author="Microsoft Office User" w:date="2018-12-16T18:33:00Z">
              <w:r w:rsidRPr="0009723C">
                <w:rPr>
                  <w:rFonts w:ascii="Calibri" w:hAnsi="Calibri" w:cs="Calibri"/>
                  <w:color w:val="000000"/>
                </w:rPr>
                <w:t>0.249</w:t>
              </w:r>
            </w:ins>
          </w:p>
        </w:tc>
        <w:tc>
          <w:tcPr>
            <w:tcW w:w="304" w:type="pct"/>
            <w:tcBorders>
              <w:top w:val="nil"/>
              <w:left w:val="nil"/>
              <w:bottom w:val="nil"/>
              <w:right w:val="nil"/>
            </w:tcBorders>
            <w:shd w:val="clear" w:color="auto" w:fill="auto"/>
            <w:noWrap/>
            <w:vAlign w:val="bottom"/>
            <w:hideMark/>
            <w:tcPrChange w:id="2022" w:author="Microsoft Office User" w:date="2018-12-16T18:34:00Z">
              <w:tcPr>
                <w:tcW w:w="0" w:type="auto"/>
                <w:tcBorders>
                  <w:top w:val="nil"/>
                  <w:left w:val="nil"/>
                  <w:bottom w:val="nil"/>
                  <w:right w:val="nil"/>
                </w:tcBorders>
                <w:shd w:val="clear" w:color="auto" w:fill="auto"/>
                <w:noWrap/>
                <w:vAlign w:val="bottom"/>
                <w:hideMark/>
              </w:tcPr>
            </w:tcPrChange>
          </w:tcPr>
          <w:p w14:paraId="63515A7E" w14:textId="77777777" w:rsidR="0009723C" w:rsidRPr="0009723C" w:rsidRDefault="0009723C" w:rsidP="0009723C">
            <w:pPr>
              <w:rPr>
                <w:ins w:id="2023" w:author="Microsoft Office User" w:date="2018-12-16T18:33:00Z"/>
                <w:rFonts w:ascii="Calibri" w:hAnsi="Calibri" w:cs="Calibri"/>
                <w:color w:val="000000"/>
              </w:rPr>
            </w:pPr>
            <w:ins w:id="2024" w:author="Microsoft Office User" w:date="2018-12-16T18:33:00Z">
              <w:r w:rsidRPr="0009723C">
                <w:rPr>
                  <w:rFonts w:ascii="Calibri" w:hAnsi="Calibri" w:cs="Calibri"/>
                  <w:color w:val="000000"/>
                </w:rPr>
                <w:t>0.019</w:t>
              </w:r>
            </w:ins>
          </w:p>
        </w:tc>
        <w:tc>
          <w:tcPr>
            <w:tcW w:w="388" w:type="pct"/>
            <w:tcBorders>
              <w:top w:val="nil"/>
              <w:left w:val="nil"/>
              <w:bottom w:val="nil"/>
              <w:right w:val="nil"/>
            </w:tcBorders>
            <w:shd w:val="clear" w:color="auto" w:fill="auto"/>
            <w:noWrap/>
            <w:vAlign w:val="bottom"/>
            <w:hideMark/>
            <w:tcPrChange w:id="2025" w:author="Microsoft Office User" w:date="2018-12-16T18:34:00Z">
              <w:tcPr>
                <w:tcW w:w="0" w:type="auto"/>
                <w:tcBorders>
                  <w:top w:val="nil"/>
                  <w:left w:val="nil"/>
                  <w:bottom w:val="nil"/>
                  <w:right w:val="nil"/>
                </w:tcBorders>
                <w:shd w:val="clear" w:color="auto" w:fill="auto"/>
                <w:noWrap/>
                <w:vAlign w:val="bottom"/>
                <w:hideMark/>
              </w:tcPr>
            </w:tcPrChange>
          </w:tcPr>
          <w:p w14:paraId="43097F25" w14:textId="77777777" w:rsidR="0009723C" w:rsidRPr="0009723C" w:rsidRDefault="0009723C" w:rsidP="0009723C">
            <w:pPr>
              <w:rPr>
                <w:ins w:id="2026"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027" w:author="Microsoft Office User" w:date="2018-12-16T18:34:00Z">
              <w:tcPr>
                <w:tcW w:w="0" w:type="auto"/>
                <w:tcBorders>
                  <w:top w:val="nil"/>
                  <w:left w:val="nil"/>
                  <w:bottom w:val="nil"/>
                  <w:right w:val="nil"/>
                </w:tcBorders>
                <w:shd w:val="clear" w:color="auto" w:fill="auto"/>
                <w:noWrap/>
                <w:vAlign w:val="bottom"/>
                <w:hideMark/>
              </w:tcPr>
            </w:tcPrChange>
          </w:tcPr>
          <w:p w14:paraId="5E5F9371" w14:textId="77777777" w:rsidR="0009723C" w:rsidRPr="0009723C" w:rsidRDefault="0009723C" w:rsidP="0009723C">
            <w:pPr>
              <w:rPr>
                <w:ins w:id="2028" w:author="Microsoft Office User" w:date="2018-12-16T18:33:00Z"/>
                <w:rFonts w:ascii="Calibri" w:hAnsi="Calibri" w:cs="Calibri"/>
                <w:color w:val="000000"/>
              </w:rPr>
            </w:pPr>
            <w:ins w:id="2029" w:author="Microsoft Office User" w:date="2018-12-16T18:33:00Z">
              <w:r w:rsidRPr="0009723C">
                <w:rPr>
                  <w:rFonts w:ascii="Calibri" w:hAnsi="Calibri" w:cs="Calibri"/>
                  <w:color w:val="000000"/>
                </w:rPr>
                <w:t>0.059/-0.036</w:t>
              </w:r>
            </w:ins>
          </w:p>
        </w:tc>
        <w:tc>
          <w:tcPr>
            <w:tcW w:w="567" w:type="pct"/>
            <w:tcBorders>
              <w:top w:val="nil"/>
              <w:left w:val="nil"/>
              <w:bottom w:val="nil"/>
              <w:right w:val="nil"/>
            </w:tcBorders>
            <w:shd w:val="clear" w:color="auto" w:fill="auto"/>
            <w:noWrap/>
            <w:vAlign w:val="bottom"/>
            <w:hideMark/>
            <w:tcPrChange w:id="2030" w:author="Microsoft Office User" w:date="2018-12-16T18:34:00Z">
              <w:tcPr>
                <w:tcW w:w="0" w:type="auto"/>
                <w:tcBorders>
                  <w:top w:val="nil"/>
                  <w:left w:val="nil"/>
                  <w:bottom w:val="nil"/>
                  <w:right w:val="nil"/>
                </w:tcBorders>
                <w:shd w:val="clear" w:color="auto" w:fill="auto"/>
                <w:noWrap/>
                <w:vAlign w:val="bottom"/>
                <w:hideMark/>
              </w:tcPr>
            </w:tcPrChange>
          </w:tcPr>
          <w:p w14:paraId="13A85090" w14:textId="77777777" w:rsidR="0009723C" w:rsidRPr="0009723C" w:rsidRDefault="0009723C" w:rsidP="0009723C">
            <w:pPr>
              <w:rPr>
                <w:ins w:id="2031" w:author="Microsoft Office User" w:date="2018-12-16T18:33:00Z"/>
                <w:rFonts w:ascii="Calibri" w:hAnsi="Calibri" w:cs="Calibri"/>
                <w:color w:val="000000"/>
              </w:rPr>
            </w:pPr>
            <w:ins w:id="2032" w:author="Microsoft Office User" w:date="2018-12-16T18:33:00Z">
              <w:r w:rsidRPr="0009723C">
                <w:rPr>
                  <w:rFonts w:ascii="Calibri" w:hAnsi="Calibri" w:cs="Calibri"/>
                  <w:color w:val="000000"/>
                </w:rPr>
                <w:t>0.04/-0.073</w:t>
              </w:r>
            </w:ins>
          </w:p>
        </w:tc>
        <w:tc>
          <w:tcPr>
            <w:tcW w:w="540" w:type="pct"/>
            <w:tcBorders>
              <w:top w:val="nil"/>
              <w:left w:val="nil"/>
              <w:bottom w:val="nil"/>
              <w:right w:val="nil"/>
            </w:tcBorders>
            <w:shd w:val="clear" w:color="auto" w:fill="auto"/>
            <w:noWrap/>
            <w:vAlign w:val="bottom"/>
            <w:hideMark/>
            <w:tcPrChange w:id="2033" w:author="Microsoft Office User" w:date="2018-12-16T18:34:00Z">
              <w:tcPr>
                <w:tcW w:w="0" w:type="auto"/>
                <w:tcBorders>
                  <w:top w:val="nil"/>
                  <w:left w:val="nil"/>
                  <w:bottom w:val="nil"/>
                  <w:right w:val="nil"/>
                </w:tcBorders>
                <w:shd w:val="clear" w:color="auto" w:fill="auto"/>
                <w:noWrap/>
                <w:vAlign w:val="bottom"/>
                <w:hideMark/>
              </w:tcPr>
            </w:tcPrChange>
          </w:tcPr>
          <w:p w14:paraId="3B27571D" w14:textId="77777777" w:rsidR="0009723C" w:rsidRPr="0009723C" w:rsidRDefault="0009723C" w:rsidP="0009723C">
            <w:pPr>
              <w:rPr>
                <w:ins w:id="2034"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035" w:author="Microsoft Office User" w:date="2018-12-16T18:34:00Z">
              <w:tcPr>
                <w:tcW w:w="0" w:type="auto"/>
                <w:tcBorders>
                  <w:top w:val="nil"/>
                  <w:left w:val="nil"/>
                  <w:bottom w:val="nil"/>
                  <w:right w:val="nil"/>
                </w:tcBorders>
                <w:shd w:val="clear" w:color="auto" w:fill="auto"/>
                <w:noWrap/>
                <w:vAlign w:val="bottom"/>
                <w:hideMark/>
              </w:tcPr>
            </w:tcPrChange>
          </w:tcPr>
          <w:p w14:paraId="6F45D337" w14:textId="77777777" w:rsidR="0009723C" w:rsidRPr="0009723C" w:rsidRDefault="0009723C" w:rsidP="0009723C">
            <w:pPr>
              <w:rPr>
                <w:ins w:id="2036" w:author="Microsoft Office User" w:date="2018-12-16T18:33:00Z"/>
                <w:rFonts w:ascii="Calibri" w:hAnsi="Calibri" w:cs="Calibri"/>
                <w:color w:val="000000"/>
              </w:rPr>
            </w:pPr>
            <w:ins w:id="2037" w:author="Microsoft Office User" w:date="2018-12-16T18:33:00Z">
              <w:r w:rsidRPr="0009723C">
                <w:rPr>
                  <w:rFonts w:ascii="Calibri" w:hAnsi="Calibri" w:cs="Calibri"/>
                  <w:color w:val="000000"/>
                </w:rPr>
                <w:t>0.024/-0.028</w:t>
              </w:r>
            </w:ins>
          </w:p>
        </w:tc>
        <w:tc>
          <w:tcPr>
            <w:tcW w:w="540" w:type="pct"/>
            <w:tcBorders>
              <w:top w:val="nil"/>
              <w:left w:val="nil"/>
              <w:bottom w:val="nil"/>
              <w:right w:val="nil"/>
            </w:tcBorders>
            <w:shd w:val="clear" w:color="auto" w:fill="auto"/>
            <w:noWrap/>
            <w:vAlign w:val="bottom"/>
            <w:hideMark/>
            <w:tcPrChange w:id="2038" w:author="Microsoft Office User" w:date="2018-12-16T18:34:00Z">
              <w:tcPr>
                <w:tcW w:w="0" w:type="auto"/>
                <w:tcBorders>
                  <w:top w:val="nil"/>
                  <w:left w:val="nil"/>
                  <w:bottom w:val="nil"/>
                  <w:right w:val="nil"/>
                </w:tcBorders>
                <w:shd w:val="clear" w:color="auto" w:fill="auto"/>
                <w:noWrap/>
                <w:vAlign w:val="bottom"/>
                <w:hideMark/>
              </w:tcPr>
            </w:tcPrChange>
          </w:tcPr>
          <w:p w14:paraId="64C4E375" w14:textId="77777777" w:rsidR="0009723C" w:rsidRPr="0009723C" w:rsidRDefault="0009723C" w:rsidP="0009723C">
            <w:pPr>
              <w:rPr>
                <w:ins w:id="2039" w:author="Microsoft Office User" w:date="2018-12-16T18:33:00Z"/>
                <w:rFonts w:ascii="Calibri" w:hAnsi="Calibri" w:cs="Calibri"/>
                <w:color w:val="000000"/>
              </w:rPr>
            </w:pPr>
            <w:ins w:id="2040" w:author="Microsoft Office User" w:date="2018-12-16T18:33:00Z">
              <w:r w:rsidRPr="0009723C">
                <w:rPr>
                  <w:rFonts w:ascii="Calibri" w:hAnsi="Calibri" w:cs="Calibri"/>
                  <w:color w:val="000000"/>
                </w:rPr>
                <w:t>0.053/-0.046</w:t>
              </w:r>
            </w:ins>
          </w:p>
        </w:tc>
        <w:tc>
          <w:tcPr>
            <w:tcW w:w="513" w:type="pct"/>
            <w:tcBorders>
              <w:top w:val="nil"/>
              <w:left w:val="nil"/>
              <w:bottom w:val="nil"/>
              <w:right w:val="nil"/>
            </w:tcBorders>
            <w:shd w:val="clear" w:color="auto" w:fill="auto"/>
            <w:noWrap/>
            <w:vAlign w:val="bottom"/>
            <w:hideMark/>
            <w:tcPrChange w:id="2041" w:author="Microsoft Office User" w:date="2018-12-16T18:34:00Z">
              <w:tcPr>
                <w:tcW w:w="0" w:type="auto"/>
                <w:tcBorders>
                  <w:top w:val="nil"/>
                  <w:left w:val="nil"/>
                  <w:bottom w:val="nil"/>
                  <w:right w:val="nil"/>
                </w:tcBorders>
                <w:shd w:val="clear" w:color="auto" w:fill="auto"/>
                <w:noWrap/>
                <w:vAlign w:val="bottom"/>
                <w:hideMark/>
              </w:tcPr>
            </w:tcPrChange>
          </w:tcPr>
          <w:p w14:paraId="7056F0B8" w14:textId="77777777" w:rsidR="0009723C" w:rsidRPr="0009723C" w:rsidRDefault="0009723C" w:rsidP="0009723C">
            <w:pPr>
              <w:rPr>
                <w:ins w:id="2042" w:author="Microsoft Office User" w:date="2018-12-16T18:33:00Z"/>
                <w:rFonts w:ascii="Calibri" w:hAnsi="Calibri" w:cs="Calibri"/>
                <w:color w:val="000000"/>
              </w:rPr>
            </w:pPr>
          </w:p>
        </w:tc>
      </w:tr>
      <w:tr w:rsidR="0009723C" w:rsidRPr="0009723C" w14:paraId="3271ABB8" w14:textId="77777777" w:rsidTr="0009723C">
        <w:tblPrEx>
          <w:tblW w:w="5000" w:type="pct"/>
          <w:tblCellMar>
            <w:left w:w="70" w:type="dxa"/>
            <w:right w:w="70" w:type="dxa"/>
          </w:tblCellMar>
          <w:tblPrExChange w:id="2043" w:author="Microsoft Office User" w:date="2018-12-16T18:34:00Z">
            <w:tblPrEx>
              <w:tblW w:w="0" w:type="auto"/>
              <w:tblCellMar>
                <w:left w:w="70" w:type="dxa"/>
                <w:right w:w="70" w:type="dxa"/>
              </w:tblCellMar>
            </w:tblPrEx>
          </w:tblPrExChange>
        </w:tblPrEx>
        <w:trPr>
          <w:trHeight w:val="320"/>
          <w:ins w:id="2044" w:author="Microsoft Office User" w:date="2018-12-16T18:33:00Z"/>
          <w:trPrChange w:id="2045"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046" w:author="Microsoft Office User" w:date="2018-12-16T18:34:00Z">
              <w:tcPr>
                <w:tcW w:w="0" w:type="auto"/>
                <w:tcBorders>
                  <w:top w:val="nil"/>
                  <w:left w:val="nil"/>
                  <w:bottom w:val="nil"/>
                  <w:right w:val="nil"/>
                </w:tcBorders>
                <w:shd w:val="clear" w:color="auto" w:fill="auto"/>
                <w:noWrap/>
                <w:vAlign w:val="bottom"/>
                <w:hideMark/>
              </w:tcPr>
            </w:tcPrChange>
          </w:tcPr>
          <w:p w14:paraId="6EF43900" w14:textId="77777777" w:rsidR="0009723C" w:rsidRPr="0009723C" w:rsidRDefault="0009723C" w:rsidP="0009723C">
            <w:pPr>
              <w:rPr>
                <w:ins w:id="2047" w:author="Microsoft Office User" w:date="2018-12-16T18:33:00Z"/>
                <w:rFonts w:ascii="Calibri" w:hAnsi="Calibri" w:cs="Calibri"/>
                <w:color w:val="000000"/>
              </w:rPr>
            </w:pPr>
            <w:proofErr w:type="spellStart"/>
            <w:ins w:id="2048" w:author="Microsoft Office User" w:date="2018-12-16T18:33:00Z">
              <w:r w:rsidRPr="0009723C">
                <w:rPr>
                  <w:rFonts w:ascii="Calibri" w:hAnsi="Calibri" w:cs="Calibri"/>
                  <w:color w:val="000000"/>
                </w:rPr>
                <w:t>Domain</w:t>
              </w:r>
              <w:proofErr w:type="spellEnd"/>
              <w:r w:rsidRPr="0009723C">
                <w:rPr>
                  <w:rFonts w:ascii="Calibri" w:hAnsi="Calibri" w:cs="Calibri"/>
                  <w:color w:val="000000"/>
                </w:rPr>
                <w:t xml:space="preserve"> score</w:t>
              </w:r>
            </w:ins>
          </w:p>
        </w:tc>
        <w:tc>
          <w:tcPr>
            <w:tcW w:w="471" w:type="pct"/>
            <w:tcBorders>
              <w:top w:val="nil"/>
              <w:left w:val="nil"/>
              <w:bottom w:val="nil"/>
              <w:right w:val="nil"/>
            </w:tcBorders>
            <w:shd w:val="clear" w:color="auto" w:fill="auto"/>
            <w:noWrap/>
            <w:vAlign w:val="bottom"/>
            <w:hideMark/>
            <w:tcPrChange w:id="2049" w:author="Microsoft Office User" w:date="2018-12-16T18:34:00Z">
              <w:tcPr>
                <w:tcW w:w="0" w:type="auto"/>
                <w:tcBorders>
                  <w:top w:val="nil"/>
                  <w:left w:val="nil"/>
                  <w:bottom w:val="nil"/>
                  <w:right w:val="nil"/>
                </w:tcBorders>
                <w:shd w:val="clear" w:color="auto" w:fill="auto"/>
                <w:noWrap/>
                <w:vAlign w:val="bottom"/>
                <w:hideMark/>
              </w:tcPr>
            </w:tcPrChange>
          </w:tcPr>
          <w:p w14:paraId="2A3BB953" w14:textId="77777777" w:rsidR="0009723C" w:rsidRPr="0009723C" w:rsidRDefault="0009723C" w:rsidP="0009723C">
            <w:pPr>
              <w:rPr>
                <w:ins w:id="2050" w:author="Microsoft Office User" w:date="2018-12-16T18:33:00Z"/>
                <w:rFonts w:ascii="Calibri" w:hAnsi="Calibri" w:cs="Calibri"/>
                <w:color w:val="000000"/>
              </w:rPr>
            </w:pPr>
            <w:ins w:id="2051" w:author="Microsoft Office User" w:date="2018-12-16T18:33:00Z">
              <w:r w:rsidRPr="0009723C">
                <w:rPr>
                  <w:rFonts w:ascii="Calibri" w:hAnsi="Calibri" w:cs="Calibri"/>
                  <w:color w:val="000000"/>
                </w:rPr>
                <w:t>0.326</w:t>
              </w:r>
            </w:ins>
          </w:p>
        </w:tc>
        <w:tc>
          <w:tcPr>
            <w:tcW w:w="304" w:type="pct"/>
            <w:tcBorders>
              <w:top w:val="nil"/>
              <w:left w:val="nil"/>
              <w:bottom w:val="nil"/>
              <w:right w:val="nil"/>
            </w:tcBorders>
            <w:shd w:val="clear" w:color="auto" w:fill="auto"/>
            <w:noWrap/>
            <w:vAlign w:val="bottom"/>
            <w:hideMark/>
            <w:tcPrChange w:id="2052" w:author="Microsoft Office User" w:date="2018-12-16T18:34:00Z">
              <w:tcPr>
                <w:tcW w:w="0" w:type="auto"/>
                <w:tcBorders>
                  <w:top w:val="nil"/>
                  <w:left w:val="nil"/>
                  <w:bottom w:val="nil"/>
                  <w:right w:val="nil"/>
                </w:tcBorders>
                <w:shd w:val="clear" w:color="auto" w:fill="auto"/>
                <w:noWrap/>
                <w:vAlign w:val="bottom"/>
                <w:hideMark/>
              </w:tcPr>
            </w:tcPrChange>
          </w:tcPr>
          <w:p w14:paraId="50417699" w14:textId="77777777" w:rsidR="0009723C" w:rsidRPr="0009723C" w:rsidRDefault="0009723C" w:rsidP="0009723C">
            <w:pPr>
              <w:rPr>
                <w:ins w:id="2053" w:author="Microsoft Office User" w:date="2018-12-16T18:33:00Z"/>
                <w:rFonts w:ascii="Calibri" w:hAnsi="Calibri" w:cs="Calibri"/>
                <w:color w:val="000000"/>
              </w:rPr>
            </w:pPr>
          </w:p>
        </w:tc>
        <w:tc>
          <w:tcPr>
            <w:tcW w:w="388" w:type="pct"/>
            <w:tcBorders>
              <w:top w:val="nil"/>
              <w:left w:val="nil"/>
              <w:bottom w:val="nil"/>
              <w:right w:val="nil"/>
            </w:tcBorders>
            <w:shd w:val="clear" w:color="auto" w:fill="auto"/>
            <w:noWrap/>
            <w:vAlign w:val="bottom"/>
            <w:hideMark/>
            <w:tcPrChange w:id="2054" w:author="Microsoft Office User" w:date="2018-12-16T18:34:00Z">
              <w:tcPr>
                <w:tcW w:w="0" w:type="auto"/>
                <w:tcBorders>
                  <w:top w:val="nil"/>
                  <w:left w:val="nil"/>
                  <w:bottom w:val="nil"/>
                  <w:right w:val="nil"/>
                </w:tcBorders>
                <w:shd w:val="clear" w:color="auto" w:fill="auto"/>
                <w:noWrap/>
                <w:vAlign w:val="bottom"/>
                <w:hideMark/>
              </w:tcPr>
            </w:tcPrChange>
          </w:tcPr>
          <w:p w14:paraId="7A6FB66D" w14:textId="77777777" w:rsidR="0009723C" w:rsidRPr="0009723C" w:rsidRDefault="0009723C" w:rsidP="0009723C">
            <w:pPr>
              <w:rPr>
                <w:ins w:id="2055" w:author="Microsoft Office User" w:date="2018-12-16T18:33:00Z"/>
                <w:rFonts w:ascii="Calibri" w:hAnsi="Calibri" w:cs="Calibri"/>
                <w:color w:val="000000"/>
              </w:rPr>
            </w:pPr>
            <w:ins w:id="2056" w:author="Microsoft Office User" w:date="2018-12-16T18:33:00Z">
              <w:r w:rsidRPr="0009723C">
                <w:rPr>
                  <w:rFonts w:ascii="Calibri" w:hAnsi="Calibri" w:cs="Calibri"/>
                  <w:color w:val="000000"/>
                </w:rPr>
                <w:t>0.254</w:t>
              </w:r>
            </w:ins>
          </w:p>
        </w:tc>
        <w:tc>
          <w:tcPr>
            <w:tcW w:w="540" w:type="pct"/>
            <w:tcBorders>
              <w:top w:val="nil"/>
              <w:left w:val="nil"/>
              <w:bottom w:val="nil"/>
              <w:right w:val="nil"/>
            </w:tcBorders>
            <w:shd w:val="clear" w:color="auto" w:fill="auto"/>
            <w:noWrap/>
            <w:vAlign w:val="bottom"/>
            <w:hideMark/>
            <w:tcPrChange w:id="2057" w:author="Microsoft Office User" w:date="2018-12-16T18:34:00Z">
              <w:tcPr>
                <w:tcW w:w="0" w:type="auto"/>
                <w:tcBorders>
                  <w:top w:val="nil"/>
                  <w:left w:val="nil"/>
                  <w:bottom w:val="nil"/>
                  <w:right w:val="nil"/>
                </w:tcBorders>
                <w:shd w:val="clear" w:color="auto" w:fill="auto"/>
                <w:noWrap/>
                <w:vAlign w:val="bottom"/>
                <w:hideMark/>
              </w:tcPr>
            </w:tcPrChange>
          </w:tcPr>
          <w:p w14:paraId="2AB6748D" w14:textId="77777777" w:rsidR="0009723C" w:rsidRPr="0009723C" w:rsidRDefault="0009723C" w:rsidP="0009723C">
            <w:pPr>
              <w:rPr>
                <w:ins w:id="2058" w:author="Microsoft Office User" w:date="2018-12-16T18:33:00Z"/>
                <w:rFonts w:ascii="Calibri" w:hAnsi="Calibri" w:cs="Calibri"/>
                <w:color w:val="000000"/>
              </w:rPr>
            </w:pPr>
            <w:ins w:id="2059" w:author="Microsoft Office User" w:date="2018-12-16T18:33:00Z">
              <w:r w:rsidRPr="0009723C">
                <w:rPr>
                  <w:rFonts w:ascii="Calibri" w:hAnsi="Calibri" w:cs="Calibri"/>
                  <w:color w:val="000000"/>
                </w:rPr>
                <w:t>0.05/0.037</w:t>
              </w:r>
            </w:ins>
          </w:p>
        </w:tc>
        <w:tc>
          <w:tcPr>
            <w:tcW w:w="567" w:type="pct"/>
            <w:tcBorders>
              <w:top w:val="nil"/>
              <w:left w:val="nil"/>
              <w:bottom w:val="nil"/>
              <w:right w:val="nil"/>
            </w:tcBorders>
            <w:shd w:val="clear" w:color="auto" w:fill="auto"/>
            <w:noWrap/>
            <w:vAlign w:val="bottom"/>
            <w:hideMark/>
            <w:tcPrChange w:id="2060" w:author="Microsoft Office User" w:date="2018-12-16T18:34:00Z">
              <w:tcPr>
                <w:tcW w:w="0" w:type="auto"/>
                <w:tcBorders>
                  <w:top w:val="nil"/>
                  <w:left w:val="nil"/>
                  <w:bottom w:val="nil"/>
                  <w:right w:val="nil"/>
                </w:tcBorders>
                <w:shd w:val="clear" w:color="auto" w:fill="auto"/>
                <w:noWrap/>
                <w:vAlign w:val="bottom"/>
                <w:hideMark/>
              </w:tcPr>
            </w:tcPrChange>
          </w:tcPr>
          <w:p w14:paraId="34A20FED" w14:textId="77777777" w:rsidR="0009723C" w:rsidRPr="0009723C" w:rsidRDefault="0009723C" w:rsidP="0009723C">
            <w:pPr>
              <w:rPr>
                <w:ins w:id="2061" w:author="Microsoft Office User" w:date="2018-12-16T18:33:00Z"/>
                <w:rFonts w:ascii="Calibri" w:hAnsi="Calibri" w:cs="Calibri"/>
                <w:color w:val="000000"/>
              </w:rPr>
            </w:pPr>
            <w:ins w:id="2062" w:author="Microsoft Office User" w:date="2018-12-16T18:33:00Z">
              <w:r w:rsidRPr="0009723C">
                <w:rPr>
                  <w:rFonts w:ascii="Calibri" w:hAnsi="Calibri" w:cs="Calibri"/>
                  <w:color w:val="000000"/>
                </w:rPr>
                <w:t xml:space="preserve"> / </w:t>
              </w:r>
            </w:ins>
          </w:p>
        </w:tc>
        <w:tc>
          <w:tcPr>
            <w:tcW w:w="540" w:type="pct"/>
            <w:tcBorders>
              <w:top w:val="nil"/>
              <w:left w:val="nil"/>
              <w:bottom w:val="nil"/>
              <w:right w:val="nil"/>
            </w:tcBorders>
            <w:shd w:val="clear" w:color="auto" w:fill="auto"/>
            <w:noWrap/>
            <w:vAlign w:val="bottom"/>
            <w:hideMark/>
            <w:tcPrChange w:id="2063" w:author="Microsoft Office User" w:date="2018-12-16T18:34:00Z">
              <w:tcPr>
                <w:tcW w:w="0" w:type="auto"/>
                <w:tcBorders>
                  <w:top w:val="nil"/>
                  <w:left w:val="nil"/>
                  <w:bottom w:val="nil"/>
                  <w:right w:val="nil"/>
                </w:tcBorders>
                <w:shd w:val="clear" w:color="auto" w:fill="auto"/>
                <w:noWrap/>
                <w:vAlign w:val="bottom"/>
                <w:hideMark/>
              </w:tcPr>
            </w:tcPrChange>
          </w:tcPr>
          <w:p w14:paraId="4849D49C" w14:textId="77777777" w:rsidR="0009723C" w:rsidRPr="0009723C" w:rsidRDefault="0009723C" w:rsidP="0009723C">
            <w:pPr>
              <w:rPr>
                <w:ins w:id="2064" w:author="Microsoft Office User" w:date="2018-12-16T18:33:00Z"/>
                <w:rFonts w:ascii="Calibri" w:hAnsi="Calibri" w:cs="Calibri"/>
                <w:color w:val="000000"/>
              </w:rPr>
            </w:pPr>
            <w:ins w:id="2065" w:author="Microsoft Office User" w:date="2018-12-16T18:33:00Z">
              <w:r w:rsidRPr="0009723C">
                <w:rPr>
                  <w:rFonts w:ascii="Calibri" w:hAnsi="Calibri" w:cs="Calibri"/>
                  <w:color w:val="000000"/>
                </w:rPr>
                <w:t>0.028/-0.003</w:t>
              </w:r>
            </w:ins>
          </w:p>
        </w:tc>
        <w:tc>
          <w:tcPr>
            <w:tcW w:w="567" w:type="pct"/>
            <w:tcBorders>
              <w:top w:val="nil"/>
              <w:left w:val="nil"/>
              <w:bottom w:val="nil"/>
              <w:right w:val="nil"/>
            </w:tcBorders>
            <w:shd w:val="clear" w:color="auto" w:fill="auto"/>
            <w:noWrap/>
            <w:vAlign w:val="bottom"/>
            <w:hideMark/>
            <w:tcPrChange w:id="2066" w:author="Microsoft Office User" w:date="2018-12-16T18:34:00Z">
              <w:tcPr>
                <w:tcW w:w="0" w:type="auto"/>
                <w:tcBorders>
                  <w:top w:val="nil"/>
                  <w:left w:val="nil"/>
                  <w:bottom w:val="nil"/>
                  <w:right w:val="nil"/>
                </w:tcBorders>
                <w:shd w:val="clear" w:color="auto" w:fill="auto"/>
                <w:noWrap/>
                <w:vAlign w:val="bottom"/>
                <w:hideMark/>
              </w:tcPr>
            </w:tcPrChange>
          </w:tcPr>
          <w:p w14:paraId="536E3286" w14:textId="77777777" w:rsidR="0009723C" w:rsidRPr="0009723C" w:rsidRDefault="0009723C" w:rsidP="0009723C">
            <w:pPr>
              <w:rPr>
                <w:ins w:id="2067" w:author="Microsoft Office User" w:date="2018-12-16T18:33:00Z"/>
                <w:rFonts w:ascii="Calibri" w:hAnsi="Calibri" w:cs="Calibri"/>
                <w:color w:val="000000"/>
              </w:rPr>
            </w:pPr>
            <w:ins w:id="2068" w:author="Microsoft Office User" w:date="2018-12-16T18:33:00Z">
              <w:r w:rsidRPr="0009723C">
                <w:rPr>
                  <w:rFonts w:ascii="Calibri" w:hAnsi="Calibri" w:cs="Calibri"/>
                  <w:color w:val="000000"/>
                </w:rPr>
                <w:t>-0.051/0.039</w:t>
              </w:r>
            </w:ins>
          </w:p>
        </w:tc>
        <w:tc>
          <w:tcPr>
            <w:tcW w:w="540" w:type="pct"/>
            <w:tcBorders>
              <w:top w:val="nil"/>
              <w:left w:val="nil"/>
              <w:bottom w:val="nil"/>
              <w:right w:val="nil"/>
            </w:tcBorders>
            <w:shd w:val="clear" w:color="auto" w:fill="auto"/>
            <w:noWrap/>
            <w:vAlign w:val="bottom"/>
            <w:hideMark/>
            <w:tcPrChange w:id="2069" w:author="Microsoft Office User" w:date="2018-12-16T18:34:00Z">
              <w:tcPr>
                <w:tcW w:w="0" w:type="auto"/>
                <w:tcBorders>
                  <w:top w:val="nil"/>
                  <w:left w:val="nil"/>
                  <w:bottom w:val="nil"/>
                  <w:right w:val="nil"/>
                </w:tcBorders>
                <w:shd w:val="clear" w:color="auto" w:fill="auto"/>
                <w:noWrap/>
                <w:vAlign w:val="bottom"/>
                <w:hideMark/>
              </w:tcPr>
            </w:tcPrChange>
          </w:tcPr>
          <w:p w14:paraId="45950DF4" w14:textId="77777777" w:rsidR="0009723C" w:rsidRPr="0009723C" w:rsidRDefault="0009723C" w:rsidP="0009723C">
            <w:pPr>
              <w:rPr>
                <w:ins w:id="2070" w:author="Microsoft Office User" w:date="2018-12-16T18:33:00Z"/>
                <w:rFonts w:ascii="Calibri" w:hAnsi="Calibri" w:cs="Calibri"/>
                <w:color w:val="000000"/>
              </w:rPr>
            </w:pPr>
          </w:p>
        </w:tc>
        <w:tc>
          <w:tcPr>
            <w:tcW w:w="513" w:type="pct"/>
            <w:tcBorders>
              <w:top w:val="nil"/>
              <w:left w:val="nil"/>
              <w:bottom w:val="nil"/>
              <w:right w:val="nil"/>
            </w:tcBorders>
            <w:shd w:val="clear" w:color="auto" w:fill="auto"/>
            <w:noWrap/>
            <w:vAlign w:val="bottom"/>
            <w:hideMark/>
            <w:tcPrChange w:id="2071" w:author="Microsoft Office User" w:date="2018-12-16T18:34:00Z">
              <w:tcPr>
                <w:tcW w:w="0" w:type="auto"/>
                <w:tcBorders>
                  <w:top w:val="nil"/>
                  <w:left w:val="nil"/>
                  <w:bottom w:val="nil"/>
                  <w:right w:val="nil"/>
                </w:tcBorders>
                <w:shd w:val="clear" w:color="auto" w:fill="auto"/>
                <w:noWrap/>
                <w:vAlign w:val="bottom"/>
                <w:hideMark/>
              </w:tcPr>
            </w:tcPrChange>
          </w:tcPr>
          <w:p w14:paraId="02452A3A" w14:textId="77777777" w:rsidR="0009723C" w:rsidRPr="0009723C" w:rsidRDefault="0009723C" w:rsidP="0009723C">
            <w:pPr>
              <w:rPr>
                <w:ins w:id="2072" w:author="Microsoft Office User" w:date="2018-12-16T18:33:00Z"/>
                <w:rFonts w:ascii="Calibri" w:hAnsi="Calibri" w:cs="Calibri"/>
                <w:color w:val="000000"/>
              </w:rPr>
            </w:pPr>
            <w:ins w:id="2073" w:author="Microsoft Office User" w:date="2018-12-16T18:33:00Z">
              <w:r w:rsidRPr="0009723C">
                <w:rPr>
                  <w:rFonts w:ascii="Calibri" w:hAnsi="Calibri" w:cs="Calibri"/>
                  <w:color w:val="000000"/>
                </w:rPr>
                <w:t>0.027/0.021</w:t>
              </w:r>
            </w:ins>
          </w:p>
        </w:tc>
      </w:tr>
      <w:tr w:rsidR="0009723C" w:rsidRPr="0009723C" w14:paraId="2DB60F9E" w14:textId="77777777" w:rsidTr="0009723C">
        <w:tblPrEx>
          <w:tblW w:w="5000" w:type="pct"/>
          <w:tblCellMar>
            <w:left w:w="70" w:type="dxa"/>
            <w:right w:w="70" w:type="dxa"/>
          </w:tblCellMar>
          <w:tblPrExChange w:id="2074" w:author="Microsoft Office User" w:date="2018-12-16T18:34:00Z">
            <w:tblPrEx>
              <w:tblW w:w="0" w:type="auto"/>
              <w:tblCellMar>
                <w:left w:w="70" w:type="dxa"/>
                <w:right w:w="70" w:type="dxa"/>
              </w:tblCellMar>
            </w:tblPrEx>
          </w:tblPrExChange>
        </w:tblPrEx>
        <w:trPr>
          <w:trHeight w:val="320"/>
          <w:ins w:id="2075" w:author="Microsoft Office User" w:date="2018-12-16T18:33:00Z"/>
          <w:trPrChange w:id="2076" w:author="Microsoft Office User" w:date="2018-12-16T18:34:00Z">
            <w:trPr>
              <w:gridAfter w:val="0"/>
              <w:trHeight w:val="320"/>
            </w:trPr>
          </w:trPrChange>
        </w:trPr>
        <w:tc>
          <w:tcPr>
            <w:tcW w:w="1040" w:type="pct"/>
            <w:gridSpan w:val="2"/>
            <w:tcBorders>
              <w:top w:val="nil"/>
              <w:left w:val="nil"/>
              <w:bottom w:val="nil"/>
              <w:right w:val="nil"/>
            </w:tcBorders>
            <w:shd w:val="clear" w:color="auto" w:fill="auto"/>
            <w:noWrap/>
            <w:vAlign w:val="bottom"/>
            <w:hideMark/>
            <w:tcPrChange w:id="2077" w:author="Microsoft Office User" w:date="2018-12-16T18:34:00Z">
              <w:tcPr>
                <w:tcW w:w="0" w:type="auto"/>
                <w:gridSpan w:val="2"/>
                <w:tcBorders>
                  <w:top w:val="nil"/>
                  <w:left w:val="nil"/>
                  <w:bottom w:val="nil"/>
                  <w:right w:val="nil"/>
                </w:tcBorders>
                <w:shd w:val="clear" w:color="auto" w:fill="auto"/>
                <w:noWrap/>
                <w:vAlign w:val="bottom"/>
                <w:hideMark/>
              </w:tcPr>
            </w:tcPrChange>
          </w:tcPr>
          <w:p w14:paraId="4DD5719C" w14:textId="77777777" w:rsidR="0009723C" w:rsidRPr="0009723C" w:rsidRDefault="0009723C" w:rsidP="0009723C">
            <w:pPr>
              <w:rPr>
                <w:ins w:id="2078" w:author="Microsoft Office User" w:date="2018-12-16T18:33:00Z"/>
                <w:rFonts w:ascii="Calibri" w:hAnsi="Calibri" w:cs="Calibri"/>
                <w:color w:val="000000"/>
              </w:rPr>
            </w:pPr>
            <w:proofErr w:type="spellStart"/>
            <w:ins w:id="2079" w:author="Microsoft Office User" w:date="2018-12-16T18:33:00Z">
              <w:r w:rsidRPr="0009723C">
                <w:rPr>
                  <w:rFonts w:ascii="Calibri" w:hAnsi="Calibri" w:cs="Calibri"/>
                  <w:color w:val="000000"/>
                </w:rPr>
                <w:t>Agreeableness</w:t>
              </w:r>
              <w:proofErr w:type="spellEnd"/>
            </w:ins>
          </w:p>
        </w:tc>
        <w:tc>
          <w:tcPr>
            <w:tcW w:w="304" w:type="pct"/>
            <w:tcBorders>
              <w:top w:val="nil"/>
              <w:left w:val="nil"/>
              <w:bottom w:val="nil"/>
              <w:right w:val="nil"/>
            </w:tcBorders>
            <w:shd w:val="clear" w:color="auto" w:fill="auto"/>
            <w:noWrap/>
            <w:vAlign w:val="bottom"/>
            <w:hideMark/>
            <w:tcPrChange w:id="2080" w:author="Microsoft Office User" w:date="2018-12-16T18:34:00Z">
              <w:tcPr>
                <w:tcW w:w="0" w:type="auto"/>
                <w:tcBorders>
                  <w:top w:val="nil"/>
                  <w:left w:val="nil"/>
                  <w:bottom w:val="nil"/>
                  <w:right w:val="nil"/>
                </w:tcBorders>
                <w:shd w:val="clear" w:color="auto" w:fill="auto"/>
                <w:noWrap/>
                <w:vAlign w:val="bottom"/>
                <w:hideMark/>
              </w:tcPr>
            </w:tcPrChange>
          </w:tcPr>
          <w:p w14:paraId="10744E42" w14:textId="77777777" w:rsidR="0009723C" w:rsidRPr="0009723C" w:rsidRDefault="0009723C" w:rsidP="0009723C">
            <w:pPr>
              <w:rPr>
                <w:ins w:id="2081" w:author="Microsoft Office User" w:date="2018-12-16T18:33:00Z"/>
                <w:rFonts w:ascii="Calibri" w:hAnsi="Calibri" w:cs="Calibri"/>
                <w:color w:val="000000"/>
              </w:rPr>
            </w:pPr>
          </w:p>
        </w:tc>
        <w:tc>
          <w:tcPr>
            <w:tcW w:w="388" w:type="pct"/>
            <w:tcBorders>
              <w:top w:val="nil"/>
              <w:left w:val="nil"/>
              <w:bottom w:val="nil"/>
              <w:right w:val="nil"/>
            </w:tcBorders>
            <w:shd w:val="clear" w:color="auto" w:fill="auto"/>
            <w:noWrap/>
            <w:vAlign w:val="bottom"/>
            <w:hideMark/>
            <w:tcPrChange w:id="2082" w:author="Microsoft Office User" w:date="2018-12-16T18:34:00Z">
              <w:tcPr>
                <w:tcW w:w="0" w:type="auto"/>
                <w:tcBorders>
                  <w:top w:val="nil"/>
                  <w:left w:val="nil"/>
                  <w:bottom w:val="nil"/>
                  <w:right w:val="nil"/>
                </w:tcBorders>
                <w:shd w:val="clear" w:color="auto" w:fill="auto"/>
                <w:noWrap/>
                <w:vAlign w:val="bottom"/>
                <w:hideMark/>
              </w:tcPr>
            </w:tcPrChange>
          </w:tcPr>
          <w:p w14:paraId="58EAF29F" w14:textId="77777777" w:rsidR="0009723C" w:rsidRPr="0009723C" w:rsidRDefault="0009723C" w:rsidP="0009723C">
            <w:pPr>
              <w:rPr>
                <w:ins w:id="2083"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2084" w:author="Microsoft Office User" w:date="2018-12-16T18:34:00Z">
              <w:tcPr>
                <w:tcW w:w="0" w:type="auto"/>
                <w:tcBorders>
                  <w:top w:val="nil"/>
                  <w:left w:val="nil"/>
                  <w:bottom w:val="nil"/>
                  <w:right w:val="nil"/>
                </w:tcBorders>
                <w:shd w:val="clear" w:color="auto" w:fill="auto"/>
                <w:noWrap/>
                <w:vAlign w:val="bottom"/>
                <w:hideMark/>
              </w:tcPr>
            </w:tcPrChange>
          </w:tcPr>
          <w:p w14:paraId="486AA3E4" w14:textId="77777777" w:rsidR="0009723C" w:rsidRPr="0009723C" w:rsidRDefault="0009723C" w:rsidP="0009723C">
            <w:pPr>
              <w:rPr>
                <w:ins w:id="2085"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2086" w:author="Microsoft Office User" w:date="2018-12-16T18:34:00Z">
              <w:tcPr>
                <w:tcW w:w="0" w:type="auto"/>
                <w:tcBorders>
                  <w:top w:val="nil"/>
                  <w:left w:val="nil"/>
                  <w:bottom w:val="nil"/>
                  <w:right w:val="nil"/>
                </w:tcBorders>
                <w:shd w:val="clear" w:color="auto" w:fill="auto"/>
                <w:noWrap/>
                <w:vAlign w:val="bottom"/>
                <w:hideMark/>
              </w:tcPr>
            </w:tcPrChange>
          </w:tcPr>
          <w:p w14:paraId="3E1E2B68" w14:textId="77777777" w:rsidR="0009723C" w:rsidRPr="0009723C" w:rsidRDefault="0009723C" w:rsidP="0009723C">
            <w:pPr>
              <w:rPr>
                <w:ins w:id="2087"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2088" w:author="Microsoft Office User" w:date="2018-12-16T18:34:00Z">
              <w:tcPr>
                <w:tcW w:w="0" w:type="auto"/>
                <w:tcBorders>
                  <w:top w:val="nil"/>
                  <w:left w:val="nil"/>
                  <w:bottom w:val="nil"/>
                  <w:right w:val="nil"/>
                </w:tcBorders>
                <w:shd w:val="clear" w:color="auto" w:fill="auto"/>
                <w:noWrap/>
                <w:vAlign w:val="bottom"/>
                <w:hideMark/>
              </w:tcPr>
            </w:tcPrChange>
          </w:tcPr>
          <w:p w14:paraId="26741CDC" w14:textId="77777777" w:rsidR="0009723C" w:rsidRPr="0009723C" w:rsidRDefault="0009723C" w:rsidP="0009723C">
            <w:pPr>
              <w:rPr>
                <w:ins w:id="2089"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2090" w:author="Microsoft Office User" w:date="2018-12-16T18:34:00Z">
              <w:tcPr>
                <w:tcW w:w="0" w:type="auto"/>
                <w:tcBorders>
                  <w:top w:val="nil"/>
                  <w:left w:val="nil"/>
                  <w:bottom w:val="nil"/>
                  <w:right w:val="nil"/>
                </w:tcBorders>
                <w:shd w:val="clear" w:color="auto" w:fill="auto"/>
                <w:noWrap/>
                <w:vAlign w:val="bottom"/>
                <w:hideMark/>
              </w:tcPr>
            </w:tcPrChange>
          </w:tcPr>
          <w:p w14:paraId="4F83E2DC" w14:textId="77777777" w:rsidR="0009723C" w:rsidRPr="0009723C" w:rsidRDefault="0009723C" w:rsidP="0009723C">
            <w:pPr>
              <w:rPr>
                <w:ins w:id="2091"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2092" w:author="Microsoft Office User" w:date="2018-12-16T18:34:00Z">
              <w:tcPr>
                <w:tcW w:w="0" w:type="auto"/>
                <w:tcBorders>
                  <w:top w:val="nil"/>
                  <w:left w:val="nil"/>
                  <w:bottom w:val="nil"/>
                  <w:right w:val="nil"/>
                </w:tcBorders>
                <w:shd w:val="clear" w:color="auto" w:fill="auto"/>
                <w:noWrap/>
                <w:vAlign w:val="bottom"/>
                <w:hideMark/>
              </w:tcPr>
            </w:tcPrChange>
          </w:tcPr>
          <w:p w14:paraId="11A301F1" w14:textId="77777777" w:rsidR="0009723C" w:rsidRPr="0009723C" w:rsidRDefault="0009723C" w:rsidP="0009723C">
            <w:pPr>
              <w:rPr>
                <w:ins w:id="2093" w:author="Microsoft Office User" w:date="2018-12-16T18:33:00Z"/>
                <w:sz w:val="20"/>
                <w:szCs w:val="20"/>
              </w:rPr>
            </w:pPr>
          </w:p>
        </w:tc>
        <w:tc>
          <w:tcPr>
            <w:tcW w:w="513" w:type="pct"/>
            <w:tcBorders>
              <w:top w:val="nil"/>
              <w:left w:val="nil"/>
              <w:bottom w:val="nil"/>
              <w:right w:val="nil"/>
            </w:tcBorders>
            <w:shd w:val="clear" w:color="auto" w:fill="auto"/>
            <w:noWrap/>
            <w:vAlign w:val="bottom"/>
            <w:hideMark/>
            <w:tcPrChange w:id="2094" w:author="Microsoft Office User" w:date="2018-12-16T18:34:00Z">
              <w:tcPr>
                <w:tcW w:w="0" w:type="auto"/>
                <w:tcBorders>
                  <w:top w:val="nil"/>
                  <w:left w:val="nil"/>
                  <w:bottom w:val="nil"/>
                  <w:right w:val="nil"/>
                </w:tcBorders>
                <w:shd w:val="clear" w:color="auto" w:fill="auto"/>
                <w:noWrap/>
                <w:vAlign w:val="bottom"/>
                <w:hideMark/>
              </w:tcPr>
            </w:tcPrChange>
          </w:tcPr>
          <w:p w14:paraId="358E433B" w14:textId="77777777" w:rsidR="0009723C" w:rsidRPr="0009723C" w:rsidRDefault="0009723C" w:rsidP="0009723C">
            <w:pPr>
              <w:rPr>
                <w:ins w:id="2095" w:author="Microsoft Office User" w:date="2018-12-16T18:33:00Z"/>
                <w:sz w:val="20"/>
                <w:szCs w:val="20"/>
              </w:rPr>
            </w:pPr>
          </w:p>
        </w:tc>
      </w:tr>
      <w:tr w:rsidR="0009723C" w:rsidRPr="0009723C" w14:paraId="75042FCC" w14:textId="77777777" w:rsidTr="0009723C">
        <w:tblPrEx>
          <w:tblW w:w="5000" w:type="pct"/>
          <w:tblCellMar>
            <w:left w:w="70" w:type="dxa"/>
            <w:right w:w="70" w:type="dxa"/>
          </w:tblCellMar>
          <w:tblPrExChange w:id="2096" w:author="Microsoft Office User" w:date="2018-12-16T18:34:00Z">
            <w:tblPrEx>
              <w:tblW w:w="0" w:type="auto"/>
              <w:tblCellMar>
                <w:left w:w="70" w:type="dxa"/>
                <w:right w:w="70" w:type="dxa"/>
              </w:tblCellMar>
            </w:tblPrEx>
          </w:tblPrExChange>
        </w:tblPrEx>
        <w:trPr>
          <w:trHeight w:val="320"/>
          <w:ins w:id="2097" w:author="Microsoft Office User" w:date="2018-12-16T18:33:00Z"/>
          <w:trPrChange w:id="2098"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099" w:author="Microsoft Office User" w:date="2018-12-16T18:34:00Z">
              <w:tcPr>
                <w:tcW w:w="0" w:type="auto"/>
                <w:tcBorders>
                  <w:top w:val="nil"/>
                  <w:left w:val="nil"/>
                  <w:bottom w:val="nil"/>
                  <w:right w:val="nil"/>
                </w:tcBorders>
                <w:shd w:val="clear" w:color="auto" w:fill="auto"/>
                <w:noWrap/>
                <w:vAlign w:val="bottom"/>
                <w:hideMark/>
              </w:tcPr>
            </w:tcPrChange>
          </w:tcPr>
          <w:p w14:paraId="3C81EA6E" w14:textId="77777777" w:rsidR="0009723C" w:rsidRPr="0009723C" w:rsidRDefault="0009723C" w:rsidP="0009723C">
            <w:pPr>
              <w:rPr>
                <w:ins w:id="2100" w:author="Microsoft Office User" w:date="2018-12-16T18:33:00Z"/>
                <w:rFonts w:ascii="Calibri" w:hAnsi="Calibri" w:cs="Calibri"/>
                <w:color w:val="000000"/>
              </w:rPr>
            </w:pPr>
            <w:ins w:id="2101" w:author="Microsoft Office User" w:date="2018-12-16T18:33:00Z">
              <w:r w:rsidRPr="0009723C">
                <w:rPr>
                  <w:rFonts w:ascii="Calibri" w:hAnsi="Calibri" w:cs="Calibri"/>
                  <w:color w:val="000000"/>
                </w:rPr>
                <w:t>A1</w:t>
              </w:r>
            </w:ins>
          </w:p>
        </w:tc>
        <w:tc>
          <w:tcPr>
            <w:tcW w:w="471" w:type="pct"/>
            <w:tcBorders>
              <w:top w:val="nil"/>
              <w:left w:val="nil"/>
              <w:bottom w:val="nil"/>
              <w:right w:val="nil"/>
            </w:tcBorders>
            <w:shd w:val="clear" w:color="auto" w:fill="auto"/>
            <w:noWrap/>
            <w:vAlign w:val="bottom"/>
            <w:hideMark/>
            <w:tcPrChange w:id="2102" w:author="Microsoft Office User" w:date="2018-12-16T18:34:00Z">
              <w:tcPr>
                <w:tcW w:w="0" w:type="auto"/>
                <w:tcBorders>
                  <w:top w:val="nil"/>
                  <w:left w:val="nil"/>
                  <w:bottom w:val="nil"/>
                  <w:right w:val="nil"/>
                </w:tcBorders>
                <w:shd w:val="clear" w:color="auto" w:fill="auto"/>
                <w:noWrap/>
                <w:vAlign w:val="bottom"/>
                <w:hideMark/>
              </w:tcPr>
            </w:tcPrChange>
          </w:tcPr>
          <w:p w14:paraId="5F0B431E" w14:textId="77777777" w:rsidR="0009723C" w:rsidRPr="0009723C" w:rsidRDefault="0009723C" w:rsidP="0009723C">
            <w:pPr>
              <w:rPr>
                <w:ins w:id="2103" w:author="Microsoft Office User" w:date="2018-12-16T18:33:00Z"/>
                <w:rFonts w:ascii="Calibri" w:hAnsi="Calibri" w:cs="Calibri"/>
                <w:color w:val="000000"/>
              </w:rPr>
            </w:pPr>
            <w:ins w:id="2104" w:author="Microsoft Office User" w:date="2018-12-16T18:33:00Z">
              <w:r w:rsidRPr="0009723C">
                <w:rPr>
                  <w:rFonts w:ascii="Calibri" w:hAnsi="Calibri" w:cs="Calibri"/>
                  <w:color w:val="000000"/>
                </w:rPr>
                <w:t>0.159</w:t>
              </w:r>
            </w:ins>
          </w:p>
        </w:tc>
        <w:tc>
          <w:tcPr>
            <w:tcW w:w="304" w:type="pct"/>
            <w:tcBorders>
              <w:top w:val="nil"/>
              <w:left w:val="nil"/>
              <w:bottom w:val="nil"/>
              <w:right w:val="nil"/>
            </w:tcBorders>
            <w:shd w:val="clear" w:color="auto" w:fill="auto"/>
            <w:noWrap/>
            <w:vAlign w:val="bottom"/>
            <w:hideMark/>
            <w:tcPrChange w:id="2105" w:author="Microsoft Office User" w:date="2018-12-16T18:34:00Z">
              <w:tcPr>
                <w:tcW w:w="0" w:type="auto"/>
                <w:tcBorders>
                  <w:top w:val="nil"/>
                  <w:left w:val="nil"/>
                  <w:bottom w:val="nil"/>
                  <w:right w:val="nil"/>
                </w:tcBorders>
                <w:shd w:val="clear" w:color="auto" w:fill="auto"/>
                <w:noWrap/>
                <w:vAlign w:val="bottom"/>
                <w:hideMark/>
              </w:tcPr>
            </w:tcPrChange>
          </w:tcPr>
          <w:p w14:paraId="4E1AC8D7" w14:textId="77777777" w:rsidR="0009723C" w:rsidRPr="0009723C" w:rsidRDefault="0009723C" w:rsidP="0009723C">
            <w:pPr>
              <w:rPr>
                <w:ins w:id="2106" w:author="Microsoft Office User" w:date="2018-12-16T18:33:00Z"/>
                <w:rFonts w:ascii="Calibri" w:hAnsi="Calibri" w:cs="Calibri"/>
                <w:color w:val="000000"/>
              </w:rPr>
            </w:pPr>
            <w:ins w:id="2107" w:author="Microsoft Office User" w:date="2018-12-16T18:33:00Z">
              <w:r w:rsidRPr="0009723C">
                <w:rPr>
                  <w:rFonts w:ascii="Calibri" w:hAnsi="Calibri" w:cs="Calibri"/>
                  <w:color w:val="000000"/>
                </w:rPr>
                <w:t>0.004</w:t>
              </w:r>
            </w:ins>
          </w:p>
        </w:tc>
        <w:tc>
          <w:tcPr>
            <w:tcW w:w="388" w:type="pct"/>
            <w:tcBorders>
              <w:top w:val="nil"/>
              <w:left w:val="nil"/>
              <w:bottom w:val="nil"/>
              <w:right w:val="nil"/>
            </w:tcBorders>
            <w:shd w:val="clear" w:color="auto" w:fill="auto"/>
            <w:noWrap/>
            <w:vAlign w:val="bottom"/>
            <w:hideMark/>
            <w:tcPrChange w:id="2108" w:author="Microsoft Office User" w:date="2018-12-16T18:34:00Z">
              <w:tcPr>
                <w:tcW w:w="0" w:type="auto"/>
                <w:tcBorders>
                  <w:top w:val="nil"/>
                  <w:left w:val="nil"/>
                  <w:bottom w:val="nil"/>
                  <w:right w:val="nil"/>
                </w:tcBorders>
                <w:shd w:val="clear" w:color="auto" w:fill="auto"/>
                <w:noWrap/>
                <w:vAlign w:val="bottom"/>
                <w:hideMark/>
              </w:tcPr>
            </w:tcPrChange>
          </w:tcPr>
          <w:p w14:paraId="7497AC01" w14:textId="77777777" w:rsidR="0009723C" w:rsidRPr="0009723C" w:rsidRDefault="0009723C" w:rsidP="0009723C">
            <w:pPr>
              <w:rPr>
                <w:ins w:id="2109"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110" w:author="Microsoft Office User" w:date="2018-12-16T18:34:00Z">
              <w:tcPr>
                <w:tcW w:w="0" w:type="auto"/>
                <w:tcBorders>
                  <w:top w:val="nil"/>
                  <w:left w:val="nil"/>
                  <w:bottom w:val="nil"/>
                  <w:right w:val="nil"/>
                </w:tcBorders>
                <w:shd w:val="clear" w:color="auto" w:fill="auto"/>
                <w:noWrap/>
                <w:vAlign w:val="bottom"/>
                <w:hideMark/>
              </w:tcPr>
            </w:tcPrChange>
          </w:tcPr>
          <w:p w14:paraId="79AEA2A3" w14:textId="77777777" w:rsidR="0009723C" w:rsidRPr="0009723C" w:rsidRDefault="0009723C" w:rsidP="0009723C">
            <w:pPr>
              <w:rPr>
                <w:ins w:id="2111" w:author="Microsoft Office User" w:date="2018-12-16T18:33:00Z"/>
                <w:rFonts w:ascii="Calibri" w:hAnsi="Calibri" w:cs="Calibri"/>
                <w:color w:val="000000"/>
              </w:rPr>
            </w:pPr>
            <w:ins w:id="2112" w:author="Microsoft Office User" w:date="2018-12-16T18:33:00Z">
              <w:r w:rsidRPr="0009723C">
                <w:rPr>
                  <w:rFonts w:ascii="Calibri" w:hAnsi="Calibri" w:cs="Calibri"/>
                  <w:color w:val="000000"/>
                </w:rPr>
                <w:t>0.12/-0.028</w:t>
              </w:r>
            </w:ins>
          </w:p>
        </w:tc>
        <w:tc>
          <w:tcPr>
            <w:tcW w:w="567" w:type="pct"/>
            <w:tcBorders>
              <w:top w:val="nil"/>
              <w:left w:val="nil"/>
              <w:bottom w:val="nil"/>
              <w:right w:val="nil"/>
            </w:tcBorders>
            <w:shd w:val="clear" w:color="auto" w:fill="auto"/>
            <w:noWrap/>
            <w:vAlign w:val="bottom"/>
            <w:hideMark/>
            <w:tcPrChange w:id="2113" w:author="Microsoft Office User" w:date="2018-12-16T18:34:00Z">
              <w:tcPr>
                <w:tcW w:w="0" w:type="auto"/>
                <w:tcBorders>
                  <w:top w:val="nil"/>
                  <w:left w:val="nil"/>
                  <w:bottom w:val="nil"/>
                  <w:right w:val="nil"/>
                </w:tcBorders>
                <w:shd w:val="clear" w:color="auto" w:fill="auto"/>
                <w:noWrap/>
                <w:vAlign w:val="bottom"/>
                <w:hideMark/>
              </w:tcPr>
            </w:tcPrChange>
          </w:tcPr>
          <w:p w14:paraId="3BA24638" w14:textId="77777777" w:rsidR="0009723C" w:rsidRPr="0009723C" w:rsidRDefault="0009723C" w:rsidP="0009723C">
            <w:pPr>
              <w:rPr>
                <w:ins w:id="2114" w:author="Microsoft Office User" w:date="2018-12-16T18:33:00Z"/>
                <w:rFonts w:ascii="Calibri" w:hAnsi="Calibri" w:cs="Calibri"/>
                <w:color w:val="000000"/>
              </w:rPr>
            </w:pPr>
            <w:ins w:id="2115" w:author="Microsoft Office User" w:date="2018-12-16T18:33:00Z">
              <w:r w:rsidRPr="0009723C">
                <w:rPr>
                  <w:rFonts w:ascii="Calibri" w:hAnsi="Calibri" w:cs="Calibri"/>
                  <w:color w:val="000000"/>
                </w:rPr>
                <w:t>-0.034/0.054</w:t>
              </w:r>
            </w:ins>
          </w:p>
        </w:tc>
        <w:tc>
          <w:tcPr>
            <w:tcW w:w="540" w:type="pct"/>
            <w:tcBorders>
              <w:top w:val="nil"/>
              <w:left w:val="nil"/>
              <w:bottom w:val="nil"/>
              <w:right w:val="nil"/>
            </w:tcBorders>
            <w:shd w:val="clear" w:color="auto" w:fill="auto"/>
            <w:noWrap/>
            <w:vAlign w:val="bottom"/>
            <w:hideMark/>
            <w:tcPrChange w:id="2116" w:author="Microsoft Office User" w:date="2018-12-16T18:34:00Z">
              <w:tcPr>
                <w:tcW w:w="0" w:type="auto"/>
                <w:tcBorders>
                  <w:top w:val="nil"/>
                  <w:left w:val="nil"/>
                  <w:bottom w:val="nil"/>
                  <w:right w:val="nil"/>
                </w:tcBorders>
                <w:shd w:val="clear" w:color="auto" w:fill="auto"/>
                <w:noWrap/>
                <w:vAlign w:val="bottom"/>
                <w:hideMark/>
              </w:tcPr>
            </w:tcPrChange>
          </w:tcPr>
          <w:p w14:paraId="5B6CA7B0" w14:textId="77777777" w:rsidR="0009723C" w:rsidRPr="0009723C" w:rsidRDefault="0009723C" w:rsidP="0009723C">
            <w:pPr>
              <w:rPr>
                <w:ins w:id="2117"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118" w:author="Microsoft Office User" w:date="2018-12-16T18:34:00Z">
              <w:tcPr>
                <w:tcW w:w="0" w:type="auto"/>
                <w:tcBorders>
                  <w:top w:val="nil"/>
                  <w:left w:val="nil"/>
                  <w:bottom w:val="nil"/>
                  <w:right w:val="nil"/>
                </w:tcBorders>
                <w:shd w:val="clear" w:color="auto" w:fill="auto"/>
                <w:noWrap/>
                <w:vAlign w:val="bottom"/>
                <w:hideMark/>
              </w:tcPr>
            </w:tcPrChange>
          </w:tcPr>
          <w:p w14:paraId="7269E081" w14:textId="77777777" w:rsidR="0009723C" w:rsidRPr="0009723C" w:rsidRDefault="0009723C" w:rsidP="0009723C">
            <w:pPr>
              <w:rPr>
                <w:ins w:id="2119" w:author="Microsoft Office User" w:date="2018-12-16T18:33:00Z"/>
                <w:rFonts w:ascii="Calibri" w:hAnsi="Calibri" w:cs="Calibri"/>
                <w:color w:val="000000"/>
              </w:rPr>
            </w:pPr>
            <w:ins w:id="2120" w:author="Microsoft Office User" w:date="2018-12-16T18:33:00Z">
              <w:r w:rsidRPr="0009723C">
                <w:rPr>
                  <w:rFonts w:ascii="Calibri" w:hAnsi="Calibri" w:cs="Calibri"/>
                  <w:color w:val="000000"/>
                </w:rPr>
                <w:t>-0.09/0.079</w:t>
              </w:r>
            </w:ins>
          </w:p>
        </w:tc>
        <w:tc>
          <w:tcPr>
            <w:tcW w:w="540" w:type="pct"/>
            <w:tcBorders>
              <w:top w:val="nil"/>
              <w:left w:val="nil"/>
              <w:bottom w:val="nil"/>
              <w:right w:val="nil"/>
            </w:tcBorders>
            <w:shd w:val="clear" w:color="auto" w:fill="auto"/>
            <w:noWrap/>
            <w:vAlign w:val="bottom"/>
            <w:hideMark/>
            <w:tcPrChange w:id="2121" w:author="Microsoft Office User" w:date="2018-12-16T18:34:00Z">
              <w:tcPr>
                <w:tcW w:w="0" w:type="auto"/>
                <w:tcBorders>
                  <w:top w:val="nil"/>
                  <w:left w:val="nil"/>
                  <w:bottom w:val="nil"/>
                  <w:right w:val="nil"/>
                </w:tcBorders>
                <w:shd w:val="clear" w:color="auto" w:fill="auto"/>
                <w:noWrap/>
                <w:vAlign w:val="bottom"/>
                <w:hideMark/>
              </w:tcPr>
            </w:tcPrChange>
          </w:tcPr>
          <w:p w14:paraId="62D69F56" w14:textId="77777777" w:rsidR="0009723C" w:rsidRPr="0009723C" w:rsidRDefault="0009723C" w:rsidP="0009723C">
            <w:pPr>
              <w:rPr>
                <w:ins w:id="2122" w:author="Microsoft Office User" w:date="2018-12-16T18:33:00Z"/>
                <w:rFonts w:ascii="Calibri" w:hAnsi="Calibri" w:cs="Calibri"/>
                <w:color w:val="000000"/>
              </w:rPr>
            </w:pPr>
            <w:ins w:id="2123" w:author="Microsoft Office User" w:date="2018-12-16T18:33:00Z">
              <w:r w:rsidRPr="0009723C">
                <w:rPr>
                  <w:rFonts w:ascii="Calibri" w:hAnsi="Calibri" w:cs="Calibri"/>
                  <w:color w:val="000000"/>
                </w:rPr>
                <w:t>-0.039/0.032</w:t>
              </w:r>
            </w:ins>
          </w:p>
        </w:tc>
        <w:tc>
          <w:tcPr>
            <w:tcW w:w="513" w:type="pct"/>
            <w:tcBorders>
              <w:top w:val="nil"/>
              <w:left w:val="nil"/>
              <w:bottom w:val="nil"/>
              <w:right w:val="nil"/>
            </w:tcBorders>
            <w:shd w:val="clear" w:color="auto" w:fill="auto"/>
            <w:noWrap/>
            <w:vAlign w:val="bottom"/>
            <w:hideMark/>
            <w:tcPrChange w:id="2124" w:author="Microsoft Office User" w:date="2018-12-16T18:34:00Z">
              <w:tcPr>
                <w:tcW w:w="0" w:type="auto"/>
                <w:tcBorders>
                  <w:top w:val="nil"/>
                  <w:left w:val="nil"/>
                  <w:bottom w:val="nil"/>
                  <w:right w:val="nil"/>
                </w:tcBorders>
                <w:shd w:val="clear" w:color="auto" w:fill="auto"/>
                <w:noWrap/>
                <w:vAlign w:val="bottom"/>
                <w:hideMark/>
              </w:tcPr>
            </w:tcPrChange>
          </w:tcPr>
          <w:p w14:paraId="5EAB846D" w14:textId="77777777" w:rsidR="0009723C" w:rsidRPr="0009723C" w:rsidRDefault="0009723C" w:rsidP="0009723C">
            <w:pPr>
              <w:rPr>
                <w:ins w:id="2125" w:author="Microsoft Office User" w:date="2018-12-16T18:33:00Z"/>
                <w:rFonts w:ascii="Calibri" w:hAnsi="Calibri" w:cs="Calibri"/>
                <w:color w:val="000000"/>
              </w:rPr>
            </w:pPr>
          </w:p>
        </w:tc>
      </w:tr>
      <w:tr w:rsidR="0009723C" w:rsidRPr="0009723C" w14:paraId="5837BD40" w14:textId="77777777" w:rsidTr="0009723C">
        <w:tblPrEx>
          <w:tblW w:w="5000" w:type="pct"/>
          <w:tblCellMar>
            <w:left w:w="70" w:type="dxa"/>
            <w:right w:w="70" w:type="dxa"/>
          </w:tblCellMar>
          <w:tblPrExChange w:id="2126" w:author="Microsoft Office User" w:date="2018-12-16T18:34:00Z">
            <w:tblPrEx>
              <w:tblW w:w="0" w:type="auto"/>
              <w:tblCellMar>
                <w:left w:w="70" w:type="dxa"/>
                <w:right w:w="70" w:type="dxa"/>
              </w:tblCellMar>
            </w:tblPrEx>
          </w:tblPrExChange>
        </w:tblPrEx>
        <w:trPr>
          <w:trHeight w:val="320"/>
          <w:ins w:id="2127" w:author="Microsoft Office User" w:date="2018-12-16T18:33:00Z"/>
          <w:trPrChange w:id="2128"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129" w:author="Microsoft Office User" w:date="2018-12-16T18:34:00Z">
              <w:tcPr>
                <w:tcW w:w="0" w:type="auto"/>
                <w:tcBorders>
                  <w:top w:val="nil"/>
                  <w:left w:val="nil"/>
                  <w:bottom w:val="nil"/>
                  <w:right w:val="nil"/>
                </w:tcBorders>
                <w:shd w:val="clear" w:color="auto" w:fill="auto"/>
                <w:noWrap/>
                <w:vAlign w:val="bottom"/>
                <w:hideMark/>
              </w:tcPr>
            </w:tcPrChange>
          </w:tcPr>
          <w:p w14:paraId="3CAA9C05" w14:textId="77777777" w:rsidR="0009723C" w:rsidRPr="0009723C" w:rsidRDefault="0009723C" w:rsidP="0009723C">
            <w:pPr>
              <w:rPr>
                <w:ins w:id="2130" w:author="Microsoft Office User" w:date="2018-12-16T18:33:00Z"/>
                <w:rFonts w:ascii="Calibri" w:hAnsi="Calibri" w:cs="Calibri"/>
                <w:color w:val="000000"/>
              </w:rPr>
            </w:pPr>
            <w:ins w:id="2131" w:author="Microsoft Office User" w:date="2018-12-16T18:33:00Z">
              <w:r w:rsidRPr="0009723C">
                <w:rPr>
                  <w:rFonts w:ascii="Calibri" w:hAnsi="Calibri" w:cs="Calibri"/>
                  <w:color w:val="000000"/>
                </w:rPr>
                <w:t>A2</w:t>
              </w:r>
            </w:ins>
          </w:p>
        </w:tc>
        <w:tc>
          <w:tcPr>
            <w:tcW w:w="471" w:type="pct"/>
            <w:tcBorders>
              <w:top w:val="nil"/>
              <w:left w:val="nil"/>
              <w:bottom w:val="nil"/>
              <w:right w:val="nil"/>
            </w:tcBorders>
            <w:shd w:val="clear" w:color="auto" w:fill="auto"/>
            <w:noWrap/>
            <w:vAlign w:val="bottom"/>
            <w:hideMark/>
            <w:tcPrChange w:id="2132" w:author="Microsoft Office User" w:date="2018-12-16T18:34:00Z">
              <w:tcPr>
                <w:tcW w:w="0" w:type="auto"/>
                <w:tcBorders>
                  <w:top w:val="nil"/>
                  <w:left w:val="nil"/>
                  <w:bottom w:val="nil"/>
                  <w:right w:val="nil"/>
                </w:tcBorders>
                <w:shd w:val="clear" w:color="auto" w:fill="auto"/>
                <w:noWrap/>
                <w:vAlign w:val="bottom"/>
                <w:hideMark/>
              </w:tcPr>
            </w:tcPrChange>
          </w:tcPr>
          <w:p w14:paraId="78304FD8" w14:textId="77777777" w:rsidR="0009723C" w:rsidRPr="0009723C" w:rsidRDefault="0009723C" w:rsidP="0009723C">
            <w:pPr>
              <w:rPr>
                <w:ins w:id="2133" w:author="Microsoft Office User" w:date="2018-12-16T18:33:00Z"/>
                <w:rFonts w:ascii="Calibri" w:hAnsi="Calibri" w:cs="Calibri"/>
                <w:color w:val="000000"/>
              </w:rPr>
            </w:pPr>
            <w:ins w:id="2134" w:author="Microsoft Office User" w:date="2018-12-16T18:33:00Z">
              <w:r w:rsidRPr="0009723C">
                <w:rPr>
                  <w:rFonts w:ascii="Calibri" w:hAnsi="Calibri" w:cs="Calibri"/>
                  <w:color w:val="000000"/>
                </w:rPr>
                <w:t>0.194</w:t>
              </w:r>
            </w:ins>
          </w:p>
        </w:tc>
        <w:tc>
          <w:tcPr>
            <w:tcW w:w="304" w:type="pct"/>
            <w:tcBorders>
              <w:top w:val="nil"/>
              <w:left w:val="nil"/>
              <w:bottom w:val="nil"/>
              <w:right w:val="nil"/>
            </w:tcBorders>
            <w:shd w:val="clear" w:color="auto" w:fill="auto"/>
            <w:noWrap/>
            <w:vAlign w:val="bottom"/>
            <w:hideMark/>
            <w:tcPrChange w:id="2135" w:author="Microsoft Office User" w:date="2018-12-16T18:34:00Z">
              <w:tcPr>
                <w:tcW w:w="0" w:type="auto"/>
                <w:tcBorders>
                  <w:top w:val="nil"/>
                  <w:left w:val="nil"/>
                  <w:bottom w:val="nil"/>
                  <w:right w:val="nil"/>
                </w:tcBorders>
                <w:shd w:val="clear" w:color="auto" w:fill="auto"/>
                <w:noWrap/>
                <w:vAlign w:val="bottom"/>
                <w:hideMark/>
              </w:tcPr>
            </w:tcPrChange>
          </w:tcPr>
          <w:p w14:paraId="7073FE1D" w14:textId="77777777" w:rsidR="0009723C" w:rsidRPr="0009723C" w:rsidRDefault="0009723C" w:rsidP="0009723C">
            <w:pPr>
              <w:rPr>
                <w:ins w:id="2136" w:author="Microsoft Office User" w:date="2018-12-16T18:33:00Z"/>
                <w:rFonts w:ascii="Calibri" w:hAnsi="Calibri" w:cs="Calibri"/>
                <w:color w:val="000000"/>
              </w:rPr>
            </w:pPr>
            <w:ins w:id="2137" w:author="Microsoft Office User" w:date="2018-12-16T18:33:00Z">
              <w:r w:rsidRPr="0009723C">
                <w:rPr>
                  <w:rFonts w:ascii="Calibri" w:hAnsi="Calibri" w:cs="Calibri"/>
                  <w:color w:val="000000"/>
                </w:rPr>
                <w:t>0.058</w:t>
              </w:r>
            </w:ins>
          </w:p>
        </w:tc>
        <w:tc>
          <w:tcPr>
            <w:tcW w:w="388" w:type="pct"/>
            <w:tcBorders>
              <w:top w:val="nil"/>
              <w:left w:val="nil"/>
              <w:bottom w:val="nil"/>
              <w:right w:val="nil"/>
            </w:tcBorders>
            <w:shd w:val="clear" w:color="auto" w:fill="auto"/>
            <w:noWrap/>
            <w:vAlign w:val="bottom"/>
            <w:hideMark/>
            <w:tcPrChange w:id="2138" w:author="Microsoft Office User" w:date="2018-12-16T18:34:00Z">
              <w:tcPr>
                <w:tcW w:w="0" w:type="auto"/>
                <w:tcBorders>
                  <w:top w:val="nil"/>
                  <w:left w:val="nil"/>
                  <w:bottom w:val="nil"/>
                  <w:right w:val="nil"/>
                </w:tcBorders>
                <w:shd w:val="clear" w:color="auto" w:fill="auto"/>
                <w:noWrap/>
                <w:vAlign w:val="bottom"/>
                <w:hideMark/>
              </w:tcPr>
            </w:tcPrChange>
          </w:tcPr>
          <w:p w14:paraId="2CE88710" w14:textId="77777777" w:rsidR="0009723C" w:rsidRPr="0009723C" w:rsidRDefault="0009723C" w:rsidP="0009723C">
            <w:pPr>
              <w:rPr>
                <w:ins w:id="2139"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140" w:author="Microsoft Office User" w:date="2018-12-16T18:34:00Z">
              <w:tcPr>
                <w:tcW w:w="0" w:type="auto"/>
                <w:tcBorders>
                  <w:top w:val="nil"/>
                  <w:left w:val="nil"/>
                  <w:bottom w:val="nil"/>
                  <w:right w:val="nil"/>
                </w:tcBorders>
                <w:shd w:val="clear" w:color="auto" w:fill="auto"/>
                <w:noWrap/>
                <w:vAlign w:val="bottom"/>
                <w:hideMark/>
              </w:tcPr>
            </w:tcPrChange>
          </w:tcPr>
          <w:p w14:paraId="6F923345" w14:textId="77777777" w:rsidR="0009723C" w:rsidRPr="0009723C" w:rsidRDefault="0009723C" w:rsidP="0009723C">
            <w:pPr>
              <w:rPr>
                <w:ins w:id="2141" w:author="Microsoft Office User" w:date="2018-12-16T18:33:00Z"/>
                <w:rFonts w:ascii="Calibri" w:hAnsi="Calibri" w:cs="Calibri"/>
                <w:color w:val="000000"/>
              </w:rPr>
            </w:pPr>
            <w:ins w:id="2142" w:author="Microsoft Office User" w:date="2018-12-16T18:33:00Z">
              <w:r w:rsidRPr="0009723C">
                <w:rPr>
                  <w:rFonts w:ascii="Calibri" w:hAnsi="Calibri" w:cs="Calibri"/>
                  <w:color w:val="000000"/>
                </w:rPr>
                <w:t>0.168/-0.048</w:t>
              </w:r>
            </w:ins>
          </w:p>
        </w:tc>
        <w:tc>
          <w:tcPr>
            <w:tcW w:w="567" w:type="pct"/>
            <w:tcBorders>
              <w:top w:val="nil"/>
              <w:left w:val="nil"/>
              <w:bottom w:val="nil"/>
              <w:right w:val="nil"/>
            </w:tcBorders>
            <w:shd w:val="clear" w:color="auto" w:fill="auto"/>
            <w:noWrap/>
            <w:vAlign w:val="bottom"/>
            <w:hideMark/>
            <w:tcPrChange w:id="2143" w:author="Microsoft Office User" w:date="2018-12-16T18:34:00Z">
              <w:tcPr>
                <w:tcW w:w="0" w:type="auto"/>
                <w:tcBorders>
                  <w:top w:val="nil"/>
                  <w:left w:val="nil"/>
                  <w:bottom w:val="nil"/>
                  <w:right w:val="nil"/>
                </w:tcBorders>
                <w:shd w:val="clear" w:color="auto" w:fill="auto"/>
                <w:noWrap/>
                <w:vAlign w:val="bottom"/>
                <w:hideMark/>
              </w:tcPr>
            </w:tcPrChange>
          </w:tcPr>
          <w:p w14:paraId="56C5E2B0" w14:textId="77777777" w:rsidR="0009723C" w:rsidRPr="0009723C" w:rsidRDefault="0009723C" w:rsidP="0009723C">
            <w:pPr>
              <w:rPr>
                <w:ins w:id="2144" w:author="Microsoft Office User" w:date="2018-12-16T18:33:00Z"/>
                <w:rFonts w:ascii="Calibri" w:hAnsi="Calibri" w:cs="Calibri"/>
                <w:color w:val="000000"/>
              </w:rPr>
            </w:pPr>
            <w:ins w:id="2145" w:author="Microsoft Office User" w:date="2018-12-16T18:33:00Z">
              <w:r w:rsidRPr="0009723C">
                <w:rPr>
                  <w:rFonts w:ascii="Calibri" w:hAnsi="Calibri" w:cs="Calibri"/>
                  <w:color w:val="000000"/>
                </w:rPr>
                <w:t>0.115/-0.056</w:t>
              </w:r>
            </w:ins>
          </w:p>
        </w:tc>
        <w:tc>
          <w:tcPr>
            <w:tcW w:w="540" w:type="pct"/>
            <w:tcBorders>
              <w:top w:val="nil"/>
              <w:left w:val="nil"/>
              <w:bottom w:val="nil"/>
              <w:right w:val="nil"/>
            </w:tcBorders>
            <w:shd w:val="clear" w:color="auto" w:fill="auto"/>
            <w:noWrap/>
            <w:vAlign w:val="bottom"/>
            <w:hideMark/>
            <w:tcPrChange w:id="2146" w:author="Microsoft Office User" w:date="2018-12-16T18:34:00Z">
              <w:tcPr>
                <w:tcW w:w="0" w:type="auto"/>
                <w:tcBorders>
                  <w:top w:val="nil"/>
                  <w:left w:val="nil"/>
                  <w:bottom w:val="nil"/>
                  <w:right w:val="nil"/>
                </w:tcBorders>
                <w:shd w:val="clear" w:color="auto" w:fill="auto"/>
                <w:noWrap/>
                <w:vAlign w:val="bottom"/>
                <w:hideMark/>
              </w:tcPr>
            </w:tcPrChange>
          </w:tcPr>
          <w:p w14:paraId="00966743" w14:textId="77777777" w:rsidR="0009723C" w:rsidRPr="0009723C" w:rsidRDefault="0009723C" w:rsidP="0009723C">
            <w:pPr>
              <w:rPr>
                <w:ins w:id="2147"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148" w:author="Microsoft Office User" w:date="2018-12-16T18:34:00Z">
              <w:tcPr>
                <w:tcW w:w="0" w:type="auto"/>
                <w:tcBorders>
                  <w:top w:val="nil"/>
                  <w:left w:val="nil"/>
                  <w:bottom w:val="nil"/>
                  <w:right w:val="nil"/>
                </w:tcBorders>
                <w:shd w:val="clear" w:color="auto" w:fill="auto"/>
                <w:noWrap/>
                <w:vAlign w:val="bottom"/>
                <w:hideMark/>
              </w:tcPr>
            </w:tcPrChange>
          </w:tcPr>
          <w:p w14:paraId="25042958" w14:textId="77777777" w:rsidR="0009723C" w:rsidRPr="0009723C" w:rsidRDefault="0009723C" w:rsidP="0009723C">
            <w:pPr>
              <w:rPr>
                <w:ins w:id="2149" w:author="Microsoft Office User" w:date="2018-12-16T18:33:00Z"/>
                <w:rFonts w:ascii="Calibri" w:hAnsi="Calibri" w:cs="Calibri"/>
                <w:color w:val="000000"/>
              </w:rPr>
            </w:pPr>
            <w:ins w:id="2150" w:author="Microsoft Office User" w:date="2018-12-16T18:33:00Z">
              <w:r w:rsidRPr="0009723C">
                <w:rPr>
                  <w:rFonts w:ascii="Calibri" w:hAnsi="Calibri" w:cs="Calibri"/>
                  <w:color w:val="000000"/>
                </w:rPr>
                <w:t>-0.087/0.073</w:t>
              </w:r>
            </w:ins>
          </w:p>
        </w:tc>
        <w:tc>
          <w:tcPr>
            <w:tcW w:w="540" w:type="pct"/>
            <w:tcBorders>
              <w:top w:val="nil"/>
              <w:left w:val="nil"/>
              <w:bottom w:val="nil"/>
              <w:right w:val="nil"/>
            </w:tcBorders>
            <w:shd w:val="clear" w:color="auto" w:fill="auto"/>
            <w:noWrap/>
            <w:vAlign w:val="bottom"/>
            <w:hideMark/>
            <w:tcPrChange w:id="2151" w:author="Microsoft Office User" w:date="2018-12-16T18:34:00Z">
              <w:tcPr>
                <w:tcW w:w="0" w:type="auto"/>
                <w:tcBorders>
                  <w:top w:val="nil"/>
                  <w:left w:val="nil"/>
                  <w:bottom w:val="nil"/>
                  <w:right w:val="nil"/>
                </w:tcBorders>
                <w:shd w:val="clear" w:color="auto" w:fill="auto"/>
                <w:noWrap/>
                <w:vAlign w:val="bottom"/>
                <w:hideMark/>
              </w:tcPr>
            </w:tcPrChange>
          </w:tcPr>
          <w:p w14:paraId="2BB2CAB2" w14:textId="77777777" w:rsidR="0009723C" w:rsidRPr="0009723C" w:rsidRDefault="0009723C" w:rsidP="0009723C">
            <w:pPr>
              <w:rPr>
                <w:ins w:id="2152" w:author="Microsoft Office User" w:date="2018-12-16T18:33:00Z"/>
                <w:rFonts w:ascii="Calibri" w:hAnsi="Calibri" w:cs="Calibri"/>
                <w:color w:val="000000"/>
              </w:rPr>
            </w:pPr>
            <w:ins w:id="2153" w:author="Microsoft Office User" w:date="2018-12-16T18:33:00Z">
              <w:r w:rsidRPr="0009723C">
                <w:rPr>
                  <w:rFonts w:ascii="Calibri" w:hAnsi="Calibri" w:cs="Calibri"/>
                  <w:color w:val="000000"/>
                </w:rPr>
                <w:t>-0.105/0.098</w:t>
              </w:r>
            </w:ins>
          </w:p>
        </w:tc>
        <w:tc>
          <w:tcPr>
            <w:tcW w:w="513" w:type="pct"/>
            <w:tcBorders>
              <w:top w:val="nil"/>
              <w:left w:val="nil"/>
              <w:bottom w:val="nil"/>
              <w:right w:val="nil"/>
            </w:tcBorders>
            <w:shd w:val="clear" w:color="auto" w:fill="auto"/>
            <w:noWrap/>
            <w:vAlign w:val="bottom"/>
            <w:hideMark/>
            <w:tcPrChange w:id="2154" w:author="Microsoft Office User" w:date="2018-12-16T18:34:00Z">
              <w:tcPr>
                <w:tcW w:w="0" w:type="auto"/>
                <w:tcBorders>
                  <w:top w:val="nil"/>
                  <w:left w:val="nil"/>
                  <w:bottom w:val="nil"/>
                  <w:right w:val="nil"/>
                </w:tcBorders>
                <w:shd w:val="clear" w:color="auto" w:fill="auto"/>
                <w:noWrap/>
                <w:vAlign w:val="bottom"/>
                <w:hideMark/>
              </w:tcPr>
            </w:tcPrChange>
          </w:tcPr>
          <w:p w14:paraId="0516D6B6" w14:textId="77777777" w:rsidR="0009723C" w:rsidRPr="0009723C" w:rsidRDefault="0009723C" w:rsidP="0009723C">
            <w:pPr>
              <w:rPr>
                <w:ins w:id="2155" w:author="Microsoft Office User" w:date="2018-12-16T18:33:00Z"/>
                <w:rFonts w:ascii="Calibri" w:hAnsi="Calibri" w:cs="Calibri"/>
                <w:color w:val="000000"/>
              </w:rPr>
            </w:pPr>
          </w:p>
        </w:tc>
      </w:tr>
      <w:tr w:rsidR="0009723C" w:rsidRPr="0009723C" w14:paraId="6FC99988" w14:textId="77777777" w:rsidTr="0009723C">
        <w:tblPrEx>
          <w:tblW w:w="5000" w:type="pct"/>
          <w:tblCellMar>
            <w:left w:w="70" w:type="dxa"/>
            <w:right w:w="70" w:type="dxa"/>
          </w:tblCellMar>
          <w:tblPrExChange w:id="2156" w:author="Microsoft Office User" w:date="2018-12-16T18:34:00Z">
            <w:tblPrEx>
              <w:tblW w:w="0" w:type="auto"/>
              <w:tblCellMar>
                <w:left w:w="70" w:type="dxa"/>
                <w:right w:w="70" w:type="dxa"/>
              </w:tblCellMar>
            </w:tblPrEx>
          </w:tblPrExChange>
        </w:tblPrEx>
        <w:trPr>
          <w:trHeight w:val="320"/>
          <w:ins w:id="2157" w:author="Microsoft Office User" w:date="2018-12-16T18:33:00Z"/>
          <w:trPrChange w:id="2158"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159" w:author="Microsoft Office User" w:date="2018-12-16T18:34:00Z">
              <w:tcPr>
                <w:tcW w:w="0" w:type="auto"/>
                <w:tcBorders>
                  <w:top w:val="nil"/>
                  <w:left w:val="nil"/>
                  <w:bottom w:val="nil"/>
                  <w:right w:val="nil"/>
                </w:tcBorders>
                <w:shd w:val="clear" w:color="auto" w:fill="auto"/>
                <w:noWrap/>
                <w:vAlign w:val="bottom"/>
                <w:hideMark/>
              </w:tcPr>
            </w:tcPrChange>
          </w:tcPr>
          <w:p w14:paraId="6D641A20" w14:textId="77777777" w:rsidR="0009723C" w:rsidRPr="0009723C" w:rsidRDefault="0009723C" w:rsidP="0009723C">
            <w:pPr>
              <w:rPr>
                <w:ins w:id="2160" w:author="Microsoft Office User" w:date="2018-12-16T18:33:00Z"/>
                <w:rFonts w:ascii="Calibri" w:hAnsi="Calibri" w:cs="Calibri"/>
                <w:color w:val="000000"/>
              </w:rPr>
            </w:pPr>
            <w:ins w:id="2161" w:author="Microsoft Office User" w:date="2018-12-16T18:33:00Z">
              <w:r w:rsidRPr="0009723C">
                <w:rPr>
                  <w:rFonts w:ascii="Calibri" w:hAnsi="Calibri" w:cs="Calibri"/>
                  <w:color w:val="000000"/>
                </w:rPr>
                <w:t>A3</w:t>
              </w:r>
            </w:ins>
          </w:p>
        </w:tc>
        <w:tc>
          <w:tcPr>
            <w:tcW w:w="471" w:type="pct"/>
            <w:tcBorders>
              <w:top w:val="nil"/>
              <w:left w:val="nil"/>
              <w:bottom w:val="nil"/>
              <w:right w:val="nil"/>
            </w:tcBorders>
            <w:shd w:val="clear" w:color="auto" w:fill="auto"/>
            <w:noWrap/>
            <w:vAlign w:val="bottom"/>
            <w:hideMark/>
            <w:tcPrChange w:id="2162" w:author="Microsoft Office User" w:date="2018-12-16T18:34:00Z">
              <w:tcPr>
                <w:tcW w:w="0" w:type="auto"/>
                <w:tcBorders>
                  <w:top w:val="nil"/>
                  <w:left w:val="nil"/>
                  <w:bottom w:val="nil"/>
                  <w:right w:val="nil"/>
                </w:tcBorders>
                <w:shd w:val="clear" w:color="auto" w:fill="auto"/>
                <w:noWrap/>
                <w:vAlign w:val="bottom"/>
                <w:hideMark/>
              </w:tcPr>
            </w:tcPrChange>
          </w:tcPr>
          <w:p w14:paraId="344B25ED" w14:textId="77777777" w:rsidR="0009723C" w:rsidRPr="0009723C" w:rsidRDefault="0009723C" w:rsidP="0009723C">
            <w:pPr>
              <w:rPr>
                <w:ins w:id="2163" w:author="Microsoft Office User" w:date="2018-12-16T18:33:00Z"/>
                <w:rFonts w:ascii="Calibri" w:hAnsi="Calibri" w:cs="Calibri"/>
                <w:color w:val="000000"/>
              </w:rPr>
            </w:pPr>
            <w:ins w:id="2164" w:author="Microsoft Office User" w:date="2018-12-16T18:33:00Z">
              <w:r w:rsidRPr="0009723C">
                <w:rPr>
                  <w:rFonts w:ascii="Calibri" w:hAnsi="Calibri" w:cs="Calibri"/>
                  <w:color w:val="000000"/>
                </w:rPr>
                <w:t>0.026</w:t>
              </w:r>
            </w:ins>
          </w:p>
        </w:tc>
        <w:tc>
          <w:tcPr>
            <w:tcW w:w="304" w:type="pct"/>
            <w:tcBorders>
              <w:top w:val="nil"/>
              <w:left w:val="nil"/>
              <w:bottom w:val="nil"/>
              <w:right w:val="nil"/>
            </w:tcBorders>
            <w:shd w:val="clear" w:color="auto" w:fill="auto"/>
            <w:noWrap/>
            <w:vAlign w:val="bottom"/>
            <w:hideMark/>
            <w:tcPrChange w:id="2165" w:author="Microsoft Office User" w:date="2018-12-16T18:34:00Z">
              <w:tcPr>
                <w:tcW w:w="0" w:type="auto"/>
                <w:tcBorders>
                  <w:top w:val="nil"/>
                  <w:left w:val="nil"/>
                  <w:bottom w:val="nil"/>
                  <w:right w:val="nil"/>
                </w:tcBorders>
                <w:shd w:val="clear" w:color="auto" w:fill="auto"/>
                <w:noWrap/>
                <w:vAlign w:val="bottom"/>
                <w:hideMark/>
              </w:tcPr>
            </w:tcPrChange>
          </w:tcPr>
          <w:p w14:paraId="41FAC8F1" w14:textId="77777777" w:rsidR="0009723C" w:rsidRPr="0009723C" w:rsidRDefault="0009723C" w:rsidP="0009723C">
            <w:pPr>
              <w:rPr>
                <w:ins w:id="2166" w:author="Microsoft Office User" w:date="2018-12-16T18:33:00Z"/>
                <w:rFonts w:ascii="Calibri" w:hAnsi="Calibri" w:cs="Calibri"/>
                <w:color w:val="000000"/>
              </w:rPr>
            </w:pPr>
            <w:ins w:id="2167" w:author="Microsoft Office User" w:date="2018-12-16T18:33:00Z">
              <w:r w:rsidRPr="0009723C">
                <w:rPr>
                  <w:rFonts w:ascii="Calibri" w:hAnsi="Calibri" w:cs="Calibri"/>
                  <w:color w:val="000000"/>
                </w:rPr>
                <w:t>-0.129</w:t>
              </w:r>
            </w:ins>
          </w:p>
        </w:tc>
        <w:tc>
          <w:tcPr>
            <w:tcW w:w="388" w:type="pct"/>
            <w:tcBorders>
              <w:top w:val="nil"/>
              <w:left w:val="nil"/>
              <w:bottom w:val="nil"/>
              <w:right w:val="nil"/>
            </w:tcBorders>
            <w:shd w:val="clear" w:color="auto" w:fill="auto"/>
            <w:noWrap/>
            <w:vAlign w:val="bottom"/>
            <w:hideMark/>
            <w:tcPrChange w:id="2168" w:author="Microsoft Office User" w:date="2018-12-16T18:34:00Z">
              <w:tcPr>
                <w:tcW w:w="0" w:type="auto"/>
                <w:tcBorders>
                  <w:top w:val="nil"/>
                  <w:left w:val="nil"/>
                  <w:bottom w:val="nil"/>
                  <w:right w:val="nil"/>
                </w:tcBorders>
                <w:shd w:val="clear" w:color="auto" w:fill="auto"/>
                <w:noWrap/>
                <w:vAlign w:val="bottom"/>
                <w:hideMark/>
              </w:tcPr>
            </w:tcPrChange>
          </w:tcPr>
          <w:p w14:paraId="4CFBA934" w14:textId="77777777" w:rsidR="0009723C" w:rsidRPr="0009723C" w:rsidRDefault="0009723C" w:rsidP="0009723C">
            <w:pPr>
              <w:rPr>
                <w:ins w:id="2169"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170" w:author="Microsoft Office User" w:date="2018-12-16T18:34:00Z">
              <w:tcPr>
                <w:tcW w:w="0" w:type="auto"/>
                <w:tcBorders>
                  <w:top w:val="nil"/>
                  <w:left w:val="nil"/>
                  <w:bottom w:val="nil"/>
                  <w:right w:val="nil"/>
                </w:tcBorders>
                <w:shd w:val="clear" w:color="auto" w:fill="auto"/>
                <w:noWrap/>
                <w:vAlign w:val="bottom"/>
                <w:hideMark/>
              </w:tcPr>
            </w:tcPrChange>
          </w:tcPr>
          <w:p w14:paraId="6D97200E" w14:textId="77777777" w:rsidR="0009723C" w:rsidRPr="0009723C" w:rsidRDefault="0009723C" w:rsidP="0009723C">
            <w:pPr>
              <w:rPr>
                <w:ins w:id="2171" w:author="Microsoft Office User" w:date="2018-12-16T18:33:00Z"/>
                <w:rFonts w:ascii="Calibri" w:hAnsi="Calibri" w:cs="Calibri"/>
                <w:color w:val="000000"/>
              </w:rPr>
            </w:pPr>
            <w:ins w:id="2172" w:author="Microsoft Office User" w:date="2018-12-16T18:33:00Z">
              <w:r w:rsidRPr="0009723C">
                <w:rPr>
                  <w:rFonts w:ascii="Calibri" w:hAnsi="Calibri" w:cs="Calibri"/>
                  <w:color w:val="000000"/>
                </w:rPr>
                <w:t>0.015/-0.013</w:t>
              </w:r>
            </w:ins>
          </w:p>
        </w:tc>
        <w:tc>
          <w:tcPr>
            <w:tcW w:w="567" w:type="pct"/>
            <w:tcBorders>
              <w:top w:val="nil"/>
              <w:left w:val="nil"/>
              <w:bottom w:val="nil"/>
              <w:right w:val="nil"/>
            </w:tcBorders>
            <w:shd w:val="clear" w:color="auto" w:fill="auto"/>
            <w:noWrap/>
            <w:vAlign w:val="bottom"/>
            <w:hideMark/>
            <w:tcPrChange w:id="2173" w:author="Microsoft Office User" w:date="2018-12-16T18:34:00Z">
              <w:tcPr>
                <w:tcW w:w="0" w:type="auto"/>
                <w:tcBorders>
                  <w:top w:val="nil"/>
                  <w:left w:val="nil"/>
                  <w:bottom w:val="nil"/>
                  <w:right w:val="nil"/>
                </w:tcBorders>
                <w:shd w:val="clear" w:color="auto" w:fill="auto"/>
                <w:noWrap/>
                <w:vAlign w:val="bottom"/>
                <w:hideMark/>
              </w:tcPr>
            </w:tcPrChange>
          </w:tcPr>
          <w:p w14:paraId="59B5B611" w14:textId="77777777" w:rsidR="0009723C" w:rsidRPr="0009723C" w:rsidRDefault="0009723C" w:rsidP="0009723C">
            <w:pPr>
              <w:rPr>
                <w:ins w:id="2174" w:author="Microsoft Office User" w:date="2018-12-16T18:33:00Z"/>
                <w:rFonts w:ascii="Calibri" w:hAnsi="Calibri" w:cs="Calibri"/>
                <w:color w:val="000000"/>
              </w:rPr>
            </w:pPr>
            <w:ins w:id="2175" w:author="Microsoft Office User" w:date="2018-12-16T18:33:00Z">
              <w:r w:rsidRPr="0009723C">
                <w:rPr>
                  <w:rFonts w:ascii="Calibri" w:hAnsi="Calibri" w:cs="Calibri"/>
                  <w:color w:val="000000"/>
                </w:rPr>
                <w:t>-0.108/-0.005</w:t>
              </w:r>
            </w:ins>
          </w:p>
        </w:tc>
        <w:tc>
          <w:tcPr>
            <w:tcW w:w="540" w:type="pct"/>
            <w:tcBorders>
              <w:top w:val="nil"/>
              <w:left w:val="nil"/>
              <w:bottom w:val="nil"/>
              <w:right w:val="nil"/>
            </w:tcBorders>
            <w:shd w:val="clear" w:color="auto" w:fill="auto"/>
            <w:noWrap/>
            <w:vAlign w:val="bottom"/>
            <w:hideMark/>
            <w:tcPrChange w:id="2176" w:author="Microsoft Office User" w:date="2018-12-16T18:34:00Z">
              <w:tcPr>
                <w:tcW w:w="0" w:type="auto"/>
                <w:tcBorders>
                  <w:top w:val="nil"/>
                  <w:left w:val="nil"/>
                  <w:bottom w:val="nil"/>
                  <w:right w:val="nil"/>
                </w:tcBorders>
                <w:shd w:val="clear" w:color="auto" w:fill="auto"/>
                <w:noWrap/>
                <w:vAlign w:val="bottom"/>
                <w:hideMark/>
              </w:tcPr>
            </w:tcPrChange>
          </w:tcPr>
          <w:p w14:paraId="2B16831E" w14:textId="77777777" w:rsidR="0009723C" w:rsidRPr="0009723C" w:rsidRDefault="0009723C" w:rsidP="0009723C">
            <w:pPr>
              <w:rPr>
                <w:ins w:id="2177"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178" w:author="Microsoft Office User" w:date="2018-12-16T18:34:00Z">
              <w:tcPr>
                <w:tcW w:w="0" w:type="auto"/>
                <w:tcBorders>
                  <w:top w:val="nil"/>
                  <w:left w:val="nil"/>
                  <w:bottom w:val="nil"/>
                  <w:right w:val="nil"/>
                </w:tcBorders>
                <w:shd w:val="clear" w:color="auto" w:fill="auto"/>
                <w:noWrap/>
                <w:vAlign w:val="bottom"/>
                <w:hideMark/>
              </w:tcPr>
            </w:tcPrChange>
          </w:tcPr>
          <w:p w14:paraId="19B0E0AE" w14:textId="77777777" w:rsidR="0009723C" w:rsidRPr="0009723C" w:rsidRDefault="0009723C" w:rsidP="0009723C">
            <w:pPr>
              <w:rPr>
                <w:ins w:id="2179" w:author="Microsoft Office User" w:date="2018-12-16T18:33:00Z"/>
                <w:rFonts w:ascii="Calibri" w:hAnsi="Calibri" w:cs="Calibri"/>
                <w:color w:val="000000"/>
              </w:rPr>
            </w:pPr>
            <w:ins w:id="2180" w:author="Microsoft Office User" w:date="2018-12-16T18:33:00Z">
              <w:r w:rsidRPr="0009723C">
                <w:rPr>
                  <w:rFonts w:ascii="Calibri" w:hAnsi="Calibri" w:cs="Calibri"/>
                  <w:color w:val="000000"/>
                </w:rPr>
                <w:t>0.034/-0.031</w:t>
              </w:r>
            </w:ins>
          </w:p>
        </w:tc>
        <w:tc>
          <w:tcPr>
            <w:tcW w:w="540" w:type="pct"/>
            <w:tcBorders>
              <w:top w:val="nil"/>
              <w:left w:val="nil"/>
              <w:bottom w:val="nil"/>
              <w:right w:val="nil"/>
            </w:tcBorders>
            <w:shd w:val="clear" w:color="auto" w:fill="auto"/>
            <w:noWrap/>
            <w:vAlign w:val="bottom"/>
            <w:hideMark/>
            <w:tcPrChange w:id="2181" w:author="Microsoft Office User" w:date="2018-12-16T18:34:00Z">
              <w:tcPr>
                <w:tcW w:w="0" w:type="auto"/>
                <w:tcBorders>
                  <w:top w:val="nil"/>
                  <w:left w:val="nil"/>
                  <w:bottom w:val="nil"/>
                  <w:right w:val="nil"/>
                </w:tcBorders>
                <w:shd w:val="clear" w:color="auto" w:fill="auto"/>
                <w:noWrap/>
                <w:vAlign w:val="bottom"/>
                <w:hideMark/>
              </w:tcPr>
            </w:tcPrChange>
          </w:tcPr>
          <w:p w14:paraId="31A83154" w14:textId="77777777" w:rsidR="0009723C" w:rsidRPr="0009723C" w:rsidRDefault="0009723C" w:rsidP="0009723C">
            <w:pPr>
              <w:rPr>
                <w:ins w:id="2182" w:author="Microsoft Office User" w:date="2018-12-16T18:33:00Z"/>
                <w:rFonts w:ascii="Calibri" w:hAnsi="Calibri" w:cs="Calibri"/>
                <w:color w:val="000000"/>
              </w:rPr>
            </w:pPr>
            <w:ins w:id="2183" w:author="Microsoft Office User" w:date="2018-12-16T18:33:00Z">
              <w:r w:rsidRPr="0009723C">
                <w:rPr>
                  <w:rFonts w:ascii="Calibri" w:hAnsi="Calibri" w:cs="Calibri"/>
                  <w:color w:val="000000"/>
                </w:rPr>
                <w:t>0.091/-0.074</w:t>
              </w:r>
            </w:ins>
          </w:p>
        </w:tc>
        <w:tc>
          <w:tcPr>
            <w:tcW w:w="513" w:type="pct"/>
            <w:tcBorders>
              <w:top w:val="nil"/>
              <w:left w:val="nil"/>
              <w:bottom w:val="nil"/>
              <w:right w:val="nil"/>
            </w:tcBorders>
            <w:shd w:val="clear" w:color="auto" w:fill="auto"/>
            <w:noWrap/>
            <w:vAlign w:val="bottom"/>
            <w:hideMark/>
            <w:tcPrChange w:id="2184" w:author="Microsoft Office User" w:date="2018-12-16T18:34:00Z">
              <w:tcPr>
                <w:tcW w:w="0" w:type="auto"/>
                <w:tcBorders>
                  <w:top w:val="nil"/>
                  <w:left w:val="nil"/>
                  <w:bottom w:val="nil"/>
                  <w:right w:val="nil"/>
                </w:tcBorders>
                <w:shd w:val="clear" w:color="auto" w:fill="auto"/>
                <w:noWrap/>
                <w:vAlign w:val="bottom"/>
                <w:hideMark/>
              </w:tcPr>
            </w:tcPrChange>
          </w:tcPr>
          <w:p w14:paraId="1C792D3F" w14:textId="77777777" w:rsidR="0009723C" w:rsidRPr="0009723C" w:rsidRDefault="0009723C" w:rsidP="0009723C">
            <w:pPr>
              <w:rPr>
                <w:ins w:id="2185" w:author="Microsoft Office User" w:date="2018-12-16T18:33:00Z"/>
                <w:rFonts w:ascii="Calibri" w:hAnsi="Calibri" w:cs="Calibri"/>
                <w:color w:val="000000"/>
              </w:rPr>
            </w:pPr>
          </w:p>
        </w:tc>
      </w:tr>
      <w:tr w:rsidR="0009723C" w:rsidRPr="0009723C" w14:paraId="5979FF70" w14:textId="77777777" w:rsidTr="0009723C">
        <w:tblPrEx>
          <w:tblW w:w="5000" w:type="pct"/>
          <w:tblCellMar>
            <w:left w:w="70" w:type="dxa"/>
            <w:right w:w="70" w:type="dxa"/>
          </w:tblCellMar>
          <w:tblPrExChange w:id="2186" w:author="Microsoft Office User" w:date="2018-12-16T18:34:00Z">
            <w:tblPrEx>
              <w:tblW w:w="0" w:type="auto"/>
              <w:tblCellMar>
                <w:left w:w="70" w:type="dxa"/>
                <w:right w:w="70" w:type="dxa"/>
              </w:tblCellMar>
            </w:tblPrEx>
          </w:tblPrExChange>
        </w:tblPrEx>
        <w:trPr>
          <w:trHeight w:val="320"/>
          <w:ins w:id="2187" w:author="Microsoft Office User" w:date="2018-12-16T18:33:00Z"/>
          <w:trPrChange w:id="2188"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189" w:author="Microsoft Office User" w:date="2018-12-16T18:34:00Z">
              <w:tcPr>
                <w:tcW w:w="0" w:type="auto"/>
                <w:tcBorders>
                  <w:top w:val="nil"/>
                  <w:left w:val="nil"/>
                  <w:bottom w:val="nil"/>
                  <w:right w:val="nil"/>
                </w:tcBorders>
                <w:shd w:val="clear" w:color="auto" w:fill="auto"/>
                <w:noWrap/>
                <w:vAlign w:val="bottom"/>
                <w:hideMark/>
              </w:tcPr>
            </w:tcPrChange>
          </w:tcPr>
          <w:p w14:paraId="2413F9D5" w14:textId="77777777" w:rsidR="0009723C" w:rsidRPr="0009723C" w:rsidRDefault="0009723C" w:rsidP="0009723C">
            <w:pPr>
              <w:rPr>
                <w:ins w:id="2190" w:author="Microsoft Office User" w:date="2018-12-16T18:33:00Z"/>
                <w:rFonts w:ascii="Calibri" w:hAnsi="Calibri" w:cs="Calibri"/>
                <w:color w:val="000000"/>
              </w:rPr>
            </w:pPr>
            <w:ins w:id="2191" w:author="Microsoft Office User" w:date="2018-12-16T18:33:00Z">
              <w:r w:rsidRPr="0009723C">
                <w:rPr>
                  <w:rFonts w:ascii="Calibri" w:hAnsi="Calibri" w:cs="Calibri"/>
                  <w:color w:val="000000"/>
                </w:rPr>
                <w:t>A4</w:t>
              </w:r>
            </w:ins>
          </w:p>
        </w:tc>
        <w:tc>
          <w:tcPr>
            <w:tcW w:w="471" w:type="pct"/>
            <w:tcBorders>
              <w:top w:val="nil"/>
              <w:left w:val="nil"/>
              <w:bottom w:val="nil"/>
              <w:right w:val="nil"/>
            </w:tcBorders>
            <w:shd w:val="clear" w:color="auto" w:fill="auto"/>
            <w:noWrap/>
            <w:vAlign w:val="bottom"/>
            <w:hideMark/>
            <w:tcPrChange w:id="2192" w:author="Microsoft Office User" w:date="2018-12-16T18:34:00Z">
              <w:tcPr>
                <w:tcW w:w="0" w:type="auto"/>
                <w:tcBorders>
                  <w:top w:val="nil"/>
                  <w:left w:val="nil"/>
                  <w:bottom w:val="nil"/>
                  <w:right w:val="nil"/>
                </w:tcBorders>
                <w:shd w:val="clear" w:color="auto" w:fill="auto"/>
                <w:noWrap/>
                <w:vAlign w:val="bottom"/>
                <w:hideMark/>
              </w:tcPr>
            </w:tcPrChange>
          </w:tcPr>
          <w:p w14:paraId="2D642AEF" w14:textId="77777777" w:rsidR="0009723C" w:rsidRPr="0009723C" w:rsidRDefault="0009723C" w:rsidP="0009723C">
            <w:pPr>
              <w:rPr>
                <w:ins w:id="2193" w:author="Microsoft Office User" w:date="2018-12-16T18:33:00Z"/>
                <w:rFonts w:ascii="Calibri" w:hAnsi="Calibri" w:cs="Calibri"/>
                <w:color w:val="000000"/>
              </w:rPr>
            </w:pPr>
            <w:ins w:id="2194" w:author="Microsoft Office User" w:date="2018-12-16T18:33:00Z">
              <w:r w:rsidRPr="0009723C">
                <w:rPr>
                  <w:rFonts w:ascii="Calibri" w:hAnsi="Calibri" w:cs="Calibri"/>
                  <w:color w:val="000000"/>
                </w:rPr>
                <w:t>-0.05</w:t>
              </w:r>
            </w:ins>
          </w:p>
        </w:tc>
        <w:tc>
          <w:tcPr>
            <w:tcW w:w="304" w:type="pct"/>
            <w:tcBorders>
              <w:top w:val="nil"/>
              <w:left w:val="nil"/>
              <w:bottom w:val="nil"/>
              <w:right w:val="nil"/>
            </w:tcBorders>
            <w:shd w:val="clear" w:color="auto" w:fill="auto"/>
            <w:noWrap/>
            <w:vAlign w:val="bottom"/>
            <w:hideMark/>
            <w:tcPrChange w:id="2195" w:author="Microsoft Office User" w:date="2018-12-16T18:34:00Z">
              <w:tcPr>
                <w:tcW w:w="0" w:type="auto"/>
                <w:tcBorders>
                  <w:top w:val="nil"/>
                  <w:left w:val="nil"/>
                  <w:bottom w:val="nil"/>
                  <w:right w:val="nil"/>
                </w:tcBorders>
                <w:shd w:val="clear" w:color="auto" w:fill="auto"/>
                <w:noWrap/>
                <w:vAlign w:val="bottom"/>
                <w:hideMark/>
              </w:tcPr>
            </w:tcPrChange>
          </w:tcPr>
          <w:p w14:paraId="76CFE265" w14:textId="77777777" w:rsidR="0009723C" w:rsidRPr="0009723C" w:rsidRDefault="0009723C" w:rsidP="0009723C">
            <w:pPr>
              <w:rPr>
                <w:ins w:id="2196" w:author="Microsoft Office User" w:date="2018-12-16T18:33:00Z"/>
                <w:rFonts w:ascii="Calibri" w:hAnsi="Calibri" w:cs="Calibri"/>
                <w:color w:val="000000"/>
              </w:rPr>
            </w:pPr>
            <w:ins w:id="2197" w:author="Microsoft Office User" w:date="2018-12-16T18:33:00Z">
              <w:r w:rsidRPr="0009723C">
                <w:rPr>
                  <w:rFonts w:ascii="Calibri" w:hAnsi="Calibri" w:cs="Calibri"/>
                  <w:color w:val="000000"/>
                </w:rPr>
                <w:t>-0.079</w:t>
              </w:r>
            </w:ins>
          </w:p>
        </w:tc>
        <w:tc>
          <w:tcPr>
            <w:tcW w:w="388" w:type="pct"/>
            <w:tcBorders>
              <w:top w:val="nil"/>
              <w:left w:val="nil"/>
              <w:bottom w:val="nil"/>
              <w:right w:val="nil"/>
            </w:tcBorders>
            <w:shd w:val="clear" w:color="auto" w:fill="auto"/>
            <w:noWrap/>
            <w:vAlign w:val="bottom"/>
            <w:hideMark/>
            <w:tcPrChange w:id="2198" w:author="Microsoft Office User" w:date="2018-12-16T18:34:00Z">
              <w:tcPr>
                <w:tcW w:w="0" w:type="auto"/>
                <w:tcBorders>
                  <w:top w:val="nil"/>
                  <w:left w:val="nil"/>
                  <w:bottom w:val="nil"/>
                  <w:right w:val="nil"/>
                </w:tcBorders>
                <w:shd w:val="clear" w:color="auto" w:fill="auto"/>
                <w:noWrap/>
                <w:vAlign w:val="bottom"/>
                <w:hideMark/>
              </w:tcPr>
            </w:tcPrChange>
          </w:tcPr>
          <w:p w14:paraId="202D3926" w14:textId="77777777" w:rsidR="0009723C" w:rsidRPr="0009723C" w:rsidRDefault="0009723C" w:rsidP="0009723C">
            <w:pPr>
              <w:rPr>
                <w:ins w:id="2199"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200" w:author="Microsoft Office User" w:date="2018-12-16T18:34:00Z">
              <w:tcPr>
                <w:tcW w:w="0" w:type="auto"/>
                <w:tcBorders>
                  <w:top w:val="nil"/>
                  <w:left w:val="nil"/>
                  <w:bottom w:val="nil"/>
                  <w:right w:val="nil"/>
                </w:tcBorders>
                <w:shd w:val="clear" w:color="auto" w:fill="auto"/>
                <w:noWrap/>
                <w:vAlign w:val="bottom"/>
                <w:hideMark/>
              </w:tcPr>
            </w:tcPrChange>
          </w:tcPr>
          <w:p w14:paraId="01F63569" w14:textId="77777777" w:rsidR="0009723C" w:rsidRPr="0009723C" w:rsidRDefault="0009723C" w:rsidP="0009723C">
            <w:pPr>
              <w:rPr>
                <w:ins w:id="2201" w:author="Microsoft Office User" w:date="2018-12-16T18:33:00Z"/>
                <w:rFonts w:ascii="Calibri" w:hAnsi="Calibri" w:cs="Calibri"/>
                <w:color w:val="000000"/>
              </w:rPr>
            </w:pPr>
            <w:ins w:id="2202" w:author="Microsoft Office User" w:date="2018-12-16T18:33:00Z">
              <w:r w:rsidRPr="0009723C">
                <w:rPr>
                  <w:rFonts w:ascii="Calibri" w:hAnsi="Calibri" w:cs="Calibri"/>
                  <w:color w:val="000000"/>
                </w:rPr>
                <w:t>0.093/-0.116</w:t>
              </w:r>
            </w:ins>
          </w:p>
        </w:tc>
        <w:tc>
          <w:tcPr>
            <w:tcW w:w="567" w:type="pct"/>
            <w:tcBorders>
              <w:top w:val="nil"/>
              <w:left w:val="nil"/>
              <w:bottom w:val="nil"/>
              <w:right w:val="nil"/>
            </w:tcBorders>
            <w:shd w:val="clear" w:color="auto" w:fill="auto"/>
            <w:noWrap/>
            <w:vAlign w:val="bottom"/>
            <w:hideMark/>
            <w:tcPrChange w:id="2203" w:author="Microsoft Office User" w:date="2018-12-16T18:34:00Z">
              <w:tcPr>
                <w:tcW w:w="0" w:type="auto"/>
                <w:tcBorders>
                  <w:top w:val="nil"/>
                  <w:left w:val="nil"/>
                  <w:bottom w:val="nil"/>
                  <w:right w:val="nil"/>
                </w:tcBorders>
                <w:shd w:val="clear" w:color="auto" w:fill="auto"/>
                <w:noWrap/>
                <w:vAlign w:val="bottom"/>
                <w:hideMark/>
              </w:tcPr>
            </w:tcPrChange>
          </w:tcPr>
          <w:p w14:paraId="5D6B9F03" w14:textId="77777777" w:rsidR="0009723C" w:rsidRPr="0009723C" w:rsidRDefault="0009723C" w:rsidP="0009723C">
            <w:pPr>
              <w:rPr>
                <w:ins w:id="2204" w:author="Microsoft Office User" w:date="2018-12-16T18:33:00Z"/>
                <w:rFonts w:ascii="Calibri" w:hAnsi="Calibri" w:cs="Calibri"/>
                <w:color w:val="000000"/>
              </w:rPr>
            </w:pPr>
            <w:ins w:id="2205" w:author="Microsoft Office User" w:date="2018-12-16T18:33:00Z">
              <w:r w:rsidRPr="0009723C">
                <w:rPr>
                  <w:rFonts w:ascii="Calibri" w:hAnsi="Calibri" w:cs="Calibri"/>
                  <w:color w:val="000000"/>
                </w:rPr>
                <w:t>0.084/-0.13</w:t>
              </w:r>
            </w:ins>
          </w:p>
        </w:tc>
        <w:tc>
          <w:tcPr>
            <w:tcW w:w="540" w:type="pct"/>
            <w:tcBorders>
              <w:top w:val="nil"/>
              <w:left w:val="nil"/>
              <w:bottom w:val="nil"/>
              <w:right w:val="nil"/>
            </w:tcBorders>
            <w:shd w:val="clear" w:color="auto" w:fill="auto"/>
            <w:noWrap/>
            <w:vAlign w:val="bottom"/>
            <w:hideMark/>
            <w:tcPrChange w:id="2206" w:author="Microsoft Office User" w:date="2018-12-16T18:34:00Z">
              <w:tcPr>
                <w:tcW w:w="0" w:type="auto"/>
                <w:tcBorders>
                  <w:top w:val="nil"/>
                  <w:left w:val="nil"/>
                  <w:bottom w:val="nil"/>
                  <w:right w:val="nil"/>
                </w:tcBorders>
                <w:shd w:val="clear" w:color="auto" w:fill="auto"/>
                <w:noWrap/>
                <w:vAlign w:val="bottom"/>
                <w:hideMark/>
              </w:tcPr>
            </w:tcPrChange>
          </w:tcPr>
          <w:p w14:paraId="04C013D5" w14:textId="77777777" w:rsidR="0009723C" w:rsidRPr="0009723C" w:rsidRDefault="0009723C" w:rsidP="0009723C">
            <w:pPr>
              <w:rPr>
                <w:ins w:id="2207"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208" w:author="Microsoft Office User" w:date="2018-12-16T18:34:00Z">
              <w:tcPr>
                <w:tcW w:w="0" w:type="auto"/>
                <w:tcBorders>
                  <w:top w:val="nil"/>
                  <w:left w:val="nil"/>
                  <w:bottom w:val="nil"/>
                  <w:right w:val="nil"/>
                </w:tcBorders>
                <w:shd w:val="clear" w:color="auto" w:fill="auto"/>
                <w:noWrap/>
                <w:vAlign w:val="bottom"/>
                <w:hideMark/>
              </w:tcPr>
            </w:tcPrChange>
          </w:tcPr>
          <w:p w14:paraId="57C57F69" w14:textId="77777777" w:rsidR="0009723C" w:rsidRPr="0009723C" w:rsidRDefault="0009723C" w:rsidP="0009723C">
            <w:pPr>
              <w:rPr>
                <w:ins w:id="2209" w:author="Microsoft Office User" w:date="2018-12-16T18:33:00Z"/>
                <w:rFonts w:ascii="Calibri" w:hAnsi="Calibri" w:cs="Calibri"/>
                <w:color w:val="000000"/>
              </w:rPr>
            </w:pPr>
            <w:ins w:id="2210" w:author="Microsoft Office User" w:date="2018-12-16T18:33:00Z">
              <w:r w:rsidRPr="0009723C">
                <w:rPr>
                  <w:rFonts w:ascii="Calibri" w:hAnsi="Calibri" w:cs="Calibri"/>
                  <w:color w:val="000000"/>
                </w:rPr>
                <w:t>-0.105/0.108</w:t>
              </w:r>
            </w:ins>
          </w:p>
        </w:tc>
        <w:tc>
          <w:tcPr>
            <w:tcW w:w="540" w:type="pct"/>
            <w:tcBorders>
              <w:top w:val="nil"/>
              <w:left w:val="nil"/>
              <w:bottom w:val="nil"/>
              <w:right w:val="nil"/>
            </w:tcBorders>
            <w:shd w:val="clear" w:color="auto" w:fill="auto"/>
            <w:noWrap/>
            <w:vAlign w:val="bottom"/>
            <w:hideMark/>
            <w:tcPrChange w:id="2211" w:author="Microsoft Office User" w:date="2018-12-16T18:34:00Z">
              <w:tcPr>
                <w:tcW w:w="0" w:type="auto"/>
                <w:tcBorders>
                  <w:top w:val="nil"/>
                  <w:left w:val="nil"/>
                  <w:bottom w:val="nil"/>
                  <w:right w:val="nil"/>
                </w:tcBorders>
                <w:shd w:val="clear" w:color="auto" w:fill="auto"/>
                <w:noWrap/>
                <w:vAlign w:val="bottom"/>
                <w:hideMark/>
              </w:tcPr>
            </w:tcPrChange>
          </w:tcPr>
          <w:p w14:paraId="4EB5BF5A" w14:textId="77777777" w:rsidR="0009723C" w:rsidRPr="0009723C" w:rsidRDefault="0009723C" w:rsidP="0009723C">
            <w:pPr>
              <w:rPr>
                <w:ins w:id="2212" w:author="Microsoft Office User" w:date="2018-12-16T18:33:00Z"/>
                <w:rFonts w:ascii="Calibri" w:hAnsi="Calibri" w:cs="Calibri"/>
                <w:color w:val="000000"/>
              </w:rPr>
            </w:pPr>
            <w:ins w:id="2213" w:author="Microsoft Office User" w:date="2018-12-16T18:33:00Z">
              <w:r w:rsidRPr="0009723C">
                <w:rPr>
                  <w:rFonts w:ascii="Calibri" w:hAnsi="Calibri" w:cs="Calibri"/>
                  <w:color w:val="000000"/>
                </w:rPr>
                <w:t>-0.102/0.106</w:t>
              </w:r>
            </w:ins>
          </w:p>
        </w:tc>
        <w:tc>
          <w:tcPr>
            <w:tcW w:w="513" w:type="pct"/>
            <w:tcBorders>
              <w:top w:val="nil"/>
              <w:left w:val="nil"/>
              <w:bottom w:val="nil"/>
              <w:right w:val="nil"/>
            </w:tcBorders>
            <w:shd w:val="clear" w:color="auto" w:fill="auto"/>
            <w:noWrap/>
            <w:vAlign w:val="bottom"/>
            <w:hideMark/>
            <w:tcPrChange w:id="2214" w:author="Microsoft Office User" w:date="2018-12-16T18:34:00Z">
              <w:tcPr>
                <w:tcW w:w="0" w:type="auto"/>
                <w:tcBorders>
                  <w:top w:val="nil"/>
                  <w:left w:val="nil"/>
                  <w:bottom w:val="nil"/>
                  <w:right w:val="nil"/>
                </w:tcBorders>
                <w:shd w:val="clear" w:color="auto" w:fill="auto"/>
                <w:noWrap/>
                <w:vAlign w:val="bottom"/>
                <w:hideMark/>
              </w:tcPr>
            </w:tcPrChange>
          </w:tcPr>
          <w:p w14:paraId="2D7AC23A" w14:textId="77777777" w:rsidR="0009723C" w:rsidRPr="0009723C" w:rsidRDefault="0009723C" w:rsidP="0009723C">
            <w:pPr>
              <w:rPr>
                <w:ins w:id="2215" w:author="Microsoft Office User" w:date="2018-12-16T18:33:00Z"/>
                <w:rFonts w:ascii="Calibri" w:hAnsi="Calibri" w:cs="Calibri"/>
                <w:color w:val="000000"/>
              </w:rPr>
            </w:pPr>
          </w:p>
        </w:tc>
      </w:tr>
      <w:tr w:rsidR="0009723C" w:rsidRPr="0009723C" w14:paraId="672440F1" w14:textId="77777777" w:rsidTr="0009723C">
        <w:tblPrEx>
          <w:tblW w:w="5000" w:type="pct"/>
          <w:tblCellMar>
            <w:left w:w="70" w:type="dxa"/>
            <w:right w:w="70" w:type="dxa"/>
          </w:tblCellMar>
          <w:tblPrExChange w:id="2216" w:author="Microsoft Office User" w:date="2018-12-16T18:34:00Z">
            <w:tblPrEx>
              <w:tblW w:w="0" w:type="auto"/>
              <w:tblCellMar>
                <w:left w:w="70" w:type="dxa"/>
                <w:right w:w="70" w:type="dxa"/>
              </w:tblCellMar>
            </w:tblPrEx>
          </w:tblPrExChange>
        </w:tblPrEx>
        <w:trPr>
          <w:trHeight w:val="320"/>
          <w:ins w:id="2217" w:author="Microsoft Office User" w:date="2018-12-16T18:33:00Z"/>
          <w:trPrChange w:id="2218"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219" w:author="Microsoft Office User" w:date="2018-12-16T18:34:00Z">
              <w:tcPr>
                <w:tcW w:w="0" w:type="auto"/>
                <w:tcBorders>
                  <w:top w:val="nil"/>
                  <w:left w:val="nil"/>
                  <w:bottom w:val="nil"/>
                  <w:right w:val="nil"/>
                </w:tcBorders>
                <w:shd w:val="clear" w:color="auto" w:fill="auto"/>
                <w:noWrap/>
                <w:vAlign w:val="bottom"/>
                <w:hideMark/>
              </w:tcPr>
            </w:tcPrChange>
          </w:tcPr>
          <w:p w14:paraId="384959C2" w14:textId="77777777" w:rsidR="0009723C" w:rsidRPr="0009723C" w:rsidRDefault="0009723C" w:rsidP="0009723C">
            <w:pPr>
              <w:rPr>
                <w:ins w:id="2220" w:author="Microsoft Office User" w:date="2018-12-16T18:33:00Z"/>
                <w:rFonts w:ascii="Calibri" w:hAnsi="Calibri" w:cs="Calibri"/>
                <w:color w:val="000000"/>
              </w:rPr>
            </w:pPr>
            <w:ins w:id="2221" w:author="Microsoft Office User" w:date="2018-12-16T18:33:00Z">
              <w:r w:rsidRPr="0009723C">
                <w:rPr>
                  <w:rFonts w:ascii="Calibri" w:hAnsi="Calibri" w:cs="Calibri"/>
                  <w:color w:val="000000"/>
                </w:rPr>
                <w:t>A5</w:t>
              </w:r>
            </w:ins>
          </w:p>
        </w:tc>
        <w:tc>
          <w:tcPr>
            <w:tcW w:w="471" w:type="pct"/>
            <w:tcBorders>
              <w:top w:val="nil"/>
              <w:left w:val="nil"/>
              <w:bottom w:val="nil"/>
              <w:right w:val="nil"/>
            </w:tcBorders>
            <w:shd w:val="clear" w:color="auto" w:fill="auto"/>
            <w:noWrap/>
            <w:vAlign w:val="bottom"/>
            <w:hideMark/>
            <w:tcPrChange w:id="2222" w:author="Microsoft Office User" w:date="2018-12-16T18:34:00Z">
              <w:tcPr>
                <w:tcW w:w="0" w:type="auto"/>
                <w:tcBorders>
                  <w:top w:val="nil"/>
                  <w:left w:val="nil"/>
                  <w:bottom w:val="nil"/>
                  <w:right w:val="nil"/>
                </w:tcBorders>
                <w:shd w:val="clear" w:color="auto" w:fill="auto"/>
                <w:noWrap/>
                <w:vAlign w:val="bottom"/>
                <w:hideMark/>
              </w:tcPr>
            </w:tcPrChange>
          </w:tcPr>
          <w:p w14:paraId="71053ACB" w14:textId="77777777" w:rsidR="0009723C" w:rsidRPr="0009723C" w:rsidRDefault="0009723C" w:rsidP="0009723C">
            <w:pPr>
              <w:rPr>
                <w:ins w:id="2223" w:author="Microsoft Office User" w:date="2018-12-16T18:33:00Z"/>
                <w:rFonts w:ascii="Calibri" w:hAnsi="Calibri" w:cs="Calibri"/>
                <w:color w:val="000000"/>
              </w:rPr>
            </w:pPr>
            <w:ins w:id="2224" w:author="Microsoft Office User" w:date="2018-12-16T18:33:00Z">
              <w:r w:rsidRPr="0009723C">
                <w:rPr>
                  <w:rFonts w:ascii="Calibri" w:hAnsi="Calibri" w:cs="Calibri"/>
                  <w:color w:val="000000"/>
                </w:rPr>
                <w:t>-0.179</w:t>
              </w:r>
            </w:ins>
          </w:p>
        </w:tc>
        <w:tc>
          <w:tcPr>
            <w:tcW w:w="304" w:type="pct"/>
            <w:tcBorders>
              <w:top w:val="nil"/>
              <w:left w:val="nil"/>
              <w:bottom w:val="nil"/>
              <w:right w:val="nil"/>
            </w:tcBorders>
            <w:shd w:val="clear" w:color="auto" w:fill="auto"/>
            <w:noWrap/>
            <w:vAlign w:val="bottom"/>
            <w:hideMark/>
            <w:tcPrChange w:id="2225" w:author="Microsoft Office User" w:date="2018-12-16T18:34:00Z">
              <w:tcPr>
                <w:tcW w:w="0" w:type="auto"/>
                <w:tcBorders>
                  <w:top w:val="nil"/>
                  <w:left w:val="nil"/>
                  <w:bottom w:val="nil"/>
                  <w:right w:val="nil"/>
                </w:tcBorders>
                <w:shd w:val="clear" w:color="auto" w:fill="auto"/>
                <w:noWrap/>
                <w:vAlign w:val="bottom"/>
                <w:hideMark/>
              </w:tcPr>
            </w:tcPrChange>
          </w:tcPr>
          <w:p w14:paraId="70AD7D59" w14:textId="77777777" w:rsidR="0009723C" w:rsidRPr="0009723C" w:rsidRDefault="0009723C" w:rsidP="0009723C">
            <w:pPr>
              <w:rPr>
                <w:ins w:id="2226" w:author="Microsoft Office User" w:date="2018-12-16T18:33:00Z"/>
                <w:rFonts w:ascii="Calibri" w:hAnsi="Calibri" w:cs="Calibri"/>
                <w:color w:val="000000"/>
              </w:rPr>
            </w:pPr>
            <w:ins w:id="2227" w:author="Microsoft Office User" w:date="2018-12-16T18:33:00Z">
              <w:r w:rsidRPr="0009723C">
                <w:rPr>
                  <w:rFonts w:ascii="Calibri" w:hAnsi="Calibri" w:cs="Calibri"/>
                  <w:color w:val="000000"/>
                </w:rPr>
                <w:t>-0.163</w:t>
              </w:r>
            </w:ins>
          </w:p>
        </w:tc>
        <w:tc>
          <w:tcPr>
            <w:tcW w:w="388" w:type="pct"/>
            <w:tcBorders>
              <w:top w:val="nil"/>
              <w:left w:val="nil"/>
              <w:bottom w:val="nil"/>
              <w:right w:val="nil"/>
            </w:tcBorders>
            <w:shd w:val="clear" w:color="auto" w:fill="auto"/>
            <w:noWrap/>
            <w:vAlign w:val="bottom"/>
            <w:hideMark/>
            <w:tcPrChange w:id="2228" w:author="Microsoft Office User" w:date="2018-12-16T18:34:00Z">
              <w:tcPr>
                <w:tcW w:w="0" w:type="auto"/>
                <w:tcBorders>
                  <w:top w:val="nil"/>
                  <w:left w:val="nil"/>
                  <w:bottom w:val="nil"/>
                  <w:right w:val="nil"/>
                </w:tcBorders>
                <w:shd w:val="clear" w:color="auto" w:fill="auto"/>
                <w:noWrap/>
                <w:vAlign w:val="bottom"/>
                <w:hideMark/>
              </w:tcPr>
            </w:tcPrChange>
          </w:tcPr>
          <w:p w14:paraId="4AAEA60F" w14:textId="77777777" w:rsidR="0009723C" w:rsidRPr="0009723C" w:rsidRDefault="0009723C" w:rsidP="0009723C">
            <w:pPr>
              <w:rPr>
                <w:ins w:id="2229"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230" w:author="Microsoft Office User" w:date="2018-12-16T18:34:00Z">
              <w:tcPr>
                <w:tcW w:w="0" w:type="auto"/>
                <w:tcBorders>
                  <w:top w:val="nil"/>
                  <w:left w:val="nil"/>
                  <w:bottom w:val="nil"/>
                  <w:right w:val="nil"/>
                </w:tcBorders>
                <w:shd w:val="clear" w:color="auto" w:fill="auto"/>
                <w:noWrap/>
                <w:vAlign w:val="bottom"/>
                <w:hideMark/>
              </w:tcPr>
            </w:tcPrChange>
          </w:tcPr>
          <w:p w14:paraId="2925687D" w14:textId="77777777" w:rsidR="0009723C" w:rsidRPr="0009723C" w:rsidRDefault="0009723C" w:rsidP="0009723C">
            <w:pPr>
              <w:rPr>
                <w:ins w:id="2231" w:author="Microsoft Office User" w:date="2018-12-16T18:33:00Z"/>
                <w:rFonts w:ascii="Calibri" w:hAnsi="Calibri" w:cs="Calibri"/>
                <w:color w:val="000000"/>
              </w:rPr>
            </w:pPr>
            <w:ins w:id="2232" w:author="Microsoft Office User" w:date="2018-12-16T18:33:00Z">
              <w:r w:rsidRPr="0009723C">
                <w:rPr>
                  <w:rFonts w:ascii="Calibri" w:hAnsi="Calibri" w:cs="Calibri"/>
                  <w:color w:val="000000"/>
                </w:rPr>
                <w:t>-0.026/0.024</w:t>
              </w:r>
            </w:ins>
          </w:p>
        </w:tc>
        <w:tc>
          <w:tcPr>
            <w:tcW w:w="567" w:type="pct"/>
            <w:tcBorders>
              <w:top w:val="nil"/>
              <w:left w:val="nil"/>
              <w:bottom w:val="nil"/>
              <w:right w:val="nil"/>
            </w:tcBorders>
            <w:shd w:val="clear" w:color="auto" w:fill="auto"/>
            <w:noWrap/>
            <w:vAlign w:val="bottom"/>
            <w:hideMark/>
            <w:tcPrChange w:id="2233" w:author="Microsoft Office User" w:date="2018-12-16T18:34:00Z">
              <w:tcPr>
                <w:tcW w:w="0" w:type="auto"/>
                <w:tcBorders>
                  <w:top w:val="nil"/>
                  <w:left w:val="nil"/>
                  <w:bottom w:val="nil"/>
                  <w:right w:val="nil"/>
                </w:tcBorders>
                <w:shd w:val="clear" w:color="auto" w:fill="auto"/>
                <w:noWrap/>
                <w:vAlign w:val="bottom"/>
                <w:hideMark/>
              </w:tcPr>
            </w:tcPrChange>
          </w:tcPr>
          <w:p w14:paraId="1B26517D" w14:textId="77777777" w:rsidR="0009723C" w:rsidRPr="0009723C" w:rsidRDefault="0009723C" w:rsidP="0009723C">
            <w:pPr>
              <w:rPr>
                <w:ins w:id="2234" w:author="Microsoft Office User" w:date="2018-12-16T18:33:00Z"/>
                <w:rFonts w:ascii="Calibri" w:hAnsi="Calibri" w:cs="Calibri"/>
                <w:color w:val="000000"/>
              </w:rPr>
            </w:pPr>
            <w:ins w:id="2235" w:author="Microsoft Office User" w:date="2018-12-16T18:33:00Z">
              <w:r w:rsidRPr="0009723C">
                <w:rPr>
                  <w:rFonts w:ascii="Calibri" w:hAnsi="Calibri" w:cs="Calibri"/>
                  <w:color w:val="000000"/>
                </w:rPr>
                <w:t>-0.017/0.048</w:t>
              </w:r>
            </w:ins>
          </w:p>
        </w:tc>
        <w:tc>
          <w:tcPr>
            <w:tcW w:w="540" w:type="pct"/>
            <w:tcBorders>
              <w:top w:val="nil"/>
              <w:left w:val="nil"/>
              <w:bottom w:val="nil"/>
              <w:right w:val="nil"/>
            </w:tcBorders>
            <w:shd w:val="clear" w:color="auto" w:fill="auto"/>
            <w:noWrap/>
            <w:vAlign w:val="bottom"/>
            <w:hideMark/>
            <w:tcPrChange w:id="2236" w:author="Microsoft Office User" w:date="2018-12-16T18:34:00Z">
              <w:tcPr>
                <w:tcW w:w="0" w:type="auto"/>
                <w:tcBorders>
                  <w:top w:val="nil"/>
                  <w:left w:val="nil"/>
                  <w:bottom w:val="nil"/>
                  <w:right w:val="nil"/>
                </w:tcBorders>
                <w:shd w:val="clear" w:color="auto" w:fill="auto"/>
                <w:noWrap/>
                <w:vAlign w:val="bottom"/>
                <w:hideMark/>
              </w:tcPr>
            </w:tcPrChange>
          </w:tcPr>
          <w:p w14:paraId="2810E63A" w14:textId="77777777" w:rsidR="0009723C" w:rsidRPr="0009723C" w:rsidRDefault="0009723C" w:rsidP="0009723C">
            <w:pPr>
              <w:rPr>
                <w:ins w:id="2237"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238" w:author="Microsoft Office User" w:date="2018-12-16T18:34:00Z">
              <w:tcPr>
                <w:tcW w:w="0" w:type="auto"/>
                <w:tcBorders>
                  <w:top w:val="nil"/>
                  <w:left w:val="nil"/>
                  <w:bottom w:val="nil"/>
                  <w:right w:val="nil"/>
                </w:tcBorders>
                <w:shd w:val="clear" w:color="auto" w:fill="auto"/>
                <w:noWrap/>
                <w:vAlign w:val="bottom"/>
                <w:hideMark/>
              </w:tcPr>
            </w:tcPrChange>
          </w:tcPr>
          <w:p w14:paraId="2B5D134B" w14:textId="77777777" w:rsidR="0009723C" w:rsidRPr="0009723C" w:rsidRDefault="0009723C" w:rsidP="0009723C">
            <w:pPr>
              <w:rPr>
                <w:ins w:id="2239" w:author="Microsoft Office User" w:date="2018-12-16T18:33:00Z"/>
                <w:rFonts w:ascii="Calibri" w:hAnsi="Calibri" w:cs="Calibri"/>
                <w:color w:val="000000"/>
              </w:rPr>
            </w:pPr>
            <w:ins w:id="2240" w:author="Microsoft Office User" w:date="2018-12-16T18:33:00Z">
              <w:r w:rsidRPr="0009723C">
                <w:rPr>
                  <w:rFonts w:ascii="Calibri" w:hAnsi="Calibri" w:cs="Calibri"/>
                  <w:color w:val="000000"/>
                </w:rPr>
                <w:t>-0.021/0.031</w:t>
              </w:r>
            </w:ins>
          </w:p>
        </w:tc>
        <w:tc>
          <w:tcPr>
            <w:tcW w:w="540" w:type="pct"/>
            <w:tcBorders>
              <w:top w:val="nil"/>
              <w:left w:val="nil"/>
              <w:bottom w:val="nil"/>
              <w:right w:val="nil"/>
            </w:tcBorders>
            <w:shd w:val="clear" w:color="auto" w:fill="auto"/>
            <w:noWrap/>
            <w:vAlign w:val="bottom"/>
            <w:hideMark/>
            <w:tcPrChange w:id="2241" w:author="Microsoft Office User" w:date="2018-12-16T18:34:00Z">
              <w:tcPr>
                <w:tcW w:w="0" w:type="auto"/>
                <w:tcBorders>
                  <w:top w:val="nil"/>
                  <w:left w:val="nil"/>
                  <w:bottom w:val="nil"/>
                  <w:right w:val="nil"/>
                </w:tcBorders>
                <w:shd w:val="clear" w:color="auto" w:fill="auto"/>
                <w:noWrap/>
                <w:vAlign w:val="bottom"/>
                <w:hideMark/>
              </w:tcPr>
            </w:tcPrChange>
          </w:tcPr>
          <w:p w14:paraId="2CB9DE04" w14:textId="77777777" w:rsidR="0009723C" w:rsidRPr="0009723C" w:rsidRDefault="0009723C" w:rsidP="0009723C">
            <w:pPr>
              <w:rPr>
                <w:ins w:id="2242" w:author="Microsoft Office User" w:date="2018-12-16T18:33:00Z"/>
                <w:rFonts w:ascii="Calibri" w:hAnsi="Calibri" w:cs="Calibri"/>
                <w:color w:val="000000"/>
              </w:rPr>
            </w:pPr>
            <w:ins w:id="2243" w:author="Microsoft Office User" w:date="2018-12-16T18:33:00Z">
              <w:r w:rsidRPr="0009723C">
                <w:rPr>
                  <w:rFonts w:ascii="Calibri" w:hAnsi="Calibri" w:cs="Calibri"/>
                  <w:color w:val="000000"/>
                </w:rPr>
                <w:t>-0.02/0.028</w:t>
              </w:r>
            </w:ins>
          </w:p>
        </w:tc>
        <w:tc>
          <w:tcPr>
            <w:tcW w:w="513" w:type="pct"/>
            <w:tcBorders>
              <w:top w:val="nil"/>
              <w:left w:val="nil"/>
              <w:bottom w:val="nil"/>
              <w:right w:val="nil"/>
            </w:tcBorders>
            <w:shd w:val="clear" w:color="auto" w:fill="auto"/>
            <w:noWrap/>
            <w:vAlign w:val="bottom"/>
            <w:hideMark/>
            <w:tcPrChange w:id="2244" w:author="Microsoft Office User" w:date="2018-12-16T18:34:00Z">
              <w:tcPr>
                <w:tcW w:w="0" w:type="auto"/>
                <w:tcBorders>
                  <w:top w:val="nil"/>
                  <w:left w:val="nil"/>
                  <w:bottom w:val="nil"/>
                  <w:right w:val="nil"/>
                </w:tcBorders>
                <w:shd w:val="clear" w:color="auto" w:fill="auto"/>
                <w:noWrap/>
                <w:vAlign w:val="bottom"/>
                <w:hideMark/>
              </w:tcPr>
            </w:tcPrChange>
          </w:tcPr>
          <w:p w14:paraId="71871B03" w14:textId="77777777" w:rsidR="0009723C" w:rsidRPr="0009723C" w:rsidRDefault="0009723C" w:rsidP="0009723C">
            <w:pPr>
              <w:rPr>
                <w:ins w:id="2245" w:author="Microsoft Office User" w:date="2018-12-16T18:33:00Z"/>
                <w:rFonts w:ascii="Calibri" w:hAnsi="Calibri" w:cs="Calibri"/>
                <w:color w:val="000000"/>
              </w:rPr>
            </w:pPr>
          </w:p>
        </w:tc>
      </w:tr>
      <w:tr w:rsidR="0009723C" w:rsidRPr="0009723C" w14:paraId="36AAAD78" w14:textId="77777777" w:rsidTr="0009723C">
        <w:tblPrEx>
          <w:tblW w:w="5000" w:type="pct"/>
          <w:tblCellMar>
            <w:left w:w="70" w:type="dxa"/>
            <w:right w:w="70" w:type="dxa"/>
          </w:tblCellMar>
          <w:tblPrExChange w:id="2246" w:author="Microsoft Office User" w:date="2018-12-16T18:34:00Z">
            <w:tblPrEx>
              <w:tblW w:w="0" w:type="auto"/>
              <w:tblCellMar>
                <w:left w:w="70" w:type="dxa"/>
                <w:right w:w="70" w:type="dxa"/>
              </w:tblCellMar>
            </w:tblPrEx>
          </w:tblPrExChange>
        </w:tblPrEx>
        <w:trPr>
          <w:trHeight w:val="320"/>
          <w:ins w:id="2247" w:author="Microsoft Office User" w:date="2018-12-16T18:33:00Z"/>
          <w:trPrChange w:id="2248"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249" w:author="Microsoft Office User" w:date="2018-12-16T18:34:00Z">
              <w:tcPr>
                <w:tcW w:w="0" w:type="auto"/>
                <w:tcBorders>
                  <w:top w:val="nil"/>
                  <w:left w:val="nil"/>
                  <w:bottom w:val="nil"/>
                  <w:right w:val="nil"/>
                </w:tcBorders>
                <w:shd w:val="clear" w:color="auto" w:fill="auto"/>
                <w:noWrap/>
                <w:vAlign w:val="bottom"/>
                <w:hideMark/>
              </w:tcPr>
            </w:tcPrChange>
          </w:tcPr>
          <w:p w14:paraId="74DC4B51" w14:textId="77777777" w:rsidR="0009723C" w:rsidRPr="0009723C" w:rsidRDefault="0009723C" w:rsidP="0009723C">
            <w:pPr>
              <w:rPr>
                <w:ins w:id="2250" w:author="Microsoft Office User" w:date="2018-12-16T18:33:00Z"/>
                <w:rFonts w:ascii="Calibri" w:hAnsi="Calibri" w:cs="Calibri"/>
                <w:color w:val="000000"/>
              </w:rPr>
            </w:pPr>
            <w:ins w:id="2251" w:author="Microsoft Office User" w:date="2018-12-16T18:33:00Z">
              <w:r w:rsidRPr="0009723C">
                <w:rPr>
                  <w:rFonts w:ascii="Calibri" w:hAnsi="Calibri" w:cs="Calibri"/>
                  <w:color w:val="000000"/>
                </w:rPr>
                <w:t>A6</w:t>
              </w:r>
            </w:ins>
          </w:p>
        </w:tc>
        <w:tc>
          <w:tcPr>
            <w:tcW w:w="471" w:type="pct"/>
            <w:tcBorders>
              <w:top w:val="nil"/>
              <w:left w:val="nil"/>
              <w:bottom w:val="nil"/>
              <w:right w:val="nil"/>
            </w:tcBorders>
            <w:shd w:val="clear" w:color="auto" w:fill="auto"/>
            <w:noWrap/>
            <w:vAlign w:val="bottom"/>
            <w:hideMark/>
            <w:tcPrChange w:id="2252" w:author="Microsoft Office User" w:date="2018-12-16T18:34:00Z">
              <w:tcPr>
                <w:tcW w:w="0" w:type="auto"/>
                <w:tcBorders>
                  <w:top w:val="nil"/>
                  <w:left w:val="nil"/>
                  <w:bottom w:val="nil"/>
                  <w:right w:val="nil"/>
                </w:tcBorders>
                <w:shd w:val="clear" w:color="auto" w:fill="auto"/>
                <w:noWrap/>
                <w:vAlign w:val="bottom"/>
                <w:hideMark/>
              </w:tcPr>
            </w:tcPrChange>
          </w:tcPr>
          <w:p w14:paraId="42426699" w14:textId="77777777" w:rsidR="0009723C" w:rsidRPr="0009723C" w:rsidRDefault="0009723C" w:rsidP="0009723C">
            <w:pPr>
              <w:rPr>
                <w:ins w:id="2253" w:author="Microsoft Office User" w:date="2018-12-16T18:33:00Z"/>
                <w:rFonts w:ascii="Calibri" w:hAnsi="Calibri" w:cs="Calibri"/>
                <w:color w:val="000000"/>
              </w:rPr>
            </w:pPr>
            <w:ins w:id="2254" w:author="Microsoft Office User" w:date="2018-12-16T18:33:00Z">
              <w:r w:rsidRPr="0009723C">
                <w:rPr>
                  <w:rFonts w:ascii="Calibri" w:hAnsi="Calibri" w:cs="Calibri"/>
                  <w:color w:val="000000"/>
                </w:rPr>
                <w:t>0.253</w:t>
              </w:r>
            </w:ins>
          </w:p>
        </w:tc>
        <w:tc>
          <w:tcPr>
            <w:tcW w:w="304" w:type="pct"/>
            <w:tcBorders>
              <w:top w:val="nil"/>
              <w:left w:val="nil"/>
              <w:bottom w:val="nil"/>
              <w:right w:val="nil"/>
            </w:tcBorders>
            <w:shd w:val="clear" w:color="auto" w:fill="auto"/>
            <w:noWrap/>
            <w:vAlign w:val="bottom"/>
            <w:hideMark/>
            <w:tcPrChange w:id="2255" w:author="Microsoft Office User" w:date="2018-12-16T18:34:00Z">
              <w:tcPr>
                <w:tcW w:w="0" w:type="auto"/>
                <w:tcBorders>
                  <w:top w:val="nil"/>
                  <w:left w:val="nil"/>
                  <w:bottom w:val="nil"/>
                  <w:right w:val="nil"/>
                </w:tcBorders>
                <w:shd w:val="clear" w:color="auto" w:fill="auto"/>
                <w:noWrap/>
                <w:vAlign w:val="bottom"/>
                <w:hideMark/>
              </w:tcPr>
            </w:tcPrChange>
          </w:tcPr>
          <w:p w14:paraId="0866E54F" w14:textId="77777777" w:rsidR="0009723C" w:rsidRPr="0009723C" w:rsidRDefault="0009723C" w:rsidP="0009723C">
            <w:pPr>
              <w:rPr>
                <w:ins w:id="2256" w:author="Microsoft Office User" w:date="2018-12-16T18:33:00Z"/>
                <w:rFonts w:ascii="Calibri" w:hAnsi="Calibri" w:cs="Calibri"/>
                <w:color w:val="000000"/>
              </w:rPr>
            </w:pPr>
            <w:ins w:id="2257" w:author="Microsoft Office User" w:date="2018-12-16T18:33:00Z">
              <w:r w:rsidRPr="0009723C">
                <w:rPr>
                  <w:rFonts w:ascii="Calibri" w:hAnsi="Calibri" w:cs="Calibri"/>
                  <w:color w:val="000000"/>
                </w:rPr>
                <w:t>0.234</w:t>
              </w:r>
            </w:ins>
          </w:p>
        </w:tc>
        <w:tc>
          <w:tcPr>
            <w:tcW w:w="388" w:type="pct"/>
            <w:tcBorders>
              <w:top w:val="nil"/>
              <w:left w:val="nil"/>
              <w:bottom w:val="nil"/>
              <w:right w:val="nil"/>
            </w:tcBorders>
            <w:shd w:val="clear" w:color="auto" w:fill="auto"/>
            <w:noWrap/>
            <w:vAlign w:val="bottom"/>
            <w:hideMark/>
            <w:tcPrChange w:id="2258" w:author="Microsoft Office User" w:date="2018-12-16T18:34:00Z">
              <w:tcPr>
                <w:tcW w:w="0" w:type="auto"/>
                <w:tcBorders>
                  <w:top w:val="nil"/>
                  <w:left w:val="nil"/>
                  <w:bottom w:val="nil"/>
                  <w:right w:val="nil"/>
                </w:tcBorders>
                <w:shd w:val="clear" w:color="auto" w:fill="auto"/>
                <w:noWrap/>
                <w:vAlign w:val="bottom"/>
                <w:hideMark/>
              </w:tcPr>
            </w:tcPrChange>
          </w:tcPr>
          <w:p w14:paraId="6E77C67D" w14:textId="77777777" w:rsidR="0009723C" w:rsidRPr="0009723C" w:rsidRDefault="0009723C" w:rsidP="0009723C">
            <w:pPr>
              <w:rPr>
                <w:ins w:id="2259"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260" w:author="Microsoft Office User" w:date="2018-12-16T18:34:00Z">
              <w:tcPr>
                <w:tcW w:w="0" w:type="auto"/>
                <w:tcBorders>
                  <w:top w:val="nil"/>
                  <w:left w:val="nil"/>
                  <w:bottom w:val="nil"/>
                  <w:right w:val="nil"/>
                </w:tcBorders>
                <w:shd w:val="clear" w:color="auto" w:fill="auto"/>
                <w:noWrap/>
                <w:vAlign w:val="bottom"/>
                <w:hideMark/>
              </w:tcPr>
            </w:tcPrChange>
          </w:tcPr>
          <w:p w14:paraId="04068B7F" w14:textId="77777777" w:rsidR="0009723C" w:rsidRPr="0009723C" w:rsidRDefault="0009723C" w:rsidP="0009723C">
            <w:pPr>
              <w:rPr>
                <w:ins w:id="2261" w:author="Microsoft Office User" w:date="2018-12-16T18:33:00Z"/>
                <w:rFonts w:ascii="Calibri" w:hAnsi="Calibri" w:cs="Calibri"/>
                <w:color w:val="000000"/>
              </w:rPr>
            </w:pPr>
            <w:ins w:id="2262" w:author="Microsoft Office User" w:date="2018-12-16T18:33:00Z">
              <w:r w:rsidRPr="0009723C">
                <w:rPr>
                  <w:rFonts w:ascii="Calibri" w:hAnsi="Calibri" w:cs="Calibri"/>
                  <w:color w:val="000000"/>
                </w:rPr>
                <w:t>0.168/-0.035</w:t>
              </w:r>
            </w:ins>
          </w:p>
        </w:tc>
        <w:tc>
          <w:tcPr>
            <w:tcW w:w="567" w:type="pct"/>
            <w:tcBorders>
              <w:top w:val="nil"/>
              <w:left w:val="nil"/>
              <w:bottom w:val="nil"/>
              <w:right w:val="nil"/>
            </w:tcBorders>
            <w:shd w:val="clear" w:color="auto" w:fill="auto"/>
            <w:noWrap/>
            <w:vAlign w:val="bottom"/>
            <w:hideMark/>
            <w:tcPrChange w:id="2263" w:author="Microsoft Office User" w:date="2018-12-16T18:34:00Z">
              <w:tcPr>
                <w:tcW w:w="0" w:type="auto"/>
                <w:tcBorders>
                  <w:top w:val="nil"/>
                  <w:left w:val="nil"/>
                  <w:bottom w:val="nil"/>
                  <w:right w:val="nil"/>
                </w:tcBorders>
                <w:shd w:val="clear" w:color="auto" w:fill="auto"/>
                <w:noWrap/>
                <w:vAlign w:val="bottom"/>
                <w:hideMark/>
              </w:tcPr>
            </w:tcPrChange>
          </w:tcPr>
          <w:p w14:paraId="0A2231C6" w14:textId="77777777" w:rsidR="0009723C" w:rsidRPr="0009723C" w:rsidRDefault="0009723C" w:rsidP="0009723C">
            <w:pPr>
              <w:rPr>
                <w:ins w:id="2264" w:author="Microsoft Office User" w:date="2018-12-16T18:33:00Z"/>
                <w:rFonts w:ascii="Calibri" w:hAnsi="Calibri" w:cs="Calibri"/>
                <w:color w:val="000000"/>
              </w:rPr>
            </w:pPr>
            <w:ins w:id="2265" w:author="Microsoft Office User" w:date="2018-12-16T18:33:00Z">
              <w:r w:rsidRPr="0009723C">
                <w:rPr>
                  <w:rFonts w:ascii="Calibri" w:hAnsi="Calibri" w:cs="Calibri"/>
                  <w:color w:val="000000"/>
                </w:rPr>
                <w:t>0.091/0.037</w:t>
              </w:r>
            </w:ins>
          </w:p>
        </w:tc>
        <w:tc>
          <w:tcPr>
            <w:tcW w:w="540" w:type="pct"/>
            <w:tcBorders>
              <w:top w:val="nil"/>
              <w:left w:val="nil"/>
              <w:bottom w:val="nil"/>
              <w:right w:val="nil"/>
            </w:tcBorders>
            <w:shd w:val="clear" w:color="auto" w:fill="auto"/>
            <w:noWrap/>
            <w:vAlign w:val="bottom"/>
            <w:hideMark/>
            <w:tcPrChange w:id="2266" w:author="Microsoft Office User" w:date="2018-12-16T18:34:00Z">
              <w:tcPr>
                <w:tcW w:w="0" w:type="auto"/>
                <w:tcBorders>
                  <w:top w:val="nil"/>
                  <w:left w:val="nil"/>
                  <w:bottom w:val="nil"/>
                  <w:right w:val="nil"/>
                </w:tcBorders>
                <w:shd w:val="clear" w:color="auto" w:fill="auto"/>
                <w:noWrap/>
                <w:vAlign w:val="bottom"/>
                <w:hideMark/>
              </w:tcPr>
            </w:tcPrChange>
          </w:tcPr>
          <w:p w14:paraId="5CDC39F7" w14:textId="77777777" w:rsidR="0009723C" w:rsidRPr="0009723C" w:rsidRDefault="0009723C" w:rsidP="0009723C">
            <w:pPr>
              <w:rPr>
                <w:ins w:id="2267"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268" w:author="Microsoft Office User" w:date="2018-12-16T18:34:00Z">
              <w:tcPr>
                <w:tcW w:w="0" w:type="auto"/>
                <w:tcBorders>
                  <w:top w:val="nil"/>
                  <w:left w:val="nil"/>
                  <w:bottom w:val="nil"/>
                  <w:right w:val="nil"/>
                </w:tcBorders>
                <w:shd w:val="clear" w:color="auto" w:fill="auto"/>
                <w:noWrap/>
                <w:vAlign w:val="bottom"/>
                <w:hideMark/>
              </w:tcPr>
            </w:tcPrChange>
          </w:tcPr>
          <w:p w14:paraId="07A8AC0D" w14:textId="77777777" w:rsidR="0009723C" w:rsidRPr="0009723C" w:rsidRDefault="0009723C" w:rsidP="0009723C">
            <w:pPr>
              <w:rPr>
                <w:ins w:id="2269" w:author="Microsoft Office User" w:date="2018-12-16T18:33:00Z"/>
                <w:rFonts w:ascii="Calibri" w:hAnsi="Calibri" w:cs="Calibri"/>
                <w:color w:val="000000"/>
              </w:rPr>
            </w:pPr>
            <w:ins w:id="2270" w:author="Microsoft Office User" w:date="2018-12-16T18:33:00Z">
              <w:r w:rsidRPr="0009723C">
                <w:rPr>
                  <w:rFonts w:ascii="Calibri" w:hAnsi="Calibri" w:cs="Calibri"/>
                  <w:color w:val="000000"/>
                </w:rPr>
                <w:t>-0.085/0.073</w:t>
              </w:r>
            </w:ins>
          </w:p>
        </w:tc>
        <w:tc>
          <w:tcPr>
            <w:tcW w:w="540" w:type="pct"/>
            <w:tcBorders>
              <w:top w:val="nil"/>
              <w:left w:val="nil"/>
              <w:bottom w:val="nil"/>
              <w:right w:val="nil"/>
            </w:tcBorders>
            <w:shd w:val="clear" w:color="auto" w:fill="auto"/>
            <w:noWrap/>
            <w:vAlign w:val="bottom"/>
            <w:hideMark/>
            <w:tcPrChange w:id="2271" w:author="Microsoft Office User" w:date="2018-12-16T18:34:00Z">
              <w:tcPr>
                <w:tcW w:w="0" w:type="auto"/>
                <w:tcBorders>
                  <w:top w:val="nil"/>
                  <w:left w:val="nil"/>
                  <w:bottom w:val="nil"/>
                  <w:right w:val="nil"/>
                </w:tcBorders>
                <w:shd w:val="clear" w:color="auto" w:fill="auto"/>
                <w:noWrap/>
                <w:vAlign w:val="bottom"/>
                <w:hideMark/>
              </w:tcPr>
            </w:tcPrChange>
          </w:tcPr>
          <w:p w14:paraId="6CDD10BD" w14:textId="77777777" w:rsidR="0009723C" w:rsidRPr="0009723C" w:rsidRDefault="0009723C" w:rsidP="0009723C">
            <w:pPr>
              <w:rPr>
                <w:ins w:id="2272" w:author="Microsoft Office User" w:date="2018-12-16T18:33:00Z"/>
                <w:rFonts w:ascii="Calibri" w:hAnsi="Calibri" w:cs="Calibri"/>
                <w:color w:val="000000"/>
              </w:rPr>
            </w:pPr>
            <w:ins w:id="2273" w:author="Microsoft Office User" w:date="2018-12-16T18:33:00Z">
              <w:r w:rsidRPr="0009723C">
                <w:rPr>
                  <w:rFonts w:ascii="Calibri" w:hAnsi="Calibri" w:cs="Calibri"/>
                  <w:color w:val="000000"/>
                </w:rPr>
                <w:t>-0.025/0.014</w:t>
              </w:r>
            </w:ins>
          </w:p>
        </w:tc>
        <w:tc>
          <w:tcPr>
            <w:tcW w:w="513" w:type="pct"/>
            <w:tcBorders>
              <w:top w:val="nil"/>
              <w:left w:val="nil"/>
              <w:bottom w:val="nil"/>
              <w:right w:val="nil"/>
            </w:tcBorders>
            <w:shd w:val="clear" w:color="auto" w:fill="auto"/>
            <w:noWrap/>
            <w:vAlign w:val="bottom"/>
            <w:hideMark/>
            <w:tcPrChange w:id="2274" w:author="Microsoft Office User" w:date="2018-12-16T18:34:00Z">
              <w:tcPr>
                <w:tcW w:w="0" w:type="auto"/>
                <w:tcBorders>
                  <w:top w:val="nil"/>
                  <w:left w:val="nil"/>
                  <w:bottom w:val="nil"/>
                  <w:right w:val="nil"/>
                </w:tcBorders>
                <w:shd w:val="clear" w:color="auto" w:fill="auto"/>
                <w:noWrap/>
                <w:vAlign w:val="bottom"/>
                <w:hideMark/>
              </w:tcPr>
            </w:tcPrChange>
          </w:tcPr>
          <w:p w14:paraId="77D80E54" w14:textId="77777777" w:rsidR="0009723C" w:rsidRPr="0009723C" w:rsidRDefault="0009723C" w:rsidP="0009723C">
            <w:pPr>
              <w:rPr>
                <w:ins w:id="2275" w:author="Microsoft Office User" w:date="2018-12-16T18:33:00Z"/>
                <w:rFonts w:ascii="Calibri" w:hAnsi="Calibri" w:cs="Calibri"/>
                <w:color w:val="000000"/>
              </w:rPr>
            </w:pPr>
          </w:p>
        </w:tc>
      </w:tr>
      <w:tr w:rsidR="0009723C" w:rsidRPr="0009723C" w14:paraId="15F6F820" w14:textId="77777777" w:rsidTr="0009723C">
        <w:tblPrEx>
          <w:tblW w:w="5000" w:type="pct"/>
          <w:tblCellMar>
            <w:left w:w="70" w:type="dxa"/>
            <w:right w:w="70" w:type="dxa"/>
          </w:tblCellMar>
          <w:tblPrExChange w:id="2276" w:author="Microsoft Office User" w:date="2018-12-16T18:34:00Z">
            <w:tblPrEx>
              <w:tblW w:w="0" w:type="auto"/>
              <w:tblCellMar>
                <w:left w:w="70" w:type="dxa"/>
                <w:right w:w="70" w:type="dxa"/>
              </w:tblCellMar>
            </w:tblPrEx>
          </w:tblPrExChange>
        </w:tblPrEx>
        <w:trPr>
          <w:trHeight w:val="320"/>
          <w:ins w:id="2277" w:author="Microsoft Office User" w:date="2018-12-16T18:33:00Z"/>
          <w:trPrChange w:id="2278"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279" w:author="Microsoft Office User" w:date="2018-12-16T18:34:00Z">
              <w:tcPr>
                <w:tcW w:w="0" w:type="auto"/>
                <w:tcBorders>
                  <w:top w:val="nil"/>
                  <w:left w:val="nil"/>
                  <w:bottom w:val="nil"/>
                  <w:right w:val="nil"/>
                </w:tcBorders>
                <w:shd w:val="clear" w:color="auto" w:fill="auto"/>
                <w:noWrap/>
                <w:vAlign w:val="bottom"/>
                <w:hideMark/>
              </w:tcPr>
            </w:tcPrChange>
          </w:tcPr>
          <w:p w14:paraId="4CCD9F4C" w14:textId="77777777" w:rsidR="0009723C" w:rsidRPr="0009723C" w:rsidRDefault="0009723C" w:rsidP="0009723C">
            <w:pPr>
              <w:rPr>
                <w:ins w:id="2280" w:author="Microsoft Office User" w:date="2018-12-16T18:33:00Z"/>
                <w:rFonts w:ascii="Calibri" w:hAnsi="Calibri" w:cs="Calibri"/>
                <w:color w:val="000000"/>
              </w:rPr>
            </w:pPr>
            <w:ins w:id="2281" w:author="Microsoft Office User" w:date="2018-12-16T18:33:00Z">
              <w:r w:rsidRPr="0009723C">
                <w:rPr>
                  <w:rFonts w:ascii="Calibri" w:hAnsi="Calibri" w:cs="Calibri"/>
                  <w:color w:val="000000"/>
                </w:rPr>
                <w:t>A7</w:t>
              </w:r>
            </w:ins>
          </w:p>
        </w:tc>
        <w:tc>
          <w:tcPr>
            <w:tcW w:w="471" w:type="pct"/>
            <w:tcBorders>
              <w:top w:val="nil"/>
              <w:left w:val="nil"/>
              <w:bottom w:val="nil"/>
              <w:right w:val="nil"/>
            </w:tcBorders>
            <w:shd w:val="clear" w:color="auto" w:fill="auto"/>
            <w:noWrap/>
            <w:vAlign w:val="bottom"/>
            <w:hideMark/>
            <w:tcPrChange w:id="2282" w:author="Microsoft Office User" w:date="2018-12-16T18:34:00Z">
              <w:tcPr>
                <w:tcW w:w="0" w:type="auto"/>
                <w:tcBorders>
                  <w:top w:val="nil"/>
                  <w:left w:val="nil"/>
                  <w:bottom w:val="nil"/>
                  <w:right w:val="nil"/>
                </w:tcBorders>
                <w:shd w:val="clear" w:color="auto" w:fill="auto"/>
                <w:noWrap/>
                <w:vAlign w:val="bottom"/>
                <w:hideMark/>
              </w:tcPr>
            </w:tcPrChange>
          </w:tcPr>
          <w:p w14:paraId="07650420" w14:textId="77777777" w:rsidR="0009723C" w:rsidRPr="0009723C" w:rsidRDefault="0009723C" w:rsidP="0009723C">
            <w:pPr>
              <w:rPr>
                <w:ins w:id="2283" w:author="Microsoft Office User" w:date="2018-12-16T18:33:00Z"/>
                <w:rFonts w:ascii="Calibri" w:hAnsi="Calibri" w:cs="Calibri"/>
                <w:color w:val="000000"/>
              </w:rPr>
            </w:pPr>
            <w:ins w:id="2284" w:author="Microsoft Office User" w:date="2018-12-16T18:33:00Z">
              <w:r w:rsidRPr="0009723C">
                <w:rPr>
                  <w:rFonts w:ascii="Calibri" w:hAnsi="Calibri" w:cs="Calibri"/>
                  <w:color w:val="000000"/>
                </w:rPr>
                <w:t>0.123</w:t>
              </w:r>
            </w:ins>
          </w:p>
        </w:tc>
        <w:tc>
          <w:tcPr>
            <w:tcW w:w="304" w:type="pct"/>
            <w:tcBorders>
              <w:top w:val="nil"/>
              <w:left w:val="nil"/>
              <w:bottom w:val="nil"/>
              <w:right w:val="nil"/>
            </w:tcBorders>
            <w:shd w:val="clear" w:color="auto" w:fill="auto"/>
            <w:noWrap/>
            <w:vAlign w:val="bottom"/>
            <w:hideMark/>
            <w:tcPrChange w:id="2285" w:author="Microsoft Office User" w:date="2018-12-16T18:34:00Z">
              <w:tcPr>
                <w:tcW w:w="0" w:type="auto"/>
                <w:tcBorders>
                  <w:top w:val="nil"/>
                  <w:left w:val="nil"/>
                  <w:bottom w:val="nil"/>
                  <w:right w:val="nil"/>
                </w:tcBorders>
                <w:shd w:val="clear" w:color="auto" w:fill="auto"/>
                <w:noWrap/>
                <w:vAlign w:val="bottom"/>
                <w:hideMark/>
              </w:tcPr>
            </w:tcPrChange>
          </w:tcPr>
          <w:p w14:paraId="495BE71D" w14:textId="77777777" w:rsidR="0009723C" w:rsidRPr="0009723C" w:rsidRDefault="0009723C" w:rsidP="0009723C">
            <w:pPr>
              <w:rPr>
                <w:ins w:id="2286" w:author="Microsoft Office User" w:date="2018-12-16T18:33:00Z"/>
                <w:rFonts w:ascii="Calibri" w:hAnsi="Calibri" w:cs="Calibri"/>
                <w:color w:val="000000"/>
              </w:rPr>
            </w:pPr>
            <w:ins w:id="2287" w:author="Microsoft Office User" w:date="2018-12-16T18:33:00Z">
              <w:r w:rsidRPr="0009723C">
                <w:rPr>
                  <w:rFonts w:ascii="Calibri" w:hAnsi="Calibri" w:cs="Calibri"/>
                  <w:color w:val="000000"/>
                </w:rPr>
                <w:t>0.059</w:t>
              </w:r>
            </w:ins>
          </w:p>
        </w:tc>
        <w:tc>
          <w:tcPr>
            <w:tcW w:w="388" w:type="pct"/>
            <w:tcBorders>
              <w:top w:val="nil"/>
              <w:left w:val="nil"/>
              <w:bottom w:val="nil"/>
              <w:right w:val="nil"/>
            </w:tcBorders>
            <w:shd w:val="clear" w:color="auto" w:fill="auto"/>
            <w:noWrap/>
            <w:vAlign w:val="bottom"/>
            <w:hideMark/>
            <w:tcPrChange w:id="2288" w:author="Microsoft Office User" w:date="2018-12-16T18:34:00Z">
              <w:tcPr>
                <w:tcW w:w="0" w:type="auto"/>
                <w:tcBorders>
                  <w:top w:val="nil"/>
                  <w:left w:val="nil"/>
                  <w:bottom w:val="nil"/>
                  <w:right w:val="nil"/>
                </w:tcBorders>
                <w:shd w:val="clear" w:color="auto" w:fill="auto"/>
                <w:noWrap/>
                <w:vAlign w:val="bottom"/>
                <w:hideMark/>
              </w:tcPr>
            </w:tcPrChange>
          </w:tcPr>
          <w:p w14:paraId="65BE12CF" w14:textId="77777777" w:rsidR="0009723C" w:rsidRPr="0009723C" w:rsidRDefault="0009723C" w:rsidP="0009723C">
            <w:pPr>
              <w:rPr>
                <w:ins w:id="2289"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290" w:author="Microsoft Office User" w:date="2018-12-16T18:34:00Z">
              <w:tcPr>
                <w:tcW w:w="0" w:type="auto"/>
                <w:tcBorders>
                  <w:top w:val="nil"/>
                  <w:left w:val="nil"/>
                  <w:bottom w:val="nil"/>
                  <w:right w:val="nil"/>
                </w:tcBorders>
                <w:shd w:val="clear" w:color="auto" w:fill="auto"/>
                <w:noWrap/>
                <w:vAlign w:val="bottom"/>
                <w:hideMark/>
              </w:tcPr>
            </w:tcPrChange>
          </w:tcPr>
          <w:p w14:paraId="47E46FC8" w14:textId="77777777" w:rsidR="0009723C" w:rsidRPr="0009723C" w:rsidRDefault="0009723C" w:rsidP="0009723C">
            <w:pPr>
              <w:rPr>
                <w:ins w:id="2291" w:author="Microsoft Office User" w:date="2018-12-16T18:33:00Z"/>
                <w:rFonts w:ascii="Calibri" w:hAnsi="Calibri" w:cs="Calibri"/>
                <w:color w:val="000000"/>
              </w:rPr>
            </w:pPr>
            <w:ins w:id="2292" w:author="Microsoft Office User" w:date="2018-12-16T18:33:00Z">
              <w:r w:rsidRPr="0009723C">
                <w:rPr>
                  <w:rFonts w:ascii="Calibri" w:hAnsi="Calibri" w:cs="Calibri"/>
                  <w:color w:val="000000"/>
                </w:rPr>
                <w:t>0.165/-0.006</w:t>
              </w:r>
            </w:ins>
          </w:p>
        </w:tc>
        <w:tc>
          <w:tcPr>
            <w:tcW w:w="567" w:type="pct"/>
            <w:tcBorders>
              <w:top w:val="nil"/>
              <w:left w:val="nil"/>
              <w:bottom w:val="nil"/>
              <w:right w:val="nil"/>
            </w:tcBorders>
            <w:shd w:val="clear" w:color="auto" w:fill="auto"/>
            <w:noWrap/>
            <w:vAlign w:val="bottom"/>
            <w:hideMark/>
            <w:tcPrChange w:id="2293" w:author="Microsoft Office User" w:date="2018-12-16T18:34:00Z">
              <w:tcPr>
                <w:tcW w:w="0" w:type="auto"/>
                <w:tcBorders>
                  <w:top w:val="nil"/>
                  <w:left w:val="nil"/>
                  <w:bottom w:val="nil"/>
                  <w:right w:val="nil"/>
                </w:tcBorders>
                <w:shd w:val="clear" w:color="auto" w:fill="auto"/>
                <w:noWrap/>
                <w:vAlign w:val="bottom"/>
                <w:hideMark/>
              </w:tcPr>
            </w:tcPrChange>
          </w:tcPr>
          <w:p w14:paraId="21A12AAB" w14:textId="77777777" w:rsidR="0009723C" w:rsidRPr="0009723C" w:rsidRDefault="0009723C" w:rsidP="0009723C">
            <w:pPr>
              <w:rPr>
                <w:ins w:id="2294" w:author="Microsoft Office User" w:date="2018-12-16T18:33:00Z"/>
                <w:rFonts w:ascii="Calibri" w:hAnsi="Calibri" w:cs="Calibri"/>
                <w:color w:val="000000"/>
              </w:rPr>
            </w:pPr>
            <w:ins w:id="2295" w:author="Microsoft Office User" w:date="2018-12-16T18:33:00Z">
              <w:r w:rsidRPr="0009723C">
                <w:rPr>
                  <w:rFonts w:ascii="Calibri" w:hAnsi="Calibri" w:cs="Calibri"/>
                  <w:color w:val="000000"/>
                </w:rPr>
                <w:t>0.135/0.029</w:t>
              </w:r>
            </w:ins>
          </w:p>
        </w:tc>
        <w:tc>
          <w:tcPr>
            <w:tcW w:w="540" w:type="pct"/>
            <w:tcBorders>
              <w:top w:val="nil"/>
              <w:left w:val="nil"/>
              <w:bottom w:val="nil"/>
              <w:right w:val="nil"/>
            </w:tcBorders>
            <w:shd w:val="clear" w:color="auto" w:fill="auto"/>
            <w:noWrap/>
            <w:vAlign w:val="bottom"/>
            <w:hideMark/>
            <w:tcPrChange w:id="2296" w:author="Microsoft Office User" w:date="2018-12-16T18:34:00Z">
              <w:tcPr>
                <w:tcW w:w="0" w:type="auto"/>
                <w:tcBorders>
                  <w:top w:val="nil"/>
                  <w:left w:val="nil"/>
                  <w:bottom w:val="nil"/>
                  <w:right w:val="nil"/>
                </w:tcBorders>
                <w:shd w:val="clear" w:color="auto" w:fill="auto"/>
                <w:noWrap/>
                <w:vAlign w:val="bottom"/>
                <w:hideMark/>
              </w:tcPr>
            </w:tcPrChange>
          </w:tcPr>
          <w:p w14:paraId="3EEEA1E3" w14:textId="77777777" w:rsidR="0009723C" w:rsidRPr="0009723C" w:rsidRDefault="0009723C" w:rsidP="0009723C">
            <w:pPr>
              <w:rPr>
                <w:ins w:id="2297"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298" w:author="Microsoft Office User" w:date="2018-12-16T18:34:00Z">
              <w:tcPr>
                <w:tcW w:w="0" w:type="auto"/>
                <w:tcBorders>
                  <w:top w:val="nil"/>
                  <w:left w:val="nil"/>
                  <w:bottom w:val="nil"/>
                  <w:right w:val="nil"/>
                </w:tcBorders>
                <w:shd w:val="clear" w:color="auto" w:fill="auto"/>
                <w:noWrap/>
                <w:vAlign w:val="bottom"/>
                <w:hideMark/>
              </w:tcPr>
            </w:tcPrChange>
          </w:tcPr>
          <w:p w14:paraId="63C54B0B" w14:textId="77777777" w:rsidR="0009723C" w:rsidRPr="0009723C" w:rsidRDefault="0009723C" w:rsidP="0009723C">
            <w:pPr>
              <w:rPr>
                <w:ins w:id="2299" w:author="Microsoft Office User" w:date="2018-12-16T18:33:00Z"/>
                <w:rFonts w:ascii="Calibri" w:hAnsi="Calibri" w:cs="Calibri"/>
                <w:color w:val="000000"/>
              </w:rPr>
            </w:pPr>
            <w:ins w:id="2300" w:author="Microsoft Office User" w:date="2018-12-16T18:33:00Z">
              <w:r w:rsidRPr="0009723C">
                <w:rPr>
                  <w:rFonts w:ascii="Calibri" w:hAnsi="Calibri" w:cs="Calibri"/>
                  <w:color w:val="000000"/>
                </w:rPr>
                <w:t>-0.077/0.064</w:t>
              </w:r>
            </w:ins>
          </w:p>
        </w:tc>
        <w:tc>
          <w:tcPr>
            <w:tcW w:w="540" w:type="pct"/>
            <w:tcBorders>
              <w:top w:val="nil"/>
              <w:left w:val="nil"/>
              <w:bottom w:val="nil"/>
              <w:right w:val="nil"/>
            </w:tcBorders>
            <w:shd w:val="clear" w:color="auto" w:fill="auto"/>
            <w:noWrap/>
            <w:vAlign w:val="bottom"/>
            <w:hideMark/>
            <w:tcPrChange w:id="2301" w:author="Microsoft Office User" w:date="2018-12-16T18:34:00Z">
              <w:tcPr>
                <w:tcW w:w="0" w:type="auto"/>
                <w:tcBorders>
                  <w:top w:val="nil"/>
                  <w:left w:val="nil"/>
                  <w:bottom w:val="nil"/>
                  <w:right w:val="nil"/>
                </w:tcBorders>
                <w:shd w:val="clear" w:color="auto" w:fill="auto"/>
                <w:noWrap/>
                <w:vAlign w:val="bottom"/>
                <w:hideMark/>
              </w:tcPr>
            </w:tcPrChange>
          </w:tcPr>
          <w:p w14:paraId="22DCCD13" w14:textId="77777777" w:rsidR="0009723C" w:rsidRPr="0009723C" w:rsidRDefault="0009723C" w:rsidP="0009723C">
            <w:pPr>
              <w:rPr>
                <w:ins w:id="2302" w:author="Microsoft Office User" w:date="2018-12-16T18:33:00Z"/>
                <w:rFonts w:ascii="Calibri" w:hAnsi="Calibri" w:cs="Calibri"/>
                <w:color w:val="000000"/>
              </w:rPr>
            </w:pPr>
            <w:ins w:id="2303" w:author="Microsoft Office User" w:date="2018-12-16T18:33:00Z">
              <w:r w:rsidRPr="0009723C">
                <w:rPr>
                  <w:rFonts w:ascii="Calibri" w:hAnsi="Calibri" w:cs="Calibri"/>
                  <w:color w:val="000000"/>
                </w:rPr>
                <w:t>-0.071/0.057</w:t>
              </w:r>
            </w:ins>
          </w:p>
        </w:tc>
        <w:tc>
          <w:tcPr>
            <w:tcW w:w="513" w:type="pct"/>
            <w:tcBorders>
              <w:top w:val="nil"/>
              <w:left w:val="nil"/>
              <w:bottom w:val="nil"/>
              <w:right w:val="nil"/>
            </w:tcBorders>
            <w:shd w:val="clear" w:color="auto" w:fill="auto"/>
            <w:noWrap/>
            <w:vAlign w:val="bottom"/>
            <w:hideMark/>
            <w:tcPrChange w:id="2304" w:author="Microsoft Office User" w:date="2018-12-16T18:34:00Z">
              <w:tcPr>
                <w:tcW w:w="0" w:type="auto"/>
                <w:tcBorders>
                  <w:top w:val="nil"/>
                  <w:left w:val="nil"/>
                  <w:bottom w:val="nil"/>
                  <w:right w:val="nil"/>
                </w:tcBorders>
                <w:shd w:val="clear" w:color="auto" w:fill="auto"/>
                <w:noWrap/>
                <w:vAlign w:val="bottom"/>
                <w:hideMark/>
              </w:tcPr>
            </w:tcPrChange>
          </w:tcPr>
          <w:p w14:paraId="0BB410D8" w14:textId="77777777" w:rsidR="0009723C" w:rsidRPr="0009723C" w:rsidRDefault="0009723C" w:rsidP="0009723C">
            <w:pPr>
              <w:rPr>
                <w:ins w:id="2305" w:author="Microsoft Office User" w:date="2018-12-16T18:33:00Z"/>
                <w:rFonts w:ascii="Calibri" w:hAnsi="Calibri" w:cs="Calibri"/>
                <w:color w:val="000000"/>
              </w:rPr>
            </w:pPr>
          </w:p>
        </w:tc>
      </w:tr>
      <w:tr w:rsidR="0009723C" w:rsidRPr="0009723C" w14:paraId="0EAE3D34" w14:textId="77777777" w:rsidTr="0009723C">
        <w:tblPrEx>
          <w:tblW w:w="5000" w:type="pct"/>
          <w:tblCellMar>
            <w:left w:w="70" w:type="dxa"/>
            <w:right w:w="70" w:type="dxa"/>
          </w:tblCellMar>
          <w:tblPrExChange w:id="2306" w:author="Microsoft Office User" w:date="2018-12-16T18:34:00Z">
            <w:tblPrEx>
              <w:tblW w:w="0" w:type="auto"/>
              <w:tblCellMar>
                <w:left w:w="70" w:type="dxa"/>
                <w:right w:w="70" w:type="dxa"/>
              </w:tblCellMar>
            </w:tblPrEx>
          </w:tblPrExChange>
        </w:tblPrEx>
        <w:trPr>
          <w:trHeight w:val="320"/>
          <w:ins w:id="2307" w:author="Microsoft Office User" w:date="2018-12-16T18:33:00Z"/>
          <w:trPrChange w:id="2308"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309" w:author="Microsoft Office User" w:date="2018-12-16T18:34:00Z">
              <w:tcPr>
                <w:tcW w:w="0" w:type="auto"/>
                <w:tcBorders>
                  <w:top w:val="nil"/>
                  <w:left w:val="nil"/>
                  <w:bottom w:val="nil"/>
                  <w:right w:val="nil"/>
                </w:tcBorders>
                <w:shd w:val="clear" w:color="auto" w:fill="auto"/>
                <w:noWrap/>
                <w:vAlign w:val="bottom"/>
                <w:hideMark/>
              </w:tcPr>
            </w:tcPrChange>
          </w:tcPr>
          <w:p w14:paraId="3E99AC4E" w14:textId="77777777" w:rsidR="0009723C" w:rsidRPr="0009723C" w:rsidRDefault="0009723C" w:rsidP="0009723C">
            <w:pPr>
              <w:rPr>
                <w:ins w:id="2310" w:author="Microsoft Office User" w:date="2018-12-16T18:33:00Z"/>
                <w:rFonts w:ascii="Calibri" w:hAnsi="Calibri" w:cs="Calibri"/>
                <w:color w:val="000000"/>
              </w:rPr>
            </w:pPr>
            <w:ins w:id="2311" w:author="Microsoft Office User" w:date="2018-12-16T18:33:00Z">
              <w:r w:rsidRPr="0009723C">
                <w:rPr>
                  <w:rFonts w:ascii="Calibri" w:hAnsi="Calibri" w:cs="Calibri"/>
                  <w:color w:val="000000"/>
                </w:rPr>
                <w:t>A8</w:t>
              </w:r>
            </w:ins>
          </w:p>
        </w:tc>
        <w:tc>
          <w:tcPr>
            <w:tcW w:w="471" w:type="pct"/>
            <w:tcBorders>
              <w:top w:val="nil"/>
              <w:left w:val="nil"/>
              <w:bottom w:val="nil"/>
              <w:right w:val="nil"/>
            </w:tcBorders>
            <w:shd w:val="clear" w:color="auto" w:fill="auto"/>
            <w:noWrap/>
            <w:vAlign w:val="bottom"/>
            <w:hideMark/>
            <w:tcPrChange w:id="2312" w:author="Microsoft Office User" w:date="2018-12-16T18:34:00Z">
              <w:tcPr>
                <w:tcW w:w="0" w:type="auto"/>
                <w:tcBorders>
                  <w:top w:val="nil"/>
                  <w:left w:val="nil"/>
                  <w:bottom w:val="nil"/>
                  <w:right w:val="nil"/>
                </w:tcBorders>
                <w:shd w:val="clear" w:color="auto" w:fill="auto"/>
                <w:noWrap/>
                <w:vAlign w:val="bottom"/>
                <w:hideMark/>
              </w:tcPr>
            </w:tcPrChange>
          </w:tcPr>
          <w:p w14:paraId="28740D85" w14:textId="77777777" w:rsidR="0009723C" w:rsidRPr="0009723C" w:rsidRDefault="0009723C" w:rsidP="0009723C">
            <w:pPr>
              <w:rPr>
                <w:ins w:id="2313" w:author="Microsoft Office User" w:date="2018-12-16T18:33:00Z"/>
                <w:rFonts w:ascii="Calibri" w:hAnsi="Calibri" w:cs="Calibri"/>
                <w:color w:val="000000"/>
              </w:rPr>
            </w:pPr>
            <w:ins w:id="2314" w:author="Microsoft Office User" w:date="2018-12-16T18:33:00Z">
              <w:r w:rsidRPr="0009723C">
                <w:rPr>
                  <w:rFonts w:ascii="Calibri" w:hAnsi="Calibri" w:cs="Calibri"/>
                  <w:color w:val="000000"/>
                </w:rPr>
                <w:t>0.14</w:t>
              </w:r>
            </w:ins>
          </w:p>
        </w:tc>
        <w:tc>
          <w:tcPr>
            <w:tcW w:w="304" w:type="pct"/>
            <w:tcBorders>
              <w:top w:val="nil"/>
              <w:left w:val="nil"/>
              <w:bottom w:val="nil"/>
              <w:right w:val="nil"/>
            </w:tcBorders>
            <w:shd w:val="clear" w:color="auto" w:fill="auto"/>
            <w:noWrap/>
            <w:vAlign w:val="bottom"/>
            <w:hideMark/>
            <w:tcPrChange w:id="2315" w:author="Microsoft Office User" w:date="2018-12-16T18:34:00Z">
              <w:tcPr>
                <w:tcW w:w="0" w:type="auto"/>
                <w:tcBorders>
                  <w:top w:val="nil"/>
                  <w:left w:val="nil"/>
                  <w:bottom w:val="nil"/>
                  <w:right w:val="nil"/>
                </w:tcBorders>
                <w:shd w:val="clear" w:color="auto" w:fill="auto"/>
                <w:noWrap/>
                <w:vAlign w:val="bottom"/>
                <w:hideMark/>
              </w:tcPr>
            </w:tcPrChange>
          </w:tcPr>
          <w:p w14:paraId="07377159" w14:textId="77777777" w:rsidR="0009723C" w:rsidRPr="0009723C" w:rsidRDefault="0009723C" w:rsidP="0009723C">
            <w:pPr>
              <w:rPr>
                <w:ins w:id="2316" w:author="Microsoft Office User" w:date="2018-12-16T18:33:00Z"/>
                <w:rFonts w:ascii="Calibri" w:hAnsi="Calibri" w:cs="Calibri"/>
                <w:color w:val="000000"/>
              </w:rPr>
            </w:pPr>
            <w:ins w:id="2317" w:author="Microsoft Office User" w:date="2018-12-16T18:33:00Z">
              <w:r w:rsidRPr="0009723C">
                <w:rPr>
                  <w:rFonts w:ascii="Calibri" w:hAnsi="Calibri" w:cs="Calibri"/>
                  <w:color w:val="000000"/>
                </w:rPr>
                <w:t>0.043</w:t>
              </w:r>
            </w:ins>
          </w:p>
        </w:tc>
        <w:tc>
          <w:tcPr>
            <w:tcW w:w="388" w:type="pct"/>
            <w:tcBorders>
              <w:top w:val="nil"/>
              <w:left w:val="nil"/>
              <w:bottom w:val="nil"/>
              <w:right w:val="nil"/>
            </w:tcBorders>
            <w:shd w:val="clear" w:color="auto" w:fill="auto"/>
            <w:noWrap/>
            <w:vAlign w:val="bottom"/>
            <w:hideMark/>
            <w:tcPrChange w:id="2318" w:author="Microsoft Office User" w:date="2018-12-16T18:34:00Z">
              <w:tcPr>
                <w:tcW w:w="0" w:type="auto"/>
                <w:tcBorders>
                  <w:top w:val="nil"/>
                  <w:left w:val="nil"/>
                  <w:bottom w:val="nil"/>
                  <w:right w:val="nil"/>
                </w:tcBorders>
                <w:shd w:val="clear" w:color="auto" w:fill="auto"/>
                <w:noWrap/>
                <w:vAlign w:val="bottom"/>
                <w:hideMark/>
              </w:tcPr>
            </w:tcPrChange>
          </w:tcPr>
          <w:p w14:paraId="7504287D" w14:textId="77777777" w:rsidR="0009723C" w:rsidRPr="0009723C" w:rsidRDefault="0009723C" w:rsidP="0009723C">
            <w:pPr>
              <w:rPr>
                <w:ins w:id="2319"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320" w:author="Microsoft Office User" w:date="2018-12-16T18:34:00Z">
              <w:tcPr>
                <w:tcW w:w="0" w:type="auto"/>
                <w:tcBorders>
                  <w:top w:val="nil"/>
                  <w:left w:val="nil"/>
                  <w:bottom w:val="nil"/>
                  <w:right w:val="nil"/>
                </w:tcBorders>
                <w:shd w:val="clear" w:color="auto" w:fill="auto"/>
                <w:noWrap/>
                <w:vAlign w:val="bottom"/>
                <w:hideMark/>
              </w:tcPr>
            </w:tcPrChange>
          </w:tcPr>
          <w:p w14:paraId="3B92365A" w14:textId="77777777" w:rsidR="0009723C" w:rsidRPr="0009723C" w:rsidRDefault="0009723C" w:rsidP="0009723C">
            <w:pPr>
              <w:rPr>
                <w:ins w:id="2321" w:author="Microsoft Office User" w:date="2018-12-16T18:33:00Z"/>
                <w:rFonts w:ascii="Calibri" w:hAnsi="Calibri" w:cs="Calibri"/>
                <w:color w:val="000000"/>
              </w:rPr>
            </w:pPr>
            <w:ins w:id="2322" w:author="Microsoft Office User" w:date="2018-12-16T18:33:00Z">
              <w:r w:rsidRPr="0009723C">
                <w:rPr>
                  <w:rFonts w:ascii="Calibri" w:hAnsi="Calibri" w:cs="Calibri"/>
                  <w:color w:val="000000"/>
                </w:rPr>
                <w:t>0.145/-0.126</w:t>
              </w:r>
            </w:ins>
          </w:p>
        </w:tc>
        <w:tc>
          <w:tcPr>
            <w:tcW w:w="567" w:type="pct"/>
            <w:tcBorders>
              <w:top w:val="nil"/>
              <w:left w:val="nil"/>
              <w:bottom w:val="nil"/>
              <w:right w:val="nil"/>
            </w:tcBorders>
            <w:shd w:val="clear" w:color="auto" w:fill="auto"/>
            <w:noWrap/>
            <w:vAlign w:val="bottom"/>
            <w:hideMark/>
            <w:tcPrChange w:id="2323" w:author="Microsoft Office User" w:date="2018-12-16T18:34:00Z">
              <w:tcPr>
                <w:tcW w:w="0" w:type="auto"/>
                <w:tcBorders>
                  <w:top w:val="nil"/>
                  <w:left w:val="nil"/>
                  <w:bottom w:val="nil"/>
                  <w:right w:val="nil"/>
                </w:tcBorders>
                <w:shd w:val="clear" w:color="auto" w:fill="auto"/>
                <w:noWrap/>
                <w:vAlign w:val="bottom"/>
                <w:hideMark/>
              </w:tcPr>
            </w:tcPrChange>
          </w:tcPr>
          <w:p w14:paraId="733BE6BF" w14:textId="77777777" w:rsidR="0009723C" w:rsidRPr="0009723C" w:rsidRDefault="0009723C" w:rsidP="0009723C">
            <w:pPr>
              <w:rPr>
                <w:ins w:id="2324" w:author="Microsoft Office User" w:date="2018-12-16T18:33:00Z"/>
                <w:rFonts w:ascii="Calibri" w:hAnsi="Calibri" w:cs="Calibri"/>
                <w:color w:val="000000"/>
              </w:rPr>
            </w:pPr>
            <w:ins w:id="2325" w:author="Microsoft Office User" w:date="2018-12-16T18:33:00Z">
              <w:r w:rsidRPr="0009723C">
                <w:rPr>
                  <w:rFonts w:ascii="Calibri" w:hAnsi="Calibri" w:cs="Calibri"/>
                  <w:color w:val="000000"/>
                </w:rPr>
                <w:t>0.058/-0.139</w:t>
              </w:r>
            </w:ins>
          </w:p>
        </w:tc>
        <w:tc>
          <w:tcPr>
            <w:tcW w:w="540" w:type="pct"/>
            <w:tcBorders>
              <w:top w:val="nil"/>
              <w:left w:val="nil"/>
              <w:bottom w:val="nil"/>
              <w:right w:val="nil"/>
            </w:tcBorders>
            <w:shd w:val="clear" w:color="auto" w:fill="auto"/>
            <w:noWrap/>
            <w:vAlign w:val="bottom"/>
            <w:hideMark/>
            <w:tcPrChange w:id="2326" w:author="Microsoft Office User" w:date="2018-12-16T18:34:00Z">
              <w:tcPr>
                <w:tcW w:w="0" w:type="auto"/>
                <w:tcBorders>
                  <w:top w:val="nil"/>
                  <w:left w:val="nil"/>
                  <w:bottom w:val="nil"/>
                  <w:right w:val="nil"/>
                </w:tcBorders>
                <w:shd w:val="clear" w:color="auto" w:fill="auto"/>
                <w:noWrap/>
                <w:vAlign w:val="bottom"/>
                <w:hideMark/>
              </w:tcPr>
            </w:tcPrChange>
          </w:tcPr>
          <w:p w14:paraId="5C10153C" w14:textId="77777777" w:rsidR="0009723C" w:rsidRPr="0009723C" w:rsidRDefault="0009723C" w:rsidP="0009723C">
            <w:pPr>
              <w:rPr>
                <w:ins w:id="2327"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328" w:author="Microsoft Office User" w:date="2018-12-16T18:34:00Z">
              <w:tcPr>
                <w:tcW w:w="0" w:type="auto"/>
                <w:tcBorders>
                  <w:top w:val="nil"/>
                  <w:left w:val="nil"/>
                  <w:bottom w:val="nil"/>
                  <w:right w:val="nil"/>
                </w:tcBorders>
                <w:shd w:val="clear" w:color="auto" w:fill="auto"/>
                <w:noWrap/>
                <w:vAlign w:val="bottom"/>
                <w:hideMark/>
              </w:tcPr>
            </w:tcPrChange>
          </w:tcPr>
          <w:p w14:paraId="700B95B5" w14:textId="77777777" w:rsidR="0009723C" w:rsidRPr="0009723C" w:rsidRDefault="0009723C" w:rsidP="0009723C">
            <w:pPr>
              <w:rPr>
                <w:ins w:id="2329" w:author="Microsoft Office User" w:date="2018-12-16T18:33:00Z"/>
                <w:rFonts w:ascii="Calibri" w:hAnsi="Calibri" w:cs="Calibri"/>
                <w:color w:val="000000"/>
              </w:rPr>
            </w:pPr>
            <w:ins w:id="2330" w:author="Microsoft Office User" w:date="2018-12-16T18:33:00Z">
              <w:r w:rsidRPr="0009723C">
                <w:rPr>
                  <w:rFonts w:ascii="Calibri" w:hAnsi="Calibri" w:cs="Calibri"/>
                  <w:color w:val="000000"/>
                </w:rPr>
                <w:t>-0.036/0.037</w:t>
              </w:r>
            </w:ins>
          </w:p>
        </w:tc>
        <w:tc>
          <w:tcPr>
            <w:tcW w:w="540" w:type="pct"/>
            <w:tcBorders>
              <w:top w:val="nil"/>
              <w:left w:val="nil"/>
              <w:bottom w:val="nil"/>
              <w:right w:val="nil"/>
            </w:tcBorders>
            <w:shd w:val="clear" w:color="auto" w:fill="auto"/>
            <w:noWrap/>
            <w:vAlign w:val="bottom"/>
            <w:hideMark/>
            <w:tcPrChange w:id="2331" w:author="Microsoft Office User" w:date="2018-12-16T18:34:00Z">
              <w:tcPr>
                <w:tcW w:w="0" w:type="auto"/>
                <w:tcBorders>
                  <w:top w:val="nil"/>
                  <w:left w:val="nil"/>
                  <w:bottom w:val="nil"/>
                  <w:right w:val="nil"/>
                </w:tcBorders>
                <w:shd w:val="clear" w:color="auto" w:fill="auto"/>
                <w:noWrap/>
                <w:vAlign w:val="bottom"/>
                <w:hideMark/>
              </w:tcPr>
            </w:tcPrChange>
          </w:tcPr>
          <w:p w14:paraId="077B24B6" w14:textId="77777777" w:rsidR="0009723C" w:rsidRPr="0009723C" w:rsidRDefault="0009723C" w:rsidP="0009723C">
            <w:pPr>
              <w:rPr>
                <w:ins w:id="2332" w:author="Microsoft Office User" w:date="2018-12-16T18:33:00Z"/>
                <w:rFonts w:ascii="Calibri" w:hAnsi="Calibri" w:cs="Calibri"/>
                <w:color w:val="000000"/>
              </w:rPr>
            </w:pPr>
            <w:ins w:id="2333" w:author="Microsoft Office User" w:date="2018-12-16T18:33:00Z">
              <w:r w:rsidRPr="0009723C">
                <w:rPr>
                  <w:rFonts w:ascii="Calibri" w:hAnsi="Calibri" w:cs="Calibri"/>
                  <w:color w:val="000000"/>
                </w:rPr>
                <w:t>0.046/-0.034</w:t>
              </w:r>
            </w:ins>
          </w:p>
        </w:tc>
        <w:tc>
          <w:tcPr>
            <w:tcW w:w="513" w:type="pct"/>
            <w:tcBorders>
              <w:top w:val="nil"/>
              <w:left w:val="nil"/>
              <w:bottom w:val="nil"/>
              <w:right w:val="nil"/>
            </w:tcBorders>
            <w:shd w:val="clear" w:color="auto" w:fill="auto"/>
            <w:noWrap/>
            <w:vAlign w:val="bottom"/>
            <w:hideMark/>
            <w:tcPrChange w:id="2334" w:author="Microsoft Office User" w:date="2018-12-16T18:34:00Z">
              <w:tcPr>
                <w:tcW w:w="0" w:type="auto"/>
                <w:tcBorders>
                  <w:top w:val="nil"/>
                  <w:left w:val="nil"/>
                  <w:bottom w:val="nil"/>
                  <w:right w:val="nil"/>
                </w:tcBorders>
                <w:shd w:val="clear" w:color="auto" w:fill="auto"/>
                <w:noWrap/>
                <w:vAlign w:val="bottom"/>
                <w:hideMark/>
              </w:tcPr>
            </w:tcPrChange>
          </w:tcPr>
          <w:p w14:paraId="1A3C1996" w14:textId="77777777" w:rsidR="0009723C" w:rsidRPr="0009723C" w:rsidRDefault="0009723C" w:rsidP="0009723C">
            <w:pPr>
              <w:rPr>
                <w:ins w:id="2335" w:author="Microsoft Office User" w:date="2018-12-16T18:33:00Z"/>
                <w:rFonts w:ascii="Calibri" w:hAnsi="Calibri" w:cs="Calibri"/>
                <w:color w:val="000000"/>
              </w:rPr>
            </w:pPr>
          </w:p>
        </w:tc>
      </w:tr>
      <w:tr w:rsidR="0009723C" w:rsidRPr="0009723C" w14:paraId="77CB878B" w14:textId="77777777" w:rsidTr="0009723C">
        <w:tblPrEx>
          <w:tblW w:w="5000" w:type="pct"/>
          <w:tblCellMar>
            <w:left w:w="70" w:type="dxa"/>
            <w:right w:w="70" w:type="dxa"/>
          </w:tblCellMar>
          <w:tblPrExChange w:id="2336" w:author="Microsoft Office User" w:date="2018-12-16T18:34:00Z">
            <w:tblPrEx>
              <w:tblW w:w="0" w:type="auto"/>
              <w:tblCellMar>
                <w:left w:w="70" w:type="dxa"/>
                <w:right w:w="70" w:type="dxa"/>
              </w:tblCellMar>
            </w:tblPrEx>
          </w:tblPrExChange>
        </w:tblPrEx>
        <w:trPr>
          <w:trHeight w:val="320"/>
          <w:ins w:id="2337" w:author="Microsoft Office User" w:date="2018-12-16T18:33:00Z"/>
          <w:trPrChange w:id="2338"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339" w:author="Microsoft Office User" w:date="2018-12-16T18:34:00Z">
              <w:tcPr>
                <w:tcW w:w="0" w:type="auto"/>
                <w:tcBorders>
                  <w:top w:val="nil"/>
                  <w:left w:val="nil"/>
                  <w:bottom w:val="nil"/>
                  <w:right w:val="nil"/>
                </w:tcBorders>
                <w:shd w:val="clear" w:color="auto" w:fill="auto"/>
                <w:noWrap/>
                <w:vAlign w:val="bottom"/>
                <w:hideMark/>
              </w:tcPr>
            </w:tcPrChange>
          </w:tcPr>
          <w:p w14:paraId="4D6E9FB9" w14:textId="77777777" w:rsidR="0009723C" w:rsidRPr="0009723C" w:rsidRDefault="0009723C" w:rsidP="0009723C">
            <w:pPr>
              <w:rPr>
                <w:ins w:id="2340" w:author="Microsoft Office User" w:date="2018-12-16T18:33:00Z"/>
                <w:rFonts w:ascii="Calibri" w:hAnsi="Calibri" w:cs="Calibri"/>
                <w:color w:val="000000"/>
              </w:rPr>
            </w:pPr>
            <w:proofErr w:type="spellStart"/>
            <w:ins w:id="2341" w:author="Microsoft Office User" w:date="2018-12-16T18:33:00Z">
              <w:r w:rsidRPr="0009723C">
                <w:rPr>
                  <w:rFonts w:ascii="Calibri" w:hAnsi="Calibri" w:cs="Calibri"/>
                  <w:color w:val="000000"/>
                </w:rPr>
                <w:t>Domain</w:t>
              </w:r>
              <w:proofErr w:type="spellEnd"/>
              <w:r w:rsidRPr="0009723C">
                <w:rPr>
                  <w:rFonts w:ascii="Calibri" w:hAnsi="Calibri" w:cs="Calibri"/>
                  <w:color w:val="000000"/>
                </w:rPr>
                <w:t xml:space="preserve"> score</w:t>
              </w:r>
            </w:ins>
          </w:p>
        </w:tc>
        <w:tc>
          <w:tcPr>
            <w:tcW w:w="471" w:type="pct"/>
            <w:tcBorders>
              <w:top w:val="nil"/>
              <w:left w:val="nil"/>
              <w:bottom w:val="nil"/>
              <w:right w:val="nil"/>
            </w:tcBorders>
            <w:shd w:val="clear" w:color="auto" w:fill="auto"/>
            <w:noWrap/>
            <w:vAlign w:val="bottom"/>
            <w:hideMark/>
            <w:tcPrChange w:id="2342" w:author="Microsoft Office User" w:date="2018-12-16T18:34:00Z">
              <w:tcPr>
                <w:tcW w:w="0" w:type="auto"/>
                <w:tcBorders>
                  <w:top w:val="nil"/>
                  <w:left w:val="nil"/>
                  <w:bottom w:val="nil"/>
                  <w:right w:val="nil"/>
                </w:tcBorders>
                <w:shd w:val="clear" w:color="auto" w:fill="auto"/>
                <w:noWrap/>
                <w:vAlign w:val="bottom"/>
                <w:hideMark/>
              </w:tcPr>
            </w:tcPrChange>
          </w:tcPr>
          <w:p w14:paraId="27F26003" w14:textId="77777777" w:rsidR="0009723C" w:rsidRPr="0009723C" w:rsidRDefault="0009723C" w:rsidP="0009723C">
            <w:pPr>
              <w:rPr>
                <w:ins w:id="2343" w:author="Microsoft Office User" w:date="2018-12-16T18:33:00Z"/>
                <w:rFonts w:ascii="Calibri" w:hAnsi="Calibri" w:cs="Calibri"/>
                <w:color w:val="000000"/>
              </w:rPr>
            </w:pPr>
            <w:ins w:id="2344" w:author="Microsoft Office User" w:date="2018-12-16T18:33:00Z">
              <w:r w:rsidRPr="0009723C">
                <w:rPr>
                  <w:rFonts w:ascii="Calibri" w:hAnsi="Calibri" w:cs="Calibri"/>
                  <w:color w:val="000000"/>
                </w:rPr>
                <w:t>0.157</w:t>
              </w:r>
            </w:ins>
          </w:p>
        </w:tc>
        <w:tc>
          <w:tcPr>
            <w:tcW w:w="304" w:type="pct"/>
            <w:tcBorders>
              <w:top w:val="nil"/>
              <w:left w:val="nil"/>
              <w:bottom w:val="nil"/>
              <w:right w:val="nil"/>
            </w:tcBorders>
            <w:shd w:val="clear" w:color="auto" w:fill="auto"/>
            <w:noWrap/>
            <w:vAlign w:val="bottom"/>
            <w:hideMark/>
            <w:tcPrChange w:id="2345" w:author="Microsoft Office User" w:date="2018-12-16T18:34:00Z">
              <w:tcPr>
                <w:tcW w:w="0" w:type="auto"/>
                <w:tcBorders>
                  <w:top w:val="nil"/>
                  <w:left w:val="nil"/>
                  <w:bottom w:val="nil"/>
                  <w:right w:val="nil"/>
                </w:tcBorders>
                <w:shd w:val="clear" w:color="auto" w:fill="auto"/>
                <w:noWrap/>
                <w:vAlign w:val="bottom"/>
                <w:hideMark/>
              </w:tcPr>
            </w:tcPrChange>
          </w:tcPr>
          <w:p w14:paraId="185A2AD5" w14:textId="77777777" w:rsidR="0009723C" w:rsidRPr="0009723C" w:rsidRDefault="0009723C" w:rsidP="0009723C">
            <w:pPr>
              <w:rPr>
                <w:ins w:id="2346" w:author="Microsoft Office User" w:date="2018-12-16T18:33:00Z"/>
                <w:rFonts w:ascii="Calibri" w:hAnsi="Calibri" w:cs="Calibri"/>
                <w:color w:val="000000"/>
              </w:rPr>
            </w:pPr>
          </w:p>
        </w:tc>
        <w:tc>
          <w:tcPr>
            <w:tcW w:w="388" w:type="pct"/>
            <w:tcBorders>
              <w:top w:val="nil"/>
              <w:left w:val="nil"/>
              <w:bottom w:val="nil"/>
              <w:right w:val="nil"/>
            </w:tcBorders>
            <w:shd w:val="clear" w:color="auto" w:fill="auto"/>
            <w:noWrap/>
            <w:vAlign w:val="bottom"/>
            <w:hideMark/>
            <w:tcPrChange w:id="2347" w:author="Microsoft Office User" w:date="2018-12-16T18:34:00Z">
              <w:tcPr>
                <w:tcW w:w="0" w:type="auto"/>
                <w:tcBorders>
                  <w:top w:val="nil"/>
                  <w:left w:val="nil"/>
                  <w:bottom w:val="nil"/>
                  <w:right w:val="nil"/>
                </w:tcBorders>
                <w:shd w:val="clear" w:color="auto" w:fill="auto"/>
                <w:noWrap/>
                <w:vAlign w:val="bottom"/>
                <w:hideMark/>
              </w:tcPr>
            </w:tcPrChange>
          </w:tcPr>
          <w:p w14:paraId="5629FBC1" w14:textId="77777777" w:rsidR="0009723C" w:rsidRPr="0009723C" w:rsidRDefault="0009723C" w:rsidP="0009723C">
            <w:pPr>
              <w:rPr>
                <w:ins w:id="2348" w:author="Microsoft Office User" w:date="2018-12-16T18:33:00Z"/>
                <w:rFonts w:ascii="Calibri" w:hAnsi="Calibri" w:cs="Calibri"/>
                <w:color w:val="000000"/>
              </w:rPr>
            </w:pPr>
            <w:ins w:id="2349" w:author="Microsoft Office User" w:date="2018-12-16T18:33:00Z">
              <w:r w:rsidRPr="0009723C">
                <w:rPr>
                  <w:rFonts w:ascii="Calibri" w:hAnsi="Calibri" w:cs="Calibri"/>
                  <w:color w:val="000000"/>
                </w:rPr>
                <w:t>0.104</w:t>
              </w:r>
            </w:ins>
          </w:p>
        </w:tc>
        <w:tc>
          <w:tcPr>
            <w:tcW w:w="540" w:type="pct"/>
            <w:tcBorders>
              <w:top w:val="nil"/>
              <w:left w:val="nil"/>
              <w:bottom w:val="nil"/>
              <w:right w:val="nil"/>
            </w:tcBorders>
            <w:shd w:val="clear" w:color="auto" w:fill="auto"/>
            <w:noWrap/>
            <w:vAlign w:val="bottom"/>
            <w:hideMark/>
            <w:tcPrChange w:id="2350" w:author="Microsoft Office User" w:date="2018-12-16T18:34:00Z">
              <w:tcPr>
                <w:tcW w:w="0" w:type="auto"/>
                <w:tcBorders>
                  <w:top w:val="nil"/>
                  <w:left w:val="nil"/>
                  <w:bottom w:val="nil"/>
                  <w:right w:val="nil"/>
                </w:tcBorders>
                <w:shd w:val="clear" w:color="auto" w:fill="auto"/>
                <w:noWrap/>
                <w:vAlign w:val="bottom"/>
                <w:hideMark/>
              </w:tcPr>
            </w:tcPrChange>
          </w:tcPr>
          <w:p w14:paraId="23ABF4CE" w14:textId="77777777" w:rsidR="0009723C" w:rsidRPr="0009723C" w:rsidRDefault="0009723C" w:rsidP="0009723C">
            <w:pPr>
              <w:rPr>
                <w:ins w:id="2351" w:author="Microsoft Office User" w:date="2018-12-16T18:33:00Z"/>
                <w:rFonts w:ascii="Calibri" w:hAnsi="Calibri" w:cs="Calibri"/>
                <w:color w:val="000000"/>
              </w:rPr>
            </w:pPr>
            <w:ins w:id="2352" w:author="Microsoft Office User" w:date="2018-12-16T18:33:00Z">
              <w:r w:rsidRPr="0009723C">
                <w:rPr>
                  <w:rFonts w:ascii="Calibri" w:hAnsi="Calibri" w:cs="Calibri"/>
                  <w:color w:val="000000"/>
                </w:rPr>
                <w:t>0.201/-0.078</w:t>
              </w:r>
            </w:ins>
          </w:p>
        </w:tc>
        <w:tc>
          <w:tcPr>
            <w:tcW w:w="567" w:type="pct"/>
            <w:tcBorders>
              <w:top w:val="nil"/>
              <w:left w:val="nil"/>
              <w:bottom w:val="nil"/>
              <w:right w:val="nil"/>
            </w:tcBorders>
            <w:shd w:val="clear" w:color="auto" w:fill="auto"/>
            <w:noWrap/>
            <w:vAlign w:val="bottom"/>
            <w:hideMark/>
            <w:tcPrChange w:id="2353" w:author="Microsoft Office User" w:date="2018-12-16T18:34:00Z">
              <w:tcPr>
                <w:tcW w:w="0" w:type="auto"/>
                <w:tcBorders>
                  <w:top w:val="nil"/>
                  <w:left w:val="nil"/>
                  <w:bottom w:val="nil"/>
                  <w:right w:val="nil"/>
                </w:tcBorders>
                <w:shd w:val="clear" w:color="auto" w:fill="auto"/>
                <w:noWrap/>
                <w:vAlign w:val="bottom"/>
                <w:hideMark/>
              </w:tcPr>
            </w:tcPrChange>
          </w:tcPr>
          <w:p w14:paraId="16DB4693" w14:textId="77777777" w:rsidR="0009723C" w:rsidRPr="0009723C" w:rsidRDefault="0009723C" w:rsidP="0009723C">
            <w:pPr>
              <w:rPr>
                <w:ins w:id="2354"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355" w:author="Microsoft Office User" w:date="2018-12-16T18:34:00Z">
              <w:tcPr>
                <w:tcW w:w="0" w:type="auto"/>
                <w:tcBorders>
                  <w:top w:val="nil"/>
                  <w:left w:val="nil"/>
                  <w:bottom w:val="nil"/>
                  <w:right w:val="nil"/>
                </w:tcBorders>
                <w:shd w:val="clear" w:color="auto" w:fill="auto"/>
                <w:noWrap/>
                <w:vAlign w:val="bottom"/>
                <w:hideMark/>
              </w:tcPr>
            </w:tcPrChange>
          </w:tcPr>
          <w:p w14:paraId="752F30AB" w14:textId="77777777" w:rsidR="0009723C" w:rsidRPr="0009723C" w:rsidRDefault="0009723C" w:rsidP="0009723C">
            <w:pPr>
              <w:rPr>
                <w:ins w:id="2356" w:author="Microsoft Office User" w:date="2018-12-16T18:33:00Z"/>
                <w:rFonts w:ascii="Calibri" w:hAnsi="Calibri" w:cs="Calibri"/>
                <w:color w:val="000000"/>
              </w:rPr>
            </w:pPr>
            <w:ins w:id="2357" w:author="Microsoft Office User" w:date="2018-12-16T18:33:00Z">
              <w:r w:rsidRPr="0009723C">
                <w:rPr>
                  <w:rFonts w:ascii="Calibri" w:hAnsi="Calibri" w:cs="Calibri"/>
                  <w:color w:val="000000"/>
                </w:rPr>
                <w:t>0.057/0.018</w:t>
              </w:r>
            </w:ins>
          </w:p>
        </w:tc>
        <w:tc>
          <w:tcPr>
            <w:tcW w:w="567" w:type="pct"/>
            <w:tcBorders>
              <w:top w:val="nil"/>
              <w:left w:val="nil"/>
              <w:bottom w:val="nil"/>
              <w:right w:val="nil"/>
            </w:tcBorders>
            <w:shd w:val="clear" w:color="auto" w:fill="auto"/>
            <w:noWrap/>
            <w:vAlign w:val="bottom"/>
            <w:hideMark/>
            <w:tcPrChange w:id="2358" w:author="Microsoft Office User" w:date="2018-12-16T18:34:00Z">
              <w:tcPr>
                <w:tcW w:w="0" w:type="auto"/>
                <w:tcBorders>
                  <w:top w:val="nil"/>
                  <w:left w:val="nil"/>
                  <w:bottom w:val="nil"/>
                  <w:right w:val="nil"/>
                </w:tcBorders>
                <w:shd w:val="clear" w:color="auto" w:fill="auto"/>
                <w:noWrap/>
                <w:vAlign w:val="bottom"/>
                <w:hideMark/>
              </w:tcPr>
            </w:tcPrChange>
          </w:tcPr>
          <w:p w14:paraId="2E6B03F6" w14:textId="77777777" w:rsidR="0009723C" w:rsidRPr="0009723C" w:rsidRDefault="0009723C" w:rsidP="0009723C">
            <w:pPr>
              <w:rPr>
                <w:ins w:id="2359" w:author="Microsoft Office User" w:date="2018-12-16T18:33:00Z"/>
                <w:rFonts w:ascii="Calibri" w:hAnsi="Calibri" w:cs="Calibri"/>
                <w:color w:val="000000"/>
              </w:rPr>
            </w:pPr>
            <w:ins w:id="2360" w:author="Microsoft Office User" w:date="2018-12-16T18:33:00Z">
              <w:r w:rsidRPr="0009723C">
                <w:rPr>
                  <w:rFonts w:ascii="Calibri" w:hAnsi="Calibri" w:cs="Calibri"/>
                  <w:color w:val="000000"/>
                </w:rPr>
                <w:t>-0.108/0.1</w:t>
              </w:r>
            </w:ins>
          </w:p>
        </w:tc>
        <w:tc>
          <w:tcPr>
            <w:tcW w:w="540" w:type="pct"/>
            <w:tcBorders>
              <w:top w:val="nil"/>
              <w:left w:val="nil"/>
              <w:bottom w:val="nil"/>
              <w:right w:val="nil"/>
            </w:tcBorders>
            <w:shd w:val="clear" w:color="auto" w:fill="auto"/>
            <w:noWrap/>
            <w:vAlign w:val="bottom"/>
            <w:hideMark/>
            <w:tcPrChange w:id="2361" w:author="Microsoft Office User" w:date="2018-12-16T18:34:00Z">
              <w:tcPr>
                <w:tcW w:w="0" w:type="auto"/>
                <w:tcBorders>
                  <w:top w:val="nil"/>
                  <w:left w:val="nil"/>
                  <w:bottom w:val="nil"/>
                  <w:right w:val="nil"/>
                </w:tcBorders>
                <w:shd w:val="clear" w:color="auto" w:fill="auto"/>
                <w:noWrap/>
                <w:vAlign w:val="bottom"/>
                <w:hideMark/>
              </w:tcPr>
            </w:tcPrChange>
          </w:tcPr>
          <w:p w14:paraId="5A83C750" w14:textId="77777777" w:rsidR="0009723C" w:rsidRPr="0009723C" w:rsidRDefault="0009723C" w:rsidP="0009723C">
            <w:pPr>
              <w:rPr>
                <w:ins w:id="2362" w:author="Microsoft Office User" w:date="2018-12-16T18:33:00Z"/>
                <w:rFonts w:ascii="Calibri" w:hAnsi="Calibri" w:cs="Calibri"/>
                <w:color w:val="000000"/>
              </w:rPr>
            </w:pPr>
          </w:p>
        </w:tc>
        <w:tc>
          <w:tcPr>
            <w:tcW w:w="513" w:type="pct"/>
            <w:tcBorders>
              <w:top w:val="nil"/>
              <w:left w:val="nil"/>
              <w:bottom w:val="nil"/>
              <w:right w:val="nil"/>
            </w:tcBorders>
            <w:shd w:val="clear" w:color="auto" w:fill="auto"/>
            <w:noWrap/>
            <w:vAlign w:val="bottom"/>
            <w:hideMark/>
            <w:tcPrChange w:id="2363" w:author="Microsoft Office User" w:date="2018-12-16T18:34:00Z">
              <w:tcPr>
                <w:tcW w:w="0" w:type="auto"/>
                <w:tcBorders>
                  <w:top w:val="nil"/>
                  <w:left w:val="nil"/>
                  <w:bottom w:val="nil"/>
                  <w:right w:val="nil"/>
                </w:tcBorders>
                <w:shd w:val="clear" w:color="auto" w:fill="auto"/>
                <w:noWrap/>
                <w:vAlign w:val="bottom"/>
                <w:hideMark/>
              </w:tcPr>
            </w:tcPrChange>
          </w:tcPr>
          <w:p w14:paraId="0C8224D4" w14:textId="77777777" w:rsidR="0009723C" w:rsidRPr="0009723C" w:rsidRDefault="0009723C" w:rsidP="0009723C">
            <w:pPr>
              <w:rPr>
                <w:ins w:id="2364" w:author="Microsoft Office User" w:date="2018-12-16T18:33:00Z"/>
                <w:rFonts w:ascii="Calibri" w:hAnsi="Calibri" w:cs="Calibri"/>
                <w:color w:val="000000"/>
              </w:rPr>
            </w:pPr>
            <w:ins w:id="2365" w:author="Microsoft Office User" w:date="2018-12-16T18:33:00Z">
              <w:r w:rsidRPr="0009723C">
                <w:rPr>
                  <w:rFonts w:ascii="Calibri" w:hAnsi="Calibri" w:cs="Calibri"/>
                  <w:color w:val="000000"/>
                </w:rPr>
                <w:t>0.022/0.017</w:t>
              </w:r>
            </w:ins>
          </w:p>
        </w:tc>
      </w:tr>
      <w:tr w:rsidR="0009723C" w:rsidRPr="0009723C" w14:paraId="2BA0C507" w14:textId="77777777" w:rsidTr="0009723C">
        <w:tblPrEx>
          <w:tblW w:w="5000" w:type="pct"/>
          <w:tblCellMar>
            <w:left w:w="70" w:type="dxa"/>
            <w:right w:w="70" w:type="dxa"/>
          </w:tblCellMar>
          <w:tblPrExChange w:id="2366" w:author="Microsoft Office User" w:date="2018-12-16T18:34:00Z">
            <w:tblPrEx>
              <w:tblW w:w="0" w:type="auto"/>
              <w:tblCellMar>
                <w:left w:w="70" w:type="dxa"/>
                <w:right w:w="70" w:type="dxa"/>
              </w:tblCellMar>
            </w:tblPrEx>
          </w:tblPrExChange>
        </w:tblPrEx>
        <w:trPr>
          <w:trHeight w:val="320"/>
          <w:ins w:id="2367" w:author="Microsoft Office User" w:date="2018-12-16T18:33:00Z"/>
          <w:trPrChange w:id="2368"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369" w:author="Microsoft Office User" w:date="2018-12-16T18:34:00Z">
              <w:tcPr>
                <w:tcW w:w="0" w:type="auto"/>
                <w:tcBorders>
                  <w:top w:val="nil"/>
                  <w:left w:val="nil"/>
                  <w:bottom w:val="nil"/>
                  <w:right w:val="nil"/>
                </w:tcBorders>
                <w:shd w:val="clear" w:color="auto" w:fill="auto"/>
                <w:noWrap/>
                <w:vAlign w:val="bottom"/>
                <w:hideMark/>
              </w:tcPr>
            </w:tcPrChange>
          </w:tcPr>
          <w:p w14:paraId="561BD7FB" w14:textId="77777777" w:rsidR="0009723C" w:rsidRPr="0009723C" w:rsidRDefault="0009723C" w:rsidP="0009723C">
            <w:pPr>
              <w:rPr>
                <w:ins w:id="2370" w:author="Microsoft Office User" w:date="2018-12-16T18:33:00Z"/>
                <w:rFonts w:ascii="Calibri" w:hAnsi="Calibri" w:cs="Calibri"/>
                <w:color w:val="000000"/>
              </w:rPr>
            </w:pPr>
            <w:proofErr w:type="spellStart"/>
            <w:ins w:id="2371" w:author="Microsoft Office User" w:date="2018-12-16T18:33:00Z">
              <w:r w:rsidRPr="0009723C">
                <w:rPr>
                  <w:rFonts w:ascii="Calibri" w:hAnsi="Calibri" w:cs="Calibri"/>
                  <w:color w:val="000000"/>
                </w:rPr>
                <w:t>Neuroticism</w:t>
              </w:r>
              <w:proofErr w:type="spellEnd"/>
            </w:ins>
          </w:p>
        </w:tc>
        <w:tc>
          <w:tcPr>
            <w:tcW w:w="471" w:type="pct"/>
            <w:tcBorders>
              <w:top w:val="nil"/>
              <w:left w:val="nil"/>
              <w:bottom w:val="nil"/>
              <w:right w:val="nil"/>
            </w:tcBorders>
            <w:shd w:val="clear" w:color="auto" w:fill="auto"/>
            <w:noWrap/>
            <w:vAlign w:val="bottom"/>
            <w:hideMark/>
            <w:tcPrChange w:id="2372" w:author="Microsoft Office User" w:date="2018-12-16T18:34:00Z">
              <w:tcPr>
                <w:tcW w:w="0" w:type="auto"/>
                <w:tcBorders>
                  <w:top w:val="nil"/>
                  <w:left w:val="nil"/>
                  <w:bottom w:val="nil"/>
                  <w:right w:val="nil"/>
                </w:tcBorders>
                <w:shd w:val="clear" w:color="auto" w:fill="auto"/>
                <w:noWrap/>
                <w:vAlign w:val="bottom"/>
                <w:hideMark/>
              </w:tcPr>
            </w:tcPrChange>
          </w:tcPr>
          <w:p w14:paraId="05399506" w14:textId="77777777" w:rsidR="0009723C" w:rsidRPr="0009723C" w:rsidRDefault="0009723C" w:rsidP="0009723C">
            <w:pPr>
              <w:rPr>
                <w:ins w:id="2373" w:author="Microsoft Office User" w:date="2018-12-16T18:33:00Z"/>
                <w:rFonts w:ascii="Calibri" w:hAnsi="Calibri" w:cs="Calibri"/>
                <w:color w:val="000000"/>
              </w:rPr>
            </w:pPr>
          </w:p>
        </w:tc>
        <w:tc>
          <w:tcPr>
            <w:tcW w:w="304" w:type="pct"/>
            <w:tcBorders>
              <w:top w:val="nil"/>
              <w:left w:val="nil"/>
              <w:bottom w:val="nil"/>
              <w:right w:val="nil"/>
            </w:tcBorders>
            <w:shd w:val="clear" w:color="auto" w:fill="auto"/>
            <w:noWrap/>
            <w:vAlign w:val="bottom"/>
            <w:hideMark/>
            <w:tcPrChange w:id="2374" w:author="Microsoft Office User" w:date="2018-12-16T18:34:00Z">
              <w:tcPr>
                <w:tcW w:w="0" w:type="auto"/>
                <w:tcBorders>
                  <w:top w:val="nil"/>
                  <w:left w:val="nil"/>
                  <w:bottom w:val="nil"/>
                  <w:right w:val="nil"/>
                </w:tcBorders>
                <w:shd w:val="clear" w:color="auto" w:fill="auto"/>
                <w:noWrap/>
                <w:vAlign w:val="bottom"/>
                <w:hideMark/>
              </w:tcPr>
            </w:tcPrChange>
          </w:tcPr>
          <w:p w14:paraId="0D16BCAF" w14:textId="77777777" w:rsidR="0009723C" w:rsidRPr="0009723C" w:rsidRDefault="0009723C" w:rsidP="0009723C">
            <w:pPr>
              <w:rPr>
                <w:ins w:id="2375" w:author="Microsoft Office User" w:date="2018-12-16T18:33:00Z"/>
                <w:sz w:val="20"/>
                <w:szCs w:val="20"/>
              </w:rPr>
            </w:pPr>
          </w:p>
        </w:tc>
        <w:tc>
          <w:tcPr>
            <w:tcW w:w="388" w:type="pct"/>
            <w:tcBorders>
              <w:top w:val="nil"/>
              <w:left w:val="nil"/>
              <w:bottom w:val="nil"/>
              <w:right w:val="nil"/>
            </w:tcBorders>
            <w:shd w:val="clear" w:color="auto" w:fill="auto"/>
            <w:noWrap/>
            <w:vAlign w:val="bottom"/>
            <w:hideMark/>
            <w:tcPrChange w:id="2376" w:author="Microsoft Office User" w:date="2018-12-16T18:34:00Z">
              <w:tcPr>
                <w:tcW w:w="0" w:type="auto"/>
                <w:tcBorders>
                  <w:top w:val="nil"/>
                  <w:left w:val="nil"/>
                  <w:bottom w:val="nil"/>
                  <w:right w:val="nil"/>
                </w:tcBorders>
                <w:shd w:val="clear" w:color="auto" w:fill="auto"/>
                <w:noWrap/>
                <w:vAlign w:val="bottom"/>
                <w:hideMark/>
              </w:tcPr>
            </w:tcPrChange>
          </w:tcPr>
          <w:p w14:paraId="3C512D36" w14:textId="77777777" w:rsidR="0009723C" w:rsidRPr="0009723C" w:rsidRDefault="0009723C" w:rsidP="0009723C">
            <w:pPr>
              <w:rPr>
                <w:ins w:id="2377"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2378" w:author="Microsoft Office User" w:date="2018-12-16T18:34:00Z">
              <w:tcPr>
                <w:tcW w:w="0" w:type="auto"/>
                <w:tcBorders>
                  <w:top w:val="nil"/>
                  <w:left w:val="nil"/>
                  <w:bottom w:val="nil"/>
                  <w:right w:val="nil"/>
                </w:tcBorders>
                <w:shd w:val="clear" w:color="auto" w:fill="auto"/>
                <w:noWrap/>
                <w:vAlign w:val="bottom"/>
                <w:hideMark/>
              </w:tcPr>
            </w:tcPrChange>
          </w:tcPr>
          <w:p w14:paraId="11404DD5" w14:textId="77777777" w:rsidR="0009723C" w:rsidRPr="0009723C" w:rsidRDefault="0009723C" w:rsidP="0009723C">
            <w:pPr>
              <w:rPr>
                <w:ins w:id="2379"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2380" w:author="Microsoft Office User" w:date="2018-12-16T18:34:00Z">
              <w:tcPr>
                <w:tcW w:w="0" w:type="auto"/>
                <w:tcBorders>
                  <w:top w:val="nil"/>
                  <w:left w:val="nil"/>
                  <w:bottom w:val="nil"/>
                  <w:right w:val="nil"/>
                </w:tcBorders>
                <w:shd w:val="clear" w:color="auto" w:fill="auto"/>
                <w:noWrap/>
                <w:vAlign w:val="bottom"/>
                <w:hideMark/>
              </w:tcPr>
            </w:tcPrChange>
          </w:tcPr>
          <w:p w14:paraId="6AF6965B" w14:textId="77777777" w:rsidR="0009723C" w:rsidRPr="0009723C" w:rsidRDefault="0009723C" w:rsidP="0009723C">
            <w:pPr>
              <w:rPr>
                <w:ins w:id="2381"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2382" w:author="Microsoft Office User" w:date="2018-12-16T18:34:00Z">
              <w:tcPr>
                <w:tcW w:w="0" w:type="auto"/>
                <w:tcBorders>
                  <w:top w:val="nil"/>
                  <w:left w:val="nil"/>
                  <w:bottom w:val="nil"/>
                  <w:right w:val="nil"/>
                </w:tcBorders>
                <w:shd w:val="clear" w:color="auto" w:fill="auto"/>
                <w:noWrap/>
                <w:vAlign w:val="bottom"/>
                <w:hideMark/>
              </w:tcPr>
            </w:tcPrChange>
          </w:tcPr>
          <w:p w14:paraId="10F300D2" w14:textId="77777777" w:rsidR="0009723C" w:rsidRPr="0009723C" w:rsidRDefault="0009723C" w:rsidP="0009723C">
            <w:pPr>
              <w:rPr>
                <w:ins w:id="2383"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2384" w:author="Microsoft Office User" w:date="2018-12-16T18:34:00Z">
              <w:tcPr>
                <w:tcW w:w="0" w:type="auto"/>
                <w:tcBorders>
                  <w:top w:val="nil"/>
                  <w:left w:val="nil"/>
                  <w:bottom w:val="nil"/>
                  <w:right w:val="nil"/>
                </w:tcBorders>
                <w:shd w:val="clear" w:color="auto" w:fill="auto"/>
                <w:noWrap/>
                <w:vAlign w:val="bottom"/>
                <w:hideMark/>
              </w:tcPr>
            </w:tcPrChange>
          </w:tcPr>
          <w:p w14:paraId="55733129" w14:textId="77777777" w:rsidR="0009723C" w:rsidRPr="0009723C" w:rsidRDefault="0009723C" w:rsidP="0009723C">
            <w:pPr>
              <w:rPr>
                <w:ins w:id="2385"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2386" w:author="Microsoft Office User" w:date="2018-12-16T18:34:00Z">
              <w:tcPr>
                <w:tcW w:w="0" w:type="auto"/>
                <w:tcBorders>
                  <w:top w:val="nil"/>
                  <w:left w:val="nil"/>
                  <w:bottom w:val="nil"/>
                  <w:right w:val="nil"/>
                </w:tcBorders>
                <w:shd w:val="clear" w:color="auto" w:fill="auto"/>
                <w:noWrap/>
                <w:vAlign w:val="bottom"/>
                <w:hideMark/>
              </w:tcPr>
            </w:tcPrChange>
          </w:tcPr>
          <w:p w14:paraId="3F31C690" w14:textId="77777777" w:rsidR="0009723C" w:rsidRPr="0009723C" w:rsidRDefault="0009723C" w:rsidP="0009723C">
            <w:pPr>
              <w:rPr>
                <w:ins w:id="2387" w:author="Microsoft Office User" w:date="2018-12-16T18:33:00Z"/>
                <w:sz w:val="20"/>
                <w:szCs w:val="20"/>
              </w:rPr>
            </w:pPr>
          </w:p>
        </w:tc>
        <w:tc>
          <w:tcPr>
            <w:tcW w:w="513" w:type="pct"/>
            <w:tcBorders>
              <w:top w:val="nil"/>
              <w:left w:val="nil"/>
              <w:bottom w:val="nil"/>
              <w:right w:val="nil"/>
            </w:tcBorders>
            <w:shd w:val="clear" w:color="auto" w:fill="auto"/>
            <w:noWrap/>
            <w:vAlign w:val="bottom"/>
            <w:hideMark/>
            <w:tcPrChange w:id="2388" w:author="Microsoft Office User" w:date="2018-12-16T18:34:00Z">
              <w:tcPr>
                <w:tcW w:w="0" w:type="auto"/>
                <w:tcBorders>
                  <w:top w:val="nil"/>
                  <w:left w:val="nil"/>
                  <w:bottom w:val="nil"/>
                  <w:right w:val="nil"/>
                </w:tcBorders>
                <w:shd w:val="clear" w:color="auto" w:fill="auto"/>
                <w:noWrap/>
                <w:vAlign w:val="bottom"/>
                <w:hideMark/>
              </w:tcPr>
            </w:tcPrChange>
          </w:tcPr>
          <w:p w14:paraId="739B65E4" w14:textId="77777777" w:rsidR="0009723C" w:rsidRPr="0009723C" w:rsidRDefault="0009723C" w:rsidP="0009723C">
            <w:pPr>
              <w:rPr>
                <w:ins w:id="2389" w:author="Microsoft Office User" w:date="2018-12-16T18:33:00Z"/>
                <w:sz w:val="20"/>
                <w:szCs w:val="20"/>
              </w:rPr>
            </w:pPr>
          </w:p>
        </w:tc>
      </w:tr>
      <w:tr w:rsidR="0009723C" w:rsidRPr="0009723C" w14:paraId="47BA2563" w14:textId="77777777" w:rsidTr="0009723C">
        <w:tblPrEx>
          <w:tblW w:w="5000" w:type="pct"/>
          <w:tblCellMar>
            <w:left w:w="70" w:type="dxa"/>
            <w:right w:w="70" w:type="dxa"/>
          </w:tblCellMar>
          <w:tblPrExChange w:id="2390" w:author="Microsoft Office User" w:date="2018-12-16T18:34:00Z">
            <w:tblPrEx>
              <w:tblW w:w="0" w:type="auto"/>
              <w:tblCellMar>
                <w:left w:w="70" w:type="dxa"/>
                <w:right w:w="70" w:type="dxa"/>
              </w:tblCellMar>
            </w:tblPrEx>
          </w:tblPrExChange>
        </w:tblPrEx>
        <w:trPr>
          <w:trHeight w:val="320"/>
          <w:ins w:id="2391" w:author="Microsoft Office User" w:date="2018-12-16T18:33:00Z"/>
          <w:trPrChange w:id="2392"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393" w:author="Microsoft Office User" w:date="2018-12-16T18:34:00Z">
              <w:tcPr>
                <w:tcW w:w="0" w:type="auto"/>
                <w:tcBorders>
                  <w:top w:val="nil"/>
                  <w:left w:val="nil"/>
                  <w:bottom w:val="nil"/>
                  <w:right w:val="nil"/>
                </w:tcBorders>
                <w:shd w:val="clear" w:color="auto" w:fill="auto"/>
                <w:noWrap/>
                <w:vAlign w:val="bottom"/>
                <w:hideMark/>
              </w:tcPr>
            </w:tcPrChange>
          </w:tcPr>
          <w:p w14:paraId="51B37848" w14:textId="77777777" w:rsidR="0009723C" w:rsidRPr="0009723C" w:rsidRDefault="0009723C" w:rsidP="0009723C">
            <w:pPr>
              <w:rPr>
                <w:ins w:id="2394" w:author="Microsoft Office User" w:date="2018-12-16T18:33:00Z"/>
                <w:rFonts w:ascii="Calibri" w:hAnsi="Calibri" w:cs="Calibri"/>
                <w:color w:val="000000"/>
              </w:rPr>
            </w:pPr>
            <w:ins w:id="2395" w:author="Microsoft Office User" w:date="2018-12-16T18:33:00Z">
              <w:r w:rsidRPr="0009723C">
                <w:rPr>
                  <w:rFonts w:ascii="Calibri" w:hAnsi="Calibri" w:cs="Calibri"/>
                  <w:color w:val="000000"/>
                </w:rPr>
                <w:t>N1</w:t>
              </w:r>
            </w:ins>
          </w:p>
        </w:tc>
        <w:tc>
          <w:tcPr>
            <w:tcW w:w="471" w:type="pct"/>
            <w:tcBorders>
              <w:top w:val="nil"/>
              <w:left w:val="nil"/>
              <w:bottom w:val="nil"/>
              <w:right w:val="nil"/>
            </w:tcBorders>
            <w:shd w:val="clear" w:color="auto" w:fill="auto"/>
            <w:noWrap/>
            <w:vAlign w:val="bottom"/>
            <w:hideMark/>
            <w:tcPrChange w:id="2396" w:author="Microsoft Office User" w:date="2018-12-16T18:34:00Z">
              <w:tcPr>
                <w:tcW w:w="0" w:type="auto"/>
                <w:tcBorders>
                  <w:top w:val="nil"/>
                  <w:left w:val="nil"/>
                  <w:bottom w:val="nil"/>
                  <w:right w:val="nil"/>
                </w:tcBorders>
                <w:shd w:val="clear" w:color="auto" w:fill="auto"/>
                <w:noWrap/>
                <w:vAlign w:val="bottom"/>
                <w:hideMark/>
              </w:tcPr>
            </w:tcPrChange>
          </w:tcPr>
          <w:p w14:paraId="6D1A3AB8" w14:textId="77777777" w:rsidR="0009723C" w:rsidRPr="0009723C" w:rsidRDefault="0009723C" w:rsidP="0009723C">
            <w:pPr>
              <w:rPr>
                <w:ins w:id="2397" w:author="Microsoft Office User" w:date="2018-12-16T18:33:00Z"/>
                <w:rFonts w:ascii="Calibri" w:hAnsi="Calibri" w:cs="Calibri"/>
                <w:color w:val="000000"/>
              </w:rPr>
            </w:pPr>
            <w:ins w:id="2398" w:author="Microsoft Office User" w:date="2018-12-16T18:33:00Z">
              <w:r w:rsidRPr="0009723C">
                <w:rPr>
                  <w:rFonts w:ascii="Calibri" w:hAnsi="Calibri" w:cs="Calibri"/>
                  <w:color w:val="000000"/>
                </w:rPr>
                <w:t>0.225</w:t>
              </w:r>
            </w:ins>
          </w:p>
        </w:tc>
        <w:tc>
          <w:tcPr>
            <w:tcW w:w="304" w:type="pct"/>
            <w:tcBorders>
              <w:top w:val="nil"/>
              <w:left w:val="nil"/>
              <w:bottom w:val="nil"/>
              <w:right w:val="nil"/>
            </w:tcBorders>
            <w:shd w:val="clear" w:color="auto" w:fill="auto"/>
            <w:noWrap/>
            <w:vAlign w:val="bottom"/>
            <w:hideMark/>
            <w:tcPrChange w:id="2399" w:author="Microsoft Office User" w:date="2018-12-16T18:34:00Z">
              <w:tcPr>
                <w:tcW w:w="0" w:type="auto"/>
                <w:tcBorders>
                  <w:top w:val="nil"/>
                  <w:left w:val="nil"/>
                  <w:bottom w:val="nil"/>
                  <w:right w:val="nil"/>
                </w:tcBorders>
                <w:shd w:val="clear" w:color="auto" w:fill="auto"/>
                <w:noWrap/>
                <w:vAlign w:val="bottom"/>
                <w:hideMark/>
              </w:tcPr>
            </w:tcPrChange>
          </w:tcPr>
          <w:p w14:paraId="224B9982" w14:textId="77777777" w:rsidR="0009723C" w:rsidRPr="0009723C" w:rsidRDefault="0009723C" w:rsidP="0009723C">
            <w:pPr>
              <w:rPr>
                <w:ins w:id="2400" w:author="Microsoft Office User" w:date="2018-12-16T18:33:00Z"/>
                <w:rFonts w:ascii="Calibri" w:hAnsi="Calibri" w:cs="Calibri"/>
                <w:color w:val="000000"/>
              </w:rPr>
            </w:pPr>
            <w:ins w:id="2401" w:author="Microsoft Office User" w:date="2018-12-16T18:33:00Z">
              <w:r w:rsidRPr="0009723C">
                <w:rPr>
                  <w:rFonts w:ascii="Calibri" w:hAnsi="Calibri" w:cs="Calibri"/>
                  <w:color w:val="000000"/>
                </w:rPr>
                <w:t>0.023</w:t>
              </w:r>
            </w:ins>
          </w:p>
        </w:tc>
        <w:tc>
          <w:tcPr>
            <w:tcW w:w="388" w:type="pct"/>
            <w:tcBorders>
              <w:top w:val="nil"/>
              <w:left w:val="nil"/>
              <w:bottom w:val="nil"/>
              <w:right w:val="nil"/>
            </w:tcBorders>
            <w:shd w:val="clear" w:color="auto" w:fill="auto"/>
            <w:noWrap/>
            <w:vAlign w:val="bottom"/>
            <w:hideMark/>
            <w:tcPrChange w:id="2402" w:author="Microsoft Office User" w:date="2018-12-16T18:34:00Z">
              <w:tcPr>
                <w:tcW w:w="0" w:type="auto"/>
                <w:tcBorders>
                  <w:top w:val="nil"/>
                  <w:left w:val="nil"/>
                  <w:bottom w:val="nil"/>
                  <w:right w:val="nil"/>
                </w:tcBorders>
                <w:shd w:val="clear" w:color="auto" w:fill="auto"/>
                <w:noWrap/>
                <w:vAlign w:val="bottom"/>
                <w:hideMark/>
              </w:tcPr>
            </w:tcPrChange>
          </w:tcPr>
          <w:p w14:paraId="494CE306" w14:textId="77777777" w:rsidR="0009723C" w:rsidRPr="0009723C" w:rsidRDefault="0009723C" w:rsidP="0009723C">
            <w:pPr>
              <w:rPr>
                <w:ins w:id="2403"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404" w:author="Microsoft Office User" w:date="2018-12-16T18:34:00Z">
              <w:tcPr>
                <w:tcW w:w="0" w:type="auto"/>
                <w:tcBorders>
                  <w:top w:val="nil"/>
                  <w:left w:val="nil"/>
                  <w:bottom w:val="nil"/>
                  <w:right w:val="nil"/>
                </w:tcBorders>
                <w:shd w:val="clear" w:color="auto" w:fill="auto"/>
                <w:noWrap/>
                <w:vAlign w:val="bottom"/>
                <w:hideMark/>
              </w:tcPr>
            </w:tcPrChange>
          </w:tcPr>
          <w:p w14:paraId="25AE2C02" w14:textId="77777777" w:rsidR="0009723C" w:rsidRPr="0009723C" w:rsidRDefault="0009723C" w:rsidP="0009723C">
            <w:pPr>
              <w:rPr>
                <w:ins w:id="2405" w:author="Microsoft Office User" w:date="2018-12-16T18:33:00Z"/>
                <w:rFonts w:ascii="Calibri" w:hAnsi="Calibri" w:cs="Calibri"/>
                <w:color w:val="000000"/>
              </w:rPr>
            </w:pPr>
            <w:ins w:id="2406" w:author="Microsoft Office User" w:date="2018-12-16T18:33:00Z">
              <w:r w:rsidRPr="0009723C">
                <w:rPr>
                  <w:rFonts w:ascii="Calibri" w:hAnsi="Calibri" w:cs="Calibri"/>
                  <w:color w:val="000000"/>
                </w:rPr>
                <w:t>0.111/-0.086</w:t>
              </w:r>
            </w:ins>
          </w:p>
        </w:tc>
        <w:tc>
          <w:tcPr>
            <w:tcW w:w="567" w:type="pct"/>
            <w:tcBorders>
              <w:top w:val="nil"/>
              <w:left w:val="nil"/>
              <w:bottom w:val="nil"/>
              <w:right w:val="nil"/>
            </w:tcBorders>
            <w:shd w:val="clear" w:color="auto" w:fill="auto"/>
            <w:noWrap/>
            <w:vAlign w:val="bottom"/>
            <w:hideMark/>
            <w:tcPrChange w:id="2407" w:author="Microsoft Office User" w:date="2018-12-16T18:34:00Z">
              <w:tcPr>
                <w:tcW w:w="0" w:type="auto"/>
                <w:tcBorders>
                  <w:top w:val="nil"/>
                  <w:left w:val="nil"/>
                  <w:bottom w:val="nil"/>
                  <w:right w:val="nil"/>
                </w:tcBorders>
                <w:shd w:val="clear" w:color="auto" w:fill="auto"/>
                <w:noWrap/>
                <w:vAlign w:val="bottom"/>
                <w:hideMark/>
              </w:tcPr>
            </w:tcPrChange>
          </w:tcPr>
          <w:p w14:paraId="25DAFF80" w14:textId="77777777" w:rsidR="0009723C" w:rsidRPr="0009723C" w:rsidRDefault="0009723C" w:rsidP="0009723C">
            <w:pPr>
              <w:rPr>
                <w:ins w:id="2408" w:author="Microsoft Office User" w:date="2018-12-16T18:33:00Z"/>
                <w:rFonts w:ascii="Calibri" w:hAnsi="Calibri" w:cs="Calibri"/>
                <w:color w:val="000000"/>
              </w:rPr>
            </w:pPr>
            <w:ins w:id="2409" w:author="Microsoft Office User" w:date="2018-12-16T18:33:00Z">
              <w:r w:rsidRPr="0009723C">
                <w:rPr>
                  <w:rFonts w:ascii="Calibri" w:hAnsi="Calibri" w:cs="Calibri"/>
                  <w:color w:val="000000"/>
                </w:rPr>
                <w:t>0.134/-0.134</w:t>
              </w:r>
            </w:ins>
          </w:p>
        </w:tc>
        <w:tc>
          <w:tcPr>
            <w:tcW w:w="540" w:type="pct"/>
            <w:tcBorders>
              <w:top w:val="nil"/>
              <w:left w:val="nil"/>
              <w:bottom w:val="nil"/>
              <w:right w:val="nil"/>
            </w:tcBorders>
            <w:shd w:val="clear" w:color="auto" w:fill="auto"/>
            <w:noWrap/>
            <w:vAlign w:val="bottom"/>
            <w:hideMark/>
            <w:tcPrChange w:id="2410" w:author="Microsoft Office User" w:date="2018-12-16T18:34:00Z">
              <w:tcPr>
                <w:tcW w:w="0" w:type="auto"/>
                <w:tcBorders>
                  <w:top w:val="nil"/>
                  <w:left w:val="nil"/>
                  <w:bottom w:val="nil"/>
                  <w:right w:val="nil"/>
                </w:tcBorders>
                <w:shd w:val="clear" w:color="auto" w:fill="auto"/>
                <w:noWrap/>
                <w:vAlign w:val="bottom"/>
                <w:hideMark/>
              </w:tcPr>
            </w:tcPrChange>
          </w:tcPr>
          <w:p w14:paraId="5D88A2DF" w14:textId="77777777" w:rsidR="0009723C" w:rsidRPr="0009723C" w:rsidRDefault="0009723C" w:rsidP="0009723C">
            <w:pPr>
              <w:rPr>
                <w:ins w:id="2411"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412" w:author="Microsoft Office User" w:date="2018-12-16T18:34:00Z">
              <w:tcPr>
                <w:tcW w:w="0" w:type="auto"/>
                <w:tcBorders>
                  <w:top w:val="nil"/>
                  <w:left w:val="nil"/>
                  <w:bottom w:val="nil"/>
                  <w:right w:val="nil"/>
                </w:tcBorders>
                <w:shd w:val="clear" w:color="auto" w:fill="auto"/>
                <w:noWrap/>
                <w:vAlign w:val="bottom"/>
                <w:hideMark/>
              </w:tcPr>
            </w:tcPrChange>
          </w:tcPr>
          <w:p w14:paraId="5DDD28E4" w14:textId="77777777" w:rsidR="0009723C" w:rsidRPr="0009723C" w:rsidRDefault="0009723C" w:rsidP="0009723C">
            <w:pPr>
              <w:rPr>
                <w:ins w:id="2413" w:author="Microsoft Office User" w:date="2018-12-16T18:33:00Z"/>
                <w:rFonts w:ascii="Calibri" w:hAnsi="Calibri" w:cs="Calibri"/>
                <w:color w:val="000000"/>
              </w:rPr>
            </w:pPr>
            <w:ins w:id="2414" w:author="Microsoft Office User" w:date="2018-12-16T18:33:00Z">
              <w:r w:rsidRPr="0009723C">
                <w:rPr>
                  <w:rFonts w:ascii="Calibri" w:hAnsi="Calibri" w:cs="Calibri"/>
                  <w:color w:val="000000"/>
                </w:rPr>
                <w:t>-0.108/0.091</w:t>
              </w:r>
            </w:ins>
          </w:p>
        </w:tc>
        <w:tc>
          <w:tcPr>
            <w:tcW w:w="1053" w:type="pct"/>
            <w:gridSpan w:val="2"/>
            <w:tcBorders>
              <w:top w:val="nil"/>
              <w:left w:val="nil"/>
              <w:bottom w:val="nil"/>
              <w:right w:val="nil"/>
            </w:tcBorders>
            <w:shd w:val="clear" w:color="auto" w:fill="auto"/>
            <w:noWrap/>
            <w:vAlign w:val="bottom"/>
            <w:hideMark/>
            <w:tcPrChange w:id="2415" w:author="Microsoft Office User" w:date="2018-12-16T18:34:00Z">
              <w:tcPr>
                <w:tcW w:w="0" w:type="auto"/>
                <w:gridSpan w:val="2"/>
                <w:tcBorders>
                  <w:top w:val="nil"/>
                  <w:left w:val="nil"/>
                  <w:bottom w:val="nil"/>
                  <w:right w:val="nil"/>
                </w:tcBorders>
                <w:shd w:val="clear" w:color="auto" w:fill="auto"/>
                <w:noWrap/>
                <w:vAlign w:val="bottom"/>
                <w:hideMark/>
              </w:tcPr>
            </w:tcPrChange>
          </w:tcPr>
          <w:p w14:paraId="0876918B" w14:textId="77777777" w:rsidR="0009723C" w:rsidRPr="0009723C" w:rsidRDefault="0009723C" w:rsidP="0009723C">
            <w:pPr>
              <w:rPr>
                <w:ins w:id="2416" w:author="Microsoft Office User" w:date="2018-12-16T18:33:00Z"/>
                <w:rFonts w:ascii="Calibri" w:hAnsi="Calibri" w:cs="Calibri"/>
                <w:color w:val="000000"/>
              </w:rPr>
            </w:pPr>
            <w:ins w:id="2417" w:author="Microsoft Office User" w:date="2018-12-16T18:33:00Z">
              <w:r w:rsidRPr="0009723C">
                <w:rPr>
                  <w:rFonts w:ascii="Calibri" w:hAnsi="Calibri" w:cs="Calibri"/>
                  <w:color w:val="000000"/>
                </w:rPr>
                <w:t>-0.186/-0.186</w:t>
              </w:r>
            </w:ins>
          </w:p>
        </w:tc>
      </w:tr>
      <w:tr w:rsidR="0009723C" w:rsidRPr="0009723C" w14:paraId="24B75EF8" w14:textId="77777777" w:rsidTr="0009723C">
        <w:tblPrEx>
          <w:tblW w:w="5000" w:type="pct"/>
          <w:tblCellMar>
            <w:left w:w="70" w:type="dxa"/>
            <w:right w:w="70" w:type="dxa"/>
          </w:tblCellMar>
          <w:tblPrExChange w:id="2418" w:author="Microsoft Office User" w:date="2018-12-16T18:34:00Z">
            <w:tblPrEx>
              <w:tblW w:w="0" w:type="auto"/>
              <w:tblCellMar>
                <w:left w:w="70" w:type="dxa"/>
                <w:right w:w="70" w:type="dxa"/>
              </w:tblCellMar>
            </w:tblPrEx>
          </w:tblPrExChange>
        </w:tblPrEx>
        <w:trPr>
          <w:trHeight w:val="320"/>
          <w:ins w:id="2419" w:author="Microsoft Office User" w:date="2018-12-16T18:33:00Z"/>
          <w:trPrChange w:id="2420"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421" w:author="Microsoft Office User" w:date="2018-12-16T18:34:00Z">
              <w:tcPr>
                <w:tcW w:w="0" w:type="auto"/>
                <w:tcBorders>
                  <w:top w:val="nil"/>
                  <w:left w:val="nil"/>
                  <w:bottom w:val="nil"/>
                  <w:right w:val="nil"/>
                </w:tcBorders>
                <w:shd w:val="clear" w:color="auto" w:fill="auto"/>
                <w:noWrap/>
                <w:vAlign w:val="bottom"/>
                <w:hideMark/>
              </w:tcPr>
            </w:tcPrChange>
          </w:tcPr>
          <w:p w14:paraId="4B392107" w14:textId="77777777" w:rsidR="0009723C" w:rsidRPr="0009723C" w:rsidRDefault="0009723C" w:rsidP="0009723C">
            <w:pPr>
              <w:rPr>
                <w:ins w:id="2422" w:author="Microsoft Office User" w:date="2018-12-16T18:33:00Z"/>
                <w:rFonts w:ascii="Calibri" w:hAnsi="Calibri" w:cs="Calibri"/>
                <w:color w:val="000000"/>
              </w:rPr>
            </w:pPr>
            <w:ins w:id="2423" w:author="Microsoft Office User" w:date="2018-12-16T18:33:00Z">
              <w:r w:rsidRPr="0009723C">
                <w:rPr>
                  <w:rFonts w:ascii="Calibri" w:hAnsi="Calibri" w:cs="Calibri"/>
                  <w:color w:val="000000"/>
                </w:rPr>
                <w:t>N2</w:t>
              </w:r>
            </w:ins>
          </w:p>
        </w:tc>
        <w:tc>
          <w:tcPr>
            <w:tcW w:w="471" w:type="pct"/>
            <w:tcBorders>
              <w:top w:val="nil"/>
              <w:left w:val="nil"/>
              <w:bottom w:val="nil"/>
              <w:right w:val="nil"/>
            </w:tcBorders>
            <w:shd w:val="clear" w:color="auto" w:fill="auto"/>
            <w:noWrap/>
            <w:vAlign w:val="bottom"/>
            <w:hideMark/>
            <w:tcPrChange w:id="2424" w:author="Microsoft Office User" w:date="2018-12-16T18:34:00Z">
              <w:tcPr>
                <w:tcW w:w="0" w:type="auto"/>
                <w:tcBorders>
                  <w:top w:val="nil"/>
                  <w:left w:val="nil"/>
                  <w:bottom w:val="nil"/>
                  <w:right w:val="nil"/>
                </w:tcBorders>
                <w:shd w:val="clear" w:color="auto" w:fill="auto"/>
                <w:noWrap/>
                <w:vAlign w:val="bottom"/>
                <w:hideMark/>
              </w:tcPr>
            </w:tcPrChange>
          </w:tcPr>
          <w:p w14:paraId="69B4F01E" w14:textId="77777777" w:rsidR="0009723C" w:rsidRPr="0009723C" w:rsidRDefault="0009723C" w:rsidP="0009723C">
            <w:pPr>
              <w:rPr>
                <w:ins w:id="2425" w:author="Microsoft Office User" w:date="2018-12-16T18:33:00Z"/>
                <w:rFonts w:ascii="Calibri" w:hAnsi="Calibri" w:cs="Calibri"/>
                <w:color w:val="000000"/>
              </w:rPr>
            </w:pPr>
            <w:ins w:id="2426" w:author="Microsoft Office User" w:date="2018-12-16T18:33:00Z">
              <w:r w:rsidRPr="0009723C">
                <w:rPr>
                  <w:rFonts w:ascii="Calibri" w:hAnsi="Calibri" w:cs="Calibri"/>
                  <w:color w:val="000000"/>
                </w:rPr>
                <w:t>0.531</w:t>
              </w:r>
            </w:ins>
          </w:p>
        </w:tc>
        <w:tc>
          <w:tcPr>
            <w:tcW w:w="304" w:type="pct"/>
            <w:tcBorders>
              <w:top w:val="nil"/>
              <w:left w:val="nil"/>
              <w:bottom w:val="nil"/>
              <w:right w:val="nil"/>
            </w:tcBorders>
            <w:shd w:val="clear" w:color="auto" w:fill="auto"/>
            <w:noWrap/>
            <w:vAlign w:val="bottom"/>
            <w:hideMark/>
            <w:tcPrChange w:id="2427" w:author="Microsoft Office User" w:date="2018-12-16T18:34:00Z">
              <w:tcPr>
                <w:tcW w:w="0" w:type="auto"/>
                <w:tcBorders>
                  <w:top w:val="nil"/>
                  <w:left w:val="nil"/>
                  <w:bottom w:val="nil"/>
                  <w:right w:val="nil"/>
                </w:tcBorders>
                <w:shd w:val="clear" w:color="auto" w:fill="auto"/>
                <w:noWrap/>
                <w:vAlign w:val="bottom"/>
                <w:hideMark/>
              </w:tcPr>
            </w:tcPrChange>
          </w:tcPr>
          <w:p w14:paraId="5D6CA249" w14:textId="77777777" w:rsidR="0009723C" w:rsidRPr="0009723C" w:rsidRDefault="0009723C" w:rsidP="0009723C">
            <w:pPr>
              <w:rPr>
                <w:ins w:id="2428" w:author="Microsoft Office User" w:date="2018-12-16T18:33:00Z"/>
                <w:rFonts w:ascii="Calibri" w:hAnsi="Calibri" w:cs="Calibri"/>
                <w:color w:val="000000"/>
              </w:rPr>
            </w:pPr>
            <w:ins w:id="2429" w:author="Microsoft Office User" w:date="2018-12-16T18:33:00Z">
              <w:r w:rsidRPr="0009723C">
                <w:rPr>
                  <w:rFonts w:ascii="Calibri" w:hAnsi="Calibri" w:cs="Calibri"/>
                  <w:color w:val="000000"/>
                </w:rPr>
                <w:t>0.591</w:t>
              </w:r>
            </w:ins>
          </w:p>
        </w:tc>
        <w:tc>
          <w:tcPr>
            <w:tcW w:w="388" w:type="pct"/>
            <w:tcBorders>
              <w:top w:val="nil"/>
              <w:left w:val="nil"/>
              <w:bottom w:val="nil"/>
              <w:right w:val="nil"/>
            </w:tcBorders>
            <w:shd w:val="clear" w:color="auto" w:fill="auto"/>
            <w:noWrap/>
            <w:vAlign w:val="bottom"/>
            <w:hideMark/>
            <w:tcPrChange w:id="2430" w:author="Microsoft Office User" w:date="2018-12-16T18:34:00Z">
              <w:tcPr>
                <w:tcW w:w="0" w:type="auto"/>
                <w:tcBorders>
                  <w:top w:val="nil"/>
                  <w:left w:val="nil"/>
                  <w:bottom w:val="nil"/>
                  <w:right w:val="nil"/>
                </w:tcBorders>
                <w:shd w:val="clear" w:color="auto" w:fill="auto"/>
                <w:noWrap/>
                <w:vAlign w:val="bottom"/>
                <w:hideMark/>
              </w:tcPr>
            </w:tcPrChange>
          </w:tcPr>
          <w:p w14:paraId="2B9AC03C" w14:textId="77777777" w:rsidR="0009723C" w:rsidRPr="0009723C" w:rsidRDefault="0009723C" w:rsidP="0009723C">
            <w:pPr>
              <w:rPr>
                <w:ins w:id="2431"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432" w:author="Microsoft Office User" w:date="2018-12-16T18:34:00Z">
              <w:tcPr>
                <w:tcW w:w="0" w:type="auto"/>
                <w:tcBorders>
                  <w:top w:val="nil"/>
                  <w:left w:val="nil"/>
                  <w:bottom w:val="nil"/>
                  <w:right w:val="nil"/>
                </w:tcBorders>
                <w:shd w:val="clear" w:color="auto" w:fill="auto"/>
                <w:noWrap/>
                <w:vAlign w:val="bottom"/>
                <w:hideMark/>
              </w:tcPr>
            </w:tcPrChange>
          </w:tcPr>
          <w:p w14:paraId="6ACD7EFB" w14:textId="77777777" w:rsidR="0009723C" w:rsidRPr="0009723C" w:rsidRDefault="0009723C" w:rsidP="0009723C">
            <w:pPr>
              <w:rPr>
                <w:ins w:id="2433" w:author="Microsoft Office User" w:date="2018-12-16T18:33:00Z"/>
                <w:rFonts w:ascii="Calibri" w:hAnsi="Calibri" w:cs="Calibri"/>
                <w:color w:val="000000"/>
              </w:rPr>
            </w:pPr>
            <w:ins w:id="2434" w:author="Microsoft Office User" w:date="2018-12-16T18:33:00Z">
              <w:r w:rsidRPr="0009723C">
                <w:rPr>
                  <w:rFonts w:ascii="Calibri" w:hAnsi="Calibri" w:cs="Calibri"/>
                  <w:color w:val="000000"/>
                </w:rPr>
                <w:t>0.091/-0.043</w:t>
              </w:r>
            </w:ins>
          </w:p>
        </w:tc>
        <w:tc>
          <w:tcPr>
            <w:tcW w:w="567" w:type="pct"/>
            <w:tcBorders>
              <w:top w:val="nil"/>
              <w:left w:val="nil"/>
              <w:bottom w:val="nil"/>
              <w:right w:val="nil"/>
            </w:tcBorders>
            <w:shd w:val="clear" w:color="auto" w:fill="auto"/>
            <w:noWrap/>
            <w:vAlign w:val="bottom"/>
            <w:hideMark/>
            <w:tcPrChange w:id="2435" w:author="Microsoft Office User" w:date="2018-12-16T18:34:00Z">
              <w:tcPr>
                <w:tcW w:w="0" w:type="auto"/>
                <w:tcBorders>
                  <w:top w:val="nil"/>
                  <w:left w:val="nil"/>
                  <w:bottom w:val="nil"/>
                  <w:right w:val="nil"/>
                </w:tcBorders>
                <w:shd w:val="clear" w:color="auto" w:fill="auto"/>
                <w:noWrap/>
                <w:vAlign w:val="bottom"/>
                <w:hideMark/>
              </w:tcPr>
            </w:tcPrChange>
          </w:tcPr>
          <w:p w14:paraId="688D646F" w14:textId="77777777" w:rsidR="0009723C" w:rsidRPr="0009723C" w:rsidRDefault="0009723C" w:rsidP="0009723C">
            <w:pPr>
              <w:rPr>
                <w:ins w:id="2436" w:author="Microsoft Office User" w:date="2018-12-16T18:33:00Z"/>
                <w:rFonts w:ascii="Calibri" w:hAnsi="Calibri" w:cs="Calibri"/>
                <w:color w:val="000000"/>
              </w:rPr>
            </w:pPr>
            <w:ins w:id="2437" w:author="Microsoft Office User" w:date="2018-12-16T18:33:00Z">
              <w:r w:rsidRPr="0009723C">
                <w:rPr>
                  <w:rFonts w:ascii="Calibri" w:hAnsi="Calibri" w:cs="Calibri"/>
                  <w:color w:val="000000"/>
                </w:rPr>
                <w:t>0.135/-0.114</w:t>
              </w:r>
            </w:ins>
          </w:p>
        </w:tc>
        <w:tc>
          <w:tcPr>
            <w:tcW w:w="540" w:type="pct"/>
            <w:tcBorders>
              <w:top w:val="nil"/>
              <w:left w:val="nil"/>
              <w:bottom w:val="nil"/>
              <w:right w:val="nil"/>
            </w:tcBorders>
            <w:shd w:val="clear" w:color="auto" w:fill="auto"/>
            <w:noWrap/>
            <w:vAlign w:val="bottom"/>
            <w:hideMark/>
            <w:tcPrChange w:id="2438" w:author="Microsoft Office User" w:date="2018-12-16T18:34:00Z">
              <w:tcPr>
                <w:tcW w:w="0" w:type="auto"/>
                <w:tcBorders>
                  <w:top w:val="nil"/>
                  <w:left w:val="nil"/>
                  <w:bottom w:val="nil"/>
                  <w:right w:val="nil"/>
                </w:tcBorders>
                <w:shd w:val="clear" w:color="auto" w:fill="auto"/>
                <w:noWrap/>
                <w:vAlign w:val="bottom"/>
                <w:hideMark/>
              </w:tcPr>
            </w:tcPrChange>
          </w:tcPr>
          <w:p w14:paraId="1352DCE7" w14:textId="77777777" w:rsidR="0009723C" w:rsidRPr="0009723C" w:rsidRDefault="0009723C" w:rsidP="0009723C">
            <w:pPr>
              <w:rPr>
                <w:ins w:id="2439"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440" w:author="Microsoft Office User" w:date="2018-12-16T18:34:00Z">
              <w:tcPr>
                <w:tcW w:w="0" w:type="auto"/>
                <w:tcBorders>
                  <w:top w:val="nil"/>
                  <w:left w:val="nil"/>
                  <w:bottom w:val="nil"/>
                  <w:right w:val="nil"/>
                </w:tcBorders>
                <w:shd w:val="clear" w:color="auto" w:fill="auto"/>
                <w:noWrap/>
                <w:vAlign w:val="bottom"/>
                <w:hideMark/>
              </w:tcPr>
            </w:tcPrChange>
          </w:tcPr>
          <w:p w14:paraId="6CF156F1" w14:textId="77777777" w:rsidR="0009723C" w:rsidRPr="0009723C" w:rsidRDefault="0009723C" w:rsidP="0009723C">
            <w:pPr>
              <w:rPr>
                <w:ins w:id="2441" w:author="Microsoft Office User" w:date="2018-12-16T18:33:00Z"/>
                <w:rFonts w:ascii="Calibri" w:hAnsi="Calibri" w:cs="Calibri"/>
                <w:color w:val="000000"/>
              </w:rPr>
            </w:pPr>
            <w:ins w:id="2442" w:author="Microsoft Office User" w:date="2018-12-16T18:33:00Z">
              <w:r w:rsidRPr="0009723C">
                <w:rPr>
                  <w:rFonts w:ascii="Calibri" w:hAnsi="Calibri" w:cs="Calibri"/>
                  <w:color w:val="000000"/>
                </w:rPr>
                <w:t>0.005/-0.017</w:t>
              </w:r>
            </w:ins>
          </w:p>
        </w:tc>
        <w:tc>
          <w:tcPr>
            <w:tcW w:w="1053" w:type="pct"/>
            <w:gridSpan w:val="2"/>
            <w:tcBorders>
              <w:top w:val="nil"/>
              <w:left w:val="nil"/>
              <w:bottom w:val="nil"/>
              <w:right w:val="nil"/>
            </w:tcBorders>
            <w:shd w:val="clear" w:color="auto" w:fill="auto"/>
            <w:noWrap/>
            <w:vAlign w:val="bottom"/>
            <w:hideMark/>
            <w:tcPrChange w:id="2443" w:author="Microsoft Office User" w:date="2018-12-16T18:34:00Z">
              <w:tcPr>
                <w:tcW w:w="0" w:type="auto"/>
                <w:gridSpan w:val="2"/>
                <w:tcBorders>
                  <w:top w:val="nil"/>
                  <w:left w:val="nil"/>
                  <w:bottom w:val="nil"/>
                  <w:right w:val="nil"/>
                </w:tcBorders>
                <w:shd w:val="clear" w:color="auto" w:fill="auto"/>
                <w:noWrap/>
                <w:vAlign w:val="bottom"/>
                <w:hideMark/>
              </w:tcPr>
            </w:tcPrChange>
          </w:tcPr>
          <w:p w14:paraId="01A15144" w14:textId="77777777" w:rsidR="0009723C" w:rsidRPr="0009723C" w:rsidRDefault="0009723C" w:rsidP="0009723C">
            <w:pPr>
              <w:rPr>
                <w:ins w:id="2444" w:author="Microsoft Office User" w:date="2018-12-16T18:33:00Z"/>
                <w:rFonts w:ascii="Calibri" w:hAnsi="Calibri" w:cs="Calibri"/>
                <w:color w:val="000000"/>
              </w:rPr>
            </w:pPr>
            <w:ins w:id="2445" w:author="Microsoft Office User" w:date="2018-12-16T18:33:00Z">
              <w:r w:rsidRPr="0009723C">
                <w:rPr>
                  <w:rFonts w:ascii="Calibri" w:hAnsi="Calibri" w:cs="Calibri"/>
                  <w:color w:val="000000"/>
                </w:rPr>
                <w:t>-0.063/-0.063</w:t>
              </w:r>
            </w:ins>
          </w:p>
        </w:tc>
      </w:tr>
      <w:tr w:rsidR="0009723C" w:rsidRPr="0009723C" w14:paraId="53ECD00A" w14:textId="77777777" w:rsidTr="0009723C">
        <w:tblPrEx>
          <w:tblW w:w="5000" w:type="pct"/>
          <w:tblCellMar>
            <w:left w:w="70" w:type="dxa"/>
            <w:right w:w="70" w:type="dxa"/>
          </w:tblCellMar>
          <w:tblPrExChange w:id="2446" w:author="Microsoft Office User" w:date="2018-12-16T18:34:00Z">
            <w:tblPrEx>
              <w:tblW w:w="0" w:type="auto"/>
              <w:tblCellMar>
                <w:left w:w="70" w:type="dxa"/>
                <w:right w:w="70" w:type="dxa"/>
              </w:tblCellMar>
            </w:tblPrEx>
          </w:tblPrExChange>
        </w:tblPrEx>
        <w:trPr>
          <w:trHeight w:val="320"/>
          <w:ins w:id="2447" w:author="Microsoft Office User" w:date="2018-12-16T18:33:00Z"/>
          <w:trPrChange w:id="2448"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449" w:author="Microsoft Office User" w:date="2018-12-16T18:34:00Z">
              <w:tcPr>
                <w:tcW w:w="0" w:type="auto"/>
                <w:tcBorders>
                  <w:top w:val="nil"/>
                  <w:left w:val="nil"/>
                  <w:bottom w:val="nil"/>
                  <w:right w:val="nil"/>
                </w:tcBorders>
                <w:shd w:val="clear" w:color="auto" w:fill="auto"/>
                <w:noWrap/>
                <w:vAlign w:val="bottom"/>
                <w:hideMark/>
              </w:tcPr>
            </w:tcPrChange>
          </w:tcPr>
          <w:p w14:paraId="29C30B97" w14:textId="77777777" w:rsidR="0009723C" w:rsidRPr="0009723C" w:rsidRDefault="0009723C" w:rsidP="0009723C">
            <w:pPr>
              <w:rPr>
                <w:ins w:id="2450" w:author="Microsoft Office User" w:date="2018-12-16T18:33:00Z"/>
                <w:rFonts w:ascii="Calibri" w:hAnsi="Calibri" w:cs="Calibri"/>
                <w:color w:val="000000"/>
              </w:rPr>
            </w:pPr>
            <w:ins w:id="2451" w:author="Microsoft Office User" w:date="2018-12-16T18:33:00Z">
              <w:r w:rsidRPr="0009723C">
                <w:rPr>
                  <w:rFonts w:ascii="Calibri" w:hAnsi="Calibri" w:cs="Calibri"/>
                  <w:color w:val="000000"/>
                </w:rPr>
                <w:t>N3</w:t>
              </w:r>
            </w:ins>
          </w:p>
        </w:tc>
        <w:tc>
          <w:tcPr>
            <w:tcW w:w="471" w:type="pct"/>
            <w:tcBorders>
              <w:top w:val="nil"/>
              <w:left w:val="nil"/>
              <w:bottom w:val="nil"/>
              <w:right w:val="nil"/>
            </w:tcBorders>
            <w:shd w:val="clear" w:color="auto" w:fill="auto"/>
            <w:noWrap/>
            <w:vAlign w:val="bottom"/>
            <w:hideMark/>
            <w:tcPrChange w:id="2452" w:author="Microsoft Office User" w:date="2018-12-16T18:34:00Z">
              <w:tcPr>
                <w:tcW w:w="0" w:type="auto"/>
                <w:tcBorders>
                  <w:top w:val="nil"/>
                  <w:left w:val="nil"/>
                  <w:bottom w:val="nil"/>
                  <w:right w:val="nil"/>
                </w:tcBorders>
                <w:shd w:val="clear" w:color="auto" w:fill="auto"/>
                <w:noWrap/>
                <w:vAlign w:val="bottom"/>
                <w:hideMark/>
              </w:tcPr>
            </w:tcPrChange>
          </w:tcPr>
          <w:p w14:paraId="3AA06760" w14:textId="77777777" w:rsidR="0009723C" w:rsidRPr="0009723C" w:rsidRDefault="0009723C" w:rsidP="0009723C">
            <w:pPr>
              <w:rPr>
                <w:ins w:id="2453" w:author="Microsoft Office User" w:date="2018-12-16T18:33:00Z"/>
                <w:rFonts w:ascii="Calibri" w:hAnsi="Calibri" w:cs="Calibri"/>
                <w:color w:val="000000"/>
              </w:rPr>
            </w:pPr>
            <w:ins w:id="2454" w:author="Microsoft Office User" w:date="2018-12-16T18:33:00Z">
              <w:r w:rsidRPr="0009723C">
                <w:rPr>
                  <w:rFonts w:ascii="Calibri" w:hAnsi="Calibri" w:cs="Calibri"/>
                  <w:color w:val="000000"/>
                </w:rPr>
                <w:t>0.309</w:t>
              </w:r>
            </w:ins>
          </w:p>
        </w:tc>
        <w:tc>
          <w:tcPr>
            <w:tcW w:w="304" w:type="pct"/>
            <w:tcBorders>
              <w:top w:val="nil"/>
              <w:left w:val="nil"/>
              <w:bottom w:val="nil"/>
              <w:right w:val="nil"/>
            </w:tcBorders>
            <w:shd w:val="clear" w:color="auto" w:fill="auto"/>
            <w:noWrap/>
            <w:vAlign w:val="bottom"/>
            <w:hideMark/>
            <w:tcPrChange w:id="2455" w:author="Microsoft Office User" w:date="2018-12-16T18:34:00Z">
              <w:tcPr>
                <w:tcW w:w="0" w:type="auto"/>
                <w:tcBorders>
                  <w:top w:val="nil"/>
                  <w:left w:val="nil"/>
                  <w:bottom w:val="nil"/>
                  <w:right w:val="nil"/>
                </w:tcBorders>
                <w:shd w:val="clear" w:color="auto" w:fill="auto"/>
                <w:noWrap/>
                <w:vAlign w:val="bottom"/>
                <w:hideMark/>
              </w:tcPr>
            </w:tcPrChange>
          </w:tcPr>
          <w:p w14:paraId="36AAA2F5" w14:textId="77777777" w:rsidR="0009723C" w:rsidRPr="0009723C" w:rsidRDefault="0009723C" w:rsidP="0009723C">
            <w:pPr>
              <w:rPr>
                <w:ins w:id="2456" w:author="Microsoft Office User" w:date="2018-12-16T18:33:00Z"/>
                <w:rFonts w:ascii="Calibri" w:hAnsi="Calibri" w:cs="Calibri"/>
                <w:color w:val="000000"/>
              </w:rPr>
            </w:pPr>
            <w:ins w:id="2457" w:author="Microsoft Office User" w:date="2018-12-16T18:33:00Z">
              <w:r w:rsidRPr="0009723C">
                <w:rPr>
                  <w:rFonts w:ascii="Calibri" w:hAnsi="Calibri" w:cs="Calibri"/>
                  <w:color w:val="000000"/>
                </w:rPr>
                <w:t>-0.04</w:t>
              </w:r>
            </w:ins>
          </w:p>
        </w:tc>
        <w:tc>
          <w:tcPr>
            <w:tcW w:w="388" w:type="pct"/>
            <w:tcBorders>
              <w:top w:val="nil"/>
              <w:left w:val="nil"/>
              <w:bottom w:val="nil"/>
              <w:right w:val="nil"/>
            </w:tcBorders>
            <w:shd w:val="clear" w:color="auto" w:fill="auto"/>
            <w:noWrap/>
            <w:vAlign w:val="bottom"/>
            <w:hideMark/>
            <w:tcPrChange w:id="2458" w:author="Microsoft Office User" w:date="2018-12-16T18:34:00Z">
              <w:tcPr>
                <w:tcW w:w="0" w:type="auto"/>
                <w:tcBorders>
                  <w:top w:val="nil"/>
                  <w:left w:val="nil"/>
                  <w:bottom w:val="nil"/>
                  <w:right w:val="nil"/>
                </w:tcBorders>
                <w:shd w:val="clear" w:color="auto" w:fill="auto"/>
                <w:noWrap/>
                <w:vAlign w:val="bottom"/>
                <w:hideMark/>
              </w:tcPr>
            </w:tcPrChange>
          </w:tcPr>
          <w:p w14:paraId="4B3A6154" w14:textId="77777777" w:rsidR="0009723C" w:rsidRPr="0009723C" w:rsidRDefault="0009723C" w:rsidP="0009723C">
            <w:pPr>
              <w:rPr>
                <w:ins w:id="2459"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460" w:author="Microsoft Office User" w:date="2018-12-16T18:34:00Z">
              <w:tcPr>
                <w:tcW w:w="0" w:type="auto"/>
                <w:tcBorders>
                  <w:top w:val="nil"/>
                  <w:left w:val="nil"/>
                  <w:bottom w:val="nil"/>
                  <w:right w:val="nil"/>
                </w:tcBorders>
                <w:shd w:val="clear" w:color="auto" w:fill="auto"/>
                <w:noWrap/>
                <w:vAlign w:val="bottom"/>
                <w:hideMark/>
              </w:tcPr>
            </w:tcPrChange>
          </w:tcPr>
          <w:p w14:paraId="19B4A291" w14:textId="77777777" w:rsidR="0009723C" w:rsidRPr="0009723C" w:rsidRDefault="0009723C" w:rsidP="0009723C">
            <w:pPr>
              <w:rPr>
                <w:ins w:id="2461" w:author="Microsoft Office User" w:date="2018-12-16T18:33:00Z"/>
                <w:rFonts w:ascii="Calibri" w:hAnsi="Calibri" w:cs="Calibri"/>
                <w:color w:val="000000"/>
              </w:rPr>
            </w:pPr>
            <w:ins w:id="2462" w:author="Microsoft Office User" w:date="2018-12-16T18:33:00Z">
              <w:r w:rsidRPr="0009723C">
                <w:rPr>
                  <w:rFonts w:ascii="Calibri" w:hAnsi="Calibri" w:cs="Calibri"/>
                  <w:color w:val="000000"/>
                </w:rPr>
                <w:t>-0.012/0.073</w:t>
              </w:r>
            </w:ins>
          </w:p>
        </w:tc>
        <w:tc>
          <w:tcPr>
            <w:tcW w:w="567" w:type="pct"/>
            <w:tcBorders>
              <w:top w:val="nil"/>
              <w:left w:val="nil"/>
              <w:bottom w:val="nil"/>
              <w:right w:val="nil"/>
            </w:tcBorders>
            <w:shd w:val="clear" w:color="auto" w:fill="auto"/>
            <w:noWrap/>
            <w:vAlign w:val="bottom"/>
            <w:hideMark/>
            <w:tcPrChange w:id="2463" w:author="Microsoft Office User" w:date="2018-12-16T18:34:00Z">
              <w:tcPr>
                <w:tcW w:w="0" w:type="auto"/>
                <w:tcBorders>
                  <w:top w:val="nil"/>
                  <w:left w:val="nil"/>
                  <w:bottom w:val="nil"/>
                  <w:right w:val="nil"/>
                </w:tcBorders>
                <w:shd w:val="clear" w:color="auto" w:fill="auto"/>
                <w:noWrap/>
                <w:vAlign w:val="bottom"/>
                <w:hideMark/>
              </w:tcPr>
            </w:tcPrChange>
          </w:tcPr>
          <w:p w14:paraId="41CD605B" w14:textId="77777777" w:rsidR="0009723C" w:rsidRPr="0009723C" w:rsidRDefault="0009723C" w:rsidP="0009723C">
            <w:pPr>
              <w:rPr>
                <w:ins w:id="2464" w:author="Microsoft Office User" w:date="2018-12-16T18:33:00Z"/>
                <w:rFonts w:ascii="Calibri" w:hAnsi="Calibri" w:cs="Calibri"/>
                <w:color w:val="000000"/>
              </w:rPr>
            </w:pPr>
            <w:ins w:id="2465" w:author="Microsoft Office User" w:date="2018-12-16T18:33:00Z">
              <w:r w:rsidRPr="0009723C">
                <w:rPr>
                  <w:rFonts w:ascii="Calibri" w:hAnsi="Calibri" w:cs="Calibri"/>
                  <w:color w:val="000000"/>
                </w:rPr>
                <w:t>-0.112/0.215</w:t>
              </w:r>
            </w:ins>
          </w:p>
        </w:tc>
        <w:tc>
          <w:tcPr>
            <w:tcW w:w="540" w:type="pct"/>
            <w:tcBorders>
              <w:top w:val="nil"/>
              <w:left w:val="nil"/>
              <w:bottom w:val="nil"/>
              <w:right w:val="nil"/>
            </w:tcBorders>
            <w:shd w:val="clear" w:color="auto" w:fill="auto"/>
            <w:noWrap/>
            <w:vAlign w:val="bottom"/>
            <w:hideMark/>
            <w:tcPrChange w:id="2466" w:author="Microsoft Office User" w:date="2018-12-16T18:34:00Z">
              <w:tcPr>
                <w:tcW w:w="0" w:type="auto"/>
                <w:tcBorders>
                  <w:top w:val="nil"/>
                  <w:left w:val="nil"/>
                  <w:bottom w:val="nil"/>
                  <w:right w:val="nil"/>
                </w:tcBorders>
                <w:shd w:val="clear" w:color="auto" w:fill="auto"/>
                <w:noWrap/>
                <w:vAlign w:val="bottom"/>
                <w:hideMark/>
              </w:tcPr>
            </w:tcPrChange>
          </w:tcPr>
          <w:p w14:paraId="7EF64810" w14:textId="77777777" w:rsidR="0009723C" w:rsidRPr="0009723C" w:rsidRDefault="0009723C" w:rsidP="0009723C">
            <w:pPr>
              <w:rPr>
                <w:ins w:id="2467"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468" w:author="Microsoft Office User" w:date="2018-12-16T18:34:00Z">
              <w:tcPr>
                <w:tcW w:w="0" w:type="auto"/>
                <w:tcBorders>
                  <w:top w:val="nil"/>
                  <w:left w:val="nil"/>
                  <w:bottom w:val="nil"/>
                  <w:right w:val="nil"/>
                </w:tcBorders>
                <w:shd w:val="clear" w:color="auto" w:fill="auto"/>
                <w:noWrap/>
                <w:vAlign w:val="bottom"/>
                <w:hideMark/>
              </w:tcPr>
            </w:tcPrChange>
          </w:tcPr>
          <w:p w14:paraId="4937992E" w14:textId="77777777" w:rsidR="0009723C" w:rsidRPr="0009723C" w:rsidRDefault="0009723C" w:rsidP="0009723C">
            <w:pPr>
              <w:rPr>
                <w:ins w:id="2469" w:author="Microsoft Office User" w:date="2018-12-16T18:33:00Z"/>
                <w:rFonts w:ascii="Calibri" w:hAnsi="Calibri" w:cs="Calibri"/>
                <w:color w:val="000000"/>
              </w:rPr>
            </w:pPr>
            <w:ins w:id="2470" w:author="Microsoft Office User" w:date="2018-12-16T18:33:00Z">
              <w:r w:rsidRPr="0009723C">
                <w:rPr>
                  <w:rFonts w:ascii="Calibri" w:hAnsi="Calibri" w:cs="Calibri"/>
                  <w:color w:val="000000"/>
                </w:rPr>
                <w:t>0.102/-0.116</w:t>
              </w:r>
            </w:ins>
          </w:p>
        </w:tc>
        <w:tc>
          <w:tcPr>
            <w:tcW w:w="540" w:type="pct"/>
            <w:tcBorders>
              <w:top w:val="nil"/>
              <w:left w:val="nil"/>
              <w:bottom w:val="nil"/>
              <w:right w:val="nil"/>
            </w:tcBorders>
            <w:shd w:val="clear" w:color="auto" w:fill="auto"/>
            <w:noWrap/>
            <w:vAlign w:val="bottom"/>
            <w:hideMark/>
            <w:tcPrChange w:id="2471" w:author="Microsoft Office User" w:date="2018-12-16T18:34:00Z">
              <w:tcPr>
                <w:tcW w:w="0" w:type="auto"/>
                <w:tcBorders>
                  <w:top w:val="nil"/>
                  <w:left w:val="nil"/>
                  <w:bottom w:val="nil"/>
                  <w:right w:val="nil"/>
                </w:tcBorders>
                <w:shd w:val="clear" w:color="auto" w:fill="auto"/>
                <w:noWrap/>
                <w:vAlign w:val="bottom"/>
                <w:hideMark/>
              </w:tcPr>
            </w:tcPrChange>
          </w:tcPr>
          <w:p w14:paraId="74FC4DDA" w14:textId="77777777" w:rsidR="0009723C" w:rsidRPr="0009723C" w:rsidRDefault="0009723C" w:rsidP="0009723C">
            <w:pPr>
              <w:rPr>
                <w:ins w:id="2472" w:author="Microsoft Office User" w:date="2018-12-16T18:33:00Z"/>
                <w:rFonts w:ascii="Calibri" w:hAnsi="Calibri" w:cs="Calibri"/>
                <w:color w:val="000000"/>
              </w:rPr>
            </w:pPr>
            <w:ins w:id="2473" w:author="Microsoft Office User" w:date="2018-12-16T18:33:00Z">
              <w:r w:rsidRPr="0009723C">
                <w:rPr>
                  <w:rFonts w:ascii="Calibri" w:hAnsi="Calibri" w:cs="Calibri"/>
                  <w:color w:val="000000"/>
                </w:rPr>
                <w:t>0.198/0.198</w:t>
              </w:r>
            </w:ins>
          </w:p>
        </w:tc>
        <w:tc>
          <w:tcPr>
            <w:tcW w:w="513" w:type="pct"/>
            <w:tcBorders>
              <w:top w:val="nil"/>
              <w:left w:val="nil"/>
              <w:bottom w:val="nil"/>
              <w:right w:val="nil"/>
            </w:tcBorders>
            <w:shd w:val="clear" w:color="auto" w:fill="auto"/>
            <w:noWrap/>
            <w:vAlign w:val="bottom"/>
            <w:hideMark/>
            <w:tcPrChange w:id="2474" w:author="Microsoft Office User" w:date="2018-12-16T18:34:00Z">
              <w:tcPr>
                <w:tcW w:w="0" w:type="auto"/>
                <w:tcBorders>
                  <w:top w:val="nil"/>
                  <w:left w:val="nil"/>
                  <w:bottom w:val="nil"/>
                  <w:right w:val="nil"/>
                </w:tcBorders>
                <w:shd w:val="clear" w:color="auto" w:fill="auto"/>
                <w:noWrap/>
                <w:vAlign w:val="bottom"/>
                <w:hideMark/>
              </w:tcPr>
            </w:tcPrChange>
          </w:tcPr>
          <w:p w14:paraId="0E43A3BA" w14:textId="77777777" w:rsidR="0009723C" w:rsidRPr="0009723C" w:rsidRDefault="0009723C" w:rsidP="0009723C">
            <w:pPr>
              <w:rPr>
                <w:ins w:id="2475" w:author="Microsoft Office User" w:date="2018-12-16T18:33:00Z"/>
                <w:rFonts w:ascii="Calibri" w:hAnsi="Calibri" w:cs="Calibri"/>
                <w:color w:val="000000"/>
              </w:rPr>
            </w:pPr>
          </w:p>
        </w:tc>
      </w:tr>
      <w:tr w:rsidR="0009723C" w:rsidRPr="0009723C" w14:paraId="5B03AE74" w14:textId="77777777" w:rsidTr="0009723C">
        <w:tblPrEx>
          <w:tblW w:w="5000" w:type="pct"/>
          <w:tblCellMar>
            <w:left w:w="70" w:type="dxa"/>
            <w:right w:w="70" w:type="dxa"/>
          </w:tblCellMar>
          <w:tblPrExChange w:id="2476" w:author="Microsoft Office User" w:date="2018-12-16T18:34:00Z">
            <w:tblPrEx>
              <w:tblW w:w="0" w:type="auto"/>
              <w:tblCellMar>
                <w:left w:w="70" w:type="dxa"/>
                <w:right w:w="70" w:type="dxa"/>
              </w:tblCellMar>
            </w:tblPrEx>
          </w:tblPrExChange>
        </w:tblPrEx>
        <w:trPr>
          <w:trHeight w:val="320"/>
          <w:ins w:id="2477" w:author="Microsoft Office User" w:date="2018-12-16T18:33:00Z"/>
          <w:trPrChange w:id="2478"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479" w:author="Microsoft Office User" w:date="2018-12-16T18:34:00Z">
              <w:tcPr>
                <w:tcW w:w="0" w:type="auto"/>
                <w:tcBorders>
                  <w:top w:val="nil"/>
                  <w:left w:val="nil"/>
                  <w:bottom w:val="nil"/>
                  <w:right w:val="nil"/>
                </w:tcBorders>
                <w:shd w:val="clear" w:color="auto" w:fill="auto"/>
                <w:noWrap/>
                <w:vAlign w:val="bottom"/>
                <w:hideMark/>
              </w:tcPr>
            </w:tcPrChange>
          </w:tcPr>
          <w:p w14:paraId="3EF5F5AF" w14:textId="77777777" w:rsidR="0009723C" w:rsidRPr="0009723C" w:rsidRDefault="0009723C" w:rsidP="0009723C">
            <w:pPr>
              <w:rPr>
                <w:ins w:id="2480" w:author="Microsoft Office User" w:date="2018-12-16T18:33:00Z"/>
                <w:rFonts w:ascii="Calibri" w:hAnsi="Calibri" w:cs="Calibri"/>
                <w:color w:val="000000"/>
              </w:rPr>
            </w:pPr>
            <w:ins w:id="2481" w:author="Microsoft Office User" w:date="2018-12-16T18:33:00Z">
              <w:r w:rsidRPr="0009723C">
                <w:rPr>
                  <w:rFonts w:ascii="Calibri" w:hAnsi="Calibri" w:cs="Calibri"/>
                  <w:color w:val="000000"/>
                </w:rPr>
                <w:t>N4</w:t>
              </w:r>
            </w:ins>
          </w:p>
        </w:tc>
        <w:tc>
          <w:tcPr>
            <w:tcW w:w="471" w:type="pct"/>
            <w:tcBorders>
              <w:top w:val="nil"/>
              <w:left w:val="nil"/>
              <w:bottom w:val="nil"/>
              <w:right w:val="nil"/>
            </w:tcBorders>
            <w:shd w:val="clear" w:color="auto" w:fill="auto"/>
            <w:noWrap/>
            <w:vAlign w:val="bottom"/>
            <w:hideMark/>
            <w:tcPrChange w:id="2482" w:author="Microsoft Office User" w:date="2018-12-16T18:34:00Z">
              <w:tcPr>
                <w:tcW w:w="0" w:type="auto"/>
                <w:tcBorders>
                  <w:top w:val="nil"/>
                  <w:left w:val="nil"/>
                  <w:bottom w:val="nil"/>
                  <w:right w:val="nil"/>
                </w:tcBorders>
                <w:shd w:val="clear" w:color="auto" w:fill="auto"/>
                <w:noWrap/>
                <w:vAlign w:val="bottom"/>
                <w:hideMark/>
              </w:tcPr>
            </w:tcPrChange>
          </w:tcPr>
          <w:p w14:paraId="7CDF238C" w14:textId="77777777" w:rsidR="0009723C" w:rsidRPr="0009723C" w:rsidRDefault="0009723C" w:rsidP="0009723C">
            <w:pPr>
              <w:rPr>
                <w:ins w:id="2483" w:author="Microsoft Office User" w:date="2018-12-16T18:33:00Z"/>
                <w:rFonts w:ascii="Calibri" w:hAnsi="Calibri" w:cs="Calibri"/>
                <w:color w:val="000000"/>
              </w:rPr>
            </w:pPr>
            <w:ins w:id="2484" w:author="Microsoft Office User" w:date="2018-12-16T18:33:00Z">
              <w:r w:rsidRPr="0009723C">
                <w:rPr>
                  <w:rFonts w:ascii="Calibri" w:hAnsi="Calibri" w:cs="Calibri"/>
                  <w:color w:val="000000"/>
                </w:rPr>
                <w:t>0.25</w:t>
              </w:r>
            </w:ins>
          </w:p>
        </w:tc>
        <w:tc>
          <w:tcPr>
            <w:tcW w:w="304" w:type="pct"/>
            <w:tcBorders>
              <w:top w:val="nil"/>
              <w:left w:val="nil"/>
              <w:bottom w:val="nil"/>
              <w:right w:val="nil"/>
            </w:tcBorders>
            <w:shd w:val="clear" w:color="auto" w:fill="auto"/>
            <w:noWrap/>
            <w:vAlign w:val="bottom"/>
            <w:hideMark/>
            <w:tcPrChange w:id="2485" w:author="Microsoft Office User" w:date="2018-12-16T18:34:00Z">
              <w:tcPr>
                <w:tcW w:w="0" w:type="auto"/>
                <w:tcBorders>
                  <w:top w:val="nil"/>
                  <w:left w:val="nil"/>
                  <w:bottom w:val="nil"/>
                  <w:right w:val="nil"/>
                </w:tcBorders>
                <w:shd w:val="clear" w:color="auto" w:fill="auto"/>
                <w:noWrap/>
                <w:vAlign w:val="bottom"/>
                <w:hideMark/>
              </w:tcPr>
            </w:tcPrChange>
          </w:tcPr>
          <w:p w14:paraId="17639E0F" w14:textId="77777777" w:rsidR="0009723C" w:rsidRPr="0009723C" w:rsidRDefault="0009723C" w:rsidP="0009723C">
            <w:pPr>
              <w:rPr>
                <w:ins w:id="2486" w:author="Microsoft Office User" w:date="2018-12-16T18:33:00Z"/>
                <w:rFonts w:ascii="Calibri" w:hAnsi="Calibri" w:cs="Calibri"/>
                <w:color w:val="000000"/>
              </w:rPr>
            </w:pPr>
            <w:ins w:id="2487" w:author="Microsoft Office User" w:date="2018-12-16T18:33:00Z">
              <w:r w:rsidRPr="0009723C">
                <w:rPr>
                  <w:rFonts w:ascii="Calibri" w:hAnsi="Calibri" w:cs="Calibri"/>
                  <w:color w:val="000000"/>
                </w:rPr>
                <w:t>0.093</w:t>
              </w:r>
            </w:ins>
          </w:p>
        </w:tc>
        <w:tc>
          <w:tcPr>
            <w:tcW w:w="388" w:type="pct"/>
            <w:tcBorders>
              <w:top w:val="nil"/>
              <w:left w:val="nil"/>
              <w:bottom w:val="nil"/>
              <w:right w:val="nil"/>
            </w:tcBorders>
            <w:shd w:val="clear" w:color="auto" w:fill="auto"/>
            <w:noWrap/>
            <w:vAlign w:val="bottom"/>
            <w:hideMark/>
            <w:tcPrChange w:id="2488" w:author="Microsoft Office User" w:date="2018-12-16T18:34:00Z">
              <w:tcPr>
                <w:tcW w:w="0" w:type="auto"/>
                <w:tcBorders>
                  <w:top w:val="nil"/>
                  <w:left w:val="nil"/>
                  <w:bottom w:val="nil"/>
                  <w:right w:val="nil"/>
                </w:tcBorders>
                <w:shd w:val="clear" w:color="auto" w:fill="auto"/>
                <w:noWrap/>
                <w:vAlign w:val="bottom"/>
                <w:hideMark/>
              </w:tcPr>
            </w:tcPrChange>
          </w:tcPr>
          <w:p w14:paraId="63B36403" w14:textId="77777777" w:rsidR="0009723C" w:rsidRPr="0009723C" w:rsidRDefault="0009723C" w:rsidP="0009723C">
            <w:pPr>
              <w:rPr>
                <w:ins w:id="2489"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490" w:author="Microsoft Office User" w:date="2018-12-16T18:34:00Z">
              <w:tcPr>
                <w:tcW w:w="0" w:type="auto"/>
                <w:tcBorders>
                  <w:top w:val="nil"/>
                  <w:left w:val="nil"/>
                  <w:bottom w:val="nil"/>
                  <w:right w:val="nil"/>
                </w:tcBorders>
                <w:shd w:val="clear" w:color="auto" w:fill="auto"/>
                <w:noWrap/>
                <w:vAlign w:val="bottom"/>
                <w:hideMark/>
              </w:tcPr>
            </w:tcPrChange>
          </w:tcPr>
          <w:p w14:paraId="7410BAA0" w14:textId="77777777" w:rsidR="0009723C" w:rsidRPr="0009723C" w:rsidRDefault="0009723C" w:rsidP="0009723C">
            <w:pPr>
              <w:rPr>
                <w:ins w:id="2491" w:author="Microsoft Office User" w:date="2018-12-16T18:33:00Z"/>
                <w:rFonts w:ascii="Calibri" w:hAnsi="Calibri" w:cs="Calibri"/>
                <w:color w:val="000000"/>
              </w:rPr>
            </w:pPr>
            <w:ins w:id="2492" w:author="Microsoft Office User" w:date="2018-12-16T18:33:00Z">
              <w:r w:rsidRPr="0009723C">
                <w:rPr>
                  <w:rFonts w:ascii="Calibri" w:hAnsi="Calibri" w:cs="Calibri"/>
                  <w:color w:val="000000"/>
                </w:rPr>
                <w:t>0.031/0.006</w:t>
              </w:r>
            </w:ins>
          </w:p>
        </w:tc>
        <w:tc>
          <w:tcPr>
            <w:tcW w:w="567" w:type="pct"/>
            <w:tcBorders>
              <w:top w:val="nil"/>
              <w:left w:val="nil"/>
              <w:bottom w:val="nil"/>
              <w:right w:val="nil"/>
            </w:tcBorders>
            <w:shd w:val="clear" w:color="auto" w:fill="auto"/>
            <w:noWrap/>
            <w:vAlign w:val="bottom"/>
            <w:hideMark/>
            <w:tcPrChange w:id="2493" w:author="Microsoft Office User" w:date="2018-12-16T18:34:00Z">
              <w:tcPr>
                <w:tcW w:w="0" w:type="auto"/>
                <w:tcBorders>
                  <w:top w:val="nil"/>
                  <w:left w:val="nil"/>
                  <w:bottom w:val="nil"/>
                  <w:right w:val="nil"/>
                </w:tcBorders>
                <w:shd w:val="clear" w:color="auto" w:fill="auto"/>
                <w:noWrap/>
                <w:vAlign w:val="bottom"/>
                <w:hideMark/>
              </w:tcPr>
            </w:tcPrChange>
          </w:tcPr>
          <w:p w14:paraId="40D48FC6" w14:textId="77777777" w:rsidR="0009723C" w:rsidRPr="0009723C" w:rsidRDefault="0009723C" w:rsidP="0009723C">
            <w:pPr>
              <w:rPr>
                <w:ins w:id="2494" w:author="Microsoft Office User" w:date="2018-12-16T18:33:00Z"/>
                <w:rFonts w:ascii="Calibri" w:hAnsi="Calibri" w:cs="Calibri"/>
                <w:color w:val="000000"/>
              </w:rPr>
            </w:pPr>
            <w:ins w:id="2495" w:author="Microsoft Office User" w:date="2018-12-16T18:33:00Z">
              <w:r w:rsidRPr="0009723C">
                <w:rPr>
                  <w:rFonts w:ascii="Calibri" w:hAnsi="Calibri" w:cs="Calibri"/>
                  <w:color w:val="000000"/>
                </w:rPr>
                <w:t>0.016/0.023</w:t>
              </w:r>
            </w:ins>
          </w:p>
        </w:tc>
        <w:tc>
          <w:tcPr>
            <w:tcW w:w="540" w:type="pct"/>
            <w:tcBorders>
              <w:top w:val="nil"/>
              <w:left w:val="nil"/>
              <w:bottom w:val="nil"/>
              <w:right w:val="nil"/>
            </w:tcBorders>
            <w:shd w:val="clear" w:color="auto" w:fill="auto"/>
            <w:noWrap/>
            <w:vAlign w:val="bottom"/>
            <w:hideMark/>
            <w:tcPrChange w:id="2496" w:author="Microsoft Office User" w:date="2018-12-16T18:34:00Z">
              <w:tcPr>
                <w:tcW w:w="0" w:type="auto"/>
                <w:tcBorders>
                  <w:top w:val="nil"/>
                  <w:left w:val="nil"/>
                  <w:bottom w:val="nil"/>
                  <w:right w:val="nil"/>
                </w:tcBorders>
                <w:shd w:val="clear" w:color="auto" w:fill="auto"/>
                <w:noWrap/>
                <w:vAlign w:val="bottom"/>
                <w:hideMark/>
              </w:tcPr>
            </w:tcPrChange>
          </w:tcPr>
          <w:p w14:paraId="359C7E50" w14:textId="77777777" w:rsidR="0009723C" w:rsidRPr="0009723C" w:rsidRDefault="0009723C" w:rsidP="0009723C">
            <w:pPr>
              <w:rPr>
                <w:ins w:id="2497"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498" w:author="Microsoft Office User" w:date="2018-12-16T18:34:00Z">
              <w:tcPr>
                <w:tcW w:w="0" w:type="auto"/>
                <w:tcBorders>
                  <w:top w:val="nil"/>
                  <w:left w:val="nil"/>
                  <w:bottom w:val="nil"/>
                  <w:right w:val="nil"/>
                </w:tcBorders>
                <w:shd w:val="clear" w:color="auto" w:fill="auto"/>
                <w:noWrap/>
                <w:vAlign w:val="bottom"/>
                <w:hideMark/>
              </w:tcPr>
            </w:tcPrChange>
          </w:tcPr>
          <w:p w14:paraId="4FA6A5AB" w14:textId="77777777" w:rsidR="0009723C" w:rsidRPr="0009723C" w:rsidRDefault="0009723C" w:rsidP="0009723C">
            <w:pPr>
              <w:rPr>
                <w:ins w:id="2499" w:author="Microsoft Office User" w:date="2018-12-16T18:33:00Z"/>
                <w:rFonts w:ascii="Calibri" w:hAnsi="Calibri" w:cs="Calibri"/>
                <w:color w:val="000000"/>
              </w:rPr>
            </w:pPr>
            <w:ins w:id="2500" w:author="Microsoft Office User" w:date="2018-12-16T18:33:00Z">
              <w:r w:rsidRPr="0009723C">
                <w:rPr>
                  <w:rFonts w:ascii="Calibri" w:hAnsi="Calibri" w:cs="Calibri"/>
                  <w:color w:val="000000"/>
                </w:rPr>
                <w:t>-0.034/0.032</w:t>
              </w:r>
            </w:ins>
          </w:p>
        </w:tc>
        <w:tc>
          <w:tcPr>
            <w:tcW w:w="1053" w:type="pct"/>
            <w:gridSpan w:val="2"/>
            <w:tcBorders>
              <w:top w:val="nil"/>
              <w:left w:val="nil"/>
              <w:bottom w:val="nil"/>
              <w:right w:val="nil"/>
            </w:tcBorders>
            <w:shd w:val="clear" w:color="auto" w:fill="auto"/>
            <w:noWrap/>
            <w:vAlign w:val="bottom"/>
            <w:hideMark/>
            <w:tcPrChange w:id="2501" w:author="Microsoft Office User" w:date="2018-12-16T18:34:00Z">
              <w:tcPr>
                <w:tcW w:w="0" w:type="auto"/>
                <w:gridSpan w:val="2"/>
                <w:tcBorders>
                  <w:top w:val="nil"/>
                  <w:left w:val="nil"/>
                  <w:bottom w:val="nil"/>
                  <w:right w:val="nil"/>
                </w:tcBorders>
                <w:shd w:val="clear" w:color="auto" w:fill="auto"/>
                <w:noWrap/>
                <w:vAlign w:val="bottom"/>
                <w:hideMark/>
              </w:tcPr>
            </w:tcPrChange>
          </w:tcPr>
          <w:p w14:paraId="472E6C75" w14:textId="77777777" w:rsidR="0009723C" w:rsidRPr="0009723C" w:rsidRDefault="0009723C" w:rsidP="0009723C">
            <w:pPr>
              <w:rPr>
                <w:ins w:id="2502" w:author="Microsoft Office User" w:date="2018-12-16T18:33:00Z"/>
                <w:rFonts w:ascii="Calibri" w:hAnsi="Calibri" w:cs="Calibri"/>
                <w:color w:val="000000"/>
              </w:rPr>
            </w:pPr>
            <w:ins w:id="2503" w:author="Microsoft Office User" w:date="2018-12-16T18:33:00Z">
              <w:r w:rsidRPr="0009723C">
                <w:rPr>
                  <w:rFonts w:ascii="Calibri" w:hAnsi="Calibri" w:cs="Calibri"/>
                  <w:color w:val="000000"/>
                </w:rPr>
                <w:t>-0.048/-0.048</w:t>
              </w:r>
            </w:ins>
          </w:p>
        </w:tc>
      </w:tr>
      <w:tr w:rsidR="0009723C" w:rsidRPr="0009723C" w14:paraId="24307635" w14:textId="77777777" w:rsidTr="0009723C">
        <w:tblPrEx>
          <w:tblW w:w="5000" w:type="pct"/>
          <w:tblCellMar>
            <w:left w:w="70" w:type="dxa"/>
            <w:right w:w="70" w:type="dxa"/>
          </w:tblCellMar>
          <w:tblPrExChange w:id="2504" w:author="Microsoft Office User" w:date="2018-12-16T18:34:00Z">
            <w:tblPrEx>
              <w:tblW w:w="0" w:type="auto"/>
              <w:tblCellMar>
                <w:left w:w="70" w:type="dxa"/>
                <w:right w:w="70" w:type="dxa"/>
              </w:tblCellMar>
            </w:tblPrEx>
          </w:tblPrExChange>
        </w:tblPrEx>
        <w:trPr>
          <w:trHeight w:val="320"/>
          <w:ins w:id="2505" w:author="Microsoft Office User" w:date="2018-12-16T18:33:00Z"/>
          <w:trPrChange w:id="2506"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507" w:author="Microsoft Office User" w:date="2018-12-16T18:34:00Z">
              <w:tcPr>
                <w:tcW w:w="0" w:type="auto"/>
                <w:tcBorders>
                  <w:top w:val="nil"/>
                  <w:left w:val="nil"/>
                  <w:bottom w:val="nil"/>
                  <w:right w:val="nil"/>
                </w:tcBorders>
                <w:shd w:val="clear" w:color="auto" w:fill="auto"/>
                <w:noWrap/>
                <w:vAlign w:val="bottom"/>
                <w:hideMark/>
              </w:tcPr>
            </w:tcPrChange>
          </w:tcPr>
          <w:p w14:paraId="37486BD6" w14:textId="77777777" w:rsidR="0009723C" w:rsidRPr="0009723C" w:rsidRDefault="0009723C" w:rsidP="0009723C">
            <w:pPr>
              <w:rPr>
                <w:ins w:id="2508" w:author="Microsoft Office User" w:date="2018-12-16T18:33:00Z"/>
                <w:rFonts w:ascii="Calibri" w:hAnsi="Calibri" w:cs="Calibri"/>
                <w:color w:val="000000"/>
              </w:rPr>
            </w:pPr>
            <w:ins w:id="2509" w:author="Microsoft Office User" w:date="2018-12-16T18:33:00Z">
              <w:r w:rsidRPr="0009723C">
                <w:rPr>
                  <w:rFonts w:ascii="Calibri" w:hAnsi="Calibri" w:cs="Calibri"/>
                  <w:color w:val="000000"/>
                </w:rPr>
                <w:t>N5</w:t>
              </w:r>
            </w:ins>
          </w:p>
        </w:tc>
        <w:tc>
          <w:tcPr>
            <w:tcW w:w="471" w:type="pct"/>
            <w:tcBorders>
              <w:top w:val="nil"/>
              <w:left w:val="nil"/>
              <w:bottom w:val="nil"/>
              <w:right w:val="nil"/>
            </w:tcBorders>
            <w:shd w:val="clear" w:color="auto" w:fill="auto"/>
            <w:noWrap/>
            <w:vAlign w:val="bottom"/>
            <w:hideMark/>
            <w:tcPrChange w:id="2510" w:author="Microsoft Office User" w:date="2018-12-16T18:34:00Z">
              <w:tcPr>
                <w:tcW w:w="0" w:type="auto"/>
                <w:tcBorders>
                  <w:top w:val="nil"/>
                  <w:left w:val="nil"/>
                  <w:bottom w:val="nil"/>
                  <w:right w:val="nil"/>
                </w:tcBorders>
                <w:shd w:val="clear" w:color="auto" w:fill="auto"/>
                <w:noWrap/>
                <w:vAlign w:val="bottom"/>
                <w:hideMark/>
              </w:tcPr>
            </w:tcPrChange>
          </w:tcPr>
          <w:p w14:paraId="705DC675" w14:textId="77777777" w:rsidR="0009723C" w:rsidRPr="0009723C" w:rsidRDefault="0009723C" w:rsidP="0009723C">
            <w:pPr>
              <w:rPr>
                <w:ins w:id="2511" w:author="Microsoft Office User" w:date="2018-12-16T18:33:00Z"/>
                <w:rFonts w:ascii="Calibri" w:hAnsi="Calibri" w:cs="Calibri"/>
                <w:color w:val="000000"/>
              </w:rPr>
            </w:pPr>
            <w:ins w:id="2512" w:author="Microsoft Office User" w:date="2018-12-16T18:33:00Z">
              <w:r w:rsidRPr="0009723C">
                <w:rPr>
                  <w:rFonts w:ascii="Calibri" w:hAnsi="Calibri" w:cs="Calibri"/>
                  <w:color w:val="000000"/>
                </w:rPr>
                <w:t>0.269</w:t>
              </w:r>
            </w:ins>
          </w:p>
        </w:tc>
        <w:tc>
          <w:tcPr>
            <w:tcW w:w="304" w:type="pct"/>
            <w:tcBorders>
              <w:top w:val="nil"/>
              <w:left w:val="nil"/>
              <w:bottom w:val="nil"/>
              <w:right w:val="nil"/>
            </w:tcBorders>
            <w:shd w:val="clear" w:color="auto" w:fill="auto"/>
            <w:noWrap/>
            <w:vAlign w:val="bottom"/>
            <w:hideMark/>
            <w:tcPrChange w:id="2513" w:author="Microsoft Office User" w:date="2018-12-16T18:34:00Z">
              <w:tcPr>
                <w:tcW w:w="0" w:type="auto"/>
                <w:tcBorders>
                  <w:top w:val="nil"/>
                  <w:left w:val="nil"/>
                  <w:bottom w:val="nil"/>
                  <w:right w:val="nil"/>
                </w:tcBorders>
                <w:shd w:val="clear" w:color="auto" w:fill="auto"/>
                <w:noWrap/>
                <w:vAlign w:val="bottom"/>
                <w:hideMark/>
              </w:tcPr>
            </w:tcPrChange>
          </w:tcPr>
          <w:p w14:paraId="58936EEA" w14:textId="77777777" w:rsidR="0009723C" w:rsidRPr="0009723C" w:rsidRDefault="0009723C" w:rsidP="0009723C">
            <w:pPr>
              <w:rPr>
                <w:ins w:id="2514" w:author="Microsoft Office User" w:date="2018-12-16T18:33:00Z"/>
                <w:rFonts w:ascii="Calibri" w:hAnsi="Calibri" w:cs="Calibri"/>
                <w:color w:val="000000"/>
              </w:rPr>
            </w:pPr>
            <w:ins w:id="2515" w:author="Microsoft Office User" w:date="2018-12-16T18:33:00Z">
              <w:r w:rsidRPr="0009723C">
                <w:rPr>
                  <w:rFonts w:ascii="Calibri" w:hAnsi="Calibri" w:cs="Calibri"/>
                  <w:color w:val="000000"/>
                </w:rPr>
                <w:t>-0.047</w:t>
              </w:r>
            </w:ins>
          </w:p>
        </w:tc>
        <w:tc>
          <w:tcPr>
            <w:tcW w:w="388" w:type="pct"/>
            <w:tcBorders>
              <w:top w:val="nil"/>
              <w:left w:val="nil"/>
              <w:bottom w:val="nil"/>
              <w:right w:val="nil"/>
            </w:tcBorders>
            <w:shd w:val="clear" w:color="auto" w:fill="auto"/>
            <w:noWrap/>
            <w:vAlign w:val="bottom"/>
            <w:hideMark/>
            <w:tcPrChange w:id="2516" w:author="Microsoft Office User" w:date="2018-12-16T18:34:00Z">
              <w:tcPr>
                <w:tcW w:w="0" w:type="auto"/>
                <w:tcBorders>
                  <w:top w:val="nil"/>
                  <w:left w:val="nil"/>
                  <w:bottom w:val="nil"/>
                  <w:right w:val="nil"/>
                </w:tcBorders>
                <w:shd w:val="clear" w:color="auto" w:fill="auto"/>
                <w:noWrap/>
                <w:vAlign w:val="bottom"/>
                <w:hideMark/>
              </w:tcPr>
            </w:tcPrChange>
          </w:tcPr>
          <w:p w14:paraId="2B12DCF4" w14:textId="77777777" w:rsidR="0009723C" w:rsidRPr="0009723C" w:rsidRDefault="0009723C" w:rsidP="0009723C">
            <w:pPr>
              <w:rPr>
                <w:ins w:id="2517"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518" w:author="Microsoft Office User" w:date="2018-12-16T18:34:00Z">
              <w:tcPr>
                <w:tcW w:w="0" w:type="auto"/>
                <w:tcBorders>
                  <w:top w:val="nil"/>
                  <w:left w:val="nil"/>
                  <w:bottom w:val="nil"/>
                  <w:right w:val="nil"/>
                </w:tcBorders>
                <w:shd w:val="clear" w:color="auto" w:fill="auto"/>
                <w:noWrap/>
                <w:vAlign w:val="bottom"/>
                <w:hideMark/>
              </w:tcPr>
            </w:tcPrChange>
          </w:tcPr>
          <w:p w14:paraId="0DB33D3B" w14:textId="77777777" w:rsidR="0009723C" w:rsidRPr="0009723C" w:rsidRDefault="0009723C" w:rsidP="0009723C">
            <w:pPr>
              <w:rPr>
                <w:ins w:id="2519" w:author="Microsoft Office User" w:date="2018-12-16T18:33:00Z"/>
                <w:rFonts w:ascii="Calibri" w:hAnsi="Calibri" w:cs="Calibri"/>
                <w:color w:val="000000"/>
              </w:rPr>
            </w:pPr>
            <w:ins w:id="2520" w:author="Microsoft Office User" w:date="2018-12-16T18:33:00Z">
              <w:r w:rsidRPr="0009723C">
                <w:rPr>
                  <w:rFonts w:ascii="Calibri" w:hAnsi="Calibri" w:cs="Calibri"/>
                  <w:color w:val="000000"/>
                </w:rPr>
                <w:t>0.079/-0.051</w:t>
              </w:r>
            </w:ins>
          </w:p>
        </w:tc>
        <w:tc>
          <w:tcPr>
            <w:tcW w:w="567" w:type="pct"/>
            <w:tcBorders>
              <w:top w:val="nil"/>
              <w:left w:val="nil"/>
              <w:bottom w:val="nil"/>
              <w:right w:val="nil"/>
            </w:tcBorders>
            <w:shd w:val="clear" w:color="auto" w:fill="auto"/>
            <w:noWrap/>
            <w:vAlign w:val="bottom"/>
            <w:hideMark/>
            <w:tcPrChange w:id="2521" w:author="Microsoft Office User" w:date="2018-12-16T18:34:00Z">
              <w:tcPr>
                <w:tcW w:w="0" w:type="auto"/>
                <w:tcBorders>
                  <w:top w:val="nil"/>
                  <w:left w:val="nil"/>
                  <w:bottom w:val="nil"/>
                  <w:right w:val="nil"/>
                </w:tcBorders>
                <w:shd w:val="clear" w:color="auto" w:fill="auto"/>
                <w:noWrap/>
                <w:vAlign w:val="bottom"/>
                <w:hideMark/>
              </w:tcPr>
            </w:tcPrChange>
          </w:tcPr>
          <w:p w14:paraId="3040C9F1" w14:textId="77777777" w:rsidR="0009723C" w:rsidRPr="0009723C" w:rsidRDefault="0009723C" w:rsidP="0009723C">
            <w:pPr>
              <w:rPr>
                <w:ins w:id="2522" w:author="Microsoft Office User" w:date="2018-12-16T18:33:00Z"/>
                <w:rFonts w:ascii="Calibri" w:hAnsi="Calibri" w:cs="Calibri"/>
                <w:color w:val="000000"/>
              </w:rPr>
            </w:pPr>
            <w:ins w:id="2523" w:author="Microsoft Office User" w:date="2018-12-16T18:33:00Z">
              <w:r w:rsidRPr="0009723C">
                <w:rPr>
                  <w:rFonts w:ascii="Calibri" w:hAnsi="Calibri" w:cs="Calibri"/>
                  <w:color w:val="000000"/>
                </w:rPr>
                <w:t>0.057/-0.078</w:t>
              </w:r>
            </w:ins>
          </w:p>
        </w:tc>
        <w:tc>
          <w:tcPr>
            <w:tcW w:w="540" w:type="pct"/>
            <w:tcBorders>
              <w:top w:val="nil"/>
              <w:left w:val="nil"/>
              <w:bottom w:val="nil"/>
              <w:right w:val="nil"/>
            </w:tcBorders>
            <w:shd w:val="clear" w:color="auto" w:fill="auto"/>
            <w:noWrap/>
            <w:vAlign w:val="bottom"/>
            <w:hideMark/>
            <w:tcPrChange w:id="2524" w:author="Microsoft Office User" w:date="2018-12-16T18:34:00Z">
              <w:tcPr>
                <w:tcW w:w="0" w:type="auto"/>
                <w:tcBorders>
                  <w:top w:val="nil"/>
                  <w:left w:val="nil"/>
                  <w:bottom w:val="nil"/>
                  <w:right w:val="nil"/>
                </w:tcBorders>
                <w:shd w:val="clear" w:color="auto" w:fill="auto"/>
                <w:noWrap/>
                <w:vAlign w:val="bottom"/>
                <w:hideMark/>
              </w:tcPr>
            </w:tcPrChange>
          </w:tcPr>
          <w:p w14:paraId="408FDD4B" w14:textId="77777777" w:rsidR="0009723C" w:rsidRPr="0009723C" w:rsidRDefault="0009723C" w:rsidP="0009723C">
            <w:pPr>
              <w:rPr>
                <w:ins w:id="2525"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526" w:author="Microsoft Office User" w:date="2018-12-16T18:34:00Z">
              <w:tcPr>
                <w:tcW w:w="0" w:type="auto"/>
                <w:tcBorders>
                  <w:top w:val="nil"/>
                  <w:left w:val="nil"/>
                  <w:bottom w:val="nil"/>
                  <w:right w:val="nil"/>
                </w:tcBorders>
                <w:shd w:val="clear" w:color="auto" w:fill="auto"/>
                <w:noWrap/>
                <w:vAlign w:val="bottom"/>
                <w:hideMark/>
              </w:tcPr>
            </w:tcPrChange>
          </w:tcPr>
          <w:p w14:paraId="6A296FAB" w14:textId="77777777" w:rsidR="0009723C" w:rsidRPr="0009723C" w:rsidRDefault="0009723C" w:rsidP="0009723C">
            <w:pPr>
              <w:rPr>
                <w:ins w:id="2527" w:author="Microsoft Office User" w:date="2018-12-16T18:33:00Z"/>
                <w:rFonts w:ascii="Calibri" w:hAnsi="Calibri" w:cs="Calibri"/>
                <w:color w:val="000000"/>
              </w:rPr>
            </w:pPr>
            <w:ins w:id="2528" w:author="Microsoft Office User" w:date="2018-12-16T18:33:00Z">
              <w:r w:rsidRPr="0009723C">
                <w:rPr>
                  <w:rFonts w:ascii="Calibri" w:hAnsi="Calibri" w:cs="Calibri"/>
                  <w:color w:val="000000"/>
                </w:rPr>
                <w:t>-0.005/-0.016</w:t>
              </w:r>
            </w:ins>
          </w:p>
        </w:tc>
        <w:tc>
          <w:tcPr>
            <w:tcW w:w="540" w:type="pct"/>
            <w:tcBorders>
              <w:top w:val="nil"/>
              <w:left w:val="nil"/>
              <w:bottom w:val="nil"/>
              <w:right w:val="nil"/>
            </w:tcBorders>
            <w:shd w:val="clear" w:color="auto" w:fill="auto"/>
            <w:noWrap/>
            <w:vAlign w:val="bottom"/>
            <w:hideMark/>
            <w:tcPrChange w:id="2529" w:author="Microsoft Office User" w:date="2018-12-16T18:34:00Z">
              <w:tcPr>
                <w:tcW w:w="0" w:type="auto"/>
                <w:tcBorders>
                  <w:top w:val="nil"/>
                  <w:left w:val="nil"/>
                  <w:bottom w:val="nil"/>
                  <w:right w:val="nil"/>
                </w:tcBorders>
                <w:shd w:val="clear" w:color="auto" w:fill="auto"/>
                <w:noWrap/>
                <w:vAlign w:val="bottom"/>
                <w:hideMark/>
              </w:tcPr>
            </w:tcPrChange>
          </w:tcPr>
          <w:p w14:paraId="52ADE2C3" w14:textId="77777777" w:rsidR="0009723C" w:rsidRPr="0009723C" w:rsidRDefault="0009723C" w:rsidP="0009723C">
            <w:pPr>
              <w:rPr>
                <w:ins w:id="2530" w:author="Microsoft Office User" w:date="2018-12-16T18:33:00Z"/>
                <w:rFonts w:ascii="Calibri" w:hAnsi="Calibri" w:cs="Calibri"/>
                <w:color w:val="000000"/>
              </w:rPr>
            </w:pPr>
            <w:ins w:id="2531" w:author="Microsoft Office User" w:date="2018-12-16T18:33:00Z">
              <w:r w:rsidRPr="0009723C">
                <w:rPr>
                  <w:rFonts w:ascii="Calibri" w:hAnsi="Calibri" w:cs="Calibri"/>
                  <w:color w:val="000000"/>
                </w:rPr>
                <w:t>-0.04/-0.04</w:t>
              </w:r>
            </w:ins>
          </w:p>
        </w:tc>
        <w:tc>
          <w:tcPr>
            <w:tcW w:w="513" w:type="pct"/>
            <w:tcBorders>
              <w:top w:val="nil"/>
              <w:left w:val="nil"/>
              <w:bottom w:val="nil"/>
              <w:right w:val="nil"/>
            </w:tcBorders>
            <w:shd w:val="clear" w:color="auto" w:fill="auto"/>
            <w:noWrap/>
            <w:vAlign w:val="bottom"/>
            <w:hideMark/>
            <w:tcPrChange w:id="2532" w:author="Microsoft Office User" w:date="2018-12-16T18:34:00Z">
              <w:tcPr>
                <w:tcW w:w="0" w:type="auto"/>
                <w:tcBorders>
                  <w:top w:val="nil"/>
                  <w:left w:val="nil"/>
                  <w:bottom w:val="nil"/>
                  <w:right w:val="nil"/>
                </w:tcBorders>
                <w:shd w:val="clear" w:color="auto" w:fill="auto"/>
                <w:noWrap/>
                <w:vAlign w:val="bottom"/>
                <w:hideMark/>
              </w:tcPr>
            </w:tcPrChange>
          </w:tcPr>
          <w:p w14:paraId="73E14567" w14:textId="77777777" w:rsidR="0009723C" w:rsidRPr="0009723C" w:rsidRDefault="0009723C" w:rsidP="0009723C">
            <w:pPr>
              <w:rPr>
                <w:ins w:id="2533" w:author="Microsoft Office User" w:date="2018-12-16T18:33:00Z"/>
                <w:rFonts w:ascii="Calibri" w:hAnsi="Calibri" w:cs="Calibri"/>
                <w:color w:val="000000"/>
              </w:rPr>
            </w:pPr>
          </w:p>
        </w:tc>
      </w:tr>
      <w:tr w:rsidR="0009723C" w:rsidRPr="0009723C" w14:paraId="58FC0BB2" w14:textId="77777777" w:rsidTr="0009723C">
        <w:tblPrEx>
          <w:tblW w:w="5000" w:type="pct"/>
          <w:tblCellMar>
            <w:left w:w="70" w:type="dxa"/>
            <w:right w:w="70" w:type="dxa"/>
          </w:tblCellMar>
          <w:tblPrExChange w:id="2534" w:author="Microsoft Office User" w:date="2018-12-16T18:34:00Z">
            <w:tblPrEx>
              <w:tblW w:w="0" w:type="auto"/>
              <w:tblCellMar>
                <w:left w:w="70" w:type="dxa"/>
                <w:right w:w="70" w:type="dxa"/>
              </w:tblCellMar>
            </w:tblPrEx>
          </w:tblPrExChange>
        </w:tblPrEx>
        <w:trPr>
          <w:trHeight w:val="320"/>
          <w:ins w:id="2535" w:author="Microsoft Office User" w:date="2018-12-16T18:33:00Z"/>
          <w:trPrChange w:id="2536"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537" w:author="Microsoft Office User" w:date="2018-12-16T18:34:00Z">
              <w:tcPr>
                <w:tcW w:w="0" w:type="auto"/>
                <w:tcBorders>
                  <w:top w:val="nil"/>
                  <w:left w:val="nil"/>
                  <w:bottom w:val="nil"/>
                  <w:right w:val="nil"/>
                </w:tcBorders>
                <w:shd w:val="clear" w:color="auto" w:fill="auto"/>
                <w:noWrap/>
                <w:vAlign w:val="bottom"/>
                <w:hideMark/>
              </w:tcPr>
            </w:tcPrChange>
          </w:tcPr>
          <w:p w14:paraId="72339768" w14:textId="77777777" w:rsidR="0009723C" w:rsidRPr="0009723C" w:rsidRDefault="0009723C" w:rsidP="0009723C">
            <w:pPr>
              <w:rPr>
                <w:ins w:id="2538" w:author="Microsoft Office User" w:date="2018-12-16T18:33:00Z"/>
                <w:rFonts w:ascii="Calibri" w:hAnsi="Calibri" w:cs="Calibri"/>
                <w:color w:val="000000"/>
              </w:rPr>
            </w:pPr>
            <w:ins w:id="2539" w:author="Microsoft Office User" w:date="2018-12-16T18:33:00Z">
              <w:r w:rsidRPr="0009723C">
                <w:rPr>
                  <w:rFonts w:ascii="Calibri" w:hAnsi="Calibri" w:cs="Calibri"/>
                  <w:color w:val="000000"/>
                </w:rPr>
                <w:t>N6</w:t>
              </w:r>
            </w:ins>
          </w:p>
        </w:tc>
        <w:tc>
          <w:tcPr>
            <w:tcW w:w="471" w:type="pct"/>
            <w:tcBorders>
              <w:top w:val="nil"/>
              <w:left w:val="nil"/>
              <w:bottom w:val="nil"/>
              <w:right w:val="nil"/>
            </w:tcBorders>
            <w:shd w:val="clear" w:color="auto" w:fill="auto"/>
            <w:noWrap/>
            <w:vAlign w:val="bottom"/>
            <w:hideMark/>
            <w:tcPrChange w:id="2540" w:author="Microsoft Office User" w:date="2018-12-16T18:34:00Z">
              <w:tcPr>
                <w:tcW w:w="0" w:type="auto"/>
                <w:tcBorders>
                  <w:top w:val="nil"/>
                  <w:left w:val="nil"/>
                  <w:bottom w:val="nil"/>
                  <w:right w:val="nil"/>
                </w:tcBorders>
                <w:shd w:val="clear" w:color="auto" w:fill="auto"/>
                <w:noWrap/>
                <w:vAlign w:val="bottom"/>
                <w:hideMark/>
              </w:tcPr>
            </w:tcPrChange>
          </w:tcPr>
          <w:p w14:paraId="40446DE9" w14:textId="77777777" w:rsidR="0009723C" w:rsidRPr="0009723C" w:rsidRDefault="0009723C" w:rsidP="0009723C">
            <w:pPr>
              <w:rPr>
                <w:ins w:id="2541" w:author="Microsoft Office User" w:date="2018-12-16T18:33:00Z"/>
                <w:rFonts w:ascii="Calibri" w:hAnsi="Calibri" w:cs="Calibri"/>
                <w:color w:val="000000"/>
              </w:rPr>
            </w:pPr>
            <w:ins w:id="2542" w:author="Microsoft Office User" w:date="2018-12-16T18:33:00Z">
              <w:r w:rsidRPr="0009723C">
                <w:rPr>
                  <w:rFonts w:ascii="Calibri" w:hAnsi="Calibri" w:cs="Calibri"/>
                  <w:color w:val="000000"/>
                </w:rPr>
                <w:t>0.176</w:t>
              </w:r>
            </w:ins>
          </w:p>
        </w:tc>
        <w:tc>
          <w:tcPr>
            <w:tcW w:w="304" w:type="pct"/>
            <w:tcBorders>
              <w:top w:val="nil"/>
              <w:left w:val="nil"/>
              <w:bottom w:val="nil"/>
              <w:right w:val="nil"/>
            </w:tcBorders>
            <w:shd w:val="clear" w:color="auto" w:fill="auto"/>
            <w:noWrap/>
            <w:vAlign w:val="bottom"/>
            <w:hideMark/>
            <w:tcPrChange w:id="2543" w:author="Microsoft Office User" w:date="2018-12-16T18:34:00Z">
              <w:tcPr>
                <w:tcW w:w="0" w:type="auto"/>
                <w:tcBorders>
                  <w:top w:val="nil"/>
                  <w:left w:val="nil"/>
                  <w:bottom w:val="nil"/>
                  <w:right w:val="nil"/>
                </w:tcBorders>
                <w:shd w:val="clear" w:color="auto" w:fill="auto"/>
                <w:noWrap/>
                <w:vAlign w:val="bottom"/>
                <w:hideMark/>
              </w:tcPr>
            </w:tcPrChange>
          </w:tcPr>
          <w:p w14:paraId="1C396AAC" w14:textId="77777777" w:rsidR="0009723C" w:rsidRPr="0009723C" w:rsidRDefault="0009723C" w:rsidP="0009723C">
            <w:pPr>
              <w:rPr>
                <w:ins w:id="2544" w:author="Microsoft Office User" w:date="2018-12-16T18:33:00Z"/>
                <w:rFonts w:ascii="Calibri" w:hAnsi="Calibri" w:cs="Calibri"/>
                <w:color w:val="000000"/>
              </w:rPr>
            </w:pPr>
            <w:ins w:id="2545" w:author="Microsoft Office User" w:date="2018-12-16T18:33:00Z">
              <w:r w:rsidRPr="0009723C">
                <w:rPr>
                  <w:rFonts w:ascii="Calibri" w:hAnsi="Calibri" w:cs="Calibri"/>
                  <w:color w:val="000000"/>
                </w:rPr>
                <w:t>-0.074</w:t>
              </w:r>
            </w:ins>
          </w:p>
        </w:tc>
        <w:tc>
          <w:tcPr>
            <w:tcW w:w="388" w:type="pct"/>
            <w:tcBorders>
              <w:top w:val="nil"/>
              <w:left w:val="nil"/>
              <w:bottom w:val="nil"/>
              <w:right w:val="nil"/>
            </w:tcBorders>
            <w:shd w:val="clear" w:color="auto" w:fill="auto"/>
            <w:noWrap/>
            <w:vAlign w:val="bottom"/>
            <w:hideMark/>
            <w:tcPrChange w:id="2546" w:author="Microsoft Office User" w:date="2018-12-16T18:34:00Z">
              <w:tcPr>
                <w:tcW w:w="0" w:type="auto"/>
                <w:tcBorders>
                  <w:top w:val="nil"/>
                  <w:left w:val="nil"/>
                  <w:bottom w:val="nil"/>
                  <w:right w:val="nil"/>
                </w:tcBorders>
                <w:shd w:val="clear" w:color="auto" w:fill="auto"/>
                <w:noWrap/>
                <w:vAlign w:val="bottom"/>
                <w:hideMark/>
              </w:tcPr>
            </w:tcPrChange>
          </w:tcPr>
          <w:p w14:paraId="61BE18F5" w14:textId="77777777" w:rsidR="0009723C" w:rsidRPr="0009723C" w:rsidRDefault="0009723C" w:rsidP="0009723C">
            <w:pPr>
              <w:rPr>
                <w:ins w:id="2547"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548" w:author="Microsoft Office User" w:date="2018-12-16T18:34:00Z">
              <w:tcPr>
                <w:tcW w:w="0" w:type="auto"/>
                <w:tcBorders>
                  <w:top w:val="nil"/>
                  <w:left w:val="nil"/>
                  <w:bottom w:val="nil"/>
                  <w:right w:val="nil"/>
                </w:tcBorders>
                <w:shd w:val="clear" w:color="auto" w:fill="auto"/>
                <w:noWrap/>
                <w:vAlign w:val="bottom"/>
                <w:hideMark/>
              </w:tcPr>
            </w:tcPrChange>
          </w:tcPr>
          <w:p w14:paraId="54D04BFD" w14:textId="77777777" w:rsidR="0009723C" w:rsidRPr="0009723C" w:rsidRDefault="0009723C" w:rsidP="0009723C">
            <w:pPr>
              <w:rPr>
                <w:ins w:id="2549" w:author="Microsoft Office User" w:date="2018-12-16T18:33:00Z"/>
                <w:rFonts w:ascii="Calibri" w:hAnsi="Calibri" w:cs="Calibri"/>
                <w:color w:val="000000"/>
              </w:rPr>
            </w:pPr>
            <w:ins w:id="2550" w:author="Microsoft Office User" w:date="2018-12-16T18:33:00Z">
              <w:r w:rsidRPr="0009723C">
                <w:rPr>
                  <w:rFonts w:ascii="Calibri" w:hAnsi="Calibri" w:cs="Calibri"/>
                  <w:color w:val="000000"/>
                </w:rPr>
                <w:t>-0.055/0.028</w:t>
              </w:r>
            </w:ins>
          </w:p>
        </w:tc>
        <w:tc>
          <w:tcPr>
            <w:tcW w:w="567" w:type="pct"/>
            <w:tcBorders>
              <w:top w:val="nil"/>
              <w:left w:val="nil"/>
              <w:bottom w:val="nil"/>
              <w:right w:val="nil"/>
            </w:tcBorders>
            <w:shd w:val="clear" w:color="auto" w:fill="auto"/>
            <w:noWrap/>
            <w:vAlign w:val="bottom"/>
            <w:hideMark/>
            <w:tcPrChange w:id="2551" w:author="Microsoft Office User" w:date="2018-12-16T18:34:00Z">
              <w:tcPr>
                <w:tcW w:w="0" w:type="auto"/>
                <w:tcBorders>
                  <w:top w:val="nil"/>
                  <w:left w:val="nil"/>
                  <w:bottom w:val="nil"/>
                  <w:right w:val="nil"/>
                </w:tcBorders>
                <w:shd w:val="clear" w:color="auto" w:fill="auto"/>
                <w:noWrap/>
                <w:vAlign w:val="bottom"/>
                <w:hideMark/>
              </w:tcPr>
            </w:tcPrChange>
          </w:tcPr>
          <w:p w14:paraId="560012B5" w14:textId="77777777" w:rsidR="0009723C" w:rsidRPr="0009723C" w:rsidRDefault="0009723C" w:rsidP="0009723C">
            <w:pPr>
              <w:rPr>
                <w:ins w:id="2552" w:author="Microsoft Office User" w:date="2018-12-16T18:33:00Z"/>
                <w:rFonts w:ascii="Calibri" w:hAnsi="Calibri" w:cs="Calibri"/>
                <w:color w:val="000000"/>
              </w:rPr>
            </w:pPr>
            <w:ins w:id="2553" w:author="Microsoft Office User" w:date="2018-12-16T18:33:00Z">
              <w:r w:rsidRPr="0009723C">
                <w:rPr>
                  <w:rFonts w:ascii="Calibri" w:hAnsi="Calibri" w:cs="Calibri"/>
                  <w:color w:val="000000"/>
                </w:rPr>
                <w:t>-0.109/-0.005</w:t>
              </w:r>
            </w:ins>
          </w:p>
        </w:tc>
        <w:tc>
          <w:tcPr>
            <w:tcW w:w="540" w:type="pct"/>
            <w:tcBorders>
              <w:top w:val="nil"/>
              <w:left w:val="nil"/>
              <w:bottom w:val="nil"/>
              <w:right w:val="nil"/>
            </w:tcBorders>
            <w:shd w:val="clear" w:color="auto" w:fill="auto"/>
            <w:noWrap/>
            <w:vAlign w:val="bottom"/>
            <w:hideMark/>
            <w:tcPrChange w:id="2554" w:author="Microsoft Office User" w:date="2018-12-16T18:34:00Z">
              <w:tcPr>
                <w:tcW w:w="0" w:type="auto"/>
                <w:tcBorders>
                  <w:top w:val="nil"/>
                  <w:left w:val="nil"/>
                  <w:bottom w:val="nil"/>
                  <w:right w:val="nil"/>
                </w:tcBorders>
                <w:shd w:val="clear" w:color="auto" w:fill="auto"/>
                <w:noWrap/>
                <w:vAlign w:val="bottom"/>
                <w:hideMark/>
              </w:tcPr>
            </w:tcPrChange>
          </w:tcPr>
          <w:p w14:paraId="5BDA95E0" w14:textId="77777777" w:rsidR="0009723C" w:rsidRPr="0009723C" w:rsidRDefault="0009723C" w:rsidP="0009723C">
            <w:pPr>
              <w:rPr>
                <w:ins w:id="2555"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556" w:author="Microsoft Office User" w:date="2018-12-16T18:34:00Z">
              <w:tcPr>
                <w:tcW w:w="0" w:type="auto"/>
                <w:tcBorders>
                  <w:top w:val="nil"/>
                  <w:left w:val="nil"/>
                  <w:bottom w:val="nil"/>
                  <w:right w:val="nil"/>
                </w:tcBorders>
                <w:shd w:val="clear" w:color="auto" w:fill="auto"/>
                <w:noWrap/>
                <w:vAlign w:val="bottom"/>
                <w:hideMark/>
              </w:tcPr>
            </w:tcPrChange>
          </w:tcPr>
          <w:p w14:paraId="6BB49055" w14:textId="77777777" w:rsidR="0009723C" w:rsidRPr="0009723C" w:rsidRDefault="0009723C" w:rsidP="0009723C">
            <w:pPr>
              <w:rPr>
                <w:ins w:id="2557" w:author="Microsoft Office User" w:date="2018-12-16T18:33:00Z"/>
                <w:rFonts w:ascii="Calibri" w:hAnsi="Calibri" w:cs="Calibri"/>
                <w:color w:val="000000"/>
              </w:rPr>
            </w:pPr>
            <w:ins w:id="2558" w:author="Microsoft Office User" w:date="2018-12-16T18:33:00Z">
              <w:r w:rsidRPr="0009723C">
                <w:rPr>
                  <w:rFonts w:ascii="Calibri" w:hAnsi="Calibri" w:cs="Calibri"/>
                  <w:color w:val="000000"/>
                </w:rPr>
                <w:t>0.041/-0.041</w:t>
              </w:r>
            </w:ins>
          </w:p>
        </w:tc>
        <w:tc>
          <w:tcPr>
            <w:tcW w:w="540" w:type="pct"/>
            <w:tcBorders>
              <w:top w:val="nil"/>
              <w:left w:val="nil"/>
              <w:bottom w:val="nil"/>
              <w:right w:val="nil"/>
            </w:tcBorders>
            <w:shd w:val="clear" w:color="auto" w:fill="auto"/>
            <w:noWrap/>
            <w:vAlign w:val="bottom"/>
            <w:hideMark/>
            <w:tcPrChange w:id="2559" w:author="Microsoft Office User" w:date="2018-12-16T18:34:00Z">
              <w:tcPr>
                <w:tcW w:w="0" w:type="auto"/>
                <w:tcBorders>
                  <w:top w:val="nil"/>
                  <w:left w:val="nil"/>
                  <w:bottom w:val="nil"/>
                  <w:right w:val="nil"/>
                </w:tcBorders>
                <w:shd w:val="clear" w:color="auto" w:fill="auto"/>
                <w:noWrap/>
                <w:vAlign w:val="bottom"/>
                <w:hideMark/>
              </w:tcPr>
            </w:tcPrChange>
          </w:tcPr>
          <w:p w14:paraId="0912048B" w14:textId="77777777" w:rsidR="0009723C" w:rsidRPr="0009723C" w:rsidRDefault="0009723C" w:rsidP="0009723C">
            <w:pPr>
              <w:rPr>
                <w:ins w:id="2560" w:author="Microsoft Office User" w:date="2018-12-16T18:33:00Z"/>
                <w:rFonts w:ascii="Calibri" w:hAnsi="Calibri" w:cs="Calibri"/>
                <w:color w:val="000000"/>
              </w:rPr>
            </w:pPr>
            <w:ins w:id="2561" w:author="Microsoft Office User" w:date="2018-12-16T18:33:00Z">
              <w:r w:rsidRPr="0009723C">
                <w:rPr>
                  <w:rFonts w:ascii="Calibri" w:hAnsi="Calibri" w:cs="Calibri"/>
                  <w:color w:val="000000"/>
                </w:rPr>
                <w:t>0.005/0.005</w:t>
              </w:r>
            </w:ins>
          </w:p>
        </w:tc>
        <w:tc>
          <w:tcPr>
            <w:tcW w:w="513" w:type="pct"/>
            <w:tcBorders>
              <w:top w:val="nil"/>
              <w:left w:val="nil"/>
              <w:bottom w:val="nil"/>
              <w:right w:val="nil"/>
            </w:tcBorders>
            <w:shd w:val="clear" w:color="auto" w:fill="auto"/>
            <w:noWrap/>
            <w:vAlign w:val="bottom"/>
            <w:hideMark/>
            <w:tcPrChange w:id="2562" w:author="Microsoft Office User" w:date="2018-12-16T18:34:00Z">
              <w:tcPr>
                <w:tcW w:w="0" w:type="auto"/>
                <w:tcBorders>
                  <w:top w:val="nil"/>
                  <w:left w:val="nil"/>
                  <w:bottom w:val="nil"/>
                  <w:right w:val="nil"/>
                </w:tcBorders>
                <w:shd w:val="clear" w:color="auto" w:fill="auto"/>
                <w:noWrap/>
                <w:vAlign w:val="bottom"/>
                <w:hideMark/>
              </w:tcPr>
            </w:tcPrChange>
          </w:tcPr>
          <w:p w14:paraId="1344FF1F" w14:textId="77777777" w:rsidR="0009723C" w:rsidRPr="0009723C" w:rsidRDefault="0009723C" w:rsidP="0009723C">
            <w:pPr>
              <w:rPr>
                <w:ins w:id="2563" w:author="Microsoft Office User" w:date="2018-12-16T18:33:00Z"/>
                <w:rFonts w:ascii="Calibri" w:hAnsi="Calibri" w:cs="Calibri"/>
                <w:color w:val="000000"/>
              </w:rPr>
            </w:pPr>
          </w:p>
        </w:tc>
      </w:tr>
      <w:tr w:rsidR="0009723C" w:rsidRPr="0009723C" w14:paraId="70A481F0" w14:textId="77777777" w:rsidTr="0009723C">
        <w:tblPrEx>
          <w:tblW w:w="5000" w:type="pct"/>
          <w:tblCellMar>
            <w:left w:w="70" w:type="dxa"/>
            <w:right w:w="70" w:type="dxa"/>
          </w:tblCellMar>
          <w:tblPrExChange w:id="2564" w:author="Microsoft Office User" w:date="2018-12-16T18:34:00Z">
            <w:tblPrEx>
              <w:tblW w:w="0" w:type="auto"/>
              <w:tblCellMar>
                <w:left w:w="70" w:type="dxa"/>
                <w:right w:w="70" w:type="dxa"/>
              </w:tblCellMar>
            </w:tblPrEx>
          </w:tblPrExChange>
        </w:tblPrEx>
        <w:trPr>
          <w:trHeight w:val="320"/>
          <w:ins w:id="2565" w:author="Microsoft Office User" w:date="2018-12-16T18:33:00Z"/>
          <w:trPrChange w:id="2566"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567" w:author="Microsoft Office User" w:date="2018-12-16T18:34:00Z">
              <w:tcPr>
                <w:tcW w:w="0" w:type="auto"/>
                <w:tcBorders>
                  <w:top w:val="nil"/>
                  <w:left w:val="nil"/>
                  <w:bottom w:val="nil"/>
                  <w:right w:val="nil"/>
                </w:tcBorders>
                <w:shd w:val="clear" w:color="auto" w:fill="auto"/>
                <w:noWrap/>
                <w:vAlign w:val="bottom"/>
                <w:hideMark/>
              </w:tcPr>
            </w:tcPrChange>
          </w:tcPr>
          <w:p w14:paraId="585997C9" w14:textId="77777777" w:rsidR="0009723C" w:rsidRPr="0009723C" w:rsidRDefault="0009723C" w:rsidP="0009723C">
            <w:pPr>
              <w:rPr>
                <w:ins w:id="2568" w:author="Microsoft Office User" w:date="2018-12-16T18:33:00Z"/>
                <w:rFonts w:ascii="Calibri" w:hAnsi="Calibri" w:cs="Calibri"/>
                <w:color w:val="000000"/>
              </w:rPr>
            </w:pPr>
            <w:ins w:id="2569" w:author="Microsoft Office User" w:date="2018-12-16T18:33:00Z">
              <w:r w:rsidRPr="0009723C">
                <w:rPr>
                  <w:rFonts w:ascii="Calibri" w:hAnsi="Calibri" w:cs="Calibri"/>
                  <w:color w:val="000000"/>
                </w:rPr>
                <w:t>N7</w:t>
              </w:r>
            </w:ins>
          </w:p>
        </w:tc>
        <w:tc>
          <w:tcPr>
            <w:tcW w:w="471" w:type="pct"/>
            <w:tcBorders>
              <w:top w:val="nil"/>
              <w:left w:val="nil"/>
              <w:bottom w:val="nil"/>
              <w:right w:val="nil"/>
            </w:tcBorders>
            <w:shd w:val="clear" w:color="auto" w:fill="auto"/>
            <w:noWrap/>
            <w:vAlign w:val="bottom"/>
            <w:hideMark/>
            <w:tcPrChange w:id="2570" w:author="Microsoft Office User" w:date="2018-12-16T18:34:00Z">
              <w:tcPr>
                <w:tcW w:w="0" w:type="auto"/>
                <w:tcBorders>
                  <w:top w:val="nil"/>
                  <w:left w:val="nil"/>
                  <w:bottom w:val="nil"/>
                  <w:right w:val="nil"/>
                </w:tcBorders>
                <w:shd w:val="clear" w:color="auto" w:fill="auto"/>
                <w:noWrap/>
                <w:vAlign w:val="bottom"/>
                <w:hideMark/>
              </w:tcPr>
            </w:tcPrChange>
          </w:tcPr>
          <w:p w14:paraId="0020D7FC" w14:textId="77777777" w:rsidR="0009723C" w:rsidRPr="0009723C" w:rsidRDefault="0009723C" w:rsidP="0009723C">
            <w:pPr>
              <w:rPr>
                <w:ins w:id="2571" w:author="Microsoft Office User" w:date="2018-12-16T18:33:00Z"/>
                <w:rFonts w:ascii="Calibri" w:hAnsi="Calibri" w:cs="Calibri"/>
                <w:color w:val="000000"/>
              </w:rPr>
            </w:pPr>
            <w:ins w:id="2572" w:author="Microsoft Office User" w:date="2018-12-16T18:33:00Z">
              <w:r w:rsidRPr="0009723C">
                <w:rPr>
                  <w:rFonts w:ascii="Calibri" w:hAnsi="Calibri" w:cs="Calibri"/>
                  <w:color w:val="000000"/>
                </w:rPr>
                <w:t>0.206</w:t>
              </w:r>
            </w:ins>
          </w:p>
        </w:tc>
        <w:tc>
          <w:tcPr>
            <w:tcW w:w="304" w:type="pct"/>
            <w:tcBorders>
              <w:top w:val="nil"/>
              <w:left w:val="nil"/>
              <w:bottom w:val="nil"/>
              <w:right w:val="nil"/>
            </w:tcBorders>
            <w:shd w:val="clear" w:color="auto" w:fill="auto"/>
            <w:noWrap/>
            <w:vAlign w:val="bottom"/>
            <w:hideMark/>
            <w:tcPrChange w:id="2573" w:author="Microsoft Office User" w:date="2018-12-16T18:34:00Z">
              <w:tcPr>
                <w:tcW w:w="0" w:type="auto"/>
                <w:tcBorders>
                  <w:top w:val="nil"/>
                  <w:left w:val="nil"/>
                  <w:bottom w:val="nil"/>
                  <w:right w:val="nil"/>
                </w:tcBorders>
                <w:shd w:val="clear" w:color="auto" w:fill="auto"/>
                <w:noWrap/>
                <w:vAlign w:val="bottom"/>
                <w:hideMark/>
              </w:tcPr>
            </w:tcPrChange>
          </w:tcPr>
          <w:p w14:paraId="070A897C" w14:textId="77777777" w:rsidR="0009723C" w:rsidRPr="0009723C" w:rsidRDefault="0009723C" w:rsidP="0009723C">
            <w:pPr>
              <w:rPr>
                <w:ins w:id="2574" w:author="Microsoft Office User" w:date="2018-12-16T18:33:00Z"/>
                <w:rFonts w:ascii="Calibri" w:hAnsi="Calibri" w:cs="Calibri"/>
                <w:color w:val="000000"/>
              </w:rPr>
            </w:pPr>
            <w:ins w:id="2575" w:author="Microsoft Office User" w:date="2018-12-16T18:33:00Z">
              <w:r w:rsidRPr="0009723C">
                <w:rPr>
                  <w:rFonts w:ascii="Calibri" w:hAnsi="Calibri" w:cs="Calibri"/>
                  <w:color w:val="000000"/>
                </w:rPr>
                <w:t>-0.038</w:t>
              </w:r>
            </w:ins>
          </w:p>
        </w:tc>
        <w:tc>
          <w:tcPr>
            <w:tcW w:w="388" w:type="pct"/>
            <w:tcBorders>
              <w:top w:val="nil"/>
              <w:left w:val="nil"/>
              <w:bottom w:val="nil"/>
              <w:right w:val="nil"/>
            </w:tcBorders>
            <w:shd w:val="clear" w:color="auto" w:fill="auto"/>
            <w:noWrap/>
            <w:vAlign w:val="bottom"/>
            <w:hideMark/>
            <w:tcPrChange w:id="2576" w:author="Microsoft Office User" w:date="2018-12-16T18:34:00Z">
              <w:tcPr>
                <w:tcW w:w="0" w:type="auto"/>
                <w:tcBorders>
                  <w:top w:val="nil"/>
                  <w:left w:val="nil"/>
                  <w:bottom w:val="nil"/>
                  <w:right w:val="nil"/>
                </w:tcBorders>
                <w:shd w:val="clear" w:color="auto" w:fill="auto"/>
                <w:noWrap/>
                <w:vAlign w:val="bottom"/>
                <w:hideMark/>
              </w:tcPr>
            </w:tcPrChange>
          </w:tcPr>
          <w:p w14:paraId="3A491099" w14:textId="77777777" w:rsidR="0009723C" w:rsidRPr="0009723C" w:rsidRDefault="0009723C" w:rsidP="0009723C">
            <w:pPr>
              <w:rPr>
                <w:ins w:id="2577"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578" w:author="Microsoft Office User" w:date="2018-12-16T18:34:00Z">
              <w:tcPr>
                <w:tcW w:w="0" w:type="auto"/>
                <w:tcBorders>
                  <w:top w:val="nil"/>
                  <w:left w:val="nil"/>
                  <w:bottom w:val="nil"/>
                  <w:right w:val="nil"/>
                </w:tcBorders>
                <w:shd w:val="clear" w:color="auto" w:fill="auto"/>
                <w:noWrap/>
                <w:vAlign w:val="bottom"/>
                <w:hideMark/>
              </w:tcPr>
            </w:tcPrChange>
          </w:tcPr>
          <w:p w14:paraId="200E886E" w14:textId="77777777" w:rsidR="0009723C" w:rsidRPr="0009723C" w:rsidRDefault="0009723C" w:rsidP="0009723C">
            <w:pPr>
              <w:rPr>
                <w:ins w:id="2579" w:author="Microsoft Office User" w:date="2018-12-16T18:33:00Z"/>
                <w:rFonts w:ascii="Calibri" w:hAnsi="Calibri" w:cs="Calibri"/>
                <w:color w:val="000000"/>
              </w:rPr>
            </w:pPr>
            <w:ins w:id="2580" w:author="Microsoft Office User" w:date="2018-12-16T18:33:00Z">
              <w:r w:rsidRPr="0009723C">
                <w:rPr>
                  <w:rFonts w:ascii="Calibri" w:hAnsi="Calibri" w:cs="Calibri"/>
                  <w:color w:val="000000"/>
                </w:rPr>
                <w:t>-0.001/0.041</w:t>
              </w:r>
            </w:ins>
          </w:p>
        </w:tc>
        <w:tc>
          <w:tcPr>
            <w:tcW w:w="567" w:type="pct"/>
            <w:tcBorders>
              <w:top w:val="nil"/>
              <w:left w:val="nil"/>
              <w:bottom w:val="nil"/>
              <w:right w:val="nil"/>
            </w:tcBorders>
            <w:shd w:val="clear" w:color="auto" w:fill="auto"/>
            <w:noWrap/>
            <w:vAlign w:val="bottom"/>
            <w:hideMark/>
            <w:tcPrChange w:id="2581" w:author="Microsoft Office User" w:date="2018-12-16T18:34:00Z">
              <w:tcPr>
                <w:tcW w:w="0" w:type="auto"/>
                <w:tcBorders>
                  <w:top w:val="nil"/>
                  <w:left w:val="nil"/>
                  <w:bottom w:val="nil"/>
                  <w:right w:val="nil"/>
                </w:tcBorders>
                <w:shd w:val="clear" w:color="auto" w:fill="auto"/>
                <w:noWrap/>
                <w:vAlign w:val="bottom"/>
                <w:hideMark/>
              </w:tcPr>
            </w:tcPrChange>
          </w:tcPr>
          <w:p w14:paraId="689499C2" w14:textId="77777777" w:rsidR="0009723C" w:rsidRPr="0009723C" w:rsidRDefault="0009723C" w:rsidP="0009723C">
            <w:pPr>
              <w:rPr>
                <w:ins w:id="2582" w:author="Microsoft Office User" w:date="2018-12-16T18:33:00Z"/>
                <w:rFonts w:ascii="Calibri" w:hAnsi="Calibri" w:cs="Calibri"/>
                <w:color w:val="000000"/>
              </w:rPr>
            </w:pPr>
            <w:ins w:id="2583" w:author="Microsoft Office User" w:date="2018-12-16T18:33:00Z">
              <w:r w:rsidRPr="0009723C">
                <w:rPr>
                  <w:rFonts w:ascii="Calibri" w:hAnsi="Calibri" w:cs="Calibri"/>
                  <w:color w:val="000000"/>
                </w:rPr>
                <w:t>-0.034/0.055</w:t>
              </w:r>
            </w:ins>
          </w:p>
        </w:tc>
        <w:tc>
          <w:tcPr>
            <w:tcW w:w="540" w:type="pct"/>
            <w:tcBorders>
              <w:top w:val="nil"/>
              <w:left w:val="nil"/>
              <w:bottom w:val="nil"/>
              <w:right w:val="nil"/>
            </w:tcBorders>
            <w:shd w:val="clear" w:color="auto" w:fill="auto"/>
            <w:noWrap/>
            <w:vAlign w:val="bottom"/>
            <w:hideMark/>
            <w:tcPrChange w:id="2584" w:author="Microsoft Office User" w:date="2018-12-16T18:34:00Z">
              <w:tcPr>
                <w:tcW w:w="0" w:type="auto"/>
                <w:tcBorders>
                  <w:top w:val="nil"/>
                  <w:left w:val="nil"/>
                  <w:bottom w:val="nil"/>
                  <w:right w:val="nil"/>
                </w:tcBorders>
                <w:shd w:val="clear" w:color="auto" w:fill="auto"/>
                <w:noWrap/>
                <w:vAlign w:val="bottom"/>
                <w:hideMark/>
              </w:tcPr>
            </w:tcPrChange>
          </w:tcPr>
          <w:p w14:paraId="27DB915A" w14:textId="77777777" w:rsidR="0009723C" w:rsidRPr="0009723C" w:rsidRDefault="0009723C" w:rsidP="0009723C">
            <w:pPr>
              <w:rPr>
                <w:ins w:id="2585"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586" w:author="Microsoft Office User" w:date="2018-12-16T18:34:00Z">
              <w:tcPr>
                <w:tcW w:w="0" w:type="auto"/>
                <w:tcBorders>
                  <w:top w:val="nil"/>
                  <w:left w:val="nil"/>
                  <w:bottom w:val="nil"/>
                  <w:right w:val="nil"/>
                </w:tcBorders>
                <w:shd w:val="clear" w:color="auto" w:fill="auto"/>
                <w:noWrap/>
                <w:vAlign w:val="bottom"/>
                <w:hideMark/>
              </w:tcPr>
            </w:tcPrChange>
          </w:tcPr>
          <w:p w14:paraId="2D63F66C" w14:textId="77777777" w:rsidR="0009723C" w:rsidRPr="0009723C" w:rsidRDefault="0009723C" w:rsidP="0009723C">
            <w:pPr>
              <w:rPr>
                <w:ins w:id="2587" w:author="Microsoft Office User" w:date="2018-12-16T18:33:00Z"/>
                <w:rFonts w:ascii="Calibri" w:hAnsi="Calibri" w:cs="Calibri"/>
                <w:color w:val="000000"/>
              </w:rPr>
            </w:pPr>
            <w:ins w:id="2588" w:author="Microsoft Office User" w:date="2018-12-16T18:33:00Z">
              <w:r w:rsidRPr="0009723C">
                <w:rPr>
                  <w:rFonts w:ascii="Calibri" w:hAnsi="Calibri" w:cs="Calibri"/>
                  <w:color w:val="000000"/>
                </w:rPr>
                <w:t>0.095/-0.099</w:t>
              </w:r>
            </w:ins>
          </w:p>
        </w:tc>
        <w:tc>
          <w:tcPr>
            <w:tcW w:w="540" w:type="pct"/>
            <w:tcBorders>
              <w:top w:val="nil"/>
              <w:left w:val="nil"/>
              <w:bottom w:val="nil"/>
              <w:right w:val="nil"/>
            </w:tcBorders>
            <w:shd w:val="clear" w:color="auto" w:fill="auto"/>
            <w:noWrap/>
            <w:vAlign w:val="bottom"/>
            <w:hideMark/>
            <w:tcPrChange w:id="2589" w:author="Microsoft Office User" w:date="2018-12-16T18:34:00Z">
              <w:tcPr>
                <w:tcW w:w="0" w:type="auto"/>
                <w:tcBorders>
                  <w:top w:val="nil"/>
                  <w:left w:val="nil"/>
                  <w:bottom w:val="nil"/>
                  <w:right w:val="nil"/>
                </w:tcBorders>
                <w:shd w:val="clear" w:color="auto" w:fill="auto"/>
                <w:noWrap/>
                <w:vAlign w:val="bottom"/>
                <w:hideMark/>
              </w:tcPr>
            </w:tcPrChange>
          </w:tcPr>
          <w:p w14:paraId="6EF16712" w14:textId="77777777" w:rsidR="0009723C" w:rsidRPr="0009723C" w:rsidRDefault="0009723C" w:rsidP="0009723C">
            <w:pPr>
              <w:rPr>
                <w:ins w:id="2590" w:author="Microsoft Office User" w:date="2018-12-16T18:33:00Z"/>
                <w:rFonts w:ascii="Calibri" w:hAnsi="Calibri" w:cs="Calibri"/>
                <w:color w:val="000000"/>
              </w:rPr>
            </w:pPr>
            <w:ins w:id="2591" w:author="Microsoft Office User" w:date="2018-12-16T18:33:00Z">
              <w:r w:rsidRPr="0009723C">
                <w:rPr>
                  <w:rFonts w:ascii="Calibri" w:hAnsi="Calibri" w:cs="Calibri"/>
                  <w:color w:val="000000"/>
                </w:rPr>
                <w:t>0.11/0.11</w:t>
              </w:r>
            </w:ins>
          </w:p>
        </w:tc>
        <w:tc>
          <w:tcPr>
            <w:tcW w:w="513" w:type="pct"/>
            <w:tcBorders>
              <w:top w:val="nil"/>
              <w:left w:val="nil"/>
              <w:bottom w:val="nil"/>
              <w:right w:val="nil"/>
            </w:tcBorders>
            <w:shd w:val="clear" w:color="auto" w:fill="auto"/>
            <w:noWrap/>
            <w:vAlign w:val="bottom"/>
            <w:hideMark/>
            <w:tcPrChange w:id="2592" w:author="Microsoft Office User" w:date="2018-12-16T18:34:00Z">
              <w:tcPr>
                <w:tcW w:w="0" w:type="auto"/>
                <w:tcBorders>
                  <w:top w:val="nil"/>
                  <w:left w:val="nil"/>
                  <w:bottom w:val="nil"/>
                  <w:right w:val="nil"/>
                </w:tcBorders>
                <w:shd w:val="clear" w:color="auto" w:fill="auto"/>
                <w:noWrap/>
                <w:vAlign w:val="bottom"/>
                <w:hideMark/>
              </w:tcPr>
            </w:tcPrChange>
          </w:tcPr>
          <w:p w14:paraId="3E0C1593" w14:textId="77777777" w:rsidR="0009723C" w:rsidRPr="0009723C" w:rsidRDefault="0009723C" w:rsidP="0009723C">
            <w:pPr>
              <w:rPr>
                <w:ins w:id="2593" w:author="Microsoft Office User" w:date="2018-12-16T18:33:00Z"/>
                <w:rFonts w:ascii="Calibri" w:hAnsi="Calibri" w:cs="Calibri"/>
                <w:color w:val="000000"/>
              </w:rPr>
            </w:pPr>
          </w:p>
        </w:tc>
      </w:tr>
      <w:tr w:rsidR="0009723C" w:rsidRPr="0009723C" w14:paraId="648299CA" w14:textId="77777777" w:rsidTr="0009723C">
        <w:tblPrEx>
          <w:tblW w:w="5000" w:type="pct"/>
          <w:tblCellMar>
            <w:left w:w="70" w:type="dxa"/>
            <w:right w:w="70" w:type="dxa"/>
          </w:tblCellMar>
          <w:tblPrExChange w:id="2594" w:author="Microsoft Office User" w:date="2018-12-16T18:34:00Z">
            <w:tblPrEx>
              <w:tblW w:w="0" w:type="auto"/>
              <w:tblCellMar>
                <w:left w:w="70" w:type="dxa"/>
                <w:right w:w="70" w:type="dxa"/>
              </w:tblCellMar>
            </w:tblPrEx>
          </w:tblPrExChange>
        </w:tblPrEx>
        <w:trPr>
          <w:trHeight w:val="320"/>
          <w:ins w:id="2595" w:author="Microsoft Office User" w:date="2018-12-16T18:33:00Z"/>
          <w:trPrChange w:id="2596"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597" w:author="Microsoft Office User" w:date="2018-12-16T18:34:00Z">
              <w:tcPr>
                <w:tcW w:w="0" w:type="auto"/>
                <w:tcBorders>
                  <w:top w:val="nil"/>
                  <w:left w:val="nil"/>
                  <w:bottom w:val="nil"/>
                  <w:right w:val="nil"/>
                </w:tcBorders>
                <w:shd w:val="clear" w:color="auto" w:fill="auto"/>
                <w:noWrap/>
                <w:vAlign w:val="bottom"/>
                <w:hideMark/>
              </w:tcPr>
            </w:tcPrChange>
          </w:tcPr>
          <w:p w14:paraId="7219D6B6" w14:textId="77777777" w:rsidR="0009723C" w:rsidRPr="0009723C" w:rsidRDefault="0009723C" w:rsidP="0009723C">
            <w:pPr>
              <w:rPr>
                <w:ins w:id="2598" w:author="Microsoft Office User" w:date="2018-12-16T18:33:00Z"/>
                <w:rFonts w:ascii="Calibri" w:hAnsi="Calibri" w:cs="Calibri"/>
                <w:color w:val="000000"/>
              </w:rPr>
            </w:pPr>
            <w:proofErr w:type="spellStart"/>
            <w:ins w:id="2599" w:author="Microsoft Office User" w:date="2018-12-16T18:33:00Z">
              <w:r w:rsidRPr="0009723C">
                <w:rPr>
                  <w:rFonts w:ascii="Calibri" w:hAnsi="Calibri" w:cs="Calibri"/>
                  <w:color w:val="000000"/>
                </w:rPr>
                <w:t>Domain</w:t>
              </w:r>
              <w:proofErr w:type="spellEnd"/>
              <w:r w:rsidRPr="0009723C">
                <w:rPr>
                  <w:rFonts w:ascii="Calibri" w:hAnsi="Calibri" w:cs="Calibri"/>
                  <w:color w:val="000000"/>
                </w:rPr>
                <w:t xml:space="preserve"> score</w:t>
              </w:r>
            </w:ins>
          </w:p>
        </w:tc>
        <w:tc>
          <w:tcPr>
            <w:tcW w:w="471" w:type="pct"/>
            <w:tcBorders>
              <w:top w:val="nil"/>
              <w:left w:val="nil"/>
              <w:bottom w:val="nil"/>
              <w:right w:val="nil"/>
            </w:tcBorders>
            <w:shd w:val="clear" w:color="auto" w:fill="auto"/>
            <w:noWrap/>
            <w:vAlign w:val="bottom"/>
            <w:hideMark/>
            <w:tcPrChange w:id="2600" w:author="Microsoft Office User" w:date="2018-12-16T18:34:00Z">
              <w:tcPr>
                <w:tcW w:w="0" w:type="auto"/>
                <w:tcBorders>
                  <w:top w:val="nil"/>
                  <w:left w:val="nil"/>
                  <w:bottom w:val="nil"/>
                  <w:right w:val="nil"/>
                </w:tcBorders>
                <w:shd w:val="clear" w:color="auto" w:fill="auto"/>
                <w:noWrap/>
                <w:vAlign w:val="bottom"/>
                <w:hideMark/>
              </w:tcPr>
            </w:tcPrChange>
          </w:tcPr>
          <w:p w14:paraId="644EEE24" w14:textId="77777777" w:rsidR="0009723C" w:rsidRPr="0009723C" w:rsidRDefault="0009723C" w:rsidP="0009723C">
            <w:pPr>
              <w:rPr>
                <w:ins w:id="2601" w:author="Microsoft Office User" w:date="2018-12-16T18:33:00Z"/>
                <w:rFonts w:ascii="Calibri" w:hAnsi="Calibri" w:cs="Calibri"/>
                <w:color w:val="000000"/>
              </w:rPr>
            </w:pPr>
            <w:ins w:id="2602" w:author="Microsoft Office User" w:date="2018-12-16T18:33:00Z">
              <w:r w:rsidRPr="0009723C">
                <w:rPr>
                  <w:rFonts w:ascii="Calibri" w:hAnsi="Calibri" w:cs="Calibri"/>
                  <w:color w:val="000000"/>
                </w:rPr>
                <w:t>0.401</w:t>
              </w:r>
            </w:ins>
          </w:p>
        </w:tc>
        <w:tc>
          <w:tcPr>
            <w:tcW w:w="304" w:type="pct"/>
            <w:tcBorders>
              <w:top w:val="nil"/>
              <w:left w:val="nil"/>
              <w:bottom w:val="nil"/>
              <w:right w:val="nil"/>
            </w:tcBorders>
            <w:shd w:val="clear" w:color="auto" w:fill="auto"/>
            <w:noWrap/>
            <w:vAlign w:val="bottom"/>
            <w:hideMark/>
            <w:tcPrChange w:id="2603" w:author="Microsoft Office User" w:date="2018-12-16T18:34:00Z">
              <w:tcPr>
                <w:tcW w:w="0" w:type="auto"/>
                <w:tcBorders>
                  <w:top w:val="nil"/>
                  <w:left w:val="nil"/>
                  <w:bottom w:val="nil"/>
                  <w:right w:val="nil"/>
                </w:tcBorders>
                <w:shd w:val="clear" w:color="auto" w:fill="auto"/>
                <w:noWrap/>
                <w:vAlign w:val="bottom"/>
                <w:hideMark/>
              </w:tcPr>
            </w:tcPrChange>
          </w:tcPr>
          <w:p w14:paraId="4312B5D1" w14:textId="77777777" w:rsidR="0009723C" w:rsidRPr="0009723C" w:rsidRDefault="0009723C" w:rsidP="0009723C">
            <w:pPr>
              <w:rPr>
                <w:ins w:id="2604" w:author="Microsoft Office User" w:date="2018-12-16T18:33:00Z"/>
                <w:rFonts w:ascii="Calibri" w:hAnsi="Calibri" w:cs="Calibri"/>
                <w:color w:val="000000"/>
              </w:rPr>
            </w:pPr>
          </w:p>
        </w:tc>
        <w:tc>
          <w:tcPr>
            <w:tcW w:w="388" w:type="pct"/>
            <w:tcBorders>
              <w:top w:val="nil"/>
              <w:left w:val="nil"/>
              <w:bottom w:val="nil"/>
              <w:right w:val="nil"/>
            </w:tcBorders>
            <w:shd w:val="clear" w:color="auto" w:fill="auto"/>
            <w:noWrap/>
            <w:vAlign w:val="bottom"/>
            <w:hideMark/>
            <w:tcPrChange w:id="2605" w:author="Microsoft Office User" w:date="2018-12-16T18:34:00Z">
              <w:tcPr>
                <w:tcW w:w="0" w:type="auto"/>
                <w:tcBorders>
                  <w:top w:val="nil"/>
                  <w:left w:val="nil"/>
                  <w:bottom w:val="nil"/>
                  <w:right w:val="nil"/>
                </w:tcBorders>
                <w:shd w:val="clear" w:color="auto" w:fill="auto"/>
                <w:noWrap/>
                <w:vAlign w:val="bottom"/>
                <w:hideMark/>
              </w:tcPr>
            </w:tcPrChange>
          </w:tcPr>
          <w:p w14:paraId="3FD5EB7E" w14:textId="77777777" w:rsidR="0009723C" w:rsidRPr="0009723C" w:rsidRDefault="0009723C" w:rsidP="0009723C">
            <w:pPr>
              <w:rPr>
                <w:ins w:id="2606" w:author="Microsoft Office User" w:date="2018-12-16T18:33:00Z"/>
                <w:rFonts w:ascii="Calibri" w:hAnsi="Calibri" w:cs="Calibri"/>
                <w:color w:val="000000"/>
              </w:rPr>
            </w:pPr>
            <w:ins w:id="2607" w:author="Microsoft Office User" w:date="2018-12-16T18:33:00Z">
              <w:r w:rsidRPr="0009723C">
                <w:rPr>
                  <w:rFonts w:ascii="Calibri" w:hAnsi="Calibri" w:cs="Calibri"/>
                  <w:color w:val="000000"/>
                </w:rPr>
                <w:t>0.289</w:t>
              </w:r>
            </w:ins>
          </w:p>
        </w:tc>
        <w:tc>
          <w:tcPr>
            <w:tcW w:w="540" w:type="pct"/>
            <w:tcBorders>
              <w:top w:val="nil"/>
              <w:left w:val="nil"/>
              <w:bottom w:val="nil"/>
              <w:right w:val="nil"/>
            </w:tcBorders>
            <w:shd w:val="clear" w:color="auto" w:fill="auto"/>
            <w:noWrap/>
            <w:vAlign w:val="bottom"/>
            <w:hideMark/>
            <w:tcPrChange w:id="2608" w:author="Microsoft Office User" w:date="2018-12-16T18:34:00Z">
              <w:tcPr>
                <w:tcW w:w="0" w:type="auto"/>
                <w:tcBorders>
                  <w:top w:val="nil"/>
                  <w:left w:val="nil"/>
                  <w:bottom w:val="nil"/>
                  <w:right w:val="nil"/>
                </w:tcBorders>
                <w:shd w:val="clear" w:color="auto" w:fill="auto"/>
                <w:noWrap/>
                <w:vAlign w:val="bottom"/>
                <w:hideMark/>
              </w:tcPr>
            </w:tcPrChange>
          </w:tcPr>
          <w:p w14:paraId="0CB80F14" w14:textId="77777777" w:rsidR="0009723C" w:rsidRPr="0009723C" w:rsidRDefault="0009723C" w:rsidP="0009723C">
            <w:pPr>
              <w:rPr>
                <w:ins w:id="2609" w:author="Microsoft Office User" w:date="2018-12-16T18:33:00Z"/>
                <w:rFonts w:ascii="Calibri" w:hAnsi="Calibri" w:cs="Calibri"/>
                <w:color w:val="000000"/>
              </w:rPr>
            </w:pPr>
            <w:ins w:id="2610" w:author="Microsoft Office User" w:date="2018-12-16T18:33:00Z">
              <w:r w:rsidRPr="0009723C">
                <w:rPr>
                  <w:rFonts w:ascii="Calibri" w:hAnsi="Calibri" w:cs="Calibri"/>
                  <w:color w:val="000000"/>
                </w:rPr>
                <w:t>0.048/-0.007</w:t>
              </w:r>
            </w:ins>
          </w:p>
        </w:tc>
        <w:tc>
          <w:tcPr>
            <w:tcW w:w="567" w:type="pct"/>
            <w:tcBorders>
              <w:top w:val="nil"/>
              <w:left w:val="nil"/>
              <w:bottom w:val="nil"/>
              <w:right w:val="nil"/>
            </w:tcBorders>
            <w:shd w:val="clear" w:color="auto" w:fill="auto"/>
            <w:noWrap/>
            <w:vAlign w:val="bottom"/>
            <w:hideMark/>
            <w:tcPrChange w:id="2611" w:author="Microsoft Office User" w:date="2018-12-16T18:34:00Z">
              <w:tcPr>
                <w:tcW w:w="0" w:type="auto"/>
                <w:tcBorders>
                  <w:top w:val="nil"/>
                  <w:left w:val="nil"/>
                  <w:bottom w:val="nil"/>
                  <w:right w:val="nil"/>
                </w:tcBorders>
                <w:shd w:val="clear" w:color="auto" w:fill="auto"/>
                <w:noWrap/>
                <w:vAlign w:val="bottom"/>
                <w:hideMark/>
              </w:tcPr>
            </w:tcPrChange>
          </w:tcPr>
          <w:p w14:paraId="0C271EA0" w14:textId="77777777" w:rsidR="0009723C" w:rsidRPr="0009723C" w:rsidRDefault="0009723C" w:rsidP="0009723C">
            <w:pPr>
              <w:rPr>
                <w:ins w:id="2612"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613" w:author="Microsoft Office User" w:date="2018-12-16T18:34:00Z">
              <w:tcPr>
                <w:tcW w:w="0" w:type="auto"/>
                <w:tcBorders>
                  <w:top w:val="nil"/>
                  <w:left w:val="nil"/>
                  <w:bottom w:val="nil"/>
                  <w:right w:val="nil"/>
                </w:tcBorders>
                <w:shd w:val="clear" w:color="auto" w:fill="auto"/>
                <w:noWrap/>
                <w:vAlign w:val="bottom"/>
                <w:hideMark/>
              </w:tcPr>
            </w:tcPrChange>
          </w:tcPr>
          <w:p w14:paraId="53CEA7FB" w14:textId="77777777" w:rsidR="0009723C" w:rsidRPr="0009723C" w:rsidRDefault="0009723C" w:rsidP="0009723C">
            <w:pPr>
              <w:rPr>
                <w:ins w:id="2614" w:author="Microsoft Office User" w:date="2018-12-16T18:33:00Z"/>
                <w:rFonts w:ascii="Calibri" w:hAnsi="Calibri" w:cs="Calibri"/>
                <w:color w:val="000000"/>
              </w:rPr>
            </w:pPr>
            <w:ins w:id="2615" w:author="Microsoft Office User" w:date="2018-12-16T18:33:00Z">
              <w:r w:rsidRPr="0009723C">
                <w:rPr>
                  <w:rFonts w:ascii="Calibri" w:hAnsi="Calibri" w:cs="Calibri"/>
                  <w:color w:val="000000"/>
                </w:rPr>
                <w:t>0.03/0.025</w:t>
              </w:r>
            </w:ins>
          </w:p>
        </w:tc>
        <w:tc>
          <w:tcPr>
            <w:tcW w:w="567" w:type="pct"/>
            <w:tcBorders>
              <w:top w:val="nil"/>
              <w:left w:val="nil"/>
              <w:bottom w:val="nil"/>
              <w:right w:val="nil"/>
            </w:tcBorders>
            <w:shd w:val="clear" w:color="auto" w:fill="auto"/>
            <w:noWrap/>
            <w:vAlign w:val="bottom"/>
            <w:hideMark/>
            <w:tcPrChange w:id="2616" w:author="Microsoft Office User" w:date="2018-12-16T18:34:00Z">
              <w:tcPr>
                <w:tcW w:w="0" w:type="auto"/>
                <w:tcBorders>
                  <w:top w:val="nil"/>
                  <w:left w:val="nil"/>
                  <w:bottom w:val="nil"/>
                  <w:right w:val="nil"/>
                </w:tcBorders>
                <w:shd w:val="clear" w:color="auto" w:fill="auto"/>
                <w:noWrap/>
                <w:vAlign w:val="bottom"/>
                <w:hideMark/>
              </w:tcPr>
            </w:tcPrChange>
          </w:tcPr>
          <w:p w14:paraId="3A0F2971" w14:textId="77777777" w:rsidR="0009723C" w:rsidRPr="0009723C" w:rsidRDefault="0009723C" w:rsidP="0009723C">
            <w:pPr>
              <w:rPr>
                <w:ins w:id="2617" w:author="Microsoft Office User" w:date="2018-12-16T18:33:00Z"/>
                <w:rFonts w:ascii="Calibri" w:hAnsi="Calibri" w:cs="Calibri"/>
                <w:color w:val="000000"/>
              </w:rPr>
            </w:pPr>
            <w:ins w:id="2618" w:author="Microsoft Office User" w:date="2018-12-16T18:33:00Z">
              <w:r w:rsidRPr="0009723C">
                <w:rPr>
                  <w:rFonts w:ascii="Calibri" w:hAnsi="Calibri" w:cs="Calibri"/>
                  <w:color w:val="000000"/>
                </w:rPr>
                <w:t>0.016/-0.03</w:t>
              </w:r>
            </w:ins>
          </w:p>
        </w:tc>
        <w:tc>
          <w:tcPr>
            <w:tcW w:w="540" w:type="pct"/>
            <w:tcBorders>
              <w:top w:val="nil"/>
              <w:left w:val="nil"/>
              <w:bottom w:val="nil"/>
              <w:right w:val="nil"/>
            </w:tcBorders>
            <w:shd w:val="clear" w:color="auto" w:fill="auto"/>
            <w:noWrap/>
            <w:vAlign w:val="bottom"/>
            <w:hideMark/>
            <w:tcPrChange w:id="2619" w:author="Microsoft Office User" w:date="2018-12-16T18:34:00Z">
              <w:tcPr>
                <w:tcW w:w="0" w:type="auto"/>
                <w:tcBorders>
                  <w:top w:val="nil"/>
                  <w:left w:val="nil"/>
                  <w:bottom w:val="nil"/>
                  <w:right w:val="nil"/>
                </w:tcBorders>
                <w:shd w:val="clear" w:color="auto" w:fill="auto"/>
                <w:noWrap/>
                <w:vAlign w:val="bottom"/>
                <w:hideMark/>
              </w:tcPr>
            </w:tcPrChange>
          </w:tcPr>
          <w:p w14:paraId="72B5A50C" w14:textId="77777777" w:rsidR="0009723C" w:rsidRPr="0009723C" w:rsidRDefault="0009723C" w:rsidP="0009723C">
            <w:pPr>
              <w:rPr>
                <w:ins w:id="2620" w:author="Microsoft Office User" w:date="2018-12-16T18:33:00Z"/>
                <w:rFonts w:ascii="Calibri" w:hAnsi="Calibri" w:cs="Calibri"/>
                <w:color w:val="000000"/>
              </w:rPr>
            </w:pPr>
          </w:p>
        </w:tc>
        <w:tc>
          <w:tcPr>
            <w:tcW w:w="513" w:type="pct"/>
            <w:tcBorders>
              <w:top w:val="nil"/>
              <w:left w:val="nil"/>
              <w:bottom w:val="nil"/>
              <w:right w:val="nil"/>
            </w:tcBorders>
            <w:shd w:val="clear" w:color="auto" w:fill="auto"/>
            <w:noWrap/>
            <w:vAlign w:val="bottom"/>
            <w:hideMark/>
            <w:tcPrChange w:id="2621" w:author="Microsoft Office User" w:date="2018-12-16T18:34:00Z">
              <w:tcPr>
                <w:tcW w:w="0" w:type="auto"/>
                <w:tcBorders>
                  <w:top w:val="nil"/>
                  <w:left w:val="nil"/>
                  <w:bottom w:val="nil"/>
                  <w:right w:val="nil"/>
                </w:tcBorders>
                <w:shd w:val="clear" w:color="auto" w:fill="auto"/>
                <w:noWrap/>
                <w:vAlign w:val="bottom"/>
                <w:hideMark/>
              </w:tcPr>
            </w:tcPrChange>
          </w:tcPr>
          <w:p w14:paraId="3D89A4C3" w14:textId="77777777" w:rsidR="0009723C" w:rsidRPr="0009723C" w:rsidRDefault="0009723C" w:rsidP="0009723C">
            <w:pPr>
              <w:rPr>
                <w:ins w:id="2622" w:author="Microsoft Office User" w:date="2018-12-16T18:33:00Z"/>
                <w:rFonts w:ascii="Calibri" w:hAnsi="Calibri" w:cs="Calibri"/>
                <w:color w:val="000000"/>
              </w:rPr>
            </w:pPr>
            <w:ins w:id="2623" w:author="Microsoft Office User" w:date="2018-12-16T18:33:00Z">
              <w:r w:rsidRPr="0009723C">
                <w:rPr>
                  <w:rFonts w:ascii="Calibri" w:hAnsi="Calibri" w:cs="Calibri"/>
                  <w:color w:val="000000"/>
                </w:rPr>
                <w:t>0.043/0.043</w:t>
              </w:r>
            </w:ins>
          </w:p>
        </w:tc>
      </w:tr>
      <w:tr w:rsidR="0009723C" w:rsidRPr="0009723C" w14:paraId="3ED08B1C" w14:textId="77777777" w:rsidTr="0009723C">
        <w:tblPrEx>
          <w:tblW w:w="5000" w:type="pct"/>
          <w:tblCellMar>
            <w:left w:w="70" w:type="dxa"/>
            <w:right w:w="70" w:type="dxa"/>
          </w:tblCellMar>
          <w:tblPrExChange w:id="2624" w:author="Microsoft Office User" w:date="2018-12-16T18:34:00Z">
            <w:tblPrEx>
              <w:tblW w:w="0" w:type="auto"/>
              <w:tblCellMar>
                <w:left w:w="70" w:type="dxa"/>
                <w:right w:w="70" w:type="dxa"/>
              </w:tblCellMar>
            </w:tblPrEx>
          </w:tblPrExChange>
        </w:tblPrEx>
        <w:trPr>
          <w:trHeight w:val="320"/>
          <w:ins w:id="2625" w:author="Microsoft Office User" w:date="2018-12-16T18:33:00Z"/>
          <w:trPrChange w:id="2626"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627" w:author="Microsoft Office User" w:date="2018-12-16T18:34:00Z">
              <w:tcPr>
                <w:tcW w:w="0" w:type="auto"/>
                <w:tcBorders>
                  <w:top w:val="nil"/>
                  <w:left w:val="nil"/>
                  <w:bottom w:val="nil"/>
                  <w:right w:val="nil"/>
                </w:tcBorders>
                <w:shd w:val="clear" w:color="auto" w:fill="auto"/>
                <w:noWrap/>
                <w:vAlign w:val="bottom"/>
                <w:hideMark/>
              </w:tcPr>
            </w:tcPrChange>
          </w:tcPr>
          <w:p w14:paraId="0152C922" w14:textId="77777777" w:rsidR="0009723C" w:rsidRPr="0009723C" w:rsidRDefault="0009723C" w:rsidP="0009723C">
            <w:pPr>
              <w:rPr>
                <w:ins w:id="2628" w:author="Microsoft Office User" w:date="2018-12-16T18:33:00Z"/>
                <w:rFonts w:ascii="Calibri" w:hAnsi="Calibri" w:cs="Calibri"/>
                <w:color w:val="000000"/>
              </w:rPr>
            </w:pPr>
          </w:p>
        </w:tc>
        <w:tc>
          <w:tcPr>
            <w:tcW w:w="471" w:type="pct"/>
            <w:tcBorders>
              <w:top w:val="nil"/>
              <w:left w:val="nil"/>
              <w:bottom w:val="nil"/>
              <w:right w:val="nil"/>
            </w:tcBorders>
            <w:shd w:val="clear" w:color="auto" w:fill="auto"/>
            <w:noWrap/>
            <w:vAlign w:val="bottom"/>
            <w:hideMark/>
            <w:tcPrChange w:id="2629" w:author="Microsoft Office User" w:date="2018-12-16T18:34:00Z">
              <w:tcPr>
                <w:tcW w:w="0" w:type="auto"/>
                <w:tcBorders>
                  <w:top w:val="nil"/>
                  <w:left w:val="nil"/>
                  <w:bottom w:val="nil"/>
                  <w:right w:val="nil"/>
                </w:tcBorders>
                <w:shd w:val="clear" w:color="auto" w:fill="auto"/>
                <w:noWrap/>
                <w:vAlign w:val="bottom"/>
                <w:hideMark/>
              </w:tcPr>
            </w:tcPrChange>
          </w:tcPr>
          <w:p w14:paraId="5FFABC4C" w14:textId="77777777" w:rsidR="0009723C" w:rsidRPr="0009723C" w:rsidRDefault="0009723C" w:rsidP="0009723C">
            <w:pPr>
              <w:rPr>
                <w:ins w:id="2630" w:author="Microsoft Office User" w:date="2018-12-16T18:33:00Z"/>
                <w:sz w:val="20"/>
                <w:szCs w:val="20"/>
              </w:rPr>
            </w:pPr>
          </w:p>
        </w:tc>
        <w:tc>
          <w:tcPr>
            <w:tcW w:w="304" w:type="pct"/>
            <w:tcBorders>
              <w:top w:val="nil"/>
              <w:left w:val="nil"/>
              <w:bottom w:val="nil"/>
              <w:right w:val="nil"/>
            </w:tcBorders>
            <w:shd w:val="clear" w:color="auto" w:fill="auto"/>
            <w:noWrap/>
            <w:vAlign w:val="bottom"/>
            <w:hideMark/>
            <w:tcPrChange w:id="2631" w:author="Microsoft Office User" w:date="2018-12-16T18:34:00Z">
              <w:tcPr>
                <w:tcW w:w="0" w:type="auto"/>
                <w:tcBorders>
                  <w:top w:val="nil"/>
                  <w:left w:val="nil"/>
                  <w:bottom w:val="nil"/>
                  <w:right w:val="nil"/>
                </w:tcBorders>
                <w:shd w:val="clear" w:color="auto" w:fill="auto"/>
                <w:noWrap/>
                <w:vAlign w:val="bottom"/>
                <w:hideMark/>
              </w:tcPr>
            </w:tcPrChange>
          </w:tcPr>
          <w:p w14:paraId="31168A20" w14:textId="77777777" w:rsidR="0009723C" w:rsidRPr="0009723C" w:rsidRDefault="0009723C" w:rsidP="0009723C">
            <w:pPr>
              <w:rPr>
                <w:ins w:id="2632" w:author="Microsoft Office User" w:date="2018-12-16T18:33:00Z"/>
                <w:sz w:val="20"/>
                <w:szCs w:val="20"/>
              </w:rPr>
            </w:pPr>
          </w:p>
        </w:tc>
        <w:tc>
          <w:tcPr>
            <w:tcW w:w="388" w:type="pct"/>
            <w:tcBorders>
              <w:top w:val="nil"/>
              <w:left w:val="nil"/>
              <w:bottom w:val="nil"/>
              <w:right w:val="nil"/>
            </w:tcBorders>
            <w:shd w:val="clear" w:color="auto" w:fill="auto"/>
            <w:noWrap/>
            <w:vAlign w:val="bottom"/>
            <w:hideMark/>
            <w:tcPrChange w:id="2633" w:author="Microsoft Office User" w:date="2018-12-16T18:34:00Z">
              <w:tcPr>
                <w:tcW w:w="0" w:type="auto"/>
                <w:tcBorders>
                  <w:top w:val="nil"/>
                  <w:left w:val="nil"/>
                  <w:bottom w:val="nil"/>
                  <w:right w:val="nil"/>
                </w:tcBorders>
                <w:shd w:val="clear" w:color="auto" w:fill="auto"/>
                <w:noWrap/>
                <w:vAlign w:val="bottom"/>
                <w:hideMark/>
              </w:tcPr>
            </w:tcPrChange>
          </w:tcPr>
          <w:p w14:paraId="48BDBCC0" w14:textId="77777777" w:rsidR="0009723C" w:rsidRPr="0009723C" w:rsidRDefault="0009723C" w:rsidP="0009723C">
            <w:pPr>
              <w:rPr>
                <w:ins w:id="2634"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2635" w:author="Microsoft Office User" w:date="2018-12-16T18:34:00Z">
              <w:tcPr>
                <w:tcW w:w="0" w:type="auto"/>
                <w:tcBorders>
                  <w:top w:val="nil"/>
                  <w:left w:val="nil"/>
                  <w:bottom w:val="nil"/>
                  <w:right w:val="nil"/>
                </w:tcBorders>
                <w:shd w:val="clear" w:color="auto" w:fill="auto"/>
                <w:noWrap/>
                <w:vAlign w:val="bottom"/>
                <w:hideMark/>
              </w:tcPr>
            </w:tcPrChange>
          </w:tcPr>
          <w:p w14:paraId="31FEE466" w14:textId="77777777" w:rsidR="0009723C" w:rsidRPr="0009723C" w:rsidRDefault="0009723C" w:rsidP="0009723C">
            <w:pPr>
              <w:rPr>
                <w:ins w:id="2636"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2637" w:author="Microsoft Office User" w:date="2018-12-16T18:34:00Z">
              <w:tcPr>
                <w:tcW w:w="0" w:type="auto"/>
                <w:tcBorders>
                  <w:top w:val="nil"/>
                  <w:left w:val="nil"/>
                  <w:bottom w:val="nil"/>
                  <w:right w:val="nil"/>
                </w:tcBorders>
                <w:shd w:val="clear" w:color="auto" w:fill="auto"/>
                <w:noWrap/>
                <w:vAlign w:val="bottom"/>
                <w:hideMark/>
              </w:tcPr>
            </w:tcPrChange>
          </w:tcPr>
          <w:p w14:paraId="1A8CDDF2" w14:textId="77777777" w:rsidR="0009723C" w:rsidRPr="0009723C" w:rsidRDefault="0009723C" w:rsidP="0009723C">
            <w:pPr>
              <w:rPr>
                <w:ins w:id="2638"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2639" w:author="Microsoft Office User" w:date="2018-12-16T18:34:00Z">
              <w:tcPr>
                <w:tcW w:w="0" w:type="auto"/>
                <w:tcBorders>
                  <w:top w:val="nil"/>
                  <w:left w:val="nil"/>
                  <w:bottom w:val="nil"/>
                  <w:right w:val="nil"/>
                </w:tcBorders>
                <w:shd w:val="clear" w:color="auto" w:fill="auto"/>
                <w:noWrap/>
                <w:vAlign w:val="bottom"/>
                <w:hideMark/>
              </w:tcPr>
            </w:tcPrChange>
          </w:tcPr>
          <w:p w14:paraId="292B4BEE" w14:textId="77777777" w:rsidR="0009723C" w:rsidRPr="0009723C" w:rsidRDefault="0009723C" w:rsidP="0009723C">
            <w:pPr>
              <w:rPr>
                <w:ins w:id="2640"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2641" w:author="Microsoft Office User" w:date="2018-12-16T18:34:00Z">
              <w:tcPr>
                <w:tcW w:w="0" w:type="auto"/>
                <w:tcBorders>
                  <w:top w:val="nil"/>
                  <w:left w:val="nil"/>
                  <w:bottom w:val="nil"/>
                  <w:right w:val="nil"/>
                </w:tcBorders>
                <w:shd w:val="clear" w:color="auto" w:fill="auto"/>
                <w:noWrap/>
                <w:vAlign w:val="bottom"/>
                <w:hideMark/>
              </w:tcPr>
            </w:tcPrChange>
          </w:tcPr>
          <w:p w14:paraId="7D0CBA15" w14:textId="77777777" w:rsidR="0009723C" w:rsidRPr="0009723C" w:rsidRDefault="0009723C" w:rsidP="0009723C">
            <w:pPr>
              <w:rPr>
                <w:ins w:id="2642"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2643" w:author="Microsoft Office User" w:date="2018-12-16T18:34:00Z">
              <w:tcPr>
                <w:tcW w:w="0" w:type="auto"/>
                <w:tcBorders>
                  <w:top w:val="nil"/>
                  <w:left w:val="nil"/>
                  <w:bottom w:val="nil"/>
                  <w:right w:val="nil"/>
                </w:tcBorders>
                <w:shd w:val="clear" w:color="auto" w:fill="auto"/>
                <w:noWrap/>
                <w:vAlign w:val="bottom"/>
                <w:hideMark/>
              </w:tcPr>
            </w:tcPrChange>
          </w:tcPr>
          <w:p w14:paraId="6C4BA28D" w14:textId="77777777" w:rsidR="0009723C" w:rsidRPr="0009723C" w:rsidRDefault="0009723C" w:rsidP="0009723C">
            <w:pPr>
              <w:rPr>
                <w:ins w:id="2644" w:author="Microsoft Office User" w:date="2018-12-16T18:33:00Z"/>
                <w:sz w:val="20"/>
                <w:szCs w:val="20"/>
              </w:rPr>
            </w:pPr>
          </w:p>
        </w:tc>
        <w:tc>
          <w:tcPr>
            <w:tcW w:w="513" w:type="pct"/>
            <w:tcBorders>
              <w:top w:val="nil"/>
              <w:left w:val="nil"/>
              <w:bottom w:val="nil"/>
              <w:right w:val="nil"/>
            </w:tcBorders>
            <w:shd w:val="clear" w:color="auto" w:fill="auto"/>
            <w:noWrap/>
            <w:vAlign w:val="bottom"/>
            <w:hideMark/>
            <w:tcPrChange w:id="2645" w:author="Microsoft Office User" w:date="2018-12-16T18:34:00Z">
              <w:tcPr>
                <w:tcW w:w="0" w:type="auto"/>
                <w:tcBorders>
                  <w:top w:val="nil"/>
                  <w:left w:val="nil"/>
                  <w:bottom w:val="nil"/>
                  <w:right w:val="nil"/>
                </w:tcBorders>
                <w:shd w:val="clear" w:color="auto" w:fill="auto"/>
                <w:noWrap/>
                <w:vAlign w:val="bottom"/>
                <w:hideMark/>
              </w:tcPr>
            </w:tcPrChange>
          </w:tcPr>
          <w:p w14:paraId="2CA7DCDB" w14:textId="77777777" w:rsidR="0009723C" w:rsidRPr="0009723C" w:rsidRDefault="0009723C" w:rsidP="0009723C">
            <w:pPr>
              <w:rPr>
                <w:ins w:id="2646" w:author="Microsoft Office User" w:date="2018-12-16T18:33:00Z"/>
                <w:sz w:val="20"/>
                <w:szCs w:val="20"/>
              </w:rPr>
            </w:pPr>
          </w:p>
        </w:tc>
      </w:tr>
      <w:tr w:rsidR="0009723C" w:rsidRPr="0009723C" w14:paraId="6B768F37" w14:textId="77777777" w:rsidTr="0009723C">
        <w:tblPrEx>
          <w:tblW w:w="5000" w:type="pct"/>
          <w:tblCellMar>
            <w:left w:w="70" w:type="dxa"/>
            <w:right w:w="70" w:type="dxa"/>
          </w:tblCellMar>
          <w:tblPrExChange w:id="2647" w:author="Microsoft Office User" w:date="2018-12-16T18:34:00Z">
            <w:tblPrEx>
              <w:tblW w:w="0" w:type="auto"/>
              <w:tblCellMar>
                <w:left w:w="70" w:type="dxa"/>
                <w:right w:w="70" w:type="dxa"/>
              </w:tblCellMar>
            </w:tblPrEx>
          </w:tblPrExChange>
        </w:tblPrEx>
        <w:trPr>
          <w:trHeight w:val="320"/>
          <w:ins w:id="2648" w:author="Microsoft Office User" w:date="2018-12-16T18:33:00Z"/>
          <w:trPrChange w:id="2649"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650" w:author="Microsoft Office User" w:date="2018-12-16T18:34:00Z">
              <w:tcPr>
                <w:tcW w:w="0" w:type="auto"/>
                <w:tcBorders>
                  <w:top w:val="nil"/>
                  <w:left w:val="nil"/>
                  <w:bottom w:val="nil"/>
                  <w:right w:val="nil"/>
                </w:tcBorders>
                <w:shd w:val="clear" w:color="auto" w:fill="auto"/>
                <w:noWrap/>
                <w:vAlign w:val="bottom"/>
                <w:hideMark/>
              </w:tcPr>
            </w:tcPrChange>
          </w:tcPr>
          <w:p w14:paraId="61758AEF" w14:textId="77777777" w:rsidR="0009723C" w:rsidRPr="0009723C" w:rsidRDefault="0009723C" w:rsidP="0009723C">
            <w:pPr>
              <w:rPr>
                <w:ins w:id="2651" w:author="Microsoft Office User" w:date="2018-12-16T18:33:00Z"/>
                <w:sz w:val="20"/>
                <w:szCs w:val="20"/>
              </w:rPr>
            </w:pPr>
          </w:p>
        </w:tc>
        <w:tc>
          <w:tcPr>
            <w:tcW w:w="471" w:type="pct"/>
            <w:tcBorders>
              <w:top w:val="nil"/>
              <w:left w:val="nil"/>
              <w:bottom w:val="nil"/>
              <w:right w:val="nil"/>
            </w:tcBorders>
            <w:shd w:val="clear" w:color="auto" w:fill="auto"/>
            <w:noWrap/>
            <w:vAlign w:val="bottom"/>
            <w:hideMark/>
            <w:tcPrChange w:id="2652" w:author="Microsoft Office User" w:date="2018-12-16T18:34:00Z">
              <w:tcPr>
                <w:tcW w:w="0" w:type="auto"/>
                <w:tcBorders>
                  <w:top w:val="nil"/>
                  <w:left w:val="nil"/>
                  <w:bottom w:val="nil"/>
                  <w:right w:val="nil"/>
                </w:tcBorders>
                <w:shd w:val="clear" w:color="auto" w:fill="auto"/>
                <w:noWrap/>
                <w:vAlign w:val="bottom"/>
                <w:hideMark/>
              </w:tcPr>
            </w:tcPrChange>
          </w:tcPr>
          <w:p w14:paraId="755FE3E3" w14:textId="77777777" w:rsidR="0009723C" w:rsidRPr="0009723C" w:rsidRDefault="0009723C" w:rsidP="0009723C">
            <w:pPr>
              <w:rPr>
                <w:ins w:id="2653" w:author="Microsoft Office User" w:date="2018-12-16T18:33:00Z"/>
                <w:sz w:val="20"/>
                <w:szCs w:val="20"/>
              </w:rPr>
            </w:pPr>
          </w:p>
        </w:tc>
        <w:tc>
          <w:tcPr>
            <w:tcW w:w="304" w:type="pct"/>
            <w:tcBorders>
              <w:top w:val="nil"/>
              <w:left w:val="nil"/>
              <w:bottom w:val="nil"/>
              <w:right w:val="nil"/>
            </w:tcBorders>
            <w:shd w:val="clear" w:color="auto" w:fill="auto"/>
            <w:noWrap/>
            <w:vAlign w:val="bottom"/>
            <w:hideMark/>
            <w:tcPrChange w:id="2654" w:author="Microsoft Office User" w:date="2018-12-16T18:34:00Z">
              <w:tcPr>
                <w:tcW w:w="0" w:type="auto"/>
                <w:tcBorders>
                  <w:top w:val="nil"/>
                  <w:left w:val="nil"/>
                  <w:bottom w:val="nil"/>
                  <w:right w:val="nil"/>
                </w:tcBorders>
                <w:shd w:val="clear" w:color="auto" w:fill="auto"/>
                <w:noWrap/>
                <w:vAlign w:val="bottom"/>
                <w:hideMark/>
              </w:tcPr>
            </w:tcPrChange>
          </w:tcPr>
          <w:p w14:paraId="7AB67F56" w14:textId="77777777" w:rsidR="0009723C" w:rsidRPr="0009723C" w:rsidRDefault="0009723C" w:rsidP="0009723C">
            <w:pPr>
              <w:rPr>
                <w:ins w:id="2655" w:author="Microsoft Office User" w:date="2018-12-16T18:33:00Z"/>
                <w:sz w:val="20"/>
                <w:szCs w:val="20"/>
              </w:rPr>
            </w:pPr>
          </w:p>
        </w:tc>
        <w:tc>
          <w:tcPr>
            <w:tcW w:w="388" w:type="pct"/>
            <w:tcBorders>
              <w:top w:val="nil"/>
              <w:left w:val="nil"/>
              <w:bottom w:val="nil"/>
              <w:right w:val="nil"/>
            </w:tcBorders>
            <w:shd w:val="clear" w:color="auto" w:fill="auto"/>
            <w:noWrap/>
            <w:vAlign w:val="bottom"/>
            <w:hideMark/>
            <w:tcPrChange w:id="2656" w:author="Microsoft Office User" w:date="2018-12-16T18:34:00Z">
              <w:tcPr>
                <w:tcW w:w="0" w:type="auto"/>
                <w:tcBorders>
                  <w:top w:val="nil"/>
                  <w:left w:val="nil"/>
                  <w:bottom w:val="nil"/>
                  <w:right w:val="nil"/>
                </w:tcBorders>
                <w:shd w:val="clear" w:color="auto" w:fill="auto"/>
                <w:noWrap/>
                <w:vAlign w:val="bottom"/>
                <w:hideMark/>
              </w:tcPr>
            </w:tcPrChange>
          </w:tcPr>
          <w:p w14:paraId="463FFA75" w14:textId="77777777" w:rsidR="0009723C" w:rsidRPr="0009723C" w:rsidRDefault="0009723C" w:rsidP="0009723C">
            <w:pPr>
              <w:rPr>
                <w:ins w:id="2657"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2658" w:author="Microsoft Office User" w:date="2018-12-16T18:34:00Z">
              <w:tcPr>
                <w:tcW w:w="0" w:type="auto"/>
                <w:tcBorders>
                  <w:top w:val="nil"/>
                  <w:left w:val="nil"/>
                  <w:bottom w:val="nil"/>
                  <w:right w:val="nil"/>
                </w:tcBorders>
                <w:shd w:val="clear" w:color="auto" w:fill="auto"/>
                <w:noWrap/>
                <w:vAlign w:val="bottom"/>
                <w:hideMark/>
              </w:tcPr>
            </w:tcPrChange>
          </w:tcPr>
          <w:p w14:paraId="1F7829DB" w14:textId="77777777" w:rsidR="0009723C" w:rsidRPr="0009723C" w:rsidRDefault="0009723C" w:rsidP="0009723C">
            <w:pPr>
              <w:rPr>
                <w:ins w:id="2659"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2660" w:author="Microsoft Office User" w:date="2018-12-16T18:34:00Z">
              <w:tcPr>
                <w:tcW w:w="0" w:type="auto"/>
                <w:tcBorders>
                  <w:top w:val="nil"/>
                  <w:left w:val="nil"/>
                  <w:bottom w:val="nil"/>
                  <w:right w:val="nil"/>
                </w:tcBorders>
                <w:shd w:val="clear" w:color="auto" w:fill="auto"/>
                <w:noWrap/>
                <w:vAlign w:val="bottom"/>
                <w:hideMark/>
              </w:tcPr>
            </w:tcPrChange>
          </w:tcPr>
          <w:p w14:paraId="5FEA77BF" w14:textId="77777777" w:rsidR="0009723C" w:rsidRPr="0009723C" w:rsidRDefault="0009723C" w:rsidP="0009723C">
            <w:pPr>
              <w:rPr>
                <w:ins w:id="2661"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2662" w:author="Microsoft Office User" w:date="2018-12-16T18:34:00Z">
              <w:tcPr>
                <w:tcW w:w="0" w:type="auto"/>
                <w:tcBorders>
                  <w:top w:val="nil"/>
                  <w:left w:val="nil"/>
                  <w:bottom w:val="nil"/>
                  <w:right w:val="nil"/>
                </w:tcBorders>
                <w:shd w:val="clear" w:color="auto" w:fill="auto"/>
                <w:noWrap/>
                <w:vAlign w:val="bottom"/>
                <w:hideMark/>
              </w:tcPr>
            </w:tcPrChange>
          </w:tcPr>
          <w:p w14:paraId="4100B546" w14:textId="77777777" w:rsidR="0009723C" w:rsidRPr="0009723C" w:rsidRDefault="0009723C" w:rsidP="0009723C">
            <w:pPr>
              <w:rPr>
                <w:ins w:id="2663"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2664" w:author="Microsoft Office User" w:date="2018-12-16T18:34:00Z">
              <w:tcPr>
                <w:tcW w:w="0" w:type="auto"/>
                <w:tcBorders>
                  <w:top w:val="nil"/>
                  <w:left w:val="nil"/>
                  <w:bottom w:val="nil"/>
                  <w:right w:val="nil"/>
                </w:tcBorders>
                <w:shd w:val="clear" w:color="auto" w:fill="auto"/>
                <w:noWrap/>
                <w:vAlign w:val="bottom"/>
                <w:hideMark/>
              </w:tcPr>
            </w:tcPrChange>
          </w:tcPr>
          <w:p w14:paraId="533724EE" w14:textId="77777777" w:rsidR="0009723C" w:rsidRPr="0009723C" w:rsidRDefault="0009723C" w:rsidP="0009723C">
            <w:pPr>
              <w:rPr>
                <w:ins w:id="2665"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2666" w:author="Microsoft Office User" w:date="2018-12-16T18:34:00Z">
              <w:tcPr>
                <w:tcW w:w="0" w:type="auto"/>
                <w:tcBorders>
                  <w:top w:val="nil"/>
                  <w:left w:val="nil"/>
                  <w:bottom w:val="nil"/>
                  <w:right w:val="nil"/>
                </w:tcBorders>
                <w:shd w:val="clear" w:color="auto" w:fill="auto"/>
                <w:noWrap/>
                <w:vAlign w:val="bottom"/>
                <w:hideMark/>
              </w:tcPr>
            </w:tcPrChange>
          </w:tcPr>
          <w:p w14:paraId="0590AAE3" w14:textId="77777777" w:rsidR="0009723C" w:rsidRPr="0009723C" w:rsidRDefault="0009723C" w:rsidP="0009723C">
            <w:pPr>
              <w:rPr>
                <w:ins w:id="2667" w:author="Microsoft Office User" w:date="2018-12-16T18:33:00Z"/>
                <w:sz w:val="20"/>
                <w:szCs w:val="20"/>
              </w:rPr>
            </w:pPr>
          </w:p>
        </w:tc>
        <w:tc>
          <w:tcPr>
            <w:tcW w:w="513" w:type="pct"/>
            <w:tcBorders>
              <w:top w:val="nil"/>
              <w:left w:val="nil"/>
              <w:bottom w:val="nil"/>
              <w:right w:val="nil"/>
            </w:tcBorders>
            <w:shd w:val="clear" w:color="auto" w:fill="auto"/>
            <w:noWrap/>
            <w:vAlign w:val="bottom"/>
            <w:hideMark/>
            <w:tcPrChange w:id="2668" w:author="Microsoft Office User" w:date="2018-12-16T18:34:00Z">
              <w:tcPr>
                <w:tcW w:w="0" w:type="auto"/>
                <w:tcBorders>
                  <w:top w:val="nil"/>
                  <w:left w:val="nil"/>
                  <w:bottom w:val="nil"/>
                  <w:right w:val="nil"/>
                </w:tcBorders>
                <w:shd w:val="clear" w:color="auto" w:fill="auto"/>
                <w:noWrap/>
                <w:vAlign w:val="bottom"/>
                <w:hideMark/>
              </w:tcPr>
            </w:tcPrChange>
          </w:tcPr>
          <w:p w14:paraId="19F87393" w14:textId="77777777" w:rsidR="0009723C" w:rsidRPr="0009723C" w:rsidRDefault="0009723C" w:rsidP="0009723C">
            <w:pPr>
              <w:rPr>
                <w:ins w:id="2669" w:author="Microsoft Office User" w:date="2018-12-16T18:33:00Z"/>
                <w:sz w:val="20"/>
                <w:szCs w:val="20"/>
              </w:rPr>
            </w:pPr>
          </w:p>
        </w:tc>
      </w:tr>
      <w:tr w:rsidR="0009723C" w:rsidRPr="0009723C" w14:paraId="6ACB9E11" w14:textId="77777777" w:rsidTr="0009723C">
        <w:tblPrEx>
          <w:tblW w:w="5000" w:type="pct"/>
          <w:tblCellMar>
            <w:left w:w="70" w:type="dxa"/>
            <w:right w:w="70" w:type="dxa"/>
          </w:tblCellMar>
          <w:tblPrExChange w:id="2670" w:author="Microsoft Office User" w:date="2018-12-16T18:34:00Z">
            <w:tblPrEx>
              <w:tblW w:w="13062" w:type="dxa"/>
              <w:tblCellMar>
                <w:left w:w="70" w:type="dxa"/>
                <w:right w:w="70" w:type="dxa"/>
              </w:tblCellMar>
            </w:tblPrEx>
          </w:tblPrExChange>
        </w:tblPrEx>
        <w:trPr>
          <w:trHeight w:val="320"/>
          <w:ins w:id="2671" w:author="Microsoft Office User" w:date="2018-12-16T18:33:00Z"/>
          <w:trPrChange w:id="2672" w:author="Microsoft Office User" w:date="2018-12-16T18:34:00Z">
            <w:trPr>
              <w:trHeight w:val="320"/>
            </w:trPr>
          </w:trPrChange>
        </w:trPr>
        <w:tc>
          <w:tcPr>
            <w:tcW w:w="3947" w:type="pct"/>
            <w:gridSpan w:val="8"/>
            <w:tcBorders>
              <w:top w:val="nil"/>
              <w:left w:val="nil"/>
              <w:bottom w:val="nil"/>
              <w:right w:val="nil"/>
            </w:tcBorders>
            <w:shd w:val="clear" w:color="auto" w:fill="auto"/>
            <w:noWrap/>
            <w:vAlign w:val="bottom"/>
            <w:hideMark/>
            <w:tcPrChange w:id="2673" w:author="Microsoft Office User" w:date="2018-12-16T18:34:00Z">
              <w:tcPr>
                <w:tcW w:w="10276" w:type="dxa"/>
                <w:gridSpan w:val="11"/>
                <w:tcBorders>
                  <w:top w:val="nil"/>
                  <w:left w:val="nil"/>
                  <w:bottom w:val="nil"/>
                  <w:right w:val="nil"/>
                </w:tcBorders>
                <w:shd w:val="clear" w:color="auto" w:fill="auto"/>
                <w:noWrap/>
                <w:vAlign w:val="bottom"/>
                <w:hideMark/>
              </w:tcPr>
            </w:tcPrChange>
          </w:tcPr>
          <w:p w14:paraId="3E610F64" w14:textId="77777777" w:rsidR="0009723C" w:rsidRPr="0009723C" w:rsidRDefault="0009723C" w:rsidP="0009723C">
            <w:pPr>
              <w:rPr>
                <w:ins w:id="2674" w:author="Microsoft Office User" w:date="2018-12-16T18:33:00Z"/>
                <w:rFonts w:ascii="Calibri" w:hAnsi="Calibri" w:cs="Calibri"/>
                <w:color w:val="000000"/>
                <w:lang w:val="en-US"/>
                <w:rPrChange w:id="2675" w:author="Microsoft Office User" w:date="2018-12-16T18:33:00Z">
                  <w:rPr>
                    <w:ins w:id="2676" w:author="Microsoft Office User" w:date="2018-12-16T18:33:00Z"/>
                    <w:rFonts w:ascii="Calibri" w:hAnsi="Calibri" w:cs="Calibri"/>
                    <w:color w:val="000000"/>
                  </w:rPr>
                </w:rPrChange>
              </w:rPr>
            </w:pPr>
            <w:ins w:id="2677" w:author="Microsoft Office User" w:date="2018-12-16T18:33:00Z">
              <w:r w:rsidRPr="0009723C">
                <w:rPr>
                  <w:rFonts w:ascii="Calibri" w:hAnsi="Calibri" w:cs="Calibri"/>
                  <w:color w:val="000000"/>
                  <w:lang w:val="en-US"/>
                  <w:rPrChange w:id="2678" w:author="Microsoft Office User" w:date="2018-12-16T18:33:00Z">
                    <w:rPr>
                      <w:rFonts w:ascii="Calibri" w:hAnsi="Calibri" w:cs="Calibri"/>
                      <w:color w:val="000000"/>
                    </w:rPr>
                  </w:rPrChange>
                </w:rPr>
                <w:t>Note: scores left of slash represent data from high school, right of slash represent data from college</w:t>
              </w:r>
            </w:ins>
          </w:p>
        </w:tc>
        <w:tc>
          <w:tcPr>
            <w:tcW w:w="540" w:type="pct"/>
            <w:tcBorders>
              <w:top w:val="nil"/>
              <w:left w:val="nil"/>
              <w:bottom w:val="nil"/>
              <w:right w:val="nil"/>
            </w:tcBorders>
            <w:shd w:val="clear" w:color="auto" w:fill="auto"/>
            <w:noWrap/>
            <w:vAlign w:val="bottom"/>
            <w:hideMark/>
            <w:tcPrChange w:id="2679" w:author="Microsoft Office User" w:date="2018-12-16T18:34:00Z">
              <w:tcPr>
                <w:tcW w:w="1434" w:type="dxa"/>
                <w:tcBorders>
                  <w:top w:val="nil"/>
                  <w:left w:val="nil"/>
                  <w:bottom w:val="nil"/>
                  <w:right w:val="nil"/>
                </w:tcBorders>
                <w:shd w:val="clear" w:color="auto" w:fill="auto"/>
                <w:noWrap/>
                <w:vAlign w:val="bottom"/>
                <w:hideMark/>
              </w:tcPr>
            </w:tcPrChange>
          </w:tcPr>
          <w:p w14:paraId="2C984413" w14:textId="77777777" w:rsidR="0009723C" w:rsidRPr="0009723C" w:rsidRDefault="0009723C" w:rsidP="0009723C">
            <w:pPr>
              <w:rPr>
                <w:ins w:id="2680" w:author="Microsoft Office User" w:date="2018-12-16T18:33:00Z"/>
                <w:rFonts w:ascii="Calibri" w:hAnsi="Calibri" w:cs="Calibri"/>
                <w:color w:val="000000"/>
                <w:lang w:val="en-US"/>
                <w:rPrChange w:id="2681" w:author="Microsoft Office User" w:date="2018-12-16T18:33:00Z">
                  <w:rPr>
                    <w:ins w:id="2682" w:author="Microsoft Office User" w:date="2018-12-16T18:33:00Z"/>
                    <w:rFonts w:ascii="Calibri" w:hAnsi="Calibri" w:cs="Calibri"/>
                    <w:color w:val="000000"/>
                  </w:rPr>
                </w:rPrChange>
              </w:rPr>
            </w:pPr>
          </w:p>
        </w:tc>
        <w:tc>
          <w:tcPr>
            <w:tcW w:w="513" w:type="pct"/>
            <w:tcBorders>
              <w:top w:val="nil"/>
              <w:left w:val="nil"/>
              <w:bottom w:val="nil"/>
              <w:right w:val="nil"/>
            </w:tcBorders>
            <w:shd w:val="clear" w:color="auto" w:fill="auto"/>
            <w:noWrap/>
            <w:vAlign w:val="bottom"/>
            <w:hideMark/>
            <w:tcPrChange w:id="2683" w:author="Microsoft Office User" w:date="2018-12-16T18:34:00Z">
              <w:tcPr>
                <w:tcW w:w="1352" w:type="dxa"/>
                <w:tcBorders>
                  <w:top w:val="nil"/>
                  <w:left w:val="nil"/>
                  <w:bottom w:val="nil"/>
                  <w:right w:val="nil"/>
                </w:tcBorders>
                <w:shd w:val="clear" w:color="auto" w:fill="auto"/>
                <w:noWrap/>
                <w:vAlign w:val="bottom"/>
                <w:hideMark/>
              </w:tcPr>
            </w:tcPrChange>
          </w:tcPr>
          <w:p w14:paraId="68785116" w14:textId="77777777" w:rsidR="0009723C" w:rsidRPr="0009723C" w:rsidRDefault="0009723C" w:rsidP="0009723C">
            <w:pPr>
              <w:rPr>
                <w:ins w:id="2684" w:author="Microsoft Office User" w:date="2018-12-16T18:33:00Z"/>
                <w:sz w:val="20"/>
                <w:szCs w:val="20"/>
                <w:lang w:val="en-US"/>
                <w:rPrChange w:id="2685" w:author="Microsoft Office User" w:date="2018-12-16T18:33:00Z">
                  <w:rPr>
                    <w:ins w:id="2686" w:author="Microsoft Office User" w:date="2018-12-16T18:33:00Z"/>
                    <w:sz w:val="20"/>
                    <w:szCs w:val="20"/>
                  </w:rPr>
                </w:rPrChange>
              </w:rPr>
            </w:pPr>
          </w:p>
        </w:tc>
      </w:tr>
    </w:tbl>
    <w:p w14:paraId="0DDAC4C3" w14:textId="77777777" w:rsidR="00BF4DEB" w:rsidRPr="001653F1" w:rsidRDefault="00BF4DEB">
      <w:pPr>
        <w:pStyle w:val="Textkrper"/>
        <w:rPr>
          <w:ins w:id="2687" w:author="Microsoft Office User" w:date="2018-12-16T17:58:00Z"/>
        </w:rPr>
        <w:pPrChange w:id="2688" w:author="Microsoft Office User" w:date="2018-12-16T17:59:00Z">
          <w:pPr>
            <w:pStyle w:val="FirstParagraph"/>
            <w:ind w:firstLine="0"/>
          </w:pPr>
        </w:pPrChange>
      </w:pPr>
    </w:p>
    <w:p w14:paraId="784A3100" w14:textId="410564ED" w:rsidR="00EA382D" w:rsidDel="00E0412F" w:rsidRDefault="00C96047">
      <w:pPr>
        <w:pStyle w:val="Textkrper"/>
        <w:rPr>
          <w:del w:id="2689" w:author="Microsoft Office User" w:date="2018-12-13T17:33:00Z"/>
        </w:rPr>
      </w:pPr>
      <w:del w:id="2690" w:author="Microsoft Office User" w:date="2018-12-13T17:33:00Z">
        <w:r w:rsidDel="00E0412F">
          <w:delText>Our second set of hypothes</w:delText>
        </w:r>
        <w:r w:rsidR="00335A7E" w:rsidDel="00E0412F">
          <w:delText>e</w:delText>
        </w:r>
        <w:r w:rsidDel="00E0412F">
          <w:delText>s involve</w:delText>
        </w:r>
        <w:r w:rsidR="00335A7E" w:rsidDel="00E0412F">
          <w:delText>d</w:delText>
        </w:r>
        <w:r w:rsidDel="00E0412F">
          <w:delText xml:space="preserve"> predictions to academic achievement. Conscientiousness correlated with academic achievement with </w:delText>
        </w:r>
        <w:r w:rsidDel="00E0412F">
          <w:rPr>
            <w:i/>
          </w:rPr>
          <w:delText>r</w:delText>
        </w:r>
        <w:r w:rsidDel="00E0412F">
          <w:delText xml:space="preserve"> = 0.24, being the strongest correlation of all the set of dimensions. Openness correlated </w:delText>
        </w:r>
        <w:r w:rsidDel="00E0412F">
          <w:rPr>
            <w:i/>
          </w:rPr>
          <w:delText>r</w:delText>
        </w:r>
        <w:r w:rsidDel="00E0412F">
          <w:delText xml:space="preserve"> = 0.17 with the criterion. For H2.2, the model which included the facets again outperformed the dimensional model (</w:delText>
        </w:r>
        <w:r w:rsidDel="00E0412F">
          <w:rPr>
            <w:i/>
          </w:rPr>
          <w:delText>F</w:delText>
        </w:r>
        <w:r w:rsidDel="00E0412F">
          <w:delText xml:space="preserve"> = 5.83, p &lt; 0.001). The final model consisted of </w:delText>
        </w:r>
        <w:r w:rsidDel="00E0412F">
          <w:rPr>
            <w:i/>
          </w:rPr>
          <w:delText>Intellect</w:delText>
        </w:r>
        <w:r w:rsidDel="00E0412F">
          <w:delText xml:space="preserve"> (O9), </w:delText>
        </w:r>
        <w:r w:rsidDel="00E0412F">
          <w:rPr>
            <w:i/>
          </w:rPr>
          <w:delText>Willingness to learn</w:delText>
        </w:r>
        <w:r w:rsidDel="00E0412F">
          <w:delText xml:space="preserve"> (O7), </w:delText>
        </w:r>
        <w:r w:rsidDel="00E0412F">
          <w:rPr>
            <w:i/>
          </w:rPr>
          <w:delText>Interest in reading</w:delText>
        </w:r>
        <w:r w:rsidDel="00E0412F">
          <w:delText xml:space="preserve"> (O4), </w:delText>
        </w:r>
        <w:r w:rsidDel="00E0412F">
          <w:rPr>
            <w:i/>
          </w:rPr>
          <w:delText>Emotional robustness</w:delText>
        </w:r>
        <w:r w:rsidDel="00E0412F">
          <w:delText xml:space="preserve"> (N6), </w:delText>
        </w:r>
        <w:r w:rsidDel="00E0412F">
          <w:rPr>
            <w:i/>
          </w:rPr>
          <w:delText>Positive attitude</w:delText>
        </w:r>
        <w:r w:rsidDel="00E0412F">
          <w:delText xml:space="preserve"> (E4), </w:delText>
        </w:r>
        <w:r w:rsidDel="00E0412F">
          <w:rPr>
            <w:i/>
          </w:rPr>
          <w:delText>Sociability</w:delText>
        </w:r>
        <w:r w:rsidDel="00E0412F">
          <w:delText xml:space="preserve"> (E1), </w:delText>
        </w:r>
        <w:r w:rsidDel="00E0412F">
          <w:rPr>
            <w:i/>
          </w:rPr>
          <w:delText>Productivity</w:delText>
        </w:r>
        <w:r w:rsidDel="00E0412F">
          <w:delText xml:space="preserve"> (C9), </w:delText>
        </w:r>
        <w:r w:rsidDel="00E0412F">
          <w:rPr>
            <w:i/>
          </w:rPr>
          <w:delText>Goal orientation</w:delText>
        </w:r>
        <w:r w:rsidDel="00E0412F">
          <w:delText xml:space="preserve"> (C5), </w:delText>
        </w:r>
        <w:r w:rsidDel="00E0412F">
          <w:rPr>
            <w:i/>
          </w:rPr>
          <w:delText>Dominance</w:delText>
        </w:r>
        <w:r w:rsidDel="00E0412F">
          <w:delText xml:space="preserve"> (C1), </w:delText>
        </w:r>
        <w:r w:rsidDel="00E0412F">
          <w:rPr>
            <w:i/>
          </w:rPr>
          <w:delText>Genuineness</w:delText>
        </w:r>
        <w:r w:rsidDel="00E0412F">
          <w:delText xml:space="preserve"> (A7) and </w:delText>
        </w:r>
        <w:r w:rsidDel="00E0412F">
          <w:rPr>
            <w:i/>
          </w:rPr>
          <w:delText>Search for support</w:delText>
        </w:r>
        <w:r w:rsidDel="00E0412F">
          <w:delText xml:space="preserve"> (A5). None of the dimensions were entered in the model as they failed to be significative. The final </w:delText>
        </w:r>
        <m:oMath>
          <m:sSup>
            <m:sSupPr>
              <m:ctrlPr>
                <w:rPr>
                  <w:rFonts w:ascii="Cambria Math" w:hAnsi="Cambria Math"/>
                </w:rPr>
              </m:ctrlPr>
            </m:sSupPr>
            <m:e>
              <m:r>
                <w:rPr>
                  <w:rFonts w:ascii="Cambria Math" w:hAnsi="Cambria Math"/>
                </w:rPr>
                <m:t>R</m:t>
              </m:r>
            </m:e>
            <m:sup>
              <m:r>
                <w:rPr>
                  <w:rFonts w:ascii="Cambria Math" w:hAnsi="Cambria Math"/>
                </w:rPr>
                <m:t>2</m:t>
              </m:r>
            </m:sup>
          </m:sSup>
        </m:oMath>
        <w:r w:rsidDel="00E0412F">
          <w:delText xml:space="preserve"> was 0.14.</w:delText>
        </w:r>
      </w:del>
    </w:p>
    <w:p w14:paraId="5146C9E8" w14:textId="5333579E" w:rsidR="00EA382D" w:rsidDel="00E0412F" w:rsidRDefault="00C96047" w:rsidP="00991DD4">
      <w:pPr>
        <w:pStyle w:val="Textkrper"/>
        <w:rPr>
          <w:del w:id="2691" w:author="Microsoft Office User" w:date="2018-12-13T17:33:00Z"/>
        </w:rPr>
      </w:pPr>
      <w:del w:id="2692" w:author="Microsoft Office User" w:date="2018-12-13T17:33:00Z">
        <w:r w:rsidDel="00E0412F">
          <w:delText>Our thirst set of hypothesis explored the relationship of personality with school absences. The facet level model outperformed the dimensional level (</w:delText>
        </w:r>
        <w:r w:rsidDel="00E0412F">
          <w:rPr>
            <w:i/>
          </w:rPr>
          <w:delText>F</w:delText>
        </w:r>
        <w:r w:rsidDel="00E0412F">
          <w:delText xml:space="preserve"> = 6.80, p &lt; 0.001), </w:delText>
        </w:r>
        <m:oMath>
          <m:r>
            <w:rPr>
              <w:rFonts w:ascii="Cambria Math" w:hAnsi="Cambria Math"/>
            </w:rPr>
            <m:t>Δ</m:t>
          </m:r>
          <m:sSup>
            <m:sSupPr>
              <m:ctrlPr>
                <w:rPr>
                  <w:rFonts w:ascii="Cambria Math" w:hAnsi="Cambria Math"/>
                </w:rPr>
              </m:ctrlPr>
            </m:sSupPr>
            <m:e>
              <m:r>
                <w:rPr>
                  <w:rFonts w:ascii="Cambria Math" w:hAnsi="Cambria Math"/>
                </w:rPr>
                <m:t>R</m:t>
              </m:r>
            </m:e>
            <m:sup>
              <m:r>
                <w:rPr>
                  <w:rFonts w:ascii="Cambria Math" w:hAnsi="Cambria Math"/>
                </w:rPr>
                <m:t>2</m:t>
              </m:r>
            </m:sup>
          </m:sSup>
        </m:oMath>
        <w:r w:rsidDel="00E0412F">
          <w:delText xml:space="preserve"> = 0.11. The most important predictors were </w:delText>
        </w:r>
        <w:r w:rsidDel="00E0412F">
          <w:rPr>
            <w:i/>
          </w:rPr>
          <w:delText>Open mindedness</w:delText>
        </w:r>
        <w:r w:rsidDel="00E0412F">
          <w:delText xml:space="preserve"> (O3), </w:delText>
        </w:r>
        <w:r w:rsidDel="00E0412F">
          <w:rPr>
            <w:i/>
          </w:rPr>
          <w:delText>Wish to analyze</w:delText>
        </w:r>
        <w:r w:rsidDel="00E0412F">
          <w:delText xml:space="preserve"> (O6), </w:delText>
        </w:r>
        <w:r w:rsidDel="00E0412F">
          <w:rPr>
            <w:i/>
          </w:rPr>
          <w:delText>Interest in reading</w:delText>
        </w:r>
        <w:r w:rsidDel="00E0412F">
          <w:delText xml:space="preserve"> (O4), </w:delText>
        </w:r>
        <w:r w:rsidDel="00E0412F">
          <w:rPr>
            <w:i/>
          </w:rPr>
          <w:delText>Equanimity</w:delText>
        </w:r>
        <w:r w:rsidDel="00E0412F">
          <w:delText xml:space="preserve"> (N1) and </w:delText>
        </w:r>
        <w:r w:rsidDel="00E0412F">
          <w:rPr>
            <w:i/>
          </w:rPr>
          <w:delText>Genuineness</w:delText>
        </w:r>
        <w:r w:rsidDel="00E0412F">
          <w:delText xml:space="preserve"> (A7) inversely and </w:delText>
        </w:r>
        <w:r w:rsidDel="00E0412F">
          <w:rPr>
            <w:i/>
          </w:rPr>
          <w:delText>Carefreeness</w:delText>
        </w:r>
        <w:r w:rsidDel="00E0412F">
          <w:delText xml:space="preserve"> (N3) and </w:delText>
        </w:r>
        <w:r w:rsidDel="00E0412F">
          <w:rPr>
            <w:i/>
          </w:rPr>
          <w:delText>Low competitiveness</w:delText>
        </w:r>
        <w:r w:rsidDel="00E0412F">
          <w:delText xml:space="preserve"> (A3) directly related to abseentism. The facet level model reached a 12.6% of explained variability of abseentism.</w:delText>
        </w:r>
      </w:del>
    </w:p>
    <w:p w14:paraId="23BC9B54" w14:textId="77777777" w:rsidR="00427EDE" w:rsidRDefault="00427EDE" w:rsidP="00991DD4">
      <w:pPr>
        <w:pStyle w:val="Textkrper"/>
      </w:pPr>
    </w:p>
    <w:p w14:paraId="159FBB63" w14:textId="77777777" w:rsidR="00EA382D" w:rsidRDefault="00C96047">
      <w:pPr>
        <w:pStyle w:val="berschrift2"/>
      </w:pPr>
      <w:bookmarkStart w:id="2693" w:name="study-2-german-sample"/>
      <w:bookmarkEnd w:id="2693"/>
      <w:r>
        <w:t>Study 2 – German Sample</w:t>
      </w:r>
    </w:p>
    <w:p w14:paraId="2BE47E96" w14:textId="77777777" w:rsidR="00991DD4" w:rsidRPr="00991DD4" w:rsidRDefault="00991DD4" w:rsidP="00991DD4">
      <w:pPr>
        <w:pStyle w:val="Textkrper"/>
      </w:pPr>
    </w:p>
    <w:p w14:paraId="77D90E1D" w14:textId="77777777" w:rsidR="00EA382D" w:rsidRDefault="00C96047">
      <w:pPr>
        <w:pStyle w:val="berschrift3"/>
        <w:framePr w:wrap="around"/>
      </w:pPr>
      <w:bookmarkStart w:id="2694" w:name="participants-1"/>
      <w:bookmarkEnd w:id="2694"/>
      <w:r>
        <w:t>Participants</w:t>
      </w:r>
    </w:p>
    <w:p w14:paraId="5CFF75A1" w14:textId="77777777" w:rsidR="00EA382D" w:rsidRDefault="00991DD4" w:rsidP="00991DD4">
      <w:pPr>
        <w:pStyle w:val="FirstParagraph"/>
        <w:ind w:firstLine="0"/>
      </w:pPr>
      <w:r>
        <w:t xml:space="preserve">: </w:t>
      </w:r>
      <w:r w:rsidR="00C96047">
        <w:t>The representative sample consisted of 387 German speakers (49.10% male) with a mean age of 45.60 years (SD = 17.50). The data was collected in a test center.</w:t>
      </w:r>
    </w:p>
    <w:p w14:paraId="4F508E82" w14:textId="77777777" w:rsidR="00EA382D" w:rsidRDefault="00C96047">
      <w:pPr>
        <w:pStyle w:val="berschrift3"/>
        <w:framePr w:wrap="around"/>
      </w:pPr>
      <w:bookmarkStart w:id="2695" w:name="measures-1"/>
      <w:bookmarkEnd w:id="2695"/>
      <w:r>
        <w:t>Measures</w:t>
      </w:r>
    </w:p>
    <w:p w14:paraId="6077F614" w14:textId="77777777" w:rsidR="00EA382D" w:rsidRDefault="00991DD4" w:rsidP="00991DD4">
      <w:pPr>
        <w:pStyle w:val="FirstParagraph"/>
        <w:ind w:firstLine="0"/>
      </w:pPr>
      <w:r>
        <w:t xml:space="preserve">: </w:t>
      </w:r>
      <w:r w:rsidR="00C96047">
        <w:t>The five items per facet derived from Study 1 were translated and back-translated by bilingual experts, creating a German version of the measure used there. The translated items can be found in appendix B.</w:t>
      </w:r>
    </w:p>
    <w:p w14:paraId="752849D5" w14:textId="77777777" w:rsidR="00EA382D" w:rsidRDefault="00C96047">
      <w:pPr>
        <w:pStyle w:val="berschrift2"/>
      </w:pPr>
      <w:bookmarkStart w:id="2696" w:name="procedure-1"/>
      <w:bookmarkEnd w:id="2696"/>
      <w:r>
        <w:t>Procedure</w:t>
      </w:r>
    </w:p>
    <w:p w14:paraId="25A57827" w14:textId="77777777" w:rsidR="00991DD4" w:rsidRPr="00991DD4" w:rsidRDefault="00991DD4" w:rsidP="00991DD4">
      <w:pPr>
        <w:pStyle w:val="Textkrper"/>
      </w:pPr>
    </w:p>
    <w:p w14:paraId="57FF28BD" w14:textId="77777777" w:rsidR="00EA382D" w:rsidRDefault="00C96047">
      <w:pPr>
        <w:pStyle w:val="berschrift3"/>
        <w:framePr w:wrap="around"/>
      </w:pPr>
      <w:bookmarkStart w:id="2697" w:name="step-1-examining-the-structure."/>
      <w:bookmarkEnd w:id="2697"/>
      <w:r>
        <w:t>Step 1 – Examining the structure</w:t>
      </w:r>
    </w:p>
    <w:p w14:paraId="72CAB9D1" w14:textId="77777777" w:rsidR="00EA382D" w:rsidRDefault="00991DD4" w:rsidP="00991DD4">
      <w:pPr>
        <w:pStyle w:val="FirstParagraph"/>
        <w:ind w:firstLine="0"/>
      </w:pPr>
      <w:r>
        <w:t xml:space="preserve">: </w:t>
      </w:r>
      <w:r w:rsidR="00C96047">
        <w:t xml:space="preserve">To check the facet structure Study 1 delivered, multiple confirmatory factor analyses were calculated via </w:t>
      </w:r>
      <w:proofErr w:type="spellStart"/>
      <w:r w:rsidR="00C96047">
        <w:t>Mplus</w:t>
      </w:r>
      <w:proofErr w:type="spellEnd"/>
      <w:r w:rsidR="00C96047">
        <w:t xml:space="preserve"> following an analogue procedure to Study 1. First, measurement models were estimated for all facets, using WLSMV as the estimator. Model fit was determined based on the guide lines mentioned above. In a final model, all five domain structural models were integrated using ESEM.</w:t>
      </w:r>
    </w:p>
    <w:p w14:paraId="66477AFD" w14:textId="77777777" w:rsidR="00EA382D" w:rsidRDefault="00C96047">
      <w:pPr>
        <w:pStyle w:val="berschrift3"/>
        <w:framePr w:wrap="around"/>
      </w:pPr>
      <w:bookmarkStart w:id="2698" w:name="step-2-testing-for-measurement-invarianc"/>
      <w:bookmarkEnd w:id="2698"/>
      <w:r>
        <w:t>Step 2 – Testing for measurement invariance</w:t>
      </w:r>
    </w:p>
    <w:p w14:paraId="5F4623AF" w14:textId="77777777" w:rsidR="00EA382D" w:rsidRDefault="00991DD4" w:rsidP="00991DD4">
      <w:pPr>
        <w:pStyle w:val="FirstParagraph"/>
        <w:ind w:firstLine="0"/>
      </w:pPr>
      <w:r>
        <w:t xml:space="preserve">: </w:t>
      </w:r>
      <w:r w:rsidR="00C96047">
        <w:t xml:space="preserve">In a next step, measurement invariance between German and US samples was examined. We followed the procedure suggested by Sass (2011) and tested </w:t>
      </w:r>
      <w:proofErr w:type="spellStart"/>
      <w:r w:rsidR="00C96047">
        <w:t>configural</w:t>
      </w:r>
      <w:proofErr w:type="spellEnd"/>
      <w:r w:rsidR="00C96047">
        <w:t xml:space="preserve">, factorial and strong factorial invariance. The cutoffs suggested by Chen (2007) were applied to compare model fits. According to this </w:t>
      </w:r>
      <w:proofErr w:type="spellStart"/>
      <w:r w:rsidR="00C96047">
        <w:t>configural</w:t>
      </w:r>
      <w:proofErr w:type="spellEnd"/>
      <w:r w:rsidR="00C96047">
        <w:t xml:space="preserve"> measurement invariance can be assumed when the same item is associated with the same factor in each domain, while the factor loadings can differ. If the factor loadings of each item would not differ between the samples, factorial measurement invariance can be assumed. Strong factorial measurement invariance can be assumed when on top of that the intercepts of each item are equal. The limit to factorial measurement invariance was set to </w:t>
      </w:r>
      <m:oMath>
        <m:r>
          <w:rPr>
            <w:rFonts w:ascii="Cambria Math" w:hAnsi="Cambria Math"/>
          </w:rPr>
          <m:t>Δ</m:t>
        </m:r>
      </m:oMath>
      <w:r w:rsidR="00C96047">
        <w:t xml:space="preserve"> CFI &lt; .01, </w:t>
      </w:r>
      <m:oMath>
        <m:r>
          <w:rPr>
            <w:rFonts w:ascii="Cambria Math" w:hAnsi="Cambria Math"/>
          </w:rPr>
          <m:t>Δ</m:t>
        </m:r>
      </m:oMath>
      <w:r w:rsidR="00C96047">
        <w:t xml:space="preserve"> RMSEA &lt; .015 and </w:t>
      </w:r>
      <m:oMath>
        <m:r>
          <w:rPr>
            <w:rFonts w:ascii="Cambria Math" w:hAnsi="Cambria Math"/>
          </w:rPr>
          <m:t>Δ</m:t>
        </m:r>
      </m:oMath>
      <w:r w:rsidR="00C96047">
        <w:t xml:space="preserve"> SRMR &lt; .03, at which the limit to strong factorial measurement invariance was set to </w:t>
      </w:r>
      <m:oMath>
        <m:r>
          <w:rPr>
            <w:rFonts w:ascii="Cambria Math" w:hAnsi="Cambria Math"/>
          </w:rPr>
          <m:t>Δ</m:t>
        </m:r>
      </m:oMath>
      <w:r w:rsidR="00C96047">
        <w:t xml:space="preserve"> CFI &lt; .01, </w:t>
      </w:r>
      <m:oMath>
        <m:r>
          <w:rPr>
            <w:rFonts w:ascii="Cambria Math" w:hAnsi="Cambria Math"/>
          </w:rPr>
          <m:t>Δ</m:t>
        </m:r>
      </m:oMath>
      <w:r w:rsidR="00C96047">
        <w:t xml:space="preserve"> RMSEA &lt; .015, </w:t>
      </w:r>
      <m:oMath>
        <m:r>
          <w:rPr>
            <w:rFonts w:ascii="Cambria Math" w:hAnsi="Cambria Math"/>
          </w:rPr>
          <m:t>Δ</m:t>
        </m:r>
      </m:oMath>
      <w:r w:rsidR="00C96047">
        <w:t xml:space="preserve"> SRMR &lt; .01 as suggested by Chen (2007).</w:t>
      </w:r>
    </w:p>
    <w:p w14:paraId="20D3E05F" w14:textId="77777777" w:rsidR="00EA382D" w:rsidRDefault="00C96047">
      <w:pPr>
        <w:pStyle w:val="berschrift2"/>
      </w:pPr>
      <w:bookmarkStart w:id="2699" w:name="results-1"/>
      <w:bookmarkEnd w:id="2699"/>
      <w:r>
        <w:t>Results</w:t>
      </w:r>
    </w:p>
    <w:p w14:paraId="7B535049" w14:textId="77777777" w:rsidR="00991DD4" w:rsidRPr="00991DD4" w:rsidRDefault="00991DD4" w:rsidP="00991DD4">
      <w:pPr>
        <w:pStyle w:val="Textkrper"/>
      </w:pPr>
    </w:p>
    <w:p w14:paraId="463BEE11" w14:textId="77777777" w:rsidR="00EA382D" w:rsidRDefault="00C96047">
      <w:pPr>
        <w:pStyle w:val="berschrift3"/>
        <w:framePr w:wrap="around"/>
      </w:pPr>
      <w:bookmarkStart w:id="2700" w:name="results-of-cfa"/>
      <w:bookmarkEnd w:id="2700"/>
      <w:r>
        <w:t>Results of CFA</w:t>
      </w:r>
    </w:p>
    <w:p w14:paraId="0428CB3C" w14:textId="6791BA7F" w:rsidR="00EA382D" w:rsidRDefault="00991DD4" w:rsidP="00991DD4">
      <w:pPr>
        <w:pStyle w:val="FirstParagraph"/>
        <w:ind w:firstLine="0"/>
      </w:pPr>
      <w:r>
        <w:t xml:space="preserve">: </w:t>
      </w:r>
      <w:r w:rsidR="00C96047">
        <w:t xml:space="preserve">The measurement models of the American sample were replicated for the reduced number of items per facet. Model fits can also be seen in </w:t>
      </w:r>
      <w:r w:rsidR="00C96047">
        <w:rPr>
          <w:i/>
        </w:rPr>
        <w:t>Table 3</w:t>
      </w:r>
      <w:r w:rsidR="00C96047">
        <w:t xml:space="preserve">. The ESEM with all five </w:t>
      </w:r>
      <w:del w:id="2701" w:author="Microsoft Office User" w:date="2018-12-03T17:58:00Z">
        <w:r w:rsidR="00C96047" w:rsidDel="008A476A">
          <w:delText xml:space="preserve">domains </w:delText>
        </w:r>
      </w:del>
      <w:ins w:id="2702" w:author="Microsoft Office User" w:date="2018-12-03T17:58:00Z">
        <w:r w:rsidR="008A476A">
          <w:t xml:space="preserve">dimensions </w:t>
        </w:r>
      </w:ins>
      <w:r w:rsidR="00C96047">
        <w:t>showed a</w:t>
      </w:r>
      <w:ins w:id="2703" w:author="Matthias Ziegler" w:date="2019-01-16T20:37:00Z">
        <w:r w:rsidR="009F5FE7">
          <w:t xml:space="preserve">n acceptable </w:t>
        </w:r>
      </w:ins>
      <w:del w:id="2704" w:author="Matthias Ziegler" w:date="2019-01-16T20:37:00Z">
        <w:r w:rsidR="00C96047" w:rsidDel="009F5FE7">
          <w:delText xml:space="preserve"> relatively good </w:delText>
        </w:r>
      </w:del>
      <w:r w:rsidR="00C96047">
        <w:t xml:space="preserve">fit to the data with CFI = .82, RMSEA = .078, SRMR = .044. </w:t>
      </w:r>
      <w:r w:rsidR="00C96047">
        <w:rPr>
          <w:i/>
        </w:rPr>
        <w:t xml:space="preserve">Table </w:t>
      </w:r>
      <w:r w:rsidR="00427EDE">
        <w:rPr>
          <w:i/>
        </w:rPr>
        <w:t>5</w:t>
      </w:r>
      <w:r w:rsidR="00C96047">
        <w:t xml:space="preserve"> shows the ESEM factor loadings for the German sample. All facets loaded significantly on their intended </w:t>
      </w:r>
      <w:del w:id="2705" w:author="Microsoft Office User" w:date="2018-12-03T17:58:00Z">
        <w:r w:rsidR="00C96047" w:rsidDel="008A476A">
          <w:delText>domain</w:delText>
        </w:r>
      </w:del>
      <w:ins w:id="2706" w:author="Microsoft Office User" w:date="2018-12-03T17:58:00Z">
        <w:r w:rsidR="008A476A">
          <w:t>dimension</w:t>
        </w:r>
      </w:ins>
      <w:r w:rsidR="00C96047">
        <w:t>.</w:t>
      </w:r>
    </w:p>
    <w:p w14:paraId="2C097418" w14:textId="77777777" w:rsidR="00CD3468" w:rsidRDefault="00CD3468" w:rsidP="00CD3468">
      <w:pPr>
        <w:pStyle w:val="Textkrper"/>
      </w:pPr>
    </w:p>
    <w:p w14:paraId="01B79883" w14:textId="77777777" w:rsidR="00CD3468" w:rsidRDefault="00CD3468" w:rsidP="00CD3468">
      <w:pPr>
        <w:pStyle w:val="Textkrper"/>
      </w:pPr>
      <w:r>
        <w:rPr>
          <w:noProof/>
        </w:rPr>
        <w:drawing>
          <wp:inline distT="0" distB="0" distL="0" distR="0" wp14:anchorId="3AAAABC3" wp14:editId="408C343A">
            <wp:extent cx="5971540" cy="70626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6.pdf"/>
                    <pic:cNvPicPr/>
                  </pic:nvPicPr>
                  <pic:blipFill rotWithShape="1">
                    <a:blip r:embed="rId11">
                      <a:extLst>
                        <a:ext uri="{28A0092B-C50C-407E-A947-70E740481C1C}">
                          <a14:useLocalDpi xmlns:a14="http://schemas.microsoft.com/office/drawing/2010/main" val="0"/>
                        </a:ext>
                      </a:extLst>
                    </a:blip>
                    <a:srcRect l="12849" t="17175" r="14912" b="16804"/>
                    <a:stretch/>
                  </pic:blipFill>
                  <pic:spPr bwMode="auto">
                    <a:xfrm>
                      <a:off x="0" y="0"/>
                      <a:ext cx="5971540" cy="7062675"/>
                    </a:xfrm>
                    <a:prstGeom prst="rect">
                      <a:avLst/>
                    </a:prstGeom>
                    <a:ln>
                      <a:noFill/>
                    </a:ln>
                    <a:extLst>
                      <a:ext uri="{53640926-AAD7-44D8-BBD7-CCE9431645EC}">
                        <a14:shadowObscured xmlns:a14="http://schemas.microsoft.com/office/drawing/2010/main"/>
                      </a:ext>
                    </a:extLst>
                  </pic:spPr>
                </pic:pic>
              </a:graphicData>
            </a:graphic>
          </wp:inline>
        </w:drawing>
      </w:r>
    </w:p>
    <w:p w14:paraId="7B627A41" w14:textId="77777777" w:rsidR="00CD3468" w:rsidRDefault="00CD3468" w:rsidP="00CD3468">
      <w:pPr>
        <w:pStyle w:val="Textkrper"/>
      </w:pPr>
    </w:p>
    <w:p w14:paraId="0BF91750" w14:textId="77777777" w:rsidR="00CD3468" w:rsidRDefault="00CD3468" w:rsidP="00CD3468">
      <w:pPr>
        <w:pStyle w:val="Textkrper"/>
      </w:pPr>
    </w:p>
    <w:p w14:paraId="6E0020AA" w14:textId="77777777" w:rsidR="00CD3468" w:rsidRPr="00CD3468" w:rsidRDefault="00CD3468" w:rsidP="00CD3468">
      <w:pPr>
        <w:pStyle w:val="Textkrper"/>
      </w:pPr>
    </w:p>
    <w:p w14:paraId="15F21A56" w14:textId="77777777" w:rsidR="00EA382D" w:rsidRDefault="00C96047">
      <w:pPr>
        <w:pStyle w:val="berschrift3"/>
        <w:framePr w:wrap="around"/>
      </w:pPr>
      <w:bookmarkStart w:id="2707" w:name="results-of-mi"/>
      <w:bookmarkEnd w:id="2707"/>
      <w:r>
        <w:t>Results of MI</w:t>
      </w:r>
    </w:p>
    <w:p w14:paraId="03E92365" w14:textId="6D603569" w:rsidR="00EA382D" w:rsidRDefault="00991DD4" w:rsidP="00991DD4">
      <w:pPr>
        <w:pStyle w:val="FirstParagraph"/>
        <w:ind w:firstLine="0"/>
      </w:pPr>
      <w:r>
        <w:t xml:space="preserve">: </w:t>
      </w:r>
      <w:r w:rsidR="00C96047">
        <w:t xml:space="preserve">For analyzing measurement </w:t>
      </w:r>
      <w:proofErr w:type="gramStart"/>
      <w:r w:rsidR="00C96047">
        <w:t>invariance</w:t>
      </w:r>
      <w:proofErr w:type="gramEnd"/>
      <w:r w:rsidR="00C96047">
        <w:t xml:space="preserve"> the latest facet model structure (with additional facets) was taken. The results are shown in Table </w:t>
      </w:r>
      <w:r w:rsidR="00427EDE">
        <w:t>6</w:t>
      </w:r>
      <w:r w:rsidR="00C96047">
        <w:t xml:space="preserve">. </w:t>
      </w:r>
      <w:proofErr w:type="spellStart"/>
      <w:r w:rsidR="00C96047">
        <w:t>Configural</w:t>
      </w:r>
      <w:proofErr w:type="spellEnd"/>
      <w:r w:rsidR="00C96047">
        <w:t xml:space="preserve"> measurement invariance could be shown for the facets </w:t>
      </w:r>
      <w:commentRangeStart w:id="2708"/>
      <w:commentRangeStart w:id="2709"/>
      <w:r w:rsidR="00C96047">
        <w:rPr>
          <w:i/>
        </w:rPr>
        <w:t>Appreciation</w:t>
      </w:r>
      <w:r w:rsidR="00C96047">
        <w:t xml:space="preserve">, </w:t>
      </w:r>
      <w:r w:rsidR="00DB1AF7" w:rsidRPr="00633156">
        <w:rPr>
          <w:rFonts w:ascii="Arial" w:eastAsia="Times New Roman" w:hAnsi="Arial" w:cs="Arial"/>
          <w:i/>
          <w:sz w:val="20"/>
          <w:szCs w:val="20"/>
          <w:lang w:val="en-GB" w:eastAsia="es-ES_tradnl"/>
          <w:rPrChange w:id="2710" w:author="Microsoft Office User" w:date="2018-11-15T23:48:00Z">
            <w:rPr>
              <w:rFonts w:ascii="Arial" w:eastAsia="Times New Roman" w:hAnsi="Arial" w:cs="Arial"/>
              <w:i/>
              <w:sz w:val="20"/>
              <w:szCs w:val="20"/>
              <w:lang w:val="es-ES" w:eastAsia="es-ES_tradnl"/>
            </w:rPr>
          </w:rPrChange>
        </w:rPr>
        <w:t>Low Competitiveness</w:t>
      </w:r>
      <w:r w:rsidR="00C96047">
        <w:t xml:space="preserve">, </w:t>
      </w:r>
      <w:r w:rsidR="00360DF3" w:rsidRPr="00633156">
        <w:rPr>
          <w:i/>
        </w:rPr>
        <w:t>Readiness to give feedback</w:t>
      </w:r>
      <w:r w:rsidR="00360DF3">
        <w:t xml:space="preserve">, </w:t>
      </w:r>
      <w:r w:rsidR="00DB1AF7">
        <w:rPr>
          <w:i/>
        </w:rPr>
        <w:t>Search for support</w:t>
      </w:r>
      <w:r w:rsidR="00C96047">
        <w:t xml:space="preserve">, </w:t>
      </w:r>
      <w:proofErr w:type="spellStart"/>
      <w:r w:rsidR="00DB1AF7">
        <w:rPr>
          <w:i/>
        </w:rPr>
        <w:t>Genuiness</w:t>
      </w:r>
      <w:proofErr w:type="spellEnd"/>
      <w:r w:rsidR="00C96047">
        <w:t xml:space="preserve">, </w:t>
      </w:r>
      <w:r w:rsidR="00C96047">
        <w:rPr>
          <w:i/>
        </w:rPr>
        <w:t>Altruism</w:t>
      </w:r>
      <w:r w:rsidR="00C96047">
        <w:t xml:space="preserve"> (facets of Agreeableness), </w:t>
      </w:r>
      <w:r w:rsidR="00DB1AF7">
        <w:rPr>
          <w:i/>
        </w:rPr>
        <w:t>Persistence</w:t>
      </w:r>
      <w:r w:rsidR="00C96047">
        <w:t xml:space="preserve">, </w:t>
      </w:r>
      <w:r w:rsidR="00C96047">
        <w:rPr>
          <w:i/>
        </w:rPr>
        <w:t xml:space="preserve">Task </w:t>
      </w:r>
      <w:commentRangeEnd w:id="2708"/>
      <w:r w:rsidR="00CD3468">
        <w:rPr>
          <w:rStyle w:val="Kommentarzeichen"/>
          <w:rFonts w:asciiTheme="minorHAnsi" w:hAnsiTheme="minorHAnsi"/>
        </w:rPr>
        <w:commentReference w:id="2708"/>
      </w:r>
      <w:commentRangeEnd w:id="2709"/>
      <w:r w:rsidR="00335A7E">
        <w:rPr>
          <w:rStyle w:val="Kommentarzeichen"/>
          <w:rFonts w:asciiTheme="minorHAnsi" w:hAnsiTheme="minorHAnsi"/>
        </w:rPr>
        <w:commentReference w:id="2709"/>
      </w:r>
      <w:r w:rsidR="00C96047">
        <w:rPr>
          <w:i/>
        </w:rPr>
        <w:t>Planning</w:t>
      </w:r>
      <w:r w:rsidR="00C96047">
        <w:t xml:space="preserve">, </w:t>
      </w:r>
      <w:r w:rsidR="00C96047">
        <w:rPr>
          <w:i/>
        </w:rPr>
        <w:t>Goal-orientation</w:t>
      </w:r>
      <w:r w:rsidR="00C96047">
        <w:t xml:space="preserve">, </w:t>
      </w:r>
      <w:r w:rsidR="00DB1AF7">
        <w:rPr>
          <w:i/>
        </w:rPr>
        <w:t>Wish to work</w:t>
      </w:r>
      <w:r w:rsidR="00C96047">
        <w:t xml:space="preserve">, </w:t>
      </w:r>
      <w:r w:rsidR="00DB1AF7">
        <w:rPr>
          <w:i/>
        </w:rPr>
        <w:t>Productivity</w:t>
      </w:r>
      <w:r w:rsidR="00DB1AF7">
        <w:t xml:space="preserve"> </w:t>
      </w:r>
      <w:r w:rsidR="00C96047">
        <w:t xml:space="preserve">(facets of Conscientiousness), </w:t>
      </w:r>
      <w:r w:rsidR="00DB1AF7">
        <w:rPr>
          <w:i/>
        </w:rPr>
        <w:t>Forcefulness</w:t>
      </w:r>
      <w:r w:rsidR="00C96047">
        <w:t xml:space="preserve">, </w:t>
      </w:r>
      <w:r w:rsidR="00DB1AF7">
        <w:rPr>
          <w:i/>
        </w:rPr>
        <w:t>Energy, Conviviality</w:t>
      </w:r>
      <w:r w:rsidR="00DB1AF7">
        <w:t xml:space="preserve"> </w:t>
      </w:r>
      <w:r w:rsidR="00C96047">
        <w:t xml:space="preserve">(facets of Extraversion), </w:t>
      </w:r>
      <w:r w:rsidR="00DB1AF7">
        <w:rPr>
          <w:i/>
        </w:rPr>
        <w:t>Equanimity</w:t>
      </w:r>
      <w:r w:rsidR="00C96047">
        <w:t xml:space="preserve">, </w:t>
      </w:r>
      <w:r w:rsidR="00C96047">
        <w:rPr>
          <w:i/>
        </w:rPr>
        <w:t>Self-Attention</w:t>
      </w:r>
      <w:r w:rsidR="00C96047">
        <w:t xml:space="preserve"> (facets of Neuroticism), </w:t>
      </w:r>
      <w:r w:rsidR="00DB1AF7">
        <w:rPr>
          <w:i/>
        </w:rPr>
        <w:t>Creativity</w:t>
      </w:r>
      <w:r w:rsidR="00C96047">
        <w:t xml:space="preserve">, </w:t>
      </w:r>
      <w:r w:rsidR="00DB1AF7">
        <w:rPr>
          <w:i/>
        </w:rPr>
        <w:t>Wish for variety</w:t>
      </w:r>
      <w:r w:rsidR="00C96047">
        <w:t xml:space="preserve">, </w:t>
      </w:r>
      <w:r w:rsidR="00C96047">
        <w:rPr>
          <w:i/>
        </w:rPr>
        <w:t>Open</w:t>
      </w:r>
      <w:r w:rsidR="00DB1AF7">
        <w:rPr>
          <w:i/>
        </w:rPr>
        <w:t>-</w:t>
      </w:r>
      <w:proofErr w:type="spellStart"/>
      <w:r w:rsidR="00C96047">
        <w:rPr>
          <w:i/>
        </w:rPr>
        <w:t>mindednes</w:t>
      </w:r>
      <w:proofErr w:type="spellEnd"/>
      <w:r w:rsidR="00C96047">
        <w:t xml:space="preserve">, </w:t>
      </w:r>
      <w:r w:rsidR="00DB1AF7">
        <w:rPr>
          <w:i/>
        </w:rPr>
        <w:t>Willingness to learn</w:t>
      </w:r>
      <w:r w:rsidR="00C96047">
        <w:t xml:space="preserve">, </w:t>
      </w:r>
      <w:r w:rsidR="00DB1AF7">
        <w:rPr>
          <w:i/>
        </w:rPr>
        <w:t>Sensitivity</w:t>
      </w:r>
      <w:r w:rsidR="00C96047">
        <w:t xml:space="preserve"> and </w:t>
      </w:r>
      <w:r w:rsidR="00C96047">
        <w:rPr>
          <w:i/>
        </w:rPr>
        <w:t>Intellect</w:t>
      </w:r>
      <w:r w:rsidR="00C96047">
        <w:t xml:space="preserve"> (facets of Openness).</w:t>
      </w:r>
    </w:p>
    <w:p w14:paraId="21FF9E7A" w14:textId="2306C06B" w:rsidR="00EA382D" w:rsidRDefault="00C96047">
      <w:pPr>
        <w:pStyle w:val="Textkrper"/>
      </w:pPr>
      <w:r>
        <w:t xml:space="preserve">Factorial measurement invariance could be shown for the facets </w:t>
      </w:r>
      <w:r w:rsidR="00DB1AF7">
        <w:rPr>
          <w:i/>
        </w:rPr>
        <w:t>Integrity</w:t>
      </w:r>
      <w:r>
        <w:t xml:space="preserve">, </w:t>
      </w:r>
      <w:r w:rsidR="00DB1AF7">
        <w:rPr>
          <w:i/>
        </w:rPr>
        <w:t>Good faith</w:t>
      </w:r>
      <w:r w:rsidR="00DB1AF7">
        <w:t xml:space="preserve"> </w:t>
      </w:r>
      <w:r>
        <w:t xml:space="preserve">(facets of Agreeableness), </w:t>
      </w:r>
      <w:r w:rsidR="00DB1AF7">
        <w:rPr>
          <w:i/>
        </w:rPr>
        <w:t>Dominance</w:t>
      </w:r>
      <w:r>
        <w:t xml:space="preserve">, </w:t>
      </w:r>
      <w:r>
        <w:rPr>
          <w:i/>
        </w:rPr>
        <w:t>Self</w:t>
      </w:r>
      <w:r w:rsidR="00DB1AF7">
        <w:rPr>
          <w:i/>
        </w:rPr>
        <w:t>-</w:t>
      </w:r>
      <w:r w:rsidR="00360DF3">
        <w:rPr>
          <w:i/>
        </w:rPr>
        <w:t>Discipline,</w:t>
      </w:r>
      <w:r>
        <w:t xml:space="preserve"> </w:t>
      </w:r>
      <w:r w:rsidR="00DB1AF7">
        <w:rPr>
          <w:i/>
        </w:rPr>
        <w:t>Carefulness</w:t>
      </w:r>
      <w:r>
        <w:t xml:space="preserve">, </w:t>
      </w:r>
      <w:r w:rsidR="00DB1AF7">
        <w:rPr>
          <w:i/>
        </w:rPr>
        <w:t>Orderliness</w:t>
      </w:r>
      <w:r>
        <w:t xml:space="preserve"> (facets of Conscientiousness), </w:t>
      </w:r>
      <w:r w:rsidR="00DB1AF7">
        <w:rPr>
          <w:i/>
        </w:rPr>
        <w:t xml:space="preserve">Readiness to take risks, </w:t>
      </w:r>
      <w:r w:rsidR="00DB1AF7">
        <w:t>Wish for affiliation</w:t>
      </w:r>
      <w:r>
        <w:t xml:space="preserve">, </w:t>
      </w:r>
      <w:r w:rsidR="00DB1AF7">
        <w:rPr>
          <w:i/>
        </w:rPr>
        <w:t>Positive attitude</w:t>
      </w:r>
      <w:r>
        <w:t xml:space="preserve">, </w:t>
      </w:r>
      <w:r>
        <w:rPr>
          <w:i/>
        </w:rPr>
        <w:t>Humor</w:t>
      </w:r>
      <w:r w:rsidR="00DB1AF7">
        <w:rPr>
          <w:i/>
        </w:rPr>
        <w:t>, Communicativeness</w:t>
      </w:r>
      <w:r>
        <w:t xml:space="preserve"> (facets of Extraversion), </w:t>
      </w:r>
      <w:r w:rsidR="00DB1AF7">
        <w:rPr>
          <w:i/>
        </w:rPr>
        <w:t>Confidence,</w:t>
      </w:r>
      <w:r>
        <w:t xml:space="preserve"> </w:t>
      </w:r>
      <w:r w:rsidR="00DB1AF7">
        <w:rPr>
          <w:i/>
        </w:rPr>
        <w:t>Carefreeness</w:t>
      </w:r>
      <w:r>
        <w:t xml:space="preserve">, </w:t>
      </w:r>
      <w:r w:rsidR="00DB1AF7">
        <w:rPr>
          <w:i/>
        </w:rPr>
        <w:t>Mental balance</w:t>
      </w:r>
      <w:r>
        <w:t xml:space="preserve">, </w:t>
      </w:r>
      <w:r w:rsidR="00DB1AF7">
        <w:rPr>
          <w:i/>
        </w:rPr>
        <w:t>Drive</w:t>
      </w:r>
      <w:r>
        <w:t xml:space="preserve">, </w:t>
      </w:r>
      <w:r w:rsidR="00DB1AF7">
        <w:rPr>
          <w:i/>
        </w:rPr>
        <w:t>Emotional robustness</w:t>
      </w:r>
      <w:r w:rsidR="00DB1AF7">
        <w:t xml:space="preserve"> </w:t>
      </w:r>
      <w:r>
        <w:t xml:space="preserve">(facets of Neuroticism), </w:t>
      </w:r>
      <w:r w:rsidR="00DB1AF7">
        <w:rPr>
          <w:i/>
        </w:rPr>
        <w:t>Interest in reading</w:t>
      </w:r>
      <w:r>
        <w:t xml:space="preserve">, </w:t>
      </w:r>
      <w:r w:rsidR="00DB1AF7">
        <w:rPr>
          <w:i/>
        </w:rPr>
        <w:t>Artistic interest</w:t>
      </w:r>
      <w:r>
        <w:t xml:space="preserve"> and </w:t>
      </w:r>
      <w:r w:rsidR="00DB1AF7">
        <w:rPr>
          <w:i/>
        </w:rPr>
        <w:t>Wish to analyze</w:t>
      </w:r>
      <w:r>
        <w:t xml:space="preserve"> (facets of Openness).</w:t>
      </w:r>
    </w:p>
    <w:p w14:paraId="666F7E6B" w14:textId="78A10469" w:rsidR="00EA382D" w:rsidRDefault="00C96047">
      <w:pPr>
        <w:pStyle w:val="Textkrper"/>
      </w:pPr>
      <w:r>
        <w:t xml:space="preserve">The only facet with strong factorial measurement invariance was </w:t>
      </w:r>
      <w:r w:rsidR="00360DF3">
        <w:rPr>
          <w:i/>
        </w:rPr>
        <w:t>Sociability</w:t>
      </w:r>
      <w:r>
        <w:t xml:space="preserve">, a facet of </w:t>
      </w:r>
      <w:r w:rsidR="00360DF3">
        <w:t>Extraversion</w:t>
      </w:r>
      <w:r>
        <w:t>.</w:t>
      </w:r>
    </w:p>
    <w:p w14:paraId="5E51AF61" w14:textId="77777777" w:rsidR="00CD3468" w:rsidRDefault="00CD3468">
      <w:pPr>
        <w:pStyle w:val="Textkrper"/>
      </w:pPr>
    </w:p>
    <w:p w14:paraId="7EC1F447" w14:textId="77777777" w:rsidR="00CD3468" w:rsidRDefault="00CD3468">
      <w:pPr>
        <w:pStyle w:val="Textkrper"/>
      </w:pPr>
    </w:p>
    <w:p w14:paraId="71C5320A" w14:textId="77777777" w:rsidR="00CD3468" w:rsidRDefault="00CD3468">
      <w:pPr>
        <w:pStyle w:val="Textkrper"/>
      </w:pPr>
    </w:p>
    <w:p w14:paraId="351D995A" w14:textId="77777777" w:rsidR="00427EDE" w:rsidRDefault="00427EDE">
      <w:pPr>
        <w:pStyle w:val="Textkrper"/>
      </w:pPr>
      <w:r>
        <w:t>Table 6. Metric invariance</w:t>
      </w:r>
    </w:p>
    <w:p w14:paraId="4B90E4F1" w14:textId="77777777" w:rsidR="00991DD4" w:rsidRDefault="00991DD4">
      <w:pPr>
        <w:pStyle w:val="Textkrper"/>
      </w:pPr>
    </w:p>
    <w:tbl>
      <w:tblPr>
        <w:tblW w:w="10000" w:type="dxa"/>
        <w:tblInd w:w="70" w:type="dxa"/>
        <w:tblCellMar>
          <w:left w:w="70" w:type="dxa"/>
          <w:right w:w="70" w:type="dxa"/>
        </w:tblCellMar>
        <w:tblLook w:val="04A0" w:firstRow="1" w:lastRow="0" w:firstColumn="1" w:lastColumn="0" w:noHBand="0" w:noVBand="1"/>
      </w:tblPr>
      <w:tblGrid>
        <w:gridCol w:w="2780"/>
        <w:gridCol w:w="2660"/>
        <w:gridCol w:w="2480"/>
        <w:gridCol w:w="2080"/>
      </w:tblGrid>
      <w:tr w:rsidR="00991DD4" w:rsidRPr="00991DD4" w14:paraId="3C759F25" w14:textId="77777777" w:rsidTr="00991DD4">
        <w:trPr>
          <w:trHeight w:val="260"/>
        </w:trPr>
        <w:tc>
          <w:tcPr>
            <w:tcW w:w="2780" w:type="dxa"/>
            <w:tcBorders>
              <w:top w:val="nil"/>
              <w:left w:val="nil"/>
              <w:bottom w:val="nil"/>
              <w:right w:val="nil"/>
            </w:tcBorders>
            <w:shd w:val="clear" w:color="auto" w:fill="auto"/>
            <w:noWrap/>
            <w:vAlign w:val="bottom"/>
            <w:hideMark/>
          </w:tcPr>
          <w:p w14:paraId="10ABC3D3"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Dimension</w:t>
            </w:r>
            <w:proofErr w:type="spellEnd"/>
          </w:p>
        </w:tc>
        <w:tc>
          <w:tcPr>
            <w:tcW w:w="2660" w:type="dxa"/>
            <w:tcBorders>
              <w:top w:val="nil"/>
              <w:left w:val="nil"/>
              <w:bottom w:val="nil"/>
              <w:right w:val="nil"/>
            </w:tcBorders>
            <w:shd w:val="clear" w:color="auto" w:fill="auto"/>
            <w:noWrap/>
            <w:vAlign w:val="bottom"/>
            <w:hideMark/>
          </w:tcPr>
          <w:p w14:paraId="28843A10"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Configural</w:t>
            </w:r>
            <w:proofErr w:type="spellEnd"/>
            <w:r w:rsidRPr="00991DD4">
              <w:rPr>
                <w:rFonts w:ascii="Arial" w:hAnsi="Arial" w:cs="Arial"/>
                <w:sz w:val="20"/>
                <w:szCs w:val="20"/>
              </w:rPr>
              <w:t xml:space="preserve"> MI</w:t>
            </w:r>
          </w:p>
        </w:tc>
        <w:tc>
          <w:tcPr>
            <w:tcW w:w="2480" w:type="dxa"/>
            <w:tcBorders>
              <w:top w:val="nil"/>
              <w:left w:val="nil"/>
              <w:bottom w:val="nil"/>
              <w:right w:val="nil"/>
            </w:tcBorders>
            <w:shd w:val="clear" w:color="auto" w:fill="auto"/>
            <w:noWrap/>
            <w:vAlign w:val="bottom"/>
            <w:hideMark/>
          </w:tcPr>
          <w:p w14:paraId="73B44B6E" w14:textId="77777777" w:rsidR="00991DD4" w:rsidRPr="00991DD4" w:rsidRDefault="00991DD4" w:rsidP="00991DD4">
            <w:pPr>
              <w:rPr>
                <w:rFonts w:ascii="Arial" w:hAnsi="Arial" w:cs="Arial"/>
                <w:sz w:val="20"/>
                <w:szCs w:val="20"/>
              </w:rPr>
            </w:pPr>
            <w:r w:rsidRPr="00991DD4">
              <w:rPr>
                <w:rFonts w:ascii="Arial" w:hAnsi="Arial" w:cs="Arial"/>
                <w:sz w:val="20"/>
                <w:szCs w:val="20"/>
              </w:rPr>
              <w:t>Factorial MI</w:t>
            </w:r>
          </w:p>
        </w:tc>
        <w:tc>
          <w:tcPr>
            <w:tcW w:w="2080" w:type="dxa"/>
            <w:tcBorders>
              <w:top w:val="nil"/>
              <w:left w:val="nil"/>
              <w:bottom w:val="nil"/>
              <w:right w:val="nil"/>
            </w:tcBorders>
            <w:shd w:val="clear" w:color="auto" w:fill="auto"/>
            <w:noWrap/>
            <w:vAlign w:val="bottom"/>
            <w:hideMark/>
          </w:tcPr>
          <w:p w14:paraId="66BEB012"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Strong</w:t>
            </w:r>
            <w:proofErr w:type="spellEnd"/>
            <w:r w:rsidRPr="00991DD4">
              <w:rPr>
                <w:rFonts w:ascii="Arial" w:hAnsi="Arial" w:cs="Arial"/>
                <w:sz w:val="20"/>
                <w:szCs w:val="20"/>
              </w:rPr>
              <w:t xml:space="preserve"> Factorial MI</w:t>
            </w:r>
          </w:p>
        </w:tc>
      </w:tr>
      <w:tr w:rsidR="00991DD4" w:rsidRPr="00991DD4" w14:paraId="01BE9B66" w14:textId="77777777" w:rsidTr="00991DD4">
        <w:trPr>
          <w:trHeight w:val="260"/>
        </w:trPr>
        <w:tc>
          <w:tcPr>
            <w:tcW w:w="2780" w:type="dxa"/>
            <w:tcBorders>
              <w:top w:val="nil"/>
              <w:left w:val="nil"/>
              <w:bottom w:val="nil"/>
              <w:right w:val="nil"/>
            </w:tcBorders>
            <w:shd w:val="clear" w:color="auto" w:fill="auto"/>
            <w:noWrap/>
            <w:vAlign w:val="bottom"/>
            <w:hideMark/>
          </w:tcPr>
          <w:p w14:paraId="07672AE8" w14:textId="77777777" w:rsidR="00991DD4" w:rsidRPr="00991DD4" w:rsidRDefault="00991DD4" w:rsidP="00991DD4">
            <w:pPr>
              <w:rPr>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1BE5BF4E"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57E8CF94" w14:textId="77777777" w:rsidR="00991DD4" w:rsidRPr="00991DD4" w:rsidRDefault="00991DD4" w:rsidP="00991DD4">
            <w:pPr>
              <w:rPr>
                <w:sz w:val="20"/>
                <w:szCs w:val="20"/>
              </w:rPr>
            </w:pPr>
          </w:p>
        </w:tc>
        <w:tc>
          <w:tcPr>
            <w:tcW w:w="2080" w:type="dxa"/>
            <w:tcBorders>
              <w:top w:val="nil"/>
              <w:left w:val="nil"/>
              <w:bottom w:val="nil"/>
              <w:right w:val="nil"/>
            </w:tcBorders>
            <w:shd w:val="clear" w:color="auto" w:fill="auto"/>
            <w:noWrap/>
            <w:vAlign w:val="bottom"/>
            <w:hideMark/>
          </w:tcPr>
          <w:p w14:paraId="19703C1B" w14:textId="77777777" w:rsidR="00991DD4" w:rsidRPr="00991DD4" w:rsidRDefault="00991DD4" w:rsidP="00991DD4">
            <w:pPr>
              <w:rPr>
                <w:sz w:val="20"/>
                <w:szCs w:val="20"/>
              </w:rPr>
            </w:pPr>
          </w:p>
        </w:tc>
      </w:tr>
      <w:tr w:rsidR="00991DD4" w:rsidRPr="00991DD4" w14:paraId="1C33CFB8" w14:textId="77777777" w:rsidTr="00991DD4">
        <w:trPr>
          <w:trHeight w:val="260"/>
        </w:trPr>
        <w:tc>
          <w:tcPr>
            <w:tcW w:w="2780" w:type="dxa"/>
            <w:tcBorders>
              <w:top w:val="nil"/>
              <w:left w:val="nil"/>
              <w:bottom w:val="nil"/>
              <w:right w:val="nil"/>
            </w:tcBorders>
            <w:shd w:val="clear" w:color="auto" w:fill="auto"/>
            <w:noWrap/>
            <w:vAlign w:val="bottom"/>
            <w:hideMark/>
          </w:tcPr>
          <w:p w14:paraId="085C4564"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Agreeableness</w:t>
            </w:r>
            <w:proofErr w:type="spellEnd"/>
          </w:p>
        </w:tc>
        <w:tc>
          <w:tcPr>
            <w:tcW w:w="2660" w:type="dxa"/>
            <w:tcBorders>
              <w:top w:val="nil"/>
              <w:left w:val="nil"/>
              <w:bottom w:val="nil"/>
              <w:right w:val="nil"/>
            </w:tcBorders>
            <w:shd w:val="clear" w:color="auto" w:fill="auto"/>
            <w:noWrap/>
            <w:vAlign w:val="bottom"/>
            <w:hideMark/>
          </w:tcPr>
          <w:p w14:paraId="56DEBCAF"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Appreciation</w:t>
            </w:r>
            <w:proofErr w:type="spellEnd"/>
          </w:p>
        </w:tc>
        <w:tc>
          <w:tcPr>
            <w:tcW w:w="2480" w:type="dxa"/>
            <w:tcBorders>
              <w:top w:val="nil"/>
              <w:left w:val="nil"/>
              <w:bottom w:val="nil"/>
              <w:right w:val="nil"/>
            </w:tcBorders>
            <w:shd w:val="clear" w:color="auto" w:fill="auto"/>
            <w:noWrap/>
            <w:vAlign w:val="bottom"/>
            <w:hideMark/>
          </w:tcPr>
          <w:p w14:paraId="39F96E9D" w14:textId="54331B84" w:rsidR="00991DD4" w:rsidRPr="00991DD4" w:rsidRDefault="00404141" w:rsidP="00991DD4">
            <w:pPr>
              <w:rPr>
                <w:rFonts w:ascii="Arial" w:hAnsi="Arial" w:cs="Arial"/>
                <w:sz w:val="20"/>
                <w:szCs w:val="20"/>
              </w:rPr>
            </w:pPr>
            <w:proofErr w:type="spellStart"/>
            <w:r>
              <w:rPr>
                <w:rFonts w:ascii="Arial" w:hAnsi="Arial" w:cs="Arial"/>
                <w:sz w:val="20"/>
                <w:szCs w:val="20"/>
              </w:rPr>
              <w:t>Integrity</w:t>
            </w:r>
            <w:proofErr w:type="spellEnd"/>
          </w:p>
        </w:tc>
        <w:tc>
          <w:tcPr>
            <w:tcW w:w="2080" w:type="dxa"/>
            <w:tcBorders>
              <w:top w:val="nil"/>
              <w:left w:val="nil"/>
              <w:bottom w:val="nil"/>
              <w:right w:val="nil"/>
            </w:tcBorders>
            <w:shd w:val="clear" w:color="auto" w:fill="auto"/>
            <w:noWrap/>
            <w:vAlign w:val="bottom"/>
            <w:hideMark/>
          </w:tcPr>
          <w:p w14:paraId="311560EA" w14:textId="47B37C08" w:rsidR="00991DD4" w:rsidRPr="00991DD4" w:rsidRDefault="00991DD4" w:rsidP="00991DD4">
            <w:pPr>
              <w:rPr>
                <w:rFonts w:ascii="Arial" w:hAnsi="Arial" w:cs="Arial"/>
                <w:sz w:val="20"/>
                <w:szCs w:val="20"/>
              </w:rPr>
            </w:pPr>
          </w:p>
        </w:tc>
      </w:tr>
      <w:tr w:rsidR="00991DD4" w:rsidRPr="00991DD4" w14:paraId="5CBB18D1" w14:textId="77777777" w:rsidTr="00991DD4">
        <w:trPr>
          <w:trHeight w:val="260"/>
        </w:trPr>
        <w:tc>
          <w:tcPr>
            <w:tcW w:w="2780" w:type="dxa"/>
            <w:tcBorders>
              <w:top w:val="nil"/>
              <w:left w:val="nil"/>
              <w:bottom w:val="nil"/>
              <w:right w:val="nil"/>
            </w:tcBorders>
            <w:shd w:val="clear" w:color="auto" w:fill="auto"/>
            <w:noWrap/>
            <w:vAlign w:val="bottom"/>
            <w:hideMark/>
          </w:tcPr>
          <w:p w14:paraId="0AB4901A" w14:textId="77777777" w:rsidR="00991DD4" w:rsidRPr="00991DD4" w:rsidRDefault="00991DD4" w:rsidP="00991DD4">
            <w:pPr>
              <w:rPr>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4B55C4EF" w14:textId="77777777" w:rsidR="00991DD4" w:rsidRPr="00633156" w:rsidRDefault="00991DD4" w:rsidP="00991DD4">
            <w:pPr>
              <w:rPr>
                <w:rFonts w:ascii="Arial" w:hAnsi="Arial" w:cs="Arial"/>
                <w:sz w:val="20"/>
                <w:szCs w:val="20"/>
                <w:lang w:val="en-GB"/>
                <w:rPrChange w:id="2711" w:author="Microsoft Office User" w:date="2018-11-15T23:48:00Z">
                  <w:rPr>
                    <w:rFonts w:ascii="Arial" w:hAnsi="Arial" w:cs="Arial"/>
                    <w:sz w:val="20"/>
                    <w:szCs w:val="20"/>
                  </w:rPr>
                </w:rPrChange>
              </w:rPr>
            </w:pPr>
            <w:r w:rsidRPr="00633156">
              <w:rPr>
                <w:rFonts w:ascii="Arial" w:hAnsi="Arial" w:cs="Arial"/>
                <w:sz w:val="20"/>
                <w:szCs w:val="20"/>
                <w:lang w:val="en-GB"/>
                <w:rPrChange w:id="2712" w:author="Microsoft Office User" w:date="2018-11-15T23:48:00Z">
                  <w:rPr>
                    <w:rFonts w:ascii="Arial" w:hAnsi="Arial" w:cs="Arial"/>
                    <w:sz w:val="20"/>
                    <w:szCs w:val="20"/>
                  </w:rPr>
                </w:rPrChange>
              </w:rPr>
              <w:t>Low Competitiveness</w:t>
            </w:r>
          </w:p>
          <w:p w14:paraId="4C08E925" w14:textId="436ECDA5" w:rsidR="00510FCA" w:rsidRPr="00633156" w:rsidRDefault="00510FCA" w:rsidP="00991DD4">
            <w:pPr>
              <w:rPr>
                <w:rFonts w:ascii="Arial" w:hAnsi="Arial" w:cs="Arial"/>
                <w:sz w:val="20"/>
                <w:szCs w:val="20"/>
                <w:lang w:val="en-GB"/>
                <w:rPrChange w:id="2713" w:author="Microsoft Office User" w:date="2018-11-15T23:48:00Z">
                  <w:rPr>
                    <w:rFonts w:ascii="Arial" w:hAnsi="Arial" w:cs="Arial"/>
                    <w:sz w:val="20"/>
                    <w:szCs w:val="20"/>
                  </w:rPr>
                </w:rPrChange>
              </w:rPr>
            </w:pPr>
            <w:r w:rsidRPr="00633156">
              <w:rPr>
                <w:rFonts w:ascii="Arial" w:hAnsi="Arial" w:cs="Arial"/>
                <w:sz w:val="20"/>
                <w:szCs w:val="20"/>
                <w:lang w:val="en-GB"/>
                <w:rPrChange w:id="2714" w:author="Microsoft Office User" w:date="2018-11-15T23:48:00Z">
                  <w:rPr>
                    <w:rFonts w:ascii="Arial" w:hAnsi="Arial" w:cs="Arial"/>
                    <w:sz w:val="20"/>
                    <w:szCs w:val="20"/>
                  </w:rPr>
                </w:rPrChange>
              </w:rPr>
              <w:t>Readiness to give feedback</w:t>
            </w:r>
          </w:p>
        </w:tc>
        <w:tc>
          <w:tcPr>
            <w:tcW w:w="2480" w:type="dxa"/>
            <w:tcBorders>
              <w:top w:val="nil"/>
              <w:left w:val="nil"/>
              <w:bottom w:val="nil"/>
              <w:right w:val="nil"/>
            </w:tcBorders>
            <w:shd w:val="clear" w:color="auto" w:fill="auto"/>
            <w:noWrap/>
            <w:vAlign w:val="bottom"/>
            <w:hideMark/>
          </w:tcPr>
          <w:p w14:paraId="0CE51706" w14:textId="4BAA1A05" w:rsidR="00991DD4" w:rsidRPr="00991DD4" w:rsidRDefault="00404141" w:rsidP="00991DD4">
            <w:pPr>
              <w:rPr>
                <w:rFonts w:ascii="Arial" w:hAnsi="Arial" w:cs="Arial"/>
                <w:sz w:val="20"/>
                <w:szCs w:val="20"/>
              </w:rPr>
            </w:pPr>
            <w:proofErr w:type="spellStart"/>
            <w:r>
              <w:rPr>
                <w:rFonts w:ascii="Arial" w:hAnsi="Arial" w:cs="Arial"/>
                <w:sz w:val="20"/>
                <w:szCs w:val="20"/>
              </w:rPr>
              <w:t>Good</w:t>
            </w:r>
            <w:proofErr w:type="spellEnd"/>
            <w:r>
              <w:rPr>
                <w:rFonts w:ascii="Arial" w:hAnsi="Arial" w:cs="Arial"/>
                <w:sz w:val="20"/>
                <w:szCs w:val="20"/>
              </w:rPr>
              <w:t xml:space="preserve"> </w:t>
            </w:r>
            <w:proofErr w:type="spellStart"/>
            <w:r>
              <w:rPr>
                <w:rFonts w:ascii="Arial" w:hAnsi="Arial" w:cs="Arial"/>
                <w:sz w:val="20"/>
                <w:szCs w:val="20"/>
              </w:rPr>
              <w:t>faith</w:t>
            </w:r>
            <w:proofErr w:type="spellEnd"/>
          </w:p>
        </w:tc>
        <w:tc>
          <w:tcPr>
            <w:tcW w:w="2080" w:type="dxa"/>
            <w:tcBorders>
              <w:top w:val="nil"/>
              <w:left w:val="nil"/>
              <w:bottom w:val="nil"/>
              <w:right w:val="nil"/>
            </w:tcBorders>
            <w:shd w:val="clear" w:color="auto" w:fill="auto"/>
            <w:noWrap/>
            <w:vAlign w:val="bottom"/>
            <w:hideMark/>
          </w:tcPr>
          <w:p w14:paraId="4BB0E7D8" w14:textId="77777777" w:rsidR="00991DD4" w:rsidRPr="00991DD4" w:rsidRDefault="00991DD4" w:rsidP="00991DD4">
            <w:pPr>
              <w:rPr>
                <w:rFonts w:ascii="Arial" w:hAnsi="Arial" w:cs="Arial"/>
                <w:sz w:val="20"/>
                <w:szCs w:val="20"/>
              </w:rPr>
            </w:pPr>
          </w:p>
        </w:tc>
      </w:tr>
      <w:tr w:rsidR="00991DD4" w:rsidRPr="00991DD4" w14:paraId="1B4F123E" w14:textId="77777777" w:rsidTr="00991DD4">
        <w:trPr>
          <w:trHeight w:val="260"/>
        </w:trPr>
        <w:tc>
          <w:tcPr>
            <w:tcW w:w="2780" w:type="dxa"/>
            <w:tcBorders>
              <w:top w:val="nil"/>
              <w:left w:val="nil"/>
              <w:bottom w:val="nil"/>
              <w:right w:val="nil"/>
            </w:tcBorders>
            <w:shd w:val="clear" w:color="auto" w:fill="auto"/>
            <w:noWrap/>
            <w:vAlign w:val="bottom"/>
            <w:hideMark/>
          </w:tcPr>
          <w:p w14:paraId="10B3F17B"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6243B035" w14:textId="57B506DC" w:rsidR="00991DD4" w:rsidRPr="00991DD4" w:rsidRDefault="00404141" w:rsidP="00991DD4">
            <w:pPr>
              <w:rPr>
                <w:rFonts w:ascii="Arial" w:hAnsi="Arial" w:cs="Arial"/>
                <w:sz w:val="20"/>
                <w:szCs w:val="20"/>
              </w:rPr>
            </w:pPr>
            <w:proofErr w:type="spellStart"/>
            <w:r>
              <w:rPr>
                <w:rFonts w:ascii="Arial" w:hAnsi="Arial" w:cs="Arial"/>
                <w:sz w:val="20"/>
                <w:szCs w:val="20"/>
              </w:rPr>
              <w:t>Search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support</w:t>
            </w:r>
            <w:proofErr w:type="spellEnd"/>
          </w:p>
        </w:tc>
        <w:tc>
          <w:tcPr>
            <w:tcW w:w="2480" w:type="dxa"/>
            <w:tcBorders>
              <w:top w:val="nil"/>
              <w:left w:val="nil"/>
              <w:bottom w:val="nil"/>
              <w:right w:val="nil"/>
            </w:tcBorders>
            <w:shd w:val="clear" w:color="auto" w:fill="auto"/>
            <w:noWrap/>
            <w:vAlign w:val="bottom"/>
            <w:hideMark/>
          </w:tcPr>
          <w:p w14:paraId="59CBC7C1"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79BB2388" w14:textId="77777777" w:rsidR="00991DD4" w:rsidRPr="00991DD4" w:rsidRDefault="00991DD4" w:rsidP="00991DD4">
            <w:pPr>
              <w:rPr>
                <w:sz w:val="20"/>
                <w:szCs w:val="20"/>
              </w:rPr>
            </w:pPr>
          </w:p>
        </w:tc>
      </w:tr>
      <w:tr w:rsidR="00991DD4" w:rsidRPr="00991DD4" w14:paraId="1500A4FE" w14:textId="77777777" w:rsidTr="00991DD4">
        <w:trPr>
          <w:trHeight w:val="260"/>
        </w:trPr>
        <w:tc>
          <w:tcPr>
            <w:tcW w:w="2780" w:type="dxa"/>
            <w:tcBorders>
              <w:top w:val="nil"/>
              <w:left w:val="nil"/>
              <w:bottom w:val="nil"/>
              <w:right w:val="nil"/>
            </w:tcBorders>
            <w:shd w:val="clear" w:color="auto" w:fill="auto"/>
            <w:noWrap/>
            <w:vAlign w:val="bottom"/>
            <w:hideMark/>
          </w:tcPr>
          <w:p w14:paraId="437B957D"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7722A264" w14:textId="56D505FB" w:rsidR="00991DD4" w:rsidRPr="00991DD4" w:rsidRDefault="00404141" w:rsidP="00991DD4">
            <w:pPr>
              <w:rPr>
                <w:rFonts w:ascii="Arial" w:hAnsi="Arial" w:cs="Arial"/>
                <w:sz w:val="20"/>
                <w:szCs w:val="20"/>
              </w:rPr>
            </w:pPr>
            <w:proofErr w:type="spellStart"/>
            <w:r>
              <w:rPr>
                <w:rFonts w:ascii="Arial" w:hAnsi="Arial" w:cs="Arial"/>
                <w:sz w:val="20"/>
                <w:szCs w:val="20"/>
              </w:rPr>
              <w:t>Genuineness</w:t>
            </w:r>
            <w:proofErr w:type="spellEnd"/>
          </w:p>
        </w:tc>
        <w:tc>
          <w:tcPr>
            <w:tcW w:w="2480" w:type="dxa"/>
            <w:tcBorders>
              <w:top w:val="nil"/>
              <w:left w:val="nil"/>
              <w:bottom w:val="nil"/>
              <w:right w:val="nil"/>
            </w:tcBorders>
            <w:shd w:val="clear" w:color="auto" w:fill="auto"/>
            <w:noWrap/>
            <w:vAlign w:val="bottom"/>
            <w:hideMark/>
          </w:tcPr>
          <w:p w14:paraId="06BCC932"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137F482D" w14:textId="77777777" w:rsidR="00991DD4" w:rsidRPr="00991DD4" w:rsidRDefault="00991DD4" w:rsidP="00991DD4">
            <w:pPr>
              <w:rPr>
                <w:sz w:val="20"/>
                <w:szCs w:val="20"/>
              </w:rPr>
            </w:pPr>
          </w:p>
        </w:tc>
      </w:tr>
      <w:tr w:rsidR="00991DD4" w:rsidRPr="00991DD4" w14:paraId="03D04268" w14:textId="77777777" w:rsidTr="00991DD4">
        <w:trPr>
          <w:trHeight w:val="260"/>
        </w:trPr>
        <w:tc>
          <w:tcPr>
            <w:tcW w:w="2780" w:type="dxa"/>
            <w:tcBorders>
              <w:top w:val="nil"/>
              <w:left w:val="nil"/>
              <w:bottom w:val="nil"/>
              <w:right w:val="nil"/>
            </w:tcBorders>
            <w:shd w:val="clear" w:color="auto" w:fill="auto"/>
            <w:noWrap/>
            <w:vAlign w:val="bottom"/>
            <w:hideMark/>
          </w:tcPr>
          <w:p w14:paraId="54C6520E"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0176E34C" w14:textId="77777777" w:rsidR="00991DD4" w:rsidRDefault="00991DD4" w:rsidP="00991DD4">
            <w:pPr>
              <w:rPr>
                <w:rFonts w:ascii="Arial" w:hAnsi="Arial" w:cs="Arial"/>
                <w:sz w:val="20"/>
                <w:szCs w:val="20"/>
              </w:rPr>
            </w:pPr>
            <w:proofErr w:type="spellStart"/>
            <w:r w:rsidRPr="00991DD4">
              <w:rPr>
                <w:rFonts w:ascii="Arial" w:hAnsi="Arial" w:cs="Arial"/>
                <w:sz w:val="20"/>
                <w:szCs w:val="20"/>
              </w:rPr>
              <w:t>Altruism</w:t>
            </w:r>
            <w:proofErr w:type="spellEnd"/>
          </w:p>
          <w:p w14:paraId="5746BC40" w14:textId="12E68562" w:rsidR="00510FCA" w:rsidRPr="00991DD4" w:rsidRDefault="00510FCA" w:rsidP="00991DD4">
            <w:pPr>
              <w:rPr>
                <w:rFonts w:ascii="Arial" w:hAnsi="Arial" w:cs="Arial"/>
                <w:sz w:val="20"/>
                <w:szCs w:val="20"/>
              </w:rPr>
            </w:pPr>
          </w:p>
        </w:tc>
        <w:tc>
          <w:tcPr>
            <w:tcW w:w="2480" w:type="dxa"/>
            <w:tcBorders>
              <w:top w:val="nil"/>
              <w:left w:val="nil"/>
              <w:bottom w:val="nil"/>
              <w:right w:val="nil"/>
            </w:tcBorders>
            <w:shd w:val="clear" w:color="auto" w:fill="auto"/>
            <w:noWrap/>
            <w:vAlign w:val="bottom"/>
            <w:hideMark/>
          </w:tcPr>
          <w:p w14:paraId="4FB0C2EF"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B3322F1" w14:textId="77777777" w:rsidR="00991DD4" w:rsidRPr="00991DD4" w:rsidRDefault="00991DD4" w:rsidP="00991DD4">
            <w:pPr>
              <w:rPr>
                <w:sz w:val="20"/>
                <w:szCs w:val="20"/>
              </w:rPr>
            </w:pPr>
          </w:p>
        </w:tc>
      </w:tr>
      <w:tr w:rsidR="00991DD4" w:rsidRPr="00991DD4" w14:paraId="0710794C" w14:textId="77777777" w:rsidTr="00991DD4">
        <w:trPr>
          <w:trHeight w:val="260"/>
        </w:trPr>
        <w:tc>
          <w:tcPr>
            <w:tcW w:w="2780" w:type="dxa"/>
            <w:tcBorders>
              <w:top w:val="nil"/>
              <w:left w:val="nil"/>
              <w:bottom w:val="nil"/>
              <w:right w:val="nil"/>
            </w:tcBorders>
            <w:shd w:val="clear" w:color="auto" w:fill="auto"/>
            <w:noWrap/>
            <w:vAlign w:val="bottom"/>
            <w:hideMark/>
          </w:tcPr>
          <w:p w14:paraId="679054DD"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27148E42"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5AA24A00" w14:textId="77777777" w:rsidR="00991DD4" w:rsidRPr="00991DD4" w:rsidRDefault="00991DD4" w:rsidP="00991DD4">
            <w:pPr>
              <w:rPr>
                <w:sz w:val="20"/>
                <w:szCs w:val="20"/>
              </w:rPr>
            </w:pPr>
          </w:p>
        </w:tc>
        <w:tc>
          <w:tcPr>
            <w:tcW w:w="2080" w:type="dxa"/>
            <w:tcBorders>
              <w:top w:val="nil"/>
              <w:left w:val="nil"/>
              <w:bottom w:val="nil"/>
              <w:right w:val="nil"/>
            </w:tcBorders>
            <w:shd w:val="clear" w:color="auto" w:fill="auto"/>
            <w:noWrap/>
            <w:vAlign w:val="bottom"/>
            <w:hideMark/>
          </w:tcPr>
          <w:p w14:paraId="1EFDBB8B" w14:textId="77777777" w:rsidR="00991DD4" w:rsidRPr="00991DD4" w:rsidRDefault="00991DD4" w:rsidP="00991DD4">
            <w:pPr>
              <w:rPr>
                <w:sz w:val="20"/>
                <w:szCs w:val="20"/>
              </w:rPr>
            </w:pPr>
          </w:p>
        </w:tc>
      </w:tr>
      <w:tr w:rsidR="00991DD4" w:rsidRPr="00991DD4" w14:paraId="59990FC6" w14:textId="77777777" w:rsidTr="00991DD4">
        <w:trPr>
          <w:trHeight w:val="260"/>
        </w:trPr>
        <w:tc>
          <w:tcPr>
            <w:tcW w:w="2780" w:type="dxa"/>
            <w:tcBorders>
              <w:top w:val="nil"/>
              <w:left w:val="nil"/>
              <w:bottom w:val="nil"/>
              <w:right w:val="nil"/>
            </w:tcBorders>
            <w:shd w:val="clear" w:color="auto" w:fill="auto"/>
            <w:noWrap/>
            <w:vAlign w:val="bottom"/>
            <w:hideMark/>
          </w:tcPr>
          <w:p w14:paraId="1E0A1C1F"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Conscientiousness</w:t>
            </w:r>
            <w:proofErr w:type="spellEnd"/>
          </w:p>
        </w:tc>
        <w:tc>
          <w:tcPr>
            <w:tcW w:w="2660" w:type="dxa"/>
            <w:tcBorders>
              <w:top w:val="nil"/>
              <w:left w:val="nil"/>
              <w:bottom w:val="nil"/>
              <w:right w:val="nil"/>
            </w:tcBorders>
            <w:shd w:val="clear" w:color="auto" w:fill="auto"/>
            <w:noWrap/>
            <w:vAlign w:val="bottom"/>
            <w:hideMark/>
          </w:tcPr>
          <w:p w14:paraId="04E59DFE" w14:textId="455342C7" w:rsidR="00991DD4" w:rsidRPr="00991DD4" w:rsidRDefault="00404141" w:rsidP="00991DD4">
            <w:pPr>
              <w:rPr>
                <w:rFonts w:ascii="Arial" w:hAnsi="Arial" w:cs="Arial"/>
                <w:sz w:val="20"/>
                <w:szCs w:val="20"/>
              </w:rPr>
            </w:pPr>
            <w:proofErr w:type="spellStart"/>
            <w:r>
              <w:rPr>
                <w:rFonts w:ascii="Arial" w:hAnsi="Arial" w:cs="Arial"/>
                <w:sz w:val="20"/>
                <w:szCs w:val="20"/>
              </w:rPr>
              <w:t>Persistence</w:t>
            </w:r>
            <w:proofErr w:type="spellEnd"/>
          </w:p>
        </w:tc>
        <w:tc>
          <w:tcPr>
            <w:tcW w:w="2480" w:type="dxa"/>
            <w:tcBorders>
              <w:top w:val="nil"/>
              <w:left w:val="nil"/>
              <w:bottom w:val="nil"/>
              <w:right w:val="nil"/>
            </w:tcBorders>
            <w:shd w:val="clear" w:color="auto" w:fill="auto"/>
            <w:noWrap/>
            <w:vAlign w:val="bottom"/>
            <w:hideMark/>
          </w:tcPr>
          <w:p w14:paraId="77EACCBF" w14:textId="2635A8E8" w:rsidR="00991DD4" w:rsidRPr="00991DD4" w:rsidRDefault="00404141" w:rsidP="00991DD4">
            <w:pPr>
              <w:rPr>
                <w:rFonts w:ascii="Arial" w:hAnsi="Arial" w:cs="Arial"/>
                <w:sz w:val="20"/>
                <w:szCs w:val="20"/>
              </w:rPr>
            </w:pPr>
            <w:proofErr w:type="spellStart"/>
            <w:r>
              <w:rPr>
                <w:rFonts w:ascii="Arial" w:hAnsi="Arial" w:cs="Arial"/>
                <w:sz w:val="20"/>
                <w:szCs w:val="20"/>
              </w:rPr>
              <w:t>Dominance</w:t>
            </w:r>
            <w:proofErr w:type="spellEnd"/>
          </w:p>
        </w:tc>
        <w:tc>
          <w:tcPr>
            <w:tcW w:w="2080" w:type="dxa"/>
            <w:tcBorders>
              <w:top w:val="nil"/>
              <w:left w:val="nil"/>
              <w:bottom w:val="nil"/>
              <w:right w:val="nil"/>
            </w:tcBorders>
            <w:shd w:val="clear" w:color="auto" w:fill="auto"/>
            <w:noWrap/>
            <w:vAlign w:val="bottom"/>
            <w:hideMark/>
          </w:tcPr>
          <w:p w14:paraId="05BDB36D" w14:textId="77777777" w:rsidR="00991DD4" w:rsidRPr="00991DD4" w:rsidRDefault="00991DD4" w:rsidP="00991DD4">
            <w:pPr>
              <w:rPr>
                <w:rFonts w:ascii="Arial" w:hAnsi="Arial" w:cs="Arial"/>
                <w:sz w:val="20"/>
                <w:szCs w:val="20"/>
              </w:rPr>
            </w:pPr>
          </w:p>
        </w:tc>
      </w:tr>
      <w:tr w:rsidR="00991DD4" w:rsidRPr="00991DD4" w14:paraId="562EBEF8" w14:textId="77777777" w:rsidTr="00991DD4">
        <w:trPr>
          <w:trHeight w:val="260"/>
        </w:trPr>
        <w:tc>
          <w:tcPr>
            <w:tcW w:w="2780" w:type="dxa"/>
            <w:tcBorders>
              <w:top w:val="nil"/>
              <w:left w:val="nil"/>
              <w:bottom w:val="nil"/>
              <w:right w:val="nil"/>
            </w:tcBorders>
            <w:shd w:val="clear" w:color="auto" w:fill="auto"/>
            <w:noWrap/>
            <w:vAlign w:val="bottom"/>
            <w:hideMark/>
          </w:tcPr>
          <w:p w14:paraId="5FFEFB17"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53F38B3A"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Task</w:t>
            </w:r>
            <w:proofErr w:type="spellEnd"/>
            <w:r w:rsidRPr="00991DD4">
              <w:rPr>
                <w:rFonts w:ascii="Arial" w:hAnsi="Arial" w:cs="Arial"/>
                <w:sz w:val="20"/>
                <w:szCs w:val="20"/>
              </w:rPr>
              <w:t xml:space="preserve"> </w:t>
            </w:r>
            <w:proofErr w:type="spellStart"/>
            <w:r w:rsidRPr="00991DD4">
              <w:rPr>
                <w:rFonts w:ascii="Arial" w:hAnsi="Arial" w:cs="Arial"/>
                <w:sz w:val="20"/>
                <w:szCs w:val="20"/>
              </w:rPr>
              <w:t>planning</w:t>
            </w:r>
            <w:proofErr w:type="spellEnd"/>
          </w:p>
        </w:tc>
        <w:tc>
          <w:tcPr>
            <w:tcW w:w="2480" w:type="dxa"/>
            <w:tcBorders>
              <w:top w:val="nil"/>
              <w:left w:val="nil"/>
              <w:bottom w:val="nil"/>
              <w:right w:val="nil"/>
            </w:tcBorders>
            <w:shd w:val="clear" w:color="auto" w:fill="auto"/>
            <w:noWrap/>
            <w:vAlign w:val="bottom"/>
            <w:hideMark/>
          </w:tcPr>
          <w:p w14:paraId="41312329" w14:textId="7F266585" w:rsidR="00991DD4" w:rsidRPr="00991DD4" w:rsidRDefault="00404141" w:rsidP="00991DD4">
            <w:pPr>
              <w:rPr>
                <w:rFonts w:ascii="Arial" w:hAnsi="Arial" w:cs="Arial"/>
                <w:sz w:val="20"/>
                <w:szCs w:val="20"/>
              </w:rPr>
            </w:pPr>
            <w:proofErr w:type="spellStart"/>
            <w:r>
              <w:rPr>
                <w:rFonts w:ascii="Arial" w:hAnsi="Arial" w:cs="Arial"/>
                <w:sz w:val="20"/>
                <w:szCs w:val="20"/>
              </w:rPr>
              <w:t>Self</w:t>
            </w:r>
            <w:proofErr w:type="spellEnd"/>
            <w:r w:rsidR="00991DD4" w:rsidRPr="00991DD4">
              <w:rPr>
                <w:rFonts w:ascii="Arial" w:hAnsi="Arial" w:cs="Arial"/>
                <w:sz w:val="20"/>
                <w:szCs w:val="20"/>
              </w:rPr>
              <w:t>-</w:t>
            </w:r>
            <w:r w:rsidR="00510FCA">
              <w:rPr>
                <w:rFonts w:ascii="Arial" w:hAnsi="Arial" w:cs="Arial"/>
                <w:sz w:val="20"/>
                <w:szCs w:val="20"/>
              </w:rPr>
              <w:t>discipline</w:t>
            </w:r>
          </w:p>
        </w:tc>
        <w:tc>
          <w:tcPr>
            <w:tcW w:w="2080" w:type="dxa"/>
            <w:tcBorders>
              <w:top w:val="nil"/>
              <w:left w:val="nil"/>
              <w:bottom w:val="nil"/>
              <w:right w:val="nil"/>
            </w:tcBorders>
            <w:shd w:val="clear" w:color="auto" w:fill="auto"/>
            <w:noWrap/>
            <w:vAlign w:val="bottom"/>
            <w:hideMark/>
          </w:tcPr>
          <w:p w14:paraId="151EB5BD" w14:textId="77777777" w:rsidR="00991DD4" w:rsidRPr="00991DD4" w:rsidRDefault="00991DD4" w:rsidP="00991DD4">
            <w:pPr>
              <w:rPr>
                <w:rFonts w:ascii="Arial" w:hAnsi="Arial" w:cs="Arial"/>
                <w:sz w:val="20"/>
                <w:szCs w:val="20"/>
              </w:rPr>
            </w:pPr>
          </w:p>
        </w:tc>
      </w:tr>
      <w:tr w:rsidR="00991DD4" w:rsidRPr="00991DD4" w14:paraId="6A2787C1" w14:textId="77777777" w:rsidTr="00991DD4">
        <w:trPr>
          <w:trHeight w:val="260"/>
        </w:trPr>
        <w:tc>
          <w:tcPr>
            <w:tcW w:w="2780" w:type="dxa"/>
            <w:tcBorders>
              <w:top w:val="nil"/>
              <w:left w:val="nil"/>
              <w:bottom w:val="nil"/>
              <w:right w:val="nil"/>
            </w:tcBorders>
            <w:shd w:val="clear" w:color="auto" w:fill="auto"/>
            <w:noWrap/>
            <w:vAlign w:val="bottom"/>
            <w:hideMark/>
          </w:tcPr>
          <w:p w14:paraId="5A61097B"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57B5A845"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Goal-orientation</w:t>
            </w:r>
            <w:proofErr w:type="spellEnd"/>
          </w:p>
        </w:tc>
        <w:tc>
          <w:tcPr>
            <w:tcW w:w="2480" w:type="dxa"/>
            <w:tcBorders>
              <w:top w:val="nil"/>
              <w:left w:val="nil"/>
              <w:bottom w:val="nil"/>
              <w:right w:val="nil"/>
            </w:tcBorders>
            <w:shd w:val="clear" w:color="auto" w:fill="auto"/>
            <w:noWrap/>
            <w:vAlign w:val="bottom"/>
            <w:hideMark/>
          </w:tcPr>
          <w:p w14:paraId="6F05512E" w14:textId="7F11A1EA" w:rsidR="00991DD4" w:rsidRPr="00991DD4" w:rsidRDefault="00404141" w:rsidP="00991DD4">
            <w:pPr>
              <w:rPr>
                <w:rFonts w:ascii="Arial" w:hAnsi="Arial" w:cs="Arial"/>
                <w:sz w:val="20"/>
                <w:szCs w:val="20"/>
              </w:rPr>
            </w:pPr>
            <w:proofErr w:type="spellStart"/>
            <w:r>
              <w:rPr>
                <w:rFonts w:ascii="Arial" w:hAnsi="Arial" w:cs="Arial"/>
                <w:sz w:val="20"/>
                <w:szCs w:val="20"/>
              </w:rPr>
              <w:t>Carefulness</w:t>
            </w:r>
            <w:proofErr w:type="spellEnd"/>
          </w:p>
        </w:tc>
        <w:tc>
          <w:tcPr>
            <w:tcW w:w="2080" w:type="dxa"/>
            <w:tcBorders>
              <w:top w:val="nil"/>
              <w:left w:val="nil"/>
              <w:bottom w:val="nil"/>
              <w:right w:val="nil"/>
            </w:tcBorders>
            <w:shd w:val="clear" w:color="auto" w:fill="auto"/>
            <w:noWrap/>
            <w:vAlign w:val="bottom"/>
            <w:hideMark/>
          </w:tcPr>
          <w:p w14:paraId="3A08440D" w14:textId="77777777" w:rsidR="00991DD4" w:rsidRPr="00991DD4" w:rsidRDefault="00991DD4" w:rsidP="00991DD4">
            <w:pPr>
              <w:rPr>
                <w:rFonts w:ascii="Arial" w:hAnsi="Arial" w:cs="Arial"/>
                <w:sz w:val="20"/>
                <w:szCs w:val="20"/>
              </w:rPr>
            </w:pPr>
          </w:p>
        </w:tc>
      </w:tr>
      <w:tr w:rsidR="00991DD4" w:rsidRPr="00991DD4" w14:paraId="3E90D156" w14:textId="77777777" w:rsidTr="00991DD4">
        <w:trPr>
          <w:trHeight w:val="260"/>
        </w:trPr>
        <w:tc>
          <w:tcPr>
            <w:tcW w:w="2780" w:type="dxa"/>
            <w:tcBorders>
              <w:top w:val="nil"/>
              <w:left w:val="nil"/>
              <w:bottom w:val="nil"/>
              <w:right w:val="nil"/>
            </w:tcBorders>
            <w:shd w:val="clear" w:color="auto" w:fill="auto"/>
            <w:noWrap/>
            <w:vAlign w:val="bottom"/>
            <w:hideMark/>
          </w:tcPr>
          <w:p w14:paraId="098FD993"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6E9A8370" w14:textId="627D7EEC" w:rsidR="00991DD4" w:rsidRPr="00991DD4" w:rsidRDefault="00404141" w:rsidP="00991DD4">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to </w:t>
            </w:r>
            <w:proofErr w:type="spellStart"/>
            <w:r>
              <w:rPr>
                <w:rFonts w:ascii="Arial" w:hAnsi="Arial" w:cs="Arial"/>
                <w:sz w:val="20"/>
                <w:szCs w:val="20"/>
              </w:rPr>
              <w:t>work</w:t>
            </w:r>
            <w:proofErr w:type="spellEnd"/>
          </w:p>
        </w:tc>
        <w:tc>
          <w:tcPr>
            <w:tcW w:w="2480" w:type="dxa"/>
            <w:tcBorders>
              <w:top w:val="nil"/>
              <w:left w:val="nil"/>
              <w:bottom w:val="nil"/>
              <w:right w:val="nil"/>
            </w:tcBorders>
            <w:shd w:val="clear" w:color="auto" w:fill="auto"/>
            <w:noWrap/>
            <w:vAlign w:val="bottom"/>
            <w:hideMark/>
          </w:tcPr>
          <w:p w14:paraId="38B151E1" w14:textId="037B19C0" w:rsidR="00991DD4" w:rsidRPr="00991DD4" w:rsidRDefault="00404141" w:rsidP="00991DD4">
            <w:pPr>
              <w:rPr>
                <w:rFonts w:ascii="Arial" w:hAnsi="Arial" w:cs="Arial"/>
                <w:sz w:val="20"/>
                <w:szCs w:val="20"/>
              </w:rPr>
            </w:pPr>
            <w:proofErr w:type="spellStart"/>
            <w:r>
              <w:rPr>
                <w:rFonts w:ascii="Arial" w:hAnsi="Arial" w:cs="Arial"/>
                <w:sz w:val="20"/>
                <w:szCs w:val="20"/>
              </w:rPr>
              <w:t>Orderliness</w:t>
            </w:r>
            <w:proofErr w:type="spellEnd"/>
          </w:p>
        </w:tc>
        <w:tc>
          <w:tcPr>
            <w:tcW w:w="2080" w:type="dxa"/>
            <w:tcBorders>
              <w:top w:val="nil"/>
              <w:left w:val="nil"/>
              <w:bottom w:val="nil"/>
              <w:right w:val="nil"/>
            </w:tcBorders>
            <w:shd w:val="clear" w:color="auto" w:fill="auto"/>
            <w:noWrap/>
            <w:vAlign w:val="bottom"/>
            <w:hideMark/>
          </w:tcPr>
          <w:p w14:paraId="059EF7B0" w14:textId="77777777" w:rsidR="00991DD4" w:rsidRPr="00991DD4" w:rsidRDefault="00991DD4" w:rsidP="00991DD4">
            <w:pPr>
              <w:rPr>
                <w:rFonts w:ascii="Arial" w:hAnsi="Arial" w:cs="Arial"/>
                <w:sz w:val="20"/>
                <w:szCs w:val="20"/>
              </w:rPr>
            </w:pPr>
          </w:p>
        </w:tc>
      </w:tr>
      <w:tr w:rsidR="00991DD4" w:rsidRPr="00991DD4" w14:paraId="5EA1167D" w14:textId="77777777" w:rsidTr="00991DD4">
        <w:trPr>
          <w:trHeight w:val="260"/>
        </w:trPr>
        <w:tc>
          <w:tcPr>
            <w:tcW w:w="2780" w:type="dxa"/>
            <w:tcBorders>
              <w:top w:val="nil"/>
              <w:left w:val="nil"/>
              <w:bottom w:val="nil"/>
              <w:right w:val="nil"/>
            </w:tcBorders>
            <w:shd w:val="clear" w:color="auto" w:fill="auto"/>
            <w:noWrap/>
            <w:vAlign w:val="bottom"/>
            <w:hideMark/>
          </w:tcPr>
          <w:p w14:paraId="54BBA523"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3DBB01D6" w14:textId="24979173" w:rsidR="00991DD4" w:rsidRPr="00991DD4" w:rsidRDefault="00404141" w:rsidP="00991DD4">
            <w:pPr>
              <w:rPr>
                <w:rFonts w:ascii="Arial" w:hAnsi="Arial" w:cs="Arial"/>
                <w:sz w:val="20"/>
                <w:szCs w:val="20"/>
              </w:rPr>
            </w:pPr>
            <w:proofErr w:type="spellStart"/>
            <w:r>
              <w:rPr>
                <w:rFonts w:ascii="Arial" w:hAnsi="Arial" w:cs="Arial"/>
                <w:sz w:val="20"/>
                <w:szCs w:val="20"/>
              </w:rPr>
              <w:t>Productivity</w:t>
            </w:r>
            <w:proofErr w:type="spellEnd"/>
          </w:p>
        </w:tc>
        <w:tc>
          <w:tcPr>
            <w:tcW w:w="2480" w:type="dxa"/>
            <w:tcBorders>
              <w:top w:val="nil"/>
              <w:left w:val="nil"/>
              <w:bottom w:val="nil"/>
              <w:right w:val="nil"/>
            </w:tcBorders>
            <w:shd w:val="clear" w:color="auto" w:fill="auto"/>
            <w:noWrap/>
            <w:vAlign w:val="bottom"/>
            <w:hideMark/>
          </w:tcPr>
          <w:p w14:paraId="4A424B94"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6C5A48A0" w14:textId="77777777" w:rsidR="00991DD4" w:rsidRPr="00991DD4" w:rsidRDefault="00991DD4" w:rsidP="00991DD4">
            <w:pPr>
              <w:rPr>
                <w:sz w:val="20"/>
                <w:szCs w:val="20"/>
              </w:rPr>
            </w:pPr>
          </w:p>
        </w:tc>
      </w:tr>
      <w:tr w:rsidR="00991DD4" w:rsidRPr="00991DD4" w14:paraId="4E59F8EC" w14:textId="77777777" w:rsidTr="00991DD4">
        <w:trPr>
          <w:trHeight w:val="260"/>
        </w:trPr>
        <w:tc>
          <w:tcPr>
            <w:tcW w:w="2780" w:type="dxa"/>
            <w:tcBorders>
              <w:top w:val="nil"/>
              <w:left w:val="nil"/>
              <w:bottom w:val="nil"/>
              <w:right w:val="nil"/>
            </w:tcBorders>
            <w:shd w:val="clear" w:color="auto" w:fill="auto"/>
            <w:noWrap/>
            <w:vAlign w:val="bottom"/>
            <w:hideMark/>
          </w:tcPr>
          <w:p w14:paraId="64E896B2"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49EA09F9"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328D7118" w14:textId="77777777" w:rsidR="00991DD4" w:rsidRPr="00991DD4" w:rsidRDefault="00991DD4" w:rsidP="00991DD4">
            <w:pPr>
              <w:rPr>
                <w:sz w:val="20"/>
                <w:szCs w:val="20"/>
              </w:rPr>
            </w:pPr>
          </w:p>
        </w:tc>
        <w:tc>
          <w:tcPr>
            <w:tcW w:w="2080" w:type="dxa"/>
            <w:tcBorders>
              <w:top w:val="nil"/>
              <w:left w:val="nil"/>
              <w:bottom w:val="nil"/>
              <w:right w:val="nil"/>
            </w:tcBorders>
            <w:shd w:val="clear" w:color="auto" w:fill="auto"/>
            <w:noWrap/>
            <w:vAlign w:val="bottom"/>
            <w:hideMark/>
          </w:tcPr>
          <w:p w14:paraId="7738852D" w14:textId="77777777" w:rsidR="00991DD4" w:rsidRPr="00991DD4" w:rsidRDefault="00991DD4" w:rsidP="00991DD4">
            <w:pPr>
              <w:rPr>
                <w:sz w:val="20"/>
                <w:szCs w:val="20"/>
              </w:rPr>
            </w:pPr>
          </w:p>
        </w:tc>
      </w:tr>
      <w:tr w:rsidR="00991DD4" w:rsidRPr="00991DD4" w14:paraId="06FBD02B" w14:textId="77777777" w:rsidTr="00991DD4">
        <w:trPr>
          <w:trHeight w:val="260"/>
        </w:trPr>
        <w:tc>
          <w:tcPr>
            <w:tcW w:w="2780" w:type="dxa"/>
            <w:tcBorders>
              <w:top w:val="nil"/>
              <w:left w:val="nil"/>
              <w:bottom w:val="nil"/>
              <w:right w:val="nil"/>
            </w:tcBorders>
            <w:shd w:val="clear" w:color="auto" w:fill="auto"/>
            <w:noWrap/>
            <w:vAlign w:val="bottom"/>
            <w:hideMark/>
          </w:tcPr>
          <w:p w14:paraId="6CAF4D06"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Extraversion</w:t>
            </w:r>
            <w:proofErr w:type="spellEnd"/>
          </w:p>
        </w:tc>
        <w:tc>
          <w:tcPr>
            <w:tcW w:w="2660" w:type="dxa"/>
            <w:tcBorders>
              <w:top w:val="nil"/>
              <w:left w:val="nil"/>
              <w:bottom w:val="nil"/>
              <w:right w:val="nil"/>
            </w:tcBorders>
            <w:shd w:val="clear" w:color="auto" w:fill="auto"/>
            <w:noWrap/>
            <w:vAlign w:val="bottom"/>
            <w:hideMark/>
          </w:tcPr>
          <w:p w14:paraId="1C2AD079" w14:textId="65B3B32E" w:rsidR="00991DD4" w:rsidRPr="00991DD4" w:rsidRDefault="00404141" w:rsidP="00991DD4">
            <w:pPr>
              <w:rPr>
                <w:rFonts w:ascii="Arial" w:hAnsi="Arial" w:cs="Arial"/>
                <w:sz w:val="20"/>
                <w:szCs w:val="20"/>
              </w:rPr>
            </w:pPr>
            <w:proofErr w:type="spellStart"/>
            <w:r>
              <w:rPr>
                <w:rFonts w:ascii="Arial" w:hAnsi="Arial" w:cs="Arial"/>
                <w:sz w:val="20"/>
                <w:szCs w:val="20"/>
              </w:rPr>
              <w:t>Forcefulness</w:t>
            </w:r>
            <w:proofErr w:type="spellEnd"/>
          </w:p>
        </w:tc>
        <w:tc>
          <w:tcPr>
            <w:tcW w:w="2480" w:type="dxa"/>
            <w:tcBorders>
              <w:top w:val="nil"/>
              <w:left w:val="nil"/>
              <w:bottom w:val="nil"/>
              <w:right w:val="nil"/>
            </w:tcBorders>
            <w:shd w:val="clear" w:color="auto" w:fill="auto"/>
            <w:noWrap/>
            <w:vAlign w:val="bottom"/>
            <w:hideMark/>
          </w:tcPr>
          <w:p w14:paraId="318C7E03" w14:textId="39EDD3B6" w:rsidR="00991DD4" w:rsidRPr="00991DD4" w:rsidRDefault="00404141" w:rsidP="00991DD4">
            <w:pPr>
              <w:rPr>
                <w:rFonts w:ascii="Arial" w:hAnsi="Arial" w:cs="Arial"/>
                <w:sz w:val="20"/>
                <w:szCs w:val="20"/>
              </w:rPr>
            </w:pPr>
            <w:proofErr w:type="spellStart"/>
            <w:r>
              <w:rPr>
                <w:rFonts w:ascii="Arial" w:hAnsi="Arial" w:cs="Arial"/>
                <w:sz w:val="20"/>
                <w:szCs w:val="20"/>
              </w:rPr>
              <w:t>Readiness</w:t>
            </w:r>
            <w:proofErr w:type="spellEnd"/>
            <w:r>
              <w:rPr>
                <w:rFonts w:ascii="Arial" w:hAnsi="Arial" w:cs="Arial"/>
                <w:sz w:val="20"/>
                <w:szCs w:val="20"/>
              </w:rPr>
              <w:t xml:space="preserve"> to </w:t>
            </w:r>
            <w:proofErr w:type="spellStart"/>
            <w:r>
              <w:rPr>
                <w:rFonts w:ascii="Arial" w:hAnsi="Arial" w:cs="Arial"/>
                <w:sz w:val="20"/>
                <w:szCs w:val="20"/>
              </w:rPr>
              <w:t>take</w:t>
            </w:r>
            <w:proofErr w:type="spellEnd"/>
            <w:r>
              <w:rPr>
                <w:rFonts w:ascii="Arial" w:hAnsi="Arial" w:cs="Arial"/>
                <w:sz w:val="20"/>
                <w:szCs w:val="20"/>
              </w:rPr>
              <w:t xml:space="preserve"> </w:t>
            </w:r>
            <w:proofErr w:type="spellStart"/>
            <w:r>
              <w:rPr>
                <w:rFonts w:ascii="Arial" w:hAnsi="Arial" w:cs="Arial"/>
                <w:sz w:val="20"/>
                <w:szCs w:val="20"/>
              </w:rPr>
              <w:t>risks</w:t>
            </w:r>
            <w:proofErr w:type="spellEnd"/>
          </w:p>
        </w:tc>
        <w:tc>
          <w:tcPr>
            <w:tcW w:w="2080" w:type="dxa"/>
            <w:tcBorders>
              <w:top w:val="nil"/>
              <w:left w:val="nil"/>
              <w:bottom w:val="nil"/>
              <w:right w:val="nil"/>
            </w:tcBorders>
            <w:shd w:val="clear" w:color="auto" w:fill="auto"/>
            <w:noWrap/>
            <w:vAlign w:val="bottom"/>
            <w:hideMark/>
          </w:tcPr>
          <w:p w14:paraId="75CAFA93" w14:textId="3E057A20" w:rsidR="00991DD4" w:rsidRPr="00991DD4" w:rsidRDefault="00510FCA" w:rsidP="00991DD4">
            <w:pPr>
              <w:rPr>
                <w:rFonts w:ascii="Arial" w:hAnsi="Arial" w:cs="Arial"/>
                <w:sz w:val="20"/>
                <w:szCs w:val="20"/>
              </w:rPr>
            </w:pPr>
            <w:proofErr w:type="spellStart"/>
            <w:r w:rsidRPr="00991DD4">
              <w:rPr>
                <w:rFonts w:ascii="Arial" w:hAnsi="Arial" w:cs="Arial"/>
                <w:sz w:val="20"/>
                <w:szCs w:val="20"/>
              </w:rPr>
              <w:t>Sociability</w:t>
            </w:r>
            <w:proofErr w:type="spellEnd"/>
          </w:p>
        </w:tc>
      </w:tr>
      <w:tr w:rsidR="00991DD4" w:rsidRPr="00991DD4" w14:paraId="6EF826A8" w14:textId="77777777" w:rsidTr="00991DD4">
        <w:trPr>
          <w:trHeight w:val="260"/>
        </w:trPr>
        <w:tc>
          <w:tcPr>
            <w:tcW w:w="2780" w:type="dxa"/>
            <w:tcBorders>
              <w:top w:val="nil"/>
              <w:left w:val="nil"/>
              <w:bottom w:val="nil"/>
              <w:right w:val="nil"/>
            </w:tcBorders>
            <w:shd w:val="clear" w:color="auto" w:fill="auto"/>
            <w:noWrap/>
            <w:vAlign w:val="bottom"/>
            <w:hideMark/>
          </w:tcPr>
          <w:p w14:paraId="056DB15B"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5C399838" w14:textId="73DFCB73" w:rsidR="00991DD4" w:rsidRPr="00991DD4" w:rsidRDefault="00510FCA" w:rsidP="00991DD4">
            <w:pPr>
              <w:rPr>
                <w:rFonts w:ascii="Arial" w:hAnsi="Arial" w:cs="Arial"/>
                <w:sz w:val="20"/>
                <w:szCs w:val="20"/>
              </w:rPr>
            </w:pPr>
            <w:proofErr w:type="spellStart"/>
            <w:r w:rsidRPr="00991DD4">
              <w:rPr>
                <w:rFonts w:ascii="Arial" w:hAnsi="Arial" w:cs="Arial"/>
                <w:sz w:val="20"/>
                <w:szCs w:val="20"/>
              </w:rPr>
              <w:t>Energy</w:t>
            </w:r>
            <w:proofErr w:type="spellEnd"/>
            <w:r w:rsidRPr="00991DD4" w:rsidDel="00510FCA">
              <w:rPr>
                <w:rFonts w:ascii="Arial" w:hAnsi="Arial" w:cs="Arial"/>
                <w:sz w:val="20"/>
                <w:szCs w:val="20"/>
              </w:rPr>
              <w:t xml:space="preserve"> </w:t>
            </w:r>
          </w:p>
        </w:tc>
        <w:tc>
          <w:tcPr>
            <w:tcW w:w="2480" w:type="dxa"/>
            <w:tcBorders>
              <w:top w:val="nil"/>
              <w:left w:val="nil"/>
              <w:bottom w:val="nil"/>
              <w:right w:val="nil"/>
            </w:tcBorders>
            <w:shd w:val="clear" w:color="auto" w:fill="auto"/>
            <w:noWrap/>
            <w:vAlign w:val="bottom"/>
            <w:hideMark/>
          </w:tcPr>
          <w:p w14:paraId="289183F9" w14:textId="6B8CEEEA" w:rsidR="00991DD4" w:rsidRPr="00991DD4" w:rsidRDefault="00404141" w:rsidP="00991DD4">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affiliation</w:t>
            </w:r>
            <w:proofErr w:type="spellEnd"/>
          </w:p>
        </w:tc>
        <w:tc>
          <w:tcPr>
            <w:tcW w:w="2080" w:type="dxa"/>
            <w:tcBorders>
              <w:top w:val="nil"/>
              <w:left w:val="nil"/>
              <w:bottom w:val="nil"/>
              <w:right w:val="nil"/>
            </w:tcBorders>
            <w:shd w:val="clear" w:color="auto" w:fill="auto"/>
            <w:noWrap/>
            <w:vAlign w:val="bottom"/>
            <w:hideMark/>
          </w:tcPr>
          <w:p w14:paraId="7180A2F3" w14:textId="77777777" w:rsidR="00991DD4" w:rsidRPr="00991DD4" w:rsidRDefault="00991DD4" w:rsidP="00991DD4">
            <w:pPr>
              <w:rPr>
                <w:rFonts w:ascii="Arial" w:hAnsi="Arial" w:cs="Arial"/>
                <w:sz w:val="20"/>
                <w:szCs w:val="20"/>
              </w:rPr>
            </w:pPr>
          </w:p>
        </w:tc>
      </w:tr>
      <w:tr w:rsidR="00991DD4" w:rsidRPr="00991DD4" w14:paraId="2D08D1C3" w14:textId="77777777" w:rsidTr="00991DD4">
        <w:trPr>
          <w:trHeight w:val="260"/>
        </w:trPr>
        <w:tc>
          <w:tcPr>
            <w:tcW w:w="2780" w:type="dxa"/>
            <w:tcBorders>
              <w:top w:val="nil"/>
              <w:left w:val="nil"/>
              <w:bottom w:val="nil"/>
              <w:right w:val="nil"/>
            </w:tcBorders>
            <w:shd w:val="clear" w:color="auto" w:fill="auto"/>
            <w:noWrap/>
            <w:vAlign w:val="bottom"/>
            <w:hideMark/>
          </w:tcPr>
          <w:p w14:paraId="40EFE7E7"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4EA05FE9" w14:textId="18B675D4" w:rsidR="00991DD4" w:rsidRPr="00991DD4" w:rsidRDefault="00510FCA" w:rsidP="00991DD4">
            <w:pPr>
              <w:rPr>
                <w:rFonts w:ascii="Arial" w:hAnsi="Arial" w:cs="Arial"/>
                <w:sz w:val="20"/>
                <w:szCs w:val="20"/>
              </w:rPr>
            </w:pPr>
            <w:proofErr w:type="spellStart"/>
            <w:r w:rsidRPr="002B054F">
              <w:rPr>
                <w:sz w:val="20"/>
                <w:szCs w:val="20"/>
              </w:rPr>
              <w:t>Conviviality</w:t>
            </w:r>
            <w:proofErr w:type="spellEnd"/>
          </w:p>
        </w:tc>
        <w:tc>
          <w:tcPr>
            <w:tcW w:w="2480" w:type="dxa"/>
            <w:tcBorders>
              <w:top w:val="nil"/>
              <w:left w:val="nil"/>
              <w:bottom w:val="nil"/>
              <w:right w:val="nil"/>
            </w:tcBorders>
            <w:shd w:val="clear" w:color="auto" w:fill="auto"/>
            <w:noWrap/>
            <w:vAlign w:val="bottom"/>
            <w:hideMark/>
          </w:tcPr>
          <w:p w14:paraId="798C430F" w14:textId="2AD3125F" w:rsidR="00991DD4" w:rsidRPr="00991DD4" w:rsidRDefault="00404141" w:rsidP="00991DD4">
            <w:pPr>
              <w:rPr>
                <w:rFonts w:ascii="Arial" w:hAnsi="Arial" w:cs="Arial"/>
                <w:sz w:val="20"/>
                <w:szCs w:val="20"/>
              </w:rPr>
            </w:pPr>
            <w:r>
              <w:rPr>
                <w:rFonts w:ascii="Arial" w:hAnsi="Arial" w:cs="Arial"/>
                <w:sz w:val="20"/>
                <w:szCs w:val="20"/>
              </w:rPr>
              <w:t xml:space="preserve">Positive </w:t>
            </w:r>
            <w:proofErr w:type="spellStart"/>
            <w:r>
              <w:rPr>
                <w:rFonts w:ascii="Arial" w:hAnsi="Arial" w:cs="Arial"/>
                <w:sz w:val="20"/>
                <w:szCs w:val="20"/>
              </w:rPr>
              <w:t>attitude</w:t>
            </w:r>
            <w:proofErr w:type="spellEnd"/>
          </w:p>
        </w:tc>
        <w:tc>
          <w:tcPr>
            <w:tcW w:w="2080" w:type="dxa"/>
            <w:tcBorders>
              <w:top w:val="nil"/>
              <w:left w:val="nil"/>
              <w:bottom w:val="nil"/>
              <w:right w:val="nil"/>
            </w:tcBorders>
            <w:shd w:val="clear" w:color="auto" w:fill="auto"/>
            <w:noWrap/>
            <w:vAlign w:val="bottom"/>
            <w:hideMark/>
          </w:tcPr>
          <w:p w14:paraId="14F5995A" w14:textId="77777777" w:rsidR="00991DD4" w:rsidRPr="00991DD4" w:rsidRDefault="00991DD4" w:rsidP="00991DD4">
            <w:pPr>
              <w:rPr>
                <w:rFonts w:ascii="Arial" w:hAnsi="Arial" w:cs="Arial"/>
                <w:sz w:val="20"/>
                <w:szCs w:val="20"/>
              </w:rPr>
            </w:pPr>
          </w:p>
        </w:tc>
      </w:tr>
      <w:tr w:rsidR="00991DD4" w:rsidRPr="00991DD4" w14:paraId="324AC27C" w14:textId="77777777" w:rsidTr="00991DD4">
        <w:trPr>
          <w:trHeight w:val="260"/>
        </w:trPr>
        <w:tc>
          <w:tcPr>
            <w:tcW w:w="2780" w:type="dxa"/>
            <w:tcBorders>
              <w:top w:val="nil"/>
              <w:left w:val="nil"/>
              <w:bottom w:val="nil"/>
              <w:right w:val="nil"/>
            </w:tcBorders>
            <w:shd w:val="clear" w:color="auto" w:fill="auto"/>
            <w:noWrap/>
            <w:vAlign w:val="bottom"/>
            <w:hideMark/>
          </w:tcPr>
          <w:p w14:paraId="4663E4EE" w14:textId="4F46B808" w:rsidR="00991DD4" w:rsidRPr="00991DD4" w:rsidRDefault="00510FCA" w:rsidP="00991DD4">
            <w:pPr>
              <w:rPr>
                <w:sz w:val="20"/>
                <w:szCs w:val="20"/>
              </w:rPr>
            </w:pPr>
            <w:r>
              <w:rPr>
                <w:sz w:val="20"/>
                <w:szCs w:val="20"/>
              </w:rPr>
              <w:t xml:space="preserve"> </w:t>
            </w:r>
          </w:p>
        </w:tc>
        <w:tc>
          <w:tcPr>
            <w:tcW w:w="2660" w:type="dxa"/>
            <w:tcBorders>
              <w:top w:val="nil"/>
              <w:left w:val="nil"/>
              <w:bottom w:val="nil"/>
              <w:right w:val="nil"/>
            </w:tcBorders>
            <w:shd w:val="clear" w:color="auto" w:fill="auto"/>
            <w:noWrap/>
            <w:vAlign w:val="bottom"/>
            <w:hideMark/>
          </w:tcPr>
          <w:p w14:paraId="0152560E" w14:textId="55EAE192"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690437CC" w14:textId="77777777" w:rsidR="00991DD4" w:rsidRDefault="00991DD4" w:rsidP="00991DD4">
            <w:pPr>
              <w:rPr>
                <w:rFonts w:ascii="Arial" w:hAnsi="Arial" w:cs="Arial"/>
                <w:sz w:val="20"/>
                <w:szCs w:val="20"/>
              </w:rPr>
            </w:pPr>
            <w:r w:rsidRPr="00991DD4">
              <w:rPr>
                <w:rFonts w:ascii="Arial" w:hAnsi="Arial" w:cs="Arial"/>
                <w:sz w:val="20"/>
                <w:szCs w:val="20"/>
              </w:rPr>
              <w:t>Humor</w:t>
            </w:r>
          </w:p>
          <w:p w14:paraId="4EBC1786" w14:textId="2CD546DC" w:rsidR="002B054F" w:rsidRPr="00991DD4" w:rsidRDefault="002B054F" w:rsidP="00991DD4">
            <w:pPr>
              <w:rPr>
                <w:rFonts w:ascii="Arial" w:hAnsi="Arial" w:cs="Arial"/>
                <w:sz w:val="20"/>
                <w:szCs w:val="20"/>
              </w:rPr>
            </w:pPr>
            <w:proofErr w:type="spellStart"/>
            <w:r w:rsidRPr="002B054F">
              <w:rPr>
                <w:rFonts w:ascii="Arial" w:hAnsi="Arial" w:cs="Arial"/>
                <w:sz w:val="20"/>
                <w:szCs w:val="20"/>
              </w:rPr>
              <w:t>Communicativeness</w:t>
            </w:r>
            <w:proofErr w:type="spellEnd"/>
          </w:p>
        </w:tc>
        <w:tc>
          <w:tcPr>
            <w:tcW w:w="2080" w:type="dxa"/>
            <w:tcBorders>
              <w:top w:val="nil"/>
              <w:left w:val="nil"/>
              <w:bottom w:val="nil"/>
              <w:right w:val="nil"/>
            </w:tcBorders>
            <w:shd w:val="clear" w:color="auto" w:fill="auto"/>
            <w:noWrap/>
            <w:vAlign w:val="bottom"/>
            <w:hideMark/>
          </w:tcPr>
          <w:p w14:paraId="20DF519D" w14:textId="77777777" w:rsidR="00991DD4" w:rsidRPr="00991DD4" w:rsidRDefault="00991DD4" w:rsidP="00991DD4">
            <w:pPr>
              <w:rPr>
                <w:rFonts w:ascii="Arial" w:hAnsi="Arial" w:cs="Arial"/>
                <w:sz w:val="20"/>
                <w:szCs w:val="20"/>
              </w:rPr>
            </w:pPr>
          </w:p>
        </w:tc>
      </w:tr>
      <w:tr w:rsidR="00991DD4" w:rsidRPr="00991DD4" w14:paraId="1B9BBD7E" w14:textId="77777777" w:rsidTr="00991DD4">
        <w:trPr>
          <w:trHeight w:val="260"/>
        </w:trPr>
        <w:tc>
          <w:tcPr>
            <w:tcW w:w="2780" w:type="dxa"/>
            <w:tcBorders>
              <w:top w:val="nil"/>
              <w:left w:val="nil"/>
              <w:bottom w:val="nil"/>
              <w:right w:val="nil"/>
            </w:tcBorders>
            <w:shd w:val="clear" w:color="auto" w:fill="auto"/>
            <w:noWrap/>
            <w:vAlign w:val="bottom"/>
            <w:hideMark/>
          </w:tcPr>
          <w:p w14:paraId="7913EFB4"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0CDFB25F"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7CCAA23A" w14:textId="77777777" w:rsidR="00991DD4" w:rsidRPr="00991DD4" w:rsidRDefault="00991DD4" w:rsidP="00991DD4">
            <w:pPr>
              <w:rPr>
                <w:sz w:val="20"/>
                <w:szCs w:val="20"/>
              </w:rPr>
            </w:pPr>
          </w:p>
        </w:tc>
        <w:tc>
          <w:tcPr>
            <w:tcW w:w="2080" w:type="dxa"/>
            <w:tcBorders>
              <w:top w:val="nil"/>
              <w:left w:val="nil"/>
              <w:bottom w:val="nil"/>
              <w:right w:val="nil"/>
            </w:tcBorders>
            <w:shd w:val="clear" w:color="auto" w:fill="auto"/>
            <w:noWrap/>
            <w:vAlign w:val="bottom"/>
            <w:hideMark/>
          </w:tcPr>
          <w:p w14:paraId="04BE825C" w14:textId="77777777" w:rsidR="00991DD4" w:rsidRPr="00991DD4" w:rsidRDefault="00991DD4" w:rsidP="00991DD4">
            <w:pPr>
              <w:rPr>
                <w:sz w:val="20"/>
                <w:szCs w:val="20"/>
              </w:rPr>
            </w:pPr>
          </w:p>
        </w:tc>
      </w:tr>
      <w:tr w:rsidR="00991DD4" w:rsidRPr="00991DD4" w14:paraId="60502FB3" w14:textId="77777777" w:rsidTr="00991DD4">
        <w:trPr>
          <w:trHeight w:val="260"/>
        </w:trPr>
        <w:tc>
          <w:tcPr>
            <w:tcW w:w="2780" w:type="dxa"/>
            <w:tcBorders>
              <w:top w:val="nil"/>
              <w:left w:val="nil"/>
              <w:bottom w:val="nil"/>
              <w:right w:val="nil"/>
            </w:tcBorders>
            <w:shd w:val="clear" w:color="auto" w:fill="auto"/>
            <w:noWrap/>
            <w:vAlign w:val="bottom"/>
            <w:hideMark/>
          </w:tcPr>
          <w:p w14:paraId="40C15BD9"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Neuroticism</w:t>
            </w:r>
            <w:proofErr w:type="spellEnd"/>
          </w:p>
        </w:tc>
        <w:tc>
          <w:tcPr>
            <w:tcW w:w="2660" w:type="dxa"/>
            <w:tcBorders>
              <w:top w:val="nil"/>
              <w:left w:val="nil"/>
              <w:bottom w:val="nil"/>
              <w:right w:val="nil"/>
            </w:tcBorders>
            <w:shd w:val="clear" w:color="auto" w:fill="auto"/>
            <w:noWrap/>
            <w:vAlign w:val="bottom"/>
            <w:hideMark/>
          </w:tcPr>
          <w:p w14:paraId="54ED5BD6" w14:textId="7E747D81" w:rsidR="00991DD4" w:rsidRPr="00991DD4" w:rsidRDefault="00404141" w:rsidP="00991DD4">
            <w:pPr>
              <w:rPr>
                <w:rFonts w:ascii="Arial" w:hAnsi="Arial" w:cs="Arial"/>
                <w:sz w:val="20"/>
                <w:szCs w:val="20"/>
              </w:rPr>
            </w:pPr>
            <w:proofErr w:type="spellStart"/>
            <w:r>
              <w:rPr>
                <w:rFonts w:ascii="Arial" w:hAnsi="Arial" w:cs="Arial"/>
                <w:sz w:val="20"/>
                <w:szCs w:val="20"/>
              </w:rPr>
              <w:t>Equanimity</w:t>
            </w:r>
            <w:proofErr w:type="spellEnd"/>
          </w:p>
        </w:tc>
        <w:tc>
          <w:tcPr>
            <w:tcW w:w="2480" w:type="dxa"/>
            <w:tcBorders>
              <w:top w:val="nil"/>
              <w:left w:val="nil"/>
              <w:bottom w:val="nil"/>
              <w:right w:val="nil"/>
            </w:tcBorders>
            <w:shd w:val="clear" w:color="auto" w:fill="auto"/>
            <w:noWrap/>
            <w:vAlign w:val="bottom"/>
            <w:hideMark/>
          </w:tcPr>
          <w:p w14:paraId="30E90FF0" w14:textId="55FFCA81" w:rsidR="00991DD4" w:rsidRPr="00991DD4" w:rsidRDefault="00404141" w:rsidP="00991DD4">
            <w:pPr>
              <w:rPr>
                <w:rFonts w:ascii="Arial" w:hAnsi="Arial" w:cs="Arial"/>
                <w:sz w:val="20"/>
                <w:szCs w:val="20"/>
              </w:rPr>
            </w:pPr>
            <w:proofErr w:type="spellStart"/>
            <w:r>
              <w:rPr>
                <w:rFonts w:ascii="Arial" w:hAnsi="Arial" w:cs="Arial"/>
                <w:sz w:val="20"/>
                <w:szCs w:val="20"/>
              </w:rPr>
              <w:t>Confidence</w:t>
            </w:r>
            <w:proofErr w:type="spellEnd"/>
          </w:p>
        </w:tc>
        <w:tc>
          <w:tcPr>
            <w:tcW w:w="2080" w:type="dxa"/>
            <w:tcBorders>
              <w:top w:val="nil"/>
              <w:left w:val="nil"/>
              <w:bottom w:val="nil"/>
              <w:right w:val="nil"/>
            </w:tcBorders>
            <w:shd w:val="clear" w:color="auto" w:fill="auto"/>
            <w:noWrap/>
            <w:vAlign w:val="bottom"/>
            <w:hideMark/>
          </w:tcPr>
          <w:p w14:paraId="781532F1" w14:textId="77777777" w:rsidR="00991DD4" w:rsidRPr="00991DD4" w:rsidRDefault="00991DD4" w:rsidP="00991DD4">
            <w:pPr>
              <w:rPr>
                <w:rFonts w:ascii="Arial" w:hAnsi="Arial" w:cs="Arial"/>
                <w:sz w:val="20"/>
                <w:szCs w:val="20"/>
              </w:rPr>
            </w:pPr>
          </w:p>
        </w:tc>
      </w:tr>
      <w:tr w:rsidR="00991DD4" w:rsidRPr="00991DD4" w14:paraId="6422BC3B" w14:textId="77777777" w:rsidTr="00991DD4">
        <w:trPr>
          <w:trHeight w:val="260"/>
        </w:trPr>
        <w:tc>
          <w:tcPr>
            <w:tcW w:w="2780" w:type="dxa"/>
            <w:tcBorders>
              <w:top w:val="nil"/>
              <w:left w:val="nil"/>
              <w:bottom w:val="nil"/>
              <w:right w:val="nil"/>
            </w:tcBorders>
            <w:shd w:val="clear" w:color="auto" w:fill="auto"/>
            <w:noWrap/>
            <w:vAlign w:val="bottom"/>
            <w:hideMark/>
          </w:tcPr>
          <w:p w14:paraId="7F42D272"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4190593F" w14:textId="51088E74" w:rsidR="00991DD4" w:rsidRPr="00991DD4" w:rsidRDefault="00991DD4" w:rsidP="00991DD4">
            <w:pPr>
              <w:rPr>
                <w:rFonts w:ascii="Arial" w:hAnsi="Arial" w:cs="Arial"/>
                <w:sz w:val="20"/>
                <w:szCs w:val="20"/>
              </w:rPr>
            </w:pPr>
            <w:proofErr w:type="spellStart"/>
            <w:r w:rsidRPr="00991DD4">
              <w:rPr>
                <w:rFonts w:ascii="Arial" w:hAnsi="Arial" w:cs="Arial"/>
                <w:sz w:val="20"/>
                <w:szCs w:val="20"/>
              </w:rPr>
              <w:t>Sel</w:t>
            </w:r>
            <w:r w:rsidR="00404141">
              <w:rPr>
                <w:rFonts w:ascii="Arial" w:hAnsi="Arial" w:cs="Arial"/>
                <w:sz w:val="20"/>
                <w:szCs w:val="20"/>
              </w:rPr>
              <w:t>f</w:t>
            </w:r>
            <w:proofErr w:type="spellEnd"/>
            <w:r w:rsidRPr="00991DD4">
              <w:rPr>
                <w:rFonts w:ascii="Arial" w:hAnsi="Arial" w:cs="Arial"/>
                <w:sz w:val="20"/>
                <w:szCs w:val="20"/>
              </w:rPr>
              <w:t xml:space="preserve"> </w:t>
            </w:r>
            <w:proofErr w:type="spellStart"/>
            <w:r w:rsidRPr="00991DD4">
              <w:rPr>
                <w:rFonts w:ascii="Arial" w:hAnsi="Arial" w:cs="Arial"/>
                <w:sz w:val="20"/>
                <w:szCs w:val="20"/>
              </w:rPr>
              <w:t>attention</w:t>
            </w:r>
            <w:proofErr w:type="spellEnd"/>
          </w:p>
        </w:tc>
        <w:tc>
          <w:tcPr>
            <w:tcW w:w="2480" w:type="dxa"/>
            <w:tcBorders>
              <w:top w:val="nil"/>
              <w:left w:val="nil"/>
              <w:bottom w:val="nil"/>
              <w:right w:val="nil"/>
            </w:tcBorders>
            <w:shd w:val="clear" w:color="auto" w:fill="auto"/>
            <w:noWrap/>
            <w:vAlign w:val="bottom"/>
            <w:hideMark/>
          </w:tcPr>
          <w:p w14:paraId="59BCAD36" w14:textId="504DDEF1" w:rsidR="00991DD4" w:rsidRPr="00991DD4" w:rsidRDefault="00404141" w:rsidP="00991DD4">
            <w:pPr>
              <w:rPr>
                <w:rFonts w:ascii="Arial" w:hAnsi="Arial" w:cs="Arial"/>
                <w:sz w:val="20"/>
                <w:szCs w:val="20"/>
              </w:rPr>
            </w:pPr>
            <w:proofErr w:type="spellStart"/>
            <w:r>
              <w:rPr>
                <w:rFonts w:ascii="Arial" w:hAnsi="Arial" w:cs="Arial"/>
                <w:sz w:val="20"/>
                <w:szCs w:val="20"/>
              </w:rPr>
              <w:t>Carefreeness</w:t>
            </w:r>
            <w:proofErr w:type="spellEnd"/>
          </w:p>
        </w:tc>
        <w:tc>
          <w:tcPr>
            <w:tcW w:w="2080" w:type="dxa"/>
            <w:tcBorders>
              <w:top w:val="nil"/>
              <w:left w:val="nil"/>
              <w:bottom w:val="nil"/>
              <w:right w:val="nil"/>
            </w:tcBorders>
            <w:shd w:val="clear" w:color="auto" w:fill="auto"/>
            <w:noWrap/>
            <w:vAlign w:val="bottom"/>
            <w:hideMark/>
          </w:tcPr>
          <w:p w14:paraId="364DDCF7" w14:textId="77777777" w:rsidR="00991DD4" w:rsidRPr="00991DD4" w:rsidRDefault="00991DD4" w:rsidP="00991DD4">
            <w:pPr>
              <w:rPr>
                <w:rFonts w:ascii="Arial" w:hAnsi="Arial" w:cs="Arial"/>
                <w:sz w:val="20"/>
                <w:szCs w:val="20"/>
              </w:rPr>
            </w:pPr>
          </w:p>
        </w:tc>
      </w:tr>
      <w:tr w:rsidR="00991DD4" w:rsidRPr="00991DD4" w14:paraId="59B943D2" w14:textId="77777777" w:rsidTr="00991DD4">
        <w:trPr>
          <w:trHeight w:val="260"/>
        </w:trPr>
        <w:tc>
          <w:tcPr>
            <w:tcW w:w="2780" w:type="dxa"/>
            <w:tcBorders>
              <w:top w:val="nil"/>
              <w:left w:val="nil"/>
              <w:bottom w:val="nil"/>
              <w:right w:val="nil"/>
            </w:tcBorders>
            <w:shd w:val="clear" w:color="auto" w:fill="auto"/>
            <w:noWrap/>
            <w:vAlign w:val="bottom"/>
            <w:hideMark/>
          </w:tcPr>
          <w:p w14:paraId="239C0EBC"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34EDF9F8"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289B775C" w14:textId="566EA57B" w:rsidR="00991DD4" w:rsidRPr="00991DD4" w:rsidRDefault="00404141" w:rsidP="00991DD4">
            <w:pPr>
              <w:rPr>
                <w:rFonts w:ascii="Arial" w:hAnsi="Arial" w:cs="Arial"/>
                <w:sz w:val="20"/>
                <w:szCs w:val="20"/>
              </w:rPr>
            </w:pPr>
            <w:r>
              <w:rPr>
                <w:rFonts w:ascii="Arial" w:hAnsi="Arial" w:cs="Arial"/>
                <w:sz w:val="20"/>
                <w:szCs w:val="20"/>
              </w:rPr>
              <w:t>Mental balance</w:t>
            </w:r>
          </w:p>
        </w:tc>
        <w:tc>
          <w:tcPr>
            <w:tcW w:w="2080" w:type="dxa"/>
            <w:tcBorders>
              <w:top w:val="nil"/>
              <w:left w:val="nil"/>
              <w:bottom w:val="nil"/>
              <w:right w:val="nil"/>
            </w:tcBorders>
            <w:shd w:val="clear" w:color="auto" w:fill="auto"/>
            <w:noWrap/>
            <w:vAlign w:val="bottom"/>
            <w:hideMark/>
          </w:tcPr>
          <w:p w14:paraId="6F3EDD36" w14:textId="77777777" w:rsidR="00991DD4" w:rsidRPr="00991DD4" w:rsidRDefault="00991DD4" w:rsidP="00991DD4">
            <w:pPr>
              <w:rPr>
                <w:rFonts w:ascii="Arial" w:hAnsi="Arial" w:cs="Arial"/>
                <w:sz w:val="20"/>
                <w:szCs w:val="20"/>
              </w:rPr>
            </w:pPr>
          </w:p>
        </w:tc>
      </w:tr>
      <w:tr w:rsidR="00991DD4" w:rsidRPr="00991DD4" w14:paraId="3F39AAA0" w14:textId="77777777" w:rsidTr="00991DD4">
        <w:trPr>
          <w:trHeight w:val="260"/>
        </w:trPr>
        <w:tc>
          <w:tcPr>
            <w:tcW w:w="2780" w:type="dxa"/>
            <w:tcBorders>
              <w:top w:val="nil"/>
              <w:left w:val="nil"/>
              <w:bottom w:val="nil"/>
              <w:right w:val="nil"/>
            </w:tcBorders>
            <w:shd w:val="clear" w:color="auto" w:fill="auto"/>
            <w:noWrap/>
            <w:vAlign w:val="bottom"/>
            <w:hideMark/>
          </w:tcPr>
          <w:p w14:paraId="336BBC03"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47188812"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1328F13C" w14:textId="6DCF4908" w:rsidR="00991DD4" w:rsidRPr="00991DD4" w:rsidRDefault="00404141" w:rsidP="00991DD4">
            <w:pPr>
              <w:rPr>
                <w:rFonts w:ascii="Arial" w:hAnsi="Arial" w:cs="Arial"/>
                <w:sz w:val="20"/>
                <w:szCs w:val="20"/>
              </w:rPr>
            </w:pPr>
            <w:r>
              <w:rPr>
                <w:rFonts w:ascii="Arial" w:hAnsi="Arial" w:cs="Arial"/>
                <w:sz w:val="20"/>
                <w:szCs w:val="20"/>
              </w:rPr>
              <w:t>Drive</w:t>
            </w:r>
          </w:p>
        </w:tc>
        <w:tc>
          <w:tcPr>
            <w:tcW w:w="2080" w:type="dxa"/>
            <w:tcBorders>
              <w:top w:val="nil"/>
              <w:left w:val="nil"/>
              <w:bottom w:val="nil"/>
              <w:right w:val="nil"/>
            </w:tcBorders>
            <w:shd w:val="clear" w:color="auto" w:fill="auto"/>
            <w:noWrap/>
            <w:vAlign w:val="bottom"/>
            <w:hideMark/>
          </w:tcPr>
          <w:p w14:paraId="24BB4458" w14:textId="77777777" w:rsidR="00991DD4" w:rsidRPr="00991DD4" w:rsidRDefault="00991DD4" w:rsidP="00991DD4">
            <w:pPr>
              <w:rPr>
                <w:rFonts w:ascii="Arial" w:hAnsi="Arial" w:cs="Arial"/>
                <w:sz w:val="20"/>
                <w:szCs w:val="20"/>
              </w:rPr>
            </w:pPr>
          </w:p>
        </w:tc>
      </w:tr>
      <w:tr w:rsidR="00991DD4" w:rsidRPr="00991DD4" w14:paraId="78A3C997" w14:textId="77777777" w:rsidTr="00991DD4">
        <w:trPr>
          <w:trHeight w:val="260"/>
        </w:trPr>
        <w:tc>
          <w:tcPr>
            <w:tcW w:w="2780" w:type="dxa"/>
            <w:tcBorders>
              <w:top w:val="nil"/>
              <w:left w:val="nil"/>
              <w:bottom w:val="nil"/>
              <w:right w:val="nil"/>
            </w:tcBorders>
            <w:shd w:val="clear" w:color="auto" w:fill="auto"/>
            <w:noWrap/>
            <w:vAlign w:val="bottom"/>
            <w:hideMark/>
          </w:tcPr>
          <w:p w14:paraId="2253A0FB"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7D538363"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07E474BD" w14:textId="4431A095" w:rsidR="00991DD4" w:rsidRPr="00991DD4" w:rsidRDefault="00404141" w:rsidP="00991DD4">
            <w:pPr>
              <w:rPr>
                <w:rFonts w:ascii="Arial" w:hAnsi="Arial" w:cs="Arial"/>
                <w:sz w:val="20"/>
                <w:szCs w:val="20"/>
              </w:rPr>
            </w:pPr>
            <w:proofErr w:type="spellStart"/>
            <w:r>
              <w:rPr>
                <w:rFonts w:ascii="Arial" w:hAnsi="Arial" w:cs="Arial"/>
                <w:sz w:val="20"/>
                <w:szCs w:val="20"/>
              </w:rPr>
              <w:t>Emotional</w:t>
            </w:r>
            <w:proofErr w:type="spellEnd"/>
            <w:r>
              <w:rPr>
                <w:rFonts w:ascii="Arial" w:hAnsi="Arial" w:cs="Arial"/>
                <w:sz w:val="20"/>
                <w:szCs w:val="20"/>
              </w:rPr>
              <w:t xml:space="preserve"> </w:t>
            </w:r>
            <w:proofErr w:type="spellStart"/>
            <w:r>
              <w:rPr>
                <w:rFonts w:ascii="Arial" w:hAnsi="Arial" w:cs="Arial"/>
                <w:sz w:val="20"/>
                <w:szCs w:val="20"/>
              </w:rPr>
              <w:t>robustness</w:t>
            </w:r>
            <w:proofErr w:type="spellEnd"/>
          </w:p>
        </w:tc>
        <w:tc>
          <w:tcPr>
            <w:tcW w:w="2080" w:type="dxa"/>
            <w:tcBorders>
              <w:top w:val="nil"/>
              <w:left w:val="nil"/>
              <w:bottom w:val="nil"/>
              <w:right w:val="nil"/>
            </w:tcBorders>
            <w:shd w:val="clear" w:color="auto" w:fill="auto"/>
            <w:noWrap/>
            <w:vAlign w:val="bottom"/>
            <w:hideMark/>
          </w:tcPr>
          <w:p w14:paraId="625F2F3B" w14:textId="77777777" w:rsidR="00991DD4" w:rsidRPr="00991DD4" w:rsidRDefault="00991DD4" w:rsidP="00991DD4">
            <w:pPr>
              <w:rPr>
                <w:rFonts w:ascii="Arial" w:hAnsi="Arial" w:cs="Arial"/>
                <w:sz w:val="20"/>
                <w:szCs w:val="20"/>
              </w:rPr>
            </w:pPr>
          </w:p>
        </w:tc>
      </w:tr>
      <w:tr w:rsidR="00991DD4" w:rsidRPr="00991DD4" w14:paraId="1658F05F" w14:textId="77777777" w:rsidTr="00991DD4">
        <w:trPr>
          <w:trHeight w:val="260"/>
        </w:trPr>
        <w:tc>
          <w:tcPr>
            <w:tcW w:w="2780" w:type="dxa"/>
            <w:tcBorders>
              <w:top w:val="nil"/>
              <w:left w:val="nil"/>
              <w:bottom w:val="nil"/>
              <w:right w:val="nil"/>
            </w:tcBorders>
            <w:shd w:val="clear" w:color="auto" w:fill="auto"/>
            <w:noWrap/>
            <w:vAlign w:val="bottom"/>
            <w:hideMark/>
          </w:tcPr>
          <w:p w14:paraId="3E7999EB"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5A12B425"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1A95DF3D" w14:textId="77777777" w:rsidR="00991DD4" w:rsidRPr="00991DD4" w:rsidRDefault="00991DD4" w:rsidP="00991DD4">
            <w:pPr>
              <w:rPr>
                <w:sz w:val="20"/>
                <w:szCs w:val="20"/>
              </w:rPr>
            </w:pPr>
          </w:p>
        </w:tc>
        <w:tc>
          <w:tcPr>
            <w:tcW w:w="2080" w:type="dxa"/>
            <w:tcBorders>
              <w:top w:val="nil"/>
              <w:left w:val="nil"/>
              <w:bottom w:val="nil"/>
              <w:right w:val="nil"/>
            </w:tcBorders>
            <w:shd w:val="clear" w:color="auto" w:fill="auto"/>
            <w:noWrap/>
            <w:vAlign w:val="bottom"/>
            <w:hideMark/>
          </w:tcPr>
          <w:p w14:paraId="02A1DAF1" w14:textId="77777777" w:rsidR="00991DD4" w:rsidRPr="00991DD4" w:rsidRDefault="00991DD4" w:rsidP="00991DD4">
            <w:pPr>
              <w:rPr>
                <w:sz w:val="20"/>
                <w:szCs w:val="20"/>
              </w:rPr>
            </w:pPr>
          </w:p>
        </w:tc>
      </w:tr>
      <w:tr w:rsidR="00991DD4" w:rsidRPr="00991DD4" w14:paraId="39126B12" w14:textId="77777777" w:rsidTr="00991DD4">
        <w:trPr>
          <w:trHeight w:val="260"/>
        </w:trPr>
        <w:tc>
          <w:tcPr>
            <w:tcW w:w="2780" w:type="dxa"/>
            <w:tcBorders>
              <w:top w:val="nil"/>
              <w:left w:val="nil"/>
              <w:bottom w:val="nil"/>
              <w:right w:val="nil"/>
            </w:tcBorders>
            <w:shd w:val="clear" w:color="auto" w:fill="auto"/>
            <w:noWrap/>
            <w:vAlign w:val="bottom"/>
            <w:hideMark/>
          </w:tcPr>
          <w:p w14:paraId="6D0A356B"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Openness</w:t>
            </w:r>
            <w:proofErr w:type="spellEnd"/>
            <w:r w:rsidRPr="00991DD4">
              <w:rPr>
                <w:rFonts w:ascii="Arial" w:hAnsi="Arial" w:cs="Arial"/>
                <w:sz w:val="20"/>
                <w:szCs w:val="20"/>
              </w:rPr>
              <w:t xml:space="preserve"> to </w:t>
            </w:r>
            <w:proofErr w:type="spellStart"/>
            <w:r w:rsidRPr="00991DD4">
              <w:rPr>
                <w:rFonts w:ascii="Arial" w:hAnsi="Arial" w:cs="Arial"/>
                <w:sz w:val="20"/>
                <w:szCs w:val="20"/>
              </w:rPr>
              <w:t>Experience</w:t>
            </w:r>
            <w:proofErr w:type="spellEnd"/>
          </w:p>
        </w:tc>
        <w:tc>
          <w:tcPr>
            <w:tcW w:w="2660" w:type="dxa"/>
            <w:tcBorders>
              <w:top w:val="nil"/>
              <w:left w:val="nil"/>
              <w:bottom w:val="nil"/>
              <w:right w:val="nil"/>
            </w:tcBorders>
            <w:shd w:val="clear" w:color="auto" w:fill="auto"/>
            <w:noWrap/>
            <w:vAlign w:val="bottom"/>
            <w:hideMark/>
          </w:tcPr>
          <w:p w14:paraId="3BB03099"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Creativity</w:t>
            </w:r>
            <w:proofErr w:type="spellEnd"/>
          </w:p>
        </w:tc>
        <w:tc>
          <w:tcPr>
            <w:tcW w:w="2480" w:type="dxa"/>
            <w:tcBorders>
              <w:top w:val="nil"/>
              <w:left w:val="nil"/>
              <w:bottom w:val="nil"/>
              <w:right w:val="nil"/>
            </w:tcBorders>
            <w:shd w:val="clear" w:color="auto" w:fill="auto"/>
            <w:noWrap/>
            <w:vAlign w:val="bottom"/>
            <w:hideMark/>
          </w:tcPr>
          <w:p w14:paraId="7145389E" w14:textId="3EEA4487" w:rsidR="00991DD4" w:rsidRPr="00991DD4" w:rsidRDefault="00404141" w:rsidP="00991DD4">
            <w:pPr>
              <w:rPr>
                <w:rFonts w:ascii="Arial" w:hAnsi="Arial" w:cs="Arial"/>
                <w:sz w:val="20"/>
                <w:szCs w:val="20"/>
              </w:rPr>
            </w:pPr>
            <w:proofErr w:type="spellStart"/>
            <w:r>
              <w:rPr>
                <w:rFonts w:ascii="Arial" w:hAnsi="Arial" w:cs="Arial"/>
                <w:sz w:val="20"/>
                <w:szCs w:val="20"/>
              </w:rPr>
              <w:t>Interest</w:t>
            </w:r>
            <w:proofErr w:type="spellEnd"/>
            <w:r>
              <w:rPr>
                <w:rFonts w:ascii="Arial" w:hAnsi="Arial" w:cs="Arial"/>
                <w:sz w:val="20"/>
                <w:szCs w:val="20"/>
              </w:rPr>
              <w:t xml:space="preserve"> in </w:t>
            </w:r>
            <w:proofErr w:type="spellStart"/>
            <w:r>
              <w:rPr>
                <w:rFonts w:ascii="Arial" w:hAnsi="Arial" w:cs="Arial"/>
                <w:sz w:val="20"/>
                <w:szCs w:val="20"/>
              </w:rPr>
              <w:t>reading</w:t>
            </w:r>
            <w:proofErr w:type="spellEnd"/>
          </w:p>
        </w:tc>
        <w:tc>
          <w:tcPr>
            <w:tcW w:w="2080" w:type="dxa"/>
            <w:tcBorders>
              <w:top w:val="nil"/>
              <w:left w:val="nil"/>
              <w:bottom w:val="nil"/>
              <w:right w:val="nil"/>
            </w:tcBorders>
            <w:shd w:val="clear" w:color="auto" w:fill="auto"/>
            <w:noWrap/>
            <w:vAlign w:val="bottom"/>
            <w:hideMark/>
          </w:tcPr>
          <w:p w14:paraId="0799F9D7" w14:textId="77777777" w:rsidR="00991DD4" w:rsidRPr="00991DD4" w:rsidRDefault="00991DD4" w:rsidP="00991DD4">
            <w:pPr>
              <w:rPr>
                <w:rFonts w:ascii="Arial" w:hAnsi="Arial" w:cs="Arial"/>
                <w:sz w:val="20"/>
                <w:szCs w:val="20"/>
              </w:rPr>
            </w:pPr>
          </w:p>
        </w:tc>
      </w:tr>
      <w:tr w:rsidR="00991DD4" w:rsidRPr="00991DD4" w14:paraId="447F61D9" w14:textId="77777777" w:rsidTr="00991DD4">
        <w:trPr>
          <w:trHeight w:val="260"/>
        </w:trPr>
        <w:tc>
          <w:tcPr>
            <w:tcW w:w="2780" w:type="dxa"/>
            <w:tcBorders>
              <w:top w:val="nil"/>
              <w:left w:val="nil"/>
              <w:bottom w:val="nil"/>
              <w:right w:val="nil"/>
            </w:tcBorders>
            <w:shd w:val="clear" w:color="auto" w:fill="auto"/>
            <w:noWrap/>
            <w:vAlign w:val="bottom"/>
            <w:hideMark/>
          </w:tcPr>
          <w:p w14:paraId="12A273B3"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7D3D4B8D" w14:textId="3C53C510" w:rsidR="00991DD4" w:rsidRPr="00991DD4" w:rsidRDefault="00404141" w:rsidP="00991DD4">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variety</w:t>
            </w:r>
            <w:proofErr w:type="spellEnd"/>
          </w:p>
        </w:tc>
        <w:tc>
          <w:tcPr>
            <w:tcW w:w="2480" w:type="dxa"/>
            <w:tcBorders>
              <w:top w:val="nil"/>
              <w:left w:val="nil"/>
              <w:bottom w:val="nil"/>
              <w:right w:val="nil"/>
            </w:tcBorders>
            <w:shd w:val="clear" w:color="auto" w:fill="auto"/>
            <w:noWrap/>
            <w:vAlign w:val="bottom"/>
            <w:hideMark/>
          </w:tcPr>
          <w:p w14:paraId="338862E6" w14:textId="74BBBE5E" w:rsidR="00991DD4" w:rsidRPr="00991DD4" w:rsidRDefault="00404141" w:rsidP="00991DD4">
            <w:pPr>
              <w:rPr>
                <w:rFonts w:ascii="Arial" w:hAnsi="Arial" w:cs="Arial"/>
                <w:sz w:val="20"/>
                <w:szCs w:val="20"/>
              </w:rPr>
            </w:pPr>
            <w:proofErr w:type="spellStart"/>
            <w:r>
              <w:rPr>
                <w:rFonts w:ascii="Arial" w:hAnsi="Arial" w:cs="Arial"/>
                <w:sz w:val="20"/>
                <w:szCs w:val="20"/>
              </w:rPr>
              <w:t>Artistic</w:t>
            </w:r>
            <w:proofErr w:type="spellEnd"/>
            <w:r>
              <w:rPr>
                <w:rFonts w:ascii="Arial" w:hAnsi="Arial" w:cs="Arial"/>
                <w:sz w:val="20"/>
                <w:szCs w:val="20"/>
              </w:rPr>
              <w:t xml:space="preserve"> </w:t>
            </w:r>
            <w:proofErr w:type="spellStart"/>
            <w:r>
              <w:rPr>
                <w:rFonts w:ascii="Arial" w:hAnsi="Arial" w:cs="Arial"/>
                <w:sz w:val="20"/>
                <w:szCs w:val="20"/>
              </w:rPr>
              <w:t>interest</w:t>
            </w:r>
            <w:proofErr w:type="spellEnd"/>
          </w:p>
        </w:tc>
        <w:tc>
          <w:tcPr>
            <w:tcW w:w="2080" w:type="dxa"/>
            <w:tcBorders>
              <w:top w:val="nil"/>
              <w:left w:val="nil"/>
              <w:bottom w:val="nil"/>
              <w:right w:val="nil"/>
            </w:tcBorders>
            <w:shd w:val="clear" w:color="auto" w:fill="auto"/>
            <w:noWrap/>
            <w:vAlign w:val="bottom"/>
            <w:hideMark/>
          </w:tcPr>
          <w:p w14:paraId="1246E301" w14:textId="77777777" w:rsidR="00991DD4" w:rsidRPr="00991DD4" w:rsidRDefault="00991DD4" w:rsidP="00991DD4">
            <w:pPr>
              <w:rPr>
                <w:rFonts w:ascii="Arial" w:hAnsi="Arial" w:cs="Arial"/>
                <w:sz w:val="20"/>
                <w:szCs w:val="20"/>
              </w:rPr>
            </w:pPr>
          </w:p>
        </w:tc>
      </w:tr>
      <w:tr w:rsidR="00991DD4" w:rsidRPr="00991DD4" w14:paraId="026703D0" w14:textId="77777777" w:rsidTr="00991DD4">
        <w:trPr>
          <w:trHeight w:val="260"/>
        </w:trPr>
        <w:tc>
          <w:tcPr>
            <w:tcW w:w="2780" w:type="dxa"/>
            <w:tcBorders>
              <w:top w:val="nil"/>
              <w:left w:val="nil"/>
              <w:bottom w:val="nil"/>
              <w:right w:val="nil"/>
            </w:tcBorders>
            <w:shd w:val="clear" w:color="auto" w:fill="auto"/>
            <w:noWrap/>
            <w:vAlign w:val="bottom"/>
            <w:hideMark/>
          </w:tcPr>
          <w:p w14:paraId="65D99C6B"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6852A5DC" w14:textId="346C3F27" w:rsidR="00991DD4" w:rsidRPr="00991DD4" w:rsidRDefault="00991DD4" w:rsidP="00991DD4">
            <w:pPr>
              <w:rPr>
                <w:rFonts w:ascii="Arial" w:hAnsi="Arial" w:cs="Arial"/>
                <w:sz w:val="20"/>
                <w:szCs w:val="20"/>
              </w:rPr>
            </w:pPr>
            <w:r w:rsidRPr="00991DD4">
              <w:rPr>
                <w:rFonts w:ascii="Arial" w:hAnsi="Arial" w:cs="Arial"/>
                <w:sz w:val="20"/>
                <w:szCs w:val="20"/>
              </w:rPr>
              <w:t>Open</w:t>
            </w:r>
            <w:r w:rsidR="00404141">
              <w:rPr>
                <w:rFonts w:ascii="Arial" w:hAnsi="Arial" w:cs="Arial"/>
                <w:sz w:val="20"/>
                <w:szCs w:val="20"/>
              </w:rPr>
              <w:t>-</w:t>
            </w:r>
            <w:proofErr w:type="spellStart"/>
            <w:r w:rsidRPr="00991DD4">
              <w:rPr>
                <w:rFonts w:ascii="Arial" w:hAnsi="Arial" w:cs="Arial"/>
                <w:sz w:val="20"/>
                <w:szCs w:val="20"/>
              </w:rPr>
              <w:t>mindedness</w:t>
            </w:r>
            <w:proofErr w:type="spellEnd"/>
          </w:p>
        </w:tc>
        <w:tc>
          <w:tcPr>
            <w:tcW w:w="2480" w:type="dxa"/>
            <w:tcBorders>
              <w:top w:val="nil"/>
              <w:left w:val="nil"/>
              <w:bottom w:val="nil"/>
              <w:right w:val="nil"/>
            </w:tcBorders>
            <w:shd w:val="clear" w:color="auto" w:fill="auto"/>
            <w:noWrap/>
            <w:vAlign w:val="bottom"/>
            <w:hideMark/>
          </w:tcPr>
          <w:p w14:paraId="45B1E5D4" w14:textId="618307E5" w:rsidR="00991DD4" w:rsidRPr="00991DD4" w:rsidRDefault="00404141" w:rsidP="00991DD4">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to </w:t>
            </w:r>
            <w:proofErr w:type="spellStart"/>
            <w:r>
              <w:rPr>
                <w:rFonts w:ascii="Arial" w:hAnsi="Arial" w:cs="Arial"/>
                <w:sz w:val="20"/>
                <w:szCs w:val="20"/>
              </w:rPr>
              <w:t>analyze</w:t>
            </w:r>
            <w:proofErr w:type="spellEnd"/>
          </w:p>
        </w:tc>
        <w:tc>
          <w:tcPr>
            <w:tcW w:w="2080" w:type="dxa"/>
            <w:tcBorders>
              <w:top w:val="nil"/>
              <w:left w:val="nil"/>
              <w:bottom w:val="nil"/>
              <w:right w:val="nil"/>
            </w:tcBorders>
            <w:shd w:val="clear" w:color="auto" w:fill="auto"/>
            <w:noWrap/>
            <w:vAlign w:val="bottom"/>
            <w:hideMark/>
          </w:tcPr>
          <w:p w14:paraId="54CAC7FC" w14:textId="77777777" w:rsidR="00991DD4" w:rsidRPr="00991DD4" w:rsidRDefault="00991DD4" w:rsidP="00991DD4">
            <w:pPr>
              <w:rPr>
                <w:rFonts w:ascii="Arial" w:hAnsi="Arial" w:cs="Arial"/>
                <w:sz w:val="20"/>
                <w:szCs w:val="20"/>
              </w:rPr>
            </w:pPr>
          </w:p>
        </w:tc>
      </w:tr>
      <w:tr w:rsidR="00991DD4" w:rsidRPr="00991DD4" w14:paraId="003870DA" w14:textId="77777777" w:rsidTr="00991DD4">
        <w:trPr>
          <w:trHeight w:val="260"/>
        </w:trPr>
        <w:tc>
          <w:tcPr>
            <w:tcW w:w="2780" w:type="dxa"/>
            <w:tcBorders>
              <w:top w:val="nil"/>
              <w:left w:val="nil"/>
              <w:bottom w:val="nil"/>
              <w:right w:val="nil"/>
            </w:tcBorders>
            <w:shd w:val="clear" w:color="auto" w:fill="auto"/>
            <w:noWrap/>
            <w:vAlign w:val="bottom"/>
            <w:hideMark/>
          </w:tcPr>
          <w:p w14:paraId="450A004E"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2BBA7D97" w14:textId="7AD2BDD2" w:rsidR="00991DD4" w:rsidRPr="00991DD4" w:rsidRDefault="00404141" w:rsidP="00991DD4">
            <w:pPr>
              <w:rPr>
                <w:rFonts w:ascii="Arial" w:hAnsi="Arial" w:cs="Arial"/>
                <w:sz w:val="20"/>
                <w:szCs w:val="20"/>
              </w:rPr>
            </w:pPr>
            <w:proofErr w:type="spellStart"/>
            <w:r>
              <w:rPr>
                <w:rFonts w:ascii="Arial" w:hAnsi="Arial" w:cs="Arial"/>
                <w:sz w:val="20"/>
                <w:szCs w:val="20"/>
              </w:rPr>
              <w:t>Willingness</w:t>
            </w:r>
            <w:proofErr w:type="spellEnd"/>
            <w:r>
              <w:rPr>
                <w:rFonts w:ascii="Arial" w:hAnsi="Arial" w:cs="Arial"/>
                <w:sz w:val="20"/>
                <w:szCs w:val="20"/>
              </w:rPr>
              <w:t xml:space="preserve"> to </w:t>
            </w:r>
            <w:proofErr w:type="spellStart"/>
            <w:r>
              <w:rPr>
                <w:rFonts w:ascii="Arial" w:hAnsi="Arial" w:cs="Arial"/>
                <w:sz w:val="20"/>
                <w:szCs w:val="20"/>
              </w:rPr>
              <w:t>learn</w:t>
            </w:r>
            <w:proofErr w:type="spellEnd"/>
          </w:p>
        </w:tc>
        <w:tc>
          <w:tcPr>
            <w:tcW w:w="2480" w:type="dxa"/>
            <w:tcBorders>
              <w:top w:val="nil"/>
              <w:left w:val="nil"/>
              <w:bottom w:val="nil"/>
              <w:right w:val="nil"/>
            </w:tcBorders>
            <w:shd w:val="clear" w:color="auto" w:fill="auto"/>
            <w:noWrap/>
            <w:vAlign w:val="bottom"/>
            <w:hideMark/>
          </w:tcPr>
          <w:p w14:paraId="2C70DEC0"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011E3DE0" w14:textId="77777777" w:rsidR="00991DD4" w:rsidRPr="00991DD4" w:rsidRDefault="00991DD4" w:rsidP="00991DD4">
            <w:pPr>
              <w:rPr>
                <w:sz w:val="20"/>
                <w:szCs w:val="20"/>
              </w:rPr>
            </w:pPr>
          </w:p>
        </w:tc>
      </w:tr>
      <w:tr w:rsidR="00991DD4" w:rsidRPr="00991DD4" w14:paraId="67D43B90" w14:textId="77777777" w:rsidTr="00991DD4">
        <w:trPr>
          <w:trHeight w:val="260"/>
        </w:trPr>
        <w:tc>
          <w:tcPr>
            <w:tcW w:w="2780" w:type="dxa"/>
            <w:tcBorders>
              <w:top w:val="nil"/>
              <w:left w:val="nil"/>
              <w:bottom w:val="nil"/>
              <w:right w:val="nil"/>
            </w:tcBorders>
            <w:shd w:val="clear" w:color="auto" w:fill="auto"/>
            <w:noWrap/>
            <w:vAlign w:val="bottom"/>
            <w:hideMark/>
          </w:tcPr>
          <w:p w14:paraId="104E10B3"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1DE3562B" w14:textId="01C91522" w:rsidR="00991DD4" w:rsidRPr="00991DD4" w:rsidRDefault="00404141" w:rsidP="00991DD4">
            <w:pPr>
              <w:rPr>
                <w:rFonts w:ascii="Arial" w:hAnsi="Arial" w:cs="Arial"/>
                <w:sz w:val="20"/>
                <w:szCs w:val="20"/>
              </w:rPr>
            </w:pPr>
            <w:proofErr w:type="spellStart"/>
            <w:r>
              <w:rPr>
                <w:rFonts w:ascii="Arial" w:hAnsi="Arial" w:cs="Arial"/>
                <w:sz w:val="20"/>
                <w:szCs w:val="20"/>
              </w:rPr>
              <w:t>Sensitivity</w:t>
            </w:r>
            <w:proofErr w:type="spellEnd"/>
          </w:p>
        </w:tc>
        <w:tc>
          <w:tcPr>
            <w:tcW w:w="2480" w:type="dxa"/>
            <w:tcBorders>
              <w:top w:val="nil"/>
              <w:left w:val="nil"/>
              <w:bottom w:val="nil"/>
              <w:right w:val="nil"/>
            </w:tcBorders>
            <w:shd w:val="clear" w:color="auto" w:fill="auto"/>
            <w:noWrap/>
            <w:vAlign w:val="bottom"/>
            <w:hideMark/>
          </w:tcPr>
          <w:p w14:paraId="356D6100"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02F0B60" w14:textId="77777777" w:rsidR="00991DD4" w:rsidRPr="00991DD4" w:rsidRDefault="00991DD4" w:rsidP="00991DD4">
            <w:pPr>
              <w:rPr>
                <w:sz w:val="20"/>
                <w:szCs w:val="20"/>
              </w:rPr>
            </w:pPr>
          </w:p>
        </w:tc>
      </w:tr>
      <w:tr w:rsidR="00991DD4" w:rsidRPr="00991DD4" w14:paraId="55471BAF" w14:textId="77777777" w:rsidTr="00991DD4">
        <w:trPr>
          <w:trHeight w:val="260"/>
        </w:trPr>
        <w:tc>
          <w:tcPr>
            <w:tcW w:w="2780" w:type="dxa"/>
            <w:tcBorders>
              <w:top w:val="nil"/>
              <w:left w:val="nil"/>
              <w:bottom w:val="nil"/>
              <w:right w:val="nil"/>
            </w:tcBorders>
            <w:shd w:val="clear" w:color="auto" w:fill="auto"/>
            <w:noWrap/>
            <w:vAlign w:val="bottom"/>
            <w:hideMark/>
          </w:tcPr>
          <w:p w14:paraId="53FDED69"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4F89B6C7"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Intellect</w:t>
            </w:r>
            <w:proofErr w:type="spellEnd"/>
          </w:p>
        </w:tc>
        <w:tc>
          <w:tcPr>
            <w:tcW w:w="2480" w:type="dxa"/>
            <w:tcBorders>
              <w:top w:val="nil"/>
              <w:left w:val="nil"/>
              <w:bottom w:val="nil"/>
              <w:right w:val="nil"/>
            </w:tcBorders>
            <w:shd w:val="clear" w:color="auto" w:fill="auto"/>
            <w:noWrap/>
            <w:vAlign w:val="bottom"/>
            <w:hideMark/>
          </w:tcPr>
          <w:p w14:paraId="7135BDC4"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35BE015D" w14:textId="77777777" w:rsidR="00991DD4" w:rsidRPr="00991DD4" w:rsidRDefault="00991DD4" w:rsidP="00991DD4">
            <w:pPr>
              <w:rPr>
                <w:sz w:val="20"/>
                <w:szCs w:val="20"/>
              </w:rPr>
            </w:pPr>
          </w:p>
        </w:tc>
      </w:tr>
    </w:tbl>
    <w:p w14:paraId="23FDECAE" w14:textId="77777777" w:rsidR="00991DD4" w:rsidRDefault="00991DD4">
      <w:pPr>
        <w:pStyle w:val="Textkrper"/>
      </w:pPr>
    </w:p>
    <w:p w14:paraId="5F6D9C76" w14:textId="77777777" w:rsidR="00EA382D" w:rsidRDefault="00EA382D">
      <w:pPr>
        <w:pStyle w:val="Textkrper"/>
      </w:pPr>
    </w:p>
    <w:p w14:paraId="0B183F20" w14:textId="77777777" w:rsidR="00EA382D" w:rsidRDefault="00EA382D">
      <w:pPr>
        <w:pStyle w:val="Textkrper"/>
      </w:pPr>
    </w:p>
    <w:p w14:paraId="3C3A6373" w14:textId="77777777" w:rsidR="00EA382D" w:rsidRDefault="00C96047">
      <w:pPr>
        <w:pStyle w:val="berschrift1"/>
      </w:pPr>
      <w:bookmarkStart w:id="2715" w:name="discussion"/>
      <w:bookmarkEnd w:id="2715"/>
      <w:commentRangeStart w:id="2716"/>
      <w:commentRangeStart w:id="2717"/>
      <w:r>
        <w:t>Discussion</w:t>
      </w:r>
      <w:commentRangeEnd w:id="2716"/>
      <w:r w:rsidR="00335A7E">
        <w:rPr>
          <w:rStyle w:val="Kommentarzeichen"/>
          <w:rFonts w:asciiTheme="minorHAnsi" w:eastAsiaTheme="minorHAnsi" w:hAnsiTheme="minorHAnsi" w:cstheme="minorBidi"/>
          <w:b w:val="0"/>
          <w:bCs w:val="0"/>
        </w:rPr>
        <w:commentReference w:id="2716"/>
      </w:r>
      <w:commentRangeEnd w:id="2717"/>
      <w:r w:rsidR="00A511A3">
        <w:rPr>
          <w:rStyle w:val="Kommentarzeichen"/>
          <w:rFonts w:asciiTheme="minorHAnsi" w:eastAsiaTheme="minorHAnsi" w:hAnsiTheme="minorHAnsi" w:cstheme="minorBidi"/>
          <w:b w:val="0"/>
          <w:bCs w:val="0"/>
        </w:rPr>
        <w:commentReference w:id="2717"/>
      </w:r>
    </w:p>
    <w:p w14:paraId="27060ECB" w14:textId="544BCDBA" w:rsidR="00EA382D" w:rsidRDefault="009F5FE7">
      <w:pPr>
        <w:pStyle w:val="FirstParagraph"/>
      </w:pPr>
      <w:ins w:id="2718" w:author="Matthias Ziegler" w:date="2019-01-16T20:38:00Z">
        <w:r>
          <w:t xml:space="preserve">Aim of the current study was to provide an open-access Big Five facet tool and also </w:t>
        </w:r>
      </w:ins>
      <w:ins w:id="2719" w:author="Matthias Ziegler" w:date="2019-01-16T20:39:00Z">
        <w:r>
          <w:t xml:space="preserve">demonstrate first evidence regarding the </w:t>
        </w:r>
        <w:proofErr w:type="gramStart"/>
        <w:r>
          <w:t>scores</w:t>
        </w:r>
        <w:proofErr w:type="gramEnd"/>
        <w:r>
          <w:t xml:space="preserve"> reliability and validity. The result is a </w:t>
        </w:r>
        <w:proofErr w:type="gramStart"/>
        <w:r>
          <w:t>42 facet</w:t>
        </w:r>
        <w:proofErr w:type="gramEnd"/>
        <w:r>
          <w:t xml:space="preserve"> measure based on 202 items. The resulting scores are internally consistent and there is evidence regarding their structural as well as test-criterion related valid</w:t>
        </w:r>
      </w:ins>
      <w:ins w:id="2720" w:author="Matthias Ziegler" w:date="2019-01-16T20:40:00Z">
        <w:r>
          <w:t xml:space="preserve">ity. Finally, most facets achieved the level of weak factorial invariance rendering them useful for cross-cultural </w:t>
        </w:r>
        <w:r w:rsidR="001B379F">
          <w:t xml:space="preserve">correlational </w:t>
        </w:r>
        <w:commentRangeStart w:id="2721"/>
        <w:r>
          <w:t>research</w:t>
        </w:r>
      </w:ins>
      <w:commentRangeEnd w:id="2721"/>
      <w:ins w:id="2722" w:author="Matthias Ziegler" w:date="2019-01-16T20:41:00Z">
        <w:r w:rsidR="001B379F">
          <w:rPr>
            <w:rStyle w:val="Kommentarzeichen"/>
            <w:rFonts w:asciiTheme="minorHAnsi" w:hAnsiTheme="minorHAnsi"/>
          </w:rPr>
          <w:commentReference w:id="2721"/>
        </w:r>
      </w:ins>
      <w:ins w:id="2723" w:author="Matthias Ziegler" w:date="2019-01-16T20:40:00Z">
        <w:r w:rsidR="001B379F">
          <w:t xml:space="preserve">. </w:t>
        </w:r>
      </w:ins>
      <w:del w:id="2724" w:author="Matthias Ziegler" w:date="2019-01-16T20:40:00Z">
        <w:r w:rsidR="00C96047" w:rsidDel="001B379F">
          <w:delText xml:space="preserve">We have presented in this work an open-access instrument for personality assessment within the Big Five framework, which showed evidences of factorial validity in two different cultures and maximized the space set of facets encompassed. With a modest number of items (202) by comparison with the most influential Big Five inventories presented in </w:delText>
        </w:r>
        <w:r w:rsidR="00C96047" w:rsidDel="001B379F">
          <w:rPr>
            <w:i/>
          </w:rPr>
          <w:delText>Table 1</w:delText>
        </w:r>
        <w:r w:rsidR="00C96047" w:rsidDel="001B379F">
          <w:delText xml:space="preserve">, we have reached </w:delText>
        </w:r>
      </w:del>
      <w:del w:id="2725" w:author="Matthias Ziegler" w:date="2019-01-16T20:38:00Z">
        <w:r w:rsidR="00C96047" w:rsidDel="009F5FE7">
          <w:delText xml:space="preserve">to </w:delText>
        </w:r>
      </w:del>
      <w:del w:id="2726" w:author="Matthias Ziegler" w:date="2019-01-16T20:40:00Z">
        <w:r w:rsidR="00C96047" w:rsidDel="001B379F">
          <w:delText xml:space="preserve">a large set of facets which mostly show a robust factorial validity in both studies, as shown in </w:delText>
        </w:r>
        <w:r w:rsidR="00C96047" w:rsidDel="001B379F">
          <w:rPr>
            <w:i/>
          </w:rPr>
          <w:delText>Table 3</w:delText>
        </w:r>
        <w:r w:rsidR="00C96047" w:rsidDel="001B379F">
          <w:delText>.</w:delText>
        </w:r>
      </w:del>
    </w:p>
    <w:p w14:paraId="2E723752" w14:textId="24E6896E" w:rsidR="00EA382D" w:rsidRDefault="00C96047">
      <w:pPr>
        <w:pStyle w:val="Textkrper"/>
      </w:pPr>
      <w:r>
        <w:t xml:space="preserve">The Big Five solution has been recognized as the most replicable model for personality inventories, reaching a hallmark of consensus in personality science for the last decades. However, some researchers have pointed out that while the Big Five has </w:t>
      </w:r>
      <w:proofErr w:type="spellStart"/>
      <w:r>
        <w:t>repeatedely</w:t>
      </w:r>
      <w:proofErr w:type="spellEnd"/>
      <w:r>
        <w:t xml:space="preserve"> been found when fitting EFA to personality data, its replicability under CFA procedures has been more elusive (R. R. McCrae, </w:t>
      </w:r>
      <w:proofErr w:type="spellStart"/>
      <w:r>
        <w:t>Zonderman</w:t>
      </w:r>
      <w:proofErr w:type="spellEnd"/>
      <w:r>
        <w:t xml:space="preserve">, Costa, Bond, &amp; </w:t>
      </w:r>
      <w:proofErr w:type="spellStart"/>
      <w:r>
        <w:t>Paunonen</w:t>
      </w:r>
      <w:proofErr w:type="spellEnd"/>
      <w:r>
        <w:t xml:space="preserve">, 1996). The constriction of the common independent cluster solution, where cross-loadings are restricted to zero, may suppose a rather strong assumption for personality trait inventories (Marsh et al., 2010). The idea of facets, or habits, being influenced by more than one </w:t>
      </w:r>
      <w:del w:id="2727" w:author="Microsoft Office User" w:date="2018-12-03T17:58:00Z">
        <w:r w:rsidDel="008A476A">
          <w:delText xml:space="preserve">domain </w:delText>
        </w:r>
      </w:del>
      <w:ins w:id="2728" w:author="Microsoft Office User" w:date="2018-12-03T17:58:00Z">
        <w:r w:rsidR="008A476A">
          <w:t xml:space="preserve">dimension </w:t>
        </w:r>
      </w:ins>
      <w:r>
        <w:t>can definitely make some sense. ESEM helps overcoming this assumption and provides a measure about how well the Big Five solution adjusts to the data. Using this procedure, the degree of integration of our proposed set of facets to the Big Five factor solution has been solid enough according to the cut-off values proposed by Marsh et al. (2010). The number of significant cross-loadings in the ESEM models has not been large either, advocating a good discriminant validity.</w:t>
      </w:r>
    </w:p>
    <w:p w14:paraId="6EC119C1" w14:textId="141CAC80" w:rsidR="00EA382D" w:rsidRDefault="00C96047">
      <w:pPr>
        <w:pStyle w:val="Textkrper"/>
      </w:pPr>
      <w:r>
        <w:t xml:space="preserve">The instrument presented in this work covers all the “core” facets proposed by C. J. Soto and John (2009), either directly or indirectly. The </w:t>
      </w:r>
      <w:r>
        <w:rPr>
          <w:i/>
        </w:rPr>
        <w:t>Energy</w:t>
      </w:r>
      <w:r>
        <w:t xml:space="preserve"> construct in Extraversion is literally covered by a three-item facet in our instrument, whereas the </w:t>
      </w:r>
      <w:r>
        <w:rPr>
          <w:i/>
        </w:rPr>
        <w:t>Assertiveness</w:t>
      </w:r>
      <w:r>
        <w:t xml:space="preserve"> construct has been tapped by items belonging to</w:t>
      </w:r>
      <w:del w:id="2729" w:author="Microsoft Office User" w:date="2018-12-13T19:13:00Z">
        <w:r w:rsidDel="006E1B45">
          <w:delText xml:space="preserve"> the</w:delText>
        </w:r>
      </w:del>
      <w:r>
        <w:t xml:space="preserve"> </w:t>
      </w:r>
      <w:r>
        <w:rPr>
          <w:i/>
        </w:rPr>
        <w:t>Wish for affiliation</w:t>
      </w:r>
      <w:r>
        <w:t xml:space="preserve">, </w:t>
      </w:r>
      <w:r>
        <w:rPr>
          <w:i/>
        </w:rPr>
        <w:t>Communicativeness</w:t>
      </w:r>
      <w:ins w:id="2730" w:author="Matthias Ziegler" w:date="2019-01-16T20:42:00Z">
        <w:r w:rsidR="001B379F">
          <w:rPr>
            <w:i/>
          </w:rPr>
          <w:t>,</w:t>
        </w:r>
      </w:ins>
      <w:r>
        <w:t xml:space="preserve"> and </w:t>
      </w:r>
      <w:r>
        <w:rPr>
          <w:i/>
        </w:rPr>
        <w:t>Conviviality</w:t>
      </w:r>
      <w:del w:id="2731" w:author="Microsoft Office User" w:date="2018-12-13T19:12:00Z">
        <w:r w:rsidDel="006E1B45">
          <w:delText xml:space="preserve"> facets</w:delText>
        </w:r>
      </w:del>
      <w:r>
        <w:t xml:space="preserve">. </w:t>
      </w:r>
      <w:r>
        <w:rPr>
          <w:i/>
        </w:rPr>
        <w:t>Altruism</w:t>
      </w:r>
      <w:r>
        <w:t xml:space="preserve"> is directly reflected in a five-item facet, while the </w:t>
      </w:r>
      <w:r>
        <w:rPr>
          <w:i/>
        </w:rPr>
        <w:t>Compliance</w:t>
      </w:r>
      <w:r>
        <w:t xml:space="preserve"> construct is reflected by our </w:t>
      </w:r>
      <w:r>
        <w:rPr>
          <w:i/>
        </w:rPr>
        <w:t>Good faith</w:t>
      </w:r>
      <w:r>
        <w:t xml:space="preserve"> facet. The </w:t>
      </w:r>
      <w:r>
        <w:rPr>
          <w:i/>
        </w:rPr>
        <w:t>Order</w:t>
      </w:r>
      <w:r>
        <w:t xml:space="preserve"> and </w:t>
      </w:r>
      <w:r>
        <w:rPr>
          <w:i/>
        </w:rPr>
        <w:t>Self-discipline</w:t>
      </w:r>
      <w:r>
        <w:t xml:space="preserve"> constructs proposed by C. J. Soto and John (2009) are mirrored by </w:t>
      </w:r>
      <w:del w:id="2732" w:author="Microsoft Office User" w:date="2018-12-13T19:13:00Z">
        <w:r w:rsidDel="006E1B45">
          <w:delText xml:space="preserve">dedicated </w:delText>
        </w:r>
      </w:del>
      <w:r>
        <w:t xml:space="preserve">facets in our instrument. The </w:t>
      </w:r>
      <w:r>
        <w:rPr>
          <w:i/>
        </w:rPr>
        <w:t>Anxiety</w:t>
      </w:r>
      <w:r>
        <w:t xml:space="preserve"> and </w:t>
      </w:r>
      <w:r>
        <w:rPr>
          <w:i/>
        </w:rPr>
        <w:t>Depression</w:t>
      </w:r>
      <w:r>
        <w:t xml:space="preserve"> constructs are mirrored by the facets </w:t>
      </w:r>
      <w:r>
        <w:rPr>
          <w:i/>
        </w:rPr>
        <w:t>Mental balance</w:t>
      </w:r>
      <w:r>
        <w:t xml:space="preserve"> and </w:t>
      </w:r>
      <w:r>
        <w:rPr>
          <w:i/>
        </w:rPr>
        <w:t>Emotional robustness</w:t>
      </w:r>
      <w:r>
        <w:t>, respectively. For the Open</w:t>
      </w:r>
      <w:ins w:id="2733" w:author="Matthias Ziegler" w:date="2019-01-16T20:43:00Z">
        <w:r w:rsidR="001B379F">
          <w:t>n</w:t>
        </w:r>
      </w:ins>
      <w:r>
        <w:t xml:space="preserve">ess dimension, the </w:t>
      </w:r>
      <w:r>
        <w:rPr>
          <w:i/>
        </w:rPr>
        <w:t>Aesthetic</w:t>
      </w:r>
      <w:r>
        <w:t xml:space="preserve"> con</w:t>
      </w:r>
      <w:ins w:id="2734" w:author="Matthias Ziegler" w:date="2019-01-16T20:43:00Z">
        <w:r w:rsidR="001B379F">
          <w:t>s</w:t>
        </w:r>
      </w:ins>
      <w:r>
        <w:t xml:space="preserve">truct is covered by our </w:t>
      </w:r>
      <w:commentRangeStart w:id="2735"/>
      <w:r>
        <w:t xml:space="preserve">facet </w:t>
      </w:r>
      <w:r>
        <w:rPr>
          <w:i/>
        </w:rPr>
        <w:t>Artistic interest</w:t>
      </w:r>
      <w:commentRangeEnd w:id="2735"/>
      <w:r w:rsidR="001B379F">
        <w:rPr>
          <w:rStyle w:val="Kommentarzeichen"/>
          <w:rFonts w:asciiTheme="minorHAnsi" w:hAnsiTheme="minorHAnsi"/>
        </w:rPr>
        <w:commentReference w:id="2735"/>
      </w:r>
      <w:r>
        <w:t xml:space="preserve">, while the </w:t>
      </w:r>
      <w:r>
        <w:rPr>
          <w:i/>
        </w:rPr>
        <w:t>Ideas</w:t>
      </w:r>
      <w:r>
        <w:t xml:space="preserve"> construct has been reflected by both the </w:t>
      </w:r>
      <w:r>
        <w:rPr>
          <w:i/>
        </w:rPr>
        <w:t>Open-mindedness</w:t>
      </w:r>
      <w:r>
        <w:t xml:space="preserve"> and the </w:t>
      </w:r>
      <w:r>
        <w:rPr>
          <w:i/>
        </w:rPr>
        <w:t>Wish to analyze</w:t>
      </w:r>
      <w:r>
        <w:t xml:space="preserve"> facets. The two-per-facet components proposed by DeYoung et al. (2007) were also being tapped by the set of facets in our inventory.</w:t>
      </w:r>
    </w:p>
    <w:p w14:paraId="01060092" w14:textId="3F2DD9A6" w:rsidR="00EA382D" w:rsidRDefault="00C96047">
      <w:pPr>
        <w:pStyle w:val="Textkrper"/>
      </w:pPr>
      <w:r>
        <w:t xml:space="preserve">In addition, the instrument includes </w:t>
      </w:r>
      <w:del w:id="2736" w:author="Matthias Ziegler" w:date="2019-01-16T20:44:00Z">
        <w:r w:rsidDel="001B379F">
          <w:delText xml:space="preserve">more </w:delText>
        </w:r>
      </w:del>
      <w:r>
        <w:t xml:space="preserve">facets that are usually </w:t>
      </w:r>
      <w:del w:id="2737" w:author="Matthias Ziegler" w:date="2019-01-16T20:44:00Z">
        <w:r w:rsidDel="001B379F">
          <w:delText xml:space="preserve">out </w:delText>
        </w:r>
      </w:del>
      <w:ins w:id="2738" w:author="Matthias Ziegler" w:date="2019-01-16T20:44:00Z">
        <w:r w:rsidR="001B379F">
          <w:t>not within</w:t>
        </w:r>
      </w:ins>
      <w:del w:id="2739" w:author="Matthias Ziegler" w:date="2019-01-16T20:44:00Z">
        <w:r w:rsidDel="001B379F">
          <w:delText>of</w:delText>
        </w:r>
      </w:del>
      <w:r>
        <w:t xml:space="preserve"> the scope </w:t>
      </w:r>
      <w:del w:id="2740" w:author="Matthias Ziegler" w:date="2019-01-16T20:44:00Z">
        <w:r w:rsidDel="001B379F">
          <w:delText xml:space="preserve">within </w:delText>
        </w:r>
      </w:del>
      <w:ins w:id="2741" w:author="Matthias Ziegler" w:date="2019-01-16T20:44:00Z">
        <w:r w:rsidR="001B379F">
          <w:t xml:space="preserve">of </w:t>
        </w:r>
      </w:ins>
      <w:del w:id="2742" w:author="Matthias Ziegler" w:date="2019-01-16T20:44:00Z">
        <w:r w:rsidDel="001B379F">
          <w:delText xml:space="preserve">the </w:delText>
        </w:r>
      </w:del>
      <w:r>
        <w:t>other big five inventories</w:t>
      </w:r>
      <w:del w:id="2743" w:author="Matthias Ziegler" w:date="2019-01-16T20:44:00Z">
        <w:r w:rsidDel="001B379F">
          <w:delText xml:space="preserve"> which were examined in this study</w:delText>
        </w:r>
      </w:del>
      <w:r>
        <w:t xml:space="preserve">. For instance, </w:t>
      </w:r>
      <w:r>
        <w:rPr>
          <w:i/>
        </w:rPr>
        <w:t>Search for support</w:t>
      </w:r>
      <w:r>
        <w:t xml:space="preserve"> (A5) is absent in the big five inventories revised here and may take an important role in predicting many different life outcomes, like mental disorder prognosis or academic development. Likewise, </w:t>
      </w:r>
      <w:commentRangeStart w:id="2744"/>
      <w:r>
        <w:rPr>
          <w:i/>
        </w:rPr>
        <w:t>Forcefulness</w:t>
      </w:r>
      <w:commentRangeEnd w:id="2744"/>
      <w:r w:rsidR="001B379F">
        <w:rPr>
          <w:rStyle w:val="Kommentarzeichen"/>
          <w:rFonts w:asciiTheme="minorHAnsi" w:hAnsiTheme="minorHAnsi"/>
        </w:rPr>
        <w:commentReference w:id="2744"/>
      </w:r>
      <w:r>
        <w:t xml:space="preserve"> (E5) can be a good predictor of leadership in a human resource setting, a </w:t>
      </w:r>
      <w:proofErr w:type="spellStart"/>
      <w:r>
        <w:t>facet</w:t>
      </w:r>
      <w:proofErr w:type="spellEnd"/>
      <w:r>
        <w:t xml:space="preserve"> which is not clearly tapped in the other inventories. Not only new facets can be found in our inventory, but also more complex nuances of classic facets. </w:t>
      </w:r>
      <w:r>
        <w:rPr>
          <w:i/>
        </w:rPr>
        <w:t>Appreciation</w:t>
      </w:r>
      <w:r>
        <w:t xml:space="preserve"> (A1) and </w:t>
      </w:r>
      <w:r>
        <w:rPr>
          <w:i/>
        </w:rPr>
        <w:t>Good faith</w:t>
      </w:r>
      <w:r>
        <w:t xml:space="preserve"> (A6) are two se</w:t>
      </w:r>
      <w:del w:id="2745" w:author="Microsoft Office User" w:date="2018-12-13T19:10:00Z">
        <w:r w:rsidDel="00C80166">
          <w:delText>p</w:delText>
        </w:r>
      </w:del>
      <w:r>
        <w:t xml:space="preserve">parate facets in our instrument which suggest different approaches to the shared NEO-PI-R, IPIP-NEO-120 and NEO-PI-R’s facet </w:t>
      </w:r>
      <w:r>
        <w:rPr>
          <w:i/>
        </w:rPr>
        <w:t>Trust</w:t>
      </w:r>
      <w:r>
        <w:t xml:space="preserve">. In the same vein, NEO-PI-R’s </w:t>
      </w:r>
      <w:r>
        <w:rPr>
          <w:i/>
        </w:rPr>
        <w:t>Deliberation</w:t>
      </w:r>
      <w:r>
        <w:t xml:space="preserve">, BFI-2’s </w:t>
      </w:r>
      <w:r>
        <w:rPr>
          <w:i/>
        </w:rPr>
        <w:t>Organization</w:t>
      </w:r>
      <w:r>
        <w:t xml:space="preserve"> and IPIP-NEO’s </w:t>
      </w:r>
      <w:r>
        <w:rPr>
          <w:i/>
        </w:rPr>
        <w:t>Cautio</w:t>
      </w:r>
      <w:ins w:id="2746" w:author="Matthias Ziegler" w:date="2019-01-16T20:45:00Z">
        <w:r w:rsidR="001B379F">
          <w:rPr>
            <w:i/>
          </w:rPr>
          <w:t>us</w:t>
        </w:r>
      </w:ins>
      <w:r>
        <w:rPr>
          <w:i/>
        </w:rPr>
        <w:t>ness</w:t>
      </w:r>
      <w:r>
        <w:t xml:space="preserve"> may be included within two of our Conscientiousness facets: </w:t>
      </w:r>
      <w:r>
        <w:rPr>
          <w:i/>
        </w:rPr>
        <w:t>Task planning</w:t>
      </w:r>
      <w:r>
        <w:t xml:space="preserve"> and </w:t>
      </w:r>
      <w:r>
        <w:rPr>
          <w:i/>
        </w:rPr>
        <w:t>Carefulness</w:t>
      </w:r>
      <w:r>
        <w:t xml:space="preserve">. This expansion of the facet structure opens </w:t>
      </w:r>
      <w:del w:id="2747" w:author="Matthias Ziegler" w:date="2019-01-16T20:45:00Z">
        <w:r w:rsidDel="001B379F">
          <w:delText>big posibilities</w:delText>
        </w:r>
      </w:del>
      <w:ins w:id="2748" w:author="Matthias Ziegler" w:date="2019-01-16T20:45:00Z">
        <w:r w:rsidR="001B379F">
          <w:t>possibilities</w:t>
        </w:r>
      </w:ins>
      <w:r>
        <w:t xml:space="preserve"> when predicting behavior </w:t>
      </w:r>
      <w:del w:id="2749" w:author="Matthias Ziegler" w:date="2019-01-16T20:45:00Z">
        <w:r w:rsidDel="001B379F">
          <w:delText xml:space="preserve">based in </w:delText>
        </w:r>
      </w:del>
      <w:ins w:id="2750" w:author="Matthias Ziegler" w:date="2019-01-16T20:45:00Z">
        <w:r w:rsidR="001B379F">
          <w:t xml:space="preserve">with </w:t>
        </w:r>
      </w:ins>
      <w:r>
        <w:t>personality</w:t>
      </w:r>
      <w:del w:id="2751" w:author="Matthias Ziegler" w:date="2019-01-16T20:45:00Z">
        <w:r w:rsidDel="001B379F">
          <w:delText>, as has been introduced in the criterion validity section</w:delText>
        </w:r>
      </w:del>
      <w:r>
        <w:t>.</w:t>
      </w:r>
    </w:p>
    <w:p w14:paraId="5E509377" w14:textId="23CCE03B" w:rsidR="00EA382D" w:rsidRDefault="00C96047">
      <w:pPr>
        <w:pStyle w:val="Textkrper"/>
      </w:pPr>
      <w:r>
        <w:t>We have tested different hypothesis which aim to replicate previous findings on the interplay between personality and SWL, academic performance and school abse</w:t>
      </w:r>
      <w:del w:id="2752" w:author="Matthias Ziegler" w:date="2019-01-16T20:45:00Z">
        <w:r w:rsidDel="001B379F">
          <w:delText>e</w:delText>
        </w:r>
      </w:del>
      <w:r>
        <w:t>nt</w:t>
      </w:r>
      <w:ins w:id="2753" w:author="Matthias Ziegler" w:date="2019-01-16T20:45:00Z">
        <w:r w:rsidR="001B379F">
          <w:t>ee</w:t>
        </w:r>
      </w:ins>
      <w:r>
        <w:t xml:space="preserve">ism. Overall, the instrument presented here has shown at least a similar predictive ability with its peers, finding even bigger associations with some outcomes. As stated in the introduction, </w:t>
      </w:r>
      <w:proofErr w:type="spellStart"/>
      <w:r>
        <w:t>Schimmack</w:t>
      </w:r>
      <w:proofErr w:type="spellEnd"/>
      <w:r>
        <w:t xml:space="preserve"> et al. (2004) could explain 30% of the variability of SWL with a set of NEO-PI-R facets. We reached </w:t>
      </w:r>
      <w:del w:id="2754" w:author="Matthias Ziegler" w:date="2019-01-16T20:46:00Z">
        <w:r w:rsidDel="001B379F">
          <w:delText xml:space="preserve">to a </w:delText>
        </w:r>
      </w:del>
      <w:r>
        <w:t xml:space="preserve">38% with our instrument. Evidence regarding academic achievement was similarly attained. While a 10% increase has been reported in the literature in favor of a facet-level set of predictors, we have found a 12% increase in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 our instrument. Absences from class could also be predicted with the facet structure of our instrument, explaining about 13% of the variability of the outcome and providing a novel set of facets </w:t>
      </w:r>
      <w:commentRangeStart w:id="2755"/>
      <w:r>
        <w:t xml:space="preserve">which could be key in understanding </w:t>
      </w:r>
      <w:commentRangeEnd w:id="2755"/>
      <w:r w:rsidR="001B379F">
        <w:rPr>
          <w:rStyle w:val="Kommentarzeichen"/>
          <w:rFonts w:asciiTheme="minorHAnsi" w:hAnsiTheme="minorHAnsi"/>
        </w:rPr>
        <w:commentReference w:id="2755"/>
      </w:r>
      <w:r>
        <w:t>this behavioral outcome. All in all, the benefits from using a broad facet measure of personality have been shown within the criterion ability section.</w:t>
      </w:r>
    </w:p>
    <w:p w14:paraId="54361F70" w14:textId="147F9104" w:rsidR="00EA382D" w:rsidRDefault="00C96047">
      <w:pPr>
        <w:pStyle w:val="Textkrper"/>
      </w:pPr>
      <w:r>
        <w:t xml:space="preserve">The instrument has been tested in two different </w:t>
      </w:r>
      <w:del w:id="2756" w:author="Matthias Ziegler" w:date="2019-01-16T20:46:00Z">
        <w:r w:rsidDel="001B379F">
          <w:delText>populations</w:delText>
        </w:r>
      </w:del>
      <w:ins w:id="2757" w:author="Matthias Ziegler" w:date="2019-01-16T20:46:00Z">
        <w:r w:rsidR="001B379F">
          <w:t>languages</w:t>
        </w:r>
      </w:ins>
      <w:r>
        <w:t xml:space="preserve">, collecting promising evidence of </w:t>
      </w:r>
      <w:del w:id="2758" w:author="Matthias Ziegler" w:date="2019-01-16T20:46:00Z">
        <w:r w:rsidDel="001B379F">
          <w:delText xml:space="preserve">factor </w:delText>
        </w:r>
      </w:del>
      <w:r>
        <w:t xml:space="preserve">invariance. Most of the facets have shown to be invariant between populations, at least at the </w:t>
      </w:r>
      <w:proofErr w:type="spellStart"/>
      <w:r>
        <w:t>configural</w:t>
      </w:r>
      <w:proofErr w:type="spellEnd"/>
      <w:r>
        <w:t xml:space="preserve"> level, with the exception of two facets of Extraversion (</w:t>
      </w:r>
      <w:commentRangeStart w:id="2759"/>
      <w:r>
        <w:t>names</w:t>
      </w:r>
      <w:r w:rsidR="00CD3468">
        <w:t xml:space="preserve"> don’t match!</w:t>
      </w:r>
      <w:commentRangeEnd w:id="2759"/>
      <w:r w:rsidR="00CD3468">
        <w:rPr>
          <w:rStyle w:val="Kommentarzeichen"/>
          <w:rFonts w:asciiTheme="minorHAnsi" w:hAnsiTheme="minorHAnsi"/>
        </w:rPr>
        <w:commentReference w:id="2759"/>
      </w:r>
      <w:r>
        <w:t xml:space="preserve">). We have to bear in mind at this point that the two populations are not equivalent in terms of age, and this factor may hinder significantly any evidence of factor </w:t>
      </w:r>
      <w:commentRangeStart w:id="2760"/>
      <w:r>
        <w:t>invariance</w:t>
      </w:r>
      <w:commentRangeEnd w:id="2760"/>
      <w:r w:rsidR="001B379F">
        <w:rPr>
          <w:rStyle w:val="Kommentarzeichen"/>
          <w:rFonts w:asciiTheme="minorHAnsi" w:hAnsiTheme="minorHAnsi"/>
        </w:rPr>
        <w:commentReference w:id="2760"/>
      </w:r>
      <w:r>
        <w:t>.</w:t>
      </w:r>
    </w:p>
    <w:p w14:paraId="3B60DD83" w14:textId="77777777" w:rsidR="00EA382D" w:rsidRDefault="00C96047">
      <w:pPr>
        <w:pStyle w:val="Textkrper"/>
      </w:pPr>
      <w:r>
        <w:t xml:space="preserve">The usefulness of this inventory in the clinical realm has not being explicitly proven but can be inferred with the external evidence provided. The multiple facets in the Emotional stability / Neuroticism continuum would allow to detect </w:t>
      </w:r>
      <w:proofErr w:type="spellStart"/>
      <w:r>
        <w:t>adaptative</w:t>
      </w:r>
      <w:proofErr w:type="spellEnd"/>
      <w:r>
        <w:t xml:space="preserve"> and </w:t>
      </w:r>
      <w:proofErr w:type="spellStart"/>
      <w:r>
        <w:t>maladaptative</w:t>
      </w:r>
      <w:proofErr w:type="spellEnd"/>
      <w:r>
        <w:t xml:space="preserve"> styles of behavior.</w:t>
      </w:r>
    </w:p>
    <w:p w14:paraId="0E1EAB8E" w14:textId="1BE89014" w:rsidR="00EA382D" w:rsidRDefault="00C96047">
      <w:pPr>
        <w:pStyle w:val="Textkrper"/>
        <w:rPr>
          <w:ins w:id="2761" w:author="Microsoft Office User" w:date="2018-12-11T12:50:00Z"/>
        </w:rPr>
      </w:pPr>
      <w:r>
        <w:t>Future directions are to provide a tool with the subset of items for public use. Gather community sample, from more cultures and test the extent of the universality of the instrument. And use the instrument to predict important life outcomes so the links between specific behaviors and facets become richer.</w:t>
      </w:r>
    </w:p>
    <w:p w14:paraId="43EC1480" w14:textId="52DB460B" w:rsidR="007E1FFB" w:rsidRDefault="007E1FFB">
      <w:pPr>
        <w:pStyle w:val="Textkrper"/>
        <w:rPr>
          <w:ins w:id="2762" w:author="Microsoft Office User" w:date="2018-12-11T12:50:00Z"/>
        </w:rPr>
      </w:pPr>
    </w:p>
    <w:p w14:paraId="442DF95E" w14:textId="77777777" w:rsidR="007E1FFB" w:rsidRDefault="007E1FFB" w:rsidP="007E1FFB">
      <w:pPr>
        <w:pStyle w:val="berschrift2"/>
        <w:rPr>
          <w:ins w:id="2763" w:author="Microsoft Office User" w:date="2018-12-11T12:50:00Z"/>
        </w:rPr>
      </w:pPr>
      <w:commentRangeStart w:id="2764"/>
      <w:ins w:id="2765" w:author="Microsoft Office User" w:date="2018-12-11T12:50:00Z">
        <w:r>
          <w:t>1.4. The Big Five and Personality Disorders</w:t>
        </w:r>
      </w:ins>
    </w:p>
    <w:p w14:paraId="32C46045" w14:textId="77777777" w:rsidR="007E1FFB" w:rsidRDefault="007E1FFB" w:rsidP="007E1FFB">
      <w:pPr>
        <w:pStyle w:val="FirstParagraph"/>
        <w:rPr>
          <w:ins w:id="2766" w:author="Microsoft Office User" w:date="2018-12-11T12:50:00Z"/>
        </w:rPr>
      </w:pPr>
      <w:ins w:id="2767" w:author="Microsoft Office User" w:date="2018-12-11T12:50:00Z">
        <w:r>
          <w:t xml:space="preserve">Definitions of personality disorders are steadily shifting from a categorical to a continua conceptualization. This process is not new for personality science history, as personality definitions also underwent a shift from the view of qualitatively distinct categories, called types, to a subset of continuous dimensions, named traits. In fact, the new version of the Diagnostic and Statistical Manual of mental disorders, DSM-V,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(Section III), which conceptualizes personality disorders as extreme tendencies located in the continuum of the Big Five dimensions and facets (American Psychiatric Association, 2013; </w:t>
        </w:r>
        <w:proofErr w:type="spellStart"/>
        <w:r>
          <w:t>Widiger</w:t>
        </w:r>
        <w:proofErr w:type="spellEnd"/>
        <w:r>
          <w:t xml:space="preserve"> &amp; Mullins-</w:t>
        </w:r>
        <w:proofErr w:type="spellStart"/>
        <w:r>
          <w:t>Sweatt</w:t>
        </w:r>
        <w:proofErr w:type="spellEnd"/>
        <w:r>
          <w:t>, 2009)</w:t>
        </w:r>
      </w:ins>
    </w:p>
    <w:p w14:paraId="32ADF7BB" w14:textId="77777777" w:rsidR="007E1FFB" w:rsidRDefault="007E1FFB" w:rsidP="007E1FFB">
      <w:pPr>
        <w:pStyle w:val="Textkrper"/>
        <w:rPr>
          <w:ins w:id="2768" w:author="Microsoft Office User" w:date="2018-12-11T12:50:00Z"/>
        </w:rPr>
      </w:pPr>
      <w:ins w:id="2769" w:author="Microsoft Office User" w:date="2018-12-11T12:50:00Z">
        <w:r>
          <w:t xml:space="preserve">This paradigm shift in clinical assessment of personality has led to the construction of the Personality Disorder Inventory (PID-5; R. F. Krueger, Derringer, </w:t>
        </w:r>
        <w:proofErr w:type="spellStart"/>
        <w:r>
          <w:t>Markon</w:t>
        </w:r>
        <w:proofErr w:type="spellEnd"/>
        <w:r>
          <w:t xml:space="preserve">, Watson, &amp; </w:t>
        </w:r>
        <w:proofErr w:type="spellStart"/>
        <w:r>
          <w:t>Skodol</w:t>
        </w:r>
        <w:proofErr w:type="spellEnd"/>
        <w:r>
          <w:t xml:space="preserve">, 2012), a 25-facet and five-dimension self-report inventory, with an informant-report version (K. E. </w:t>
        </w:r>
        <w:proofErr w:type="spellStart"/>
        <w:r>
          <w:t>Markon</w:t>
        </w:r>
        <w:proofErr w:type="spellEnd"/>
        <w:r>
          <w:t xml:space="preserve">, </w:t>
        </w:r>
        <w:proofErr w:type="spellStart"/>
        <w:r>
          <w:t>Quilty</w:t>
        </w:r>
        <w:proofErr w:type="spellEnd"/>
        <w:r>
          <w:t xml:space="preserve">, </w:t>
        </w:r>
        <w:proofErr w:type="spellStart"/>
        <w:r>
          <w:t>Bagby</w:t>
        </w:r>
        <w:proofErr w:type="spellEnd"/>
        <w:r>
          <w:t xml:space="preserve">, &amp; Krueger, 2013). These five dimensions mirror the Big Five dimensions, although with a focus on the </w:t>
        </w:r>
        <w:proofErr w:type="spellStart"/>
        <w:r>
          <w:t>maladaptative</w:t>
        </w:r>
        <w:proofErr w:type="spellEnd"/>
        <w:r>
          <w:t xml:space="preserve"> end of the </w:t>
        </w:r>
        <w:proofErr w:type="gramStart"/>
        <w:r>
          <w:t>continuum,:</w:t>
        </w:r>
        <w:proofErr w:type="gramEnd"/>
        <w:r>
          <w:t xml:space="preserve">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number of facets per domain on the PID-5 is limited.</w:t>
        </w:r>
      </w:ins>
    </w:p>
    <w:p w14:paraId="57059168" w14:textId="77777777" w:rsidR="007E1FFB" w:rsidRDefault="007E1FFB" w:rsidP="007E1FFB">
      <w:pPr>
        <w:pStyle w:val="Textkrper"/>
        <w:rPr>
          <w:ins w:id="2770" w:author="Microsoft Office User" w:date="2018-12-11T12:50:00Z"/>
        </w:rPr>
      </w:pPr>
      <w:ins w:id="2771" w:author="Microsoft Office User" w:date="2018-12-11T12:50:00Z">
        <w:r>
          <w:t xml:space="preserve">In line with what has been stated previously for academic achievement, the examination of facets may result in an enhancement of the specificity of assessment when looking at the nature of PDs (L. A. Clark, 2005; Samuel &amp; </w:t>
        </w:r>
        <w:proofErr w:type="spellStart"/>
        <w:r>
          <w:t>Widiger</w:t>
        </w:r>
        <w:proofErr w:type="spellEnd"/>
        <w:r>
          <w:t xml:space="preserve">, 2008). This improvement of specificity resulted in a predictive gain ranging from 3% to 16% when comparing facets to </w:t>
        </w:r>
        <w:proofErr w:type="spellStart"/>
        <w:r>
          <w:t>dimensons</w:t>
        </w:r>
        <w:proofErr w:type="spellEnd"/>
        <w:r>
          <w:t xml:space="preserve"> predicting PD in a study by Reynolds and Clark (2001). Furthermore, the use of facets may be of extreme utility for those PDs whose personality profile is less clear at the domain level. As </w:t>
        </w:r>
        <w:proofErr w:type="spellStart"/>
        <w:r>
          <w:t>Saulsman</w:t>
        </w:r>
        <w:proofErr w:type="spellEnd"/>
        <w:r>
          <w:t xml:space="preserve"> and Page (2004) pointed out, Schizotypal and Obsessive-Compulsive disorders are examples of PDs which are not well covered by Big Five dimensions. A reason for it may be found in a pattern inconsistency of facets within the same dimension or in a lack of coverage for essential characteristics of the PD in current facet models. For example, aberrant cognitions are essential characteristics of schizotypal disorder and are not covered by some instrument’s facets like the NEO-PI-R (Samuel &amp; </w:t>
        </w:r>
        <w:proofErr w:type="spellStart"/>
        <w:r>
          <w:t>Widiger</w:t>
        </w:r>
        <w:proofErr w:type="spellEnd"/>
        <w:r>
          <w:t xml:space="preserve">, 2008; </w:t>
        </w:r>
        <w:proofErr w:type="spellStart"/>
        <w:r>
          <w:t>Saulsman</w:t>
        </w:r>
        <w:proofErr w:type="spellEnd"/>
        <w:r>
          <w:t xml:space="preserve"> &amp; Page, 2004). Likewise, the expected high scores on warmth and low scores on assertiveness could mask the effects of extraversion when predicting Dependent Personality Disorder, following the theoretical correspondence between PD and Big Five facets proposed by Costa Jr. and </w:t>
        </w:r>
        <w:proofErr w:type="spellStart"/>
        <w:r>
          <w:t>Widiger</w:t>
        </w:r>
        <w:proofErr w:type="spellEnd"/>
        <w:r>
          <w:t xml:space="preserve"> (1994). Moreover, the PID-5 has prompted the elaboration of a number of Five Factor Model Personality Disorders (FFMPD) scales to maximize the facet coverage in relation to specific PDs (R. M. </w:t>
        </w:r>
        <w:proofErr w:type="spellStart"/>
        <w:r>
          <w:t>Bagby</w:t>
        </w:r>
        <w:proofErr w:type="spellEnd"/>
        <w:r>
          <w:t xml:space="preserve"> &amp; </w:t>
        </w:r>
        <w:proofErr w:type="spellStart"/>
        <w:r>
          <w:t>Widiger</w:t>
        </w:r>
        <w:proofErr w:type="spellEnd"/>
        <w:r>
          <w:t>, 2018).</w:t>
        </w:r>
      </w:ins>
    </w:p>
    <w:p w14:paraId="0BA81FC5" w14:textId="77777777" w:rsidR="007E1FFB" w:rsidRDefault="007E1FFB" w:rsidP="007E1FFB">
      <w:pPr>
        <w:pStyle w:val="Textkrper"/>
        <w:rPr>
          <w:ins w:id="2772" w:author="Microsoft Office User" w:date="2018-12-11T12:50:00Z"/>
        </w:rPr>
      </w:pPr>
      <w:ins w:id="2773" w:author="Microsoft Office User" w:date="2018-12-11T12:50:00Z">
        <w:r>
          <w:t>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commentRangeEnd w:id="2764"/>
        <w:r>
          <w:rPr>
            <w:rStyle w:val="Kommentarzeichen"/>
            <w:rFonts w:asciiTheme="minorHAnsi" w:hAnsiTheme="minorHAnsi"/>
          </w:rPr>
          <w:commentReference w:id="2764"/>
        </w:r>
      </w:ins>
    </w:p>
    <w:p w14:paraId="411B0224" w14:textId="77777777" w:rsidR="007E1FFB" w:rsidRDefault="007E1FFB">
      <w:pPr>
        <w:pStyle w:val="Textkrper"/>
      </w:pPr>
    </w:p>
    <w:p w14:paraId="49A82C92" w14:textId="77777777" w:rsidR="00427EDE" w:rsidRDefault="00427EDE">
      <w:pPr>
        <w:pStyle w:val="berschrift1"/>
      </w:pPr>
      <w:bookmarkStart w:id="2774" w:name="references"/>
      <w:bookmarkEnd w:id="2774"/>
    </w:p>
    <w:p w14:paraId="53C2A98A" w14:textId="77777777" w:rsidR="00427EDE" w:rsidRDefault="00427EDE">
      <w:pPr>
        <w:pStyle w:val="berschrift1"/>
      </w:pPr>
    </w:p>
    <w:p w14:paraId="6DEEFE6D" w14:textId="77777777" w:rsidR="00427EDE" w:rsidRDefault="00427EDE">
      <w:pPr>
        <w:pStyle w:val="berschrift1"/>
      </w:pPr>
    </w:p>
    <w:p w14:paraId="04A3A000" w14:textId="77777777" w:rsidR="00427EDE" w:rsidRDefault="00427EDE" w:rsidP="00427EDE">
      <w:pPr>
        <w:pStyle w:val="Textkrper"/>
      </w:pPr>
    </w:p>
    <w:p w14:paraId="143DD1FB" w14:textId="77777777" w:rsidR="00427EDE" w:rsidRPr="00427EDE" w:rsidRDefault="00427EDE" w:rsidP="00427EDE">
      <w:pPr>
        <w:pStyle w:val="Textkrper"/>
      </w:pPr>
    </w:p>
    <w:p w14:paraId="22AD4395" w14:textId="77777777" w:rsidR="00427EDE" w:rsidRDefault="00427EDE">
      <w:pPr>
        <w:pStyle w:val="berschrift1"/>
      </w:pPr>
    </w:p>
    <w:p w14:paraId="6C0663D9" w14:textId="77777777" w:rsidR="00427EDE" w:rsidRDefault="00427EDE">
      <w:pPr>
        <w:pStyle w:val="berschrift1"/>
      </w:pPr>
    </w:p>
    <w:p w14:paraId="4C3168ED" w14:textId="77777777" w:rsidR="00CD3468" w:rsidRDefault="00CD3468" w:rsidP="00CD3468">
      <w:pPr>
        <w:pStyle w:val="Textkrper"/>
      </w:pPr>
    </w:p>
    <w:p w14:paraId="1E9337EC" w14:textId="77777777" w:rsidR="00CD3468" w:rsidRDefault="00CD3468" w:rsidP="00CD3468">
      <w:pPr>
        <w:pStyle w:val="Textkrper"/>
      </w:pPr>
    </w:p>
    <w:p w14:paraId="10D51AD3" w14:textId="77777777" w:rsidR="00CD3468" w:rsidRDefault="00CD3468" w:rsidP="00CD3468">
      <w:pPr>
        <w:pStyle w:val="Textkrper"/>
      </w:pPr>
    </w:p>
    <w:p w14:paraId="5A72CC12" w14:textId="77777777" w:rsidR="00CD3468" w:rsidRDefault="00CD3468" w:rsidP="00CD3468">
      <w:pPr>
        <w:pStyle w:val="Textkrper"/>
      </w:pPr>
    </w:p>
    <w:p w14:paraId="010BA9F5" w14:textId="77777777" w:rsidR="00CD3468" w:rsidRPr="00CD3468" w:rsidRDefault="00CD3468" w:rsidP="00CD3468">
      <w:pPr>
        <w:pStyle w:val="Textkrper"/>
      </w:pPr>
    </w:p>
    <w:p w14:paraId="3783C032" w14:textId="77777777" w:rsidR="00EA382D" w:rsidRDefault="00C96047">
      <w:pPr>
        <w:pStyle w:val="berschrift1"/>
      </w:pPr>
      <w:r>
        <w:t>References</w:t>
      </w:r>
    </w:p>
    <w:p w14:paraId="54710DBD" w14:textId="77777777" w:rsidR="00EA382D" w:rsidRDefault="00C96047">
      <w:pPr>
        <w:pStyle w:val="FirstParagraph"/>
      </w:pPr>
      <w:r>
        <w:t xml:space="preserve"> </w:t>
      </w:r>
    </w:p>
    <w:p w14:paraId="1028ED38" w14:textId="77777777" w:rsidR="00EA382D" w:rsidRDefault="00C96047">
      <w:pPr>
        <w:pStyle w:val="Textkrper"/>
      </w:pPr>
      <w:proofErr w:type="spellStart"/>
      <w:r>
        <w:t>Allport</w:t>
      </w:r>
      <w:proofErr w:type="spellEnd"/>
      <w:r>
        <w:t xml:space="preserve">, G. W., &amp; </w:t>
      </w:r>
      <w:proofErr w:type="spellStart"/>
      <w:r>
        <w:t>Odbert</w:t>
      </w:r>
      <w:proofErr w:type="spellEnd"/>
      <w:r>
        <w:t xml:space="preserve">, H. S. (1936). Trait-names: A psycho-lexical study. </w:t>
      </w:r>
      <w:r>
        <w:rPr>
          <w:i/>
        </w:rPr>
        <w:t>Psychological Monographs</w:t>
      </w:r>
      <w:r>
        <w:t xml:space="preserve">, </w:t>
      </w:r>
      <w:r>
        <w:rPr>
          <w:i/>
        </w:rPr>
        <w:t>47</w:t>
      </w:r>
      <w:r>
        <w:t xml:space="preserve">(1), </w:t>
      </w:r>
      <w:proofErr w:type="spellStart"/>
      <w:r>
        <w:t>i</w:t>
      </w:r>
      <w:proofErr w:type="spellEnd"/>
      <w:r>
        <w:t>–171. doi:</w:t>
      </w:r>
      <w:hyperlink r:id="rId12">
        <w:r>
          <w:rPr>
            <w:rStyle w:val="Hyperlink"/>
          </w:rPr>
          <w:t>10.1037/h0093360</w:t>
        </w:r>
      </w:hyperlink>
    </w:p>
    <w:p w14:paraId="0D2143DB" w14:textId="77777777" w:rsidR="00EA382D" w:rsidRDefault="00C96047">
      <w:pPr>
        <w:pStyle w:val="Textkrper"/>
      </w:pPr>
      <w:r>
        <w:t xml:space="preserve">American Psychiatric Association. (2013). </w:t>
      </w:r>
      <w:r>
        <w:rPr>
          <w:i/>
        </w:rPr>
        <w:t>Diagnostic and statistical manual of mental disorders (5th ed.)</w:t>
      </w:r>
      <w:r>
        <w:t>.</w:t>
      </w:r>
    </w:p>
    <w:p w14:paraId="5034D91D" w14:textId="77777777" w:rsidR="00EA382D" w:rsidRDefault="00C96047">
      <w:pPr>
        <w:pStyle w:val="Textkrper"/>
      </w:pPr>
      <w:proofErr w:type="spellStart"/>
      <w:r>
        <w:t>Asparouhov</w:t>
      </w:r>
      <w:proofErr w:type="spellEnd"/>
      <w:r>
        <w:t xml:space="preserve">, T., &amp; </w:t>
      </w:r>
      <w:proofErr w:type="spellStart"/>
      <w:r>
        <w:t>Muthén</w:t>
      </w:r>
      <w:proofErr w:type="spellEnd"/>
      <w:r>
        <w:t xml:space="preserve">, B. (2009). </w:t>
      </w:r>
      <w:r>
        <w:rPr>
          <w:i/>
        </w:rPr>
        <w:t>Exploratory structural equation modeling</w:t>
      </w:r>
      <w:r>
        <w:t xml:space="preserve"> (Vol. 16, pp. 397–438). doi:</w:t>
      </w:r>
      <w:hyperlink r:id="rId13">
        <w:r>
          <w:rPr>
            <w:rStyle w:val="Hyperlink"/>
          </w:rPr>
          <w:t>10.1080/10705510903008204</w:t>
        </w:r>
      </w:hyperlink>
    </w:p>
    <w:p w14:paraId="1679FBFD" w14:textId="77777777" w:rsidR="00EA382D" w:rsidRDefault="00C96047">
      <w:pPr>
        <w:pStyle w:val="Textkrper"/>
      </w:pPr>
      <w:proofErr w:type="spellStart"/>
      <w:r w:rsidRPr="0002767F">
        <w:rPr>
          <w:lang w:val="de-DE"/>
          <w:rPrChange w:id="2775" w:author="Matthias Ziegler" w:date="2019-01-14T05:52:00Z">
            <w:rPr/>
          </w:rPrChange>
        </w:rPr>
        <w:t>Bagby</w:t>
      </w:r>
      <w:proofErr w:type="spellEnd"/>
      <w:r w:rsidRPr="0002767F">
        <w:rPr>
          <w:lang w:val="de-DE"/>
          <w:rPrChange w:id="2776" w:author="Matthias Ziegler" w:date="2019-01-14T05:52:00Z">
            <w:rPr/>
          </w:rPrChange>
        </w:rPr>
        <w:t xml:space="preserve">, R. M., &amp; </w:t>
      </w:r>
      <w:proofErr w:type="spellStart"/>
      <w:r w:rsidRPr="0002767F">
        <w:rPr>
          <w:lang w:val="de-DE"/>
          <w:rPrChange w:id="2777" w:author="Matthias Ziegler" w:date="2019-01-14T05:52:00Z">
            <w:rPr/>
          </w:rPrChange>
        </w:rPr>
        <w:t>Widiger</w:t>
      </w:r>
      <w:proofErr w:type="spellEnd"/>
      <w:r w:rsidRPr="0002767F">
        <w:rPr>
          <w:lang w:val="de-DE"/>
          <w:rPrChange w:id="2778" w:author="Matthias Ziegler" w:date="2019-01-14T05:52:00Z">
            <w:rPr/>
          </w:rPrChange>
        </w:rPr>
        <w:t xml:space="preserve">, T. A. (2018). </w:t>
      </w:r>
      <w:r>
        <w:t xml:space="preserve">Five factor model personality disorder scales: An introduction to a special section on assessment of maladaptive variants of the </w:t>
      </w:r>
      <w:proofErr w:type="gramStart"/>
      <w:r>
        <w:t>five factor</w:t>
      </w:r>
      <w:proofErr w:type="gramEnd"/>
      <w:r>
        <w:t xml:space="preserve"> model. </w:t>
      </w:r>
      <w:r>
        <w:rPr>
          <w:i/>
        </w:rPr>
        <w:t>Psychological Assessment</w:t>
      </w:r>
      <w:r>
        <w:t xml:space="preserve">, </w:t>
      </w:r>
      <w:r>
        <w:rPr>
          <w:i/>
        </w:rPr>
        <w:t>30</w:t>
      </w:r>
      <w:r>
        <w:t>(1), 1–9. doi:</w:t>
      </w:r>
      <w:hyperlink r:id="rId14">
        <w:r>
          <w:rPr>
            <w:rStyle w:val="Hyperlink"/>
          </w:rPr>
          <w:t>10.1037/pas0000523</w:t>
        </w:r>
      </w:hyperlink>
    </w:p>
    <w:p w14:paraId="60C4D334" w14:textId="77777777" w:rsidR="00EA382D" w:rsidRDefault="00C96047">
      <w:pPr>
        <w:pStyle w:val="Textkrper"/>
      </w:pPr>
      <w:proofErr w:type="spellStart"/>
      <w:r>
        <w:t>Bagby</w:t>
      </w:r>
      <w:proofErr w:type="spellEnd"/>
      <w:r>
        <w:t xml:space="preserve">, R. M., Taylor, G. J., &amp; Parker, J. D. (1994). The twenty-item Toronto Alexithymia scale-II. Convergent, discriminant, and concurrent validity. </w:t>
      </w:r>
      <w:r>
        <w:rPr>
          <w:i/>
        </w:rPr>
        <w:t>Journal of Psychosomatic Research</w:t>
      </w:r>
      <w:r>
        <w:t xml:space="preserve">, </w:t>
      </w:r>
      <w:r>
        <w:rPr>
          <w:i/>
        </w:rPr>
        <w:t>38</w:t>
      </w:r>
      <w:r>
        <w:t>(1), 33–40. doi:</w:t>
      </w:r>
      <w:hyperlink r:id="rId15">
        <w:r>
          <w:rPr>
            <w:rStyle w:val="Hyperlink"/>
          </w:rPr>
          <w:t>10.1016/0022-3999(94)90006-X</w:t>
        </w:r>
      </w:hyperlink>
    </w:p>
    <w:p w14:paraId="79E757DD" w14:textId="77777777" w:rsidR="00EA382D" w:rsidRDefault="00C96047">
      <w:pPr>
        <w:pStyle w:val="Textkrper"/>
      </w:pPr>
      <w:proofErr w:type="spellStart"/>
      <w:r>
        <w:t>Beauducel</w:t>
      </w:r>
      <w:proofErr w:type="spellEnd"/>
      <w:r>
        <w:t xml:space="preserve">, A., &amp; Wittmann, W. (2005). Simulation study on fit indices in confirmatory factor analyses based on data with slightly distorted simple structure. </w:t>
      </w:r>
      <w:r>
        <w:rPr>
          <w:i/>
        </w:rPr>
        <w:t>Structural Equation Modeling</w:t>
      </w:r>
      <w:r>
        <w:t xml:space="preserve">, </w:t>
      </w:r>
      <w:r>
        <w:rPr>
          <w:i/>
        </w:rPr>
        <w:t>12</w:t>
      </w:r>
      <w:r>
        <w:t>, 41–75. doi:</w:t>
      </w:r>
      <w:hyperlink r:id="rId16">
        <w:r>
          <w:rPr>
            <w:rStyle w:val="Hyperlink"/>
          </w:rPr>
          <w:t>10.1207/s15328007sem1201</w:t>
        </w:r>
      </w:hyperlink>
    </w:p>
    <w:p w14:paraId="3B22C1A8" w14:textId="77777777" w:rsidR="00EA382D" w:rsidRDefault="00C96047">
      <w:pPr>
        <w:pStyle w:val="Textkrper"/>
      </w:pPr>
      <w:proofErr w:type="spellStart"/>
      <w:r>
        <w:t>Borgatta</w:t>
      </w:r>
      <w:proofErr w:type="spellEnd"/>
      <w:r>
        <w:t xml:space="preserve">, E. (1964). The structure of personality characteristics. </w:t>
      </w:r>
      <w:r>
        <w:rPr>
          <w:i/>
        </w:rPr>
        <w:t>Behavioral Science</w:t>
      </w:r>
      <w:r>
        <w:t xml:space="preserve">, </w:t>
      </w:r>
      <w:r>
        <w:rPr>
          <w:i/>
        </w:rPr>
        <w:t>9</w:t>
      </w:r>
      <w:r>
        <w:t>(1), 8–17. doi:</w:t>
      </w:r>
      <w:hyperlink r:id="rId17">
        <w:r>
          <w:rPr>
            <w:rStyle w:val="Hyperlink"/>
          </w:rPr>
          <w:t>10.1007/BF01358190</w:t>
        </w:r>
      </w:hyperlink>
    </w:p>
    <w:p w14:paraId="3F6C13FC" w14:textId="77777777" w:rsidR="00EA382D" w:rsidRDefault="00C96047">
      <w:pPr>
        <w:pStyle w:val="Textkrper"/>
      </w:pPr>
      <w:r>
        <w:t xml:space="preserve">Brick, C., &amp; Lewis, G. J. (2014). Unearthing the “Green” Personality: Core Traits Predict Environmentally Friendly Behavior. </w:t>
      </w:r>
      <w:r>
        <w:rPr>
          <w:i/>
        </w:rPr>
        <w:t>Environment and Behavior</w:t>
      </w:r>
      <w:r>
        <w:t xml:space="preserve">, </w:t>
      </w:r>
      <w:r>
        <w:rPr>
          <w:i/>
        </w:rPr>
        <w:t>48</w:t>
      </w:r>
      <w:r>
        <w:t>(5), 635–658. doi:</w:t>
      </w:r>
      <w:hyperlink r:id="rId18">
        <w:r>
          <w:rPr>
            <w:rStyle w:val="Hyperlink"/>
          </w:rPr>
          <w:t>10.1177/0013916514554695</w:t>
        </w:r>
      </w:hyperlink>
    </w:p>
    <w:p w14:paraId="30478F1A" w14:textId="77777777" w:rsidR="00EA382D" w:rsidRDefault="00C96047">
      <w:pPr>
        <w:pStyle w:val="Textkrper"/>
      </w:pPr>
      <w:r>
        <w:t xml:space="preserve">Cattell, R. B. (1956). Second-order personality factors in the questionnaire realm. </w:t>
      </w:r>
      <w:r>
        <w:rPr>
          <w:i/>
        </w:rPr>
        <w:t>Journal of Consulting Psychology</w:t>
      </w:r>
      <w:r>
        <w:t xml:space="preserve">, </w:t>
      </w:r>
      <w:r>
        <w:rPr>
          <w:i/>
        </w:rPr>
        <w:t>20</w:t>
      </w:r>
      <w:r>
        <w:t>(6), 411–418. doi:</w:t>
      </w:r>
      <w:hyperlink r:id="rId19">
        <w:r>
          <w:rPr>
            <w:rStyle w:val="Hyperlink"/>
          </w:rPr>
          <w:t>10.1037/h0047239</w:t>
        </w:r>
      </w:hyperlink>
    </w:p>
    <w:p w14:paraId="4449A925" w14:textId="77777777" w:rsidR="00EA382D" w:rsidRDefault="00C96047">
      <w:pPr>
        <w:pStyle w:val="Textkrper"/>
      </w:pPr>
      <w:r>
        <w:t>Chamorro-</w:t>
      </w:r>
      <w:proofErr w:type="spellStart"/>
      <w:r>
        <w:t>Premuzic</w:t>
      </w:r>
      <w:proofErr w:type="spellEnd"/>
      <w:r>
        <w:t>, T., &amp; Furnham, A. (2003). Personality predicts academic performance: Evidence from two longitudinal university samples. doi:</w:t>
      </w:r>
      <w:hyperlink r:id="rId20">
        <w:r>
          <w:rPr>
            <w:rStyle w:val="Hyperlink"/>
          </w:rPr>
          <w:t>10.1016/S0092-6566(02)00578-0</w:t>
        </w:r>
      </w:hyperlink>
    </w:p>
    <w:p w14:paraId="58EABBF8" w14:textId="77777777" w:rsidR="00EA382D" w:rsidRDefault="00C96047">
      <w:pPr>
        <w:pStyle w:val="Textkrper"/>
      </w:pPr>
      <w:r>
        <w:t xml:space="preserve">Chen, F. F. (2007). Sensitivity of goodness of fit indexes to lack of measurement invariance. </w:t>
      </w:r>
      <w:r>
        <w:rPr>
          <w:i/>
        </w:rPr>
        <w:t>Structural Equation Modeling</w:t>
      </w:r>
      <w:r>
        <w:t xml:space="preserve">, </w:t>
      </w:r>
      <w:r>
        <w:rPr>
          <w:i/>
        </w:rPr>
        <w:t>14</w:t>
      </w:r>
      <w:r>
        <w:t>(3), 464–504. doi:</w:t>
      </w:r>
      <w:hyperlink r:id="rId21">
        <w:r>
          <w:rPr>
            <w:rStyle w:val="Hyperlink"/>
          </w:rPr>
          <w:t>10.1080/10705510701301834</w:t>
        </w:r>
      </w:hyperlink>
    </w:p>
    <w:p w14:paraId="4039F688" w14:textId="77777777" w:rsidR="00EA382D" w:rsidRDefault="00C96047">
      <w:pPr>
        <w:pStyle w:val="Textkrper"/>
      </w:pPr>
      <w:r>
        <w:t xml:space="preserve">Clark, L. A. (2005). Temperament as a unifying basis for personality and psychopathology. </w:t>
      </w:r>
      <w:r>
        <w:rPr>
          <w:i/>
        </w:rPr>
        <w:t>Journal of Abnormal Psychology</w:t>
      </w:r>
      <w:r>
        <w:t xml:space="preserve">, </w:t>
      </w:r>
      <w:r>
        <w:rPr>
          <w:i/>
        </w:rPr>
        <w:t>114</w:t>
      </w:r>
      <w:r>
        <w:t>(4), 505–521. doi:</w:t>
      </w:r>
      <w:hyperlink r:id="rId22">
        <w:r>
          <w:rPr>
            <w:rStyle w:val="Hyperlink"/>
          </w:rPr>
          <w:t>10.1037/0021-843X.114.4.505</w:t>
        </w:r>
      </w:hyperlink>
    </w:p>
    <w:p w14:paraId="0AB3864B" w14:textId="77777777" w:rsidR="00EA382D" w:rsidRDefault="00C96047">
      <w:pPr>
        <w:pStyle w:val="Textkrper"/>
      </w:pPr>
      <w:r>
        <w:t xml:space="preserve">Costa Jr., P. T., &amp; </w:t>
      </w:r>
      <w:proofErr w:type="spellStart"/>
      <w:r>
        <w:t>Widiger</w:t>
      </w:r>
      <w:proofErr w:type="spellEnd"/>
      <w:r>
        <w:t xml:space="preserve">, T. A. (1994). A description of the DSM-III-R and DSM-IV personality disorders with the five-factor model of personality. </w:t>
      </w:r>
      <w:r>
        <w:rPr>
          <w:i/>
        </w:rPr>
        <w:t>Personality Disorders and the Five-Factor Model of Personality.</w:t>
      </w:r>
      <w:r>
        <w:t>, (January), 41–56. doi:</w:t>
      </w:r>
      <w:hyperlink r:id="rId23">
        <w:r>
          <w:rPr>
            <w:rStyle w:val="Hyperlink"/>
          </w:rPr>
          <w:t>10.1037/10140-003</w:t>
        </w:r>
      </w:hyperlink>
    </w:p>
    <w:p w14:paraId="24339848" w14:textId="77777777" w:rsidR="00EA382D" w:rsidRDefault="00C96047">
      <w:pPr>
        <w:pStyle w:val="Textkrper"/>
      </w:pPr>
      <w:r w:rsidRPr="00633156">
        <w:rPr>
          <w:lang w:val="es-ES"/>
          <w:rPrChange w:id="2779" w:author="Microsoft Office User" w:date="2018-11-15T23:48:00Z">
            <w:rPr/>
          </w:rPrChange>
        </w:rPr>
        <w:t xml:space="preserve">Costa, P. T., &amp; </w:t>
      </w:r>
      <w:proofErr w:type="spellStart"/>
      <w:r w:rsidRPr="00633156">
        <w:rPr>
          <w:lang w:val="es-ES"/>
          <w:rPrChange w:id="2780" w:author="Microsoft Office User" w:date="2018-11-15T23:48:00Z">
            <w:rPr/>
          </w:rPrChange>
        </w:rPr>
        <w:t>McCrae</w:t>
      </w:r>
      <w:proofErr w:type="spellEnd"/>
      <w:r w:rsidRPr="00633156">
        <w:rPr>
          <w:lang w:val="es-ES"/>
          <w:rPrChange w:id="2781" w:author="Microsoft Office User" w:date="2018-11-15T23:48:00Z">
            <w:rPr/>
          </w:rPrChange>
        </w:rPr>
        <w:t xml:space="preserve">, R. R. (1995). </w:t>
      </w:r>
      <w:r>
        <w:t xml:space="preserve">Domains and facets: hierarchical personality assessment using the revised NEO personality inventory. </w:t>
      </w:r>
      <w:r>
        <w:rPr>
          <w:i/>
        </w:rPr>
        <w:t>Journal of Personality Assessment</w:t>
      </w:r>
      <w:r>
        <w:t xml:space="preserve">, </w:t>
      </w:r>
      <w:r>
        <w:rPr>
          <w:i/>
        </w:rPr>
        <w:t>64</w:t>
      </w:r>
      <w:r>
        <w:t>(1), 21–50. doi:</w:t>
      </w:r>
      <w:hyperlink r:id="rId24">
        <w:r>
          <w:rPr>
            <w:rStyle w:val="Hyperlink"/>
          </w:rPr>
          <w:t>10.1207/s15327752jpa6401_2</w:t>
        </w:r>
      </w:hyperlink>
    </w:p>
    <w:p w14:paraId="6A65BC00" w14:textId="77777777" w:rsidR="00EA382D" w:rsidRDefault="00C96047">
      <w:pPr>
        <w:pStyle w:val="Textkrper"/>
      </w:pPr>
      <w:r>
        <w:t xml:space="preserve">De </w:t>
      </w:r>
      <w:proofErr w:type="spellStart"/>
      <w:r>
        <w:t>Fruyt</w:t>
      </w:r>
      <w:proofErr w:type="spellEnd"/>
      <w:r>
        <w:t xml:space="preserve">, F., &amp; </w:t>
      </w:r>
      <w:proofErr w:type="spellStart"/>
      <w:r>
        <w:t>Mervielde</w:t>
      </w:r>
      <w:proofErr w:type="spellEnd"/>
      <w:r>
        <w:t xml:space="preserve">, I. (1996). Personality and interests as predictors of educational streaming and achievement. </w:t>
      </w:r>
      <w:r>
        <w:rPr>
          <w:i/>
        </w:rPr>
        <w:t>European Journal of Personality</w:t>
      </w:r>
      <w:r>
        <w:t xml:space="preserve">, </w:t>
      </w:r>
      <w:r>
        <w:rPr>
          <w:i/>
        </w:rPr>
        <w:t>10</w:t>
      </w:r>
      <w:r>
        <w:t>(5), 405–425. doi:</w:t>
      </w:r>
      <w:hyperlink r:id="rId25">
        <w:r>
          <w:rPr>
            <w:rStyle w:val="Hyperlink"/>
          </w:rPr>
          <w:t>10.1002/(SICI)1099-0984(199612)10:5&lt;405::AID-PER255&gt;3.0.CO;2-M</w:t>
        </w:r>
      </w:hyperlink>
    </w:p>
    <w:p w14:paraId="5BEA2E88" w14:textId="77777777" w:rsidR="00EA382D" w:rsidRDefault="00C96047">
      <w:pPr>
        <w:pStyle w:val="Textkrper"/>
      </w:pPr>
      <w:r>
        <w:t xml:space="preserve">DeYoung, C. G., </w:t>
      </w:r>
      <w:proofErr w:type="spellStart"/>
      <w:r>
        <w:t>Quilty</w:t>
      </w:r>
      <w:proofErr w:type="spellEnd"/>
      <w:r>
        <w:t xml:space="preserve">, L. C., &amp; Peterson, J. B. (2007). Between Facets and Domains: 10 Aspects of the Big Five. </w:t>
      </w:r>
      <w:r>
        <w:rPr>
          <w:i/>
        </w:rPr>
        <w:t>Journal of Personality and Social Psychology</w:t>
      </w:r>
      <w:r>
        <w:t xml:space="preserve">, </w:t>
      </w:r>
      <w:r>
        <w:rPr>
          <w:i/>
        </w:rPr>
        <w:t>93</w:t>
      </w:r>
      <w:r>
        <w:t>(5), 880–896. doi:</w:t>
      </w:r>
      <w:hyperlink r:id="rId26">
        <w:r>
          <w:rPr>
            <w:rStyle w:val="Hyperlink"/>
          </w:rPr>
          <w:t>10.1037/0022-3514.93.5.880</w:t>
        </w:r>
      </w:hyperlink>
    </w:p>
    <w:p w14:paraId="4207EBC7" w14:textId="77777777" w:rsidR="00EA382D" w:rsidRDefault="00C96047">
      <w:pPr>
        <w:pStyle w:val="Textkrper"/>
      </w:pPr>
      <w:r w:rsidRPr="0002767F">
        <w:rPr>
          <w:lang w:val="de-DE"/>
          <w:rPrChange w:id="2782" w:author="Matthias Ziegler" w:date="2019-01-14T05:52:00Z">
            <w:rPr/>
          </w:rPrChange>
        </w:rPr>
        <w:t xml:space="preserve">Diener, E., </w:t>
      </w:r>
      <w:proofErr w:type="spellStart"/>
      <w:r w:rsidRPr="0002767F">
        <w:rPr>
          <w:lang w:val="de-DE"/>
          <w:rPrChange w:id="2783" w:author="Matthias Ziegler" w:date="2019-01-14T05:52:00Z">
            <w:rPr/>
          </w:rPrChange>
        </w:rPr>
        <w:t>Emmons</w:t>
      </w:r>
      <w:proofErr w:type="spellEnd"/>
      <w:r w:rsidRPr="0002767F">
        <w:rPr>
          <w:lang w:val="de-DE"/>
          <w:rPrChange w:id="2784" w:author="Matthias Ziegler" w:date="2019-01-14T05:52:00Z">
            <w:rPr/>
          </w:rPrChange>
        </w:rPr>
        <w:t xml:space="preserve">, R. A., Larsen, R. J., &amp; Griffin, S. (1985). </w:t>
      </w:r>
      <w:r>
        <w:t xml:space="preserve">The Satisfaction </w:t>
      </w:r>
      <w:proofErr w:type="gramStart"/>
      <w:r>
        <w:t>With</w:t>
      </w:r>
      <w:proofErr w:type="gramEnd"/>
      <w:r>
        <w:t xml:space="preserve"> Life Scale. </w:t>
      </w:r>
      <w:r>
        <w:rPr>
          <w:i/>
        </w:rPr>
        <w:t>Journal of Personality</w:t>
      </w:r>
      <w:r>
        <w:t xml:space="preserve">, </w:t>
      </w:r>
      <w:r>
        <w:rPr>
          <w:i/>
        </w:rPr>
        <w:t>49</w:t>
      </w:r>
      <w:r>
        <w:t>(1), 71–75. doi:</w:t>
      </w:r>
      <w:hyperlink r:id="rId27">
        <w:r>
          <w:rPr>
            <w:rStyle w:val="Hyperlink"/>
          </w:rPr>
          <w:t>10.1207/s15327752jpa4901</w:t>
        </w:r>
      </w:hyperlink>
    </w:p>
    <w:p w14:paraId="44ECF900" w14:textId="77777777" w:rsidR="00EA382D" w:rsidRDefault="00C96047">
      <w:pPr>
        <w:pStyle w:val="Textkrper"/>
      </w:pPr>
      <w:r>
        <w:t>Diener, E., Oishi, S., &amp; Lucas, R. E. (2003). Personality, culture, and subjective well-being. doi:</w:t>
      </w:r>
      <w:hyperlink r:id="rId28">
        <w:r>
          <w:rPr>
            <w:rStyle w:val="Hyperlink"/>
          </w:rPr>
          <w:t>10.1146/annurev.psych.54.101601.145056</w:t>
        </w:r>
      </w:hyperlink>
    </w:p>
    <w:p w14:paraId="52194852" w14:textId="77777777" w:rsidR="00EA382D" w:rsidRDefault="00C96047">
      <w:pPr>
        <w:pStyle w:val="Textkrper"/>
      </w:pPr>
      <w:proofErr w:type="spellStart"/>
      <w:r>
        <w:t>Digman</w:t>
      </w:r>
      <w:proofErr w:type="spellEnd"/>
      <w:r>
        <w:t xml:space="preserve">, J. M. (1990). Personality Structure: Emergence of the Five-Factor Model. </w:t>
      </w:r>
      <w:r>
        <w:rPr>
          <w:i/>
        </w:rPr>
        <w:t>Annual Review of Psychology</w:t>
      </w:r>
      <w:r>
        <w:t xml:space="preserve">, </w:t>
      </w:r>
      <w:r>
        <w:rPr>
          <w:i/>
        </w:rPr>
        <w:t>41</w:t>
      </w:r>
      <w:r>
        <w:t>(1), 417–440. doi:</w:t>
      </w:r>
      <w:hyperlink r:id="rId29">
        <w:r>
          <w:rPr>
            <w:rStyle w:val="Hyperlink"/>
          </w:rPr>
          <w:t>10.1146/annurev.ps.41.020190.002221</w:t>
        </w:r>
      </w:hyperlink>
    </w:p>
    <w:p w14:paraId="2EF84B08" w14:textId="77777777" w:rsidR="00EA382D" w:rsidRDefault="00C96047">
      <w:pPr>
        <w:pStyle w:val="Textkrper"/>
      </w:pPr>
      <w:r>
        <w:t xml:space="preserve">Fiske, D. W. (1949). Consistency of the factorial structures of personality ratings from different sources. </w:t>
      </w:r>
      <w:r>
        <w:rPr>
          <w:i/>
        </w:rPr>
        <w:t>Journal of Abnormal and Social Psychology</w:t>
      </w:r>
      <w:r>
        <w:t xml:space="preserve">, </w:t>
      </w:r>
      <w:r>
        <w:rPr>
          <w:i/>
        </w:rPr>
        <w:t>44</w:t>
      </w:r>
      <w:r>
        <w:t>(3), 329–344. doi:</w:t>
      </w:r>
      <w:hyperlink r:id="rId30">
        <w:r>
          <w:rPr>
            <w:rStyle w:val="Hyperlink"/>
          </w:rPr>
          <w:t>10.1037/h0057198</w:t>
        </w:r>
      </w:hyperlink>
    </w:p>
    <w:p w14:paraId="06633233" w14:textId="77777777" w:rsidR="00EA382D" w:rsidRDefault="00C96047">
      <w:pPr>
        <w:pStyle w:val="Textkrper"/>
      </w:pPr>
      <w:r>
        <w:t>Galton, F. (1884). The Measurement of Character. doi:</w:t>
      </w:r>
      <w:hyperlink r:id="rId31">
        <w:r>
          <w:rPr>
            <w:rStyle w:val="Hyperlink"/>
          </w:rPr>
          <w:t>10.1037/11352-058</w:t>
        </w:r>
      </w:hyperlink>
    </w:p>
    <w:p w14:paraId="26897C29" w14:textId="77777777" w:rsidR="00EA382D" w:rsidRDefault="00C96047">
      <w:pPr>
        <w:pStyle w:val="Textkrper"/>
      </w:pPr>
      <w:proofErr w:type="spellStart"/>
      <w:r>
        <w:t>Gaughan</w:t>
      </w:r>
      <w:proofErr w:type="spellEnd"/>
      <w:r>
        <w:t xml:space="preserve">, E. T., Miller, J. D., &amp; </w:t>
      </w:r>
      <w:proofErr w:type="spellStart"/>
      <w:r>
        <w:t>Lynam</w:t>
      </w:r>
      <w:proofErr w:type="spellEnd"/>
      <w:r>
        <w:t xml:space="preserve">, D. R. (2012). Examining the Utility of General Models of Personality in the Study of Psychopathy: A Comparison of the HEXACO-PI-R and NEO PI-R. </w:t>
      </w:r>
      <w:r>
        <w:rPr>
          <w:i/>
        </w:rPr>
        <w:t>Journal of Personality Disorders</w:t>
      </w:r>
      <w:r>
        <w:t xml:space="preserve">, </w:t>
      </w:r>
      <w:r>
        <w:rPr>
          <w:i/>
        </w:rPr>
        <w:t>26</w:t>
      </w:r>
      <w:r>
        <w:t>(4), 513–523. doi:</w:t>
      </w:r>
      <w:hyperlink r:id="rId32">
        <w:r>
          <w:rPr>
            <w:rStyle w:val="Hyperlink"/>
          </w:rPr>
          <w:t>10.1521/pedi.2012.26.4.513</w:t>
        </w:r>
      </w:hyperlink>
    </w:p>
    <w:p w14:paraId="036CFC20" w14:textId="77777777" w:rsidR="00EA382D" w:rsidRDefault="00C96047">
      <w:pPr>
        <w:pStyle w:val="Textkrper"/>
      </w:pPr>
      <w:proofErr w:type="spellStart"/>
      <w:r>
        <w:t>Gaughan</w:t>
      </w:r>
      <w:proofErr w:type="spellEnd"/>
      <w:r>
        <w:t xml:space="preserve">, E. T., Miller, J. D., Pryor, L. R., &amp; </w:t>
      </w:r>
      <w:proofErr w:type="spellStart"/>
      <w:r>
        <w:t>Lynam</w:t>
      </w:r>
      <w:proofErr w:type="spellEnd"/>
      <w:r>
        <w:t xml:space="preserve">, D. R. (2009). Comparing two alternative measures of general personality in the assessment of psychopathy: A test of the NEO PI-R and the MPQ. </w:t>
      </w:r>
      <w:r>
        <w:rPr>
          <w:i/>
        </w:rPr>
        <w:t>Journal of Personality</w:t>
      </w:r>
      <w:r>
        <w:t xml:space="preserve">, </w:t>
      </w:r>
      <w:r>
        <w:rPr>
          <w:i/>
        </w:rPr>
        <w:t>77</w:t>
      </w:r>
      <w:r>
        <w:t>(4), 965–995. doi:</w:t>
      </w:r>
      <w:hyperlink r:id="rId33">
        <w:r>
          <w:rPr>
            <w:rStyle w:val="Hyperlink"/>
          </w:rPr>
          <w:t>10.1111/j.1467-6494.</w:t>
        </w:r>
        <w:proofErr w:type="gramStart"/>
        <w:r>
          <w:rPr>
            <w:rStyle w:val="Hyperlink"/>
          </w:rPr>
          <w:t>2009.00571.x</w:t>
        </w:r>
        <w:proofErr w:type="gramEnd"/>
      </w:hyperlink>
    </w:p>
    <w:p w14:paraId="07111931" w14:textId="77777777" w:rsidR="00EA382D" w:rsidRDefault="00C96047">
      <w:pPr>
        <w:pStyle w:val="Textkrper"/>
      </w:pPr>
      <w:r>
        <w:t xml:space="preserve">Goldberg, L. R., Johnson, J. A., Eber, H. W., Hogan, R., Ashton, M. C., Cloninger, C. R., &amp; Gough, H. G. (2006). The international personality item pool and the future of public-domain personality measures. </w:t>
      </w:r>
      <w:r>
        <w:rPr>
          <w:i/>
        </w:rPr>
        <w:t>Journal of Research in Personality</w:t>
      </w:r>
      <w:r>
        <w:t xml:space="preserve">, </w:t>
      </w:r>
      <w:r>
        <w:rPr>
          <w:i/>
        </w:rPr>
        <w:t>40</w:t>
      </w:r>
      <w:r>
        <w:t>(1), 84–96. doi:</w:t>
      </w:r>
      <w:hyperlink r:id="rId34">
        <w:r>
          <w:rPr>
            <w:rStyle w:val="Hyperlink"/>
          </w:rPr>
          <w:t>10.1016/j.jrp.2005.08.007</w:t>
        </w:r>
      </w:hyperlink>
    </w:p>
    <w:p w14:paraId="36001DCE" w14:textId="77777777" w:rsidR="00EA382D" w:rsidRDefault="00C96047">
      <w:pPr>
        <w:pStyle w:val="Textkrper"/>
      </w:pPr>
      <w:r>
        <w:t xml:space="preserve">Hagger-Johnson, G. E., &amp; Whiteman, M. C. (2007). Conscientiousness facets and health behaviors: A latent variable modeling approach. </w:t>
      </w:r>
      <w:r>
        <w:rPr>
          <w:i/>
        </w:rPr>
        <w:t>Personality and Individual Differences</w:t>
      </w:r>
      <w:r>
        <w:t xml:space="preserve">, </w:t>
      </w:r>
      <w:r>
        <w:rPr>
          <w:i/>
        </w:rPr>
        <w:t>43</w:t>
      </w:r>
      <w:r>
        <w:t>(5), 1235–1245. doi:</w:t>
      </w:r>
      <w:hyperlink r:id="rId35">
        <w:r>
          <w:rPr>
            <w:rStyle w:val="Hyperlink"/>
          </w:rPr>
          <w:t>10.1016/j.paid.2007.03.014</w:t>
        </w:r>
      </w:hyperlink>
    </w:p>
    <w:p w14:paraId="3D8439BC" w14:textId="77777777" w:rsidR="00EA382D" w:rsidRDefault="00C96047">
      <w:pPr>
        <w:pStyle w:val="Textkrper"/>
      </w:pPr>
      <w:r>
        <w:t xml:space="preserve">Horn, J. L. (1965). A rationale and test for the number of factors in factor analysis. </w:t>
      </w:r>
      <w:proofErr w:type="spellStart"/>
      <w:r>
        <w:rPr>
          <w:i/>
        </w:rPr>
        <w:t>Psychometrika</w:t>
      </w:r>
      <w:proofErr w:type="spellEnd"/>
      <w:r>
        <w:t xml:space="preserve">, </w:t>
      </w:r>
      <w:r>
        <w:rPr>
          <w:i/>
        </w:rPr>
        <w:t>30</w:t>
      </w:r>
      <w:r>
        <w:t>(2), 179–185. doi:</w:t>
      </w:r>
      <w:hyperlink r:id="rId36">
        <w:r>
          <w:rPr>
            <w:rStyle w:val="Hyperlink"/>
          </w:rPr>
          <w:t>10.1007/BF02289447</w:t>
        </w:r>
      </w:hyperlink>
    </w:p>
    <w:p w14:paraId="14A7A93B" w14:textId="77777777" w:rsidR="00EA382D" w:rsidRDefault="00C96047">
      <w:pPr>
        <w:pStyle w:val="Textkrper"/>
      </w:pPr>
      <w:r>
        <w:t xml:space="preserve">Hu, L. T., &amp; </w:t>
      </w:r>
      <w:proofErr w:type="spellStart"/>
      <w:r>
        <w:t>Bentler</w:t>
      </w:r>
      <w:proofErr w:type="spellEnd"/>
      <w:r>
        <w:t xml:space="preserve">, P. M. (1999). Cutoff criteria for fit indexes in covariance structure analysis: Conventional criteria versus new alternatives. </w:t>
      </w:r>
      <w:r>
        <w:rPr>
          <w:i/>
        </w:rPr>
        <w:t>Structural Equation Modeling</w:t>
      </w:r>
      <w:r>
        <w:t xml:space="preserve">, </w:t>
      </w:r>
      <w:r>
        <w:rPr>
          <w:i/>
        </w:rPr>
        <w:t>6</w:t>
      </w:r>
      <w:r>
        <w:t>(1), 1–55. doi:</w:t>
      </w:r>
      <w:hyperlink r:id="rId37">
        <w:r>
          <w:rPr>
            <w:rStyle w:val="Hyperlink"/>
          </w:rPr>
          <w:t>10.1080/10705519909540118</w:t>
        </w:r>
      </w:hyperlink>
    </w:p>
    <w:p w14:paraId="7F13FE4B" w14:textId="77777777" w:rsidR="00EA382D" w:rsidRDefault="00C96047">
      <w:pPr>
        <w:pStyle w:val="Textkrper"/>
      </w:pPr>
      <w:r>
        <w:t xml:space="preserve">John, O. P., Hampson, S. E., Goldberg, L. R., Johnson, J. A., Eber, H. W., Hogan, R., … </w:t>
      </w:r>
      <w:proofErr w:type="spellStart"/>
      <w:r>
        <w:t>Digman</w:t>
      </w:r>
      <w:proofErr w:type="spellEnd"/>
      <w:r>
        <w:t xml:space="preserve">, J. M. (2014). The basic level in personality - trait </w:t>
      </w:r>
      <w:proofErr w:type="spellStart"/>
      <w:proofErr w:type="gramStart"/>
      <w:r>
        <w:t>hierarchies:Studies</w:t>
      </w:r>
      <w:proofErr w:type="spellEnd"/>
      <w:proofErr w:type="gramEnd"/>
      <w:r>
        <w:t xml:space="preserve"> of trait use and accessibility in different contexts. </w:t>
      </w:r>
      <w:r>
        <w:rPr>
          <w:i/>
        </w:rPr>
        <w:t>Journal of Research in Personality</w:t>
      </w:r>
      <w:r>
        <w:t xml:space="preserve">, </w:t>
      </w:r>
      <w:r>
        <w:rPr>
          <w:i/>
        </w:rPr>
        <w:t>20</w:t>
      </w:r>
      <w:r>
        <w:t>(1), 411–418. doi:</w:t>
      </w:r>
      <w:hyperlink r:id="rId38">
        <w:r>
          <w:rPr>
            <w:rStyle w:val="Hyperlink"/>
          </w:rPr>
          <w:t>10.1016/j.lindif.2013.10.008</w:t>
        </w:r>
      </w:hyperlink>
    </w:p>
    <w:p w14:paraId="3D0F767C" w14:textId="77777777" w:rsidR="00EA382D" w:rsidRDefault="00C96047">
      <w:pPr>
        <w:pStyle w:val="Textkrper"/>
      </w:pPr>
      <w:r>
        <w:t xml:space="preserve">Judge, T. A., </w:t>
      </w:r>
      <w:proofErr w:type="spellStart"/>
      <w:r>
        <w:t>Martocchio</w:t>
      </w:r>
      <w:proofErr w:type="spellEnd"/>
      <w:r>
        <w:t xml:space="preserve">, J. J., &amp; </w:t>
      </w:r>
      <w:proofErr w:type="spellStart"/>
      <w:r>
        <w:t>Thoresen</w:t>
      </w:r>
      <w:proofErr w:type="spellEnd"/>
      <w:r>
        <w:t xml:space="preserve">, C. J. (1997). Five-Factor Model of Personality and Employee </w:t>
      </w:r>
      <w:proofErr w:type="spellStart"/>
      <w:r>
        <w:t>Absense</w:t>
      </w:r>
      <w:proofErr w:type="spellEnd"/>
      <w:r>
        <w:t xml:space="preserve">. </w:t>
      </w:r>
      <w:r>
        <w:rPr>
          <w:i/>
        </w:rPr>
        <w:t>Journal of Applied Psychology</w:t>
      </w:r>
      <w:r>
        <w:t xml:space="preserve">, </w:t>
      </w:r>
      <w:r>
        <w:rPr>
          <w:i/>
        </w:rPr>
        <w:t>82</w:t>
      </w:r>
      <w:r>
        <w:t xml:space="preserve">(5), 11. Retrieved from </w:t>
      </w:r>
      <w:hyperlink r:id="rId39">
        <w:r>
          <w:rPr>
            <w:rStyle w:val="Hyperlink"/>
          </w:rPr>
          <w:t>c:{\%}5CDocuments and Settings{\%}5Ce8902872{\%}5CDesktop{\%}5Cdata disk{\%}5CLibrary{\%}5CCURRENT{\%}5CEndNote{\%}5CCATALOGUED + LINKED{\%}5CJudgeetal1997.pdf</w:t>
        </w:r>
      </w:hyperlink>
    </w:p>
    <w:p w14:paraId="15415AFA" w14:textId="77777777" w:rsidR="00EA382D" w:rsidRDefault="00C96047">
      <w:pPr>
        <w:pStyle w:val="Textkrper"/>
      </w:pPr>
      <w:r w:rsidRPr="0002767F">
        <w:rPr>
          <w:lang w:val="de-DE"/>
          <w:rPrChange w:id="2785" w:author="Matthias Ziegler" w:date="2019-01-14T05:53:00Z">
            <w:rPr/>
          </w:rPrChange>
        </w:rPr>
        <w:t xml:space="preserve">Krueger, R. F., </w:t>
      </w:r>
      <w:proofErr w:type="spellStart"/>
      <w:r w:rsidRPr="0002767F">
        <w:rPr>
          <w:lang w:val="de-DE"/>
          <w:rPrChange w:id="2786" w:author="Matthias Ziegler" w:date="2019-01-14T05:53:00Z">
            <w:rPr/>
          </w:rPrChange>
        </w:rPr>
        <w:t>Derringer</w:t>
      </w:r>
      <w:proofErr w:type="spellEnd"/>
      <w:r w:rsidRPr="0002767F">
        <w:rPr>
          <w:lang w:val="de-DE"/>
          <w:rPrChange w:id="2787" w:author="Matthias Ziegler" w:date="2019-01-14T05:53:00Z">
            <w:rPr/>
          </w:rPrChange>
        </w:rPr>
        <w:t xml:space="preserve">, J., </w:t>
      </w:r>
      <w:proofErr w:type="spellStart"/>
      <w:r w:rsidRPr="0002767F">
        <w:rPr>
          <w:lang w:val="de-DE"/>
          <w:rPrChange w:id="2788" w:author="Matthias Ziegler" w:date="2019-01-14T05:53:00Z">
            <w:rPr/>
          </w:rPrChange>
        </w:rPr>
        <w:t>Markon</w:t>
      </w:r>
      <w:proofErr w:type="spellEnd"/>
      <w:r w:rsidRPr="0002767F">
        <w:rPr>
          <w:lang w:val="de-DE"/>
          <w:rPrChange w:id="2789" w:author="Matthias Ziegler" w:date="2019-01-14T05:53:00Z">
            <w:rPr/>
          </w:rPrChange>
        </w:rPr>
        <w:t xml:space="preserve">, K. E., Watson, D., &amp; </w:t>
      </w:r>
      <w:proofErr w:type="spellStart"/>
      <w:r w:rsidRPr="0002767F">
        <w:rPr>
          <w:lang w:val="de-DE"/>
          <w:rPrChange w:id="2790" w:author="Matthias Ziegler" w:date="2019-01-14T05:53:00Z">
            <w:rPr/>
          </w:rPrChange>
        </w:rPr>
        <w:t>Skodol</w:t>
      </w:r>
      <w:proofErr w:type="spellEnd"/>
      <w:r w:rsidRPr="0002767F">
        <w:rPr>
          <w:lang w:val="de-DE"/>
          <w:rPrChange w:id="2791" w:author="Matthias Ziegler" w:date="2019-01-14T05:53:00Z">
            <w:rPr/>
          </w:rPrChange>
        </w:rPr>
        <w:t xml:space="preserve">, A. E. (2012). </w:t>
      </w:r>
      <w:r>
        <w:t xml:space="preserve">Initial construction of a maladaptive personality trait model and inventory for DSM ­ 5 Initial construction of a maladaptive personality trait model and inventory for DSM-5. </w:t>
      </w:r>
      <w:r>
        <w:rPr>
          <w:i/>
        </w:rPr>
        <w:t>Psychological Medicine</w:t>
      </w:r>
      <w:r>
        <w:t xml:space="preserve">, </w:t>
      </w:r>
      <w:r>
        <w:rPr>
          <w:i/>
        </w:rPr>
        <w:t>42</w:t>
      </w:r>
      <w:r>
        <w:t>(09), 1872–1890. doi:</w:t>
      </w:r>
      <w:hyperlink r:id="rId40">
        <w:r>
          <w:rPr>
            <w:rStyle w:val="Hyperlink"/>
          </w:rPr>
          <w:t>10.1017/S0033291711002674</w:t>
        </w:r>
      </w:hyperlink>
    </w:p>
    <w:p w14:paraId="074BD9D4" w14:textId="77777777" w:rsidR="00EA382D" w:rsidRDefault="00C96047">
      <w:pPr>
        <w:pStyle w:val="Textkrper"/>
      </w:pPr>
      <w:r>
        <w:t xml:space="preserve">Lee, K., &amp; Ashton, M. C. (2016). Psychometric Properties of the HEXACO-100. </w:t>
      </w:r>
      <w:r>
        <w:rPr>
          <w:i/>
        </w:rPr>
        <w:t>Assessment</w:t>
      </w:r>
      <w:r>
        <w:t xml:space="preserve">, </w:t>
      </w:r>
      <w:r>
        <w:rPr>
          <w:i/>
        </w:rPr>
        <w:t>1-15</w:t>
      </w:r>
      <w:r>
        <w:t>. doi:</w:t>
      </w:r>
      <w:hyperlink r:id="rId41">
        <w:r>
          <w:rPr>
            <w:rStyle w:val="Hyperlink"/>
          </w:rPr>
          <w:t>10.1177/1073191116659134</w:t>
        </w:r>
      </w:hyperlink>
    </w:p>
    <w:p w14:paraId="03F0458E" w14:textId="77777777" w:rsidR="00EA382D" w:rsidRDefault="00C96047">
      <w:pPr>
        <w:pStyle w:val="Textkrper"/>
      </w:pPr>
      <w:r>
        <w:t xml:space="preserve">Leone, L., Chirumbolo, A., &amp; </w:t>
      </w:r>
      <w:proofErr w:type="spellStart"/>
      <w:r>
        <w:t>Desimoni</w:t>
      </w:r>
      <w:proofErr w:type="spellEnd"/>
      <w:r>
        <w:t xml:space="preserve">, M. (2012). The impact of the HEXACO personality model in predicting socio-political attitudes: The moderating role of interest in politics. </w:t>
      </w:r>
      <w:r>
        <w:rPr>
          <w:i/>
        </w:rPr>
        <w:t>Personality and Individual Differences</w:t>
      </w:r>
      <w:r>
        <w:t xml:space="preserve">, </w:t>
      </w:r>
      <w:r>
        <w:rPr>
          <w:i/>
        </w:rPr>
        <w:t>52</w:t>
      </w:r>
      <w:r>
        <w:t>(3), 416–421. doi:</w:t>
      </w:r>
      <w:hyperlink r:id="rId42">
        <w:r>
          <w:rPr>
            <w:rStyle w:val="Hyperlink"/>
          </w:rPr>
          <w:t>10.1016/j.paid.2011.10.049</w:t>
        </w:r>
      </w:hyperlink>
    </w:p>
    <w:p w14:paraId="33A8FA28" w14:textId="77777777" w:rsidR="00EA382D" w:rsidRDefault="00C96047">
      <w:pPr>
        <w:pStyle w:val="Textkrper"/>
      </w:pPr>
      <w:proofErr w:type="spellStart"/>
      <w:r w:rsidRPr="00BF4DEB">
        <w:t>Lievens</w:t>
      </w:r>
      <w:proofErr w:type="spellEnd"/>
      <w:r w:rsidRPr="00BF4DEB">
        <w:t xml:space="preserve">, F., </w:t>
      </w:r>
      <w:proofErr w:type="spellStart"/>
      <w:r w:rsidRPr="00BF4DEB">
        <w:t>Coetsier</w:t>
      </w:r>
      <w:proofErr w:type="spellEnd"/>
      <w:r w:rsidRPr="00BF4DEB">
        <w:t xml:space="preserve">, P., De </w:t>
      </w:r>
      <w:proofErr w:type="spellStart"/>
      <w:r w:rsidRPr="00BF4DEB">
        <w:t>Fruyt</w:t>
      </w:r>
      <w:proofErr w:type="spellEnd"/>
      <w:r w:rsidRPr="00BF4DEB">
        <w:t xml:space="preserve">, F., &amp; De </w:t>
      </w:r>
      <w:proofErr w:type="spellStart"/>
      <w:r w:rsidRPr="00BF4DEB">
        <w:t>Maeseneer</w:t>
      </w:r>
      <w:proofErr w:type="spellEnd"/>
      <w:r w:rsidRPr="00BF4DEB">
        <w:t xml:space="preserve">, J. (2002). </w:t>
      </w:r>
      <w:r>
        <w:t xml:space="preserve">Medical students’ personality characteristics and academic performance: A five-factor model perspective. </w:t>
      </w:r>
      <w:r>
        <w:rPr>
          <w:i/>
        </w:rPr>
        <w:t>Medical Education</w:t>
      </w:r>
      <w:r>
        <w:t xml:space="preserve">, </w:t>
      </w:r>
      <w:r>
        <w:rPr>
          <w:i/>
        </w:rPr>
        <w:t>36</w:t>
      </w:r>
      <w:r>
        <w:t>(11), 1050–1056. doi:</w:t>
      </w:r>
      <w:hyperlink r:id="rId43">
        <w:r>
          <w:rPr>
            <w:rStyle w:val="Hyperlink"/>
          </w:rPr>
          <w:t>10.1046/j.1365-2923.</w:t>
        </w:r>
        <w:proofErr w:type="gramStart"/>
        <w:r>
          <w:rPr>
            <w:rStyle w:val="Hyperlink"/>
          </w:rPr>
          <w:t>2002.01328.x</w:t>
        </w:r>
        <w:proofErr w:type="gramEnd"/>
      </w:hyperlink>
    </w:p>
    <w:p w14:paraId="74919264" w14:textId="77777777" w:rsidR="00EA382D" w:rsidRDefault="00C96047">
      <w:pPr>
        <w:pStyle w:val="Textkrper"/>
      </w:pPr>
      <w:r>
        <w:t xml:space="preserve">Lounsbury, J. W., Steel, R. P., Loveland, J. M., &amp; Gibson, L. W. (2004). An investigation of personality traits in relation to adolescent school absenteeism. </w:t>
      </w:r>
      <w:r>
        <w:rPr>
          <w:i/>
        </w:rPr>
        <w:t>Journal of Youth and Adolescence</w:t>
      </w:r>
      <w:r>
        <w:t xml:space="preserve">, </w:t>
      </w:r>
      <w:r>
        <w:rPr>
          <w:i/>
        </w:rPr>
        <w:t>33</w:t>
      </w:r>
      <w:r>
        <w:t>(5), 457–466. doi:</w:t>
      </w:r>
      <w:hyperlink r:id="rId44">
        <w:r>
          <w:rPr>
            <w:rStyle w:val="Hyperlink"/>
          </w:rPr>
          <w:t>10.1023/</w:t>
        </w:r>
        <w:proofErr w:type="gramStart"/>
        <w:r>
          <w:rPr>
            <w:rStyle w:val="Hyperlink"/>
          </w:rPr>
          <w:t>B:JOYO</w:t>
        </w:r>
        <w:proofErr w:type="gramEnd"/>
        <w:r>
          <w:rPr>
            <w:rStyle w:val="Hyperlink"/>
          </w:rPr>
          <w:t>.0000037637.20329.97</w:t>
        </w:r>
      </w:hyperlink>
    </w:p>
    <w:p w14:paraId="0FA9F992" w14:textId="77777777" w:rsidR="00EA382D" w:rsidRDefault="00C96047">
      <w:pPr>
        <w:pStyle w:val="Textkrper"/>
      </w:pPr>
      <w:r>
        <w:t xml:space="preserve">Lounsbury, J. W., Sundstrom, E., Loveland, J. L., &amp; Gibson, L. W. (2002). Broad versus narrow personality traits in predicting academic performance of adolescents. </w:t>
      </w:r>
      <w:r>
        <w:rPr>
          <w:i/>
        </w:rPr>
        <w:t>Learning and Individual Differences</w:t>
      </w:r>
      <w:r>
        <w:t xml:space="preserve">, </w:t>
      </w:r>
      <w:r>
        <w:rPr>
          <w:i/>
        </w:rPr>
        <w:t>14</w:t>
      </w:r>
      <w:r>
        <w:t>(1), 67–77. doi:</w:t>
      </w:r>
      <w:hyperlink r:id="rId45">
        <w:r>
          <w:rPr>
            <w:rStyle w:val="Hyperlink"/>
          </w:rPr>
          <w:t>10.1016/j.lindif.2003.08.001</w:t>
        </w:r>
      </w:hyperlink>
    </w:p>
    <w:p w14:paraId="06D8179B" w14:textId="77777777" w:rsidR="00EA382D" w:rsidRDefault="00C96047">
      <w:pPr>
        <w:pStyle w:val="Textkrper"/>
      </w:pPr>
      <w:proofErr w:type="spellStart"/>
      <w:r>
        <w:t>MacCann</w:t>
      </w:r>
      <w:proofErr w:type="spellEnd"/>
      <w:r>
        <w:t xml:space="preserve">, C., Duckworth, A. L., &amp; Roberts, R. D. (2009). Empirical identification of the major facets of Conscientiousness. </w:t>
      </w:r>
      <w:r>
        <w:rPr>
          <w:i/>
        </w:rPr>
        <w:t>Learning and Individual Differences</w:t>
      </w:r>
      <w:r>
        <w:t xml:space="preserve">, </w:t>
      </w:r>
      <w:r>
        <w:rPr>
          <w:i/>
        </w:rPr>
        <w:t>19</w:t>
      </w:r>
      <w:r>
        <w:t>(4), 451–458. doi:</w:t>
      </w:r>
      <w:hyperlink r:id="rId46">
        <w:r>
          <w:rPr>
            <w:rStyle w:val="Hyperlink"/>
          </w:rPr>
          <w:t>10.1016/j.lindif.2009.03.007</w:t>
        </w:r>
      </w:hyperlink>
    </w:p>
    <w:p w14:paraId="2B0E4650" w14:textId="77777777" w:rsidR="00EA382D" w:rsidRDefault="00C96047">
      <w:pPr>
        <w:pStyle w:val="Textkrper"/>
      </w:pPr>
      <w:proofErr w:type="spellStart"/>
      <w:r>
        <w:t>Markon</w:t>
      </w:r>
      <w:proofErr w:type="spellEnd"/>
      <w:r>
        <w:t xml:space="preserve">, K. E., </w:t>
      </w:r>
      <w:proofErr w:type="spellStart"/>
      <w:r>
        <w:t>Quilty</w:t>
      </w:r>
      <w:proofErr w:type="spellEnd"/>
      <w:r>
        <w:t xml:space="preserve">, L. C., </w:t>
      </w:r>
      <w:proofErr w:type="spellStart"/>
      <w:r>
        <w:t>Bagby</w:t>
      </w:r>
      <w:proofErr w:type="spellEnd"/>
      <w:r>
        <w:t xml:space="preserve">, R. M., &amp; Krueger, R. F. (2013). The Development and Psychometric Properties of an Informant-Report Form of the Personality Inventory for DSM-5 (PID-5). </w:t>
      </w:r>
      <w:r>
        <w:rPr>
          <w:i/>
        </w:rPr>
        <w:t>Assessment</w:t>
      </w:r>
      <w:r>
        <w:t xml:space="preserve">, </w:t>
      </w:r>
      <w:r>
        <w:rPr>
          <w:i/>
        </w:rPr>
        <w:t>20</w:t>
      </w:r>
      <w:r>
        <w:t>(3), 370–383. doi:</w:t>
      </w:r>
      <w:hyperlink r:id="rId47">
        <w:r>
          <w:rPr>
            <w:rStyle w:val="Hyperlink"/>
          </w:rPr>
          <w:t>10.1177/1073191113486513</w:t>
        </w:r>
      </w:hyperlink>
    </w:p>
    <w:p w14:paraId="5DAC3CF5" w14:textId="77777777" w:rsidR="00EA382D" w:rsidRDefault="00C96047">
      <w:pPr>
        <w:pStyle w:val="Textkrper"/>
      </w:pPr>
      <w:r>
        <w:t xml:space="preserve">Marsh, H. W., </w:t>
      </w:r>
      <w:proofErr w:type="spellStart"/>
      <w:r>
        <w:t>Lüdtke</w:t>
      </w:r>
      <w:proofErr w:type="spellEnd"/>
      <w:r>
        <w:t xml:space="preserve">, O., </w:t>
      </w:r>
      <w:proofErr w:type="spellStart"/>
      <w:r>
        <w:t>Muthén</w:t>
      </w:r>
      <w:proofErr w:type="spellEnd"/>
      <w:r>
        <w:t xml:space="preserve">, B., </w:t>
      </w:r>
      <w:proofErr w:type="spellStart"/>
      <w:r>
        <w:t>Asparouhov</w:t>
      </w:r>
      <w:proofErr w:type="spellEnd"/>
      <w:r>
        <w:t xml:space="preserve">, T., Morin, A. J., </w:t>
      </w:r>
      <w:proofErr w:type="spellStart"/>
      <w:r>
        <w:t>Trautwein</w:t>
      </w:r>
      <w:proofErr w:type="spellEnd"/>
      <w:r>
        <w:t xml:space="preserve">, U., &amp; </w:t>
      </w:r>
      <w:proofErr w:type="spellStart"/>
      <w:r>
        <w:t>Nagengast</w:t>
      </w:r>
      <w:proofErr w:type="spellEnd"/>
      <w:r>
        <w:t xml:space="preserve">, B. (2010). A New Look at the Big Five Factor Structure Through Exploratory Structural Equation Modeling. </w:t>
      </w:r>
      <w:r>
        <w:rPr>
          <w:i/>
        </w:rPr>
        <w:t>Psychological Assessment</w:t>
      </w:r>
      <w:r>
        <w:t xml:space="preserve">, </w:t>
      </w:r>
      <w:r>
        <w:rPr>
          <w:i/>
        </w:rPr>
        <w:t>22</w:t>
      </w:r>
      <w:r>
        <w:t>(3), 471–491. doi:</w:t>
      </w:r>
      <w:hyperlink r:id="rId48">
        <w:r>
          <w:rPr>
            <w:rStyle w:val="Hyperlink"/>
          </w:rPr>
          <w:t>10.1037/a0019227</w:t>
        </w:r>
      </w:hyperlink>
    </w:p>
    <w:p w14:paraId="33AB714D" w14:textId="77777777" w:rsidR="00EA382D" w:rsidRDefault="00C96047">
      <w:pPr>
        <w:pStyle w:val="Textkrper"/>
      </w:pPr>
      <w:proofErr w:type="spellStart"/>
      <w:r>
        <w:t>Mcabee</w:t>
      </w:r>
      <w:proofErr w:type="spellEnd"/>
      <w:r>
        <w:t xml:space="preserve">, S. T., Oswald, F. L., &amp; Connelly, B. S. (2014). Bifactor Models of Personality and College Student Performance: A Broad Versus Narrow View. </w:t>
      </w:r>
      <w:r>
        <w:rPr>
          <w:i/>
        </w:rPr>
        <w:t>European Journal of Personality</w:t>
      </w:r>
      <w:r>
        <w:t xml:space="preserve">, </w:t>
      </w:r>
      <w:r>
        <w:rPr>
          <w:i/>
        </w:rPr>
        <w:t>28</w:t>
      </w:r>
      <w:r>
        <w:t>(6), 604–619. doi:</w:t>
      </w:r>
      <w:hyperlink r:id="rId49">
        <w:r>
          <w:rPr>
            <w:rStyle w:val="Hyperlink"/>
          </w:rPr>
          <w:t>10.1002/per.1975</w:t>
        </w:r>
      </w:hyperlink>
    </w:p>
    <w:p w14:paraId="532658D5" w14:textId="77777777" w:rsidR="00EA382D" w:rsidRPr="0002767F" w:rsidRDefault="00C96047">
      <w:pPr>
        <w:pStyle w:val="Textkrper"/>
        <w:rPr>
          <w:lang w:val="de-DE"/>
          <w:rPrChange w:id="2792" w:author="Matthias Ziegler" w:date="2019-01-14T05:53:00Z">
            <w:rPr/>
          </w:rPrChange>
        </w:rPr>
      </w:pPr>
      <w:r>
        <w:t xml:space="preserve">McAdams, D. P., &amp; Pals, J. L. (2006). A new Big Five: Fundamental principles for an integrative science of personality. </w:t>
      </w:r>
      <w:r w:rsidRPr="0002767F">
        <w:rPr>
          <w:i/>
          <w:lang w:val="de-DE"/>
          <w:rPrChange w:id="2793" w:author="Matthias Ziegler" w:date="2019-01-14T05:53:00Z">
            <w:rPr>
              <w:i/>
            </w:rPr>
          </w:rPrChange>
        </w:rPr>
        <w:t xml:space="preserve">American </w:t>
      </w:r>
      <w:proofErr w:type="spellStart"/>
      <w:r w:rsidRPr="0002767F">
        <w:rPr>
          <w:i/>
          <w:lang w:val="de-DE"/>
          <w:rPrChange w:id="2794" w:author="Matthias Ziegler" w:date="2019-01-14T05:53:00Z">
            <w:rPr>
              <w:i/>
            </w:rPr>
          </w:rPrChange>
        </w:rPr>
        <w:t>Psychologist</w:t>
      </w:r>
      <w:proofErr w:type="spellEnd"/>
      <w:r w:rsidRPr="0002767F">
        <w:rPr>
          <w:lang w:val="de-DE"/>
          <w:rPrChange w:id="2795" w:author="Matthias Ziegler" w:date="2019-01-14T05:53:00Z">
            <w:rPr/>
          </w:rPrChange>
        </w:rPr>
        <w:t xml:space="preserve">, </w:t>
      </w:r>
      <w:r w:rsidRPr="0002767F">
        <w:rPr>
          <w:i/>
          <w:lang w:val="de-DE"/>
          <w:rPrChange w:id="2796" w:author="Matthias Ziegler" w:date="2019-01-14T05:53:00Z">
            <w:rPr>
              <w:i/>
            </w:rPr>
          </w:rPrChange>
        </w:rPr>
        <w:t>61</w:t>
      </w:r>
      <w:r w:rsidRPr="0002767F">
        <w:rPr>
          <w:lang w:val="de-DE"/>
          <w:rPrChange w:id="2797" w:author="Matthias Ziegler" w:date="2019-01-14T05:53:00Z">
            <w:rPr/>
          </w:rPrChange>
        </w:rPr>
        <w:t>(3), 204–217. doi:</w:t>
      </w:r>
      <w:r w:rsidR="00A564DC">
        <w:rPr>
          <w:rStyle w:val="Hyperlink"/>
        </w:rPr>
        <w:fldChar w:fldCharType="begin"/>
      </w:r>
      <w:r w:rsidR="00A564DC" w:rsidRPr="0002767F">
        <w:rPr>
          <w:rStyle w:val="Hyperlink"/>
          <w:lang w:val="de-DE"/>
          <w:rPrChange w:id="2798" w:author="Matthias Ziegler" w:date="2019-01-14T05:53:00Z">
            <w:rPr>
              <w:rStyle w:val="Hyperlink"/>
            </w:rPr>
          </w:rPrChange>
        </w:rPr>
        <w:instrText xml:space="preserve"> HYPERLINK "https://doi.org/10.1037/0003-066X.61.3.204" \h </w:instrText>
      </w:r>
      <w:r w:rsidR="00A564DC">
        <w:rPr>
          <w:rStyle w:val="Hyperlink"/>
        </w:rPr>
        <w:fldChar w:fldCharType="separate"/>
      </w:r>
      <w:r w:rsidRPr="0002767F">
        <w:rPr>
          <w:rStyle w:val="Hyperlink"/>
          <w:lang w:val="de-DE"/>
          <w:rPrChange w:id="2799" w:author="Matthias Ziegler" w:date="2019-01-14T05:53:00Z">
            <w:rPr>
              <w:rStyle w:val="Hyperlink"/>
            </w:rPr>
          </w:rPrChange>
        </w:rPr>
        <w:t>10.1037/0003-066X.61.3.204</w:t>
      </w:r>
      <w:r w:rsidR="00A564DC">
        <w:rPr>
          <w:rStyle w:val="Hyperlink"/>
        </w:rPr>
        <w:fldChar w:fldCharType="end"/>
      </w:r>
    </w:p>
    <w:p w14:paraId="012AD69F" w14:textId="77777777" w:rsidR="00EA382D" w:rsidRDefault="00C96047">
      <w:pPr>
        <w:pStyle w:val="Textkrper"/>
      </w:pPr>
      <w:proofErr w:type="spellStart"/>
      <w:r w:rsidRPr="0002767F">
        <w:rPr>
          <w:lang w:val="de-DE"/>
          <w:rPrChange w:id="2800" w:author="Matthias Ziegler" w:date="2019-01-14T05:53:00Z">
            <w:rPr/>
          </w:rPrChange>
        </w:rPr>
        <w:t>McAdams</w:t>
      </w:r>
      <w:proofErr w:type="spellEnd"/>
      <w:r w:rsidRPr="0002767F">
        <w:rPr>
          <w:lang w:val="de-DE"/>
          <w:rPrChange w:id="2801" w:author="Matthias Ziegler" w:date="2019-01-14T05:53:00Z">
            <w:rPr/>
          </w:rPrChange>
        </w:rPr>
        <w:t xml:space="preserve">, K. K., &amp; </w:t>
      </w:r>
      <w:proofErr w:type="spellStart"/>
      <w:r w:rsidRPr="0002767F">
        <w:rPr>
          <w:lang w:val="de-DE"/>
          <w:rPrChange w:id="2802" w:author="Matthias Ziegler" w:date="2019-01-14T05:53:00Z">
            <w:rPr/>
          </w:rPrChange>
        </w:rPr>
        <w:t>Donnellan</w:t>
      </w:r>
      <w:proofErr w:type="spellEnd"/>
      <w:r w:rsidRPr="0002767F">
        <w:rPr>
          <w:lang w:val="de-DE"/>
          <w:rPrChange w:id="2803" w:author="Matthias Ziegler" w:date="2019-01-14T05:53:00Z">
            <w:rPr/>
          </w:rPrChange>
        </w:rPr>
        <w:t xml:space="preserve">, M. B. (2009). </w:t>
      </w:r>
      <w:r>
        <w:t xml:space="preserve">Facets of personality and drinking in first-year college students. </w:t>
      </w:r>
      <w:r>
        <w:rPr>
          <w:i/>
        </w:rPr>
        <w:t>Personality and Individual Differences</w:t>
      </w:r>
      <w:r>
        <w:t xml:space="preserve">, </w:t>
      </w:r>
      <w:r>
        <w:rPr>
          <w:i/>
        </w:rPr>
        <w:t>46</w:t>
      </w:r>
      <w:r>
        <w:t>(2), 207–212. doi:</w:t>
      </w:r>
      <w:hyperlink r:id="rId50">
        <w:r>
          <w:rPr>
            <w:rStyle w:val="Hyperlink"/>
          </w:rPr>
          <w:t>10.1016/j.paid.2008.09.028</w:t>
        </w:r>
      </w:hyperlink>
    </w:p>
    <w:p w14:paraId="6378532C" w14:textId="77777777" w:rsidR="00EA382D" w:rsidRDefault="00C96047">
      <w:pPr>
        <w:pStyle w:val="Textkrper"/>
      </w:pPr>
      <w:proofErr w:type="spellStart"/>
      <w:r>
        <w:t>Mccrae</w:t>
      </w:r>
      <w:proofErr w:type="spellEnd"/>
      <w:r>
        <w:t xml:space="preserve">, R. R., Kurtz, J. E., Yamagata, S., &amp; </w:t>
      </w:r>
      <w:proofErr w:type="spellStart"/>
      <w:r>
        <w:t>Terracciano</w:t>
      </w:r>
      <w:proofErr w:type="spellEnd"/>
      <w:r>
        <w:t xml:space="preserve">, A. (2011). Internal consistency, retest reliability and their implications for personality Scale Validity. </w:t>
      </w:r>
      <w:r>
        <w:rPr>
          <w:i/>
        </w:rPr>
        <w:t>Personality and Social Psychological Bulletin</w:t>
      </w:r>
      <w:r>
        <w:t xml:space="preserve">, </w:t>
      </w:r>
      <w:r>
        <w:rPr>
          <w:i/>
        </w:rPr>
        <w:t>15</w:t>
      </w:r>
      <w:r>
        <w:t>(1), 28–50. doi:</w:t>
      </w:r>
      <w:hyperlink r:id="rId51">
        <w:r>
          <w:rPr>
            <w:rStyle w:val="Hyperlink"/>
          </w:rPr>
          <w:t>10.1177/1088868310366253.Internal</w:t>
        </w:r>
      </w:hyperlink>
    </w:p>
    <w:p w14:paraId="1A1BAEC8" w14:textId="77777777" w:rsidR="00EA382D" w:rsidRDefault="00C96047">
      <w:pPr>
        <w:pStyle w:val="Textkrper"/>
      </w:pPr>
      <w:r>
        <w:t xml:space="preserve">McCrae, R. R., </w:t>
      </w:r>
      <w:proofErr w:type="spellStart"/>
      <w:r>
        <w:t>Zonderman</w:t>
      </w:r>
      <w:proofErr w:type="spellEnd"/>
      <w:r>
        <w:t xml:space="preserve">, A. B., Costa, P. T., Bond, M. H., &amp; </w:t>
      </w:r>
      <w:proofErr w:type="spellStart"/>
      <w:r>
        <w:t>Paunonen</w:t>
      </w:r>
      <w:proofErr w:type="spellEnd"/>
      <w:r>
        <w:t xml:space="preserve">, S. V. (1996). Evaluating replicability of factors in the </w:t>
      </w:r>
      <w:proofErr w:type="spellStart"/>
      <w:r>
        <w:t>tevised</w:t>
      </w:r>
      <w:proofErr w:type="spellEnd"/>
      <w:r>
        <w:t xml:space="preserve"> NEO personality inventory: Confirmatory factor analysis versus </w:t>
      </w:r>
      <w:proofErr w:type="spellStart"/>
      <w:r>
        <w:t>procrustes</w:t>
      </w:r>
      <w:proofErr w:type="spellEnd"/>
      <w:r>
        <w:t xml:space="preserve"> rotation. </w:t>
      </w:r>
      <w:r>
        <w:rPr>
          <w:i/>
        </w:rPr>
        <w:t>Journal of Personality and Social Psychology</w:t>
      </w:r>
      <w:r>
        <w:t xml:space="preserve">, </w:t>
      </w:r>
      <w:r>
        <w:rPr>
          <w:i/>
        </w:rPr>
        <w:t>70</w:t>
      </w:r>
      <w:r>
        <w:t xml:space="preserve">(3), 552–566. Retrieved from </w:t>
      </w:r>
      <w:hyperlink r:id="rId52">
        <w:r>
          <w:rPr>
            <w:rStyle w:val="Hyperlink"/>
          </w:rPr>
          <w:t>http://www.sciencedirect.com/science/article/B6X01-46SGF6X-B/2/cfbcc79b23f57818759b3ae2b7f949b5</w:t>
        </w:r>
      </w:hyperlink>
    </w:p>
    <w:p w14:paraId="330CEDE6" w14:textId="77777777" w:rsidR="00EA382D" w:rsidRDefault="00C96047">
      <w:pPr>
        <w:pStyle w:val="Textkrper"/>
      </w:pPr>
      <w:proofErr w:type="spellStart"/>
      <w:r>
        <w:t>Noftle</w:t>
      </w:r>
      <w:proofErr w:type="spellEnd"/>
      <w:r>
        <w:t xml:space="preserve">, E. E., &amp; Robins, R. W. (2007). Personality Predictors of Academic Outcomes: Big Five Correlates of GPA and SAT Scores. </w:t>
      </w:r>
      <w:r>
        <w:rPr>
          <w:i/>
        </w:rPr>
        <w:t>Journal of Personality and Social Psychology</w:t>
      </w:r>
      <w:r>
        <w:t xml:space="preserve">, </w:t>
      </w:r>
      <w:r>
        <w:rPr>
          <w:i/>
        </w:rPr>
        <w:t>93</w:t>
      </w:r>
      <w:r>
        <w:t>(1), 116–130. doi:</w:t>
      </w:r>
      <w:hyperlink r:id="rId53">
        <w:r>
          <w:rPr>
            <w:rStyle w:val="Hyperlink"/>
          </w:rPr>
          <w:t>10.1037/0022-3514.93.1.116</w:t>
        </w:r>
      </w:hyperlink>
    </w:p>
    <w:p w14:paraId="120F4FB9" w14:textId="77777777" w:rsidR="00EA382D" w:rsidRDefault="00C96047">
      <w:pPr>
        <w:pStyle w:val="Textkrper"/>
      </w:pPr>
      <w:proofErr w:type="spellStart"/>
      <w:r>
        <w:t>Noftle</w:t>
      </w:r>
      <w:proofErr w:type="spellEnd"/>
      <w:r>
        <w:t xml:space="preserve">, E. E., &amp; Shaver, P. R. (2006). Attachment dimensions and the big five personality traits: Associations and comparative ability to predict relationship quality. </w:t>
      </w:r>
      <w:r>
        <w:rPr>
          <w:i/>
        </w:rPr>
        <w:t>Journal of Research in Personality</w:t>
      </w:r>
      <w:r>
        <w:t xml:space="preserve">, </w:t>
      </w:r>
      <w:r>
        <w:rPr>
          <w:i/>
        </w:rPr>
        <w:t>40</w:t>
      </w:r>
      <w:r>
        <w:t>(2), 179–208. doi:</w:t>
      </w:r>
      <w:hyperlink r:id="rId54">
        <w:r>
          <w:rPr>
            <w:rStyle w:val="Hyperlink"/>
          </w:rPr>
          <w:t>10.1016/j.jrp.2004.11.003</w:t>
        </w:r>
      </w:hyperlink>
    </w:p>
    <w:p w14:paraId="70722467" w14:textId="77777777" w:rsidR="00EA382D" w:rsidRDefault="00C96047">
      <w:pPr>
        <w:pStyle w:val="Textkrper"/>
      </w:pPr>
      <w:r>
        <w:t>Norman, W. T. (1967). 2800 Personality Trait Descriptors - Normative Operating Characteristics for a University Population, 1–279.</w:t>
      </w:r>
    </w:p>
    <w:p w14:paraId="65EB6619" w14:textId="77777777" w:rsidR="00EA382D" w:rsidRDefault="00C96047">
      <w:pPr>
        <w:pStyle w:val="Textkrper"/>
      </w:pPr>
      <w:proofErr w:type="spellStart"/>
      <w:r w:rsidRPr="0002767F">
        <w:rPr>
          <w:lang w:val="de-DE"/>
          <w:rPrChange w:id="2804" w:author="Matthias Ziegler" w:date="2019-01-14T05:53:00Z">
            <w:rPr/>
          </w:rPrChange>
        </w:rPr>
        <w:t>Ones</w:t>
      </w:r>
      <w:proofErr w:type="spellEnd"/>
      <w:r w:rsidRPr="0002767F">
        <w:rPr>
          <w:lang w:val="de-DE"/>
          <w:rPrChange w:id="2805" w:author="Matthias Ziegler" w:date="2019-01-14T05:53:00Z">
            <w:rPr/>
          </w:rPrChange>
        </w:rPr>
        <w:t xml:space="preserve">, D. S., </w:t>
      </w:r>
      <w:proofErr w:type="spellStart"/>
      <w:r w:rsidRPr="0002767F">
        <w:rPr>
          <w:lang w:val="de-DE"/>
          <w:rPrChange w:id="2806" w:author="Matthias Ziegler" w:date="2019-01-14T05:53:00Z">
            <w:rPr/>
          </w:rPrChange>
        </w:rPr>
        <w:t>Viswesvaran</w:t>
      </w:r>
      <w:proofErr w:type="spellEnd"/>
      <w:r w:rsidRPr="0002767F">
        <w:rPr>
          <w:lang w:val="de-DE"/>
          <w:rPrChange w:id="2807" w:author="Matthias Ziegler" w:date="2019-01-14T05:53:00Z">
            <w:rPr/>
          </w:rPrChange>
        </w:rPr>
        <w:t xml:space="preserve">, C., &amp; Schmidt, F. L. (2003). </w:t>
      </w:r>
      <w:r>
        <w:t xml:space="preserve">Personality and absenteeism: a </w:t>
      </w:r>
      <w:proofErr w:type="spellStart"/>
      <w:r>
        <w:t>meta analysis</w:t>
      </w:r>
      <w:proofErr w:type="spellEnd"/>
      <w:r>
        <w:t xml:space="preserve"> of integrity tests. </w:t>
      </w:r>
      <w:r>
        <w:rPr>
          <w:i/>
        </w:rPr>
        <w:t>European Journal of Personality</w:t>
      </w:r>
      <w:r>
        <w:t xml:space="preserve">, </w:t>
      </w:r>
      <w:r>
        <w:rPr>
          <w:i/>
        </w:rPr>
        <w:t>17</w:t>
      </w:r>
      <w:r>
        <w:t>(S1), S19–S38. doi:</w:t>
      </w:r>
      <w:hyperlink r:id="rId55">
        <w:r>
          <w:rPr>
            <w:rStyle w:val="Hyperlink"/>
          </w:rPr>
          <w:t>10.1002/per.487</w:t>
        </w:r>
      </w:hyperlink>
    </w:p>
    <w:p w14:paraId="12B8AF77" w14:textId="77777777" w:rsidR="00EA382D" w:rsidRDefault="00C96047">
      <w:pPr>
        <w:pStyle w:val="Textkrper"/>
      </w:pPr>
      <w:r>
        <w:t xml:space="preserve">Ozer, D. J., &amp; Benet-Martínez, V. (2006). Personality and the Prediction of Consequential Outcomes. </w:t>
      </w:r>
      <w:r>
        <w:rPr>
          <w:i/>
        </w:rPr>
        <w:t>Annual Review of Psychology</w:t>
      </w:r>
      <w:r>
        <w:t xml:space="preserve">, </w:t>
      </w:r>
      <w:r>
        <w:rPr>
          <w:i/>
        </w:rPr>
        <w:t>57</w:t>
      </w:r>
      <w:r>
        <w:t>(1), 401–421. doi:</w:t>
      </w:r>
      <w:hyperlink r:id="rId56">
        <w:r>
          <w:rPr>
            <w:rStyle w:val="Hyperlink"/>
          </w:rPr>
          <w:t>10.1146/annurev.psych.57.102904.190127</w:t>
        </w:r>
      </w:hyperlink>
    </w:p>
    <w:p w14:paraId="52302EAA" w14:textId="77777777" w:rsidR="00EA382D" w:rsidRDefault="00C96047">
      <w:pPr>
        <w:pStyle w:val="Textkrper"/>
      </w:pPr>
      <w:r>
        <w:t xml:space="preserve">O’Connor, M. C., &amp; </w:t>
      </w:r>
      <w:proofErr w:type="spellStart"/>
      <w:r>
        <w:t>Paunonen</w:t>
      </w:r>
      <w:proofErr w:type="spellEnd"/>
      <w:r>
        <w:t xml:space="preserve">, S. V. (2007). Big Five personality predictors of post-secondary academic performance. </w:t>
      </w:r>
      <w:r>
        <w:rPr>
          <w:i/>
        </w:rPr>
        <w:t>Personality and Individual Differences</w:t>
      </w:r>
      <w:r>
        <w:t xml:space="preserve">, </w:t>
      </w:r>
      <w:r>
        <w:rPr>
          <w:i/>
        </w:rPr>
        <w:t>43</w:t>
      </w:r>
      <w:r>
        <w:t>(5), 971–990. doi:</w:t>
      </w:r>
      <w:hyperlink r:id="rId57">
        <w:r>
          <w:rPr>
            <w:rStyle w:val="Hyperlink"/>
          </w:rPr>
          <w:t>10.1016/j.paid.2007.03.017</w:t>
        </w:r>
      </w:hyperlink>
    </w:p>
    <w:p w14:paraId="1D7AFFB5" w14:textId="77777777" w:rsidR="00EA382D" w:rsidRDefault="00C96047">
      <w:pPr>
        <w:pStyle w:val="Textkrper"/>
      </w:pPr>
      <w:proofErr w:type="spellStart"/>
      <w:r>
        <w:t>Paunonen</w:t>
      </w:r>
      <w:proofErr w:type="spellEnd"/>
      <w:r>
        <w:t xml:space="preserve">, S. V., &amp; Ashton, M. C. (2001). Big Five Predictors of Academic Achievement. </w:t>
      </w:r>
      <w:r>
        <w:rPr>
          <w:i/>
        </w:rPr>
        <w:t>Journal of Research in Personality</w:t>
      </w:r>
      <w:r>
        <w:t xml:space="preserve">, </w:t>
      </w:r>
      <w:r>
        <w:rPr>
          <w:i/>
        </w:rPr>
        <w:t>35</w:t>
      </w:r>
      <w:r>
        <w:t>(1), 78–90. doi:</w:t>
      </w:r>
      <w:hyperlink r:id="rId58">
        <w:r>
          <w:rPr>
            <w:rStyle w:val="Hyperlink"/>
          </w:rPr>
          <w:t>10.1006/jrpe.2000.2309</w:t>
        </w:r>
      </w:hyperlink>
    </w:p>
    <w:p w14:paraId="12B09554" w14:textId="77777777" w:rsidR="00EA382D" w:rsidRDefault="00C96047">
      <w:pPr>
        <w:pStyle w:val="Textkrper"/>
      </w:pPr>
      <w:proofErr w:type="spellStart"/>
      <w:r>
        <w:t>Poropat</w:t>
      </w:r>
      <w:proofErr w:type="spellEnd"/>
      <w:r>
        <w:t xml:space="preserve">, A. E. (2009). A Meta-Analysis of the Five-Factor Model of Personality and Academic Performance. </w:t>
      </w:r>
      <w:r>
        <w:rPr>
          <w:i/>
        </w:rPr>
        <w:t>Psychological Bulletin</w:t>
      </w:r>
      <w:r>
        <w:t xml:space="preserve">, </w:t>
      </w:r>
      <w:r>
        <w:rPr>
          <w:i/>
        </w:rPr>
        <w:t>135</w:t>
      </w:r>
      <w:r>
        <w:t>(2), 322–338. doi:</w:t>
      </w:r>
      <w:hyperlink r:id="rId59">
        <w:r>
          <w:rPr>
            <w:rStyle w:val="Hyperlink"/>
          </w:rPr>
          <w:t>10.1037/a0014996</w:t>
        </w:r>
      </w:hyperlink>
    </w:p>
    <w:p w14:paraId="1B5D7170" w14:textId="77777777" w:rsidR="00EA382D" w:rsidRDefault="00C96047">
      <w:pPr>
        <w:pStyle w:val="Textkrper"/>
      </w:pPr>
      <w:proofErr w:type="spellStart"/>
      <w:r>
        <w:t>Poropat</w:t>
      </w:r>
      <w:proofErr w:type="spellEnd"/>
      <w:r>
        <w:t xml:space="preserve">, A. E. (2014). A meta-analysis of adult-rated child personality and academic performance in primary education. </w:t>
      </w:r>
      <w:r>
        <w:rPr>
          <w:i/>
        </w:rPr>
        <w:t>British Journal of Educational Psychology</w:t>
      </w:r>
      <w:r>
        <w:t xml:space="preserve">, </w:t>
      </w:r>
      <w:r>
        <w:rPr>
          <w:i/>
        </w:rPr>
        <w:t>84</w:t>
      </w:r>
      <w:r>
        <w:t>(2), 239–252. doi:</w:t>
      </w:r>
      <w:hyperlink r:id="rId60">
        <w:r>
          <w:rPr>
            <w:rStyle w:val="Hyperlink"/>
          </w:rPr>
          <w:t>10.1111/bjep.12019</w:t>
        </w:r>
      </w:hyperlink>
    </w:p>
    <w:p w14:paraId="6AD598D2" w14:textId="77777777" w:rsidR="00EA382D" w:rsidRDefault="00C96047">
      <w:pPr>
        <w:pStyle w:val="Textkrper"/>
      </w:pPr>
      <w:r>
        <w:t xml:space="preserve">Reynolds, S. K., &amp; Clark, L. A. (2001). Predicting dimensions of personality disorder from domains and facets of the Five-Factor Model. </w:t>
      </w:r>
      <w:r>
        <w:rPr>
          <w:i/>
        </w:rPr>
        <w:t>Journal of Personality</w:t>
      </w:r>
      <w:r>
        <w:t xml:space="preserve">, </w:t>
      </w:r>
      <w:r>
        <w:rPr>
          <w:i/>
        </w:rPr>
        <w:t>69</w:t>
      </w:r>
      <w:r>
        <w:t>(2), 199–222. doi:</w:t>
      </w:r>
      <w:hyperlink r:id="rId61">
        <w:r>
          <w:rPr>
            <w:rStyle w:val="Hyperlink"/>
          </w:rPr>
          <w:t>10.1111/1467-6494.00142</w:t>
        </w:r>
      </w:hyperlink>
    </w:p>
    <w:p w14:paraId="1F54A6E7" w14:textId="77777777" w:rsidR="00EA382D" w:rsidRDefault="00C96047">
      <w:pPr>
        <w:pStyle w:val="Textkrper"/>
      </w:pPr>
      <w:r>
        <w:t xml:space="preserve">Roberts, B. W., </w:t>
      </w:r>
      <w:proofErr w:type="spellStart"/>
      <w:r>
        <w:t>Kuncel</w:t>
      </w:r>
      <w:proofErr w:type="spellEnd"/>
      <w:r>
        <w:t xml:space="preserve">, N. R., Shiner, R., Caspi, A., &amp; Goldberg, L. R. (2007). The Power of Personality: The Comparative Validity of Personality Traits, Socioeconomic Status, and Cognitive Ability for Predicting Important Life Outcomes. </w:t>
      </w:r>
      <w:r>
        <w:rPr>
          <w:i/>
        </w:rPr>
        <w:t>Perspectives on Psychological Science</w:t>
      </w:r>
      <w:r>
        <w:t xml:space="preserve">, </w:t>
      </w:r>
      <w:r>
        <w:rPr>
          <w:i/>
        </w:rPr>
        <w:t>2</w:t>
      </w:r>
      <w:r>
        <w:t>(4), 313–345. doi:</w:t>
      </w:r>
      <w:hyperlink r:id="rId62">
        <w:r>
          <w:rPr>
            <w:rStyle w:val="Hyperlink"/>
          </w:rPr>
          <w:t>10.1111/j.1745-6916.</w:t>
        </w:r>
        <w:proofErr w:type="gramStart"/>
        <w:r>
          <w:rPr>
            <w:rStyle w:val="Hyperlink"/>
          </w:rPr>
          <w:t>2007.00047.x</w:t>
        </w:r>
        <w:proofErr w:type="gramEnd"/>
      </w:hyperlink>
    </w:p>
    <w:p w14:paraId="0D93B414" w14:textId="77777777" w:rsidR="00EA382D" w:rsidRDefault="00C96047">
      <w:pPr>
        <w:pStyle w:val="Textkrper"/>
      </w:pPr>
      <w:proofErr w:type="spellStart"/>
      <w:r>
        <w:t>Rosander</w:t>
      </w:r>
      <w:proofErr w:type="spellEnd"/>
      <w:r>
        <w:t xml:space="preserve">, P., </w:t>
      </w:r>
      <w:proofErr w:type="spellStart"/>
      <w:r>
        <w:t>Bäckström</w:t>
      </w:r>
      <w:proofErr w:type="spellEnd"/>
      <w:r>
        <w:t xml:space="preserve">, M., &amp; Stenberg, G. (2011). Personality traits and general intelligence as predictors of academic performance: A structural equation modelling approach. </w:t>
      </w:r>
      <w:r>
        <w:rPr>
          <w:i/>
        </w:rPr>
        <w:t>Learning and Individual Differences</w:t>
      </w:r>
      <w:r>
        <w:t xml:space="preserve">, </w:t>
      </w:r>
      <w:r>
        <w:rPr>
          <w:i/>
        </w:rPr>
        <w:t>21</w:t>
      </w:r>
      <w:r>
        <w:t>(5), 590–596. doi:</w:t>
      </w:r>
      <w:hyperlink r:id="rId63">
        <w:r>
          <w:rPr>
            <w:rStyle w:val="Hyperlink"/>
          </w:rPr>
          <w:t>10.1016/j.lindif.2011.04.004</w:t>
        </w:r>
      </w:hyperlink>
    </w:p>
    <w:p w14:paraId="767013AB" w14:textId="77777777" w:rsidR="00EA382D" w:rsidRDefault="00C96047">
      <w:pPr>
        <w:pStyle w:val="Textkrper"/>
      </w:pPr>
      <w:r>
        <w:t xml:space="preserve">Ruiz, M. A., Pincus, A. L., &amp; Dickinson, K. A. (2003). NEO PI-R predictors of alcohol use and alcohol-related problems. </w:t>
      </w:r>
      <w:r>
        <w:rPr>
          <w:i/>
        </w:rPr>
        <w:t>Journal of Personality Assessment</w:t>
      </w:r>
      <w:r>
        <w:t xml:space="preserve">, </w:t>
      </w:r>
      <w:r>
        <w:rPr>
          <w:i/>
        </w:rPr>
        <w:t>81</w:t>
      </w:r>
      <w:r>
        <w:t>(3), 265–270. doi:</w:t>
      </w:r>
      <w:hyperlink r:id="rId64">
        <w:r>
          <w:rPr>
            <w:rStyle w:val="Hyperlink"/>
          </w:rPr>
          <w:t>10.1207/S15327752JPA8103</w:t>
        </w:r>
      </w:hyperlink>
    </w:p>
    <w:p w14:paraId="44AF6DFF" w14:textId="5167662F" w:rsidR="00EA382D" w:rsidDel="00FD6368" w:rsidRDefault="00C96047">
      <w:pPr>
        <w:pStyle w:val="Textkrper"/>
        <w:rPr>
          <w:del w:id="2808" w:author="Microsoft Office User" w:date="2018-12-13T14:07:00Z"/>
        </w:rPr>
      </w:pPr>
      <w:del w:id="2809" w:author="Microsoft Office User" w:date="2018-12-13T14:07:00Z">
        <w:r w:rsidDel="00FD6368">
          <w:delText xml:space="preserve">Salgado, J. F. (2002). The Big Five Personality Dimensions and Counterproductive Behaviors. </w:delText>
        </w:r>
        <w:r w:rsidDel="00FD6368">
          <w:rPr>
            <w:i/>
          </w:rPr>
          <w:delText>International Journal of Selection and Assessment</w:delText>
        </w:r>
        <w:r w:rsidDel="00FD6368">
          <w:delText xml:space="preserve">, </w:delText>
        </w:r>
        <w:r w:rsidDel="00FD6368">
          <w:rPr>
            <w:i/>
          </w:rPr>
          <w:delText>10</w:delText>
        </w:r>
        <w:r w:rsidDel="00FD6368">
          <w:delText>(1&amp;2), 117–125. doi:</w:delText>
        </w:r>
        <w:r w:rsidR="005B0EDF" w:rsidDel="00FD6368">
          <w:rPr>
            <w:rStyle w:val="Hyperlink"/>
          </w:rPr>
          <w:fldChar w:fldCharType="begin"/>
        </w:r>
        <w:r w:rsidR="005B0EDF" w:rsidDel="00FD6368">
          <w:rPr>
            <w:rStyle w:val="Hyperlink"/>
          </w:rPr>
          <w:delInstrText xml:space="preserve"> HYPERLINK "https://doi.org/10.1111/1468-2389.00198" \h </w:delInstrText>
        </w:r>
        <w:r w:rsidR="005B0EDF" w:rsidDel="00FD6368">
          <w:rPr>
            <w:rStyle w:val="Hyperlink"/>
          </w:rPr>
          <w:fldChar w:fldCharType="separate"/>
        </w:r>
        <w:r w:rsidDel="00FD6368">
          <w:rPr>
            <w:rStyle w:val="Hyperlink"/>
          </w:rPr>
          <w:delText>10.1111/1468-2389.00198</w:delText>
        </w:r>
        <w:r w:rsidR="005B0EDF" w:rsidDel="00FD6368">
          <w:rPr>
            <w:rStyle w:val="Hyperlink"/>
          </w:rPr>
          <w:fldChar w:fldCharType="end"/>
        </w:r>
      </w:del>
    </w:p>
    <w:p w14:paraId="191BB89D" w14:textId="77777777" w:rsidR="00EA382D" w:rsidRDefault="00C96047">
      <w:pPr>
        <w:pStyle w:val="Textkrper"/>
      </w:pPr>
      <w:r w:rsidRPr="0002767F">
        <w:rPr>
          <w:lang w:val="de-DE"/>
          <w:rPrChange w:id="2810" w:author="Matthias Ziegler" w:date="2019-01-14T05:53:00Z">
            <w:rPr/>
          </w:rPrChange>
        </w:rPr>
        <w:t xml:space="preserve">Samuel, D. B., &amp; </w:t>
      </w:r>
      <w:proofErr w:type="spellStart"/>
      <w:r w:rsidRPr="0002767F">
        <w:rPr>
          <w:lang w:val="de-DE"/>
          <w:rPrChange w:id="2811" w:author="Matthias Ziegler" w:date="2019-01-14T05:53:00Z">
            <w:rPr/>
          </w:rPrChange>
        </w:rPr>
        <w:t>Widiger</w:t>
      </w:r>
      <w:proofErr w:type="spellEnd"/>
      <w:r w:rsidRPr="0002767F">
        <w:rPr>
          <w:lang w:val="de-DE"/>
          <w:rPrChange w:id="2812" w:author="Matthias Ziegler" w:date="2019-01-14T05:53:00Z">
            <w:rPr/>
          </w:rPrChange>
        </w:rPr>
        <w:t xml:space="preserve">, T. A. (2008). </w:t>
      </w:r>
      <w:r>
        <w:t xml:space="preserve">A meta-analytic review of the relationships between the five-factor model and DSM-IV-TR personality disorders: A facet level analysis. </w:t>
      </w:r>
      <w:r>
        <w:rPr>
          <w:i/>
        </w:rPr>
        <w:t>Clinical Psychology Review</w:t>
      </w:r>
      <w:r>
        <w:t xml:space="preserve">, </w:t>
      </w:r>
      <w:r>
        <w:rPr>
          <w:i/>
        </w:rPr>
        <w:t>28</w:t>
      </w:r>
      <w:r>
        <w:t>(8), 1326–1342. doi:</w:t>
      </w:r>
      <w:hyperlink r:id="rId65">
        <w:r>
          <w:rPr>
            <w:rStyle w:val="Hyperlink"/>
          </w:rPr>
          <w:t>10.1016/j.cpr.2008.07.002</w:t>
        </w:r>
      </w:hyperlink>
    </w:p>
    <w:p w14:paraId="578624DE" w14:textId="77777777" w:rsidR="00EA382D" w:rsidRDefault="00C96047">
      <w:pPr>
        <w:pStyle w:val="Textkrper"/>
      </w:pPr>
      <w:r>
        <w:t xml:space="preserve">Sass, D. A. (2011). Testing measurement invariance and comparing latent factor means within a confirmatory factor analysis framework. </w:t>
      </w:r>
      <w:r>
        <w:rPr>
          <w:i/>
        </w:rPr>
        <w:t>Journal of Psychoeducational Assessment</w:t>
      </w:r>
      <w:r>
        <w:t xml:space="preserve">, </w:t>
      </w:r>
      <w:r>
        <w:rPr>
          <w:i/>
        </w:rPr>
        <w:t>29</w:t>
      </w:r>
      <w:r>
        <w:t>(4), 347–363. doi:</w:t>
      </w:r>
      <w:hyperlink r:id="rId66">
        <w:r>
          <w:rPr>
            <w:rStyle w:val="Hyperlink"/>
          </w:rPr>
          <w:t>10.1177/0734282911406661</w:t>
        </w:r>
      </w:hyperlink>
    </w:p>
    <w:p w14:paraId="50413D94" w14:textId="77777777" w:rsidR="00EA382D" w:rsidRDefault="00C96047">
      <w:pPr>
        <w:pStyle w:val="Textkrper"/>
      </w:pPr>
      <w:proofErr w:type="spellStart"/>
      <w:r>
        <w:t>Saulsman</w:t>
      </w:r>
      <w:proofErr w:type="spellEnd"/>
      <w:r>
        <w:t xml:space="preserve">, L. M., &amp; Page, A. C. (2004). The five-factor model and personality disorder empirical literature: A meta-analytic review. </w:t>
      </w:r>
      <w:r>
        <w:rPr>
          <w:i/>
        </w:rPr>
        <w:t>Clinical Psychology Review</w:t>
      </w:r>
      <w:r>
        <w:t xml:space="preserve">, </w:t>
      </w:r>
      <w:r>
        <w:rPr>
          <w:i/>
        </w:rPr>
        <w:t>23</w:t>
      </w:r>
      <w:r>
        <w:t>(8), 1055–1085. doi:</w:t>
      </w:r>
      <w:hyperlink r:id="rId67">
        <w:r>
          <w:rPr>
            <w:rStyle w:val="Hyperlink"/>
          </w:rPr>
          <w:t>10.1016/j.cpr.2002.09.001</w:t>
        </w:r>
      </w:hyperlink>
    </w:p>
    <w:p w14:paraId="71E423F0" w14:textId="77777777" w:rsidR="00EA382D" w:rsidRDefault="00C96047">
      <w:pPr>
        <w:pStyle w:val="Textkrper"/>
      </w:pPr>
      <w:proofErr w:type="spellStart"/>
      <w:r>
        <w:t>Schimmack</w:t>
      </w:r>
      <w:proofErr w:type="spellEnd"/>
      <w:r>
        <w:t xml:space="preserve">, U., Diener, E., &amp; Oishi, S. (2002). Life-satisfaction is a momentary judgment and a stable personality characteristic: The use of chronically accessible and stable sources. </w:t>
      </w:r>
      <w:r>
        <w:rPr>
          <w:i/>
        </w:rPr>
        <w:t>Journal of Personality</w:t>
      </w:r>
      <w:r>
        <w:t xml:space="preserve">, </w:t>
      </w:r>
      <w:r>
        <w:rPr>
          <w:i/>
        </w:rPr>
        <w:t>70</w:t>
      </w:r>
      <w:r>
        <w:t>(3), 345–384. doi:</w:t>
      </w:r>
      <w:hyperlink r:id="rId68">
        <w:r>
          <w:rPr>
            <w:rStyle w:val="Hyperlink"/>
          </w:rPr>
          <w:t>10.1111/1467-6494.05008</w:t>
        </w:r>
      </w:hyperlink>
    </w:p>
    <w:p w14:paraId="5843B1D6" w14:textId="77777777" w:rsidR="00EA382D" w:rsidRDefault="00C96047">
      <w:pPr>
        <w:pStyle w:val="Textkrper"/>
      </w:pPr>
      <w:proofErr w:type="spellStart"/>
      <w:r>
        <w:t>Schimmack</w:t>
      </w:r>
      <w:proofErr w:type="spellEnd"/>
      <w:r>
        <w:t xml:space="preserve">, U., </w:t>
      </w:r>
      <w:proofErr w:type="spellStart"/>
      <w:r>
        <w:t>Furr</w:t>
      </w:r>
      <w:proofErr w:type="spellEnd"/>
      <w:r>
        <w:t xml:space="preserve">, R. M., &amp; Funder, D. C. (1999). Personality and Life </w:t>
      </w:r>
      <w:proofErr w:type="gramStart"/>
      <w:r>
        <w:t>Satisfaction :</w:t>
      </w:r>
      <w:proofErr w:type="gramEnd"/>
      <w:r>
        <w:t xml:space="preserve"> A Facet-Level Analysis, 1062–1075. doi:</w:t>
      </w:r>
      <w:hyperlink r:id="rId69">
        <w:r>
          <w:rPr>
            <w:rStyle w:val="Hyperlink"/>
          </w:rPr>
          <w:t>10.1177/0146167204264292</w:t>
        </w:r>
      </w:hyperlink>
    </w:p>
    <w:p w14:paraId="380A3E20" w14:textId="77777777" w:rsidR="00EA382D" w:rsidRDefault="00C96047">
      <w:pPr>
        <w:pStyle w:val="Textkrper"/>
      </w:pPr>
      <w:proofErr w:type="spellStart"/>
      <w:r>
        <w:t>Schimmack</w:t>
      </w:r>
      <w:proofErr w:type="spellEnd"/>
      <w:r>
        <w:t xml:space="preserve">, U., Oishi, S., </w:t>
      </w:r>
      <w:proofErr w:type="spellStart"/>
      <w:r>
        <w:t>Furr</w:t>
      </w:r>
      <w:proofErr w:type="spellEnd"/>
      <w:r>
        <w:t xml:space="preserve">, R. M., &amp; Funder, D. C. (2004). Personality and life satisfaction: A facet-level analysis. </w:t>
      </w:r>
      <w:r>
        <w:rPr>
          <w:i/>
        </w:rPr>
        <w:t>Personality and Social Psychology Bulletin</w:t>
      </w:r>
      <w:r>
        <w:t xml:space="preserve">, </w:t>
      </w:r>
      <w:r>
        <w:rPr>
          <w:i/>
        </w:rPr>
        <w:t>30</w:t>
      </w:r>
      <w:r>
        <w:t>(8), 1062–1075. doi:</w:t>
      </w:r>
      <w:hyperlink r:id="rId70">
        <w:r>
          <w:rPr>
            <w:rStyle w:val="Hyperlink"/>
          </w:rPr>
          <w:t>10.1177/0146167204264292</w:t>
        </w:r>
      </w:hyperlink>
    </w:p>
    <w:p w14:paraId="7BFE343A" w14:textId="77777777" w:rsidR="00EA382D" w:rsidRDefault="00C96047">
      <w:pPr>
        <w:pStyle w:val="Textkrper"/>
      </w:pPr>
      <w:r>
        <w:t xml:space="preserve">Schmitt, D. P., </w:t>
      </w:r>
      <w:proofErr w:type="spellStart"/>
      <w:r>
        <w:t>Allik</w:t>
      </w:r>
      <w:proofErr w:type="spellEnd"/>
      <w:r>
        <w:t xml:space="preserve">, J., McCrae, R. R., Benet-Martínez, V., </w:t>
      </w:r>
      <w:proofErr w:type="spellStart"/>
      <w:r>
        <w:t>Alcalay</w:t>
      </w:r>
      <w:proofErr w:type="spellEnd"/>
      <w:r>
        <w:t xml:space="preserve">, L., Ault, L., … Sharan, M. B. (2007). The geographic distribution of Big Five personality traits: Patterns and profiles of human self-description across 56 nations. </w:t>
      </w:r>
      <w:r>
        <w:rPr>
          <w:i/>
        </w:rPr>
        <w:t>Journal of Cross-Cultural Psychology</w:t>
      </w:r>
      <w:r>
        <w:t>. doi:</w:t>
      </w:r>
      <w:hyperlink r:id="rId71">
        <w:r>
          <w:rPr>
            <w:rStyle w:val="Hyperlink"/>
          </w:rPr>
          <w:t>10.1177/0022022106297299</w:t>
        </w:r>
      </w:hyperlink>
    </w:p>
    <w:p w14:paraId="622696C5" w14:textId="77777777" w:rsidR="00EA382D" w:rsidRDefault="00C96047">
      <w:pPr>
        <w:pStyle w:val="Textkrper"/>
      </w:pPr>
      <w:proofErr w:type="spellStart"/>
      <w:r>
        <w:t>Seeboth</w:t>
      </w:r>
      <w:proofErr w:type="spellEnd"/>
      <w:r>
        <w:t xml:space="preserve">, A., &amp; </w:t>
      </w:r>
      <w:proofErr w:type="spellStart"/>
      <w:r>
        <w:t>Mõttus</w:t>
      </w:r>
      <w:proofErr w:type="spellEnd"/>
      <w:r>
        <w:t xml:space="preserve">, R. (2018). Successful explanations start with accurate descriptions: Questionnaire items as personality markers for more accurate prediction and mapping of life outcomes. </w:t>
      </w:r>
      <w:r>
        <w:rPr>
          <w:i/>
        </w:rPr>
        <w:t>Journal of Personality</w:t>
      </w:r>
      <w:r>
        <w:t>. doi:</w:t>
      </w:r>
      <w:hyperlink r:id="rId72">
        <w:r>
          <w:rPr>
            <w:rStyle w:val="Hyperlink"/>
          </w:rPr>
          <w:t>10.17605/OSF.IO/U65GB</w:t>
        </w:r>
      </w:hyperlink>
    </w:p>
    <w:p w14:paraId="7D72ED96" w14:textId="77777777" w:rsidR="00EA382D" w:rsidRDefault="00C96047">
      <w:pPr>
        <w:pStyle w:val="Textkrper"/>
      </w:pPr>
      <w:r>
        <w:t>Shaver, P. R., &amp; Brennan, K. A. (1992). Attachment Styles and the “Big Five” Personality Traits: Their Connections With Each Other and With Romantic Relationship Outcomes. Society for Personality; Social Psychology.</w:t>
      </w:r>
    </w:p>
    <w:p w14:paraId="3D119485" w14:textId="77777777" w:rsidR="00EA382D" w:rsidRDefault="00C96047">
      <w:pPr>
        <w:pStyle w:val="Textkrper"/>
      </w:pPr>
      <w:r>
        <w:t xml:space="preserve">Siddiqui, K. (2011). Personality influences Mobile Phone usage. </w:t>
      </w:r>
      <w:r>
        <w:rPr>
          <w:i/>
        </w:rPr>
        <w:t>Interdisciplinary Journal of …</w:t>
      </w:r>
      <w:r>
        <w:t xml:space="preserve">, (1981), 554–563. Retrieved from </w:t>
      </w:r>
      <w:hyperlink r:id="rId73" w:anchor="}4">
        <w:r>
          <w:rPr>
            <w:rStyle w:val="Hyperlink"/>
          </w:rPr>
          <w:t>http://papers.ssrn.com/abstract=2468985{\%}0Ahttp://scholar.google.com/scholar?hl=en{\&amp;}btnG=Search{\&amp;}q=intitle:Personality+Influences+Mobile+Phone+Usage{\#}4</w:t>
        </w:r>
      </w:hyperlink>
    </w:p>
    <w:p w14:paraId="667B8410" w14:textId="77777777" w:rsidR="00EA382D" w:rsidRDefault="00C96047">
      <w:pPr>
        <w:pStyle w:val="Textkrper"/>
      </w:pPr>
      <w:r>
        <w:t xml:space="preserve">Soto, C. J., &amp; John, O. P. (2009). Ten facet scales for the Big Five Inventory: Convergence with NEO PI-R facets, self-peer agreement, and discriminant validity. </w:t>
      </w:r>
      <w:r>
        <w:rPr>
          <w:i/>
        </w:rPr>
        <w:t>Journal of Research in Personality</w:t>
      </w:r>
      <w:r>
        <w:t xml:space="preserve">, </w:t>
      </w:r>
      <w:r>
        <w:rPr>
          <w:i/>
        </w:rPr>
        <w:t>43</w:t>
      </w:r>
      <w:r>
        <w:t>(1), 84–90. doi:</w:t>
      </w:r>
      <w:hyperlink r:id="rId74">
        <w:r>
          <w:rPr>
            <w:rStyle w:val="Hyperlink"/>
          </w:rPr>
          <w:t>10.1016/j.jrp.2008.10.002</w:t>
        </w:r>
      </w:hyperlink>
    </w:p>
    <w:p w14:paraId="2B863A2C" w14:textId="77777777" w:rsidR="00EA382D" w:rsidRDefault="00C96047">
      <w:pPr>
        <w:pStyle w:val="Textkrper"/>
      </w:pPr>
      <w:r>
        <w:t xml:space="preserve">Soto, C. J., &amp; John, O. P. (2016). The Next Big Five Inventory </w:t>
      </w:r>
      <w:proofErr w:type="gramStart"/>
      <w:r>
        <w:t>( BFI</w:t>
      </w:r>
      <w:proofErr w:type="gramEnd"/>
      <w:r>
        <w:t xml:space="preserve">-2 ): Developing and Assessing a Hierarchical Model With 15 Facets to Enhance Bandwidth ... The Next Big Five Inventory </w:t>
      </w:r>
      <w:proofErr w:type="gramStart"/>
      <w:r>
        <w:t>( BFI</w:t>
      </w:r>
      <w:proofErr w:type="gramEnd"/>
      <w:r>
        <w:t xml:space="preserve">-2 ): Developing and Assessing a Hierarchical Model With 15 Facets to Enhance Bandwidth , </w:t>
      </w:r>
      <w:proofErr w:type="spellStart"/>
      <w:r>
        <w:t>Fidelit</w:t>
      </w:r>
      <w:proofErr w:type="spellEnd"/>
      <w:r>
        <w:t xml:space="preserve">, </w:t>
      </w:r>
      <w:r>
        <w:rPr>
          <w:i/>
        </w:rPr>
        <w:t>113</w:t>
      </w:r>
      <w:r>
        <w:t>(June), 117–143. doi:</w:t>
      </w:r>
      <w:hyperlink r:id="rId75">
        <w:r>
          <w:rPr>
            <w:rStyle w:val="Hyperlink"/>
          </w:rPr>
          <w:t>10.1037/pspp0000096</w:t>
        </w:r>
      </w:hyperlink>
    </w:p>
    <w:p w14:paraId="57727416" w14:textId="77777777" w:rsidR="00EA382D" w:rsidRDefault="00C96047">
      <w:pPr>
        <w:pStyle w:val="Textkrper"/>
      </w:pPr>
      <w:proofErr w:type="spellStart"/>
      <w:r>
        <w:t>Tupes</w:t>
      </w:r>
      <w:proofErr w:type="spellEnd"/>
      <w:r>
        <w:t xml:space="preserve">, E. C., &amp; Christal, R. E. (1961). Recurrent personality factors based on trait rating. </w:t>
      </w:r>
      <w:proofErr w:type="spellStart"/>
      <w:r>
        <w:rPr>
          <w:i/>
        </w:rPr>
        <w:t>Lackland</w:t>
      </w:r>
      <w:proofErr w:type="spellEnd"/>
      <w:r>
        <w:rPr>
          <w:i/>
        </w:rPr>
        <w:t xml:space="preserve"> Air Force Base</w:t>
      </w:r>
      <w:r>
        <w:t xml:space="preserve">, </w:t>
      </w:r>
      <w:r>
        <w:rPr>
          <w:i/>
        </w:rPr>
        <w:t>TX: USAF</w:t>
      </w:r>
      <w:r>
        <w:t xml:space="preserve">. Retrieved from </w:t>
      </w:r>
      <w:hyperlink r:id="rId76">
        <w:r>
          <w:rPr>
            <w:rStyle w:val="Hyperlink"/>
          </w:rPr>
          <w:t>https://ejwl.idm.oclc.org/login?url=http://search.ebscohost.com/login.aspx?direct=true{\&amp;}db=sih{\&amp;}AN=9208170745{\&amp;}site=ehost-live</w:t>
        </w:r>
      </w:hyperlink>
    </w:p>
    <w:p w14:paraId="5CDC627B" w14:textId="77777777" w:rsidR="00EA382D" w:rsidRDefault="00C96047">
      <w:pPr>
        <w:pStyle w:val="Textkrper"/>
      </w:pPr>
      <w:proofErr w:type="spellStart"/>
      <w:r>
        <w:t>Velicer</w:t>
      </w:r>
      <w:proofErr w:type="spellEnd"/>
      <w:r>
        <w:t xml:space="preserve">, W. F. (1976). Determining the number of components from the matrix of partial correlations. </w:t>
      </w:r>
      <w:proofErr w:type="spellStart"/>
      <w:r>
        <w:rPr>
          <w:i/>
        </w:rPr>
        <w:t>Psychometrika</w:t>
      </w:r>
      <w:proofErr w:type="spellEnd"/>
      <w:r>
        <w:t xml:space="preserve">, </w:t>
      </w:r>
      <w:r>
        <w:rPr>
          <w:i/>
        </w:rPr>
        <w:t>41</w:t>
      </w:r>
      <w:r>
        <w:t>(3).</w:t>
      </w:r>
    </w:p>
    <w:p w14:paraId="0DBAF782" w14:textId="77777777" w:rsidR="00EA382D" w:rsidRDefault="00C96047">
      <w:pPr>
        <w:pStyle w:val="Textkrper"/>
      </w:pPr>
      <w:r>
        <w:t xml:space="preserve">Wakabayashi, A., Baron-Cohen, S., &amp; Wheelwright, S. (2006). Are autistic traits an independent personality dimension? A study of the Autism-Spectrum Quotient (AQ) and the NEO-PI-R. </w:t>
      </w:r>
      <w:r>
        <w:rPr>
          <w:i/>
        </w:rPr>
        <w:t>Personality and Individual Differences</w:t>
      </w:r>
      <w:r>
        <w:t xml:space="preserve">, </w:t>
      </w:r>
      <w:r>
        <w:rPr>
          <w:i/>
        </w:rPr>
        <w:t>41</w:t>
      </w:r>
      <w:r>
        <w:t>(5), 873–883. doi:</w:t>
      </w:r>
      <w:hyperlink r:id="rId77">
        <w:r>
          <w:rPr>
            <w:rStyle w:val="Hyperlink"/>
          </w:rPr>
          <w:t>10.1016/j.paid.2006.04.003</w:t>
        </w:r>
      </w:hyperlink>
    </w:p>
    <w:p w14:paraId="58B5DC24" w14:textId="77777777" w:rsidR="00EA382D" w:rsidRDefault="00C96047">
      <w:pPr>
        <w:pStyle w:val="Textkrper"/>
      </w:pPr>
      <w:r>
        <w:t xml:space="preserve">Watson, D., &amp; Watson, D. (2002). General and Specific Traits of Personality and Their Relation to Sleep and Academic Performance. </w:t>
      </w:r>
      <w:r>
        <w:rPr>
          <w:i/>
        </w:rPr>
        <w:t>Journal of Personality</w:t>
      </w:r>
      <w:r>
        <w:t xml:space="preserve">, </w:t>
      </w:r>
      <w:r>
        <w:rPr>
          <w:i/>
        </w:rPr>
        <w:t>70</w:t>
      </w:r>
      <w:r>
        <w:t>(2), 177–206. doi:</w:t>
      </w:r>
      <w:hyperlink r:id="rId78">
        <w:r>
          <w:rPr>
            <w:rStyle w:val="Hyperlink"/>
          </w:rPr>
          <w:t>10.1111/1467-6494.05002</w:t>
        </w:r>
      </w:hyperlink>
    </w:p>
    <w:p w14:paraId="53CB2778" w14:textId="77777777" w:rsidR="00EA382D" w:rsidRDefault="00C96047">
      <w:pPr>
        <w:pStyle w:val="Textkrper"/>
      </w:pPr>
      <w:proofErr w:type="spellStart"/>
      <w:r>
        <w:t>Widiger</w:t>
      </w:r>
      <w:proofErr w:type="spellEnd"/>
      <w:r>
        <w:t>, T. A., &amp; Mullins-</w:t>
      </w:r>
      <w:proofErr w:type="spellStart"/>
      <w:r>
        <w:t>Sweatt</w:t>
      </w:r>
      <w:proofErr w:type="spellEnd"/>
      <w:r>
        <w:t xml:space="preserve">, S. N. (2009). Five-Factor Model of Personality Disorder: A Proposal for DSM-V. </w:t>
      </w:r>
      <w:r>
        <w:rPr>
          <w:i/>
        </w:rPr>
        <w:t>Annual Review of Clinical Psychology</w:t>
      </w:r>
      <w:r>
        <w:t xml:space="preserve">, </w:t>
      </w:r>
      <w:r>
        <w:rPr>
          <w:i/>
        </w:rPr>
        <w:t>5</w:t>
      </w:r>
      <w:r>
        <w:t>(1), 197–220. doi:</w:t>
      </w:r>
      <w:hyperlink r:id="rId79">
        <w:r>
          <w:rPr>
            <w:rStyle w:val="Hyperlink"/>
          </w:rPr>
          <w:t>10.1146/annurev.clinpsy.032408.153542</w:t>
        </w:r>
      </w:hyperlink>
    </w:p>
    <w:p w14:paraId="33B610FE" w14:textId="77777777" w:rsidR="00EA382D" w:rsidRDefault="00C96047">
      <w:pPr>
        <w:pStyle w:val="Textkrper"/>
      </w:pPr>
      <w:r>
        <w:t xml:space="preserve">Ziegler, M., </w:t>
      </w:r>
      <w:proofErr w:type="spellStart"/>
      <w:r>
        <w:t>Danay</w:t>
      </w:r>
      <w:proofErr w:type="spellEnd"/>
      <w:r>
        <w:t xml:space="preserve">, E., </w:t>
      </w:r>
      <w:proofErr w:type="spellStart"/>
      <w:r>
        <w:t>Schölmerich</w:t>
      </w:r>
      <w:proofErr w:type="spellEnd"/>
      <w:r>
        <w:t xml:space="preserve">, F., &amp; </w:t>
      </w:r>
      <w:proofErr w:type="spellStart"/>
      <w:r>
        <w:t>Bühner</w:t>
      </w:r>
      <w:proofErr w:type="spellEnd"/>
      <w:r>
        <w:t xml:space="preserve">, M. (2010). Predicting Academic Success with the Big 5 Rated from Different Points of View: Self-Rated, Other Rated and Faked. </w:t>
      </w:r>
      <w:r>
        <w:rPr>
          <w:i/>
        </w:rPr>
        <w:t>European Journal of Personality</w:t>
      </w:r>
      <w:r>
        <w:t xml:space="preserve">, </w:t>
      </w:r>
      <w:r>
        <w:rPr>
          <w:i/>
        </w:rPr>
        <w:t>24</w:t>
      </w:r>
      <w:r>
        <w:t>(July 2010), 341–355. doi:</w:t>
      </w:r>
      <w:hyperlink r:id="rId80">
        <w:r>
          <w:rPr>
            <w:rStyle w:val="Hyperlink"/>
          </w:rPr>
          <w:t>10.1002/per</w:t>
        </w:r>
      </w:hyperlink>
    </w:p>
    <w:p w14:paraId="6AB6B76A" w14:textId="77777777" w:rsidR="00EA382D" w:rsidRDefault="00EA382D">
      <w:pPr>
        <w:pStyle w:val="Textkrper"/>
      </w:pPr>
    </w:p>
    <w:p w14:paraId="7EA740DC" w14:textId="77777777" w:rsidR="00CD3468" w:rsidRDefault="00CD3468">
      <w:pPr>
        <w:pStyle w:val="Textkrper"/>
      </w:pPr>
    </w:p>
    <w:p w14:paraId="71703294" w14:textId="77777777" w:rsidR="00CD3468" w:rsidRDefault="00CD3468">
      <w:pPr>
        <w:pStyle w:val="Textkrper"/>
      </w:pPr>
    </w:p>
    <w:p w14:paraId="78513EF0" w14:textId="77777777" w:rsidR="00CD3468" w:rsidRDefault="00CD3468">
      <w:pPr>
        <w:pStyle w:val="Textkrper"/>
      </w:pPr>
    </w:p>
    <w:p w14:paraId="5FE88209" w14:textId="77777777" w:rsidR="00CD3468" w:rsidRDefault="00CD3468">
      <w:pPr>
        <w:pStyle w:val="Textkrper"/>
      </w:pPr>
    </w:p>
    <w:p w14:paraId="75D16F0E" w14:textId="77777777" w:rsidR="00CD3468" w:rsidRDefault="00CD3468">
      <w:pPr>
        <w:pStyle w:val="Textkrper"/>
      </w:pPr>
    </w:p>
    <w:p w14:paraId="7E9E597A" w14:textId="77777777" w:rsidR="00CD3468" w:rsidRDefault="00CD3468">
      <w:pPr>
        <w:pStyle w:val="Textkrper"/>
      </w:pPr>
    </w:p>
    <w:p w14:paraId="1BDBA505" w14:textId="77777777" w:rsidR="00CD3468" w:rsidRDefault="00CD3468">
      <w:pPr>
        <w:pStyle w:val="Textkrper"/>
      </w:pPr>
    </w:p>
    <w:p w14:paraId="5456627E" w14:textId="77777777" w:rsidR="00CD3468" w:rsidRDefault="00CD3468">
      <w:pPr>
        <w:pStyle w:val="Textkrper"/>
      </w:pPr>
    </w:p>
    <w:p w14:paraId="110D6606" w14:textId="77777777" w:rsidR="00CD3468" w:rsidRDefault="00CD3468">
      <w:pPr>
        <w:pStyle w:val="Textkrper"/>
      </w:pPr>
    </w:p>
    <w:p w14:paraId="4A0FBD62" w14:textId="77777777" w:rsidR="00CD3468" w:rsidRDefault="00CD3468">
      <w:pPr>
        <w:pStyle w:val="Textkrper"/>
      </w:pPr>
    </w:p>
    <w:p w14:paraId="58E14433" w14:textId="77777777" w:rsidR="00CD3468" w:rsidRDefault="00CD3468">
      <w:pPr>
        <w:pStyle w:val="Textkrper"/>
      </w:pPr>
    </w:p>
    <w:p w14:paraId="55022C12" w14:textId="77777777" w:rsidR="00CD3468" w:rsidRDefault="00CD3468">
      <w:pPr>
        <w:pStyle w:val="Textkrper"/>
        <w:rPr>
          <w:b/>
        </w:rPr>
      </w:pPr>
      <w:r>
        <w:rPr>
          <w:b/>
        </w:rPr>
        <w:t>Appendix</w:t>
      </w:r>
    </w:p>
    <w:tbl>
      <w:tblPr>
        <w:tblW w:w="10410" w:type="dxa"/>
        <w:tblInd w:w="70" w:type="dxa"/>
        <w:tblCellMar>
          <w:left w:w="70" w:type="dxa"/>
          <w:right w:w="70" w:type="dxa"/>
        </w:tblCellMar>
        <w:tblLook w:val="04A0" w:firstRow="1" w:lastRow="0" w:firstColumn="1" w:lastColumn="0" w:noHBand="0" w:noVBand="1"/>
      </w:tblPr>
      <w:tblGrid>
        <w:gridCol w:w="2310"/>
        <w:gridCol w:w="3260"/>
        <w:gridCol w:w="4840"/>
      </w:tblGrid>
      <w:tr w:rsidR="00CD3468" w:rsidRPr="00CD3468" w14:paraId="075C9473" w14:textId="77777777" w:rsidTr="00CD3468">
        <w:trPr>
          <w:trHeight w:val="320"/>
        </w:trPr>
        <w:tc>
          <w:tcPr>
            <w:tcW w:w="2310" w:type="dxa"/>
            <w:tcBorders>
              <w:top w:val="nil"/>
              <w:left w:val="nil"/>
              <w:bottom w:val="single" w:sz="4" w:space="0" w:color="auto"/>
              <w:right w:val="nil"/>
            </w:tcBorders>
            <w:shd w:val="clear" w:color="auto" w:fill="auto"/>
            <w:noWrap/>
            <w:vAlign w:val="bottom"/>
            <w:hideMark/>
          </w:tcPr>
          <w:p w14:paraId="4F619CAF" w14:textId="77777777" w:rsidR="00CD3468" w:rsidRPr="00CD3468" w:rsidRDefault="00CD3468" w:rsidP="00CD3468">
            <w:proofErr w:type="spellStart"/>
            <w:r w:rsidRPr="00CD3468">
              <w:t>Domain</w:t>
            </w:r>
            <w:proofErr w:type="spellEnd"/>
          </w:p>
        </w:tc>
        <w:tc>
          <w:tcPr>
            <w:tcW w:w="3260" w:type="dxa"/>
            <w:tcBorders>
              <w:top w:val="nil"/>
              <w:left w:val="nil"/>
              <w:bottom w:val="single" w:sz="4" w:space="0" w:color="auto"/>
              <w:right w:val="nil"/>
            </w:tcBorders>
            <w:shd w:val="clear" w:color="auto" w:fill="auto"/>
            <w:noWrap/>
            <w:vAlign w:val="bottom"/>
            <w:hideMark/>
          </w:tcPr>
          <w:p w14:paraId="6EC4BFDC" w14:textId="77777777" w:rsidR="00CD3468" w:rsidRPr="00CD3468" w:rsidRDefault="00CD3468" w:rsidP="00CD3468">
            <w:proofErr w:type="spellStart"/>
            <w:r w:rsidRPr="00CD3468">
              <w:t>Facet</w:t>
            </w:r>
            <w:proofErr w:type="spellEnd"/>
          </w:p>
        </w:tc>
        <w:tc>
          <w:tcPr>
            <w:tcW w:w="4840" w:type="dxa"/>
            <w:tcBorders>
              <w:top w:val="nil"/>
              <w:left w:val="nil"/>
              <w:bottom w:val="single" w:sz="4" w:space="0" w:color="auto"/>
              <w:right w:val="nil"/>
            </w:tcBorders>
            <w:shd w:val="clear" w:color="auto" w:fill="auto"/>
            <w:noWrap/>
            <w:vAlign w:val="bottom"/>
            <w:hideMark/>
          </w:tcPr>
          <w:p w14:paraId="0D015668" w14:textId="77777777" w:rsidR="00CD3468" w:rsidRPr="00CD3468" w:rsidRDefault="00CD3468" w:rsidP="00CD3468">
            <w:proofErr w:type="spellStart"/>
            <w:r w:rsidRPr="00CD3468">
              <w:t>Item</w:t>
            </w:r>
            <w:proofErr w:type="spellEnd"/>
          </w:p>
        </w:tc>
      </w:tr>
      <w:tr w:rsidR="00CD3468" w:rsidRPr="001653F1" w14:paraId="251E5A87" w14:textId="77777777" w:rsidTr="00CD3468">
        <w:trPr>
          <w:trHeight w:val="4760"/>
        </w:trPr>
        <w:tc>
          <w:tcPr>
            <w:tcW w:w="2310" w:type="dxa"/>
            <w:tcBorders>
              <w:top w:val="nil"/>
              <w:left w:val="nil"/>
              <w:bottom w:val="nil"/>
              <w:right w:val="nil"/>
            </w:tcBorders>
            <w:shd w:val="clear" w:color="auto" w:fill="auto"/>
            <w:noWrap/>
            <w:vAlign w:val="bottom"/>
            <w:hideMark/>
          </w:tcPr>
          <w:p w14:paraId="05B7A9E4" w14:textId="77777777" w:rsidR="00CD3468" w:rsidRPr="00CD3468" w:rsidRDefault="00CD3468" w:rsidP="00CD3468">
            <w:proofErr w:type="spellStart"/>
            <w:r w:rsidRPr="00CD3468">
              <w:t>Agreeableness</w:t>
            </w:r>
            <w:proofErr w:type="spellEnd"/>
          </w:p>
        </w:tc>
        <w:tc>
          <w:tcPr>
            <w:tcW w:w="3260" w:type="dxa"/>
            <w:tcBorders>
              <w:top w:val="nil"/>
              <w:left w:val="nil"/>
              <w:bottom w:val="nil"/>
              <w:right w:val="nil"/>
            </w:tcBorders>
            <w:shd w:val="clear" w:color="auto" w:fill="auto"/>
            <w:noWrap/>
            <w:vAlign w:val="bottom"/>
            <w:hideMark/>
          </w:tcPr>
          <w:p w14:paraId="71FD4673" w14:textId="77777777" w:rsidR="00CD3468" w:rsidRPr="00CD3468" w:rsidRDefault="00CD3468" w:rsidP="00CD3468">
            <w:r w:rsidRPr="00CD3468">
              <w:t xml:space="preserve">A1: </w:t>
            </w:r>
            <w:proofErr w:type="spellStart"/>
            <w:r w:rsidRPr="00CD3468">
              <w:t>Appreciation</w:t>
            </w:r>
            <w:proofErr w:type="spellEnd"/>
          </w:p>
        </w:tc>
        <w:tc>
          <w:tcPr>
            <w:tcW w:w="4840" w:type="dxa"/>
            <w:tcBorders>
              <w:top w:val="nil"/>
              <w:left w:val="nil"/>
              <w:bottom w:val="nil"/>
              <w:right w:val="nil"/>
            </w:tcBorders>
            <w:shd w:val="clear" w:color="auto" w:fill="auto"/>
            <w:vAlign w:val="bottom"/>
            <w:hideMark/>
          </w:tcPr>
          <w:p w14:paraId="1C849394" w14:textId="77777777" w:rsidR="00CD3468" w:rsidRPr="00633156" w:rsidRDefault="00CD3468" w:rsidP="00CD3468">
            <w:pPr>
              <w:rPr>
                <w:lang w:val="en-GB"/>
                <w:rPrChange w:id="2813" w:author="Microsoft Office User" w:date="2018-11-15T23:48:00Z">
                  <w:rPr/>
                </w:rPrChange>
              </w:rPr>
            </w:pPr>
            <w:r w:rsidRPr="00633156">
              <w:rPr>
                <w:lang w:val="en-GB"/>
                <w:rPrChange w:id="2814" w:author="Microsoft Office User" w:date="2018-11-15T23:48:00Z">
                  <w:rPr/>
                </w:rPrChange>
              </w:rPr>
              <w:t>I acknowledge others’ accomplishments.</w:t>
            </w:r>
            <w:r w:rsidRPr="00633156">
              <w:rPr>
                <w:lang w:val="en-GB"/>
                <w:rPrChange w:id="2815" w:author="Microsoft Office User" w:date="2018-11-15T23:48:00Z">
                  <w:rPr/>
                </w:rPrChange>
              </w:rPr>
              <w:br/>
              <w:t>I respect others’ feelings.</w:t>
            </w:r>
            <w:r w:rsidRPr="00633156">
              <w:rPr>
                <w:lang w:val="en-GB"/>
                <w:rPrChange w:id="2816" w:author="Microsoft Office User" w:date="2018-11-15T23:48:00Z">
                  <w:rPr/>
                </w:rPrChange>
              </w:rPr>
              <w:br/>
              <w:t>I respect others.</w:t>
            </w:r>
            <w:r w:rsidRPr="00633156">
              <w:rPr>
                <w:lang w:val="en-GB"/>
                <w:rPrChange w:id="2817" w:author="Microsoft Office User" w:date="2018-11-15T23:48:00Z">
                  <w:rPr/>
                </w:rPrChange>
              </w:rPr>
              <w:br/>
              <w:t>I am a good listener.</w:t>
            </w:r>
            <w:r w:rsidRPr="00633156">
              <w:rPr>
                <w:lang w:val="en-GB"/>
                <w:rPrChange w:id="2818" w:author="Microsoft Office User" w:date="2018-11-15T23:48:00Z">
                  <w:rPr/>
                </w:rPrChange>
              </w:rPr>
              <w:br/>
              <w:t>I am polite to strangers.</w:t>
            </w:r>
          </w:p>
        </w:tc>
      </w:tr>
      <w:tr w:rsidR="00CD3468" w:rsidRPr="00CD3468" w14:paraId="652B8159" w14:textId="77777777" w:rsidTr="00CD3468">
        <w:trPr>
          <w:trHeight w:val="4420"/>
        </w:trPr>
        <w:tc>
          <w:tcPr>
            <w:tcW w:w="2310" w:type="dxa"/>
            <w:tcBorders>
              <w:top w:val="nil"/>
              <w:left w:val="nil"/>
              <w:bottom w:val="nil"/>
              <w:right w:val="nil"/>
            </w:tcBorders>
            <w:shd w:val="clear" w:color="auto" w:fill="auto"/>
            <w:noWrap/>
            <w:vAlign w:val="bottom"/>
            <w:hideMark/>
          </w:tcPr>
          <w:p w14:paraId="1883A4A4" w14:textId="77777777" w:rsidR="00CD3468" w:rsidRPr="00633156" w:rsidRDefault="00CD3468" w:rsidP="00CD3468">
            <w:pPr>
              <w:rPr>
                <w:lang w:val="en-GB"/>
                <w:rPrChange w:id="2819"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0D4FF8E1" w14:textId="77777777" w:rsidR="00CD3468" w:rsidRPr="00CD3468" w:rsidRDefault="00CD3468" w:rsidP="00CD3468">
            <w:r w:rsidRPr="00CD3468">
              <w:t xml:space="preserve">A2: </w:t>
            </w:r>
            <w:proofErr w:type="spellStart"/>
            <w:r w:rsidRPr="00CD3468">
              <w:t>Integrity</w:t>
            </w:r>
            <w:proofErr w:type="spellEnd"/>
          </w:p>
        </w:tc>
        <w:tc>
          <w:tcPr>
            <w:tcW w:w="4840" w:type="dxa"/>
            <w:tcBorders>
              <w:top w:val="nil"/>
              <w:left w:val="nil"/>
              <w:bottom w:val="nil"/>
              <w:right w:val="nil"/>
            </w:tcBorders>
            <w:shd w:val="clear" w:color="auto" w:fill="auto"/>
            <w:vAlign w:val="bottom"/>
            <w:hideMark/>
          </w:tcPr>
          <w:p w14:paraId="500B8649" w14:textId="77777777" w:rsidR="00CD3468" w:rsidRPr="00CD3468" w:rsidRDefault="00CD3468" w:rsidP="00CD3468">
            <w:r w:rsidRPr="00633156">
              <w:rPr>
                <w:lang w:val="en-GB"/>
                <w:rPrChange w:id="2820" w:author="Microsoft Office User" w:date="2018-11-15T23:48:00Z">
                  <w:rPr/>
                </w:rPrChange>
              </w:rPr>
              <w:t>I speak ill of others. (-)</w:t>
            </w:r>
            <w:r w:rsidRPr="00633156">
              <w:rPr>
                <w:lang w:val="en-GB"/>
                <w:rPrChange w:id="2821" w:author="Microsoft Office User" w:date="2018-11-15T23:48:00Z">
                  <w:rPr/>
                </w:rPrChange>
              </w:rPr>
              <w:br/>
              <w:t>I insult people. (-)</w:t>
            </w:r>
            <w:r w:rsidRPr="00633156">
              <w:rPr>
                <w:lang w:val="en-GB"/>
                <w:rPrChange w:id="2822" w:author="Microsoft Office User" w:date="2018-11-15T23:48:00Z">
                  <w:rPr/>
                </w:rPrChange>
              </w:rPr>
              <w:br/>
              <w:t>I do things out of revenge. (-)</w:t>
            </w:r>
            <w:r w:rsidRPr="00633156">
              <w:rPr>
                <w:lang w:val="en-GB"/>
                <w:rPrChange w:id="2823" w:author="Microsoft Office User" w:date="2018-11-15T23:48:00Z">
                  <w:rPr/>
                </w:rPrChange>
              </w:rPr>
              <w:br/>
              <w:t>I misuse power. (-)</w:t>
            </w:r>
            <w:r w:rsidRPr="00633156">
              <w:rPr>
                <w:lang w:val="en-GB"/>
                <w:rPrChange w:id="2824" w:author="Microsoft Office User" w:date="2018-11-15T23:48:00Z">
                  <w:rPr/>
                </w:rPrChange>
              </w:rPr>
              <w:br/>
              <w:t xml:space="preserve">I try to avoid doing </w:t>
            </w:r>
            <w:proofErr w:type="spellStart"/>
            <w:r w:rsidRPr="00633156">
              <w:rPr>
                <w:lang w:val="en-GB"/>
                <w:rPrChange w:id="2825" w:author="Microsoft Office User" w:date="2018-11-15T23:48:00Z">
                  <w:rPr/>
                </w:rPrChange>
              </w:rPr>
              <w:t>favors</w:t>
            </w:r>
            <w:proofErr w:type="spellEnd"/>
            <w:r w:rsidRPr="00633156">
              <w:rPr>
                <w:lang w:val="en-GB"/>
                <w:rPrChange w:id="2826" w:author="Microsoft Office User" w:date="2018-11-15T23:48:00Z">
                  <w:rPr/>
                </w:rPrChange>
              </w:rPr>
              <w:t xml:space="preserve"> for others. </w:t>
            </w:r>
            <w:r w:rsidRPr="00CD3468">
              <w:t>(-)</w:t>
            </w:r>
          </w:p>
        </w:tc>
      </w:tr>
      <w:tr w:rsidR="00CD3468" w:rsidRPr="00CD3468" w14:paraId="2B238A17" w14:textId="77777777" w:rsidTr="00CD3468">
        <w:trPr>
          <w:trHeight w:val="7120"/>
        </w:trPr>
        <w:tc>
          <w:tcPr>
            <w:tcW w:w="2310" w:type="dxa"/>
            <w:tcBorders>
              <w:top w:val="nil"/>
              <w:left w:val="nil"/>
              <w:bottom w:val="nil"/>
              <w:right w:val="nil"/>
            </w:tcBorders>
            <w:shd w:val="clear" w:color="auto" w:fill="auto"/>
            <w:noWrap/>
            <w:vAlign w:val="bottom"/>
            <w:hideMark/>
          </w:tcPr>
          <w:p w14:paraId="510E2393"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26779BFD" w14:textId="77777777" w:rsidR="00CD3468" w:rsidRPr="00CD3468" w:rsidRDefault="00CD3468" w:rsidP="00CD3468">
            <w:r w:rsidRPr="00CD3468">
              <w:t xml:space="preserve">A3: </w:t>
            </w:r>
            <w:proofErr w:type="spellStart"/>
            <w:r w:rsidRPr="00CD3468">
              <w:t>Low</w:t>
            </w:r>
            <w:proofErr w:type="spellEnd"/>
            <w:r w:rsidRPr="00CD3468">
              <w:t xml:space="preserve"> </w:t>
            </w:r>
            <w:proofErr w:type="spellStart"/>
            <w:r w:rsidRPr="00CD3468">
              <w:t>competitiveness</w:t>
            </w:r>
            <w:proofErr w:type="spellEnd"/>
          </w:p>
        </w:tc>
        <w:tc>
          <w:tcPr>
            <w:tcW w:w="4840" w:type="dxa"/>
            <w:tcBorders>
              <w:top w:val="nil"/>
              <w:left w:val="nil"/>
              <w:bottom w:val="nil"/>
              <w:right w:val="nil"/>
            </w:tcBorders>
            <w:shd w:val="clear" w:color="auto" w:fill="auto"/>
            <w:vAlign w:val="bottom"/>
            <w:hideMark/>
          </w:tcPr>
          <w:p w14:paraId="55A80DBA" w14:textId="77777777" w:rsidR="00CD3468" w:rsidRPr="00CD3468" w:rsidRDefault="00CD3468" w:rsidP="00CD3468">
            <w:r w:rsidRPr="00633156">
              <w:rPr>
                <w:lang w:val="en-GB"/>
                <w:rPrChange w:id="2827" w:author="Microsoft Office User" w:date="2018-11-15T23:48:00Z">
                  <w:rPr/>
                </w:rPrChange>
              </w:rPr>
              <w:t>I would like to have more power than other people. (-)</w:t>
            </w:r>
            <w:r w:rsidRPr="00633156">
              <w:rPr>
                <w:lang w:val="en-GB"/>
                <w:rPrChange w:id="2828" w:author="Microsoft Office User" w:date="2018-11-15T23:48:00Z">
                  <w:rPr/>
                </w:rPrChange>
              </w:rPr>
              <w:br/>
              <w:t>I want to control the conversation. (-)</w:t>
            </w:r>
            <w:r w:rsidRPr="00633156">
              <w:rPr>
                <w:lang w:val="en-GB"/>
                <w:rPrChange w:id="2829" w:author="Microsoft Office User" w:date="2018-11-15T23:48:00Z">
                  <w:rPr/>
                </w:rPrChange>
              </w:rPr>
              <w:br/>
              <w:t>I tend to brag about my accomplishments. (-)</w:t>
            </w:r>
            <w:r w:rsidRPr="00633156">
              <w:rPr>
                <w:lang w:val="en-GB"/>
                <w:rPrChange w:id="2830" w:author="Microsoft Office User" w:date="2018-11-15T23:48:00Z">
                  <w:rPr/>
                </w:rPrChange>
              </w:rPr>
              <w:br/>
              <w:t xml:space="preserve">I want to be told I am right. </w:t>
            </w:r>
            <w:r w:rsidRPr="00CD3468">
              <w:t>(-)</w:t>
            </w:r>
            <w:r w:rsidRPr="00CD3468">
              <w:br/>
              <w:t xml:space="preserve">I </w:t>
            </w:r>
            <w:proofErr w:type="spellStart"/>
            <w:r w:rsidRPr="00CD3468">
              <w:t>see</w:t>
            </w:r>
            <w:proofErr w:type="spellEnd"/>
            <w:r w:rsidRPr="00CD3468">
              <w:t xml:space="preserve"> </w:t>
            </w:r>
            <w:proofErr w:type="spellStart"/>
            <w:r w:rsidRPr="00CD3468">
              <w:t>other</w:t>
            </w:r>
            <w:proofErr w:type="spellEnd"/>
            <w:r w:rsidRPr="00CD3468">
              <w:t xml:space="preserve"> </w:t>
            </w:r>
            <w:proofErr w:type="spellStart"/>
            <w:r w:rsidRPr="00CD3468">
              <w:t>people</w:t>
            </w:r>
            <w:proofErr w:type="spellEnd"/>
            <w:r w:rsidRPr="00CD3468">
              <w:t xml:space="preserve"> as </w:t>
            </w:r>
            <w:proofErr w:type="spellStart"/>
            <w:r w:rsidRPr="00CD3468">
              <w:t>my</w:t>
            </w:r>
            <w:proofErr w:type="spellEnd"/>
            <w:r w:rsidRPr="00CD3468">
              <w:t xml:space="preserve"> </w:t>
            </w:r>
            <w:proofErr w:type="spellStart"/>
            <w:r w:rsidRPr="00CD3468">
              <w:t>competitors</w:t>
            </w:r>
            <w:proofErr w:type="spellEnd"/>
            <w:r w:rsidRPr="00CD3468">
              <w:t>. (-)</w:t>
            </w:r>
          </w:p>
        </w:tc>
      </w:tr>
      <w:tr w:rsidR="00CD3468" w:rsidRPr="001653F1" w14:paraId="2376CE06" w14:textId="77777777" w:rsidTr="00CD3468">
        <w:trPr>
          <w:trHeight w:val="5440"/>
        </w:trPr>
        <w:tc>
          <w:tcPr>
            <w:tcW w:w="2310" w:type="dxa"/>
            <w:tcBorders>
              <w:top w:val="nil"/>
              <w:left w:val="nil"/>
              <w:bottom w:val="nil"/>
              <w:right w:val="nil"/>
            </w:tcBorders>
            <w:shd w:val="clear" w:color="auto" w:fill="auto"/>
            <w:noWrap/>
            <w:vAlign w:val="bottom"/>
            <w:hideMark/>
          </w:tcPr>
          <w:p w14:paraId="0D754EF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68629BC3" w14:textId="77777777" w:rsidR="00CD3468" w:rsidRPr="00633156" w:rsidRDefault="00CD3468" w:rsidP="00CD3468">
            <w:pPr>
              <w:rPr>
                <w:lang w:val="en-GB"/>
                <w:rPrChange w:id="2831" w:author="Microsoft Office User" w:date="2018-11-15T23:48:00Z">
                  <w:rPr/>
                </w:rPrChange>
              </w:rPr>
            </w:pPr>
            <w:r w:rsidRPr="00633156">
              <w:rPr>
                <w:lang w:val="en-GB"/>
                <w:rPrChange w:id="2832" w:author="Microsoft Office User" w:date="2018-11-15T23:48:00Z">
                  <w:rPr/>
                </w:rPrChange>
              </w:rPr>
              <w:t>A4: Readiness to give feedback</w:t>
            </w:r>
          </w:p>
        </w:tc>
        <w:tc>
          <w:tcPr>
            <w:tcW w:w="4840" w:type="dxa"/>
            <w:tcBorders>
              <w:top w:val="nil"/>
              <w:left w:val="nil"/>
              <w:bottom w:val="nil"/>
              <w:right w:val="nil"/>
            </w:tcBorders>
            <w:shd w:val="clear" w:color="auto" w:fill="auto"/>
            <w:vAlign w:val="bottom"/>
            <w:hideMark/>
          </w:tcPr>
          <w:p w14:paraId="29FE7FBA" w14:textId="77777777" w:rsidR="00CD3468" w:rsidRPr="00633156" w:rsidRDefault="00CD3468" w:rsidP="00CD3468">
            <w:pPr>
              <w:rPr>
                <w:lang w:val="en-GB"/>
                <w:rPrChange w:id="2833" w:author="Microsoft Office User" w:date="2018-11-15T23:48:00Z">
                  <w:rPr/>
                </w:rPrChange>
              </w:rPr>
            </w:pPr>
            <w:r w:rsidRPr="00633156">
              <w:rPr>
                <w:lang w:val="en-GB"/>
                <w:rPrChange w:id="2834" w:author="Microsoft Office User" w:date="2018-11-15T23:48:00Z">
                  <w:rPr/>
                </w:rPrChange>
              </w:rPr>
              <w:t>I want to be liked.</w:t>
            </w:r>
            <w:r w:rsidRPr="00633156">
              <w:rPr>
                <w:lang w:val="en-GB"/>
                <w:rPrChange w:id="2835" w:author="Microsoft Office User" w:date="2018-11-15T23:48:00Z">
                  <w:rPr/>
                </w:rPrChange>
              </w:rPr>
              <w:br/>
              <w:t>I do what others want me to do.</w:t>
            </w:r>
            <w:r w:rsidRPr="00633156">
              <w:rPr>
                <w:lang w:val="en-GB"/>
                <w:rPrChange w:id="2836" w:author="Microsoft Office User" w:date="2018-11-15T23:48:00Z">
                  <w:rPr/>
                </w:rPrChange>
              </w:rPr>
              <w:br/>
              <w:t>I change myself to suit others.</w:t>
            </w:r>
            <w:r w:rsidRPr="00633156">
              <w:rPr>
                <w:lang w:val="en-GB"/>
                <w:rPrChange w:id="2837" w:author="Microsoft Office User" w:date="2018-11-15T23:48:00Z">
                  <w:rPr/>
                </w:rPrChange>
              </w:rPr>
              <w:br/>
              <w:t>I am afraid of providing criticism.</w:t>
            </w:r>
            <w:r w:rsidRPr="00633156">
              <w:rPr>
                <w:lang w:val="en-GB"/>
                <w:rPrChange w:id="2838" w:author="Microsoft Office User" w:date="2018-11-15T23:48:00Z">
                  <w:rPr/>
                </w:rPrChange>
              </w:rPr>
              <w:br/>
              <w:t>I find it necessary to please the people who have power.</w:t>
            </w:r>
          </w:p>
        </w:tc>
      </w:tr>
      <w:tr w:rsidR="00CD3468" w:rsidRPr="00CD3468" w14:paraId="080AF894" w14:textId="77777777" w:rsidTr="00CD3468">
        <w:trPr>
          <w:trHeight w:val="3400"/>
        </w:trPr>
        <w:tc>
          <w:tcPr>
            <w:tcW w:w="2310" w:type="dxa"/>
            <w:tcBorders>
              <w:top w:val="nil"/>
              <w:left w:val="nil"/>
              <w:bottom w:val="nil"/>
              <w:right w:val="nil"/>
            </w:tcBorders>
            <w:shd w:val="clear" w:color="auto" w:fill="auto"/>
            <w:noWrap/>
            <w:vAlign w:val="bottom"/>
            <w:hideMark/>
          </w:tcPr>
          <w:p w14:paraId="1FCA92A6" w14:textId="77777777" w:rsidR="00CD3468" w:rsidRPr="00633156" w:rsidRDefault="00CD3468" w:rsidP="00CD3468">
            <w:pPr>
              <w:rPr>
                <w:lang w:val="en-GB"/>
                <w:rPrChange w:id="2839"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3968B54F" w14:textId="77777777" w:rsidR="00CD3468" w:rsidRPr="00CD3468" w:rsidRDefault="00CD3468" w:rsidP="00CD3468">
            <w:r w:rsidRPr="00CD3468">
              <w:t xml:space="preserve">A5: </w:t>
            </w:r>
            <w:proofErr w:type="spellStart"/>
            <w:r w:rsidRPr="00CD3468">
              <w:t>Search</w:t>
            </w:r>
            <w:proofErr w:type="spellEnd"/>
            <w:r w:rsidRPr="00CD3468">
              <w:t xml:space="preserve"> </w:t>
            </w:r>
            <w:proofErr w:type="spellStart"/>
            <w:r w:rsidRPr="00CD3468">
              <w:t>for</w:t>
            </w:r>
            <w:proofErr w:type="spellEnd"/>
            <w:r w:rsidRPr="00CD3468">
              <w:t xml:space="preserve"> </w:t>
            </w:r>
            <w:proofErr w:type="spellStart"/>
            <w:r w:rsidRPr="00CD3468">
              <w:t>support</w:t>
            </w:r>
            <w:proofErr w:type="spellEnd"/>
          </w:p>
        </w:tc>
        <w:tc>
          <w:tcPr>
            <w:tcW w:w="4840" w:type="dxa"/>
            <w:tcBorders>
              <w:top w:val="nil"/>
              <w:left w:val="nil"/>
              <w:bottom w:val="nil"/>
              <w:right w:val="nil"/>
            </w:tcBorders>
            <w:shd w:val="clear" w:color="auto" w:fill="auto"/>
            <w:vAlign w:val="bottom"/>
            <w:hideMark/>
          </w:tcPr>
          <w:p w14:paraId="01006AB9" w14:textId="77777777" w:rsidR="00CD3468" w:rsidRPr="00CD3468" w:rsidRDefault="00CD3468" w:rsidP="00CD3468">
            <w:r w:rsidRPr="00633156">
              <w:rPr>
                <w:lang w:val="en-GB"/>
                <w:rPrChange w:id="2840" w:author="Microsoft Office User" w:date="2018-11-15T23:48:00Z">
                  <w:rPr/>
                </w:rPrChange>
              </w:rPr>
              <w:t>I show my sadness.</w:t>
            </w:r>
            <w:r w:rsidRPr="00633156">
              <w:rPr>
                <w:lang w:val="en-GB"/>
                <w:rPrChange w:id="2841" w:author="Microsoft Office User" w:date="2018-11-15T23:48:00Z">
                  <w:rPr/>
                </w:rPrChange>
              </w:rPr>
              <w:br/>
              <w:t>I show my fear.</w:t>
            </w:r>
            <w:r w:rsidRPr="00633156">
              <w:rPr>
                <w:lang w:val="en-GB"/>
                <w:rPrChange w:id="2842" w:author="Microsoft Office User" w:date="2018-11-15T23:48:00Z">
                  <w:rPr/>
                </w:rPrChange>
              </w:rPr>
              <w:br/>
              <w:t>I show my anger.</w:t>
            </w:r>
            <w:r w:rsidRPr="00633156">
              <w:rPr>
                <w:lang w:val="en-GB"/>
                <w:rPrChange w:id="2843" w:author="Microsoft Office User" w:date="2018-11-15T23:48:00Z">
                  <w:rPr/>
                </w:rPrChange>
              </w:rPr>
              <w:br/>
              <w:t>I tend to complain.</w:t>
            </w:r>
            <w:r w:rsidRPr="00633156">
              <w:rPr>
                <w:lang w:val="en-GB"/>
                <w:rPrChange w:id="2844" w:author="Microsoft Office User" w:date="2018-11-15T23:48:00Z">
                  <w:rPr/>
                </w:rPrChange>
              </w:rPr>
              <w:br/>
            </w:r>
            <w:r w:rsidRPr="00CD3468">
              <w:t xml:space="preserve">I </w:t>
            </w:r>
            <w:proofErr w:type="spellStart"/>
            <w:r w:rsidRPr="00CD3468">
              <w:t>seek</w:t>
            </w:r>
            <w:proofErr w:type="spellEnd"/>
            <w:r w:rsidRPr="00CD3468">
              <w:t xml:space="preserve"> </w:t>
            </w:r>
            <w:proofErr w:type="spellStart"/>
            <w:r w:rsidRPr="00CD3468">
              <w:t>support</w:t>
            </w:r>
            <w:proofErr w:type="spellEnd"/>
            <w:r w:rsidRPr="00CD3468">
              <w:t>.</w:t>
            </w:r>
          </w:p>
        </w:tc>
      </w:tr>
      <w:tr w:rsidR="00CD3468" w:rsidRPr="00CD3468" w14:paraId="36D11F7E" w14:textId="77777777" w:rsidTr="00CD3468">
        <w:trPr>
          <w:trHeight w:val="5440"/>
        </w:trPr>
        <w:tc>
          <w:tcPr>
            <w:tcW w:w="2310" w:type="dxa"/>
            <w:tcBorders>
              <w:top w:val="nil"/>
              <w:left w:val="nil"/>
              <w:bottom w:val="nil"/>
              <w:right w:val="nil"/>
            </w:tcBorders>
            <w:shd w:val="clear" w:color="auto" w:fill="auto"/>
            <w:noWrap/>
            <w:vAlign w:val="bottom"/>
            <w:hideMark/>
          </w:tcPr>
          <w:p w14:paraId="27EEF02E"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480CC59" w14:textId="77777777" w:rsidR="00CD3468" w:rsidRPr="00CD3468" w:rsidRDefault="00CD3468" w:rsidP="00CD3468">
            <w:r w:rsidRPr="00CD3468">
              <w:t xml:space="preserve">A6: </w:t>
            </w:r>
            <w:proofErr w:type="spellStart"/>
            <w:r w:rsidRPr="00CD3468">
              <w:t>Good</w:t>
            </w:r>
            <w:proofErr w:type="spellEnd"/>
            <w:r w:rsidRPr="00CD3468">
              <w:t xml:space="preserve"> </w:t>
            </w:r>
            <w:proofErr w:type="spellStart"/>
            <w:r w:rsidRPr="00CD3468">
              <w:t>faith</w:t>
            </w:r>
            <w:proofErr w:type="spellEnd"/>
          </w:p>
        </w:tc>
        <w:tc>
          <w:tcPr>
            <w:tcW w:w="4840" w:type="dxa"/>
            <w:tcBorders>
              <w:top w:val="nil"/>
              <w:left w:val="nil"/>
              <w:bottom w:val="nil"/>
              <w:right w:val="nil"/>
            </w:tcBorders>
            <w:shd w:val="clear" w:color="auto" w:fill="auto"/>
            <w:vAlign w:val="bottom"/>
            <w:hideMark/>
          </w:tcPr>
          <w:p w14:paraId="2C2C33EF" w14:textId="77777777" w:rsidR="00CD3468" w:rsidRPr="00CD3468" w:rsidRDefault="00CD3468" w:rsidP="00CD3468">
            <w:r w:rsidRPr="00633156">
              <w:rPr>
                <w:lang w:val="en-GB"/>
                <w:rPrChange w:id="2845" w:author="Microsoft Office User" w:date="2018-11-15T23:48:00Z">
                  <w:rPr/>
                </w:rPrChange>
              </w:rPr>
              <w:t>I trust what people say.</w:t>
            </w:r>
            <w:r w:rsidRPr="00633156">
              <w:rPr>
                <w:lang w:val="en-GB"/>
                <w:rPrChange w:id="2846" w:author="Microsoft Office User" w:date="2018-11-15T23:48:00Z">
                  <w:rPr/>
                </w:rPrChange>
              </w:rPr>
              <w:br/>
              <w:t>I trust others.</w:t>
            </w:r>
            <w:r w:rsidRPr="00633156">
              <w:rPr>
                <w:lang w:val="en-GB"/>
                <w:rPrChange w:id="2847" w:author="Microsoft Office User" w:date="2018-11-15T23:48:00Z">
                  <w:rPr/>
                </w:rPrChange>
              </w:rPr>
              <w:br/>
              <w:t>I believe that others have good intentions.</w:t>
            </w:r>
            <w:r w:rsidRPr="00633156">
              <w:rPr>
                <w:lang w:val="en-GB"/>
                <w:rPrChange w:id="2848" w:author="Microsoft Office User" w:date="2018-11-15T23:48:00Z">
                  <w:rPr/>
                </w:rPrChange>
              </w:rPr>
              <w:br/>
              <w:t>I am good at working with a group.</w:t>
            </w:r>
            <w:r w:rsidRPr="00633156">
              <w:rPr>
                <w:lang w:val="en-GB"/>
                <w:rPrChange w:id="2849" w:author="Microsoft Office User" w:date="2018-11-15T23:48:00Z">
                  <w:rPr/>
                </w:rPrChange>
              </w:rPr>
              <w:br/>
              <w:t xml:space="preserve">I feel like a loser if I compromise. </w:t>
            </w:r>
            <w:r w:rsidRPr="00CD3468">
              <w:t>(-)</w:t>
            </w:r>
          </w:p>
        </w:tc>
      </w:tr>
      <w:tr w:rsidR="00CD3468" w:rsidRPr="00CD3468" w14:paraId="07DA0890" w14:textId="77777777" w:rsidTr="00CD3468">
        <w:trPr>
          <w:trHeight w:val="5100"/>
        </w:trPr>
        <w:tc>
          <w:tcPr>
            <w:tcW w:w="2310" w:type="dxa"/>
            <w:tcBorders>
              <w:top w:val="nil"/>
              <w:left w:val="nil"/>
              <w:bottom w:val="nil"/>
              <w:right w:val="nil"/>
            </w:tcBorders>
            <w:shd w:val="clear" w:color="auto" w:fill="auto"/>
            <w:noWrap/>
            <w:vAlign w:val="bottom"/>
            <w:hideMark/>
          </w:tcPr>
          <w:p w14:paraId="0FB207C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BE1BED4" w14:textId="77777777" w:rsidR="00CD3468" w:rsidRPr="00CD3468" w:rsidRDefault="00CD3468" w:rsidP="00CD3468">
            <w:r w:rsidRPr="00CD3468">
              <w:t xml:space="preserve">A7: </w:t>
            </w:r>
            <w:proofErr w:type="spellStart"/>
            <w:r w:rsidRPr="00CD3468">
              <w:t>Genuineness</w:t>
            </w:r>
            <w:proofErr w:type="spellEnd"/>
          </w:p>
        </w:tc>
        <w:tc>
          <w:tcPr>
            <w:tcW w:w="4840" w:type="dxa"/>
            <w:tcBorders>
              <w:top w:val="nil"/>
              <w:left w:val="nil"/>
              <w:bottom w:val="nil"/>
              <w:right w:val="nil"/>
            </w:tcBorders>
            <w:shd w:val="clear" w:color="auto" w:fill="auto"/>
            <w:vAlign w:val="bottom"/>
            <w:hideMark/>
          </w:tcPr>
          <w:p w14:paraId="5E629AD0" w14:textId="77777777" w:rsidR="00CD3468" w:rsidRPr="00CD3468" w:rsidRDefault="00CD3468" w:rsidP="00CD3468">
            <w:r w:rsidRPr="00633156">
              <w:rPr>
                <w:lang w:val="en-GB"/>
                <w:rPrChange w:id="2850" w:author="Microsoft Office User" w:date="2018-11-15T23:48:00Z">
                  <w:rPr/>
                </w:rPrChange>
              </w:rPr>
              <w:t>I lie to get myself out of trouble. (-)</w:t>
            </w:r>
            <w:r w:rsidRPr="00633156">
              <w:rPr>
                <w:lang w:val="en-GB"/>
                <w:rPrChange w:id="2851" w:author="Microsoft Office User" w:date="2018-11-15T23:48:00Z">
                  <w:rPr/>
                </w:rPrChange>
              </w:rPr>
              <w:br/>
              <w:t>I respect authority.</w:t>
            </w:r>
            <w:r w:rsidRPr="00633156">
              <w:rPr>
                <w:lang w:val="en-GB"/>
                <w:rPrChange w:id="2852" w:author="Microsoft Office User" w:date="2018-11-15T23:48:00Z">
                  <w:rPr/>
                </w:rPrChange>
              </w:rPr>
              <w:br/>
              <w:t>I try to fool others. (-)</w:t>
            </w:r>
            <w:r w:rsidRPr="00633156">
              <w:rPr>
                <w:lang w:val="en-GB"/>
                <w:rPrChange w:id="2853" w:author="Microsoft Office User" w:date="2018-11-15T23:48:00Z">
                  <w:rPr/>
                </w:rPrChange>
              </w:rPr>
              <w:br/>
              <w:t>I find it easy to manipulate others. (-)</w:t>
            </w:r>
            <w:r w:rsidRPr="00633156">
              <w:rPr>
                <w:lang w:val="en-GB"/>
                <w:rPrChange w:id="2854" w:author="Microsoft Office User" w:date="2018-11-15T23:48:00Z">
                  <w:rPr/>
                </w:rPrChange>
              </w:rPr>
              <w:br/>
              <w:t xml:space="preserve">I use flattery to get ahead. </w:t>
            </w:r>
            <w:r w:rsidRPr="00CD3468">
              <w:t>(-)</w:t>
            </w:r>
          </w:p>
        </w:tc>
      </w:tr>
      <w:tr w:rsidR="00CD3468" w:rsidRPr="001653F1" w14:paraId="72126249" w14:textId="77777777" w:rsidTr="00CD3468">
        <w:trPr>
          <w:trHeight w:val="6120"/>
        </w:trPr>
        <w:tc>
          <w:tcPr>
            <w:tcW w:w="2310" w:type="dxa"/>
            <w:tcBorders>
              <w:top w:val="nil"/>
              <w:left w:val="nil"/>
              <w:bottom w:val="nil"/>
              <w:right w:val="nil"/>
            </w:tcBorders>
            <w:shd w:val="clear" w:color="auto" w:fill="auto"/>
            <w:noWrap/>
            <w:vAlign w:val="bottom"/>
            <w:hideMark/>
          </w:tcPr>
          <w:p w14:paraId="52873E79"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297490B5" w14:textId="77777777" w:rsidR="00CD3468" w:rsidRPr="00CD3468" w:rsidRDefault="00CD3468" w:rsidP="00CD3468">
            <w:r w:rsidRPr="00CD3468">
              <w:t xml:space="preserve">A8: </w:t>
            </w:r>
            <w:proofErr w:type="spellStart"/>
            <w:r w:rsidRPr="00CD3468">
              <w:t>Altruism</w:t>
            </w:r>
            <w:proofErr w:type="spellEnd"/>
          </w:p>
        </w:tc>
        <w:tc>
          <w:tcPr>
            <w:tcW w:w="4840" w:type="dxa"/>
            <w:tcBorders>
              <w:top w:val="nil"/>
              <w:left w:val="nil"/>
              <w:bottom w:val="nil"/>
              <w:right w:val="nil"/>
            </w:tcBorders>
            <w:shd w:val="clear" w:color="auto" w:fill="auto"/>
            <w:vAlign w:val="bottom"/>
            <w:hideMark/>
          </w:tcPr>
          <w:p w14:paraId="77E0470B" w14:textId="77777777" w:rsidR="00CD3468" w:rsidRPr="00633156" w:rsidRDefault="00CD3468" w:rsidP="00CD3468">
            <w:pPr>
              <w:rPr>
                <w:lang w:val="en-GB"/>
                <w:rPrChange w:id="2855" w:author="Microsoft Office User" w:date="2018-11-15T23:48:00Z">
                  <w:rPr/>
                </w:rPrChange>
              </w:rPr>
            </w:pPr>
            <w:r w:rsidRPr="00633156">
              <w:rPr>
                <w:lang w:val="en-GB"/>
                <w:rPrChange w:id="2856" w:author="Microsoft Office User" w:date="2018-11-15T23:48:00Z">
                  <w:rPr/>
                </w:rPrChange>
              </w:rPr>
              <w:t>I think of others first.</w:t>
            </w:r>
            <w:r w:rsidRPr="00633156">
              <w:rPr>
                <w:lang w:val="en-GB"/>
                <w:rPrChange w:id="2857" w:author="Microsoft Office User" w:date="2018-11-15T23:48:00Z">
                  <w:rPr/>
                </w:rPrChange>
              </w:rPr>
              <w:br/>
              <w:t>I let other people take the credit for my work.</w:t>
            </w:r>
            <w:r w:rsidRPr="00633156">
              <w:rPr>
                <w:lang w:val="en-GB"/>
                <w:rPrChange w:id="2858" w:author="Microsoft Office User" w:date="2018-11-15T23:48:00Z">
                  <w:rPr/>
                </w:rPrChange>
              </w:rPr>
              <w:br/>
              <w:t>I try to respond with understanding when someone treats me badly.</w:t>
            </w:r>
            <w:r w:rsidRPr="00633156">
              <w:rPr>
                <w:lang w:val="en-GB"/>
                <w:rPrChange w:id="2859" w:author="Microsoft Office User" w:date="2018-11-15T23:48:00Z">
                  <w:rPr/>
                </w:rPrChange>
              </w:rPr>
              <w:br/>
              <w:t>I return extra change when a cashier makes a mistake.</w:t>
            </w:r>
          </w:p>
        </w:tc>
      </w:tr>
      <w:tr w:rsidR="00CD3468" w:rsidRPr="00CD3468" w14:paraId="7C0D3DCB" w14:textId="77777777" w:rsidTr="00CD3468">
        <w:trPr>
          <w:trHeight w:val="3740"/>
        </w:trPr>
        <w:tc>
          <w:tcPr>
            <w:tcW w:w="2310" w:type="dxa"/>
            <w:tcBorders>
              <w:top w:val="nil"/>
              <w:left w:val="nil"/>
              <w:bottom w:val="nil"/>
              <w:right w:val="nil"/>
            </w:tcBorders>
            <w:shd w:val="clear" w:color="auto" w:fill="auto"/>
            <w:noWrap/>
            <w:vAlign w:val="bottom"/>
            <w:hideMark/>
          </w:tcPr>
          <w:p w14:paraId="46517CEF" w14:textId="77777777" w:rsidR="00CD3468" w:rsidRPr="00CD3468" w:rsidRDefault="00CD3468" w:rsidP="00CD3468">
            <w:proofErr w:type="spellStart"/>
            <w:r w:rsidRPr="00CD3468">
              <w:t>Conscientiousness</w:t>
            </w:r>
            <w:proofErr w:type="spellEnd"/>
          </w:p>
        </w:tc>
        <w:tc>
          <w:tcPr>
            <w:tcW w:w="3260" w:type="dxa"/>
            <w:tcBorders>
              <w:top w:val="nil"/>
              <w:left w:val="nil"/>
              <w:bottom w:val="nil"/>
              <w:right w:val="nil"/>
            </w:tcBorders>
            <w:shd w:val="clear" w:color="auto" w:fill="auto"/>
            <w:noWrap/>
            <w:vAlign w:val="bottom"/>
            <w:hideMark/>
          </w:tcPr>
          <w:p w14:paraId="3F32C4C0" w14:textId="77777777" w:rsidR="00CD3468" w:rsidRPr="00CD3468" w:rsidRDefault="00CD3468" w:rsidP="00CD3468">
            <w:r w:rsidRPr="00CD3468">
              <w:t xml:space="preserve">C1: </w:t>
            </w:r>
            <w:proofErr w:type="spellStart"/>
            <w:r w:rsidRPr="00CD3468">
              <w:t>Dominance</w:t>
            </w:r>
            <w:proofErr w:type="spellEnd"/>
          </w:p>
        </w:tc>
        <w:tc>
          <w:tcPr>
            <w:tcW w:w="4840" w:type="dxa"/>
            <w:tcBorders>
              <w:top w:val="nil"/>
              <w:left w:val="nil"/>
              <w:bottom w:val="nil"/>
              <w:right w:val="nil"/>
            </w:tcBorders>
            <w:shd w:val="clear" w:color="auto" w:fill="auto"/>
            <w:vAlign w:val="bottom"/>
            <w:hideMark/>
          </w:tcPr>
          <w:p w14:paraId="19B2D11E" w14:textId="77777777" w:rsidR="00CD3468" w:rsidRPr="00CD3468" w:rsidRDefault="00CD3468" w:rsidP="00CD3468">
            <w:r w:rsidRPr="00633156">
              <w:rPr>
                <w:lang w:val="en-GB"/>
                <w:rPrChange w:id="2860" w:author="Microsoft Office User" w:date="2018-11-15T23:48:00Z">
                  <w:rPr/>
                </w:rPrChange>
              </w:rPr>
              <w:t>I want to be in charge.</w:t>
            </w:r>
            <w:r w:rsidRPr="00633156">
              <w:rPr>
                <w:lang w:val="en-GB"/>
                <w:rPrChange w:id="2861" w:author="Microsoft Office User" w:date="2018-11-15T23:48:00Z">
                  <w:rPr/>
                </w:rPrChange>
              </w:rPr>
              <w:br/>
              <w:t>I try to lead others.</w:t>
            </w:r>
            <w:r w:rsidRPr="00633156">
              <w:rPr>
                <w:lang w:val="en-GB"/>
                <w:rPrChange w:id="2862" w:author="Microsoft Office User" w:date="2018-11-15T23:48:00Z">
                  <w:rPr/>
                </w:rPrChange>
              </w:rPr>
              <w:br/>
              <w:t>I demand perfection in others.</w:t>
            </w:r>
            <w:r w:rsidRPr="00633156">
              <w:rPr>
                <w:lang w:val="en-GB"/>
                <w:rPrChange w:id="2863" w:author="Microsoft Office User" w:date="2018-11-15T23:48:00Z">
                  <w:rPr/>
                </w:rPrChange>
              </w:rPr>
              <w:br/>
            </w:r>
            <w:r w:rsidRPr="00CD3468">
              <w:t xml:space="preserve">I </w:t>
            </w:r>
            <w:proofErr w:type="spellStart"/>
            <w:r w:rsidRPr="00CD3468">
              <w:t>resist</w:t>
            </w:r>
            <w:proofErr w:type="spellEnd"/>
            <w:r w:rsidRPr="00CD3468">
              <w:t xml:space="preserve"> </w:t>
            </w:r>
            <w:proofErr w:type="spellStart"/>
            <w:r w:rsidRPr="00CD3468">
              <w:t>authority</w:t>
            </w:r>
            <w:proofErr w:type="spellEnd"/>
            <w:r w:rsidRPr="00CD3468">
              <w:t>.</w:t>
            </w:r>
            <w:r w:rsidRPr="00CD3468">
              <w:br/>
              <w:t xml:space="preserve">I try to </w:t>
            </w:r>
            <w:proofErr w:type="spellStart"/>
            <w:r w:rsidRPr="00CD3468">
              <w:t>outdo</w:t>
            </w:r>
            <w:proofErr w:type="spellEnd"/>
            <w:r w:rsidRPr="00CD3468">
              <w:t xml:space="preserve"> </w:t>
            </w:r>
            <w:proofErr w:type="spellStart"/>
            <w:r w:rsidRPr="00CD3468">
              <w:t>others</w:t>
            </w:r>
            <w:proofErr w:type="spellEnd"/>
            <w:r w:rsidRPr="00CD3468">
              <w:t>.</w:t>
            </w:r>
          </w:p>
        </w:tc>
      </w:tr>
      <w:tr w:rsidR="00CD3468" w:rsidRPr="00CD3468" w14:paraId="4DC01BE2" w14:textId="77777777" w:rsidTr="00CD3468">
        <w:trPr>
          <w:trHeight w:val="4080"/>
        </w:trPr>
        <w:tc>
          <w:tcPr>
            <w:tcW w:w="2310" w:type="dxa"/>
            <w:tcBorders>
              <w:top w:val="nil"/>
              <w:left w:val="nil"/>
              <w:bottom w:val="nil"/>
              <w:right w:val="nil"/>
            </w:tcBorders>
            <w:shd w:val="clear" w:color="auto" w:fill="auto"/>
            <w:noWrap/>
            <w:vAlign w:val="bottom"/>
            <w:hideMark/>
          </w:tcPr>
          <w:p w14:paraId="2308830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897FEDC" w14:textId="77777777" w:rsidR="00CD3468" w:rsidRPr="00CD3468" w:rsidRDefault="00CD3468" w:rsidP="00CD3468">
            <w:r w:rsidRPr="00CD3468">
              <w:t xml:space="preserve">C2: </w:t>
            </w:r>
            <w:proofErr w:type="spellStart"/>
            <w:r w:rsidRPr="00CD3468">
              <w:t>Persistence</w:t>
            </w:r>
            <w:proofErr w:type="spellEnd"/>
          </w:p>
        </w:tc>
        <w:tc>
          <w:tcPr>
            <w:tcW w:w="4840" w:type="dxa"/>
            <w:tcBorders>
              <w:top w:val="nil"/>
              <w:left w:val="nil"/>
              <w:bottom w:val="nil"/>
              <w:right w:val="nil"/>
            </w:tcBorders>
            <w:shd w:val="clear" w:color="auto" w:fill="auto"/>
            <w:vAlign w:val="bottom"/>
            <w:hideMark/>
          </w:tcPr>
          <w:p w14:paraId="1A190ACD" w14:textId="77777777" w:rsidR="00CD3468" w:rsidRPr="00CD3468" w:rsidRDefault="00CD3468" w:rsidP="00CD3468">
            <w:r w:rsidRPr="00633156">
              <w:rPr>
                <w:lang w:val="en-GB"/>
                <w:rPrChange w:id="2864" w:author="Microsoft Office User" w:date="2018-11-15T23:48:00Z">
                  <w:rPr/>
                </w:rPrChange>
              </w:rPr>
              <w:t>I give up easily. (-)</w:t>
            </w:r>
            <w:r w:rsidRPr="00633156">
              <w:rPr>
                <w:lang w:val="en-GB"/>
                <w:rPrChange w:id="2865" w:author="Microsoft Office User" w:date="2018-11-15T23:48:00Z">
                  <w:rPr/>
                </w:rPrChange>
              </w:rPr>
              <w:br/>
              <w:t>I never give up.</w:t>
            </w:r>
            <w:r w:rsidRPr="00633156">
              <w:rPr>
                <w:lang w:val="en-GB"/>
                <w:rPrChange w:id="2866" w:author="Microsoft Office User" w:date="2018-11-15T23:48:00Z">
                  <w:rPr/>
                </w:rPrChange>
              </w:rPr>
              <w:br/>
              <w:t>I am easily discouraged. (-)</w:t>
            </w:r>
            <w:r w:rsidRPr="00633156">
              <w:rPr>
                <w:lang w:val="en-GB"/>
                <w:rPrChange w:id="2867" w:author="Microsoft Office User" w:date="2018-11-15T23:48:00Z">
                  <w:rPr/>
                </w:rPrChange>
              </w:rPr>
              <w:br/>
              <w:t xml:space="preserve">I like to take my time. </w:t>
            </w:r>
            <w:r w:rsidRPr="00CD3468">
              <w:t>(-)</w:t>
            </w:r>
            <w:r w:rsidRPr="00CD3468">
              <w:br/>
            </w:r>
            <w:proofErr w:type="spellStart"/>
            <w:r w:rsidRPr="00CD3468">
              <w:t>My</w:t>
            </w:r>
            <w:proofErr w:type="spellEnd"/>
            <w:r w:rsidRPr="00CD3468">
              <w:t xml:space="preserve"> </w:t>
            </w:r>
            <w:proofErr w:type="spellStart"/>
            <w:r w:rsidRPr="00CD3468">
              <w:t>interests</w:t>
            </w:r>
            <w:proofErr w:type="spellEnd"/>
            <w:r w:rsidRPr="00CD3468">
              <w:t xml:space="preserve"> </w:t>
            </w:r>
            <w:proofErr w:type="spellStart"/>
            <w:r w:rsidRPr="00CD3468">
              <w:t>change</w:t>
            </w:r>
            <w:proofErr w:type="spellEnd"/>
            <w:r w:rsidRPr="00CD3468">
              <w:t xml:space="preserve"> </w:t>
            </w:r>
            <w:proofErr w:type="spellStart"/>
            <w:r w:rsidRPr="00CD3468">
              <w:t>quickly</w:t>
            </w:r>
            <w:proofErr w:type="spellEnd"/>
            <w:r w:rsidRPr="00CD3468">
              <w:t>. (-)</w:t>
            </w:r>
          </w:p>
        </w:tc>
      </w:tr>
      <w:tr w:rsidR="00CD3468" w:rsidRPr="00CD3468" w14:paraId="3078F1DE" w14:textId="77777777" w:rsidTr="00CD3468">
        <w:trPr>
          <w:trHeight w:val="6120"/>
        </w:trPr>
        <w:tc>
          <w:tcPr>
            <w:tcW w:w="2310" w:type="dxa"/>
            <w:tcBorders>
              <w:top w:val="nil"/>
              <w:left w:val="nil"/>
              <w:bottom w:val="nil"/>
              <w:right w:val="nil"/>
            </w:tcBorders>
            <w:shd w:val="clear" w:color="auto" w:fill="auto"/>
            <w:noWrap/>
            <w:vAlign w:val="bottom"/>
            <w:hideMark/>
          </w:tcPr>
          <w:p w14:paraId="5DFA9CE5"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261D754" w14:textId="77777777" w:rsidR="00CD3468" w:rsidRPr="00CD3468" w:rsidRDefault="00CD3468" w:rsidP="00CD3468">
            <w:r w:rsidRPr="00CD3468">
              <w:t xml:space="preserve">C3: </w:t>
            </w:r>
            <w:proofErr w:type="spellStart"/>
            <w:r w:rsidRPr="00CD3468">
              <w:t>Self</w:t>
            </w:r>
            <w:proofErr w:type="spellEnd"/>
            <w:r w:rsidRPr="00CD3468">
              <w:t>-discipline</w:t>
            </w:r>
          </w:p>
        </w:tc>
        <w:tc>
          <w:tcPr>
            <w:tcW w:w="4840" w:type="dxa"/>
            <w:tcBorders>
              <w:top w:val="nil"/>
              <w:left w:val="nil"/>
              <w:bottom w:val="nil"/>
              <w:right w:val="nil"/>
            </w:tcBorders>
            <w:shd w:val="clear" w:color="auto" w:fill="auto"/>
            <w:vAlign w:val="bottom"/>
            <w:hideMark/>
          </w:tcPr>
          <w:p w14:paraId="2E8E9F10" w14:textId="77777777" w:rsidR="00CD3468" w:rsidRPr="00CD3468" w:rsidRDefault="00CD3468" w:rsidP="00CD3468">
            <w:r w:rsidRPr="00633156">
              <w:rPr>
                <w:lang w:val="en-GB"/>
                <w:rPrChange w:id="2868" w:author="Microsoft Office User" w:date="2018-11-15T23:48:00Z">
                  <w:rPr/>
                </w:rPrChange>
              </w:rPr>
              <w:t>I am easily talked into doing silly things. (-)</w:t>
            </w:r>
            <w:r w:rsidRPr="00633156">
              <w:rPr>
                <w:lang w:val="en-GB"/>
                <w:rPrChange w:id="2869" w:author="Microsoft Office User" w:date="2018-11-15T23:48:00Z">
                  <w:rPr/>
                </w:rPrChange>
              </w:rPr>
              <w:br/>
              <w:t>I rush into things. (-)</w:t>
            </w:r>
            <w:r w:rsidRPr="00633156">
              <w:rPr>
                <w:lang w:val="en-GB"/>
                <w:rPrChange w:id="2870" w:author="Microsoft Office User" w:date="2018-11-15T23:48:00Z">
                  <w:rPr/>
                </w:rPrChange>
              </w:rPr>
              <w:br/>
              <w:t xml:space="preserve">I act impulsively when something is bothering me. </w:t>
            </w:r>
            <w:r w:rsidRPr="00CD3468">
              <w:t>(-)</w:t>
            </w:r>
            <w:r w:rsidRPr="00CD3468">
              <w:br/>
              <w:t xml:space="preserve">I am </w:t>
            </w:r>
            <w:proofErr w:type="spellStart"/>
            <w:r w:rsidRPr="00CD3468">
              <w:t>easily</w:t>
            </w:r>
            <w:proofErr w:type="spellEnd"/>
            <w:r w:rsidRPr="00CD3468">
              <w:t xml:space="preserve"> </w:t>
            </w:r>
            <w:proofErr w:type="spellStart"/>
            <w:r w:rsidRPr="00CD3468">
              <w:t>distracted</w:t>
            </w:r>
            <w:proofErr w:type="spellEnd"/>
            <w:r w:rsidRPr="00CD3468">
              <w:t>. (-)</w:t>
            </w:r>
            <w:r w:rsidRPr="00CD3468">
              <w:br/>
              <w:t xml:space="preserve">I </w:t>
            </w:r>
            <w:proofErr w:type="spellStart"/>
            <w:r w:rsidRPr="00CD3468">
              <w:t>say</w:t>
            </w:r>
            <w:proofErr w:type="spellEnd"/>
            <w:r w:rsidRPr="00CD3468">
              <w:t xml:space="preserve"> </w:t>
            </w:r>
            <w:proofErr w:type="spellStart"/>
            <w:r w:rsidRPr="00CD3468">
              <w:t>inappropriate</w:t>
            </w:r>
            <w:proofErr w:type="spellEnd"/>
            <w:r w:rsidRPr="00CD3468">
              <w:t xml:space="preserve"> </w:t>
            </w:r>
            <w:proofErr w:type="spellStart"/>
            <w:r w:rsidRPr="00CD3468">
              <w:t>things</w:t>
            </w:r>
            <w:proofErr w:type="spellEnd"/>
            <w:r w:rsidRPr="00CD3468">
              <w:t>. (-)</w:t>
            </w:r>
          </w:p>
        </w:tc>
      </w:tr>
      <w:tr w:rsidR="00CD3468" w:rsidRPr="001653F1" w14:paraId="66D43761" w14:textId="77777777" w:rsidTr="00CD3468">
        <w:trPr>
          <w:trHeight w:val="4760"/>
        </w:trPr>
        <w:tc>
          <w:tcPr>
            <w:tcW w:w="2310" w:type="dxa"/>
            <w:tcBorders>
              <w:top w:val="nil"/>
              <w:left w:val="nil"/>
              <w:bottom w:val="nil"/>
              <w:right w:val="nil"/>
            </w:tcBorders>
            <w:shd w:val="clear" w:color="auto" w:fill="auto"/>
            <w:noWrap/>
            <w:vAlign w:val="bottom"/>
            <w:hideMark/>
          </w:tcPr>
          <w:p w14:paraId="2AE3AF4F"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BC9457C" w14:textId="77777777" w:rsidR="00CD3468" w:rsidRPr="00CD3468" w:rsidRDefault="00CD3468" w:rsidP="00CD3468">
            <w:r w:rsidRPr="00CD3468">
              <w:t xml:space="preserve">C4: </w:t>
            </w:r>
            <w:proofErr w:type="spellStart"/>
            <w:r w:rsidRPr="00CD3468">
              <w:t>Task</w:t>
            </w:r>
            <w:proofErr w:type="spellEnd"/>
            <w:r w:rsidRPr="00CD3468">
              <w:t xml:space="preserve"> </w:t>
            </w:r>
            <w:proofErr w:type="spellStart"/>
            <w:r w:rsidRPr="00CD3468">
              <w:t>planning</w:t>
            </w:r>
            <w:proofErr w:type="spellEnd"/>
          </w:p>
        </w:tc>
        <w:tc>
          <w:tcPr>
            <w:tcW w:w="4840" w:type="dxa"/>
            <w:tcBorders>
              <w:top w:val="nil"/>
              <w:left w:val="nil"/>
              <w:bottom w:val="nil"/>
              <w:right w:val="nil"/>
            </w:tcBorders>
            <w:shd w:val="clear" w:color="auto" w:fill="auto"/>
            <w:vAlign w:val="bottom"/>
            <w:hideMark/>
          </w:tcPr>
          <w:p w14:paraId="737B9370" w14:textId="77777777" w:rsidR="00CD3468" w:rsidRPr="00633156" w:rsidRDefault="00CD3468" w:rsidP="00CD3468">
            <w:pPr>
              <w:rPr>
                <w:lang w:val="en-GB"/>
                <w:rPrChange w:id="2871" w:author="Microsoft Office User" w:date="2018-11-15T23:48:00Z">
                  <w:rPr/>
                </w:rPrChange>
              </w:rPr>
            </w:pPr>
            <w:r w:rsidRPr="00633156">
              <w:rPr>
                <w:lang w:val="en-GB"/>
                <w:rPrChange w:id="2872" w:author="Microsoft Office User" w:date="2018-11-15T23:48:00Z">
                  <w:rPr/>
                </w:rPrChange>
              </w:rPr>
              <w:t>I do things according to a plan.</w:t>
            </w:r>
            <w:r w:rsidRPr="00633156">
              <w:rPr>
                <w:lang w:val="en-GB"/>
                <w:rPrChange w:id="2873" w:author="Microsoft Office User" w:date="2018-11-15T23:48:00Z">
                  <w:rPr/>
                </w:rPrChange>
              </w:rPr>
              <w:br/>
              <w:t>I follow a schedule.</w:t>
            </w:r>
            <w:r w:rsidRPr="00633156">
              <w:rPr>
                <w:lang w:val="en-GB"/>
                <w:rPrChange w:id="2874" w:author="Microsoft Office User" w:date="2018-11-15T23:48:00Z">
                  <w:rPr/>
                </w:rPrChange>
              </w:rPr>
              <w:br/>
              <w:t>I make plans and stick to them.</w:t>
            </w:r>
            <w:r w:rsidRPr="00633156">
              <w:rPr>
                <w:lang w:val="en-GB"/>
                <w:rPrChange w:id="2875" w:author="Microsoft Office User" w:date="2018-11-15T23:48:00Z">
                  <w:rPr/>
                </w:rPrChange>
              </w:rPr>
              <w:br/>
              <w:t>I want things to proceed according to plan.</w:t>
            </w:r>
            <w:r w:rsidRPr="00633156">
              <w:rPr>
                <w:lang w:val="en-GB"/>
                <w:rPrChange w:id="2876" w:author="Microsoft Office User" w:date="2018-11-15T23:48:00Z">
                  <w:rPr/>
                </w:rPrChange>
              </w:rPr>
              <w:br/>
              <w:t>I am always prepared.</w:t>
            </w:r>
          </w:p>
        </w:tc>
      </w:tr>
      <w:tr w:rsidR="00CD3468" w:rsidRPr="001653F1" w14:paraId="5B7A54C1" w14:textId="77777777" w:rsidTr="00CD3468">
        <w:trPr>
          <w:trHeight w:val="4420"/>
        </w:trPr>
        <w:tc>
          <w:tcPr>
            <w:tcW w:w="2310" w:type="dxa"/>
            <w:tcBorders>
              <w:top w:val="nil"/>
              <w:left w:val="nil"/>
              <w:bottom w:val="nil"/>
              <w:right w:val="nil"/>
            </w:tcBorders>
            <w:shd w:val="clear" w:color="auto" w:fill="auto"/>
            <w:noWrap/>
            <w:vAlign w:val="bottom"/>
            <w:hideMark/>
          </w:tcPr>
          <w:p w14:paraId="765D82A4" w14:textId="77777777" w:rsidR="00CD3468" w:rsidRPr="00633156" w:rsidRDefault="00CD3468" w:rsidP="00CD3468">
            <w:pPr>
              <w:rPr>
                <w:lang w:val="en-GB"/>
                <w:rPrChange w:id="2877"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7C69B7D3" w14:textId="77777777" w:rsidR="00CD3468" w:rsidRPr="00CD3468" w:rsidRDefault="00CD3468" w:rsidP="00CD3468">
            <w:r w:rsidRPr="00CD3468">
              <w:t xml:space="preserve">C5: </w:t>
            </w:r>
            <w:proofErr w:type="spellStart"/>
            <w:r w:rsidRPr="00CD3468">
              <w:t>Goal</w:t>
            </w:r>
            <w:proofErr w:type="spellEnd"/>
            <w:r w:rsidRPr="00CD3468">
              <w:t xml:space="preserve"> </w:t>
            </w:r>
            <w:proofErr w:type="spellStart"/>
            <w:r w:rsidRPr="00CD3468">
              <w:t>orientation</w:t>
            </w:r>
            <w:proofErr w:type="spellEnd"/>
          </w:p>
        </w:tc>
        <w:tc>
          <w:tcPr>
            <w:tcW w:w="4840" w:type="dxa"/>
            <w:tcBorders>
              <w:top w:val="nil"/>
              <w:left w:val="nil"/>
              <w:bottom w:val="nil"/>
              <w:right w:val="nil"/>
            </w:tcBorders>
            <w:shd w:val="clear" w:color="auto" w:fill="auto"/>
            <w:vAlign w:val="bottom"/>
            <w:hideMark/>
          </w:tcPr>
          <w:p w14:paraId="7EBE095E" w14:textId="77777777" w:rsidR="00CD3468" w:rsidRPr="00633156" w:rsidRDefault="00CD3468" w:rsidP="00CD3468">
            <w:pPr>
              <w:rPr>
                <w:lang w:val="en-GB"/>
                <w:rPrChange w:id="2878" w:author="Microsoft Office User" w:date="2018-11-15T23:48:00Z">
                  <w:rPr/>
                </w:rPrChange>
              </w:rPr>
            </w:pPr>
            <w:r w:rsidRPr="00633156">
              <w:rPr>
                <w:lang w:val="en-GB"/>
                <w:rPrChange w:id="2879" w:author="Microsoft Office User" w:date="2018-11-15T23:48:00Z">
                  <w:rPr/>
                </w:rPrChange>
              </w:rPr>
              <w:t>I accomplish a lot of work.</w:t>
            </w:r>
            <w:r w:rsidRPr="00633156">
              <w:rPr>
                <w:lang w:val="en-GB"/>
                <w:rPrChange w:id="2880" w:author="Microsoft Office User" w:date="2018-11-15T23:48:00Z">
                  <w:rPr/>
                </w:rPrChange>
              </w:rPr>
              <w:br/>
              <w:t>I work hard.</w:t>
            </w:r>
            <w:r w:rsidRPr="00633156">
              <w:rPr>
                <w:lang w:val="en-GB"/>
                <w:rPrChange w:id="2881" w:author="Microsoft Office User" w:date="2018-11-15T23:48:00Z">
                  <w:rPr/>
                </w:rPrChange>
              </w:rPr>
              <w:br/>
              <w:t>I put little time and effort into my work. (-)</w:t>
            </w:r>
            <w:r w:rsidRPr="00633156">
              <w:rPr>
                <w:lang w:val="en-GB"/>
                <w:rPrChange w:id="2882" w:author="Microsoft Office User" w:date="2018-11-15T23:48:00Z">
                  <w:rPr/>
                </w:rPrChange>
              </w:rPr>
              <w:br/>
              <w:t>I am a goal-oriented person.</w:t>
            </w:r>
            <w:r w:rsidRPr="00633156">
              <w:rPr>
                <w:lang w:val="en-GB"/>
                <w:rPrChange w:id="2883" w:author="Microsoft Office User" w:date="2018-11-15T23:48:00Z">
                  <w:rPr/>
                </w:rPrChange>
              </w:rPr>
              <w:br/>
              <w:t>I carry out my plans.</w:t>
            </w:r>
          </w:p>
        </w:tc>
      </w:tr>
      <w:tr w:rsidR="00CD3468" w:rsidRPr="00CD3468" w14:paraId="4E4220A6" w14:textId="77777777" w:rsidTr="00CD3468">
        <w:trPr>
          <w:trHeight w:val="4080"/>
        </w:trPr>
        <w:tc>
          <w:tcPr>
            <w:tcW w:w="2310" w:type="dxa"/>
            <w:tcBorders>
              <w:top w:val="nil"/>
              <w:left w:val="nil"/>
              <w:bottom w:val="nil"/>
              <w:right w:val="nil"/>
            </w:tcBorders>
            <w:shd w:val="clear" w:color="auto" w:fill="auto"/>
            <w:noWrap/>
            <w:vAlign w:val="bottom"/>
            <w:hideMark/>
          </w:tcPr>
          <w:p w14:paraId="7F1268D2" w14:textId="77777777" w:rsidR="00CD3468" w:rsidRPr="00633156" w:rsidRDefault="00CD3468" w:rsidP="00CD3468">
            <w:pPr>
              <w:rPr>
                <w:lang w:val="en-GB"/>
                <w:rPrChange w:id="2884"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004C3209" w14:textId="77777777" w:rsidR="00CD3468" w:rsidRPr="00CD3468" w:rsidRDefault="00CD3468" w:rsidP="00CD3468">
            <w:r w:rsidRPr="00CD3468">
              <w:t xml:space="preserve">C6: </w:t>
            </w:r>
            <w:proofErr w:type="spellStart"/>
            <w:r w:rsidRPr="00CD3468">
              <w:t>Carefulness</w:t>
            </w:r>
            <w:proofErr w:type="spellEnd"/>
          </w:p>
        </w:tc>
        <w:tc>
          <w:tcPr>
            <w:tcW w:w="4840" w:type="dxa"/>
            <w:tcBorders>
              <w:top w:val="nil"/>
              <w:left w:val="nil"/>
              <w:bottom w:val="nil"/>
              <w:right w:val="nil"/>
            </w:tcBorders>
            <w:shd w:val="clear" w:color="auto" w:fill="auto"/>
            <w:vAlign w:val="bottom"/>
            <w:hideMark/>
          </w:tcPr>
          <w:p w14:paraId="06282C8F" w14:textId="77777777" w:rsidR="00CD3468" w:rsidRPr="00CD3468" w:rsidRDefault="00CD3468" w:rsidP="00CD3468">
            <w:r w:rsidRPr="00633156">
              <w:rPr>
                <w:lang w:val="en-GB"/>
                <w:rPrChange w:id="2885" w:author="Microsoft Office User" w:date="2018-11-15T23:48:00Z">
                  <w:rPr/>
                </w:rPrChange>
              </w:rPr>
              <w:t>I choose my words with care.</w:t>
            </w:r>
            <w:r w:rsidRPr="00633156">
              <w:rPr>
                <w:lang w:val="en-GB"/>
                <w:rPrChange w:id="2886" w:author="Microsoft Office User" w:date="2018-11-15T23:48:00Z">
                  <w:rPr/>
                </w:rPrChange>
              </w:rPr>
              <w:br/>
              <w:t>I look at the facts.</w:t>
            </w:r>
            <w:r w:rsidRPr="00633156">
              <w:rPr>
                <w:lang w:val="en-GB"/>
                <w:rPrChange w:id="2887" w:author="Microsoft Office User" w:date="2018-11-15T23:48:00Z">
                  <w:rPr/>
                </w:rPrChange>
              </w:rPr>
              <w:br/>
              <w:t>I make careful choices.</w:t>
            </w:r>
            <w:r w:rsidRPr="00633156">
              <w:rPr>
                <w:lang w:val="en-GB"/>
                <w:rPrChange w:id="2888" w:author="Microsoft Office User" w:date="2018-11-15T23:48:00Z">
                  <w:rPr/>
                </w:rPrChange>
              </w:rPr>
              <w:br/>
              <w:t>I avoid mistakes.</w:t>
            </w:r>
            <w:r w:rsidRPr="00633156">
              <w:rPr>
                <w:lang w:val="en-GB"/>
                <w:rPrChange w:id="2889" w:author="Microsoft Office User" w:date="2018-11-15T23:48:00Z">
                  <w:rPr/>
                </w:rPrChange>
              </w:rPr>
              <w:br/>
            </w:r>
            <w:r w:rsidRPr="00CD3468">
              <w:t xml:space="preserve">I </w:t>
            </w:r>
            <w:proofErr w:type="spellStart"/>
            <w:r w:rsidRPr="00CD3468">
              <w:t>take</w:t>
            </w:r>
            <w:proofErr w:type="spellEnd"/>
            <w:r w:rsidRPr="00CD3468">
              <w:t xml:space="preserve"> </w:t>
            </w:r>
            <w:proofErr w:type="spellStart"/>
            <w:r w:rsidRPr="00CD3468">
              <w:t>precautions</w:t>
            </w:r>
            <w:proofErr w:type="spellEnd"/>
            <w:r w:rsidRPr="00CD3468">
              <w:t>.</w:t>
            </w:r>
          </w:p>
        </w:tc>
      </w:tr>
      <w:tr w:rsidR="00CD3468" w:rsidRPr="00CD3468" w14:paraId="482602C6" w14:textId="77777777" w:rsidTr="00CD3468">
        <w:trPr>
          <w:trHeight w:val="6120"/>
        </w:trPr>
        <w:tc>
          <w:tcPr>
            <w:tcW w:w="2310" w:type="dxa"/>
            <w:tcBorders>
              <w:top w:val="nil"/>
              <w:left w:val="nil"/>
              <w:bottom w:val="nil"/>
              <w:right w:val="nil"/>
            </w:tcBorders>
            <w:shd w:val="clear" w:color="auto" w:fill="auto"/>
            <w:noWrap/>
            <w:vAlign w:val="bottom"/>
            <w:hideMark/>
          </w:tcPr>
          <w:p w14:paraId="59EB591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4C546FB" w14:textId="77777777" w:rsidR="00CD3468" w:rsidRPr="00CD3468" w:rsidRDefault="00CD3468" w:rsidP="00CD3468">
            <w:r w:rsidRPr="00CD3468">
              <w:t xml:space="preserve">C7: </w:t>
            </w:r>
            <w:proofErr w:type="spellStart"/>
            <w:r w:rsidRPr="00CD3468">
              <w:t>Orderliness</w:t>
            </w:r>
            <w:proofErr w:type="spellEnd"/>
          </w:p>
        </w:tc>
        <w:tc>
          <w:tcPr>
            <w:tcW w:w="4840" w:type="dxa"/>
            <w:tcBorders>
              <w:top w:val="nil"/>
              <w:left w:val="nil"/>
              <w:bottom w:val="nil"/>
              <w:right w:val="nil"/>
            </w:tcBorders>
            <w:shd w:val="clear" w:color="auto" w:fill="auto"/>
            <w:vAlign w:val="bottom"/>
            <w:hideMark/>
          </w:tcPr>
          <w:p w14:paraId="0F40E88C" w14:textId="77777777" w:rsidR="00CD3468" w:rsidRPr="00CD3468" w:rsidRDefault="00CD3468" w:rsidP="00CD3468">
            <w:r w:rsidRPr="00633156">
              <w:rPr>
                <w:lang w:val="en-GB"/>
                <w:rPrChange w:id="2890" w:author="Microsoft Office User" w:date="2018-11-15T23:48:00Z">
                  <w:rPr/>
                </w:rPrChange>
              </w:rPr>
              <w:t>I leave a mess in my room. (-)</w:t>
            </w:r>
            <w:r w:rsidRPr="00633156">
              <w:rPr>
                <w:lang w:val="en-GB"/>
                <w:rPrChange w:id="2891" w:author="Microsoft Office User" w:date="2018-11-15T23:48:00Z">
                  <w:rPr/>
                </w:rPrChange>
              </w:rPr>
              <w:br/>
              <w:t>I often forget to put things back in their proper place. (-)</w:t>
            </w:r>
            <w:r w:rsidRPr="00633156">
              <w:rPr>
                <w:lang w:val="en-GB"/>
                <w:rPrChange w:id="2892" w:author="Microsoft Office User" w:date="2018-11-15T23:48:00Z">
                  <w:rPr/>
                </w:rPrChange>
              </w:rPr>
              <w:br/>
              <w:t>I am continually losing things. (-)</w:t>
            </w:r>
            <w:r w:rsidRPr="00633156">
              <w:rPr>
                <w:lang w:val="en-GB"/>
                <w:rPrChange w:id="2893" w:author="Microsoft Office User" w:date="2018-11-15T23:48:00Z">
                  <w:rPr/>
                </w:rPrChange>
              </w:rPr>
              <w:br/>
              <w:t xml:space="preserve">I can never find anything. </w:t>
            </w:r>
            <w:r w:rsidRPr="00CD3468">
              <w:t>(-)</w:t>
            </w:r>
            <w:r w:rsidRPr="00CD3468">
              <w:br/>
              <w:t xml:space="preserve">I </w:t>
            </w:r>
            <w:proofErr w:type="spellStart"/>
            <w:r w:rsidRPr="00CD3468">
              <w:t>make</w:t>
            </w:r>
            <w:proofErr w:type="spellEnd"/>
            <w:r w:rsidRPr="00CD3468">
              <w:t xml:space="preserve"> a </w:t>
            </w:r>
            <w:proofErr w:type="spellStart"/>
            <w:r w:rsidRPr="00CD3468">
              <w:t>mess</w:t>
            </w:r>
            <w:proofErr w:type="spellEnd"/>
            <w:r w:rsidRPr="00CD3468">
              <w:t xml:space="preserve"> of </w:t>
            </w:r>
            <w:proofErr w:type="spellStart"/>
            <w:r w:rsidRPr="00CD3468">
              <w:t>things</w:t>
            </w:r>
            <w:proofErr w:type="spellEnd"/>
            <w:r w:rsidRPr="00CD3468">
              <w:t>. (-)</w:t>
            </w:r>
          </w:p>
        </w:tc>
      </w:tr>
      <w:tr w:rsidR="00CD3468" w:rsidRPr="00CD3468" w14:paraId="1F7D8C1C" w14:textId="77777777" w:rsidTr="00CD3468">
        <w:trPr>
          <w:trHeight w:val="4420"/>
        </w:trPr>
        <w:tc>
          <w:tcPr>
            <w:tcW w:w="2310" w:type="dxa"/>
            <w:tcBorders>
              <w:top w:val="nil"/>
              <w:left w:val="nil"/>
              <w:bottom w:val="nil"/>
              <w:right w:val="nil"/>
            </w:tcBorders>
            <w:shd w:val="clear" w:color="auto" w:fill="auto"/>
            <w:noWrap/>
            <w:vAlign w:val="bottom"/>
            <w:hideMark/>
          </w:tcPr>
          <w:p w14:paraId="75453D71"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C531E3E" w14:textId="77777777" w:rsidR="00CD3468" w:rsidRPr="00633156" w:rsidRDefault="00CD3468" w:rsidP="00CD3468">
            <w:pPr>
              <w:rPr>
                <w:lang w:val="en-GB"/>
                <w:rPrChange w:id="2894" w:author="Microsoft Office User" w:date="2018-11-15T23:48:00Z">
                  <w:rPr/>
                </w:rPrChange>
              </w:rPr>
            </w:pPr>
            <w:r w:rsidRPr="00633156">
              <w:rPr>
                <w:lang w:val="en-GB"/>
                <w:rPrChange w:id="2895" w:author="Microsoft Office User" w:date="2018-11-15T23:48:00Z">
                  <w:rPr/>
                </w:rPrChange>
              </w:rPr>
              <w:t>C8: Wish to work to capacity</w:t>
            </w:r>
          </w:p>
        </w:tc>
        <w:tc>
          <w:tcPr>
            <w:tcW w:w="4840" w:type="dxa"/>
            <w:tcBorders>
              <w:top w:val="nil"/>
              <w:left w:val="nil"/>
              <w:bottom w:val="nil"/>
              <w:right w:val="nil"/>
            </w:tcBorders>
            <w:shd w:val="clear" w:color="auto" w:fill="auto"/>
            <w:vAlign w:val="bottom"/>
            <w:hideMark/>
          </w:tcPr>
          <w:p w14:paraId="1BBC3D04" w14:textId="77777777" w:rsidR="00CD3468" w:rsidRPr="00CD3468" w:rsidRDefault="00CD3468" w:rsidP="00CD3468">
            <w:r w:rsidRPr="00633156">
              <w:rPr>
                <w:lang w:val="en-GB"/>
                <w:rPrChange w:id="2896" w:author="Microsoft Office User" w:date="2018-11-15T23:48:00Z">
                  <w:rPr/>
                </w:rPrChange>
              </w:rPr>
              <w:t>I work too much.</w:t>
            </w:r>
            <w:r w:rsidRPr="00633156">
              <w:rPr>
                <w:lang w:val="en-GB"/>
                <w:rPrChange w:id="2897" w:author="Microsoft Office User" w:date="2018-11-15T23:48:00Z">
                  <w:rPr/>
                </w:rPrChange>
              </w:rPr>
              <w:br/>
              <w:t>I have extra time on my hands. (-)</w:t>
            </w:r>
            <w:r w:rsidRPr="00633156">
              <w:rPr>
                <w:lang w:val="en-GB"/>
                <w:rPrChange w:id="2898" w:author="Microsoft Office User" w:date="2018-11-15T23:48:00Z">
                  <w:rPr/>
                </w:rPrChange>
              </w:rPr>
              <w:br/>
              <w:t>I am always busy.</w:t>
            </w:r>
            <w:r w:rsidRPr="00633156">
              <w:rPr>
                <w:lang w:val="en-GB"/>
                <w:rPrChange w:id="2899" w:author="Microsoft Office User" w:date="2018-11-15T23:48:00Z">
                  <w:rPr/>
                </w:rPrChange>
              </w:rPr>
              <w:br/>
              <w:t>I have too many things to do.</w:t>
            </w:r>
            <w:r w:rsidRPr="00633156">
              <w:rPr>
                <w:lang w:val="en-GB"/>
                <w:rPrChange w:id="2900" w:author="Microsoft Office User" w:date="2018-11-15T23:48:00Z">
                  <w:rPr/>
                </w:rPrChange>
              </w:rPr>
              <w:br/>
            </w:r>
            <w:r w:rsidRPr="00CD3468">
              <w:t xml:space="preserve">I am </w:t>
            </w:r>
            <w:proofErr w:type="spellStart"/>
            <w:r w:rsidRPr="00CD3468">
              <w:t>exacting</w:t>
            </w:r>
            <w:proofErr w:type="spellEnd"/>
            <w:r w:rsidRPr="00CD3468">
              <w:t xml:space="preserve"> in </w:t>
            </w:r>
            <w:proofErr w:type="spellStart"/>
            <w:r w:rsidRPr="00CD3468">
              <w:t>my</w:t>
            </w:r>
            <w:proofErr w:type="spellEnd"/>
            <w:r w:rsidRPr="00CD3468">
              <w:t xml:space="preserve"> </w:t>
            </w:r>
            <w:proofErr w:type="spellStart"/>
            <w:r w:rsidRPr="00CD3468">
              <w:t>work</w:t>
            </w:r>
            <w:proofErr w:type="spellEnd"/>
            <w:r w:rsidRPr="00CD3468">
              <w:t>.</w:t>
            </w:r>
          </w:p>
        </w:tc>
      </w:tr>
      <w:tr w:rsidR="00CD3468" w:rsidRPr="001653F1" w14:paraId="7EED5D39" w14:textId="77777777" w:rsidTr="00CD3468">
        <w:trPr>
          <w:trHeight w:val="5100"/>
        </w:trPr>
        <w:tc>
          <w:tcPr>
            <w:tcW w:w="2310" w:type="dxa"/>
            <w:tcBorders>
              <w:top w:val="nil"/>
              <w:left w:val="nil"/>
              <w:bottom w:val="nil"/>
              <w:right w:val="nil"/>
            </w:tcBorders>
            <w:shd w:val="clear" w:color="auto" w:fill="auto"/>
            <w:noWrap/>
            <w:vAlign w:val="bottom"/>
            <w:hideMark/>
          </w:tcPr>
          <w:p w14:paraId="2E74D6D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3634A60" w14:textId="77777777" w:rsidR="00CD3468" w:rsidRPr="00CD3468" w:rsidRDefault="00CD3468" w:rsidP="00CD3468">
            <w:r w:rsidRPr="00CD3468">
              <w:t xml:space="preserve">C9: </w:t>
            </w:r>
            <w:proofErr w:type="spellStart"/>
            <w:r w:rsidRPr="00CD3468">
              <w:t>Productivity</w:t>
            </w:r>
            <w:proofErr w:type="spellEnd"/>
          </w:p>
        </w:tc>
        <w:tc>
          <w:tcPr>
            <w:tcW w:w="4840" w:type="dxa"/>
            <w:tcBorders>
              <w:top w:val="nil"/>
              <w:left w:val="nil"/>
              <w:bottom w:val="nil"/>
              <w:right w:val="nil"/>
            </w:tcBorders>
            <w:shd w:val="clear" w:color="auto" w:fill="auto"/>
            <w:vAlign w:val="bottom"/>
            <w:hideMark/>
          </w:tcPr>
          <w:p w14:paraId="23293545" w14:textId="77777777" w:rsidR="00CD3468" w:rsidRPr="00633156" w:rsidRDefault="00CD3468" w:rsidP="00CD3468">
            <w:pPr>
              <w:rPr>
                <w:lang w:val="en-GB"/>
                <w:rPrChange w:id="2901" w:author="Microsoft Office User" w:date="2018-11-15T23:48:00Z">
                  <w:rPr/>
                </w:rPrChange>
              </w:rPr>
            </w:pPr>
            <w:r w:rsidRPr="00633156">
              <w:rPr>
                <w:lang w:val="en-GB"/>
                <w:rPrChange w:id="2902" w:author="Microsoft Office User" w:date="2018-11-15T23:48:00Z">
                  <w:rPr/>
                </w:rPrChange>
              </w:rPr>
              <w:t>I can manage many things at the same time.</w:t>
            </w:r>
            <w:r w:rsidRPr="00633156">
              <w:rPr>
                <w:lang w:val="en-GB"/>
                <w:rPrChange w:id="2903" w:author="Microsoft Office User" w:date="2018-11-15T23:48:00Z">
                  <w:rPr/>
                </w:rPrChange>
              </w:rPr>
              <w:br/>
              <w:t>I start tasks right away.</w:t>
            </w:r>
            <w:r w:rsidRPr="00633156">
              <w:rPr>
                <w:lang w:val="en-GB"/>
                <w:rPrChange w:id="2904" w:author="Microsoft Office User" w:date="2018-11-15T23:48:00Z">
                  <w:rPr/>
                </w:rPrChange>
              </w:rPr>
              <w:br/>
              <w:t>I can`t wait to get started on a project.</w:t>
            </w:r>
            <w:r w:rsidRPr="00633156">
              <w:rPr>
                <w:lang w:val="en-GB"/>
                <w:rPrChange w:id="2905" w:author="Microsoft Office User" w:date="2018-11-15T23:48:00Z">
                  <w:rPr/>
                </w:rPrChange>
              </w:rPr>
              <w:br/>
              <w:t>I finish tasks quickly.</w:t>
            </w:r>
            <w:r w:rsidRPr="00633156">
              <w:rPr>
                <w:lang w:val="en-GB"/>
                <w:rPrChange w:id="2906" w:author="Microsoft Office User" w:date="2018-11-15T23:48:00Z">
                  <w:rPr/>
                </w:rPrChange>
              </w:rPr>
              <w:br/>
              <w:t>I stop when work becomes too difficult.</w:t>
            </w:r>
          </w:p>
        </w:tc>
      </w:tr>
      <w:tr w:rsidR="00CD3468" w:rsidRPr="00CD3468" w14:paraId="712A26FC" w14:textId="77777777" w:rsidTr="00CD3468">
        <w:trPr>
          <w:trHeight w:val="6120"/>
        </w:trPr>
        <w:tc>
          <w:tcPr>
            <w:tcW w:w="2310" w:type="dxa"/>
            <w:tcBorders>
              <w:top w:val="nil"/>
              <w:left w:val="nil"/>
              <w:bottom w:val="nil"/>
              <w:right w:val="nil"/>
            </w:tcBorders>
            <w:shd w:val="clear" w:color="auto" w:fill="auto"/>
            <w:noWrap/>
            <w:vAlign w:val="bottom"/>
            <w:hideMark/>
          </w:tcPr>
          <w:p w14:paraId="731E46A5" w14:textId="77777777" w:rsidR="00CD3468" w:rsidRPr="00CD3468" w:rsidRDefault="00CD3468" w:rsidP="00CD3468">
            <w:proofErr w:type="spellStart"/>
            <w:r w:rsidRPr="00CD3468">
              <w:t>Extraversion</w:t>
            </w:r>
            <w:proofErr w:type="spellEnd"/>
          </w:p>
        </w:tc>
        <w:tc>
          <w:tcPr>
            <w:tcW w:w="3260" w:type="dxa"/>
            <w:tcBorders>
              <w:top w:val="nil"/>
              <w:left w:val="nil"/>
              <w:bottom w:val="nil"/>
              <w:right w:val="nil"/>
            </w:tcBorders>
            <w:shd w:val="clear" w:color="auto" w:fill="auto"/>
            <w:noWrap/>
            <w:vAlign w:val="bottom"/>
            <w:hideMark/>
          </w:tcPr>
          <w:p w14:paraId="6B891A5B" w14:textId="77777777" w:rsidR="00CD3468" w:rsidRPr="00CD3468" w:rsidRDefault="00CD3468" w:rsidP="00CD3468">
            <w:r w:rsidRPr="00CD3468">
              <w:t xml:space="preserve">E1: </w:t>
            </w:r>
            <w:proofErr w:type="spellStart"/>
            <w:r w:rsidRPr="00CD3468">
              <w:t>Sociability</w:t>
            </w:r>
            <w:proofErr w:type="spellEnd"/>
          </w:p>
        </w:tc>
        <w:tc>
          <w:tcPr>
            <w:tcW w:w="4840" w:type="dxa"/>
            <w:tcBorders>
              <w:top w:val="nil"/>
              <w:left w:val="nil"/>
              <w:bottom w:val="nil"/>
              <w:right w:val="nil"/>
            </w:tcBorders>
            <w:shd w:val="clear" w:color="auto" w:fill="auto"/>
            <w:vAlign w:val="bottom"/>
            <w:hideMark/>
          </w:tcPr>
          <w:p w14:paraId="05C4FCFD" w14:textId="77777777" w:rsidR="00CD3468" w:rsidRPr="00CD3468" w:rsidRDefault="00CD3468" w:rsidP="00CD3468">
            <w:r w:rsidRPr="00633156">
              <w:rPr>
                <w:lang w:val="en-GB"/>
                <w:rPrChange w:id="2907" w:author="Microsoft Office User" w:date="2018-11-15T23:48:00Z">
                  <w:rPr/>
                </w:rPrChange>
              </w:rPr>
              <w:t>I am quiet around strangers. (-)</w:t>
            </w:r>
            <w:r w:rsidRPr="00633156">
              <w:rPr>
                <w:lang w:val="en-GB"/>
                <w:rPrChange w:id="2908" w:author="Microsoft Office User" w:date="2018-11-15T23:48:00Z">
                  <w:rPr/>
                </w:rPrChange>
              </w:rPr>
              <w:br/>
              <w:t>I start conversations.</w:t>
            </w:r>
            <w:r w:rsidRPr="00633156">
              <w:rPr>
                <w:lang w:val="en-GB"/>
                <w:rPrChange w:id="2909" w:author="Microsoft Office User" w:date="2018-11-15T23:48:00Z">
                  <w:rPr/>
                </w:rPrChange>
              </w:rPr>
              <w:br/>
              <w:t>I feel comfortable only with friends. (-)</w:t>
            </w:r>
            <w:r w:rsidRPr="00633156">
              <w:rPr>
                <w:lang w:val="en-GB"/>
                <w:rPrChange w:id="2910" w:author="Microsoft Office User" w:date="2018-11-15T23:48:00Z">
                  <w:rPr/>
                </w:rPrChange>
              </w:rPr>
              <w:br/>
              <w:t>I feel comfortable around people.</w:t>
            </w:r>
            <w:r w:rsidRPr="00633156">
              <w:rPr>
                <w:lang w:val="en-GB"/>
                <w:rPrChange w:id="2911" w:author="Microsoft Office User" w:date="2018-11-15T23:48:00Z">
                  <w:rPr/>
                </w:rPrChange>
              </w:rPr>
              <w:br/>
              <w:t xml:space="preserve">I have difficulty showing affection. </w:t>
            </w:r>
            <w:r w:rsidRPr="00CD3468">
              <w:t>(-)</w:t>
            </w:r>
          </w:p>
        </w:tc>
      </w:tr>
      <w:tr w:rsidR="00CD3468" w:rsidRPr="00CD3468" w14:paraId="28BBB55E" w14:textId="77777777" w:rsidTr="00CD3468">
        <w:trPr>
          <w:trHeight w:val="4080"/>
        </w:trPr>
        <w:tc>
          <w:tcPr>
            <w:tcW w:w="2310" w:type="dxa"/>
            <w:tcBorders>
              <w:top w:val="nil"/>
              <w:left w:val="nil"/>
              <w:bottom w:val="nil"/>
              <w:right w:val="nil"/>
            </w:tcBorders>
            <w:shd w:val="clear" w:color="auto" w:fill="auto"/>
            <w:noWrap/>
            <w:vAlign w:val="bottom"/>
            <w:hideMark/>
          </w:tcPr>
          <w:p w14:paraId="792690C6"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78CE640" w14:textId="77777777" w:rsidR="00CD3468" w:rsidRPr="00633156" w:rsidRDefault="00CD3468" w:rsidP="00CD3468">
            <w:pPr>
              <w:rPr>
                <w:lang w:val="en-GB"/>
                <w:rPrChange w:id="2912" w:author="Microsoft Office User" w:date="2018-11-15T23:48:00Z">
                  <w:rPr/>
                </w:rPrChange>
              </w:rPr>
            </w:pPr>
            <w:r w:rsidRPr="00633156">
              <w:rPr>
                <w:lang w:val="en-GB"/>
                <w:rPrChange w:id="2913" w:author="Microsoft Office User" w:date="2018-11-15T23:48:00Z">
                  <w:rPr/>
                </w:rPrChange>
              </w:rPr>
              <w:t>E2: Readiness to take risks</w:t>
            </w:r>
          </w:p>
        </w:tc>
        <w:tc>
          <w:tcPr>
            <w:tcW w:w="4840" w:type="dxa"/>
            <w:tcBorders>
              <w:top w:val="nil"/>
              <w:left w:val="nil"/>
              <w:bottom w:val="nil"/>
              <w:right w:val="nil"/>
            </w:tcBorders>
            <w:shd w:val="clear" w:color="auto" w:fill="auto"/>
            <w:vAlign w:val="bottom"/>
            <w:hideMark/>
          </w:tcPr>
          <w:p w14:paraId="536A1BDC" w14:textId="77777777" w:rsidR="00CD3468" w:rsidRPr="00CD3468" w:rsidRDefault="00CD3468" w:rsidP="00CD3468">
            <w:r w:rsidRPr="00633156">
              <w:rPr>
                <w:lang w:val="en-GB"/>
                <w:rPrChange w:id="2914" w:author="Microsoft Office User" w:date="2018-11-15T23:48:00Z">
                  <w:rPr/>
                </w:rPrChange>
              </w:rPr>
              <w:t>I seek danger.</w:t>
            </w:r>
            <w:r w:rsidRPr="00633156">
              <w:rPr>
                <w:lang w:val="en-GB"/>
                <w:rPrChange w:id="2915" w:author="Microsoft Office User" w:date="2018-11-15T23:48:00Z">
                  <w:rPr/>
                </w:rPrChange>
              </w:rPr>
              <w:br/>
              <w:t>I enjoy being reckless.</w:t>
            </w:r>
            <w:r w:rsidRPr="00633156">
              <w:rPr>
                <w:lang w:val="en-GB"/>
                <w:rPrChange w:id="2916" w:author="Microsoft Office User" w:date="2018-11-15T23:48:00Z">
                  <w:rPr/>
                </w:rPrChange>
              </w:rPr>
              <w:br/>
              <w:t>I avoid dangerous situations. (-)</w:t>
            </w:r>
            <w:r w:rsidRPr="00633156">
              <w:rPr>
                <w:lang w:val="en-GB"/>
                <w:rPrChange w:id="2917" w:author="Microsoft Office User" w:date="2018-11-15T23:48:00Z">
                  <w:rPr/>
                </w:rPrChange>
              </w:rPr>
              <w:br/>
              <w:t>I act wild and crazy.</w:t>
            </w:r>
            <w:r w:rsidRPr="00633156">
              <w:rPr>
                <w:lang w:val="en-GB"/>
                <w:rPrChange w:id="2918" w:author="Microsoft Office User" w:date="2018-11-15T23:48:00Z">
                  <w:rPr/>
                </w:rPrChange>
              </w:rPr>
              <w:br/>
            </w:r>
            <w:r w:rsidRPr="00CD3468">
              <w:t xml:space="preserve">I </w:t>
            </w:r>
            <w:proofErr w:type="spellStart"/>
            <w:r w:rsidRPr="00CD3468">
              <w:t>like</w:t>
            </w:r>
            <w:proofErr w:type="spellEnd"/>
            <w:r w:rsidRPr="00CD3468">
              <w:t xml:space="preserve"> </w:t>
            </w:r>
            <w:proofErr w:type="spellStart"/>
            <w:r w:rsidRPr="00CD3468">
              <w:t>loud</w:t>
            </w:r>
            <w:proofErr w:type="spellEnd"/>
            <w:r w:rsidRPr="00CD3468">
              <w:t xml:space="preserve"> </w:t>
            </w:r>
            <w:proofErr w:type="spellStart"/>
            <w:r w:rsidRPr="00CD3468">
              <w:t>music</w:t>
            </w:r>
            <w:proofErr w:type="spellEnd"/>
            <w:r w:rsidRPr="00CD3468">
              <w:t>.</w:t>
            </w:r>
          </w:p>
        </w:tc>
      </w:tr>
      <w:tr w:rsidR="00CD3468" w:rsidRPr="00CD3468" w14:paraId="3FD85D5F" w14:textId="77777777" w:rsidTr="00CD3468">
        <w:trPr>
          <w:trHeight w:val="5100"/>
        </w:trPr>
        <w:tc>
          <w:tcPr>
            <w:tcW w:w="2310" w:type="dxa"/>
            <w:tcBorders>
              <w:top w:val="nil"/>
              <w:left w:val="nil"/>
              <w:bottom w:val="nil"/>
              <w:right w:val="nil"/>
            </w:tcBorders>
            <w:shd w:val="clear" w:color="auto" w:fill="auto"/>
            <w:noWrap/>
            <w:vAlign w:val="bottom"/>
            <w:hideMark/>
          </w:tcPr>
          <w:p w14:paraId="4429A6F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0CF67CEA" w14:textId="77777777" w:rsidR="00CD3468" w:rsidRPr="00CD3468" w:rsidRDefault="00CD3468" w:rsidP="00CD3468">
            <w:r w:rsidRPr="00CD3468">
              <w:t xml:space="preserve">E3: </w:t>
            </w:r>
            <w:proofErr w:type="spellStart"/>
            <w:r w:rsidRPr="00CD3468">
              <w:t>Wish</w:t>
            </w:r>
            <w:proofErr w:type="spellEnd"/>
            <w:r w:rsidRPr="00CD3468">
              <w:t xml:space="preserve"> </w:t>
            </w:r>
            <w:proofErr w:type="spellStart"/>
            <w:r w:rsidRPr="00CD3468">
              <w:t>for</w:t>
            </w:r>
            <w:proofErr w:type="spellEnd"/>
            <w:r w:rsidRPr="00CD3468">
              <w:t xml:space="preserve"> </w:t>
            </w:r>
            <w:proofErr w:type="spellStart"/>
            <w:r w:rsidRPr="00CD3468">
              <w:t>affiliation</w:t>
            </w:r>
            <w:proofErr w:type="spellEnd"/>
          </w:p>
        </w:tc>
        <w:tc>
          <w:tcPr>
            <w:tcW w:w="4840" w:type="dxa"/>
            <w:tcBorders>
              <w:top w:val="nil"/>
              <w:left w:val="nil"/>
              <w:bottom w:val="nil"/>
              <w:right w:val="nil"/>
            </w:tcBorders>
            <w:shd w:val="clear" w:color="auto" w:fill="auto"/>
            <w:vAlign w:val="bottom"/>
            <w:hideMark/>
          </w:tcPr>
          <w:p w14:paraId="6722DF2B" w14:textId="77777777" w:rsidR="00CD3468" w:rsidRPr="00CD3468" w:rsidRDefault="00CD3468" w:rsidP="00CD3468">
            <w:r w:rsidRPr="00633156">
              <w:rPr>
                <w:lang w:val="en-GB"/>
                <w:rPrChange w:id="2919" w:author="Microsoft Office User" w:date="2018-11-15T23:48:00Z">
                  <w:rPr/>
                </w:rPrChange>
              </w:rPr>
              <w:t>I prefer to be alone. (-)</w:t>
            </w:r>
            <w:r w:rsidRPr="00633156">
              <w:rPr>
                <w:lang w:val="en-GB"/>
                <w:rPrChange w:id="2920" w:author="Microsoft Office User" w:date="2018-11-15T23:48:00Z">
                  <w:rPr/>
                </w:rPrChange>
              </w:rPr>
              <w:br/>
              <w:t>I enjoy spending time by myself. (-)</w:t>
            </w:r>
            <w:r w:rsidRPr="00633156">
              <w:rPr>
                <w:lang w:val="en-GB"/>
                <w:rPrChange w:id="2921" w:author="Microsoft Office User" w:date="2018-11-15T23:48:00Z">
                  <w:rPr/>
                </w:rPrChange>
              </w:rPr>
              <w:br/>
              <w:t>I enjoy silence. (-)</w:t>
            </w:r>
            <w:r w:rsidRPr="00633156">
              <w:rPr>
                <w:lang w:val="en-GB"/>
                <w:rPrChange w:id="2922" w:author="Microsoft Office User" w:date="2018-11-15T23:48:00Z">
                  <w:rPr/>
                </w:rPrChange>
              </w:rPr>
              <w:br/>
              <w:t xml:space="preserve">I feel isolated from other people. </w:t>
            </w:r>
            <w:r w:rsidRPr="00CD3468">
              <w:t>(-)</w:t>
            </w:r>
            <w:r w:rsidRPr="00CD3468">
              <w:br/>
              <w:t xml:space="preserve">I </w:t>
            </w:r>
            <w:proofErr w:type="spellStart"/>
            <w:r w:rsidRPr="00CD3468">
              <w:t>hold</w:t>
            </w:r>
            <w:proofErr w:type="spellEnd"/>
            <w:r w:rsidRPr="00CD3468">
              <w:t xml:space="preserve"> back </w:t>
            </w:r>
            <w:proofErr w:type="spellStart"/>
            <w:r w:rsidRPr="00CD3468">
              <w:t>my</w:t>
            </w:r>
            <w:proofErr w:type="spellEnd"/>
            <w:r w:rsidRPr="00CD3468">
              <w:t xml:space="preserve"> </w:t>
            </w:r>
            <w:proofErr w:type="spellStart"/>
            <w:r w:rsidRPr="00CD3468">
              <w:t>opinions</w:t>
            </w:r>
            <w:proofErr w:type="spellEnd"/>
            <w:r w:rsidRPr="00CD3468">
              <w:t>. (-)</w:t>
            </w:r>
          </w:p>
        </w:tc>
      </w:tr>
      <w:tr w:rsidR="00CD3468" w:rsidRPr="001653F1" w14:paraId="08454178" w14:textId="77777777" w:rsidTr="00CD3468">
        <w:trPr>
          <w:trHeight w:val="4080"/>
        </w:trPr>
        <w:tc>
          <w:tcPr>
            <w:tcW w:w="2310" w:type="dxa"/>
            <w:tcBorders>
              <w:top w:val="nil"/>
              <w:left w:val="nil"/>
              <w:bottom w:val="nil"/>
              <w:right w:val="nil"/>
            </w:tcBorders>
            <w:shd w:val="clear" w:color="auto" w:fill="auto"/>
            <w:noWrap/>
            <w:vAlign w:val="bottom"/>
            <w:hideMark/>
          </w:tcPr>
          <w:p w14:paraId="6A82DCCD"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95D95C4" w14:textId="77777777" w:rsidR="00CD3468" w:rsidRPr="00CD3468" w:rsidRDefault="00CD3468" w:rsidP="00CD3468">
            <w:r w:rsidRPr="00CD3468">
              <w:t xml:space="preserve">E4: Positive </w:t>
            </w:r>
            <w:proofErr w:type="spellStart"/>
            <w:r w:rsidRPr="00CD3468">
              <w:t>attitude</w:t>
            </w:r>
            <w:proofErr w:type="spellEnd"/>
          </w:p>
        </w:tc>
        <w:tc>
          <w:tcPr>
            <w:tcW w:w="4840" w:type="dxa"/>
            <w:tcBorders>
              <w:top w:val="nil"/>
              <w:left w:val="nil"/>
              <w:bottom w:val="nil"/>
              <w:right w:val="nil"/>
            </w:tcBorders>
            <w:shd w:val="clear" w:color="auto" w:fill="auto"/>
            <w:vAlign w:val="bottom"/>
            <w:hideMark/>
          </w:tcPr>
          <w:p w14:paraId="56474C41" w14:textId="77777777" w:rsidR="00CD3468" w:rsidRPr="00633156" w:rsidRDefault="00CD3468" w:rsidP="00CD3468">
            <w:pPr>
              <w:rPr>
                <w:lang w:val="en-GB"/>
                <w:rPrChange w:id="2923" w:author="Microsoft Office User" w:date="2018-11-15T23:48:00Z">
                  <w:rPr/>
                </w:rPrChange>
              </w:rPr>
            </w:pPr>
            <w:r w:rsidRPr="00633156">
              <w:rPr>
                <w:lang w:val="en-GB"/>
                <w:rPrChange w:id="2924" w:author="Microsoft Office User" w:date="2018-11-15T23:48:00Z">
                  <w:rPr/>
                </w:rPrChange>
              </w:rPr>
              <w:t>I look forward to each new day.</w:t>
            </w:r>
            <w:r w:rsidRPr="00633156">
              <w:rPr>
                <w:lang w:val="en-GB"/>
                <w:rPrChange w:id="2925" w:author="Microsoft Office User" w:date="2018-11-15T23:48:00Z">
                  <w:rPr/>
                </w:rPrChange>
              </w:rPr>
              <w:br/>
              <w:t>I look at the bright side of life.</w:t>
            </w:r>
            <w:r w:rsidRPr="00633156">
              <w:rPr>
                <w:lang w:val="en-GB"/>
                <w:rPrChange w:id="2926" w:author="Microsoft Office User" w:date="2018-11-15T23:48:00Z">
                  <w:rPr/>
                </w:rPrChange>
              </w:rPr>
              <w:br/>
              <w:t>I love life.</w:t>
            </w:r>
            <w:r w:rsidRPr="00633156">
              <w:rPr>
                <w:lang w:val="en-GB"/>
                <w:rPrChange w:id="2927" w:author="Microsoft Office User" w:date="2018-11-15T23:48:00Z">
                  <w:rPr/>
                </w:rPrChange>
              </w:rPr>
              <w:br/>
              <w:t>I laugh a lot.</w:t>
            </w:r>
            <w:r w:rsidRPr="00633156">
              <w:rPr>
                <w:lang w:val="en-GB"/>
                <w:rPrChange w:id="2928" w:author="Microsoft Office User" w:date="2018-11-15T23:48:00Z">
                  <w:rPr/>
                </w:rPrChange>
              </w:rPr>
              <w:br/>
              <w:t>I feel lucky most of the time.</w:t>
            </w:r>
          </w:p>
        </w:tc>
      </w:tr>
      <w:tr w:rsidR="00CD3468" w:rsidRPr="001653F1" w14:paraId="18844E68" w14:textId="77777777" w:rsidTr="00CD3468">
        <w:trPr>
          <w:trHeight w:val="5100"/>
        </w:trPr>
        <w:tc>
          <w:tcPr>
            <w:tcW w:w="2310" w:type="dxa"/>
            <w:tcBorders>
              <w:top w:val="nil"/>
              <w:left w:val="nil"/>
              <w:bottom w:val="nil"/>
              <w:right w:val="nil"/>
            </w:tcBorders>
            <w:shd w:val="clear" w:color="auto" w:fill="auto"/>
            <w:noWrap/>
            <w:vAlign w:val="bottom"/>
            <w:hideMark/>
          </w:tcPr>
          <w:p w14:paraId="63ED42A0" w14:textId="77777777" w:rsidR="00CD3468" w:rsidRPr="00633156" w:rsidRDefault="00CD3468" w:rsidP="00CD3468">
            <w:pPr>
              <w:rPr>
                <w:lang w:val="en-GB"/>
                <w:rPrChange w:id="2929"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2021F082" w14:textId="77777777" w:rsidR="00CD3468" w:rsidRPr="00CD3468" w:rsidRDefault="00CD3468" w:rsidP="00CD3468">
            <w:r w:rsidRPr="00CD3468">
              <w:t xml:space="preserve">E5: </w:t>
            </w:r>
            <w:proofErr w:type="spellStart"/>
            <w:r w:rsidRPr="00CD3468">
              <w:t>Forcefulness</w:t>
            </w:r>
            <w:proofErr w:type="spellEnd"/>
          </w:p>
        </w:tc>
        <w:tc>
          <w:tcPr>
            <w:tcW w:w="4840" w:type="dxa"/>
            <w:tcBorders>
              <w:top w:val="nil"/>
              <w:left w:val="nil"/>
              <w:bottom w:val="nil"/>
              <w:right w:val="nil"/>
            </w:tcBorders>
            <w:shd w:val="clear" w:color="auto" w:fill="auto"/>
            <w:vAlign w:val="bottom"/>
            <w:hideMark/>
          </w:tcPr>
          <w:p w14:paraId="511472C8" w14:textId="77777777" w:rsidR="00CD3468" w:rsidRPr="00633156" w:rsidRDefault="00CD3468" w:rsidP="00CD3468">
            <w:pPr>
              <w:rPr>
                <w:lang w:val="en-GB"/>
                <w:rPrChange w:id="2930" w:author="Microsoft Office User" w:date="2018-11-15T23:48:00Z">
                  <w:rPr/>
                </w:rPrChange>
              </w:rPr>
            </w:pPr>
            <w:r w:rsidRPr="00633156">
              <w:rPr>
                <w:lang w:val="en-GB"/>
                <w:rPrChange w:id="2931" w:author="Microsoft Office User" w:date="2018-11-15T23:48:00Z">
                  <w:rPr/>
                </w:rPrChange>
              </w:rPr>
              <w:t>I automatically take charge.</w:t>
            </w:r>
            <w:r w:rsidRPr="00633156">
              <w:rPr>
                <w:lang w:val="en-GB"/>
                <w:rPrChange w:id="2932" w:author="Microsoft Office User" w:date="2018-11-15T23:48:00Z">
                  <w:rPr/>
                </w:rPrChange>
              </w:rPr>
              <w:br/>
              <w:t>I do most of the talking.</w:t>
            </w:r>
            <w:r w:rsidRPr="00633156">
              <w:rPr>
                <w:lang w:val="en-GB"/>
                <w:rPrChange w:id="2933" w:author="Microsoft Office User" w:date="2018-11-15T23:48:00Z">
                  <w:rPr/>
                </w:rPrChange>
              </w:rPr>
              <w:br/>
              <w:t>I know how to convince others.</w:t>
            </w:r>
            <w:r w:rsidRPr="00633156">
              <w:rPr>
                <w:lang w:val="en-GB"/>
                <w:rPrChange w:id="2934" w:author="Microsoft Office User" w:date="2018-11-15T23:48:00Z">
                  <w:rPr/>
                </w:rPrChange>
              </w:rPr>
              <w:br/>
              <w:t>I like having authority over others.</w:t>
            </w:r>
            <w:r w:rsidRPr="00633156">
              <w:rPr>
                <w:lang w:val="en-GB"/>
                <w:rPrChange w:id="2935" w:author="Microsoft Office User" w:date="2018-11-15T23:48:00Z">
                  <w:rPr/>
                </w:rPrChange>
              </w:rPr>
              <w:br/>
              <w:t>I challenge others’ points of view.</w:t>
            </w:r>
          </w:p>
        </w:tc>
      </w:tr>
      <w:tr w:rsidR="00CD3468" w:rsidRPr="00CD3468" w14:paraId="4029DC92" w14:textId="77777777" w:rsidTr="00CD3468">
        <w:trPr>
          <w:trHeight w:val="4080"/>
        </w:trPr>
        <w:tc>
          <w:tcPr>
            <w:tcW w:w="2310" w:type="dxa"/>
            <w:tcBorders>
              <w:top w:val="nil"/>
              <w:left w:val="nil"/>
              <w:bottom w:val="nil"/>
              <w:right w:val="nil"/>
            </w:tcBorders>
            <w:shd w:val="clear" w:color="auto" w:fill="auto"/>
            <w:noWrap/>
            <w:vAlign w:val="bottom"/>
            <w:hideMark/>
          </w:tcPr>
          <w:p w14:paraId="26C0A6E7" w14:textId="77777777" w:rsidR="00CD3468" w:rsidRPr="00633156" w:rsidRDefault="00CD3468" w:rsidP="00CD3468">
            <w:pPr>
              <w:rPr>
                <w:lang w:val="en-GB"/>
                <w:rPrChange w:id="2936"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47CFAB75" w14:textId="77777777" w:rsidR="00CD3468" w:rsidRPr="00CD3468" w:rsidRDefault="00CD3468" w:rsidP="00CD3468">
            <w:r w:rsidRPr="00CD3468">
              <w:t xml:space="preserve">E6: </w:t>
            </w:r>
            <w:proofErr w:type="spellStart"/>
            <w:r w:rsidRPr="00CD3468">
              <w:t>Communicativeness</w:t>
            </w:r>
            <w:proofErr w:type="spellEnd"/>
          </w:p>
        </w:tc>
        <w:tc>
          <w:tcPr>
            <w:tcW w:w="4840" w:type="dxa"/>
            <w:tcBorders>
              <w:top w:val="nil"/>
              <w:left w:val="nil"/>
              <w:bottom w:val="nil"/>
              <w:right w:val="nil"/>
            </w:tcBorders>
            <w:shd w:val="clear" w:color="auto" w:fill="auto"/>
            <w:vAlign w:val="bottom"/>
            <w:hideMark/>
          </w:tcPr>
          <w:p w14:paraId="04F1828C" w14:textId="77777777" w:rsidR="00CD3468" w:rsidRPr="00CD3468" w:rsidRDefault="00CD3468" w:rsidP="00CD3468">
            <w:r w:rsidRPr="00633156">
              <w:rPr>
                <w:lang w:val="en-GB"/>
                <w:rPrChange w:id="2937" w:author="Microsoft Office User" w:date="2018-11-15T23:48:00Z">
                  <w:rPr/>
                </w:rPrChange>
              </w:rPr>
              <w:t>I talk a lot.</w:t>
            </w:r>
            <w:r w:rsidRPr="00633156">
              <w:rPr>
                <w:lang w:val="en-GB"/>
                <w:rPrChange w:id="2938" w:author="Microsoft Office User" w:date="2018-11-15T23:48:00Z">
                  <w:rPr/>
                </w:rPrChange>
              </w:rPr>
              <w:br/>
              <w:t>I like talking about myself.</w:t>
            </w:r>
            <w:r w:rsidRPr="00633156">
              <w:rPr>
                <w:lang w:val="en-GB"/>
                <w:rPrChange w:id="2939" w:author="Microsoft Office User" w:date="2018-11-15T23:48:00Z">
                  <w:rPr/>
                </w:rPrChange>
              </w:rPr>
              <w:br/>
              <w:t>I easily share my feelings with others.</w:t>
            </w:r>
            <w:r w:rsidRPr="00633156">
              <w:rPr>
                <w:lang w:val="en-GB"/>
                <w:rPrChange w:id="2940" w:author="Microsoft Office User" w:date="2018-11-15T23:48:00Z">
                  <w:rPr/>
                </w:rPrChange>
              </w:rPr>
              <w:br/>
            </w:r>
            <w:r w:rsidRPr="00CD3468">
              <w:t xml:space="preserve">I </w:t>
            </w:r>
            <w:proofErr w:type="spellStart"/>
            <w:r w:rsidRPr="00CD3468">
              <w:t>love</w:t>
            </w:r>
            <w:proofErr w:type="spellEnd"/>
            <w:r w:rsidRPr="00CD3468">
              <w:t xml:space="preserve"> to chat.</w:t>
            </w:r>
            <w:r w:rsidRPr="00CD3468">
              <w:br/>
              <w:t xml:space="preserve">I </w:t>
            </w:r>
            <w:proofErr w:type="spellStart"/>
            <w:r w:rsidRPr="00CD3468">
              <w:t>disclose</w:t>
            </w:r>
            <w:proofErr w:type="spellEnd"/>
            <w:r w:rsidRPr="00CD3468">
              <w:t xml:space="preserve"> </w:t>
            </w:r>
            <w:proofErr w:type="spellStart"/>
            <w:r w:rsidRPr="00CD3468">
              <w:t>my</w:t>
            </w:r>
            <w:proofErr w:type="spellEnd"/>
            <w:r w:rsidRPr="00CD3468">
              <w:t xml:space="preserve"> </w:t>
            </w:r>
            <w:proofErr w:type="spellStart"/>
            <w:r w:rsidRPr="00CD3468">
              <w:t>intimate</w:t>
            </w:r>
            <w:proofErr w:type="spellEnd"/>
            <w:r w:rsidRPr="00CD3468">
              <w:t xml:space="preserve"> </w:t>
            </w:r>
            <w:proofErr w:type="spellStart"/>
            <w:r w:rsidRPr="00CD3468">
              <w:t>thoughts</w:t>
            </w:r>
            <w:proofErr w:type="spellEnd"/>
            <w:r w:rsidRPr="00CD3468">
              <w:t>.</w:t>
            </w:r>
          </w:p>
        </w:tc>
      </w:tr>
      <w:tr w:rsidR="00CD3468" w:rsidRPr="00CD3468" w14:paraId="142181FB" w14:textId="77777777" w:rsidTr="00CD3468">
        <w:trPr>
          <w:trHeight w:val="6120"/>
        </w:trPr>
        <w:tc>
          <w:tcPr>
            <w:tcW w:w="2310" w:type="dxa"/>
            <w:tcBorders>
              <w:top w:val="nil"/>
              <w:left w:val="nil"/>
              <w:bottom w:val="nil"/>
              <w:right w:val="nil"/>
            </w:tcBorders>
            <w:shd w:val="clear" w:color="auto" w:fill="auto"/>
            <w:noWrap/>
            <w:vAlign w:val="bottom"/>
            <w:hideMark/>
          </w:tcPr>
          <w:p w14:paraId="20FFB138"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0C3E8591" w14:textId="77777777" w:rsidR="00CD3468" w:rsidRPr="00CD3468" w:rsidRDefault="00CD3468" w:rsidP="00CD3468">
            <w:r w:rsidRPr="00CD3468">
              <w:t>E7: Humor</w:t>
            </w:r>
          </w:p>
        </w:tc>
        <w:tc>
          <w:tcPr>
            <w:tcW w:w="4840" w:type="dxa"/>
            <w:tcBorders>
              <w:top w:val="nil"/>
              <w:left w:val="nil"/>
              <w:bottom w:val="nil"/>
              <w:right w:val="nil"/>
            </w:tcBorders>
            <w:shd w:val="clear" w:color="auto" w:fill="auto"/>
            <w:vAlign w:val="bottom"/>
            <w:hideMark/>
          </w:tcPr>
          <w:p w14:paraId="5596C572" w14:textId="77777777" w:rsidR="00CD3468" w:rsidRPr="00CD3468" w:rsidRDefault="00CD3468" w:rsidP="00CD3468">
            <w:r w:rsidRPr="00633156">
              <w:rPr>
                <w:lang w:val="en-GB"/>
                <w:rPrChange w:id="2941" w:author="Microsoft Office User" w:date="2018-11-15T23:48:00Z">
                  <w:rPr/>
                </w:rPrChange>
              </w:rPr>
              <w:t xml:space="preserve">I am known for my sense of </w:t>
            </w:r>
            <w:proofErr w:type="spellStart"/>
            <w:r w:rsidRPr="00633156">
              <w:rPr>
                <w:lang w:val="en-GB"/>
                <w:rPrChange w:id="2942" w:author="Microsoft Office User" w:date="2018-11-15T23:48:00Z">
                  <w:rPr/>
                </w:rPrChange>
              </w:rPr>
              <w:t>humor</w:t>
            </w:r>
            <w:proofErr w:type="spellEnd"/>
            <w:r w:rsidRPr="00633156">
              <w:rPr>
                <w:lang w:val="en-GB"/>
                <w:rPrChange w:id="2943" w:author="Microsoft Office User" w:date="2018-11-15T23:48:00Z">
                  <w:rPr/>
                </w:rPrChange>
              </w:rPr>
              <w:t>.</w:t>
            </w:r>
            <w:r w:rsidRPr="00633156">
              <w:rPr>
                <w:lang w:val="en-GB"/>
                <w:rPrChange w:id="2944" w:author="Microsoft Office User" w:date="2018-11-15T23:48:00Z">
                  <w:rPr/>
                </w:rPrChange>
              </w:rPr>
              <w:br/>
              <w:t xml:space="preserve">I try to add some </w:t>
            </w:r>
            <w:proofErr w:type="spellStart"/>
            <w:r w:rsidRPr="00633156">
              <w:rPr>
                <w:lang w:val="en-GB"/>
                <w:rPrChange w:id="2945" w:author="Microsoft Office User" w:date="2018-11-15T23:48:00Z">
                  <w:rPr/>
                </w:rPrChange>
              </w:rPr>
              <w:t>humor</w:t>
            </w:r>
            <w:proofErr w:type="spellEnd"/>
            <w:r w:rsidRPr="00633156">
              <w:rPr>
                <w:lang w:val="en-GB"/>
                <w:rPrChange w:id="2946" w:author="Microsoft Office User" w:date="2018-11-15T23:48:00Z">
                  <w:rPr/>
                </w:rPrChange>
              </w:rPr>
              <w:t xml:space="preserve"> to whatever I do.</w:t>
            </w:r>
            <w:r w:rsidRPr="00633156">
              <w:rPr>
                <w:lang w:val="en-GB"/>
                <w:rPrChange w:id="2947" w:author="Microsoft Office User" w:date="2018-11-15T23:48:00Z">
                  <w:rPr/>
                </w:rPrChange>
              </w:rPr>
              <w:br/>
              <w:t>I like to amuse others.</w:t>
            </w:r>
            <w:r w:rsidRPr="00633156">
              <w:rPr>
                <w:lang w:val="en-GB"/>
                <w:rPrChange w:id="2948" w:author="Microsoft Office User" w:date="2018-11-15T23:48:00Z">
                  <w:rPr/>
                </w:rPrChange>
              </w:rPr>
              <w:br/>
              <w:t>I try to tease my friends out of their gloomy moods.</w:t>
            </w:r>
            <w:r w:rsidRPr="00633156">
              <w:rPr>
                <w:lang w:val="en-GB"/>
                <w:rPrChange w:id="2949" w:author="Microsoft Office User" w:date="2018-11-15T23:48:00Z">
                  <w:rPr/>
                </w:rPrChange>
              </w:rPr>
              <w:br/>
            </w:r>
            <w:r w:rsidRPr="00CD3468">
              <w:t xml:space="preserve">I </w:t>
            </w:r>
            <w:proofErr w:type="spellStart"/>
            <w:r w:rsidRPr="00CD3468">
              <w:t>amuse</w:t>
            </w:r>
            <w:proofErr w:type="spellEnd"/>
            <w:r w:rsidRPr="00CD3468">
              <w:t xml:space="preserve"> </w:t>
            </w:r>
            <w:proofErr w:type="spellStart"/>
            <w:r w:rsidRPr="00CD3468">
              <w:t>myself</w:t>
            </w:r>
            <w:proofErr w:type="spellEnd"/>
            <w:r w:rsidRPr="00CD3468">
              <w:t xml:space="preserve"> </w:t>
            </w:r>
            <w:proofErr w:type="spellStart"/>
            <w:r w:rsidRPr="00CD3468">
              <w:t>easily</w:t>
            </w:r>
            <w:proofErr w:type="spellEnd"/>
            <w:r w:rsidRPr="00CD3468">
              <w:t>.</w:t>
            </w:r>
          </w:p>
        </w:tc>
      </w:tr>
      <w:tr w:rsidR="00CD3468" w:rsidRPr="001653F1" w14:paraId="635B8440" w14:textId="77777777" w:rsidTr="00CD3468">
        <w:trPr>
          <w:trHeight w:val="5780"/>
        </w:trPr>
        <w:tc>
          <w:tcPr>
            <w:tcW w:w="2310" w:type="dxa"/>
            <w:tcBorders>
              <w:top w:val="nil"/>
              <w:left w:val="nil"/>
              <w:bottom w:val="nil"/>
              <w:right w:val="nil"/>
            </w:tcBorders>
            <w:shd w:val="clear" w:color="auto" w:fill="auto"/>
            <w:noWrap/>
            <w:vAlign w:val="bottom"/>
            <w:hideMark/>
          </w:tcPr>
          <w:p w14:paraId="64842C4F"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DA4C065" w14:textId="77777777" w:rsidR="00CD3468" w:rsidRPr="00CD3468" w:rsidRDefault="00CD3468" w:rsidP="00CD3468">
            <w:r w:rsidRPr="00CD3468">
              <w:t xml:space="preserve">E8: </w:t>
            </w:r>
            <w:proofErr w:type="spellStart"/>
            <w:r w:rsidRPr="00CD3468">
              <w:t>Conviviality</w:t>
            </w:r>
            <w:proofErr w:type="spellEnd"/>
          </w:p>
        </w:tc>
        <w:tc>
          <w:tcPr>
            <w:tcW w:w="4840" w:type="dxa"/>
            <w:tcBorders>
              <w:top w:val="nil"/>
              <w:left w:val="nil"/>
              <w:bottom w:val="nil"/>
              <w:right w:val="nil"/>
            </w:tcBorders>
            <w:shd w:val="clear" w:color="auto" w:fill="auto"/>
            <w:vAlign w:val="bottom"/>
            <w:hideMark/>
          </w:tcPr>
          <w:p w14:paraId="7475B988" w14:textId="77777777" w:rsidR="00CD3468" w:rsidRPr="00633156" w:rsidRDefault="00CD3468" w:rsidP="00CD3468">
            <w:pPr>
              <w:rPr>
                <w:lang w:val="en-GB"/>
                <w:rPrChange w:id="2950" w:author="Microsoft Office User" w:date="2018-11-15T23:48:00Z">
                  <w:rPr/>
                </w:rPrChange>
              </w:rPr>
            </w:pPr>
            <w:r w:rsidRPr="00633156">
              <w:rPr>
                <w:lang w:val="en-GB"/>
                <w:rPrChange w:id="2951" w:author="Microsoft Office User" w:date="2018-11-15T23:48:00Z">
                  <w:rPr/>
                </w:rPrChange>
              </w:rPr>
              <w:t>I enjoy being part of a group.</w:t>
            </w:r>
            <w:r w:rsidRPr="00633156">
              <w:rPr>
                <w:lang w:val="en-GB"/>
                <w:rPrChange w:id="2952" w:author="Microsoft Office User" w:date="2018-11-15T23:48:00Z">
                  <w:rPr/>
                </w:rPrChange>
              </w:rPr>
              <w:br/>
              <w:t>I enjoy teamwork.</w:t>
            </w:r>
            <w:r w:rsidRPr="00633156">
              <w:rPr>
                <w:lang w:val="en-GB"/>
                <w:rPrChange w:id="2953" w:author="Microsoft Office User" w:date="2018-11-15T23:48:00Z">
                  <w:rPr/>
                </w:rPrChange>
              </w:rPr>
              <w:br/>
              <w:t>I am good at planning group activities.</w:t>
            </w:r>
            <w:r w:rsidRPr="00633156">
              <w:rPr>
                <w:lang w:val="en-GB"/>
                <w:rPrChange w:id="2954" w:author="Microsoft Office User" w:date="2018-11-15T23:48:00Z">
                  <w:rPr/>
                </w:rPrChange>
              </w:rPr>
              <w:br/>
              <w:t>I would enjoy a lot of social interaction.</w:t>
            </w:r>
            <w:r w:rsidRPr="00633156">
              <w:rPr>
                <w:lang w:val="en-GB"/>
                <w:rPrChange w:id="2955" w:author="Microsoft Office User" w:date="2018-11-15T23:48:00Z">
                  <w:rPr/>
                </w:rPrChange>
              </w:rPr>
              <w:br/>
              <w:t>I am good at getting people to like me.</w:t>
            </w:r>
          </w:p>
        </w:tc>
      </w:tr>
      <w:tr w:rsidR="00CD3468" w:rsidRPr="001653F1" w14:paraId="07DD8B10" w14:textId="77777777" w:rsidTr="00CD3468">
        <w:trPr>
          <w:trHeight w:val="3400"/>
        </w:trPr>
        <w:tc>
          <w:tcPr>
            <w:tcW w:w="2310" w:type="dxa"/>
            <w:tcBorders>
              <w:top w:val="nil"/>
              <w:left w:val="nil"/>
              <w:bottom w:val="nil"/>
              <w:right w:val="nil"/>
            </w:tcBorders>
            <w:shd w:val="clear" w:color="auto" w:fill="auto"/>
            <w:noWrap/>
            <w:vAlign w:val="bottom"/>
            <w:hideMark/>
          </w:tcPr>
          <w:p w14:paraId="48ED702E" w14:textId="77777777" w:rsidR="00CD3468" w:rsidRPr="00633156" w:rsidRDefault="00CD3468" w:rsidP="00CD3468">
            <w:pPr>
              <w:rPr>
                <w:lang w:val="en-GB"/>
                <w:rPrChange w:id="2956"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57F561E3" w14:textId="77777777" w:rsidR="00CD3468" w:rsidRPr="00CD3468" w:rsidRDefault="00CD3468" w:rsidP="00CD3468">
            <w:r w:rsidRPr="00CD3468">
              <w:t xml:space="preserve">E9: </w:t>
            </w:r>
            <w:proofErr w:type="spellStart"/>
            <w:r w:rsidRPr="00CD3468">
              <w:t>Energy</w:t>
            </w:r>
            <w:proofErr w:type="spellEnd"/>
          </w:p>
        </w:tc>
        <w:tc>
          <w:tcPr>
            <w:tcW w:w="4840" w:type="dxa"/>
            <w:tcBorders>
              <w:top w:val="nil"/>
              <w:left w:val="nil"/>
              <w:bottom w:val="nil"/>
              <w:right w:val="nil"/>
            </w:tcBorders>
            <w:shd w:val="clear" w:color="auto" w:fill="auto"/>
            <w:vAlign w:val="bottom"/>
            <w:hideMark/>
          </w:tcPr>
          <w:p w14:paraId="7BB91EBF" w14:textId="77777777" w:rsidR="00CD3468" w:rsidRPr="00633156" w:rsidRDefault="00CD3468" w:rsidP="00CD3468">
            <w:pPr>
              <w:rPr>
                <w:lang w:val="en-GB"/>
                <w:rPrChange w:id="2957" w:author="Microsoft Office User" w:date="2018-11-15T23:48:00Z">
                  <w:rPr/>
                </w:rPrChange>
              </w:rPr>
            </w:pPr>
            <w:r w:rsidRPr="00633156">
              <w:rPr>
                <w:lang w:val="en-GB"/>
                <w:rPrChange w:id="2958" w:author="Microsoft Office User" w:date="2018-11-15T23:48:00Z">
                  <w:rPr/>
                </w:rPrChange>
              </w:rPr>
              <w:t>I maintain high energy throughout the day.</w:t>
            </w:r>
            <w:r w:rsidRPr="00633156">
              <w:rPr>
                <w:lang w:val="en-GB"/>
                <w:rPrChange w:id="2959" w:author="Microsoft Office User" w:date="2018-11-15T23:48:00Z">
                  <w:rPr/>
                </w:rPrChange>
              </w:rPr>
              <w:br/>
              <w:t>I tire out quickly. (-)</w:t>
            </w:r>
            <w:r w:rsidRPr="00633156">
              <w:rPr>
                <w:lang w:val="en-GB"/>
                <w:rPrChange w:id="2960" w:author="Microsoft Office User" w:date="2018-11-15T23:48:00Z">
                  <w:rPr/>
                </w:rPrChange>
              </w:rPr>
              <w:br/>
              <w:t>I am usually active and full of energy.</w:t>
            </w:r>
          </w:p>
        </w:tc>
      </w:tr>
      <w:tr w:rsidR="00CD3468" w:rsidRPr="00CD3468" w14:paraId="372B89EA" w14:textId="77777777" w:rsidTr="00CD3468">
        <w:trPr>
          <w:trHeight w:val="6800"/>
        </w:trPr>
        <w:tc>
          <w:tcPr>
            <w:tcW w:w="2310" w:type="dxa"/>
            <w:tcBorders>
              <w:top w:val="nil"/>
              <w:left w:val="nil"/>
              <w:bottom w:val="nil"/>
              <w:right w:val="nil"/>
            </w:tcBorders>
            <w:shd w:val="clear" w:color="auto" w:fill="auto"/>
            <w:noWrap/>
            <w:vAlign w:val="bottom"/>
            <w:hideMark/>
          </w:tcPr>
          <w:p w14:paraId="592C9A16" w14:textId="77777777" w:rsidR="00CD3468" w:rsidRPr="00CD3468" w:rsidRDefault="00CD3468" w:rsidP="00CD3468">
            <w:proofErr w:type="spellStart"/>
            <w:r w:rsidRPr="00CD3468">
              <w:t>Neuroticism</w:t>
            </w:r>
            <w:proofErr w:type="spellEnd"/>
          </w:p>
        </w:tc>
        <w:tc>
          <w:tcPr>
            <w:tcW w:w="3260" w:type="dxa"/>
            <w:tcBorders>
              <w:top w:val="nil"/>
              <w:left w:val="nil"/>
              <w:bottom w:val="nil"/>
              <w:right w:val="nil"/>
            </w:tcBorders>
            <w:shd w:val="clear" w:color="auto" w:fill="auto"/>
            <w:noWrap/>
            <w:vAlign w:val="bottom"/>
            <w:hideMark/>
          </w:tcPr>
          <w:p w14:paraId="1F201D74" w14:textId="77777777" w:rsidR="00CD3468" w:rsidRPr="00CD3468" w:rsidRDefault="00CD3468" w:rsidP="00CD3468">
            <w:r w:rsidRPr="00CD3468">
              <w:t xml:space="preserve">N1: </w:t>
            </w:r>
            <w:proofErr w:type="spellStart"/>
            <w:r w:rsidRPr="00CD3468">
              <w:t>Equanimity</w:t>
            </w:r>
            <w:proofErr w:type="spellEnd"/>
          </w:p>
        </w:tc>
        <w:tc>
          <w:tcPr>
            <w:tcW w:w="4840" w:type="dxa"/>
            <w:tcBorders>
              <w:top w:val="nil"/>
              <w:left w:val="nil"/>
              <w:bottom w:val="nil"/>
              <w:right w:val="nil"/>
            </w:tcBorders>
            <w:shd w:val="clear" w:color="auto" w:fill="auto"/>
            <w:vAlign w:val="bottom"/>
            <w:hideMark/>
          </w:tcPr>
          <w:p w14:paraId="2E16AE5A" w14:textId="77777777" w:rsidR="00CD3468" w:rsidRPr="00CD3468" w:rsidRDefault="00CD3468" w:rsidP="00CD3468">
            <w:r w:rsidRPr="00633156">
              <w:rPr>
                <w:lang w:val="en-GB"/>
                <w:rPrChange w:id="2961" w:author="Microsoft Office User" w:date="2018-11-15T23:48:00Z">
                  <w:rPr/>
                </w:rPrChange>
              </w:rPr>
              <w:t>I get angry easily. (-)</w:t>
            </w:r>
            <w:r w:rsidRPr="00633156">
              <w:rPr>
                <w:lang w:val="en-GB"/>
                <w:rPrChange w:id="2962" w:author="Microsoft Office User" w:date="2018-11-15T23:48:00Z">
                  <w:rPr/>
                </w:rPrChange>
              </w:rPr>
              <w:br/>
              <w:t>I snap at people. (-)</w:t>
            </w:r>
            <w:r w:rsidRPr="00633156">
              <w:rPr>
                <w:lang w:val="en-GB"/>
                <w:rPrChange w:id="2963" w:author="Microsoft Office User" w:date="2018-11-15T23:48:00Z">
                  <w:rPr/>
                </w:rPrChange>
              </w:rPr>
              <w:br/>
              <w:t>I get annoyed at the slightest provocation. (-)</w:t>
            </w:r>
            <w:r w:rsidRPr="00633156">
              <w:rPr>
                <w:lang w:val="en-GB"/>
                <w:rPrChange w:id="2964" w:author="Microsoft Office User" w:date="2018-11-15T23:48:00Z">
                  <w:rPr/>
                </w:rPrChange>
              </w:rPr>
              <w:br/>
              <w:t>I shout or scream when I'm angry. (-)</w:t>
            </w:r>
            <w:r w:rsidRPr="00633156">
              <w:rPr>
                <w:lang w:val="en-GB"/>
                <w:rPrChange w:id="2965" w:author="Microsoft Office User" w:date="2018-11-15T23:48:00Z">
                  <w:rPr/>
                </w:rPrChange>
              </w:rPr>
              <w:br/>
              <w:t xml:space="preserve">I get upset if others change the way that I have arranged things. </w:t>
            </w:r>
            <w:r w:rsidRPr="00CD3468">
              <w:t>(-)</w:t>
            </w:r>
          </w:p>
        </w:tc>
      </w:tr>
      <w:tr w:rsidR="00CD3468" w:rsidRPr="00CD3468" w14:paraId="760FB7A1" w14:textId="77777777" w:rsidTr="00CD3468">
        <w:trPr>
          <w:trHeight w:val="4080"/>
        </w:trPr>
        <w:tc>
          <w:tcPr>
            <w:tcW w:w="2310" w:type="dxa"/>
            <w:tcBorders>
              <w:top w:val="nil"/>
              <w:left w:val="nil"/>
              <w:bottom w:val="nil"/>
              <w:right w:val="nil"/>
            </w:tcBorders>
            <w:shd w:val="clear" w:color="auto" w:fill="auto"/>
            <w:noWrap/>
            <w:vAlign w:val="bottom"/>
            <w:hideMark/>
          </w:tcPr>
          <w:p w14:paraId="1C5699F8"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415D8F44" w14:textId="77777777" w:rsidR="00CD3468" w:rsidRPr="00CD3468" w:rsidRDefault="00CD3468" w:rsidP="00CD3468">
            <w:r w:rsidRPr="00CD3468">
              <w:t xml:space="preserve">N2: </w:t>
            </w:r>
            <w:proofErr w:type="spellStart"/>
            <w:r w:rsidRPr="00CD3468">
              <w:t>Confidence</w:t>
            </w:r>
            <w:proofErr w:type="spellEnd"/>
          </w:p>
        </w:tc>
        <w:tc>
          <w:tcPr>
            <w:tcW w:w="4840" w:type="dxa"/>
            <w:tcBorders>
              <w:top w:val="nil"/>
              <w:left w:val="nil"/>
              <w:bottom w:val="nil"/>
              <w:right w:val="nil"/>
            </w:tcBorders>
            <w:shd w:val="clear" w:color="auto" w:fill="auto"/>
            <w:vAlign w:val="bottom"/>
            <w:hideMark/>
          </w:tcPr>
          <w:p w14:paraId="3D4E0B2E" w14:textId="77777777" w:rsidR="00CD3468" w:rsidRPr="00CD3468" w:rsidRDefault="00CD3468" w:rsidP="00CD3468">
            <w:r w:rsidRPr="00633156">
              <w:rPr>
                <w:lang w:val="en-GB"/>
                <w:rPrChange w:id="2966" w:author="Microsoft Office User" w:date="2018-11-15T23:48:00Z">
                  <w:rPr/>
                </w:rPrChange>
              </w:rPr>
              <w:t>I feel sad. (-)</w:t>
            </w:r>
            <w:r w:rsidRPr="00633156">
              <w:rPr>
                <w:lang w:val="en-GB"/>
                <w:rPrChange w:id="2967" w:author="Microsoft Office User" w:date="2018-11-15T23:48:00Z">
                  <w:rPr/>
                </w:rPrChange>
              </w:rPr>
              <w:br/>
              <w:t>I think my life is a failure. (-)</w:t>
            </w:r>
            <w:r w:rsidRPr="00633156">
              <w:rPr>
                <w:lang w:val="en-GB"/>
                <w:rPrChange w:id="2968" w:author="Microsoft Office User" w:date="2018-11-15T23:48:00Z">
                  <w:rPr/>
                </w:rPrChange>
              </w:rPr>
              <w:br/>
              <w:t xml:space="preserve">I have a dark outlook on the future. </w:t>
            </w:r>
            <w:r w:rsidRPr="00CD3468">
              <w:t>(-)</w:t>
            </w:r>
            <w:r w:rsidRPr="00CD3468">
              <w:br/>
              <w:t xml:space="preserve">I </w:t>
            </w:r>
            <w:proofErr w:type="spellStart"/>
            <w:r w:rsidRPr="00CD3468">
              <w:t>feel</w:t>
            </w:r>
            <w:proofErr w:type="spellEnd"/>
            <w:r w:rsidRPr="00CD3468">
              <w:t xml:space="preserve"> </w:t>
            </w:r>
            <w:proofErr w:type="spellStart"/>
            <w:r w:rsidRPr="00CD3468">
              <w:t>lonely</w:t>
            </w:r>
            <w:proofErr w:type="spellEnd"/>
            <w:r w:rsidRPr="00CD3468">
              <w:t>. (-)</w:t>
            </w:r>
            <w:r w:rsidRPr="00CD3468">
              <w:br/>
              <w:t xml:space="preserve">I </w:t>
            </w:r>
            <w:proofErr w:type="spellStart"/>
            <w:r w:rsidRPr="00CD3468">
              <w:t>feel</w:t>
            </w:r>
            <w:proofErr w:type="spellEnd"/>
            <w:r w:rsidRPr="00CD3468">
              <w:t xml:space="preserve"> </w:t>
            </w:r>
            <w:proofErr w:type="spellStart"/>
            <w:r w:rsidRPr="00CD3468">
              <w:t>desperate</w:t>
            </w:r>
            <w:proofErr w:type="spellEnd"/>
            <w:r w:rsidRPr="00CD3468">
              <w:t>. (-)</w:t>
            </w:r>
          </w:p>
        </w:tc>
      </w:tr>
      <w:tr w:rsidR="00CD3468" w:rsidRPr="00CD3468" w14:paraId="6B35BD8C" w14:textId="77777777" w:rsidTr="00CD3468">
        <w:trPr>
          <w:trHeight w:val="4760"/>
        </w:trPr>
        <w:tc>
          <w:tcPr>
            <w:tcW w:w="2310" w:type="dxa"/>
            <w:tcBorders>
              <w:top w:val="nil"/>
              <w:left w:val="nil"/>
              <w:bottom w:val="nil"/>
              <w:right w:val="nil"/>
            </w:tcBorders>
            <w:shd w:val="clear" w:color="auto" w:fill="auto"/>
            <w:noWrap/>
            <w:vAlign w:val="bottom"/>
            <w:hideMark/>
          </w:tcPr>
          <w:p w14:paraId="5404861C"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4C99CC4B" w14:textId="77777777" w:rsidR="00CD3468" w:rsidRPr="00CD3468" w:rsidRDefault="00CD3468" w:rsidP="00CD3468">
            <w:r w:rsidRPr="00CD3468">
              <w:t xml:space="preserve">N3: </w:t>
            </w:r>
            <w:proofErr w:type="spellStart"/>
            <w:r w:rsidRPr="00CD3468">
              <w:t>Carefreeness</w:t>
            </w:r>
            <w:proofErr w:type="spellEnd"/>
          </w:p>
        </w:tc>
        <w:tc>
          <w:tcPr>
            <w:tcW w:w="4840" w:type="dxa"/>
            <w:tcBorders>
              <w:top w:val="nil"/>
              <w:left w:val="nil"/>
              <w:bottom w:val="nil"/>
              <w:right w:val="nil"/>
            </w:tcBorders>
            <w:shd w:val="clear" w:color="auto" w:fill="auto"/>
            <w:vAlign w:val="bottom"/>
            <w:hideMark/>
          </w:tcPr>
          <w:p w14:paraId="433F3735" w14:textId="77777777" w:rsidR="00CD3468" w:rsidRPr="00CD3468" w:rsidRDefault="00CD3468" w:rsidP="00CD3468">
            <w:r w:rsidRPr="00633156">
              <w:rPr>
                <w:lang w:val="en-GB"/>
                <w:rPrChange w:id="2969" w:author="Microsoft Office User" w:date="2018-11-15T23:48:00Z">
                  <w:rPr/>
                </w:rPrChange>
              </w:rPr>
              <w:t>I worry a lot. (-)</w:t>
            </w:r>
            <w:r w:rsidRPr="00633156">
              <w:rPr>
                <w:lang w:val="en-GB"/>
                <w:rPrChange w:id="2970" w:author="Microsoft Office User" w:date="2018-11-15T23:48:00Z">
                  <w:rPr/>
                </w:rPrChange>
              </w:rPr>
              <w:br/>
              <w:t>I often feel tense. (-)</w:t>
            </w:r>
            <w:r w:rsidRPr="00633156">
              <w:rPr>
                <w:lang w:val="en-GB"/>
                <w:rPrChange w:id="2971" w:author="Microsoft Office User" w:date="2018-11-15T23:48:00Z">
                  <w:rPr/>
                </w:rPrChange>
              </w:rPr>
              <w:br/>
              <w:t>I am filled with doubts about things. (-)</w:t>
            </w:r>
            <w:r w:rsidRPr="00633156">
              <w:rPr>
                <w:lang w:val="en-GB"/>
                <w:rPrChange w:id="2972" w:author="Microsoft Office User" w:date="2018-11-15T23:48:00Z">
                  <w:rPr/>
                </w:rPrChange>
              </w:rPr>
              <w:br/>
              <w:t>I worry about what people think of me. (-)</w:t>
            </w:r>
            <w:r w:rsidRPr="00633156">
              <w:rPr>
                <w:lang w:val="en-GB"/>
                <w:rPrChange w:id="2973" w:author="Microsoft Office User" w:date="2018-11-15T23:48:00Z">
                  <w:rPr/>
                </w:rPrChange>
              </w:rPr>
              <w:br/>
              <w:t xml:space="preserve">I feel fearful. </w:t>
            </w:r>
            <w:r w:rsidRPr="00CD3468">
              <w:t>(-)</w:t>
            </w:r>
          </w:p>
        </w:tc>
      </w:tr>
      <w:tr w:rsidR="00CD3468" w:rsidRPr="00CD3468" w14:paraId="654EC839" w14:textId="77777777" w:rsidTr="00CD3468">
        <w:trPr>
          <w:trHeight w:val="4420"/>
        </w:trPr>
        <w:tc>
          <w:tcPr>
            <w:tcW w:w="2310" w:type="dxa"/>
            <w:tcBorders>
              <w:top w:val="nil"/>
              <w:left w:val="nil"/>
              <w:bottom w:val="nil"/>
              <w:right w:val="nil"/>
            </w:tcBorders>
            <w:shd w:val="clear" w:color="auto" w:fill="auto"/>
            <w:noWrap/>
            <w:vAlign w:val="bottom"/>
            <w:hideMark/>
          </w:tcPr>
          <w:p w14:paraId="07B5A723"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ED9A62E" w14:textId="77777777" w:rsidR="00CD3468" w:rsidRPr="00CD3468" w:rsidRDefault="00CD3468" w:rsidP="00CD3468">
            <w:r w:rsidRPr="00CD3468">
              <w:t>N4: Mental balance</w:t>
            </w:r>
          </w:p>
        </w:tc>
        <w:tc>
          <w:tcPr>
            <w:tcW w:w="4840" w:type="dxa"/>
            <w:tcBorders>
              <w:top w:val="nil"/>
              <w:left w:val="nil"/>
              <w:bottom w:val="nil"/>
              <w:right w:val="nil"/>
            </w:tcBorders>
            <w:shd w:val="clear" w:color="auto" w:fill="auto"/>
            <w:vAlign w:val="bottom"/>
            <w:hideMark/>
          </w:tcPr>
          <w:p w14:paraId="5EC922F4" w14:textId="77777777" w:rsidR="00CD3468" w:rsidRPr="00CD3468" w:rsidRDefault="00CD3468" w:rsidP="00CD3468">
            <w:r w:rsidRPr="00633156">
              <w:rPr>
                <w:lang w:val="en-GB"/>
                <w:rPrChange w:id="2974" w:author="Microsoft Office User" w:date="2018-11-15T23:48:00Z">
                  <w:rPr/>
                </w:rPrChange>
              </w:rPr>
              <w:t>I remain calm under pressure.</w:t>
            </w:r>
            <w:r w:rsidRPr="00633156">
              <w:rPr>
                <w:lang w:val="en-GB"/>
                <w:rPrChange w:id="2975" w:author="Microsoft Office User" w:date="2018-11-15T23:48:00Z">
                  <w:rPr/>
                </w:rPrChange>
              </w:rPr>
              <w:br/>
              <w:t>I can handle stress well.</w:t>
            </w:r>
            <w:r w:rsidRPr="00633156">
              <w:rPr>
                <w:lang w:val="en-GB"/>
                <w:rPrChange w:id="2976" w:author="Microsoft Office User" w:date="2018-11-15T23:48:00Z">
                  <w:rPr/>
                </w:rPrChange>
              </w:rPr>
              <w:br/>
              <w:t>I face danger confidently.</w:t>
            </w:r>
            <w:r w:rsidRPr="00633156">
              <w:rPr>
                <w:lang w:val="en-GB"/>
                <w:rPrChange w:id="2977" w:author="Microsoft Office User" w:date="2018-11-15T23:48:00Z">
                  <w:rPr/>
                </w:rPrChange>
              </w:rPr>
              <w:br/>
              <w:t>I readily overcome setbacks.</w:t>
            </w:r>
            <w:r w:rsidRPr="00633156">
              <w:rPr>
                <w:lang w:val="en-GB"/>
                <w:rPrChange w:id="2978" w:author="Microsoft Office User" w:date="2018-11-15T23:48:00Z">
                  <w:rPr/>
                </w:rPrChange>
              </w:rPr>
              <w:br/>
            </w:r>
            <w:r w:rsidRPr="00CD3468">
              <w:t xml:space="preserve">I </w:t>
            </w:r>
            <w:proofErr w:type="spellStart"/>
            <w:r w:rsidRPr="00CD3468">
              <w:t>adapt</w:t>
            </w:r>
            <w:proofErr w:type="spellEnd"/>
            <w:r w:rsidRPr="00CD3468">
              <w:t xml:space="preserve"> </w:t>
            </w:r>
            <w:proofErr w:type="spellStart"/>
            <w:r w:rsidRPr="00CD3468">
              <w:t>easily</w:t>
            </w:r>
            <w:proofErr w:type="spellEnd"/>
            <w:r w:rsidRPr="00CD3468">
              <w:t xml:space="preserve"> to new </w:t>
            </w:r>
            <w:proofErr w:type="spellStart"/>
            <w:r w:rsidRPr="00CD3468">
              <w:t>situations</w:t>
            </w:r>
            <w:proofErr w:type="spellEnd"/>
            <w:r w:rsidRPr="00CD3468">
              <w:t>.</w:t>
            </w:r>
          </w:p>
        </w:tc>
      </w:tr>
      <w:tr w:rsidR="00CD3468" w:rsidRPr="00CD3468" w14:paraId="26FA4491" w14:textId="77777777" w:rsidTr="00CD3468">
        <w:trPr>
          <w:trHeight w:val="5440"/>
        </w:trPr>
        <w:tc>
          <w:tcPr>
            <w:tcW w:w="2310" w:type="dxa"/>
            <w:tcBorders>
              <w:top w:val="nil"/>
              <w:left w:val="nil"/>
              <w:bottom w:val="nil"/>
              <w:right w:val="nil"/>
            </w:tcBorders>
            <w:shd w:val="clear" w:color="auto" w:fill="auto"/>
            <w:noWrap/>
            <w:vAlign w:val="bottom"/>
            <w:hideMark/>
          </w:tcPr>
          <w:p w14:paraId="1A642DE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0414EFC" w14:textId="77777777" w:rsidR="00CD3468" w:rsidRPr="00CD3468" w:rsidRDefault="00CD3468" w:rsidP="00CD3468">
            <w:r w:rsidRPr="00CD3468">
              <w:t>N5: Drive</w:t>
            </w:r>
          </w:p>
        </w:tc>
        <w:tc>
          <w:tcPr>
            <w:tcW w:w="4840" w:type="dxa"/>
            <w:tcBorders>
              <w:top w:val="nil"/>
              <w:left w:val="nil"/>
              <w:bottom w:val="nil"/>
              <w:right w:val="nil"/>
            </w:tcBorders>
            <w:shd w:val="clear" w:color="auto" w:fill="auto"/>
            <w:vAlign w:val="bottom"/>
            <w:hideMark/>
          </w:tcPr>
          <w:p w14:paraId="347FD424" w14:textId="77777777" w:rsidR="00CD3468" w:rsidRPr="00CD3468" w:rsidRDefault="00CD3468" w:rsidP="00CD3468">
            <w:r w:rsidRPr="00633156">
              <w:rPr>
                <w:lang w:val="en-GB"/>
                <w:rPrChange w:id="2979" w:author="Microsoft Office User" w:date="2018-11-15T23:48:00Z">
                  <w:rPr/>
                </w:rPrChange>
              </w:rPr>
              <w:t>I feel it hard to get going. (-)</w:t>
            </w:r>
            <w:r w:rsidRPr="00633156">
              <w:rPr>
                <w:lang w:val="en-GB"/>
                <w:rPrChange w:id="2980" w:author="Microsoft Office User" w:date="2018-11-15T23:48:00Z">
                  <w:rPr/>
                </w:rPrChange>
              </w:rPr>
              <w:br/>
              <w:t>I hardly know where my life is going. (-)</w:t>
            </w:r>
            <w:r w:rsidRPr="00633156">
              <w:rPr>
                <w:lang w:val="en-GB"/>
                <w:rPrChange w:id="2981" w:author="Microsoft Office User" w:date="2018-11-15T23:48:00Z">
                  <w:rPr/>
                </w:rPrChange>
              </w:rPr>
              <w:br/>
              <w:t>I give up easily. (-)</w:t>
            </w:r>
            <w:r w:rsidRPr="00633156">
              <w:rPr>
                <w:lang w:val="en-GB"/>
                <w:rPrChange w:id="2982" w:author="Microsoft Office User" w:date="2018-11-15T23:48:00Z">
                  <w:rPr/>
                </w:rPrChange>
              </w:rPr>
              <w:br/>
              <w:t>I let others discourage me. (-)</w:t>
            </w:r>
            <w:r w:rsidRPr="00633156">
              <w:rPr>
                <w:lang w:val="en-GB"/>
                <w:rPrChange w:id="2983" w:author="Microsoft Office User" w:date="2018-11-15T23:48:00Z">
                  <w:rPr/>
                </w:rPrChange>
              </w:rPr>
              <w:br/>
              <w:t xml:space="preserve">I never spend more than I can afford. </w:t>
            </w:r>
            <w:r w:rsidRPr="00CD3468">
              <w:t>(-)</w:t>
            </w:r>
          </w:p>
        </w:tc>
      </w:tr>
      <w:tr w:rsidR="00CD3468" w:rsidRPr="00CD3468" w14:paraId="1043FFAD" w14:textId="77777777" w:rsidTr="00CD3468">
        <w:trPr>
          <w:trHeight w:val="6120"/>
        </w:trPr>
        <w:tc>
          <w:tcPr>
            <w:tcW w:w="2310" w:type="dxa"/>
            <w:tcBorders>
              <w:top w:val="nil"/>
              <w:left w:val="nil"/>
              <w:bottom w:val="nil"/>
              <w:right w:val="nil"/>
            </w:tcBorders>
            <w:shd w:val="clear" w:color="auto" w:fill="auto"/>
            <w:noWrap/>
            <w:vAlign w:val="bottom"/>
            <w:hideMark/>
          </w:tcPr>
          <w:p w14:paraId="6A25403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21CAFFB" w14:textId="77777777" w:rsidR="00CD3468" w:rsidRPr="00CD3468" w:rsidRDefault="00CD3468" w:rsidP="00CD3468">
            <w:r w:rsidRPr="00CD3468">
              <w:t xml:space="preserve">N6: </w:t>
            </w:r>
            <w:proofErr w:type="spellStart"/>
            <w:r w:rsidRPr="00CD3468">
              <w:t>Emotional</w:t>
            </w:r>
            <w:proofErr w:type="spellEnd"/>
            <w:r w:rsidRPr="00CD3468">
              <w:t xml:space="preserve"> </w:t>
            </w:r>
            <w:proofErr w:type="spellStart"/>
            <w:r w:rsidRPr="00CD3468">
              <w:t>robustness</w:t>
            </w:r>
            <w:proofErr w:type="spellEnd"/>
          </w:p>
        </w:tc>
        <w:tc>
          <w:tcPr>
            <w:tcW w:w="4840" w:type="dxa"/>
            <w:tcBorders>
              <w:top w:val="nil"/>
              <w:left w:val="nil"/>
              <w:bottom w:val="nil"/>
              <w:right w:val="nil"/>
            </w:tcBorders>
            <w:shd w:val="clear" w:color="auto" w:fill="auto"/>
            <w:vAlign w:val="bottom"/>
            <w:hideMark/>
          </w:tcPr>
          <w:p w14:paraId="119806A7" w14:textId="77777777" w:rsidR="00CD3468" w:rsidRPr="00CD3468" w:rsidRDefault="00CD3468" w:rsidP="00CD3468">
            <w:r w:rsidRPr="00633156">
              <w:rPr>
                <w:lang w:val="en-GB"/>
                <w:rPrChange w:id="2984" w:author="Microsoft Office User" w:date="2018-11-15T23:48:00Z">
                  <w:rPr/>
                </w:rPrChange>
              </w:rPr>
              <w:t>I cry easily. (-)</w:t>
            </w:r>
            <w:r w:rsidRPr="00633156">
              <w:rPr>
                <w:lang w:val="en-GB"/>
                <w:rPrChange w:id="2985" w:author="Microsoft Office User" w:date="2018-11-15T23:48:00Z">
                  <w:rPr/>
                </w:rPrChange>
              </w:rPr>
              <w:br/>
              <w:t>I get overwhelmed by emotions. (-)</w:t>
            </w:r>
            <w:r w:rsidRPr="00633156">
              <w:rPr>
                <w:lang w:val="en-GB"/>
                <w:rPrChange w:id="2986" w:author="Microsoft Office User" w:date="2018-11-15T23:48:00Z">
                  <w:rPr/>
                </w:rPrChange>
              </w:rPr>
              <w:br/>
              <w:t>I need protection. (-)</w:t>
            </w:r>
            <w:r w:rsidRPr="00633156">
              <w:rPr>
                <w:lang w:val="en-GB"/>
                <w:rPrChange w:id="2987" w:author="Microsoft Office User" w:date="2018-11-15T23:48:00Z">
                  <w:rPr/>
                </w:rPrChange>
              </w:rPr>
              <w:br/>
              <w:t>I am easily hurt. (-)</w:t>
            </w:r>
            <w:r w:rsidRPr="00633156">
              <w:rPr>
                <w:lang w:val="en-GB"/>
                <w:rPrChange w:id="2988" w:author="Microsoft Office User" w:date="2018-11-15T23:48:00Z">
                  <w:rPr/>
                </w:rPrChange>
              </w:rPr>
              <w:br/>
              <w:t xml:space="preserve">I immediately feel sad when hearing of an unhappy event. </w:t>
            </w:r>
            <w:r w:rsidRPr="00CD3468">
              <w:t>(-)</w:t>
            </w:r>
          </w:p>
        </w:tc>
      </w:tr>
      <w:tr w:rsidR="00CD3468" w:rsidRPr="00CD3468" w14:paraId="6A93E1EB" w14:textId="77777777" w:rsidTr="00CD3468">
        <w:trPr>
          <w:trHeight w:val="3400"/>
        </w:trPr>
        <w:tc>
          <w:tcPr>
            <w:tcW w:w="2310" w:type="dxa"/>
            <w:tcBorders>
              <w:top w:val="nil"/>
              <w:left w:val="nil"/>
              <w:bottom w:val="nil"/>
              <w:right w:val="nil"/>
            </w:tcBorders>
            <w:shd w:val="clear" w:color="auto" w:fill="auto"/>
            <w:noWrap/>
            <w:vAlign w:val="bottom"/>
            <w:hideMark/>
          </w:tcPr>
          <w:p w14:paraId="1BB43C8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6C820497" w14:textId="77777777" w:rsidR="00CD3468" w:rsidRPr="00CD3468" w:rsidRDefault="00CD3468" w:rsidP="00CD3468">
            <w:r w:rsidRPr="00CD3468">
              <w:t xml:space="preserve">N7: </w:t>
            </w:r>
            <w:proofErr w:type="spellStart"/>
            <w:r w:rsidRPr="00CD3468">
              <w:t>Self-attention</w:t>
            </w:r>
            <w:proofErr w:type="spellEnd"/>
          </w:p>
        </w:tc>
        <w:tc>
          <w:tcPr>
            <w:tcW w:w="4840" w:type="dxa"/>
            <w:tcBorders>
              <w:top w:val="nil"/>
              <w:left w:val="nil"/>
              <w:bottom w:val="nil"/>
              <w:right w:val="nil"/>
            </w:tcBorders>
            <w:shd w:val="clear" w:color="auto" w:fill="auto"/>
            <w:vAlign w:val="bottom"/>
            <w:hideMark/>
          </w:tcPr>
          <w:p w14:paraId="52F70BFE" w14:textId="77777777" w:rsidR="00CD3468" w:rsidRPr="00CD3468" w:rsidRDefault="00CD3468" w:rsidP="00CD3468">
            <w:r w:rsidRPr="00633156">
              <w:rPr>
                <w:lang w:val="en-GB"/>
                <w:rPrChange w:id="2989" w:author="Microsoft Office User" w:date="2018-11-15T23:48:00Z">
                  <w:rPr/>
                </w:rPrChange>
              </w:rPr>
              <w:t>I need the approval of others. (-)</w:t>
            </w:r>
            <w:r w:rsidRPr="00633156">
              <w:rPr>
                <w:lang w:val="en-GB"/>
                <w:rPrChange w:id="2990" w:author="Microsoft Office User" w:date="2018-11-15T23:48:00Z">
                  <w:rPr/>
                </w:rPrChange>
              </w:rPr>
              <w:br/>
              <w:t xml:space="preserve">I am preoccupied with myself. </w:t>
            </w:r>
            <w:r w:rsidRPr="00CD3468">
              <w:t>(-)</w:t>
            </w:r>
            <w:r w:rsidRPr="00CD3468">
              <w:br/>
              <w:t xml:space="preserve">I </w:t>
            </w:r>
            <w:proofErr w:type="spellStart"/>
            <w:r w:rsidRPr="00CD3468">
              <w:t>feel</w:t>
            </w:r>
            <w:proofErr w:type="spellEnd"/>
            <w:r w:rsidRPr="00CD3468">
              <w:t xml:space="preserve"> </w:t>
            </w:r>
            <w:proofErr w:type="spellStart"/>
            <w:r w:rsidRPr="00CD3468">
              <w:t>threatened</w:t>
            </w:r>
            <w:proofErr w:type="spellEnd"/>
            <w:r w:rsidRPr="00CD3468">
              <w:t xml:space="preserve"> </w:t>
            </w:r>
            <w:proofErr w:type="spellStart"/>
            <w:r w:rsidRPr="00CD3468">
              <w:t>easily</w:t>
            </w:r>
            <w:proofErr w:type="spellEnd"/>
            <w:r w:rsidRPr="00CD3468">
              <w:t>. (-)</w:t>
            </w:r>
          </w:p>
        </w:tc>
      </w:tr>
      <w:tr w:rsidR="00CD3468" w:rsidRPr="001653F1" w14:paraId="13AF86F4" w14:textId="77777777" w:rsidTr="00CD3468">
        <w:trPr>
          <w:trHeight w:val="6800"/>
        </w:trPr>
        <w:tc>
          <w:tcPr>
            <w:tcW w:w="2310" w:type="dxa"/>
            <w:tcBorders>
              <w:top w:val="nil"/>
              <w:left w:val="nil"/>
              <w:bottom w:val="nil"/>
              <w:right w:val="nil"/>
            </w:tcBorders>
            <w:shd w:val="clear" w:color="auto" w:fill="auto"/>
            <w:noWrap/>
            <w:vAlign w:val="bottom"/>
            <w:hideMark/>
          </w:tcPr>
          <w:p w14:paraId="464EDB9F" w14:textId="77777777" w:rsidR="00CD3468" w:rsidRPr="00CD3468" w:rsidRDefault="00CD3468" w:rsidP="00CD3468">
            <w:proofErr w:type="spellStart"/>
            <w:r w:rsidRPr="00CD3468">
              <w:t>Openness</w:t>
            </w:r>
            <w:proofErr w:type="spellEnd"/>
            <w:r w:rsidRPr="00CD3468">
              <w:t xml:space="preserve"> to </w:t>
            </w:r>
            <w:proofErr w:type="spellStart"/>
            <w:r w:rsidRPr="00CD3468">
              <w:t>experience</w:t>
            </w:r>
            <w:proofErr w:type="spellEnd"/>
          </w:p>
        </w:tc>
        <w:tc>
          <w:tcPr>
            <w:tcW w:w="3260" w:type="dxa"/>
            <w:tcBorders>
              <w:top w:val="nil"/>
              <w:left w:val="nil"/>
              <w:bottom w:val="nil"/>
              <w:right w:val="nil"/>
            </w:tcBorders>
            <w:shd w:val="clear" w:color="auto" w:fill="auto"/>
            <w:noWrap/>
            <w:vAlign w:val="bottom"/>
            <w:hideMark/>
          </w:tcPr>
          <w:p w14:paraId="5A4C4823" w14:textId="77777777" w:rsidR="00CD3468" w:rsidRPr="00CD3468" w:rsidRDefault="00CD3468" w:rsidP="00CD3468">
            <w:r w:rsidRPr="00CD3468">
              <w:t xml:space="preserve">O1: </w:t>
            </w:r>
            <w:proofErr w:type="spellStart"/>
            <w:r w:rsidRPr="00CD3468">
              <w:t>Creativity</w:t>
            </w:r>
            <w:proofErr w:type="spellEnd"/>
          </w:p>
        </w:tc>
        <w:tc>
          <w:tcPr>
            <w:tcW w:w="4840" w:type="dxa"/>
            <w:tcBorders>
              <w:top w:val="nil"/>
              <w:left w:val="nil"/>
              <w:bottom w:val="nil"/>
              <w:right w:val="nil"/>
            </w:tcBorders>
            <w:shd w:val="clear" w:color="auto" w:fill="auto"/>
            <w:vAlign w:val="bottom"/>
            <w:hideMark/>
          </w:tcPr>
          <w:p w14:paraId="3B785DB4" w14:textId="77777777" w:rsidR="00CD3468" w:rsidRPr="00633156" w:rsidRDefault="00CD3468" w:rsidP="00CD3468">
            <w:pPr>
              <w:rPr>
                <w:lang w:val="en-GB"/>
                <w:rPrChange w:id="2991" w:author="Microsoft Office User" w:date="2018-11-15T23:48:00Z">
                  <w:rPr/>
                </w:rPrChange>
              </w:rPr>
            </w:pPr>
            <w:r w:rsidRPr="00633156">
              <w:rPr>
                <w:lang w:val="en-GB"/>
                <w:rPrChange w:id="2992" w:author="Microsoft Office User" w:date="2018-11-15T23:48:00Z">
                  <w:rPr/>
                </w:rPrChange>
              </w:rPr>
              <w:t>I do unexpected things.</w:t>
            </w:r>
            <w:r w:rsidRPr="00633156">
              <w:rPr>
                <w:lang w:val="en-GB"/>
                <w:rPrChange w:id="2993" w:author="Microsoft Office User" w:date="2018-11-15T23:48:00Z">
                  <w:rPr/>
                </w:rPrChange>
              </w:rPr>
              <w:br/>
              <w:t>I know that my ideas sometimes surprise people.</w:t>
            </w:r>
            <w:r w:rsidRPr="00633156">
              <w:rPr>
                <w:lang w:val="en-GB"/>
                <w:rPrChange w:id="2994" w:author="Microsoft Office User" w:date="2018-11-15T23:48:00Z">
                  <w:rPr/>
                </w:rPrChange>
              </w:rPr>
              <w:br/>
              <w:t>I pride myself on being original.</w:t>
            </w:r>
            <w:r w:rsidRPr="00633156">
              <w:rPr>
                <w:lang w:val="en-GB"/>
                <w:rPrChange w:id="2995" w:author="Microsoft Office User" w:date="2018-11-15T23:48:00Z">
                  <w:rPr/>
                </w:rPrChange>
              </w:rPr>
              <w:br/>
              <w:t>I ask questions that nobody else does.</w:t>
            </w:r>
            <w:r w:rsidRPr="00633156">
              <w:rPr>
                <w:lang w:val="en-GB"/>
                <w:rPrChange w:id="2996" w:author="Microsoft Office User" w:date="2018-11-15T23:48:00Z">
                  <w:rPr/>
                </w:rPrChange>
              </w:rPr>
              <w:br/>
              <w:t>I love to think up new ways of doing things.</w:t>
            </w:r>
          </w:p>
        </w:tc>
      </w:tr>
      <w:tr w:rsidR="00CD3468" w:rsidRPr="001653F1" w14:paraId="2CFFAB13" w14:textId="77777777" w:rsidTr="00CD3468">
        <w:trPr>
          <w:trHeight w:val="4760"/>
        </w:trPr>
        <w:tc>
          <w:tcPr>
            <w:tcW w:w="2310" w:type="dxa"/>
            <w:tcBorders>
              <w:top w:val="nil"/>
              <w:left w:val="nil"/>
              <w:bottom w:val="nil"/>
              <w:right w:val="nil"/>
            </w:tcBorders>
            <w:shd w:val="clear" w:color="auto" w:fill="auto"/>
            <w:noWrap/>
            <w:vAlign w:val="bottom"/>
            <w:hideMark/>
          </w:tcPr>
          <w:p w14:paraId="4FD8F9D5" w14:textId="77777777" w:rsidR="00CD3468" w:rsidRPr="00633156" w:rsidRDefault="00CD3468" w:rsidP="00CD3468">
            <w:pPr>
              <w:rPr>
                <w:lang w:val="en-GB"/>
                <w:rPrChange w:id="2997"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51F54D40" w14:textId="77777777" w:rsidR="00CD3468" w:rsidRPr="00CD3468" w:rsidRDefault="00CD3468" w:rsidP="00CD3468">
            <w:r w:rsidRPr="00CD3468">
              <w:t xml:space="preserve">O2: </w:t>
            </w:r>
            <w:proofErr w:type="spellStart"/>
            <w:r w:rsidRPr="00CD3468">
              <w:t>Wish</w:t>
            </w:r>
            <w:proofErr w:type="spellEnd"/>
            <w:r w:rsidRPr="00CD3468">
              <w:t xml:space="preserve"> </w:t>
            </w:r>
            <w:proofErr w:type="spellStart"/>
            <w:r w:rsidRPr="00CD3468">
              <w:t>for</w:t>
            </w:r>
            <w:proofErr w:type="spellEnd"/>
            <w:r w:rsidRPr="00CD3468">
              <w:t xml:space="preserve"> </w:t>
            </w:r>
            <w:proofErr w:type="spellStart"/>
            <w:r w:rsidRPr="00CD3468">
              <w:t>variety</w:t>
            </w:r>
            <w:proofErr w:type="spellEnd"/>
          </w:p>
        </w:tc>
        <w:tc>
          <w:tcPr>
            <w:tcW w:w="4840" w:type="dxa"/>
            <w:tcBorders>
              <w:top w:val="nil"/>
              <w:left w:val="nil"/>
              <w:bottom w:val="nil"/>
              <w:right w:val="nil"/>
            </w:tcBorders>
            <w:shd w:val="clear" w:color="auto" w:fill="auto"/>
            <w:vAlign w:val="bottom"/>
            <w:hideMark/>
          </w:tcPr>
          <w:p w14:paraId="4AA1672B" w14:textId="77777777" w:rsidR="00CD3468" w:rsidRPr="00633156" w:rsidRDefault="00CD3468" w:rsidP="00CD3468">
            <w:pPr>
              <w:rPr>
                <w:lang w:val="en-GB"/>
                <w:rPrChange w:id="2998" w:author="Microsoft Office User" w:date="2018-11-15T23:48:00Z">
                  <w:rPr/>
                </w:rPrChange>
              </w:rPr>
            </w:pPr>
            <w:r w:rsidRPr="00633156">
              <w:rPr>
                <w:lang w:val="en-GB"/>
                <w:rPrChange w:id="2999" w:author="Microsoft Office User" w:date="2018-11-15T23:48:00Z">
                  <w:rPr/>
                </w:rPrChange>
              </w:rPr>
              <w:t>I like to visit new places.</w:t>
            </w:r>
            <w:r w:rsidRPr="00633156">
              <w:rPr>
                <w:lang w:val="en-GB"/>
                <w:rPrChange w:id="3000" w:author="Microsoft Office User" w:date="2018-11-15T23:48:00Z">
                  <w:rPr/>
                </w:rPrChange>
              </w:rPr>
              <w:br/>
              <w:t>I like to travel.</w:t>
            </w:r>
            <w:r w:rsidRPr="00633156">
              <w:rPr>
                <w:lang w:val="en-GB"/>
                <w:rPrChange w:id="3001" w:author="Microsoft Office User" w:date="2018-11-15T23:48:00Z">
                  <w:rPr/>
                </w:rPrChange>
              </w:rPr>
              <w:br/>
              <w:t>I am excited by many different activities.</w:t>
            </w:r>
            <w:r w:rsidRPr="00633156">
              <w:rPr>
                <w:lang w:val="en-GB"/>
                <w:rPrChange w:id="3002" w:author="Microsoft Office User" w:date="2018-11-15T23:48:00Z">
                  <w:rPr/>
                </w:rPrChange>
              </w:rPr>
              <w:br/>
              <w:t>I have been creative during the last year.</w:t>
            </w:r>
            <w:r w:rsidRPr="00633156">
              <w:rPr>
                <w:lang w:val="en-GB"/>
                <w:rPrChange w:id="3003" w:author="Microsoft Office User" w:date="2018-11-15T23:48:00Z">
                  <w:rPr/>
                </w:rPrChange>
              </w:rPr>
              <w:br/>
              <w:t>I like concerts.</w:t>
            </w:r>
          </w:p>
        </w:tc>
      </w:tr>
      <w:tr w:rsidR="00CD3468" w:rsidRPr="00CD3468" w14:paraId="69C1DEF2" w14:textId="77777777" w:rsidTr="00CD3468">
        <w:trPr>
          <w:trHeight w:val="6460"/>
        </w:trPr>
        <w:tc>
          <w:tcPr>
            <w:tcW w:w="2310" w:type="dxa"/>
            <w:tcBorders>
              <w:top w:val="nil"/>
              <w:left w:val="nil"/>
              <w:bottom w:val="nil"/>
              <w:right w:val="nil"/>
            </w:tcBorders>
            <w:shd w:val="clear" w:color="auto" w:fill="auto"/>
            <w:noWrap/>
            <w:vAlign w:val="bottom"/>
            <w:hideMark/>
          </w:tcPr>
          <w:p w14:paraId="6752B232" w14:textId="77777777" w:rsidR="00CD3468" w:rsidRPr="00633156" w:rsidRDefault="00CD3468" w:rsidP="00CD3468">
            <w:pPr>
              <w:rPr>
                <w:lang w:val="en-GB"/>
                <w:rPrChange w:id="3004"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6A8B0E24" w14:textId="77777777" w:rsidR="00CD3468" w:rsidRPr="00CD3468" w:rsidRDefault="00CD3468" w:rsidP="00CD3468">
            <w:r w:rsidRPr="00CD3468">
              <w:t>O3: Open-</w:t>
            </w:r>
            <w:proofErr w:type="spellStart"/>
            <w:r w:rsidRPr="00CD3468">
              <w:t>mindedness</w:t>
            </w:r>
            <w:proofErr w:type="spellEnd"/>
          </w:p>
        </w:tc>
        <w:tc>
          <w:tcPr>
            <w:tcW w:w="4840" w:type="dxa"/>
            <w:tcBorders>
              <w:top w:val="nil"/>
              <w:left w:val="nil"/>
              <w:bottom w:val="nil"/>
              <w:right w:val="nil"/>
            </w:tcBorders>
            <w:shd w:val="clear" w:color="auto" w:fill="auto"/>
            <w:vAlign w:val="bottom"/>
            <w:hideMark/>
          </w:tcPr>
          <w:p w14:paraId="73AA5D15" w14:textId="77777777" w:rsidR="00CD3468" w:rsidRPr="00CD3468" w:rsidRDefault="00CD3468" w:rsidP="00CD3468">
            <w:r w:rsidRPr="00633156">
              <w:rPr>
                <w:lang w:val="en-GB"/>
                <w:rPrChange w:id="3005" w:author="Microsoft Office User" w:date="2018-11-15T23:48:00Z">
                  <w:rPr/>
                </w:rPrChange>
              </w:rPr>
              <w:t>I am valued by my friends for my good judgment.</w:t>
            </w:r>
            <w:r w:rsidRPr="00633156">
              <w:rPr>
                <w:lang w:val="en-GB"/>
                <w:rPrChange w:id="3006" w:author="Microsoft Office User" w:date="2018-11-15T23:48:00Z">
                  <w:rPr/>
                </w:rPrChange>
              </w:rPr>
              <w:br/>
              <w:t>I am valued by others for my objectivity.</w:t>
            </w:r>
            <w:r w:rsidRPr="00633156">
              <w:rPr>
                <w:lang w:val="en-GB"/>
                <w:rPrChange w:id="3007" w:author="Microsoft Office User" w:date="2018-11-15T23:48:00Z">
                  <w:rPr/>
                </w:rPrChange>
              </w:rPr>
              <w:br/>
              <w:t>I know how to apply my knowledge.</w:t>
            </w:r>
            <w:r w:rsidRPr="00633156">
              <w:rPr>
                <w:lang w:val="en-GB"/>
                <w:rPrChange w:id="3008" w:author="Microsoft Office User" w:date="2018-11-15T23:48:00Z">
                  <w:rPr/>
                </w:rPrChange>
              </w:rPr>
              <w:br/>
              <w:t>I can see different points of view.</w:t>
            </w:r>
            <w:r w:rsidRPr="00633156">
              <w:rPr>
                <w:lang w:val="en-GB"/>
                <w:rPrChange w:id="3009" w:author="Microsoft Office User" w:date="2018-11-15T23:48:00Z">
                  <w:rPr/>
                </w:rPrChange>
              </w:rPr>
              <w:br/>
            </w:r>
            <w:r w:rsidRPr="00CD3468">
              <w:t xml:space="preserve">I come up </w:t>
            </w:r>
            <w:proofErr w:type="spellStart"/>
            <w:r w:rsidRPr="00CD3468">
              <w:t>with</w:t>
            </w:r>
            <w:proofErr w:type="spellEnd"/>
            <w:r w:rsidRPr="00CD3468">
              <w:t xml:space="preserve"> </w:t>
            </w:r>
            <w:proofErr w:type="spellStart"/>
            <w:r w:rsidRPr="00CD3468">
              <w:t>alternatives</w:t>
            </w:r>
            <w:proofErr w:type="spellEnd"/>
            <w:r w:rsidRPr="00CD3468">
              <w:t>.</w:t>
            </w:r>
          </w:p>
        </w:tc>
      </w:tr>
      <w:tr w:rsidR="00CD3468" w:rsidRPr="001653F1" w14:paraId="41F9F391" w14:textId="77777777" w:rsidTr="00CD3468">
        <w:trPr>
          <w:trHeight w:val="4420"/>
        </w:trPr>
        <w:tc>
          <w:tcPr>
            <w:tcW w:w="2310" w:type="dxa"/>
            <w:tcBorders>
              <w:top w:val="nil"/>
              <w:left w:val="nil"/>
              <w:bottom w:val="nil"/>
              <w:right w:val="nil"/>
            </w:tcBorders>
            <w:shd w:val="clear" w:color="auto" w:fill="auto"/>
            <w:noWrap/>
            <w:vAlign w:val="bottom"/>
            <w:hideMark/>
          </w:tcPr>
          <w:p w14:paraId="4D92CE8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40A822A" w14:textId="77777777" w:rsidR="00CD3468" w:rsidRPr="00CD3468" w:rsidRDefault="00CD3468" w:rsidP="00CD3468">
            <w:r w:rsidRPr="00CD3468">
              <w:t xml:space="preserve">O4: </w:t>
            </w:r>
            <w:proofErr w:type="spellStart"/>
            <w:r w:rsidRPr="00CD3468">
              <w:t>Interest</w:t>
            </w:r>
            <w:proofErr w:type="spellEnd"/>
            <w:r w:rsidRPr="00CD3468">
              <w:t xml:space="preserve"> in </w:t>
            </w:r>
            <w:proofErr w:type="spellStart"/>
            <w:r w:rsidRPr="00CD3468">
              <w:t>reading</w:t>
            </w:r>
            <w:proofErr w:type="spellEnd"/>
          </w:p>
        </w:tc>
        <w:tc>
          <w:tcPr>
            <w:tcW w:w="4840" w:type="dxa"/>
            <w:tcBorders>
              <w:top w:val="nil"/>
              <w:left w:val="nil"/>
              <w:bottom w:val="nil"/>
              <w:right w:val="nil"/>
            </w:tcBorders>
            <w:shd w:val="clear" w:color="auto" w:fill="auto"/>
            <w:vAlign w:val="bottom"/>
            <w:hideMark/>
          </w:tcPr>
          <w:p w14:paraId="72304CA9" w14:textId="77777777" w:rsidR="00CD3468" w:rsidRPr="00633156" w:rsidRDefault="00CD3468" w:rsidP="00CD3468">
            <w:pPr>
              <w:rPr>
                <w:lang w:val="en-GB"/>
                <w:rPrChange w:id="3010" w:author="Microsoft Office User" w:date="2018-11-15T23:48:00Z">
                  <w:rPr/>
                </w:rPrChange>
              </w:rPr>
            </w:pPr>
            <w:r w:rsidRPr="00633156">
              <w:rPr>
                <w:lang w:val="en-GB"/>
                <w:rPrChange w:id="3011" w:author="Microsoft Office User" w:date="2018-11-15T23:48:00Z">
                  <w:rPr/>
                </w:rPrChange>
              </w:rPr>
              <w:t>I read a lot.</w:t>
            </w:r>
            <w:r w:rsidRPr="00633156">
              <w:rPr>
                <w:lang w:val="en-GB"/>
                <w:rPrChange w:id="3012" w:author="Microsoft Office User" w:date="2018-11-15T23:48:00Z">
                  <w:rPr/>
                </w:rPrChange>
              </w:rPr>
              <w:br/>
              <w:t>I like to read.</w:t>
            </w:r>
            <w:r w:rsidRPr="00633156">
              <w:rPr>
                <w:lang w:val="en-GB"/>
                <w:rPrChange w:id="3013" w:author="Microsoft Office User" w:date="2018-11-15T23:48:00Z">
                  <w:rPr/>
                </w:rPrChange>
              </w:rPr>
              <w:br/>
              <w:t>I enjoy discussing books with others.</w:t>
            </w:r>
            <w:r w:rsidRPr="00633156">
              <w:rPr>
                <w:lang w:val="en-GB"/>
                <w:rPrChange w:id="3014" w:author="Microsoft Office User" w:date="2018-11-15T23:48:00Z">
                  <w:rPr/>
                </w:rPrChange>
              </w:rPr>
              <w:br/>
              <w:t>I have read the great literary classics.</w:t>
            </w:r>
            <w:r w:rsidRPr="00633156">
              <w:rPr>
                <w:lang w:val="en-GB"/>
                <w:rPrChange w:id="3015" w:author="Microsoft Office User" w:date="2018-11-15T23:48:00Z">
                  <w:rPr/>
                </w:rPrChange>
              </w:rPr>
              <w:br/>
              <w:t>I enjoy reading nonfiction.</w:t>
            </w:r>
          </w:p>
        </w:tc>
      </w:tr>
      <w:tr w:rsidR="00CD3468" w:rsidRPr="00CD3468" w14:paraId="03B4102B" w14:textId="77777777" w:rsidTr="00CD3468">
        <w:trPr>
          <w:trHeight w:val="4760"/>
        </w:trPr>
        <w:tc>
          <w:tcPr>
            <w:tcW w:w="2310" w:type="dxa"/>
            <w:tcBorders>
              <w:top w:val="nil"/>
              <w:left w:val="nil"/>
              <w:bottom w:val="nil"/>
              <w:right w:val="nil"/>
            </w:tcBorders>
            <w:shd w:val="clear" w:color="auto" w:fill="auto"/>
            <w:noWrap/>
            <w:vAlign w:val="bottom"/>
            <w:hideMark/>
          </w:tcPr>
          <w:p w14:paraId="2D01EB67" w14:textId="77777777" w:rsidR="00CD3468" w:rsidRPr="00633156" w:rsidRDefault="00CD3468" w:rsidP="00CD3468">
            <w:pPr>
              <w:rPr>
                <w:lang w:val="en-GB"/>
                <w:rPrChange w:id="3016"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3DB08D35" w14:textId="77777777" w:rsidR="00CD3468" w:rsidRPr="00CD3468" w:rsidRDefault="00CD3468" w:rsidP="00CD3468">
            <w:r w:rsidRPr="00CD3468">
              <w:t xml:space="preserve">O5: </w:t>
            </w:r>
            <w:proofErr w:type="spellStart"/>
            <w:r w:rsidRPr="00CD3468">
              <w:t>Artistic</w:t>
            </w:r>
            <w:proofErr w:type="spellEnd"/>
            <w:r w:rsidRPr="00CD3468">
              <w:t xml:space="preserve"> </w:t>
            </w:r>
            <w:proofErr w:type="spellStart"/>
            <w:r w:rsidRPr="00CD3468">
              <w:t>interests</w:t>
            </w:r>
            <w:proofErr w:type="spellEnd"/>
          </w:p>
        </w:tc>
        <w:tc>
          <w:tcPr>
            <w:tcW w:w="4840" w:type="dxa"/>
            <w:tcBorders>
              <w:top w:val="nil"/>
              <w:left w:val="nil"/>
              <w:bottom w:val="nil"/>
              <w:right w:val="nil"/>
            </w:tcBorders>
            <w:shd w:val="clear" w:color="auto" w:fill="auto"/>
            <w:vAlign w:val="bottom"/>
            <w:hideMark/>
          </w:tcPr>
          <w:p w14:paraId="39260C56" w14:textId="77777777" w:rsidR="00CD3468" w:rsidRPr="00CD3468" w:rsidRDefault="00CD3468" w:rsidP="00CD3468">
            <w:r w:rsidRPr="00633156">
              <w:rPr>
                <w:lang w:val="en-GB"/>
                <w:rPrChange w:id="3017" w:author="Microsoft Office User" w:date="2018-11-15T23:48:00Z">
                  <w:rPr/>
                </w:rPrChange>
              </w:rPr>
              <w:t>I appreciate all forms of art.</w:t>
            </w:r>
            <w:r w:rsidRPr="00633156">
              <w:rPr>
                <w:lang w:val="en-GB"/>
                <w:rPrChange w:id="3018" w:author="Microsoft Office User" w:date="2018-11-15T23:48:00Z">
                  <w:rPr/>
                </w:rPrChange>
              </w:rPr>
              <w:br/>
              <w:t>I like art.</w:t>
            </w:r>
            <w:r w:rsidRPr="00633156">
              <w:rPr>
                <w:lang w:val="en-GB"/>
                <w:rPrChange w:id="3019" w:author="Microsoft Office User" w:date="2018-11-15T23:48:00Z">
                  <w:rPr/>
                </w:rPrChange>
              </w:rPr>
              <w:br/>
              <w:t>I like poetry.</w:t>
            </w:r>
            <w:r w:rsidRPr="00633156">
              <w:rPr>
                <w:lang w:val="en-GB"/>
                <w:rPrChange w:id="3020" w:author="Microsoft Office User" w:date="2018-11-15T23:48:00Z">
                  <w:rPr/>
                </w:rPrChange>
              </w:rPr>
              <w:br/>
              <w:t xml:space="preserve">I seldom notice the emotional aspects of paintings and pictures. </w:t>
            </w:r>
            <w:r w:rsidRPr="00CD3468">
              <w:t>(-)</w:t>
            </w:r>
            <w:r w:rsidRPr="00CD3468">
              <w:br/>
              <w:t xml:space="preserve">I </w:t>
            </w:r>
            <w:proofErr w:type="spellStart"/>
            <w:r w:rsidRPr="00CD3468">
              <w:t>like</w:t>
            </w:r>
            <w:proofErr w:type="spellEnd"/>
            <w:r w:rsidRPr="00CD3468">
              <w:t xml:space="preserve"> to </w:t>
            </w:r>
            <w:proofErr w:type="spellStart"/>
            <w:r w:rsidRPr="00CD3468">
              <w:t>visit</w:t>
            </w:r>
            <w:proofErr w:type="spellEnd"/>
            <w:r w:rsidRPr="00CD3468">
              <w:t xml:space="preserve"> </w:t>
            </w:r>
            <w:proofErr w:type="spellStart"/>
            <w:r w:rsidRPr="00CD3468">
              <w:t>museums</w:t>
            </w:r>
            <w:proofErr w:type="spellEnd"/>
            <w:r w:rsidRPr="00CD3468">
              <w:t>.</w:t>
            </w:r>
          </w:p>
        </w:tc>
      </w:tr>
      <w:tr w:rsidR="00CD3468" w:rsidRPr="001653F1" w14:paraId="2CD01EEF" w14:textId="77777777" w:rsidTr="00CD3468">
        <w:trPr>
          <w:trHeight w:val="5100"/>
        </w:trPr>
        <w:tc>
          <w:tcPr>
            <w:tcW w:w="2310" w:type="dxa"/>
            <w:tcBorders>
              <w:top w:val="nil"/>
              <w:left w:val="nil"/>
              <w:bottom w:val="nil"/>
              <w:right w:val="nil"/>
            </w:tcBorders>
            <w:shd w:val="clear" w:color="auto" w:fill="auto"/>
            <w:noWrap/>
            <w:vAlign w:val="bottom"/>
            <w:hideMark/>
          </w:tcPr>
          <w:p w14:paraId="2DDCFBB1"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1B08660" w14:textId="77777777" w:rsidR="00CD3468" w:rsidRPr="00CD3468" w:rsidRDefault="00CD3468" w:rsidP="00CD3468">
            <w:r w:rsidRPr="00CD3468">
              <w:t xml:space="preserve">O6: </w:t>
            </w:r>
            <w:proofErr w:type="spellStart"/>
            <w:r w:rsidRPr="00CD3468">
              <w:t>Wish</w:t>
            </w:r>
            <w:proofErr w:type="spellEnd"/>
            <w:r w:rsidRPr="00CD3468">
              <w:t xml:space="preserve"> to </w:t>
            </w:r>
            <w:proofErr w:type="spellStart"/>
            <w:r w:rsidRPr="00CD3468">
              <w:t>analyze</w:t>
            </w:r>
            <w:proofErr w:type="spellEnd"/>
          </w:p>
        </w:tc>
        <w:tc>
          <w:tcPr>
            <w:tcW w:w="4840" w:type="dxa"/>
            <w:tcBorders>
              <w:top w:val="nil"/>
              <w:left w:val="nil"/>
              <w:bottom w:val="nil"/>
              <w:right w:val="nil"/>
            </w:tcBorders>
            <w:shd w:val="clear" w:color="auto" w:fill="auto"/>
            <w:vAlign w:val="bottom"/>
            <w:hideMark/>
          </w:tcPr>
          <w:p w14:paraId="3C1FD8E2" w14:textId="77777777" w:rsidR="00CD3468" w:rsidRPr="00633156" w:rsidRDefault="00CD3468" w:rsidP="00CD3468">
            <w:pPr>
              <w:rPr>
                <w:lang w:val="en-GB"/>
                <w:rPrChange w:id="3021" w:author="Microsoft Office User" w:date="2018-11-15T23:48:00Z">
                  <w:rPr/>
                </w:rPrChange>
              </w:rPr>
            </w:pPr>
            <w:r w:rsidRPr="00633156">
              <w:rPr>
                <w:lang w:val="en-GB"/>
                <w:rPrChange w:id="3022" w:author="Microsoft Office User" w:date="2018-11-15T23:48:00Z">
                  <w:rPr/>
                </w:rPrChange>
              </w:rPr>
              <w:t xml:space="preserve">I tend to </w:t>
            </w:r>
            <w:proofErr w:type="spellStart"/>
            <w:r w:rsidRPr="00633156">
              <w:rPr>
                <w:lang w:val="en-GB"/>
                <w:rPrChange w:id="3023" w:author="Microsoft Office User" w:date="2018-11-15T23:48:00Z">
                  <w:rPr/>
                </w:rPrChange>
              </w:rPr>
              <w:t>analyze</w:t>
            </w:r>
            <w:proofErr w:type="spellEnd"/>
            <w:r w:rsidRPr="00633156">
              <w:rPr>
                <w:lang w:val="en-GB"/>
                <w:rPrChange w:id="3024" w:author="Microsoft Office User" w:date="2018-11-15T23:48:00Z">
                  <w:rPr/>
                </w:rPrChange>
              </w:rPr>
              <w:t xml:space="preserve"> things.</w:t>
            </w:r>
            <w:r w:rsidRPr="00633156">
              <w:rPr>
                <w:lang w:val="en-GB"/>
                <w:rPrChange w:id="3025" w:author="Microsoft Office User" w:date="2018-11-15T23:48:00Z">
                  <w:rPr/>
                </w:rPrChange>
              </w:rPr>
              <w:br/>
              <w:t>I like to speculate about things.</w:t>
            </w:r>
            <w:r w:rsidRPr="00633156">
              <w:rPr>
                <w:lang w:val="en-GB"/>
                <w:rPrChange w:id="3026" w:author="Microsoft Office User" w:date="2018-11-15T23:48:00Z">
                  <w:rPr/>
                </w:rPrChange>
              </w:rPr>
              <w:br/>
              <w:t>I seek explanations of things.</w:t>
            </w:r>
            <w:r w:rsidRPr="00633156">
              <w:rPr>
                <w:lang w:val="en-GB"/>
                <w:rPrChange w:id="3027" w:author="Microsoft Office User" w:date="2018-11-15T23:48:00Z">
                  <w:rPr/>
                </w:rPrChange>
              </w:rPr>
              <w:br/>
              <w:t>I love to reflect on things.</w:t>
            </w:r>
            <w:r w:rsidRPr="00633156">
              <w:rPr>
                <w:lang w:val="en-GB"/>
                <w:rPrChange w:id="3028" w:author="Microsoft Office User" w:date="2018-11-15T23:48:00Z">
                  <w:rPr/>
                </w:rPrChange>
              </w:rPr>
              <w:br/>
              <w:t>I try to understand myself.</w:t>
            </w:r>
          </w:p>
        </w:tc>
      </w:tr>
      <w:tr w:rsidR="00CD3468" w:rsidRPr="00CD3468" w14:paraId="279670B1" w14:textId="77777777" w:rsidTr="00CD3468">
        <w:trPr>
          <w:trHeight w:val="6460"/>
        </w:trPr>
        <w:tc>
          <w:tcPr>
            <w:tcW w:w="2310" w:type="dxa"/>
            <w:tcBorders>
              <w:top w:val="nil"/>
              <w:left w:val="nil"/>
              <w:bottom w:val="nil"/>
              <w:right w:val="nil"/>
            </w:tcBorders>
            <w:shd w:val="clear" w:color="auto" w:fill="auto"/>
            <w:noWrap/>
            <w:vAlign w:val="bottom"/>
            <w:hideMark/>
          </w:tcPr>
          <w:p w14:paraId="473F7F94" w14:textId="77777777" w:rsidR="00CD3468" w:rsidRPr="00633156" w:rsidRDefault="00CD3468" w:rsidP="00CD3468">
            <w:pPr>
              <w:rPr>
                <w:lang w:val="en-GB"/>
                <w:rPrChange w:id="3029"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6A0E38EA" w14:textId="77777777" w:rsidR="00CD3468" w:rsidRPr="00CD3468" w:rsidRDefault="00CD3468" w:rsidP="00CD3468">
            <w:r w:rsidRPr="00CD3468">
              <w:t xml:space="preserve">O7: </w:t>
            </w:r>
            <w:proofErr w:type="spellStart"/>
            <w:r w:rsidRPr="00CD3468">
              <w:t>Willingness</w:t>
            </w:r>
            <w:proofErr w:type="spellEnd"/>
            <w:r w:rsidRPr="00CD3468">
              <w:t xml:space="preserve"> to </w:t>
            </w:r>
            <w:proofErr w:type="spellStart"/>
            <w:r w:rsidRPr="00CD3468">
              <w:t>learn</w:t>
            </w:r>
            <w:proofErr w:type="spellEnd"/>
          </w:p>
        </w:tc>
        <w:tc>
          <w:tcPr>
            <w:tcW w:w="4840" w:type="dxa"/>
            <w:tcBorders>
              <w:top w:val="nil"/>
              <w:left w:val="nil"/>
              <w:bottom w:val="nil"/>
              <w:right w:val="nil"/>
            </w:tcBorders>
            <w:shd w:val="clear" w:color="auto" w:fill="auto"/>
            <w:vAlign w:val="bottom"/>
            <w:hideMark/>
          </w:tcPr>
          <w:p w14:paraId="3EAA5548" w14:textId="77777777" w:rsidR="00CD3468" w:rsidRPr="00CD3468" w:rsidRDefault="00CD3468" w:rsidP="00CD3468">
            <w:r w:rsidRPr="00633156">
              <w:rPr>
                <w:lang w:val="en-GB"/>
                <w:rPrChange w:id="3030" w:author="Microsoft Office User" w:date="2018-11-15T23:48:00Z">
                  <w:rPr/>
                </w:rPrChange>
              </w:rPr>
              <w:t>I want to increase my knowledge.</w:t>
            </w:r>
            <w:r w:rsidRPr="00633156">
              <w:rPr>
                <w:lang w:val="en-GB"/>
                <w:rPrChange w:id="3031" w:author="Microsoft Office User" w:date="2018-11-15T23:48:00Z">
                  <w:rPr/>
                </w:rPrChange>
              </w:rPr>
              <w:br/>
              <w:t>I look forward to the opportunity to learn and grow.</w:t>
            </w:r>
            <w:r w:rsidRPr="00633156">
              <w:rPr>
                <w:lang w:val="en-GB"/>
                <w:rPrChange w:id="3032" w:author="Microsoft Office User" w:date="2018-11-15T23:48:00Z">
                  <w:rPr/>
                </w:rPrChange>
              </w:rPr>
              <w:br/>
              <w:t>I find the world a very interesting place.</w:t>
            </w:r>
            <w:r w:rsidRPr="00633156">
              <w:rPr>
                <w:lang w:val="en-GB"/>
                <w:rPrChange w:id="3033" w:author="Microsoft Office User" w:date="2018-11-15T23:48:00Z">
                  <w:rPr/>
                </w:rPrChange>
              </w:rPr>
              <w:br/>
              <w:t xml:space="preserve">I dislike learning. </w:t>
            </w:r>
            <w:r w:rsidRPr="00CD3468">
              <w:t>(-)</w:t>
            </w:r>
            <w:r w:rsidRPr="00CD3468">
              <w:br/>
              <w:t xml:space="preserve">I am </w:t>
            </w:r>
            <w:proofErr w:type="spellStart"/>
            <w:r w:rsidRPr="00CD3468">
              <w:t>thrilled</w:t>
            </w:r>
            <w:proofErr w:type="spellEnd"/>
            <w:r w:rsidRPr="00CD3468">
              <w:t xml:space="preserve"> </w:t>
            </w:r>
            <w:proofErr w:type="spellStart"/>
            <w:r w:rsidRPr="00CD3468">
              <w:t>when</w:t>
            </w:r>
            <w:proofErr w:type="spellEnd"/>
            <w:r w:rsidRPr="00CD3468">
              <w:t xml:space="preserve"> I </w:t>
            </w:r>
            <w:proofErr w:type="spellStart"/>
            <w:r w:rsidRPr="00CD3468">
              <w:t>learn</w:t>
            </w:r>
            <w:proofErr w:type="spellEnd"/>
            <w:r w:rsidRPr="00CD3468">
              <w:t xml:space="preserve"> </w:t>
            </w:r>
            <w:proofErr w:type="spellStart"/>
            <w:r w:rsidRPr="00CD3468">
              <w:t>something</w:t>
            </w:r>
            <w:proofErr w:type="spellEnd"/>
            <w:r w:rsidRPr="00CD3468">
              <w:t xml:space="preserve"> new.</w:t>
            </w:r>
          </w:p>
        </w:tc>
      </w:tr>
      <w:tr w:rsidR="00CD3468" w:rsidRPr="00CD3468" w14:paraId="04D57EE3" w14:textId="77777777" w:rsidTr="00CD3468">
        <w:trPr>
          <w:trHeight w:val="5780"/>
        </w:trPr>
        <w:tc>
          <w:tcPr>
            <w:tcW w:w="2310" w:type="dxa"/>
            <w:tcBorders>
              <w:top w:val="nil"/>
              <w:left w:val="nil"/>
              <w:bottom w:val="nil"/>
              <w:right w:val="nil"/>
            </w:tcBorders>
            <w:shd w:val="clear" w:color="auto" w:fill="auto"/>
            <w:noWrap/>
            <w:vAlign w:val="bottom"/>
            <w:hideMark/>
          </w:tcPr>
          <w:p w14:paraId="516DFF5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03EA23B9" w14:textId="77777777" w:rsidR="00CD3468" w:rsidRPr="00CD3468" w:rsidRDefault="00CD3468" w:rsidP="00CD3468">
            <w:r w:rsidRPr="00CD3468">
              <w:t xml:space="preserve">O8: </w:t>
            </w:r>
            <w:proofErr w:type="spellStart"/>
            <w:r w:rsidRPr="00CD3468">
              <w:t>Sensitivity</w:t>
            </w:r>
            <w:proofErr w:type="spellEnd"/>
          </w:p>
        </w:tc>
        <w:tc>
          <w:tcPr>
            <w:tcW w:w="4840" w:type="dxa"/>
            <w:tcBorders>
              <w:top w:val="nil"/>
              <w:left w:val="nil"/>
              <w:bottom w:val="nil"/>
              <w:right w:val="nil"/>
            </w:tcBorders>
            <w:shd w:val="clear" w:color="auto" w:fill="auto"/>
            <w:vAlign w:val="bottom"/>
            <w:hideMark/>
          </w:tcPr>
          <w:p w14:paraId="486925A1" w14:textId="77777777" w:rsidR="00CD3468" w:rsidRPr="00CD3468" w:rsidRDefault="00CD3468" w:rsidP="00CD3468">
            <w:r w:rsidRPr="00633156">
              <w:rPr>
                <w:lang w:val="en-GB"/>
                <w:rPrChange w:id="3034" w:author="Microsoft Office User" w:date="2018-11-15T23:48:00Z">
                  <w:rPr/>
                </w:rPrChange>
              </w:rPr>
              <w:t>I am open about my feelings.</w:t>
            </w:r>
            <w:r w:rsidRPr="00633156">
              <w:rPr>
                <w:lang w:val="en-GB"/>
                <w:rPrChange w:id="3035" w:author="Microsoft Office User" w:date="2018-11-15T23:48:00Z">
                  <w:rPr/>
                </w:rPrChange>
              </w:rPr>
              <w:br/>
              <w:t>I rarely notice my emotional reactions. (-)</w:t>
            </w:r>
            <w:r w:rsidRPr="00633156">
              <w:rPr>
                <w:lang w:val="en-GB"/>
                <w:rPrChange w:id="3036" w:author="Microsoft Office User" w:date="2018-11-15T23:48:00Z">
                  <w:rPr/>
                </w:rPrChange>
              </w:rPr>
              <w:br/>
              <w:t xml:space="preserve">I find it hard to understand why people get emotional. </w:t>
            </w:r>
            <w:r w:rsidRPr="00CD3468">
              <w:t>(-)</w:t>
            </w:r>
            <w:r w:rsidRPr="00CD3468">
              <w:br/>
              <w:t xml:space="preserve">I am open </w:t>
            </w:r>
            <w:proofErr w:type="spellStart"/>
            <w:r w:rsidRPr="00CD3468">
              <w:t>about</w:t>
            </w:r>
            <w:proofErr w:type="spellEnd"/>
            <w:r w:rsidRPr="00CD3468">
              <w:t xml:space="preserve"> </w:t>
            </w:r>
            <w:proofErr w:type="spellStart"/>
            <w:r w:rsidRPr="00CD3468">
              <w:t>myself</w:t>
            </w:r>
            <w:proofErr w:type="spellEnd"/>
            <w:r w:rsidRPr="00CD3468">
              <w:t xml:space="preserve"> to </w:t>
            </w:r>
            <w:proofErr w:type="spellStart"/>
            <w:r w:rsidRPr="00CD3468">
              <w:t>others</w:t>
            </w:r>
            <w:proofErr w:type="spellEnd"/>
            <w:r w:rsidRPr="00CD3468">
              <w:t>.</w:t>
            </w:r>
          </w:p>
        </w:tc>
      </w:tr>
      <w:tr w:rsidR="00CD3468" w:rsidRPr="001653F1" w14:paraId="273B4D96" w14:textId="77777777" w:rsidTr="00CD3468">
        <w:trPr>
          <w:trHeight w:val="2720"/>
        </w:trPr>
        <w:tc>
          <w:tcPr>
            <w:tcW w:w="2310" w:type="dxa"/>
            <w:tcBorders>
              <w:top w:val="nil"/>
              <w:left w:val="nil"/>
              <w:bottom w:val="nil"/>
              <w:right w:val="nil"/>
            </w:tcBorders>
            <w:shd w:val="clear" w:color="auto" w:fill="auto"/>
            <w:noWrap/>
            <w:vAlign w:val="bottom"/>
            <w:hideMark/>
          </w:tcPr>
          <w:p w14:paraId="0D718570"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718CB4A" w14:textId="77777777" w:rsidR="00CD3468" w:rsidRPr="00CD3468" w:rsidRDefault="00CD3468" w:rsidP="00CD3468">
            <w:r w:rsidRPr="00CD3468">
              <w:t xml:space="preserve">O9: </w:t>
            </w:r>
            <w:proofErr w:type="spellStart"/>
            <w:r w:rsidRPr="00CD3468">
              <w:t>Intellect</w:t>
            </w:r>
            <w:proofErr w:type="spellEnd"/>
          </w:p>
        </w:tc>
        <w:tc>
          <w:tcPr>
            <w:tcW w:w="4840" w:type="dxa"/>
            <w:tcBorders>
              <w:top w:val="nil"/>
              <w:left w:val="nil"/>
              <w:bottom w:val="nil"/>
              <w:right w:val="nil"/>
            </w:tcBorders>
            <w:shd w:val="clear" w:color="auto" w:fill="auto"/>
            <w:vAlign w:val="bottom"/>
            <w:hideMark/>
          </w:tcPr>
          <w:p w14:paraId="6D3BB929" w14:textId="77777777" w:rsidR="00CD3468" w:rsidRPr="00633156" w:rsidRDefault="00CD3468" w:rsidP="00CD3468">
            <w:pPr>
              <w:rPr>
                <w:lang w:val="en-GB"/>
                <w:rPrChange w:id="3037" w:author="Microsoft Office User" w:date="2018-11-15T23:48:00Z">
                  <w:rPr/>
                </w:rPrChange>
              </w:rPr>
            </w:pPr>
            <w:r w:rsidRPr="00633156">
              <w:rPr>
                <w:lang w:val="en-GB"/>
                <w:rPrChange w:id="3038" w:author="Microsoft Office User" w:date="2018-11-15T23:48:00Z">
                  <w:rPr/>
                </w:rPrChange>
              </w:rPr>
              <w:t>I learn quickly.</w:t>
            </w:r>
            <w:r w:rsidRPr="00633156">
              <w:rPr>
                <w:lang w:val="en-GB"/>
                <w:rPrChange w:id="3039" w:author="Microsoft Office User" w:date="2018-11-15T23:48:00Z">
                  <w:rPr/>
                </w:rPrChange>
              </w:rPr>
              <w:br/>
              <w:t>I am quick to understand things.</w:t>
            </w:r>
            <w:r w:rsidRPr="00633156">
              <w:rPr>
                <w:lang w:val="en-GB"/>
                <w:rPrChange w:id="3040" w:author="Microsoft Office User" w:date="2018-11-15T23:48:00Z">
                  <w:rPr/>
                </w:rPrChange>
              </w:rPr>
              <w:br/>
              <w:t>I can handle a lot of information.</w:t>
            </w:r>
          </w:p>
        </w:tc>
      </w:tr>
    </w:tbl>
    <w:p w14:paraId="291C385A" w14:textId="77777777" w:rsidR="00CD3468" w:rsidRPr="00CD3468" w:rsidRDefault="00CD3468">
      <w:pPr>
        <w:pStyle w:val="Textkrper"/>
        <w:rPr>
          <w:b/>
        </w:rPr>
      </w:pPr>
    </w:p>
    <w:sectPr w:rsidR="00CD3468" w:rsidRPr="00CD3468" w:rsidSect="00C96047">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ias Ziegler" w:date="2018-11-02T11:24:00Z" w:initials="MZ">
    <w:p w14:paraId="4EC90F50" w14:textId="60992A76" w:rsidR="00A564DC" w:rsidRDefault="00A564DC">
      <w:pPr>
        <w:pStyle w:val="Kommentartext"/>
      </w:pPr>
      <w:r>
        <w:rPr>
          <w:rStyle w:val="Kommentarzeichen"/>
        </w:rPr>
        <w:annotationRef/>
      </w:r>
      <w:r>
        <w:t>We probably will have to add a few ETS people…</w:t>
      </w:r>
    </w:p>
  </w:comment>
  <w:comment w:id="1" w:author="Microsoft Office User" w:date="2018-12-13T17:40:00Z" w:initials="MOU">
    <w:p w14:paraId="02D200E9" w14:textId="1934733B" w:rsidR="00A564DC" w:rsidRDefault="00A564DC">
      <w:pPr>
        <w:pStyle w:val="Kommentartext"/>
      </w:pPr>
      <w:r>
        <w:rPr>
          <w:rStyle w:val="Kommentarzeichen"/>
        </w:rPr>
        <w:annotationRef/>
      </w:r>
      <w:proofErr w:type="gramStart"/>
      <w:r>
        <w:t>Yes</w:t>
      </w:r>
      <w:proofErr w:type="gramEnd"/>
      <w:r>
        <w:t xml:space="preserve"> I’m aware of it. Not a problem</w:t>
      </w:r>
    </w:p>
  </w:comment>
  <w:comment w:id="10" w:author="Matthias Ziegler [2]" w:date="2018-10-11T18:13:00Z" w:initials="MZ">
    <w:p w14:paraId="47AC8FE8" w14:textId="0C6F4D6A" w:rsidR="00A564DC" w:rsidRDefault="00A564DC">
      <w:pPr>
        <w:pStyle w:val="Kommentartext"/>
      </w:pPr>
      <w:r>
        <w:rPr>
          <w:rStyle w:val="Kommentarzeichen"/>
        </w:rPr>
        <w:annotationRef/>
      </w:r>
      <w:r>
        <w:t xml:space="preserve">If you don’t mind, I would like to be the corresponding author in order to maintain an overview of where the items might go. </w:t>
      </w:r>
    </w:p>
  </w:comment>
  <w:comment w:id="11" w:author="Microsoft Office User" w:date="2018-12-13T17:40:00Z" w:initials="MOU">
    <w:p w14:paraId="135472D0" w14:textId="2873F02F" w:rsidR="00A564DC" w:rsidRDefault="00A564DC">
      <w:pPr>
        <w:pStyle w:val="Kommentartext"/>
      </w:pPr>
      <w:r>
        <w:rPr>
          <w:rStyle w:val="Kommentarzeichen"/>
        </w:rPr>
        <w:annotationRef/>
      </w:r>
      <w:r>
        <w:t xml:space="preserve">No </w:t>
      </w:r>
      <w:proofErr w:type="spellStart"/>
      <w:r>
        <w:t>prob</w:t>
      </w:r>
      <w:proofErr w:type="spellEnd"/>
    </w:p>
  </w:comment>
  <w:comment w:id="17" w:author="Microsoft Office User" w:date="2018-10-19T19:39:00Z" w:initials="MOU">
    <w:p w14:paraId="7E1C2619" w14:textId="663326CC" w:rsidR="00A564DC" w:rsidRDefault="00A564DC">
      <w:pPr>
        <w:pStyle w:val="Kommentartext"/>
      </w:pPr>
      <w:r>
        <w:rPr>
          <w:rStyle w:val="Kommentarzeichen"/>
        </w:rPr>
        <w:annotationRef/>
      </w:r>
      <w:r>
        <w:t>Not in the reference table</w:t>
      </w:r>
    </w:p>
  </w:comment>
  <w:comment w:id="20" w:author="Matthias Ziegler" w:date="2018-11-02T11:27:00Z" w:initials="MZ">
    <w:p w14:paraId="3063A30B" w14:textId="77777777" w:rsidR="00A564DC" w:rsidRPr="0002767F" w:rsidRDefault="00A564DC">
      <w:pPr>
        <w:pStyle w:val="Kommentartext"/>
        <w:rPr>
          <w:rFonts w:ascii="Helvetica" w:hAnsi="Helvetica" w:cs="Helvetica"/>
        </w:rPr>
      </w:pPr>
      <w:r>
        <w:rPr>
          <w:rStyle w:val="Kommentarzeichen"/>
        </w:rPr>
        <w:annotationRef/>
      </w:r>
      <w:r w:rsidRPr="0002767F">
        <w:rPr>
          <w:lang w:val="de-DE"/>
        </w:rPr>
        <w:t xml:space="preserve">Add: </w:t>
      </w:r>
      <w:r>
        <w:rPr>
          <w:rFonts w:ascii="Helvetica" w:hAnsi="Helvetica" w:cs="Helvetica"/>
          <w:lang w:val="de-DE"/>
        </w:rPr>
        <w:t xml:space="preserve">Ziegler, M., Bensch, D., Maaß, U., Schult, V., Vogel, M., &amp; </w:t>
      </w:r>
      <w:proofErr w:type="spellStart"/>
      <w:r>
        <w:rPr>
          <w:rFonts w:ascii="Helvetica" w:hAnsi="Helvetica" w:cs="Helvetica"/>
          <w:lang w:val="de-DE"/>
        </w:rPr>
        <w:t>Bühner</w:t>
      </w:r>
      <w:proofErr w:type="spellEnd"/>
      <w:r>
        <w:rPr>
          <w:rFonts w:ascii="Helvetica" w:hAnsi="Helvetica" w:cs="Helvetica"/>
          <w:lang w:val="de-DE"/>
        </w:rPr>
        <w:t xml:space="preserve">, M. (2014). </w:t>
      </w:r>
      <w:r w:rsidRPr="0002767F">
        <w:rPr>
          <w:rFonts w:ascii="Helvetica" w:hAnsi="Helvetica" w:cs="Helvetica"/>
        </w:rPr>
        <w:t xml:space="preserve">Big Five facets as predictor of job training performance: The role of specific job demands. </w:t>
      </w:r>
      <w:r w:rsidRPr="0002767F">
        <w:rPr>
          <w:rFonts w:ascii="Helvetica" w:hAnsi="Helvetica" w:cs="Helvetica"/>
          <w:i/>
          <w:iCs/>
        </w:rPr>
        <w:t>Learning and Individual Differences, 29</w:t>
      </w:r>
      <w:r w:rsidRPr="0002767F">
        <w:rPr>
          <w:rFonts w:ascii="Helvetica" w:hAnsi="Helvetica" w:cs="Helvetica"/>
        </w:rPr>
        <w:t>, 1-7.</w:t>
      </w:r>
    </w:p>
    <w:p w14:paraId="41B77796" w14:textId="77777777" w:rsidR="00A564DC" w:rsidRDefault="00A564DC">
      <w:pPr>
        <w:pStyle w:val="Kommentartext"/>
      </w:pPr>
    </w:p>
    <w:p w14:paraId="592D7D9F" w14:textId="77777777" w:rsidR="00A564DC" w:rsidRDefault="00A564DC">
      <w:pPr>
        <w:pStyle w:val="Kommentartext"/>
      </w:pPr>
      <w:r>
        <w:t>AND</w:t>
      </w:r>
    </w:p>
    <w:p w14:paraId="459809F4" w14:textId="77777777" w:rsidR="00A564DC" w:rsidRDefault="00A564DC">
      <w:pPr>
        <w:pStyle w:val="Kommentartext"/>
      </w:pPr>
    </w:p>
    <w:p w14:paraId="6986AA58" w14:textId="6D45A2AC" w:rsidR="00A564DC" w:rsidRDefault="00A564DC">
      <w:pPr>
        <w:pStyle w:val="Kommentartext"/>
      </w:pPr>
      <w:r w:rsidRPr="0002767F">
        <w:rPr>
          <w:rFonts w:ascii="Helvetica" w:hAnsi="Helvetica" w:cs="Helvetica"/>
        </w:rPr>
        <w:t xml:space="preserve">Ziegler, M., </w:t>
      </w:r>
      <w:proofErr w:type="spellStart"/>
      <w:r w:rsidRPr="0002767F">
        <w:rPr>
          <w:rFonts w:ascii="Helvetica" w:hAnsi="Helvetica" w:cs="Helvetica"/>
        </w:rPr>
        <w:t>Danay</w:t>
      </w:r>
      <w:proofErr w:type="spellEnd"/>
      <w:r w:rsidRPr="0002767F">
        <w:rPr>
          <w:rFonts w:ascii="Helvetica" w:hAnsi="Helvetica" w:cs="Helvetica"/>
        </w:rPr>
        <w:t xml:space="preserve">, E., </w:t>
      </w:r>
      <w:proofErr w:type="spellStart"/>
      <w:r w:rsidRPr="0002767F">
        <w:rPr>
          <w:rFonts w:ascii="Helvetica" w:hAnsi="Helvetica" w:cs="Helvetica"/>
        </w:rPr>
        <w:t>Schölmerich</w:t>
      </w:r>
      <w:proofErr w:type="spellEnd"/>
      <w:r w:rsidRPr="0002767F">
        <w:rPr>
          <w:rFonts w:ascii="Helvetica" w:hAnsi="Helvetica" w:cs="Helvetica"/>
        </w:rPr>
        <w:t xml:space="preserve">, F., &amp; </w:t>
      </w:r>
      <w:proofErr w:type="spellStart"/>
      <w:r w:rsidRPr="0002767F">
        <w:rPr>
          <w:rFonts w:ascii="Helvetica" w:hAnsi="Helvetica" w:cs="Helvetica"/>
        </w:rPr>
        <w:t>Bühner</w:t>
      </w:r>
      <w:proofErr w:type="spellEnd"/>
      <w:r w:rsidRPr="0002767F">
        <w:rPr>
          <w:rFonts w:ascii="Helvetica" w:hAnsi="Helvetica" w:cs="Helvetica"/>
        </w:rPr>
        <w:t xml:space="preserve">, M. (2010). Predicting academic success with the Big 5 rated from different points of view: Self-rated, other rated and faked. </w:t>
      </w:r>
      <w:r w:rsidRPr="0002767F">
        <w:rPr>
          <w:rFonts w:ascii="Helvetica" w:hAnsi="Helvetica" w:cs="Helvetica"/>
          <w:i/>
          <w:iCs/>
        </w:rPr>
        <w:t>European Journal of Personality, 24</w:t>
      </w:r>
      <w:r w:rsidRPr="0002767F">
        <w:rPr>
          <w:rFonts w:ascii="Helvetica" w:hAnsi="Helvetica" w:cs="Helvetica"/>
        </w:rPr>
        <w:t>, 341-355.</w:t>
      </w:r>
    </w:p>
  </w:comment>
  <w:comment w:id="24" w:author="Microsoft Office User" w:date="2018-10-19T19:39:00Z" w:initials="MOU">
    <w:p w14:paraId="4A4E39CA" w14:textId="77777777" w:rsidR="00A564DC" w:rsidRDefault="00A564DC" w:rsidP="00FE6A55">
      <w:pPr>
        <w:pStyle w:val="Kommentartext"/>
      </w:pPr>
      <w:r>
        <w:rPr>
          <w:rStyle w:val="Kommentarzeichen"/>
        </w:rPr>
        <w:annotationRef/>
      </w:r>
      <w:r>
        <w:t>Not in the reference table</w:t>
      </w:r>
    </w:p>
    <w:p w14:paraId="58AA8BB9" w14:textId="21BF278D" w:rsidR="00A564DC" w:rsidRDefault="00A564DC">
      <w:pPr>
        <w:pStyle w:val="Kommentartext"/>
      </w:pPr>
    </w:p>
  </w:comment>
  <w:comment w:id="23" w:author="Microsoft Office User" w:date="2018-10-19T12:40:00Z" w:initials="MOU">
    <w:p w14:paraId="16A86C37" w14:textId="564C4A74" w:rsidR="00A564DC" w:rsidRDefault="00A564DC">
      <w:pPr>
        <w:pStyle w:val="Kommentartext"/>
      </w:pPr>
      <w:r>
        <w:rPr>
          <w:rStyle w:val="Kommentarzeichen"/>
        </w:rPr>
        <w:annotationRef/>
      </w:r>
    </w:p>
  </w:comment>
  <w:comment w:id="33" w:author="Microsoft Office User" w:date="2018-12-16T17:49:00Z" w:initials="MOU">
    <w:p w14:paraId="34DF5524" w14:textId="69738E0C" w:rsidR="00A564DC" w:rsidRDefault="00A564DC">
      <w:pPr>
        <w:pStyle w:val="Kommentartext"/>
      </w:pPr>
      <w:r>
        <w:rPr>
          <w:rStyle w:val="Kommentarzeichen"/>
        </w:rPr>
        <w:annotationRef/>
      </w:r>
      <w:r>
        <w:t>Development and Validation of the Faceted Inventory of the Five-Factor Model. Watson, D., Nus, E., &amp; Wu, K., 2017. Assessment, 1-28</w:t>
      </w:r>
    </w:p>
  </w:comment>
  <w:comment w:id="39" w:author="Matthias Ziegler" w:date="2019-01-14T05:55:00Z" w:initials="MZ">
    <w:p w14:paraId="05C8D98B" w14:textId="36687000" w:rsidR="00A564DC" w:rsidRDefault="00A564DC">
      <w:pPr>
        <w:pStyle w:val="Kommentartext"/>
      </w:pPr>
      <w:r>
        <w:rPr>
          <w:rStyle w:val="Kommentarzeichen"/>
        </w:rPr>
        <w:annotationRef/>
      </w:r>
      <w:r>
        <w:t>Also name DeYoung’s BFAS</w:t>
      </w:r>
    </w:p>
  </w:comment>
  <w:comment w:id="269" w:author="Matthias Ziegler" w:date="2018-11-02T11:31:00Z" w:initials="MZ">
    <w:p w14:paraId="528EA177" w14:textId="01DA4726" w:rsidR="00A564DC" w:rsidRDefault="00A564DC">
      <w:pPr>
        <w:pStyle w:val="Kommentartext"/>
      </w:pPr>
      <w:r>
        <w:rPr>
          <w:rStyle w:val="Kommentarzeichen"/>
        </w:rPr>
        <w:annotationRef/>
      </w:r>
      <w:r>
        <w:t xml:space="preserve">Dots not </w:t>
      </w:r>
      <w:proofErr w:type="spellStart"/>
      <w:r>
        <w:t>commata</w:t>
      </w:r>
      <w:proofErr w:type="spellEnd"/>
    </w:p>
  </w:comment>
  <w:comment w:id="578" w:author="Matthias Ziegler" w:date="2018-11-02T11:31:00Z" w:initials="MZ">
    <w:p w14:paraId="2DE829EA" w14:textId="5EE694AF" w:rsidR="00A564DC" w:rsidRDefault="00A564DC">
      <w:pPr>
        <w:pStyle w:val="Kommentartext"/>
      </w:pPr>
      <w:r>
        <w:rPr>
          <w:rStyle w:val="Kommentarzeichen"/>
        </w:rPr>
        <w:annotationRef/>
      </w:r>
      <w:r>
        <w:t>Domains or dimensions, do not use both</w:t>
      </w:r>
    </w:p>
  </w:comment>
  <w:comment w:id="580" w:author="Matthias Ziegler" w:date="2019-01-16T17:26:00Z" w:initials="MZ">
    <w:p w14:paraId="5F16FD12" w14:textId="63B81970" w:rsidR="00A564DC" w:rsidRDefault="00A564DC">
      <w:pPr>
        <w:pStyle w:val="Kommentartext"/>
      </w:pPr>
      <w:r>
        <w:rPr>
          <w:rStyle w:val="Kommentarzeichen"/>
        </w:rPr>
        <w:annotationRef/>
      </w:r>
      <w:r>
        <w:t xml:space="preserve">This is what we have to </w:t>
      </w:r>
      <w:proofErr w:type="gramStart"/>
      <w:r>
        <w:t>compare  our</w:t>
      </w:r>
      <w:proofErr w:type="gramEnd"/>
      <w:r>
        <w:t xml:space="preserve"> solution with in the discussion</w:t>
      </w:r>
    </w:p>
  </w:comment>
  <w:comment w:id="592" w:author="Matthias Ziegler" w:date="2018-11-02T11:35:00Z" w:initials="MZ">
    <w:p w14:paraId="5D252BB5" w14:textId="13DB6B7B" w:rsidR="00A564DC" w:rsidRDefault="00A564DC">
      <w:pPr>
        <w:pStyle w:val="Kommentartext"/>
      </w:pPr>
      <w:r>
        <w:rPr>
          <w:rStyle w:val="Kommentarzeichen"/>
        </w:rPr>
        <w:annotationRef/>
      </w:r>
      <w:r w:rsidRPr="0002767F">
        <w:rPr>
          <w:rFonts w:ascii="Helvetica" w:hAnsi="Helvetica" w:cs="Helvetica"/>
        </w:rPr>
        <w:t xml:space="preserve">Ziegler, M., &amp; </w:t>
      </w:r>
      <w:proofErr w:type="spellStart"/>
      <w:r w:rsidRPr="0002767F">
        <w:rPr>
          <w:rFonts w:ascii="Helvetica" w:hAnsi="Helvetica" w:cs="Helvetica"/>
        </w:rPr>
        <w:t>Bäckström</w:t>
      </w:r>
      <w:proofErr w:type="spellEnd"/>
      <w:r w:rsidRPr="0002767F">
        <w:rPr>
          <w:rFonts w:ascii="Helvetica" w:hAnsi="Helvetica" w:cs="Helvetica"/>
        </w:rPr>
        <w:t xml:space="preserve">, M. (2016). 50 facets of a trait—50 ways to mess up? </w:t>
      </w:r>
      <w:r w:rsidRPr="0002767F">
        <w:rPr>
          <w:rFonts w:ascii="Helvetica" w:hAnsi="Helvetica" w:cs="Helvetica"/>
          <w:i/>
          <w:iCs/>
        </w:rPr>
        <w:t>European Journal of Psychological Assessment, 32</w:t>
      </w:r>
      <w:r w:rsidRPr="0002767F">
        <w:rPr>
          <w:rFonts w:ascii="Helvetica" w:hAnsi="Helvetica" w:cs="Helvetica"/>
        </w:rPr>
        <w:t>, 105-110.</w:t>
      </w:r>
    </w:p>
  </w:comment>
  <w:comment w:id="609" w:author="Matthias Ziegler" w:date="2018-11-02T11:37:00Z" w:initials="MZ">
    <w:p w14:paraId="5335FC32" w14:textId="77777777" w:rsidR="00A564DC" w:rsidRPr="0002767F" w:rsidRDefault="00A564DC" w:rsidP="00FC5A68">
      <w:pPr>
        <w:autoSpaceDE w:val="0"/>
        <w:autoSpaceDN w:val="0"/>
        <w:adjustRightInd w:val="0"/>
        <w:ind w:left="720" w:hanging="720"/>
        <w:rPr>
          <w:rFonts w:ascii="Helvetica" w:hAnsi="Helvetica" w:cs="Helvetica"/>
          <w:lang w:val="en-US"/>
        </w:rPr>
      </w:pPr>
      <w:r>
        <w:rPr>
          <w:rStyle w:val="Kommentarzeichen"/>
        </w:rPr>
        <w:annotationRef/>
      </w:r>
      <w:r w:rsidRPr="0002767F">
        <w:rPr>
          <w:rFonts w:ascii="Helvetica" w:hAnsi="Helvetica" w:cs="Helvetica"/>
          <w:lang w:val="en-US"/>
        </w:rPr>
        <w:t xml:space="preserve">Ziegler, M., &amp; Brunner, M. (2016). Test Standards and Psychometric Modeling. In A. A. </w:t>
      </w:r>
      <w:proofErr w:type="spellStart"/>
      <w:r w:rsidRPr="0002767F">
        <w:rPr>
          <w:rFonts w:ascii="Helvetica" w:hAnsi="Helvetica" w:cs="Helvetica"/>
          <w:lang w:val="en-US"/>
        </w:rPr>
        <w:t>Lipnevich</w:t>
      </w:r>
      <w:proofErr w:type="spellEnd"/>
      <w:r w:rsidRPr="0002767F">
        <w:rPr>
          <w:rFonts w:ascii="Helvetica" w:hAnsi="Helvetica" w:cs="Helvetica"/>
          <w:lang w:val="en-US"/>
        </w:rPr>
        <w:t xml:space="preserve">, F. </w:t>
      </w:r>
      <w:proofErr w:type="spellStart"/>
      <w:r w:rsidRPr="0002767F">
        <w:rPr>
          <w:rFonts w:ascii="Helvetica" w:hAnsi="Helvetica" w:cs="Helvetica"/>
          <w:lang w:val="en-US"/>
        </w:rPr>
        <w:t>Preckel</w:t>
      </w:r>
      <w:proofErr w:type="spellEnd"/>
      <w:r w:rsidRPr="0002767F">
        <w:rPr>
          <w:rFonts w:ascii="Helvetica" w:hAnsi="Helvetica" w:cs="Helvetica"/>
          <w:lang w:val="en-US"/>
        </w:rPr>
        <w:t xml:space="preserve">, &amp; R. Roberts (Eds.), </w:t>
      </w:r>
      <w:r w:rsidRPr="0002767F">
        <w:rPr>
          <w:rFonts w:ascii="Helvetica" w:hAnsi="Helvetica" w:cs="Helvetica"/>
          <w:i/>
          <w:iCs/>
          <w:lang w:val="en-US"/>
        </w:rPr>
        <w:t>Psychosocial Skills and School Systems in the 21st Century</w:t>
      </w:r>
      <w:r w:rsidRPr="0002767F">
        <w:rPr>
          <w:rFonts w:ascii="Helvetica" w:hAnsi="Helvetica" w:cs="Helvetica"/>
          <w:lang w:val="en-US"/>
        </w:rPr>
        <w:t xml:space="preserve"> (pp. 29-55). Göttingen: Springer.</w:t>
      </w:r>
    </w:p>
    <w:p w14:paraId="65C32084" w14:textId="09C34D7C" w:rsidR="00A564DC" w:rsidRDefault="00A564DC">
      <w:pPr>
        <w:pStyle w:val="Kommentartext"/>
      </w:pPr>
    </w:p>
  </w:comment>
  <w:comment w:id="608" w:author="Microsoft Office User" w:date="2018-10-19T19:40:00Z" w:initials="MOU">
    <w:p w14:paraId="3E5A0E6C" w14:textId="77777777" w:rsidR="00A564DC" w:rsidRDefault="00A564DC" w:rsidP="00FE6A55">
      <w:pPr>
        <w:pStyle w:val="Kommentartext"/>
      </w:pPr>
      <w:r>
        <w:rPr>
          <w:rStyle w:val="Kommentarzeichen"/>
        </w:rPr>
        <w:annotationRef/>
      </w:r>
      <w:r>
        <w:t>Not in the reference table</w:t>
      </w:r>
    </w:p>
    <w:p w14:paraId="305D36EC" w14:textId="0310C40B" w:rsidR="00A564DC" w:rsidRDefault="00A564DC">
      <w:pPr>
        <w:pStyle w:val="Kommentartext"/>
      </w:pPr>
    </w:p>
  </w:comment>
  <w:comment w:id="619" w:author="Matthias Ziegler" w:date="2018-11-02T11:37:00Z" w:initials="MZ">
    <w:p w14:paraId="5AAB8BE8" w14:textId="4F294619" w:rsidR="00A564DC" w:rsidRDefault="00A564DC">
      <w:pPr>
        <w:pStyle w:val="Kommentartext"/>
      </w:pPr>
      <w:r>
        <w:rPr>
          <w:rStyle w:val="Kommentarzeichen"/>
        </w:rPr>
        <w:annotationRef/>
      </w:r>
      <w:r>
        <w:t xml:space="preserve">I would add a subheading here because this is the justification for our criterion variables. </w:t>
      </w:r>
    </w:p>
  </w:comment>
  <w:comment w:id="709" w:author="Microsoft Office User" w:date="2018-12-13T16:54:00Z" w:initials="MOU">
    <w:p w14:paraId="482E9B27" w14:textId="77777777" w:rsidR="00A564DC" w:rsidRDefault="00A564DC" w:rsidP="00271BDB">
      <w:pPr>
        <w:pStyle w:val="Kommentartext"/>
      </w:pPr>
      <w:r>
        <w:rPr>
          <w:rStyle w:val="Kommentarzeichen"/>
        </w:rPr>
        <w:annotationRef/>
      </w:r>
      <w:r>
        <w:t xml:space="preserve">Chen, F. F., Hayes, A., Carver, C. S., </w:t>
      </w:r>
      <w:proofErr w:type="spellStart"/>
      <w:r>
        <w:t>Laurenceau</w:t>
      </w:r>
      <w:proofErr w:type="spellEnd"/>
      <w:r>
        <w:t>, J.-P., &amp;</w:t>
      </w:r>
    </w:p>
    <w:p w14:paraId="71223D35" w14:textId="77777777" w:rsidR="00A564DC" w:rsidRDefault="00A564DC" w:rsidP="00271BDB">
      <w:pPr>
        <w:pStyle w:val="Kommentartext"/>
      </w:pPr>
      <w:r>
        <w:t xml:space="preserve">Zhang, Z. (2012). Modeling general and specific </w:t>
      </w:r>
      <w:proofErr w:type="spellStart"/>
      <w:r>
        <w:t>vari</w:t>
      </w:r>
      <w:proofErr w:type="spellEnd"/>
      <w:r>
        <w:t>-</w:t>
      </w:r>
    </w:p>
    <w:p w14:paraId="499306F9" w14:textId="77777777" w:rsidR="00A564DC" w:rsidRDefault="00A564DC" w:rsidP="00271BDB">
      <w:pPr>
        <w:pStyle w:val="Kommentartext"/>
      </w:pPr>
      <w:proofErr w:type="spellStart"/>
      <w:r>
        <w:t>ance</w:t>
      </w:r>
      <w:proofErr w:type="spellEnd"/>
      <w:r>
        <w:t xml:space="preserve"> in multifaceted constructs: A comparison of the</w:t>
      </w:r>
    </w:p>
    <w:p w14:paraId="3BA70809" w14:textId="77777777" w:rsidR="00A564DC" w:rsidRDefault="00A564DC" w:rsidP="00271BDB">
      <w:pPr>
        <w:pStyle w:val="Kommentartext"/>
      </w:pPr>
      <w:r>
        <w:t>bifactor model to other approaches. Journal of Person-</w:t>
      </w:r>
    </w:p>
    <w:p w14:paraId="31444304" w14:textId="77777777" w:rsidR="00A564DC" w:rsidRDefault="00A564DC" w:rsidP="00271BDB">
      <w:pPr>
        <w:pStyle w:val="Kommentartext"/>
      </w:pPr>
      <w:proofErr w:type="spellStart"/>
      <w:r>
        <w:t>ality</w:t>
      </w:r>
      <w:proofErr w:type="spellEnd"/>
      <w:r>
        <w:t>, 80, 219–251.</w:t>
      </w:r>
    </w:p>
    <w:p w14:paraId="7ED49426" w14:textId="77777777" w:rsidR="00A564DC" w:rsidRDefault="00A564DC" w:rsidP="00271BDB">
      <w:pPr>
        <w:pStyle w:val="Kommentartext"/>
      </w:pPr>
    </w:p>
    <w:p w14:paraId="265342CC" w14:textId="771377F1" w:rsidR="00A564DC" w:rsidRPr="00271BDB" w:rsidRDefault="00A564DC" w:rsidP="00271BDB">
      <w:pPr>
        <w:pStyle w:val="Kommentartext"/>
        <w:rPr>
          <w:lang w:val="en-GB"/>
        </w:rPr>
      </w:pPr>
      <w:r w:rsidRPr="001653F1">
        <w:t xml:space="preserve">Salgado, 2017. </w:t>
      </w:r>
      <w:r w:rsidRPr="00271BDB">
        <w:rPr>
          <w:lang w:val="en-GB"/>
        </w:rPr>
        <w:t xml:space="preserve">Bandwidth Fidelity Dilemma, </w:t>
      </w:r>
      <w:proofErr w:type="spellStart"/>
      <w:r w:rsidRPr="00271BDB">
        <w:rPr>
          <w:lang w:val="en-GB"/>
        </w:rPr>
        <w:t>Encyclopedia</w:t>
      </w:r>
      <w:proofErr w:type="spellEnd"/>
      <w:r w:rsidRPr="00271BDB">
        <w:rPr>
          <w:lang w:val="en-GB"/>
        </w:rPr>
        <w:t xml:space="preserve"> </w:t>
      </w:r>
      <w:r>
        <w:rPr>
          <w:lang w:val="en-GB"/>
        </w:rPr>
        <w:t>P ID</w:t>
      </w:r>
    </w:p>
  </w:comment>
  <w:comment w:id="771" w:author="Matthias Ziegler [2]" w:date="2018-10-11T18:41:00Z" w:initials="MZ">
    <w:p w14:paraId="7A8D373C" w14:textId="77777777" w:rsidR="00A564DC" w:rsidRDefault="00A564DC" w:rsidP="006504A7">
      <w:pPr>
        <w:pStyle w:val="Kommentartext"/>
      </w:pPr>
      <w:r>
        <w:rPr>
          <w:rStyle w:val="Kommentarzeichen"/>
        </w:rPr>
        <w:annotationRef/>
      </w:r>
      <w:r>
        <w:t>As this is the strength of our study, we need to extend this part here. Remember, we argued above that we start from a broader search ground than previous attempts. We need to show this here.</w:t>
      </w:r>
    </w:p>
  </w:comment>
  <w:comment w:id="772" w:author="Microsoft Office User" w:date="2018-10-22T21:07:00Z" w:initials="MOU">
    <w:p w14:paraId="168CEB5D" w14:textId="77777777" w:rsidR="00A564DC" w:rsidRDefault="00A564DC" w:rsidP="006504A7">
      <w:pPr>
        <w:pStyle w:val="Kommentartext"/>
      </w:pPr>
      <w:r>
        <w:rPr>
          <w:rStyle w:val="Kommentarzeichen"/>
        </w:rPr>
        <w:annotationRef/>
      </w:r>
      <w:r>
        <w:t>So, as I am reading the paper, they did a broad selection of C facets. We used their selection of C and expanded to the other dimensions?</w:t>
      </w:r>
    </w:p>
  </w:comment>
  <w:comment w:id="773" w:author="Matthias Ziegler" w:date="2018-11-02T11:58:00Z" w:initials="MZ">
    <w:p w14:paraId="372E1E49" w14:textId="77777777" w:rsidR="00A564DC" w:rsidRDefault="00A564DC" w:rsidP="006504A7">
      <w:pPr>
        <w:pStyle w:val="Kommentartext"/>
      </w:pPr>
      <w:r>
        <w:rPr>
          <w:rStyle w:val="Kommentarzeichen"/>
        </w:rPr>
        <w:annotationRef/>
      </w:r>
      <w:r>
        <w:t xml:space="preserve">They only used the C data, we used all of them. The procedure is the very same. </w:t>
      </w:r>
    </w:p>
  </w:comment>
  <w:comment w:id="774" w:author="Microsoft Office User" w:date="2018-12-13T17:39:00Z" w:initials="MOU">
    <w:p w14:paraId="69AD541A" w14:textId="6AC6D96B" w:rsidR="00A564DC" w:rsidRDefault="00A564DC">
      <w:pPr>
        <w:pStyle w:val="Kommentartext"/>
      </w:pPr>
      <w:r>
        <w:rPr>
          <w:rStyle w:val="Kommentarzeichen"/>
        </w:rPr>
        <w:annotationRef/>
      </w:r>
      <w:r>
        <w:t>This is an attempt to extend this part. Further?</w:t>
      </w:r>
    </w:p>
  </w:comment>
  <w:comment w:id="847" w:author="Matthias Ziegler" w:date="2018-11-02T11:55:00Z" w:initials="MZ">
    <w:p w14:paraId="0EE58C4C" w14:textId="00777342" w:rsidR="00A564DC" w:rsidRDefault="00A564DC">
      <w:pPr>
        <w:pStyle w:val="Kommentartext"/>
      </w:pPr>
      <w:r>
        <w:rPr>
          <w:rStyle w:val="Kommentarzeichen"/>
        </w:rPr>
        <w:annotationRef/>
      </w:r>
      <w:r>
        <w:t>Please always change to scores as I have done above.</w:t>
      </w:r>
    </w:p>
  </w:comment>
  <w:comment w:id="850" w:author="Microsoft Office User" w:date="2018-12-16T17:52:00Z" w:initials="MOU">
    <w:p w14:paraId="5506814F" w14:textId="0DC22B00" w:rsidR="00A564DC" w:rsidRDefault="00A564DC">
      <w:pPr>
        <w:pStyle w:val="Kommentartext"/>
      </w:pPr>
      <w:r>
        <w:rPr>
          <w:rStyle w:val="Kommentarzeichen"/>
        </w:rPr>
        <w:annotationRef/>
      </w:r>
      <w:r>
        <w:t xml:space="preserve">I’m tempted of skipping </w:t>
      </w:r>
      <w:proofErr w:type="gramStart"/>
      <w:r>
        <w:t>this secondary hypotheses</w:t>
      </w:r>
      <w:proofErr w:type="gramEnd"/>
      <w:r>
        <w:t>. What do you think?</w:t>
      </w:r>
    </w:p>
  </w:comment>
  <w:comment w:id="853" w:author="Matthias Ziegler" w:date="2019-01-16T20:10:00Z" w:initials="MZ">
    <w:p w14:paraId="020767A1" w14:textId="450ED023" w:rsidR="008B6215" w:rsidRDefault="008B6215">
      <w:pPr>
        <w:pStyle w:val="Kommentartext"/>
      </w:pPr>
      <w:r>
        <w:rPr>
          <w:rStyle w:val="Kommentarzeichen"/>
        </w:rPr>
        <w:annotationRef/>
      </w:r>
      <w:r>
        <w:t xml:space="preserve">I guess we have to change strategy a bit. We have to split the paper into a part dealing with the structure and measurement invariance and a part where we look at criterion validity. These hypotheses only make sense once the structure is out. Could you lease restructure accordingly? Sorry for this. </w:t>
      </w:r>
    </w:p>
  </w:comment>
  <w:comment w:id="854" w:author="Microsoft Office User" w:date="2018-10-09T19:09:00Z" w:initials="MOU">
    <w:p w14:paraId="2D453116" w14:textId="77777777" w:rsidR="00A564DC" w:rsidRDefault="00A564DC">
      <w:pPr>
        <w:pStyle w:val="Kommentartext"/>
      </w:pPr>
      <w:r>
        <w:rPr>
          <w:rStyle w:val="Kommentarzeichen"/>
        </w:rPr>
        <w:annotationRef/>
      </w:r>
      <w:r>
        <w:t>I have not added anything controlling for intelligence. Is it necessary? I didn’t do it mostly because I don’t know which variable to use</w:t>
      </w:r>
    </w:p>
  </w:comment>
  <w:comment w:id="855" w:author="Matthias Ziegler [2]" w:date="2018-10-11T18:38:00Z" w:initials="MZ">
    <w:p w14:paraId="0608BA43" w14:textId="50A021DA" w:rsidR="00A564DC" w:rsidRDefault="00A564DC">
      <w:pPr>
        <w:pStyle w:val="Kommentartext"/>
      </w:pPr>
      <w:r>
        <w:rPr>
          <w:rStyle w:val="Kommentarzeichen"/>
        </w:rPr>
        <w:annotationRef/>
      </w:r>
      <w:r>
        <w:t xml:space="preserve">No, leave it out. </w:t>
      </w:r>
    </w:p>
  </w:comment>
  <w:comment w:id="823" w:author="Matthias Ziegler" w:date="2019-01-16T20:22:00Z" w:initials="MZ">
    <w:p w14:paraId="22B60DC4" w14:textId="285E36C0" w:rsidR="00257C85" w:rsidRDefault="00257C85">
      <w:pPr>
        <w:pStyle w:val="Kommentartext"/>
      </w:pPr>
      <w:r>
        <w:rPr>
          <w:rStyle w:val="Kommentarzeichen"/>
        </w:rPr>
        <w:annotationRef/>
      </w:r>
      <w:r>
        <w:t xml:space="preserve">All of this after first part, once the structure has been shown. </w:t>
      </w:r>
    </w:p>
  </w:comment>
  <w:comment w:id="883" w:author="Matthias Ziegler [2]" w:date="2018-10-11T18:40:00Z" w:initials="MZ">
    <w:p w14:paraId="64564D9E" w14:textId="4FDBF892" w:rsidR="00A564DC" w:rsidRDefault="00A564DC">
      <w:pPr>
        <w:pStyle w:val="Kommentartext"/>
      </w:pPr>
      <w:r>
        <w:rPr>
          <w:rStyle w:val="Kommentarzeichen"/>
        </w:rPr>
        <w:annotationRef/>
      </w:r>
      <w:r>
        <w:t xml:space="preserve">We need to state them nonetheless. </w:t>
      </w:r>
    </w:p>
  </w:comment>
  <w:comment w:id="884" w:author="Microsoft Office User" w:date="2018-10-22T21:07:00Z" w:initials="MOU">
    <w:p w14:paraId="45424A8D" w14:textId="3EFA4061" w:rsidR="00A564DC" w:rsidRDefault="00A564DC">
      <w:pPr>
        <w:pStyle w:val="Kommentartext"/>
      </w:pPr>
      <w:r>
        <w:rPr>
          <w:rStyle w:val="Kommentarzeichen"/>
        </w:rPr>
        <w:annotationRef/>
      </w:r>
      <w:r>
        <w:t>I don’t have the info. May the ETS home reviewer?</w:t>
      </w:r>
    </w:p>
  </w:comment>
  <w:comment w:id="885" w:author="Matthias Ziegler" w:date="2018-11-02T11:58:00Z" w:initials="MZ">
    <w:p w14:paraId="5F3CB4A6" w14:textId="00B3652D" w:rsidR="00A564DC" w:rsidRDefault="00A564DC">
      <w:pPr>
        <w:pStyle w:val="Kommentartext"/>
      </w:pPr>
      <w:r>
        <w:rPr>
          <w:rStyle w:val="Kommentarzeichen"/>
        </w:rPr>
        <w:annotationRef/>
      </w:r>
      <w:r>
        <w:t xml:space="preserve">Can you check the </w:t>
      </w:r>
      <w:proofErr w:type="spellStart"/>
      <w:r>
        <w:t>MacCann</w:t>
      </w:r>
      <w:proofErr w:type="spellEnd"/>
      <w:r>
        <w:t xml:space="preserve"> paper?</w:t>
      </w:r>
    </w:p>
  </w:comment>
  <w:comment w:id="886" w:author="Microsoft Office User" w:date="2018-12-13T13:15:00Z" w:initials="MOU">
    <w:p w14:paraId="10FDEF04" w14:textId="0B9F63FD" w:rsidR="00A564DC" w:rsidRDefault="00A564DC">
      <w:pPr>
        <w:pStyle w:val="Kommentartext"/>
      </w:pPr>
      <w:r>
        <w:rPr>
          <w:rStyle w:val="Kommentarzeichen"/>
        </w:rPr>
        <w:annotationRef/>
      </w:r>
      <w:r>
        <w:t xml:space="preserve">In </w:t>
      </w:r>
      <w:proofErr w:type="spellStart"/>
      <w:r>
        <w:t>MacCann</w:t>
      </w:r>
      <w:proofErr w:type="spellEnd"/>
      <w:r>
        <w:t xml:space="preserve"> Duckworth n John 2009 they use the IPIP items + the BFI + Teacher ratings of student’s social behavior. The sample size is different and its only for high school students. I guess absences is one item included in the teacher ratings but don’t have the info.</w:t>
      </w:r>
    </w:p>
  </w:comment>
  <w:comment w:id="900" w:author="Matthias Ziegler [2]" w:date="2018-10-11T18:41:00Z" w:initials="MZ">
    <w:p w14:paraId="1EBFC20D" w14:textId="7CFD725E" w:rsidR="00A564DC" w:rsidRDefault="00A564DC">
      <w:pPr>
        <w:pStyle w:val="Kommentartext"/>
      </w:pPr>
      <w:r>
        <w:rPr>
          <w:rStyle w:val="Kommentarzeichen"/>
        </w:rPr>
        <w:annotationRef/>
      </w:r>
      <w:r>
        <w:t>As this is the strength of our study, we need to extend this part here. Remember, we argued above that we start from a broader search ground than previous attempts. We need to show this here.</w:t>
      </w:r>
    </w:p>
  </w:comment>
  <w:comment w:id="901" w:author="Microsoft Office User" w:date="2018-10-22T21:07:00Z" w:initials="MOU">
    <w:p w14:paraId="081CBB56" w14:textId="0DB7483F" w:rsidR="00A564DC" w:rsidRDefault="00A564DC">
      <w:pPr>
        <w:pStyle w:val="Kommentartext"/>
      </w:pPr>
      <w:r>
        <w:rPr>
          <w:rStyle w:val="Kommentarzeichen"/>
        </w:rPr>
        <w:annotationRef/>
      </w:r>
      <w:r>
        <w:t>So, as I am reading the paper, they did a broad selection of C facets. We used their selection of C and expanded to the other dimensions?</w:t>
      </w:r>
    </w:p>
  </w:comment>
  <w:comment w:id="902" w:author="Matthias Ziegler" w:date="2018-11-02T11:58:00Z" w:initials="MZ">
    <w:p w14:paraId="1A455C29" w14:textId="2010326D" w:rsidR="00A564DC" w:rsidRDefault="00A564DC">
      <w:pPr>
        <w:pStyle w:val="Kommentartext"/>
      </w:pPr>
      <w:r>
        <w:rPr>
          <w:rStyle w:val="Kommentarzeichen"/>
        </w:rPr>
        <w:annotationRef/>
      </w:r>
      <w:r>
        <w:t xml:space="preserve">They only used the C data, we used all of them. The procedure is the very same. </w:t>
      </w:r>
    </w:p>
  </w:comment>
  <w:comment w:id="906" w:author="Microsoft Office User" w:date="2018-12-13T00:29:00Z" w:initials="MOU">
    <w:p w14:paraId="019E5CFC" w14:textId="6A859B96" w:rsidR="00A564DC" w:rsidRDefault="00A564DC">
      <w:pPr>
        <w:pStyle w:val="Kommentartext"/>
      </w:pPr>
      <w:r>
        <w:rPr>
          <w:rStyle w:val="Kommentarzeichen"/>
        </w:rPr>
        <w:annotationRef/>
      </w:r>
      <w:r>
        <w:t>ref</w:t>
      </w:r>
    </w:p>
  </w:comment>
  <w:comment w:id="924" w:author="Microsoft Office User" w:date="2018-12-16T17:54:00Z" w:initials="MOU">
    <w:p w14:paraId="631CD04B" w14:textId="285FE7F0" w:rsidR="00A564DC" w:rsidRDefault="00A564DC">
      <w:pPr>
        <w:pStyle w:val="Kommentartext"/>
      </w:pPr>
      <w:r>
        <w:rPr>
          <w:rStyle w:val="Kommentarzeichen"/>
        </w:rPr>
        <w:annotationRef/>
      </w:r>
      <w:r>
        <w:t xml:space="preserve">I guess that absences </w:t>
      </w:r>
      <w:proofErr w:type="gramStart"/>
      <w:r>
        <w:t>was</w:t>
      </w:r>
      <w:proofErr w:type="gramEnd"/>
      <w:r>
        <w:t xml:space="preserve"> part of </w:t>
      </w:r>
      <w:proofErr w:type="spellStart"/>
      <w:r>
        <w:t>MacCann</w:t>
      </w:r>
      <w:proofErr w:type="spellEnd"/>
      <w:r>
        <w:t xml:space="preserve"> Teacher ratings of student’s social behaviors. But I’m not sure.</w:t>
      </w:r>
    </w:p>
  </w:comment>
  <w:comment w:id="951" w:author="Matthias Ziegler" w:date="2019-01-16T20:27:00Z" w:initials="MZ">
    <w:p w14:paraId="1D916F42" w14:textId="46A8641F" w:rsidR="0081039B" w:rsidRPr="00721101" w:rsidRDefault="0081039B">
      <w:pPr>
        <w:pStyle w:val="Kommentartext"/>
      </w:pPr>
      <w:r>
        <w:rPr>
          <w:rStyle w:val="Kommentarzeichen"/>
        </w:rPr>
        <w:annotationRef/>
      </w:r>
      <w:r w:rsidRPr="00721101">
        <w:rPr>
          <w:rFonts w:ascii="Helvetica" w:hAnsi="Helvetica" w:cs="Helvetica"/>
        </w:rPr>
        <w:t>Goldberg, L. R. (2006). Doing it all bass-</w:t>
      </w:r>
      <w:proofErr w:type="spellStart"/>
      <w:r w:rsidRPr="00721101">
        <w:rPr>
          <w:rFonts w:ascii="Helvetica" w:hAnsi="Helvetica" w:cs="Helvetica"/>
        </w:rPr>
        <w:t>ackwards</w:t>
      </w:r>
      <w:proofErr w:type="spellEnd"/>
      <w:r w:rsidRPr="00721101">
        <w:rPr>
          <w:rFonts w:ascii="Helvetica" w:hAnsi="Helvetica" w:cs="Helvetica"/>
        </w:rPr>
        <w:t xml:space="preserve">: The development of hierarchical factor structures from the top down. </w:t>
      </w:r>
      <w:r w:rsidRPr="00721101">
        <w:rPr>
          <w:rFonts w:ascii="Helvetica" w:hAnsi="Helvetica" w:cs="Helvetica"/>
          <w:i/>
          <w:iCs/>
        </w:rPr>
        <w:t>Journal of research in personality, 40</w:t>
      </w:r>
      <w:r w:rsidRPr="00721101">
        <w:rPr>
          <w:rFonts w:ascii="Helvetica" w:hAnsi="Helvetica" w:cs="Helvetica"/>
        </w:rPr>
        <w:t>(4), 347-358.</w:t>
      </w:r>
    </w:p>
  </w:comment>
  <w:comment w:id="970" w:author="Microsoft Office User" w:date="2018-10-22T20:54:00Z" w:initials="MOU">
    <w:p w14:paraId="311EDD72" w14:textId="3D9E7EA7" w:rsidR="00A564DC" w:rsidRDefault="00A564DC">
      <w:pPr>
        <w:pStyle w:val="Kommentartext"/>
      </w:pPr>
      <w:r>
        <w:rPr>
          <w:rStyle w:val="Kommentarzeichen"/>
        </w:rPr>
        <w:annotationRef/>
      </w:r>
      <w:r>
        <w:t xml:space="preserve">As stated in the </w:t>
      </w:r>
      <w:proofErr w:type="spellStart"/>
      <w:r>
        <w:t>Mplus</w:t>
      </w:r>
      <w:proofErr w:type="spellEnd"/>
      <w:r>
        <w:t xml:space="preserve"> file, no MLR</w:t>
      </w:r>
    </w:p>
  </w:comment>
  <w:comment w:id="978" w:author="Matthias Ziegler" w:date="2019-01-16T20:31:00Z" w:initials="MZ">
    <w:p w14:paraId="42DE6D83" w14:textId="0161E00B" w:rsidR="00947A1E" w:rsidRDefault="00947A1E">
      <w:pPr>
        <w:pStyle w:val="Kommentartext"/>
      </w:pPr>
      <w:r>
        <w:rPr>
          <w:rStyle w:val="Kommentarzeichen"/>
        </w:rPr>
        <w:annotationRef/>
      </w:r>
      <w:r>
        <w:t>Move</w:t>
      </w:r>
    </w:p>
  </w:comment>
  <w:comment w:id="1016" w:author="Matthias Ziegler" w:date="2019-01-16T20:32:00Z" w:initials="MZ">
    <w:p w14:paraId="456F89AB" w14:textId="71B6275B" w:rsidR="00947A1E" w:rsidRDefault="00947A1E">
      <w:pPr>
        <w:pStyle w:val="Kommentartext"/>
      </w:pPr>
      <w:r>
        <w:rPr>
          <w:rStyle w:val="Kommentarzeichen"/>
        </w:rPr>
        <w:annotationRef/>
      </w:r>
      <w:r>
        <w:t>APA format</w:t>
      </w:r>
    </w:p>
  </w:comment>
  <w:comment w:id="1037" w:author="Microsoft Office User" w:date="2018-10-22T19:29:00Z" w:initials="MOU">
    <w:p w14:paraId="2EB6A84F" w14:textId="389537C1" w:rsidR="00A564DC" w:rsidRDefault="00A564DC">
      <w:pPr>
        <w:pStyle w:val="Kommentartext"/>
      </w:pPr>
      <w:r>
        <w:rPr>
          <w:rStyle w:val="Kommentarzeichen"/>
        </w:rPr>
        <w:annotationRef/>
      </w:r>
      <w:r>
        <w:t xml:space="preserve">Maybe we can present a table like in Ziegler, </w:t>
      </w:r>
      <w:proofErr w:type="spellStart"/>
      <w:r>
        <w:t>Horstmann</w:t>
      </w:r>
      <w:proofErr w:type="spellEnd"/>
      <w:r>
        <w:t>, Ziegler (in press)?</w:t>
      </w:r>
    </w:p>
  </w:comment>
  <w:comment w:id="1038" w:author="Microsoft Office User" w:date="2018-10-22T19:30:00Z" w:initials="MOU">
    <w:p w14:paraId="2ECF0453" w14:textId="19A9FD31" w:rsidR="00A564DC" w:rsidRDefault="00A564DC">
      <w:pPr>
        <w:pStyle w:val="Kommentartext"/>
      </w:pPr>
      <w:r>
        <w:rPr>
          <w:rStyle w:val="Kommentarzeichen"/>
        </w:rPr>
        <w:annotationRef/>
      </w:r>
      <w:r>
        <w:t xml:space="preserve">In Ziegler, </w:t>
      </w:r>
      <w:proofErr w:type="spellStart"/>
      <w:r>
        <w:t>Horstmann</w:t>
      </w:r>
      <w:proofErr w:type="spellEnd"/>
      <w:r>
        <w:t>, Ziegler (in press) this is called Resilience. Should I change it?</w:t>
      </w:r>
    </w:p>
  </w:comment>
  <w:comment w:id="1039" w:author="Matthias Ziegler" w:date="2019-01-16T20:34:00Z" w:initials="MZ">
    <w:p w14:paraId="2C354070" w14:textId="77777777" w:rsidR="009F5FE7" w:rsidRDefault="009F5FE7">
      <w:pPr>
        <w:pStyle w:val="Kommentartext"/>
      </w:pPr>
      <w:r>
        <w:rPr>
          <w:rStyle w:val="Kommentarzeichen"/>
        </w:rPr>
        <w:annotationRef/>
      </w:r>
      <w:r>
        <w:t>Change to Emotional Stability</w:t>
      </w:r>
    </w:p>
    <w:p w14:paraId="304338C8" w14:textId="01E9005E" w:rsidR="009F5FE7" w:rsidRDefault="009F5FE7">
      <w:pPr>
        <w:pStyle w:val="Kommentartext"/>
      </w:pPr>
      <w:proofErr w:type="gramStart"/>
      <w:r>
        <w:t>Also</w:t>
      </w:r>
      <w:proofErr w:type="gramEnd"/>
      <w:r>
        <w:t xml:space="preserve"> state range of estimates and., we should have a table with all estimates per facet.</w:t>
      </w:r>
    </w:p>
  </w:comment>
  <w:comment w:id="1058" w:author="Microsoft Office User" w:date="2018-12-16T18:41:00Z" w:initials="MOU">
    <w:p w14:paraId="3C90BE1D" w14:textId="4747C560" w:rsidR="00A564DC" w:rsidRDefault="00A564DC">
      <w:pPr>
        <w:pStyle w:val="Kommentartext"/>
      </w:pPr>
      <w:r>
        <w:rPr>
          <w:rStyle w:val="Kommentarzeichen"/>
        </w:rPr>
        <w:annotationRef/>
      </w:r>
      <w:r>
        <w:t>I have to look again the analysis in case there is any mistake, some results seem so poor.</w:t>
      </w:r>
    </w:p>
  </w:comment>
  <w:comment w:id="2708" w:author="Microsoft Office User" w:date="2018-10-09T19:14:00Z" w:initials="MOU">
    <w:p w14:paraId="01F22A9F" w14:textId="77777777" w:rsidR="00A564DC" w:rsidRDefault="00A564DC">
      <w:pPr>
        <w:pStyle w:val="Kommentartext"/>
      </w:pPr>
      <w:r>
        <w:rPr>
          <w:rStyle w:val="Kommentarzeichen"/>
        </w:rPr>
        <w:annotationRef/>
      </w:r>
      <w:r>
        <w:t xml:space="preserve">Names here don’t match the facet names used before </w:t>
      </w:r>
      <w:proofErr w:type="gramStart"/>
      <w:r>
        <w:t>nor  those</w:t>
      </w:r>
      <w:proofErr w:type="gramEnd"/>
      <w:r>
        <w:t xml:space="preserve"> used in the appendix</w:t>
      </w:r>
    </w:p>
  </w:comment>
  <w:comment w:id="2709" w:author="Matthias Ziegler [2]" w:date="2018-10-11T20:29:00Z" w:initials="MZ">
    <w:p w14:paraId="67C1F30B" w14:textId="73601DFC" w:rsidR="00A564DC" w:rsidRDefault="00A564DC">
      <w:pPr>
        <w:pStyle w:val="Kommentartext"/>
      </w:pPr>
      <w:r>
        <w:rPr>
          <w:rStyle w:val="Kommentarzeichen"/>
        </w:rPr>
        <w:annotationRef/>
      </w:r>
      <w:r>
        <w:t xml:space="preserve">Then we need to synchronize the names. Use the ones from the paper Ziegler, </w:t>
      </w:r>
      <w:proofErr w:type="spellStart"/>
      <w:r>
        <w:t>Horstmann</w:t>
      </w:r>
      <w:proofErr w:type="spellEnd"/>
      <w:r>
        <w:t xml:space="preserve">, Ziegler (in </w:t>
      </w:r>
      <w:proofErr w:type="spellStart"/>
      <w:r>
        <w:t>oress</w:t>
      </w:r>
      <w:proofErr w:type="spellEnd"/>
      <w:r>
        <w:t>) Psych Ass</w:t>
      </w:r>
    </w:p>
  </w:comment>
  <w:comment w:id="2716" w:author="Matthias Ziegler [2]" w:date="2018-10-11T20:30:00Z" w:initials="MZ">
    <w:p w14:paraId="496B463B" w14:textId="19FE5FF2" w:rsidR="00A564DC" w:rsidRDefault="00A564DC">
      <w:pPr>
        <w:pStyle w:val="Kommentartext"/>
      </w:pPr>
      <w:r>
        <w:rPr>
          <w:rStyle w:val="Kommentarzeichen"/>
        </w:rPr>
        <w:annotationRef/>
      </w:r>
      <w:r>
        <w:t xml:space="preserve">Will read this later. </w:t>
      </w:r>
    </w:p>
  </w:comment>
  <w:comment w:id="2717" w:author="Microsoft Office User" w:date="2018-12-16T18:43:00Z" w:initials="MOU">
    <w:p w14:paraId="2762509F" w14:textId="44D341F3" w:rsidR="00A564DC" w:rsidRDefault="00A564DC">
      <w:pPr>
        <w:pStyle w:val="Kommentartext"/>
      </w:pPr>
      <w:r>
        <w:rPr>
          <w:rStyle w:val="Kommentarzeichen"/>
        </w:rPr>
        <w:annotationRef/>
      </w:r>
      <w:r>
        <w:t>It would be good to draw a sketch on how the paragraphs must be organized to put things together here.</w:t>
      </w:r>
    </w:p>
  </w:comment>
  <w:comment w:id="2721" w:author="Matthias Ziegler" w:date="2019-01-16T20:41:00Z" w:initials="MZ">
    <w:p w14:paraId="30C9649F" w14:textId="77777777" w:rsidR="001B379F" w:rsidRDefault="001B379F">
      <w:pPr>
        <w:pStyle w:val="Kommentartext"/>
      </w:pPr>
      <w:r>
        <w:rPr>
          <w:rStyle w:val="Kommentarzeichen"/>
        </w:rPr>
        <w:annotationRef/>
      </w:r>
      <w:r>
        <w:t>Then I would make subheadings:</w:t>
      </w:r>
    </w:p>
    <w:p w14:paraId="638967C0" w14:textId="03A430D8" w:rsidR="001B379F" w:rsidRDefault="001B379F">
      <w:pPr>
        <w:pStyle w:val="Kommentartext"/>
      </w:pPr>
      <w:r>
        <w:t>Facet Structure</w:t>
      </w:r>
    </w:p>
    <w:p w14:paraId="3D641D7D" w14:textId="196451FF" w:rsidR="001B379F" w:rsidRDefault="001B379F">
      <w:pPr>
        <w:pStyle w:val="Kommentartext"/>
      </w:pPr>
      <w:r>
        <w:t>Reliability Evidence</w:t>
      </w:r>
    </w:p>
    <w:p w14:paraId="38AA6C18" w14:textId="631AD952" w:rsidR="001B379F" w:rsidRDefault="001B379F">
      <w:pPr>
        <w:pStyle w:val="Kommentartext"/>
      </w:pPr>
      <w:r>
        <w:t>Validity Evidence</w:t>
      </w:r>
    </w:p>
    <w:p w14:paraId="181003A5" w14:textId="6382D0A9" w:rsidR="001B379F" w:rsidRDefault="001B379F">
      <w:pPr>
        <w:pStyle w:val="Kommentartext"/>
      </w:pPr>
      <w:r>
        <w:t>Measurement Invariance</w:t>
      </w:r>
    </w:p>
    <w:p w14:paraId="256D9AF4" w14:textId="2C8BD690" w:rsidR="001B379F" w:rsidRDefault="001B379F">
      <w:pPr>
        <w:pStyle w:val="Kommentartext"/>
      </w:pPr>
      <w:r>
        <w:t>Theoretical and Practical Implications</w:t>
      </w:r>
    </w:p>
    <w:p w14:paraId="0BB30CC3" w14:textId="60A89258" w:rsidR="001B379F" w:rsidRDefault="001B379F">
      <w:pPr>
        <w:pStyle w:val="Kommentartext"/>
      </w:pPr>
      <w:r>
        <w:t>Limitations</w:t>
      </w:r>
    </w:p>
    <w:p w14:paraId="3E03251E" w14:textId="038570D7" w:rsidR="001B379F" w:rsidRDefault="001B379F">
      <w:pPr>
        <w:pStyle w:val="Kommentartext"/>
      </w:pPr>
      <w:r>
        <w:t>Conclusion</w:t>
      </w:r>
    </w:p>
    <w:p w14:paraId="7B203FDB" w14:textId="700CFD73" w:rsidR="001B379F" w:rsidRDefault="001B379F">
      <w:pPr>
        <w:pStyle w:val="Kommentartext"/>
      </w:pPr>
    </w:p>
  </w:comment>
  <w:comment w:id="2735" w:author="Matthias Ziegler" w:date="2019-01-16T20:43:00Z" w:initials="MZ">
    <w:p w14:paraId="2B125CA1" w14:textId="78821043" w:rsidR="001B379F" w:rsidRDefault="001B379F">
      <w:pPr>
        <w:pStyle w:val="Kommentartext"/>
      </w:pPr>
      <w:r>
        <w:rPr>
          <w:rStyle w:val="Kommentarzeichen"/>
        </w:rPr>
        <w:annotationRef/>
      </w:r>
      <w:r>
        <w:t xml:space="preserve">Bad name as it directly matches one of the RIASEC dimensions. We need to change this name for sure. </w:t>
      </w:r>
    </w:p>
  </w:comment>
  <w:comment w:id="2744" w:author="Matthias Ziegler" w:date="2019-01-16T20:44:00Z" w:initials="MZ">
    <w:p w14:paraId="25E559CB" w14:textId="06B3361D" w:rsidR="001B379F" w:rsidRDefault="001B379F">
      <w:pPr>
        <w:pStyle w:val="Kommentartext"/>
      </w:pPr>
      <w:r>
        <w:rPr>
          <w:rStyle w:val="Kommentarzeichen"/>
        </w:rPr>
        <w:annotationRef/>
      </w:r>
      <w:r>
        <w:t>I’d say this is assertiveness?</w:t>
      </w:r>
    </w:p>
  </w:comment>
  <w:comment w:id="2755" w:author="Matthias Ziegler" w:date="2019-01-16T20:46:00Z" w:initials="MZ">
    <w:p w14:paraId="05C305F6" w14:textId="7124A230" w:rsidR="001B379F" w:rsidRDefault="001B379F">
      <w:pPr>
        <w:pStyle w:val="Kommentartext"/>
      </w:pPr>
      <w:r>
        <w:rPr>
          <w:rStyle w:val="Kommentarzeichen"/>
        </w:rPr>
        <w:annotationRef/>
      </w:r>
      <w:r>
        <w:t>Could you elaborate?</w:t>
      </w:r>
    </w:p>
  </w:comment>
  <w:comment w:id="2759" w:author="Microsoft Office User" w:date="2018-10-09T19:17:00Z" w:initials="MOU">
    <w:p w14:paraId="06D53A01" w14:textId="77777777" w:rsidR="00A564DC" w:rsidRDefault="00A564DC">
      <w:pPr>
        <w:pStyle w:val="Kommentartext"/>
      </w:pPr>
      <w:r>
        <w:rPr>
          <w:rStyle w:val="Kommentarzeichen"/>
        </w:rPr>
        <w:annotationRef/>
      </w:r>
    </w:p>
  </w:comment>
  <w:comment w:id="2760" w:author="Matthias Ziegler" w:date="2019-01-16T20:47:00Z" w:initials="MZ">
    <w:p w14:paraId="7CEB0DEE" w14:textId="52EA23F1" w:rsidR="001B379F" w:rsidRDefault="001B379F">
      <w:pPr>
        <w:pStyle w:val="Kommentartext"/>
      </w:pPr>
      <w:r>
        <w:rPr>
          <w:rStyle w:val="Kommentarzeichen"/>
        </w:rPr>
        <w:annotationRef/>
      </w:r>
      <w:r>
        <w:t xml:space="preserve">Difficult argument. </w:t>
      </w:r>
    </w:p>
  </w:comment>
  <w:comment w:id="2764" w:author="Matthias Ziegler" w:date="2018-11-02T11:53:00Z" w:initials="MZ">
    <w:p w14:paraId="4BD78C00" w14:textId="77777777" w:rsidR="00A564DC" w:rsidRDefault="00A564DC" w:rsidP="007E1FFB">
      <w:pPr>
        <w:pStyle w:val="Kommentartext"/>
      </w:pPr>
      <w:r>
        <w:rPr>
          <w:rStyle w:val="Kommentarzeichen"/>
        </w:rPr>
        <w:annotationRef/>
      </w:r>
      <w:r>
        <w:t xml:space="preserve">Very good paragraph. However, our paper is mute with regard to this point, so I would now suggest </w:t>
      </w:r>
      <w:proofErr w:type="gramStart"/>
      <w:r>
        <w:t>to move</w:t>
      </w:r>
      <w:proofErr w:type="gramEnd"/>
      <w:r>
        <w:t xml:space="preserve"> all of this into the </w:t>
      </w:r>
      <w:proofErr w:type="spellStart"/>
      <w:r>
        <w:t>diuscussion</w:t>
      </w:r>
      <w:proofErr w:type="spellEnd"/>
      <w:r>
        <w:t xml:space="preserve"> section as an outlook.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C90F50" w15:done="0"/>
  <w15:commentEx w15:paraId="02D200E9" w15:paraIdParent="4EC90F50" w15:done="0"/>
  <w15:commentEx w15:paraId="47AC8FE8" w15:done="0"/>
  <w15:commentEx w15:paraId="135472D0" w15:paraIdParent="47AC8FE8" w15:done="0"/>
  <w15:commentEx w15:paraId="7E1C2619" w15:done="0"/>
  <w15:commentEx w15:paraId="6986AA58" w15:done="0"/>
  <w15:commentEx w15:paraId="58AA8BB9" w15:done="0"/>
  <w15:commentEx w15:paraId="16A86C37" w15:done="0"/>
  <w15:commentEx w15:paraId="34DF5524" w15:done="0"/>
  <w15:commentEx w15:paraId="05C8D98B" w15:done="0"/>
  <w15:commentEx w15:paraId="528EA177" w15:done="0"/>
  <w15:commentEx w15:paraId="2DE829EA" w15:done="0"/>
  <w15:commentEx w15:paraId="5F16FD12" w15:done="0"/>
  <w15:commentEx w15:paraId="5D252BB5" w15:done="0"/>
  <w15:commentEx w15:paraId="65C32084" w15:done="0"/>
  <w15:commentEx w15:paraId="305D36EC" w15:done="0"/>
  <w15:commentEx w15:paraId="5AAB8BE8" w15:done="0"/>
  <w15:commentEx w15:paraId="265342CC" w15:done="0"/>
  <w15:commentEx w15:paraId="7A8D373C" w15:done="0"/>
  <w15:commentEx w15:paraId="168CEB5D" w15:paraIdParent="7A8D373C" w15:done="0"/>
  <w15:commentEx w15:paraId="372E1E49" w15:paraIdParent="7A8D373C" w15:done="0"/>
  <w15:commentEx w15:paraId="69AD541A" w15:paraIdParent="7A8D373C" w15:done="0"/>
  <w15:commentEx w15:paraId="0EE58C4C" w15:done="0"/>
  <w15:commentEx w15:paraId="5506814F" w15:done="0"/>
  <w15:commentEx w15:paraId="020767A1" w15:done="0"/>
  <w15:commentEx w15:paraId="2D453116" w15:done="0"/>
  <w15:commentEx w15:paraId="0608BA43" w15:paraIdParent="2D453116" w15:done="0"/>
  <w15:commentEx w15:paraId="22B60DC4" w15:done="0"/>
  <w15:commentEx w15:paraId="64564D9E" w15:done="0"/>
  <w15:commentEx w15:paraId="45424A8D" w15:paraIdParent="64564D9E" w15:done="0"/>
  <w15:commentEx w15:paraId="5F3CB4A6" w15:paraIdParent="64564D9E" w15:done="0"/>
  <w15:commentEx w15:paraId="10FDEF04" w15:paraIdParent="64564D9E" w15:done="0"/>
  <w15:commentEx w15:paraId="1EBFC20D" w15:done="0"/>
  <w15:commentEx w15:paraId="081CBB56" w15:paraIdParent="1EBFC20D" w15:done="0"/>
  <w15:commentEx w15:paraId="1A455C29" w15:paraIdParent="1EBFC20D" w15:done="0"/>
  <w15:commentEx w15:paraId="019E5CFC" w15:done="0"/>
  <w15:commentEx w15:paraId="631CD04B" w15:done="0"/>
  <w15:commentEx w15:paraId="1D916F42" w15:done="0"/>
  <w15:commentEx w15:paraId="311EDD72" w15:done="0"/>
  <w15:commentEx w15:paraId="42DE6D83" w15:done="0"/>
  <w15:commentEx w15:paraId="456F89AB" w15:done="0"/>
  <w15:commentEx w15:paraId="2EB6A84F" w15:done="0"/>
  <w15:commentEx w15:paraId="2ECF0453" w15:done="0"/>
  <w15:commentEx w15:paraId="304338C8" w15:paraIdParent="2ECF0453" w15:done="0"/>
  <w15:commentEx w15:paraId="3C90BE1D" w15:done="0"/>
  <w15:commentEx w15:paraId="01F22A9F" w15:done="0"/>
  <w15:commentEx w15:paraId="67C1F30B" w15:paraIdParent="01F22A9F" w15:done="0"/>
  <w15:commentEx w15:paraId="496B463B" w15:done="0"/>
  <w15:commentEx w15:paraId="2762509F" w15:paraIdParent="496B463B" w15:done="0"/>
  <w15:commentEx w15:paraId="7B203FDB" w15:done="0"/>
  <w15:commentEx w15:paraId="2B125CA1" w15:done="0"/>
  <w15:commentEx w15:paraId="25E559CB" w15:done="0"/>
  <w15:commentEx w15:paraId="05C305F6" w15:done="0"/>
  <w15:commentEx w15:paraId="06D53A01" w15:done="0"/>
  <w15:commentEx w15:paraId="7CEB0DEE" w15:done="0"/>
  <w15:commentEx w15:paraId="4BD78C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C90F50" w16cid:durableId="1F86B273"/>
  <w16cid:commentId w16cid:paraId="02D200E9" w16cid:durableId="1FBD1815"/>
  <w16cid:commentId w16cid:paraId="47AC8FE8" w16cid:durableId="1F6A1133"/>
  <w16cid:commentId w16cid:paraId="135472D0" w16cid:durableId="1FBD180D"/>
  <w16cid:commentId w16cid:paraId="7E1C2619" w16cid:durableId="1F74B15D"/>
  <w16cid:commentId w16cid:paraId="6986AA58" w16cid:durableId="1F86B319"/>
  <w16cid:commentId w16cid:paraId="58AA8BB9" w16cid:durableId="1F74B16E"/>
  <w16cid:commentId w16cid:paraId="16A86C37" w16cid:durableId="1F744F28"/>
  <w16cid:commentId w16cid:paraId="34DF5524" w16cid:durableId="1FC10EAD"/>
  <w16cid:commentId w16cid:paraId="05C8D98B" w16cid:durableId="1FE6A2BF"/>
  <w16cid:commentId w16cid:paraId="528EA177" w16cid:durableId="1F86B40C"/>
  <w16cid:commentId w16cid:paraId="2DE829EA" w16cid:durableId="1F86B422"/>
  <w16cid:commentId w16cid:paraId="5F16FD12" w16cid:durableId="1FE9E7D2"/>
  <w16cid:commentId w16cid:paraId="5D252BB5" w16cid:durableId="1F86B50A"/>
  <w16cid:commentId w16cid:paraId="65C32084" w16cid:durableId="1F86B55F"/>
  <w16cid:commentId w16cid:paraId="305D36EC" w16cid:durableId="1F74B1B2"/>
  <w16cid:commentId w16cid:paraId="5AAB8BE8" w16cid:durableId="1F86B584"/>
  <w16cid:commentId w16cid:paraId="265342CC" w16cid:durableId="1FBD0D40"/>
  <w16cid:commentId w16cid:paraId="7A8D373C" w16cid:durableId="1FBD0FE8"/>
  <w16cid:commentId w16cid:paraId="168CEB5D" w16cid:durableId="1FBD0FE7"/>
  <w16cid:commentId w16cid:paraId="372E1E49" w16cid:durableId="1FBD0FE6"/>
  <w16cid:commentId w16cid:paraId="69AD541A" w16cid:durableId="1FBD17BF"/>
  <w16cid:commentId w16cid:paraId="0EE58C4C" w16cid:durableId="1F86B9AF"/>
  <w16cid:commentId w16cid:paraId="5506814F" w16cid:durableId="1FC10F72"/>
  <w16cid:commentId w16cid:paraId="020767A1" w16cid:durableId="1FEA0E44"/>
  <w16cid:commentId w16cid:paraId="2D453116" w16cid:durableId="1F677B50"/>
  <w16cid:commentId w16cid:paraId="0608BA43" w16cid:durableId="1F6A1722"/>
  <w16cid:commentId w16cid:paraId="22B60DC4" w16cid:durableId="1FEA1113"/>
  <w16cid:commentId w16cid:paraId="64564D9E" w16cid:durableId="1F6A17B1"/>
  <w16cid:commentId w16cid:paraId="45424A8D" w16cid:durableId="1F78BA83"/>
  <w16cid:commentId w16cid:paraId="5F3CB4A6" w16cid:durableId="1F86BA5D"/>
  <w16cid:commentId w16cid:paraId="10FDEF04" w16cid:durableId="1FBCD9DA"/>
  <w16cid:commentId w16cid:paraId="1EBFC20D" w16cid:durableId="1F6A17E2"/>
  <w16cid:commentId w16cid:paraId="081CBB56" w16cid:durableId="1F78BAA0"/>
  <w16cid:commentId w16cid:paraId="1A455C29" w16cid:durableId="1F86BA78"/>
  <w16cid:commentId w16cid:paraId="019E5CFC" w16cid:durableId="1FBC2655"/>
  <w16cid:commentId w16cid:paraId="631CD04B" w16cid:durableId="1FC10FC5"/>
  <w16cid:commentId w16cid:paraId="1D916F42" w16cid:durableId="1FEA1230"/>
  <w16cid:commentId w16cid:paraId="311EDD72" w16cid:durableId="1F78B78D"/>
  <w16cid:commentId w16cid:paraId="42DE6D83" w16cid:durableId="1FEA131D"/>
  <w16cid:commentId w16cid:paraId="456F89AB" w16cid:durableId="1FEA1346"/>
  <w16cid:commentId w16cid:paraId="2EB6A84F" w16cid:durableId="1F78A38B"/>
  <w16cid:commentId w16cid:paraId="2ECF0453" w16cid:durableId="1F78A3C3"/>
  <w16cid:commentId w16cid:paraId="304338C8" w16cid:durableId="1FEA13E4"/>
  <w16cid:commentId w16cid:paraId="3C90BE1D" w16cid:durableId="1FC11ABE"/>
  <w16cid:commentId w16cid:paraId="01F22A9F" w16cid:durableId="1F677CB1"/>
  <w16cid:commentId w16cid:paraId="67C1F30B" w16cid:durableId="1F6A3142"/>
  <w16cid:commentId w16cid:paraId="496B463B" w16cid:durableId="1F6A317B"/>
  <w16cid:commentId w16cid:paraId="2762509F" w16cid:durableId="1FC11B3A"/>
  <w16cid:commentId w16cid:paraId="7B203FDB" w16cid:durableId="1FEA1573"/>
  <w16cid:commentId w16cid:paraId="2B125CA1" w16cid:durableId="1FEA15E6"/>
  <w16cid:commentId w16cid:paraId="25E559CB" w16cid:durableId="1FEA1636"/>
  <w16cid:commentId w16cid:paraId="05C305F6" w16cid:durableId="1FEA16A6"/>
  <w16cid:commentId w16cid:paraId="06D53A01" w16cid:durableId="1F677D2E"/>
  <w16cid:commentId w16cid:paraId="7CEB0DEE" w16cid:durableId="1FEA16CA"/>
  <w16cid:commentId w16cid:paraId="4BD78C00" w16cid:durableId="1F86B9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FEBA0" w14:textId="77777777" w:rsidR="00C6049B" w:rsidRDefault="00C6049B">
      <w:r>
        <w:separator/>
      </w:r>
    </w:p>
  </w:endnote>
  <w:endnote w:type="continuationSeparator" w:id="0">
    <w:p w14:paraId="153821A9" w14:textId="77777777" w:rsidR="00C6049B" w:rsidRDefault="00C60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4D325" w14:textId="77777777" w:rsidR="00C6049B" w:rsidRDefault="00C6049B">
      <w:r>
        <w:separator/>
      </w:r>
    </w:p>
  </w:footnote>
  <w:footnote w:type="continuationSeparator" w:id="0">
    <w:p w14:paraId="3BFCFA1B" w14:textId="77777777" w:rsidR="00C6049B" w:rsidRDefault="00C6049B">
      <w:r>
        <w:continuationSeparator/>
      </w:r>
    </w:p>
  </w:footnote>
  <w:footnote w:id="1">
    <w:p w14:paraId="420CA1C9" w14:textId="687925A3" w:rsidR="00A564DC" w:rsidRPr="0002767F" w:rsidRDefault="00A564DC">
      <w:pPr>
        <w:pStyle w:val="Funotentext"/>
        <w:rPr>
          <w:rPrChange w:id="18" w:author="Matthias Ziegler" w:date="2019-01-14T05:53:00Z">
            <w:rPr>
              <w:lang w:val="de-DE"/>
            </w:rPr>
          </w:rPrChange>
        </w:rPr>
      </w:pPr>
      <w:r>
        <w:rPr>
          <w:rStyle w:val="Funotenzeichen"/>
        </w:rPr>
        <w:footnoteRef/>
      </w:r>
      <w:r>
        <w:t xml:space="preserve"> Often the terms are even used synonymously, which is why we will refer to the Big Five from here 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 w:numId="15">
    <w:abstractNumId w:val="13"/>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ias Ziegler">
    <w15:presenceInfo w15:providerId="AD" w15:userId="S::matthias.ziegler@cmsa3.onmicrosoft.com::77742e71-327e-4be7-9379-dd0211352749"/>
  </w15:person>
  <w15:person w15:author="Microsoft Office User">
    <w15:presenceInfo w15:providerId="None" w15:userId="Microsoft Office User"/>
  </w15:person>
  <w15:person w15:author="Matthias Ziegler [2]">
    <w15:presenceInfo w15:providerId="Windows Live" w15:userId="77742e71-327e-4be7-9379-dd0211352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7887"/>
    <w:rsid w:val="00011C8B"/>
    <w:rsid w:val="0002767F"/>
    <w:rsid w:val="0009723C"/>
    <w:rsid w:val="000E125A"/>
    <w:rsid w:val="00115482"/>
    <w:rsid w:val="00143933"/>
    <w:rsid w:val="00152349"/>
    <w:rsid w:val="00161B39"/>
    <w:rsid w:val="001653F1"/>
    <w:rsid w:val="00175325"/>
    <w:rsid w:val="001A3BA5"/>
    <w:rsid w:val="001B379F"/>
    <w:rsid w:val="001C7C9C"/>
    <w:rsid w:val="001E5C12"/>
    <w:rsid w:val="00200CF7"/>
    <w:rsid w:val="0020780A"/>
    <w:rsid w:val="00227AA1"/>
    <w:rsid w:val="002446FE"/>
    <w:rsid w:val="00246C35"/>
    <w:rsid w:val="00257C85"/>
    <w:rsid w:val="00271BDB"/>
    <w:rsid w:val="00271F23"/>
    <w:rsid w:val="0027517F"/>
    <w:rsid w:val="002900F9"/>
    <w:rsid w:val="00295452"/>
    <w:rsid w:val="002B054F"/>
    <w:rsid w:val="003325B5"/>
    <w:rsid w:val="00335A7E"/>
    <w:rsid w:val="00350777"/>
    <w:rsid w:val="00360DF3"/>
    <w:rsid w:val="00361A9D"/>
    <w:rsid w:val="00404141"/>
    <w:rsid w:val="004224BC"/>
    <w:rsid w:val="00427EDE"/>
    <w:rsid w:val="00474C94"/>
    <w:rsid w:val="00490818"/>
    <w:rsid w:val="00490AAA"/>
    <w:rsid w:val="004B5B32"/>
    <w:rsid w:val="004B6C9B"/>
    <w:rsid w:val="004E29B3"/>
    <w:rsid w:val="00510FCA"/>
    <w:rsid w:val="005370ED"/>
    <w:rsid w:val="005470E4"/>
    <w:rsid w:val="00555F98"/>
    <w:rsid w:val="00557AEB"/>
    <w:rsid w:val="0056373E"/>
    <w:rsid w:val="0058762E"/>
    <w:rsid w:val="00590D07"/>
    <w:rsid w:val="005B0EDF"/>
    <w:rsid w:val="005E00D7"/>
    <w:rsid w:val="0062683B"/>
    <w:rsid w:val="00633156"/>
    <w:rsid w:val="00634D99"/>
    <w:rsid w:val="006504A7"/>
    <w:rsid w:val="00665169"/>
    <w:rsid w:val="006719BE"/>
    <w:rsid w:val="00673714"/>
    <w:rsid w:val="00680080"/>
    <w:rsid w:val="00681592"/>
    <w:rsid w:val="00687A22"/>
    <w:rsid w:val="006B6805"/>
    <w:rsid w:val="006E1B45"/>
    <w:rsid w:val="006F607D"/>
    <w:rsid w:val="00721101"/>
    <w:rsid w:val="00723C73"/>
    <w:rsid w:val="007258C4"/>
    <w:rsid w:val="007371E8"/>
    <w:rsid w:val="00742470"/>
    <w:rsid w:val="007752FA"/>
    <w:rsid w:val="00784D58"/>
    <w:rsid w:val="007A3D83"/>
    <w:rsid w:val="007B0AAD"/>
    <w:rsid w:val="007D4134"/>
    <w:rsid w:val="007D569E"/>
    <w:rsid w:val="007E1FFB"/>
    <w:rsid w:val="0081039B"/>
    <w:rsid w:val="00885048"/>
    <w:rsid w:val="0088744A"/>
    <w:rsid w:val="008A476A"/>
    <w:rsid w:val="008B6215"/>
    <w:rsid w:val="008C0F97"/>
    <w:rsid w:val="008D6863"/>
    <w:rsid w:val="008E473D"/>
    <w:rsid w:val="00905F1D"/>
    <w:rsid w:val="009246DA"/>
    <w:rsid w:val="00937F25"/>
    <w:rsid w:val="00947A1E"/>
    <w:rsid w:val="009725FD"/>
    <w:rsid w:val="00991DD4"/>
    <w:rsid w:val="00997031"/>
    <w:rsid w:val="009A4AC8"/>
    <w:rsid w:val="009E1214"/>
    <w:rsid w:val="009F5FE7"/>
    <w:rsid w:val="00A2400D"/>
    <w:rsid w:val="00A511A3"/>
    <w:rsid w:val="00A564DC"/>
    <w:rsid w:val="00AB2618"/>
    <w:rsid w:val="00AB4F4D"/>
    <w:rsid w:val="00AE6C13"/>
    <w:rsid w:val="00AE7409"/>
    <w:rsid w:val="00AF741B"/>
    <w:rsid w:val="00B00289"/>
    <w:rsid w:val="00B2199A"/>
    <w:rsid w:val="00B43D5F"/>
    <w:rsid w:val="00B86B75"/>
    <w:rsid w:val="00BB13FB"/>
    <w:rsid w:val="00BC48D5"/>
    <w:rsid w:val="00BE351D"/>
    <w:rsid w:val="00BF4DEB"/>
    <w:rsid w:val="00C36279"/>
    <w:rsid w:val="00C5233A"/>
    <w:rsid w:val="00C6049B"/>
    <w:rsid w:val="00C65491"/>
    <w:rsid w:val="00C74EA2"/>
    <w:rsid w:val="00C80166"/>
    <w:rsid w:val="00C816CC"/>
    <w:rsid w:val="00C86C20"/>
    <w:rsid w:val="00C96047"/>
    <w:rsid w:val="00CD3468"/>
    <w:rsid w:val="00D3331E"/>
    <w:rsid w:val="00D600A0"/>
    <w:rsid w:val="00DA6AE7"/>
    <w:rsid w:val="00DB1AF7"/>
    <w:rsid w:val="00DD03FB"/>
    <w:rsid w:val="00E0412F"/>
    <w:rsid w:val="00E315A3"/>
    <w:rsid w:val="00E459C2"/>
    <w:rsid w:val="00E846DA"/>
    <w:rsid w:val="00EA382D"/>
    <w:rsid w:val="00ED2C20"/>
    <w:rsid w:val="00EE50B0"/>
    <w:rsid w:val="00F30195"/>
    <w:rsid w:val="00F40470"/>
    <w:rsid w:val="00F50E95"/>
    <w:rsid w:val="00F7022D"/>
    <w:rsid w:val="00F72EBA"/>
    <w:rsid w:val="00FA7D71"/>
    <w:rsid w:val="00FC5A68"/>
    <w:rsid w:val="00FD6368"/>
    <w:rsid w:val="00FE6A55"/>
    <w:rsid w:val="00FE7A3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D8DF945-6BAD-2C44-B7C6-C7B0C2A5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8762E"/>
    <w:pPr>
      <w:spacing w:after="0"/>
    </w:pPr>
    <w:rPr>
      <w:rFonts w:ascii="Times New Roman" w:eastAsia="Times New Roman" w:hAnsi="Times New Roman" w:cs="Times New Roman"/>
      <w:lang w:val="es-ES" w:eastAsia="es-ES_tradnl"/>
    </w:rPr>
  </w:style>
  <w:style w:type="paragraph" w:styleId="berschrift1">
    <w:name w:val="heading 1"/>
    <w:basedOn w:val="Standard"/>
    <w:next w:val="Textkrper"/>
    <w:uiPriority w:val="9"/>
    <w:qFormat/>
    <w:rsid w:val="003C3842"/>
    <w:pPr>
      <w:keepNext/>
      <w:keepLines/>
      <w:spacing w:before="480" w:line="480" w:lineRule="auto"/>
      <w:jc w:val="center"/>
      <w:outlineLvl w:val="0"/>
    </w:pPr>
    <w:rPr>
      <w:rFonts w:eastAsiaTheme="majorEastAsia" w:cstheme="majorBidi"/>
      <w:b/>
      <w:bCs/>
      <w:szCs w:val="32"/>
      <w:lang w:val="en-US" w:eastAsia="en-US"/>
    </w:rPr>
  </w:style>
  <w:style w:type="paragraph" w:styleId="berschrift2">
    <w:name w:val="heading 2"/>
    <w:basedOn w:val="Standard"/>
    <w:next w:val="Textkrper"/>
    <w:link w:val="berschrift2Zchn"/>
    <w:uiPriority w:val="9"/>
    <w:unhideWhenUsed/>
    <w:qFormat/>
    <w:rsid w:val="003C3842"/>
    <w:pPr>
      <w:keepNext/>
      <w:keepLines/>
      <w:spacing w:before="240" w:line="360" w:lineRule="auto"/>
      <w:outlineLvl w:val="1"/>
    </w:pPr>
    <w:rPr>
      <w:rFonts w:eastAsiaTheme="majorEastAsia" w:cstheme="majorBidi"/>
      <w:b/>
      <w:bCs/>
      <w:szCs w:val="32"/>
      <w:lang w:val="en-US" w:eastAsia="en-US"/>
    </w:rPr>
  </w:style>
  <w:style w:type="paragraph" w:styleId="berschrift3">
    <w:name w:val="heading 3"/>
    <w:basedOn w:val="Standard"/>
    <w:next w:val="Textkrper"/>
    <w:uiPriority w:val="9"/>
    <w:unhideWhenUsed/>
    <w:qFormat/>
    <w:rsid w:val="001272F2"/>
    <w:pPr>
      <w:keepNext/>
      <w:keepLines/>
      <w:framePr w:wrap="around" w:vAnchor="text" w:hAnchor="text" w:y="1"/>
      <w:ind w:firstLine="680"/>
      <w:outlineLvl w:val="2"/>
    </w:pPr>
    <w:rPr>
      <w:rFonts w:eastAsiaTheme="majorEastAsia" w:cstheme="majorBidi"/>
      <w:b/>
      <w:bCs/>
      <w:szCs w:val="28"/>
      <w:lang w:val="en-US" w:eastAsia="en-US"/>
    </w:rPr>
  </w:style>
  <w:style w:type="paragraph" w:styleId="berschrift4">
    <w:name w:val="heading 4"/>
    <w:basedOn w:val="Standard"/>
    <w:next w:val="Textkrper"/>
    <w:uiPriority w:val="9"/>
    <w:unhideWhenUsed/>
    <w:qFormat/>
    <w:rsid w:val="001272F2"/>
    <w:pPr>
      <w:keepNext/>
      <w:keepLines/>
      <w:framePr w:wrap="around" w:vAnchor="text" w:hAnchor="text" w:y="1"/>
      <w:ind w:firstLine="680"/>
      <w:outlineLvl w:val="3"/>
    </w:pPr>
    <w:rPr>
      <w:rFonts w:eastAsiaTheme="majorEastAsia" w:cstheme="majorBidi"/>
      <w:b/>
      <w:bCs/>
      <w:i/>
      <w:lang w:val="en-US" w:eastAsia="en-US"/>
    </w:rPr>
  </w:style>
  <w:style w:type="paragraph" w:styleId="berschrift5">
    <w:name w:val="heading 5"/>
    <w:basedOn w:val="Standard"/>
    <w:next w:val="Textkrper"/>
    <w:uiPriority w:val="9"/>
    <w:unhideWhenUsed/>
    <w:qFormat/>
    <w:rsid w:val="001272F2"/>
    <w:pPr>
      <w:keepNext/>
      <w:keepLines/>
      <w:framePr w:wrap="around" w:vAnchor="text" w:hAnchor="text" w:y="1"/>
      <w:ind w:firstLine="680"/>
      <w:outlineLvl w:val="4"/>
    </w:pPr>
    <w:rPr>
      <w:rFonts w:eastAsiaTheme="majorEastAsia" w:cstheme="majorBidi"/>
      <w:i/>
      <w:iCs/>
      <w:lang w:val="en-US" w:eastAsia="en-US"/>
    </w:rPr>
  </w:style>
  <w:style w:type="paragraph" w:styleId="berschrift6">
    <w:name w:val="heading 6"/>
    <w:basedOn w:val="Standard"/>
    <w:next w:val="Textkrper"/>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eastAsiaTheme="minorHAnsi" w:cstheme="minorBidi"/>
      <w:lang w:val="en-US" w:eastAsia="en-US"/>
    </w:rPr>
  </w:style>
  <w:style w:type="character" w:customStyle="1" w:styleId="TextkrperZchn">
    <w:name w:val="Textkörper Zchn"/>
    <w:basedOn w:val="Absatz-Standardschriftart"/>
    <w:link w:val="Textkrper"/>
    <w:rsid w:val="001272F2"/>
    <w:rPr>
      <w:rFonts w:ascii="Times New Roman" w:hAnsi="Times New Roman"/>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eastAsiaTheme="majorEastAsia" w:cstheme="majorBidi"/>
      <w:bCs/>
      <w:szCs w:val="36"/>
      <w:lang w:val="en-US" w:eastAsia="en-US"/>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eastAsiaTheme="minorHAnsi" w:cstheme="minorBidi"/>
      <w:szCs w:val="20"/>
      <w:lang w:val="en-US" w:eastAsia="en-US"/>
    </w:rPr>
  </w:style>
  <w:style w:type="paragraph" w:styleId="Literaturverzeichnis">
    <w:name w:val="Bibliography"/>
    <w:basedOn w:val="Standard"/>
    <w:qFormat/>
    <w:rsid w:val="001272F2"/>
    <w:pPr>
      <w:spacing w:after="200" w:line="480" w:lineRule="auto"/>
      <w:ind w:left="680" w:hanging="680"/>
    </w:pPr>
    <w:rPr>
      <w:rFonts w:eastAsiaTheme="minorHAnsi" w:cstheme="minorBidi"/>
      <w:lang w:val="en-US" w:eastAsia="en-US"/>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after="200" w:line="480" w:lineRule="auto"/>
    </w:pPr>
    <w:rPr>
      <w:rFonts w:eastAsiaTheme="minorHAnsi" w:cstheme="minorBidi"/>
      <w:lang w:val="en-US" w:eastAsia="en-US"/>
    </w:rPr>
  </w:style>
  <w:style w:type="paragraph" w:customStyle="1" w:styleId="DefinitionTerm">
    <w:name w:val="Definition Term"/>
    <w:basedOn w:val="Standard"/>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Standard"/>
    <w:pPr>
      <w:spacing w:after="200"/>
    </w:pPr>
    <w:rPr>
      <w:rFonts w:asciiTheme="minorHAnsi" w:eastAsiaTheme="minorHAnsi" w:hAnsiTheme="minorHAnsi" w:cstheme="minorBidi"/>
      <w:lang w:val="en-US" w:eastAsia="en-US"/>
    </w:rPr>
  </w:style>
  <w:style w:type="paragraph" w:styleId="Beschriftung">
    <w:name w:val="caption"/>
    <w:basedOn w:val="Standard"/>
    <w:link w:val="BeschriftungZchn"/>
    <w:pPr>
      <w:spacing w:after="120"/>
    </w:pPr>
    <w:rPr>
      <w:rFonts w:asciiTheme="minorHAnsi" w:eastAsiaTheme="minorHAnsi" w:hAnsiTheme="minorHAnsi" w:cstheme="minorBidi"/>
      <w:i/>
      <w:lang w:val="en-US" w:eastAsia="en-US"/>
    </w:rPr>
  </w:style>
  <w:style w:type="character" w:customStyle="1" w:styleId="BeschriftungZchn">
    <w:name w:val="Beschriftung Zchn"/>
    <w:basedOn w:val="Absatz-Standardschriftart"/>
    <w:link w:val="Beschriftung"/>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BeschriftungZchn"/>
    <w:link w:val="SourceCode"/>
    <w:rPr>
      <w:rFonts w:ascii="Consolas" w:hAnsi="Consolas"/>
      <w:sz w:val="22"/>
    </w:rPr>
  </w:style>
  <w:style w:type="paragraph" w:customStyle="1" w:styleId="SourceCode">
    <w:name w:val="Source Code"/>
    <w:basedOn w:val="Standard"/>
    <w:link w:val="VerbatimChar"/>
    <w:pPr>
      <w:shd w:val="clear" w:color="auto" w:fill="F8F8F8"/>
      <w:wordWrap w:val="0"/>
      <w:spacing w:after="200"/>
    </w:pPr>
    <w:rPr>
      <w:rFonts w:asciiTheme="minorHAnsi" w:eastAsiaTheme="minorHAnsi" w:hAnsiTheme="minorHAnsi" w:cstheme="minorBidi"/>
      <w:lang w:val="en-US" w:eastAsia="en-US"/>
    </w:rPr>
  </w:style>
  <w:style w:type="character" w:styleId="Funotenzeichen">
    <w:name w:val="footnote reference"/>
    <w:basedOn w:val="BeschriftungZchn"/>
    <w:rPr>
      <w:vertAlign w:val="superscript"/>
    </w:rPr>
  </w:style>
  <w:style w:type="character" w:styleId="Hyperlink">
    <w:name w:val="Hyperlink"/>
    <w:basedOn w:val="BeschriftungZchn"/>
    <w:uiPriority w:val="99"/>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rPr>
      <w:rFonts w:ascii="Tahoma" w:eastAsiaTheme="minorHAnsi" w:hAnsi="Tahoma" w:cs="Tahoma"/>
      <w:sz w:val="16"/>
      <w:szCs w:val="16"/>
      <w:lang w:val="en-US" w:eastAsia="en-US"/>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paragraph" w:styleId="Zitat">
    <w:name w:val="Quote"/>
    <w:basedOn w:val="Standard"/>
    <w:next w:val="Standard"/>
    <w:link w:val="ZitatZchn"/>
    <w:rsid w:val="001272F2"/>
    <w:pPr>
      <w:spacing w:line="480" w:lineRule="auto"/>
      <w:ind w:left="680"/>
    </w:pPr>
    <w:rPr>
      <w:rFonts w:eastAsiaTheme="minorHAnsi" w:cstheme="minorBidi"/>
      <w:iCs/>
      <w:color w:val="000000" w:themeColor="text1"/>
      <w:lang w:val="en-US" w:eastAsia="en-US"/>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line="480" w:lineRule="auto"/>
    </w:pPr>
    <w:rPr>
      <w:rFonts w:eastAsiaTheme="minorHAnsi" w:cstheme="minorBidi"/>
      <w:lang w:val="en-US" w:eastAsia="en-US"/>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line="480" w:lineRule="auto"/>
    </w:pPr>
    <w:rPr>
      <w:rFonts w:eastAsiaTheme="minorHAnsi" w:cstheme="minorBidi"/>
      <w:lang w:val="en-US" w:eastAsia="en-US"/>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Kommentarzeichen">
    <w:name w:val="annotation reference"/>
    <w:basedOn w:val="Absatz-Standardschriftart"/>
    <w:semiHidden/>
    <w:unhideWhenUsed/>
    <w:rsid w:val="00427EDE"/>
    <w:rPr>
      <w:sz w:val="16"/>
      <w:szCs w:val="16"/>
    </w:rPr>
  </w:style>
  <w:style w:type="paragraph" w:styleId="Kommentartext">
    <w:name w:val="annotation text"/>
    <w:basedOn w:val="Standard"/>
    <w:link w:val="KommentartextZchn"/>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KommentartextZchn">
    <w:name w:val="Kommentartext Zchn"/>
    <w:basedOn w:val="Absatz-Standardschriftart"/>
    <w:link w:val="Kommentartext"/>
    <w:semiHidden/>
    <w:rsid w:val="00427EDE"/>
    <w:rPr>
      <w:sz w:val="20"/>
      <w:szCs w:val="20"/>
    </w:rPr>
  </w:style>
  <w:style w:type="paragraph" w:styleId="Kommentarthema">
    <w:name w:val="annotation subject"/>
    <w:basedOn w:val="Kommentartext"/>
    <w:next w:val="Kommentartext"/>
    <w:link w:val="KommentarthemaZchn"/>
    <w:semiHidden/>
    <w:unhideWhenUsed/>
    <w:rsid w:val="00427EDE"/>
    <w:rPr>
      <w:b/>
      <w:bCs/>
    </w:rPr>
  </w:style>
  <w:style w:type="character" w:customStyle="1" w:styleId="KommentarthemaZchn">
    <w:name w:val="Kommentarthema Zchn"/>
    <w:basedOn w:val="KommentartextZchn"/>
    <w:link w:val="Kommentarthema"/>
    <w:semiHidden/>
    <w:rsid w:val="00427EDE"/>
    <w:rPr>
      <w:b/>
      <w:bCs/>
      <w:sz w:val="20"/>
      <w:szCs w:val="20"/>
    </w:rPr>
  </w:style>
  <w:style w:type="paragraph" w:styleId="berarbeitung">
    <w:name w:val="Revision"/>
    <w:hidden/>
    <w:semiHidden/>
    <w:rsid w:val="005470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2-3514.93.5.880" TargetMode="External"/><Relationship Id="rId21" Type="http://schemas.openxmlformats.org/officeDocument/2006/relationships/hyperlink" Target="https://doi.org/10.1080/10705510701301834" TargetMode="External"/><Relationship Id="rId42" Type="http://schemas.openxmlformats.org/officeDocument/2006/relationships/hyperlink" Target="https://doi.org/10.1016/j.paid.2011.10.049" TargetMode="External"/><Relationship Id="rId47" Type="http://schemas.openxmlformats.org/officeDocument/2006/relationships/hyperlink" Target="https://doi.org/10.1177/1073191113486513" TargetMode="External"/><Relationship Id="rId63" Type="http://schemas.openxmlformats.org/officeDocument/2006/relationships/hyperlink" Target="https://doi.org/10.1016/j.lindif.2011.04.004" TargetMode="External"/><Relationship Id="rId68" Type="http://schemas.openxmlformats.org/officeDocument/2006/relationships/hyperlink" Target="https://doi.org/10.1111/1467-6494.05008" TargetMode="External"/><Relationship Id="rId16" Type="http://schemas.openxmlformats.org/officeDocument/2006/relationships/hyperlink" Target="https://doi.org/10.1207/s15328007sem1201" TargetMode="External"/><Relationship Id="rId11" Type="http://schemas.openxmlformats.org/officeDocument/2006/relationships/image" Target="media/image1.emf"/><Relationship Id="rId32" Type="http://schemas.openxmlformats.org/officeDocument/2006/relationships/hyperlink" Target="https://doi.org/10.1521/pedi.2012.26.4.513" TargetMode="External"/><Relationship Id="rId37" Type="http://schemas.openxmlformats.org/officeDocument/2006/relationships/hyperlink" Target="https://doi.org/10.1080/10705519909540118" TargetMode="External"/><Relationship Id="rId53" Type="http://schemas.openxmlformats.org/officeDocument/2006/relationships/hyperlink" Target="https://doi.org/10.1037/0022-3514.93.1.116" TargetMode="External"/><Relationship Id="rId58" Type="http://schemas.openxmlformats.org/officeDocument/2006/relationships/hyperlink" Target="https://doi.org/10.1006/jrpe.2000.2309" TargetMode="External"/><Relationship Id="rId74" Type="http://schemas.openxmlformats.org/officeDocument/2006/relationships/hyperlink" Target="https://doi.org/10.1016/j.jrp.2008.10.002" TargetMode="External"/><Relationship Id="rId79" Type="http://schemas.openxmlformats.org/officeDocument/2006/relationships/hyperlink" Target="https://doi.org/10.1146/annurev.clinpsy.032408.153542" TargetMode="External"/><Relationship Id="rId5" Type="http://schemas.openxmlformats.org/officeDocument/2006/relationships/webSettings" Target="webSettings.xml"/><Relationship Id="rId61" Type="http://schemas.openxmlformats.org/officeDocument/2006/relationships/hyperlink" Target="https://doi.org/10.1111/1467-6494.00142" TargetMode="External"/><Relationship Id="rId82" Type="http://schemas.microsoft.com/office/2011/relationships/people" Target="people.xml"/><Relationship Id="rId19" Type="http://schemas.openxmlformats.org/officeDocument/2006/relationships/hyperlink" Target="https://doi.org/10.1037/h0047239" TargetMode="External"/><Relationship Id="rId14" Type="http://schemas.openxmlformats.org/officeDocument/2006/relationships/hyperlink" Target="https://doi.org/10.1037/pas0000523" TargetMode="External"/><Relationship Id="rId22" Type="http://schemas.openxmlformats.org/officeDocument/2006/relationships/hyperlink" Target="https://doi.org/10.1037/0021-843X.114.4.505" TargetMode="External"/><Relationship Id="rId27" Type="http://schemas.openxmlformats.org/officeDocument/2006/relationships/hyperlink" Target="https://doi.org/10.1207/s15327752jpa4901" TargetMode="External"/><Relationship Id="rId30" Type="http://schemas.openxmlformats.org/officeDocument/2006/relationships/hyperlink" Target="https://doi.org/10.1037/h0057198" TargetMode="External"/><Relationship Id="rId35" Type="http://schemas.openxmlformats.org/officeDocument/2006/relationships/hyperlink" Target="https://doi.org/10.1016/j.paid.2007.03.014" TargetMode="External"/><Relationship Id="rId43" Type="http://schemas.openxmlformats.org/officeDocument/2006/relationships/hyperlink" Target="https://doi.org/10.1046/j.1365-2923.2002.01328.x" TargetMode="External"/><Relationship Id="rId48" Type="http://schemas.openxmlformats.org/officeDocument/2006/relationships/hyperlink" Target="https://doi.org/10.1037/a0019227" TargetMode="External"/><Relationship Id="rId56" Type="http://schemas.openxmlformats.org/officeDocument/2006/relationships/hyperlink" Target="https://doi.org/10.1146/annurev.psych.57.102904.190127" TargetMode="External"/><Relationship Id="rId64" Type="http://schemas.openxmlformats.org/officeDocument/2006/relationships/hyperlink" Target="https://doi.org/10.1207/S15327752JPA8103" TargetMode="External"/><Relationship Id="rId69" Type="http://schemas.openxmlformats.org/officeDocument/2006/relationships/hyperlink" Target="https://doi.org/10.1177/0146167204264292" TargetMode="External"/><Relationship Id="rId77" Type="http://schemas.openxmlformats.org/officeDocument/2006/relationships/hyperlink" Target="https://doi.org/10.1016/j.paid.2006.04.003" TargetMode="External"/><Relationship Id="rId8" Type="http://schemas.openxmlformats.org/officeDocument/2006/relationships/comments" Target="comments.xml"/><Relationship Id="rId51" Type="http://schemas.openxmlformats.org/officeDocument/2006/relationships/hyperlink" Target="https://doi.org/10.1177/1088868310366253.Internal" TargetMode="External"/><Relationship Id="rId72" Type="http://schemas.openxmlformats.org/officeDocument/2006/relationships/hyperlink" Target="https://doi.org/10.17605/OSF.IO/U65GB" TargetMode="External"/><Relationship Id="rId80" Type="http://schemas.openxmlformats.org/officeDocument/2006/relationships/hyperlink" Target="https://doi.org/10.1002/per" TargetMode="External"/><Relationship Id="rId3" Type="http://schemas.openxmlformats.org/officeDocument/2006/relationships/styles" Target="styles.xml"/><Relationship Id="rId12" Type="http://schemas.openxmlformats.org/officeDocument/2006/relationships/hyperlink" Target="https://doi.org/10.1037/h0093360" TargetMode="External"/><Relationship Id="rId17" Type="http://schemas.openxmlformats.org/officeDocument/2006/relationships/hyperlink" Target="https://doi.org/10.1007/BF01358190" TargetMode="External"/><Relationship Id="rId25" Type="http://schemas.openxmlformats.org/officeDocument/2006/relationships/hyperlink" Target="https://doi.org/10.1002/(SICI)1099-0984(199612)10:5%3c405::AID-PER255%3e3.0.CO;2-M" TargetMode="External"/><Relationship Id="rId33" Type="http://schemas.openxmlformats.org/officeDocument/2006/relationships/hyperlink" Target="https://doi.org/10.1111/j.1467-6494.2009.00571.x" TargetMode="External"/><Relationship Id="rId38" Type="http://schemas.openxmlformats.org/officeDocument/2006/relationships/hyperlink" Target="https://doi.org/10.1016/j.lindif.2013.10.008" TargetMode="External"/><Relationship Id="rId46" Type="http://schemas.openxmlformats.org/officeDocument/2006/relationships/hyperlink" Target="https://doi.org/10.1016/j.lindif.2009.03.007" TargetMode="External"/><Relationship Id="rId59" Type="http://schemas.openxmlformats.org/officeDocument/2006/relationships/hyperlink" Target="https://doi.org/10.1037/a0014996" TargetMode="External"/><Relationship Id="rId67" Type="http://schemas.openxmlformats.org/officeDocument/2006/relationships/hyperlink" Target="https://doi.org/10.1016/j.cpr.2002.09.001" TargetMode="External"/><Relationship Id="rId20" Type="http://schemas.openxmlformats.org/officeDocument/2006/relationships/hyperlink" Target="https://doi.org/10.1016/S0092-6566(02)00578-0" TargetMode="External"/><Relationship Id="rId41" Type="http://schemas.openxmlformats.org/officeDocument/2006/relationships/hyperlink" Target="https://doi.org/10.1177/1073191116659134" TargetMode="External"/><Relationship Id="rId54" Type="http://schemas.openxmlformats.org/officeDocument/2006/relationships/hyperlink" Target="https://doi.org/10.1016/j.jrp.2004.11.003" TargetMode="External"/><Relationship Id="rId62" Type="http://schemas.openxmlformats.org/officeDocument/2006/relationships/hyperlink" Target="https://doi.org/10.1111/j.1745-6916.2007.00047.x" TargetMode="External"/><Relationship Id="rId70" Type="http://schemas.openxmlformats.org/officeDocument/2006/relationships/hyperlink" Target="https://doi.org/10.1177/0146167204264292" TargetMode="External"/><Relationship Id="rId75" Type="http://schemas.openxmlformats.org/officeDocument/2006/relationships/hyperlink" Target="https://doi.org/10.1037/pspp0000096"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0022-3999(94)90006-X" TargetMode="External"/><Relationship Id="rId23" Type="http://schemas.openxmlformats.org/officeDocument/2006/relationships/hyperlink" Target="https://doi.org/10.1037/10140-003" TargetMode="External"/><Relationship Id="rId28" Type="http://schemas.openxmlformats.org/officeDocument/2006/relationships/hyperlink" Target="https://doi.org/10.1146/annurev.psych.54.101601.145056" TargetMode="External"/><Relationship Id="rId36" Type="http://schemas.openxmlformats.org/officeDocument/2006/relationships/hyperlink" Target="https://doi.org/10.1007/BF02289447" TargetMode="External"/><Relationship Id="rId49" Type="http://schemas.openxmlformats.org/officeDocument/2006/relationships/hyperlink" Target="https://doi.org/10.1002/per.1975" TargetMode="External"/><Relationship Id="rId57" Type="http://schemas.openxmlformats.org/officeDocument/2006/relationships/hyperlink" Target="https://doi.org/10.1016/j.paid.2007.03.017" TargetMode="External"/><Relationship Id="rId10" Type="http://schemas.microsoft.com/office/2016/09/relationships/commentsIds" Target="commentsIds.xml"/><Relationship Id="rId31" Type="http://schemas.openxmlformats.org/officeDocument/2006/relationships/hyperlink" Target="https://doi.org/10.1037/11352-058" TargetMode="External"/><Relationship Id="rId44" Type="http://schemas.openxmlformats.org/officeDocument/2006/relationships/hyperlink" Target="https://doi.org/10.1023/B:JOYO.0000037637.20329.97" TargetMode="External"/><Relationship Id="rId52" Type="http://schemas.openxmlformats.org/officeDocument/2006/relationships/hyperlink" Target="http://www.sciencedirect.com/science/article/B6X01-46SGF6X-B/2/cfbcc79b23f57818759b3ae2b7f949b5" TargetMode="External"/><Relationship Id="rId60" Type="http://schemas.openxmlformats.org/officeDocument/2006/relationships/hyperlink" Target="https://doi.org/10.1111/bjep.12019" TargetMode="External"/><Relationship Id="rId65" Type="http://schemas.openxmlformats.org/officeDocument/2006/relationships/hyperlink" Target="https://doi.org/10.1016/j.cpr.2008.07.002" TargetMode="External"/><Relationship Id="rId73" Type="http://schemas.openxmlformats.org/officeDocument/2006/relationships/hyperlink" Target="http://papers.ssrn.com/abstract=2468985%7b\%25%7d0Ahttp://scholar.google.com/scholar?hl=en%7b\&amp;%7dbtnG=Search%7b\&amp;%7dq=intitle:Personality+Influences+Mobile+Phone+Usage%7b\" TargetMode="External"/><Relationship Id="rId78" Type="http://schemas.openxmlformats.org/officeDocument/2006/relationships/hyperlink" Target="https://doi.org/10.1111/1467-6494.05002" TargetMode="External"/><Relationship Id="rId8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i.org/10.1080/10705510903008204" TargetMode="External"/><Relationship Id="rId18" Type="http://schemas.openxmlformats.org/officeDocument/2006/relationships/hyperlink" Target="https://doi.org/10.1177/0013916514554695" TargetMode="External"/><Relationship Id="rId39" Type="http://schemas.openxmlformats.org/officeDocument/2006/relationships/hyperlink" Target="c:%7b\%25%7d5CDocuments%20and%20Settings%7b\%25%7d5Ce8902872%7b\%25%7d5CDesktop%7b\%25%7d5Cdata%20disk%7b\%25%7d5CLibrary%7b\%25%7d5CCURRENT%7b\%25%7d5CEndNote%7b\%25%7d5CCATALOGUED%20+%20LINKED%7b\%25%7d5CJudgeetal1997.pdf" TargetMode="External"/><Relationship Id="rId34" Type="http://schemas.openxmlformats.org/officeDocument/2006/relationships/hyperlink" Target="https://doi.org/10.1016/j.jrp.2005.08.007" TargetMode="External"/><Relationship Id="rId50" Type="http://schemas.openxmlformats.org/officeDocument/2006/relationships/hyperlink" Target="https://doi.org/10.1016/j.paid.2008.09.028" TargetMode="External"/><Relationship Id="rId55" Type="http://schemas.openxmlformats.org/officeDocument/2006/relationships/hyperlink" Target="https://doi.org/10.1002/per.487" TargetMode="External"/><Relationship Id="rId76" Type="http://schemas.openxmlformats.org/officeDocument/2006/relationships/hyperlink" Target="https://ejwl.idm.oclc.org/login?url=http://search.ebscohost.com/login.aspx?direct=true%7b\&amp;%7ddb=sih%7b\&amp;%7dAN=9208170745%7b\&amp;%7dsite=ehost-live" TargetMode="External"/><Relationship Id="rId7" Type="http://schemas.openxmlformats.org/officeDocument/2006/relationships/endnotes" Target="endnotes.xml"/><Relationship Id="rId71" Type="http://schemas.openxmlformats.org/officeDocument/2006/relationships/hyperlink" Target="https://doi.org/10.1177/0022022106297299" TargetMode="External"/><Relationship Id="rId2" Type="http://schemas.openxmlformats.org/officeDocument/2006/relationships/numbering" Target="numbering.xml"/><Relationship Id="rId29" Type="http://schemas.openxmlformats.org/officeDocument/2006/relationships/hyperlink" Target="https://doi.org/10.1146/annurev.ps.41.020190.002221" TargetMode="External"/><Relationship Id="rId24" Type="http://schemas.openxmlformats.org/officeDocument/2006/relationships/hyperlink" Target="https://doi.org/10.1207/s15327752jpa6401_2" TargetMode="External"/><Relationship Id="rId40" Type="http://schemas.openxmlformats.org/officeDocument/2006/relationships/hyperlink" Target="https://doi.org/10.1017/S0033291711002674" TargetMode="External"/><Relationship Id="rId45" Type="http://schemas.openxmlformats.org/officeDocument/2006/relationships/hyperlink" Target="https://doi.org/10.1016/j.lindif.2003.08.001" TargetMode="External"/><Relationship Id="rId66" Type="http://schemas.openxmlformats.org/officeDocument/2006/relationships/hyperlink" Target="https://doi.org/10.1177/07342829114066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3967B-F8BB-F44F-AED7-1DFD44343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12678</Words>
  <Characters>79872</Characters>
  <Application>Microsoft Office Word</Application>
  <DocSecurity>0</DocSecurity>
  <Lines>665</Lines>
  <Paragraphs>184</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92366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creator>Matthias Ziegler</dc:creator>
  <cp:lastModifiedBy>Matthias Ziegler</cp:lastModifiedBy>
  <cp:revision>28</cp:revision>
  <dcterms:created xsi:type="dcterms:W3CDTF">2018-11-02T10:30:00Z</dcterms:created>
  <dcterms:modified xsi:type="dcterms:W3CDTF">2019-01-16T19:33:00Z</dcterms:modified>
</cp:coreProperties>
</file>