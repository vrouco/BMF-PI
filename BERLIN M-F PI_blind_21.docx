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753E4E78" w:rsidR="00EA382D" w:rsidRDefault="00C96047" w:rsidP="00613F5A">
      <w:pPr>
        <w:pStyle w:val="Ttulo"/>
        <w:spacing w:after="0"/>
        <w:rPr>
          <w:b/>
          <w:bCs w:val="0"/>
        </w:rPr>
      </w:pPr>
      <w:bookmarkStart w:id="0" w:name="_Hlk52877113"/>
      <w:r w:rsidRPr="00AA1194">
        <w:rPr>
          <w:b/>
          <w:bCs w:val="0"/>
        </w:rPr>
        <w:t xml:space="preserve">The Berlin Multi-Facet Personality Inventory: </w:t>
      </w:r>
      <w:r w:rsidR="004165F4">
        <w:rPr>
          <w:b/>
          <w:bCs w:val="0"/>
        </w:rPr>
        <w:t>An IPIP-Based</w:t>
      </w:r>
      <w:r w:rsidR="00997031" w:rsidRPr="00AA1194">
        <w:rPr>
          <w:b/>
          <w:bCs w:val="0"/>
        </w:rPr>
        <w:t xml:space="preserve"> </w:t>
      </w:r>
      <w:r w:rsidR="002900F9" w:rsidRPr="00AA1194">
        <w:rPr>
          <w:b/>
          <w:bCs w:val="0"/>
        </w:rPr>
        <w:t xml:space="preserve">Measure </w:t>
      </w:r>
      <w:r w:rsidRPr="00AA1194">
        <w:rPr>
          <w:b/>
          <w:bCs w:val="0"/>
        </w:rPr>
        <w:t xml:space="preserve">of Big Five </w:t>
      </w:r>
      <w:r w:rsidR="002900F9" w:rsidRPr="00AA1194">
        <w:rPr>
          <w:b/>
          <w:bCs w:val="0"/>
        </w:rPr>
        <w:t>Personality Facets</w:t>
      </w:r>
    </w:p>
    <w:p w14:paraId="607D5C8C" w14:textId="44544831" w:rsidR="003E4049" w:rsidRDefault="003E4049" w:rsidP="003E4049">
      <w:pPr>
        <w:pStyle w:val="Textoindependiente"/>
      </w:pPr>
    </w:p>
    <w:p w14:paraId="706257C4" w14:textId="1DDC269B" w:rsidR="003E4049" w:rsidRDefault="003E4049" w:rsidP="003E4049">
      <w:pPr>
        <w:pStyle w:val="Textoindependiente"/>
      </w:pPr>
    </w:p>
    <w:p w14:paraId="21C1DB42" w14:textId="77777777" w:rsidR="003E4049" w:rsidRPr="003E4049" w:rsidRDefault="003E4049" w:rsidP="003E4049">
      <w:pPr>
        <w:pStyle w:val="Textoindependiente"/>
      </w:pPr>
    </w:p>
    <w:p w14:paraId="291ACC7A" w14:textId="302CA497" w:rsidR="00462C27" w:rsidRPr="008E112D" w:rsidRDefault="00462C27" w:rsidP="00A866E2">
      <w:pPr>
        <w:pStyle w:val="Textoindependiente"/>
        <w:spacing w:after="0"/>
        <w:jc w:val="center"/>
        <w:rPr>
          <w:b/>
          <w:bCs/>
        </w:rPr>
      </w:pPr>
      <w:bookmarkStart w:id="1" w:name="_Hlk52877124"/>
      <w:bookmarkEnd w:id="0"/>
      <w:r w:rsidRPr="008E112D">
        <w:rPr>
          <w:b/>
        </w:rPr>
        <w:t>Abstract</w:t>
      </w:r>
    </w:p>
    <w:p w14:paraId="04233FF6" w14:textId="0694A8A4" w:rsidR="00462C27" w:rsidRDefault="00462C27" w:rsidP="00462C27">
      <w:pPr>
        <w:pStyle w:val="Textoindependiente"/>
      </w:pPr>
      <w:r>
        <w:t xml:space="preserve">A novel personality inventory is presented in this article, named the Berlin multi-facet personality inventory. </w:t>
      </w:r>
      <w:r w:rsidR="004165F4">
        <w:t xml:space="preserve">This new instrument is an adaptation of items from the International Personality Item Pool (IPIP; Goldberg, 2006) aimed at a more concise set of personality facets. </w:t>
      </w:r>
      <w:r>
        <w:t xml:space="preserve">This tool has been developed to comprise </w:t>
      </w:r>
      <w:r w:rsidR="004165F4">
        <w:t>a large number</w:t>
      </w:r>
      <w:r>
        <w:t xml:space="preserve"> of non-redundant narrow </w:t>
      </w:r>
      <w:r w:rsidR="004165F4">
        <w:t>facets</w:t>
      </w:r>
      <w:r>
        <w:t xml:space="preserve"> below each of the Big Five domains. Two</w:t>
      </w:r>
      <w:r w:rsidR="004165F4">
        <w:t xml:space="preserve"> language</w:t>
      </w:r>
      <w:r>
        <w:t xml:space="preserve"> versions of the same inventory have been </w:t>
      </w:r>
      <w:r w:rsidR="004165F4">
        <w:t>developed</w:t>
      </w:r>
      <w:r>
        <w:t xml:space="preserve"> (English and German)</w:t>
      </w:r>
      <w:r w:rsidR="004165F4">
        <w:t xml:space="preserve"> and tested for measurement invariance</w:t>
      </w:r>
      <w:r>
        <w:t xml:space="preserve"> in order to facilitate international usability. In addition to the construction of the inventory, this work presents promising evidence </w:t>
      </w:r>
      <w:r w:rsidR="004165F4">
        <w:t xml:space="preserve">for the </w:t>
      </w:r>
      <w:r>
        <w:t xml:space="preserve">psychometric </w:t>
      </w:r>
      <w:r w:rsidR="004165F4">
        <w:t>quality of its scores</w:t>
      </w:r>
      <w:r>
        <w:t xml:space="preserve"> in two different populations across two different studies. </w:t>
      </w:r>
      <w:r w:rsidR="004165F4">
        <w:t>The</w:t>
      </w:r>
      <w:r>
        <w:t xml:space="preserve"> inventory is freely available online.</w:t>
      </w:r>
    </w:p>
    <w:bookmarkEnd w:id="1"/>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53219454" w:rsidR="00750B16" w:rsidRPr="00750B16" w:rsidRDefault="00750B16" w:rsidP="00FC3B1C">
      <w:pPr>
        <w:pStyle w:val="Ttulo"/>
        <w:spacing w:before="0" w:after="0"/>
        <w:rPr>
          <w:b/>
          <w:bCs w:val="0"/>
        </w:rPr>
      </w:pPr>
      <w:bookmarkStart w:id="2" w:name="introduction"/>
      <w:bookmarkStart w:id="3" w:name="_Hlk52877224"/>
      <w:bookmarkEnd w:id="2"/>
      <w:r w:rsidRPr="00750B16">
        <w:rPr>
          <w:b/>
          <w:bCs w:val="0"/>
        </w:rPr>
        <w:lastRenderedPageBreak/>
        <w:t>The Berlin Multi-Facet Personality Inventory: A</w:t>
      </w:r>
      <w:r w:rsidR="004165F4">
        <w:rPr>
          <w:b/>
          <w:bCs w:val="0"/>
        </w:rPr>
        <w:t xml:space="preserve">n IPIP-Based </w:t>
      </w:r>
      <w:r w:rsidRPr="00750B16">
        <w:rPr>
          <w:b/>
          <w:bCs w:val="0"/>
        </w:rPr>
        <w:t>Measure of Big Five Personality Facets</w:t>
      </w:r>
    </w:p>
    <w:p w14:paraId="6FD885D1" w14:textId="015C67C0" w:rsidR="00F87D96" w:rsidRDefault="00C96047" w:rsidP="00FC3B1C">
      <w:pPr>
        <w:pStyle w:val="FirstParagraph"/>
        <w:spacing w:before="0" w:after="0"/>
      </w:pPr>
      <w:r>
        <w:t xml:space="preserve">Over the last decades, the Five Factor </w:t>
      </w:r>
      <w:r w:rsidR="00E64175">
        <w:t xml:space="preserve">Model </w:t>
      </w:r>
      <w:r w:rsidR="00997031">
        <w:t xml:space="preserve">(Costa </w:t>
      </w:r>
      <w:r w:rsidR="003567D3">
        <w:t>et al.</w:t>
      </w:r>
      <w:r w:rsidR="00997031">
        <w:t xml:space="preserve">, </w:t>
      </w:r>
      <w:r w:rsidR="00227AA1">
        <w:t>1992</w:t>
      </w:r>
      <w:r w:rsidR="00997031">
        <w:t xml:space="preserve">) </w:t>
      </w:r>
      <w:r>
        <w:t xml:space="preserve">as well as the Big Five </w:t>
      </w:r>
      <w:r w:rsidR="00997031">
        <w:t xml:space="preserve">(Goldberg,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4" w:name="OLE_LINK5"/>
      <w:bookmarkStart w:id="5" w:name="OLE_LINK6"/>
      <w:r>
        <w:t xml:space="preserve">layer </w:t>
      </w:r>
      <w:bookmarkEnd w:id="4"/>
      <w:bookmarkEnd w:id="5"/>
      <w:r>
        <w:t>of inter-individual differences in behavior, cognition</w:t>
      </w:r>
      <w:r w:rsidR="00C72964">
        <w:t>,</w:t>
      </w:r>
      <w:r>
        <w:t xml:space="preserve"> and feeling (McAdams </w:t>
      </w:r>
      <w:r w:rsidR="003567D3">
        <w:t>et al.</w:t>
      </w:r>
      <w:r>
        <w:t xml:space="preserve">,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and relevant external outcomes. However, specific dispositional characteristics captured on the facet level might be of utility to provide more complex descriptions of individuality and to predict life outcomes to a major extent (Lounsbury</w:t>
      </w:r>
      <w:r w:rsidR="00B37879">
        <w:t xml:space="preserve"> et al.</w:t>
      </w:r>
      <w:r>
        <w:t xml:space="preserve">, 2002; </w:t>
      </w:r>
      <w:proofErr w:type="spellStart"/>
      <w:r>
        <w:t>Paunonen</w:t>
      </w:r>
      <w:proofErr w:type="spellEnd"/>
      <w:r>
        <w:t xml:space="preserve"> </w:t>
      </w:r>
      <w:r w:rsidR="003567D3">
        <w:t>et al.</w:t>
      </w:r>
      <w:r>
        <w:t>, 2001</w:t>
      </w:r>
      <w:r w:rsidR="00F50E95">
        <w:t>; Ziegler et al., 2014; Ziegler</w:t>
      </w:r>
      <w:r w:rsidR="00B37879">
        <w:t xml:space="preserve"> et al.</w:t>
      </w:r>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w:t>
      </w:r>
      <w:r w:rsidR="003D06F9">
        <w:t xml:space="preserve">. </w:t>
      </w:r>
      <w:r>
        <w:t xml:space="preserve">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potentially limiting the search space </w:t>
      </w:r>
      <w:r w:rsidR="002900F9">
        <w:t xml:space="preserve">for </w:t>
      </w:r>
      <w:r>
        <w:t>possible facets</w:t>
      </w:r>
      <w:r w:rsidR="00C72964">
        <w:t xml:space="preserve">. The current research project was </w:t>
      </w:r>
      <w:r w:rsidR="00C72964">
        <w:lastRenderedPageBreak/>
        <w:t>conducted in order to overcome such limitations and develop a facet set spanning an extensive behavior space.</w:t>
      </w:r>
      <w:bookmarkStart w:id="6" w:name="a-short-history-of-the-big-five"/>
      <w:bookmarkEnd w:id="6"/>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7" w:name="facet-structures"/>
      <w:bookmarkEnd w:id="7"/>
      <w:r w:rsidR="00C96047" w:rsidRPr="00F87D96">
        <w:rPr>
          <w:b/>
          <w:bCs/>
        </w:rPr>
        <w:t xml:space="preserve">Facet </w:t>
      </w:r>
      <w:r w:rsidRPr="00F87D96">
        <w:rPr>
          <w:b/>
          <w:bCs/>
        </w:rPr>
        <w:t xml:space="preserve">Models </w:t>
      </w:r>
    </w:p>
    <w:p w14:paraId="6362C61C" w14:textId="7459B2C4"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w:t>
      </w:r>
      <w:r w:rsidR="00A375AC">
        <w:t>5</w:t>
      </w:r>
      <w:r w:rsidR="00C96047">
        <w:t>), the NEO-PI-R model</w:t>
      </w:r>
      <w:r w:rsidR="009147BD">
        <w:t>, which defines six facets per domain</w:t>
      </w:r>
      <w:r w:rsidR="00C96047">
        <w:t xml:space="preserve">. Other popular models </w:t>
      </w:r>
      <w:r w:rsidR="00223DCE">
        <w:t>include</w:t>
      </w:r>
      <w:r w:rsidR="00C96047">
        <w:t xml:space="preserve"> </w:t>
      </w:r>
      <w:r>
        <w:t>t</w:t>
      </w:r>
      <w:r w:rsidR="00C96047">
        <w:t xml:space="preserve">he Big Five Inventory 2 (BFI-2; Soto </w:t>
      </w:r>
      <w:r w:rsidR="003567D3">
        <w:t>et al.</w:t>
      </w:r>
      <w:r w:rsidR="00C96047">
        <w:t>, 201</w:t>
      </w:r>
      <w:r w:rsidR="00215078">
        <w:t>7</w:t>
      </w:r>
      <w:r w:rsidR="00C96047">
        <w:t xml:space="preserve">), the IPIP (Goldberg et al., 2006), and the HEXACO model (Lee </w:t>
      </w:r>
      <w:r w:rsidR="003567D3">
        <w:t>et al.</w:t>
      </w:r>
      <w:r w:rsidR="00C96047">
        <w:t>, 2016</w:t>
      </w:r>
      <w:r w:rsidR="009147BD">
        <w:t>;</w:t>
      </w:r>
      <w:r w:rsidR="00C96047">
        <w:t xml:space="preserve"> which assumes six broad domains</w:t>
      </w:r>
      <w:r w:rsidR="009147BD">
        <w:t>)</w:t>
      </w:r>
      <w:r w:rsidR="00C96047">
        <w:t xml:space="preserve">. </w:t>
      </w:r>
      <w:r w:rsidR="006409DC">
        <w:t xml:space="preserve">A table is available in the </w:t>
      </w:r>
      <w:r w:rsidR="000F7D5C">
        <w:t>annex</w:t>
      </w:r>
      <w:r w:rsidR="006409DC">
        <w:t xml:space="preserve"> </w:t>
      </w:r>
      <w:r w:rsidR="006409DC">
        <w:rPr>
          <w:iCs/>
        </w:rPr>
        <w:t>(</w:t>
      </w:r>
      <w:r w:rsidR="006409DC" w:rsidRPr="00A8729B">
        <w:rPr>
          <w:i/>
        </w:rPr>
        <w:t>Table A.1.</w:t>
      </w:r>
      <w:r w:rsidR="006409DC">
        <w:rPr>
          <w:iCs/>
        </w:rPr>
        <w:t>)</w:t>
      </w:r>
      <w:r w:rsidR="00A8729B">
        <w:rPr>
          <w:iCs/>
        </w:rPr>
        <w:t>,</w:t>
      </w:r>
      <w:r w:rsidR="006409DC">
        <w:rPr>
          <w:iCs/>
        </w:rPr>
        <w:t xml:space="preserve"> </w:t>
      </w:r>
      <w:r w:rsidR="00787DA6">
        <w:t>provid</w:t>
      </w:r>
      <w:r w:rsidR="003D06F9">
        <w:t>ing</w:t>
      </w:r>
      <w:r w:rsidR="00C96047">
        <w:t xml:space="preserve"> an overview of </w:t>
      </w:r>
      <w:r w:rsidR="00697604">
        <w:t xml:space="preserve">these </w:t>
      </w:r>
      <w:r w:rsidR="00C96047">
        <w:t xml:space="preserve">different </w:t>
      </w:r>
      <w:r w:rsidR="007B2232">
        <w:t>elaborations</w:t>
      </w:r>
      <w:r w:rsidR="009147BD">
        <w:t>,</w:t>
      </w:r>
      <w:r w:rsidR="00C96047">
        <w:t xml:space="preserve"> </w:t>
      </w:r>
      <w:r w:rsidR="003D06F9">
        <w:t xml:space="preserve">and </w:t>
      </w:r>
      <w:r w:rsidR="00C96047">
        <w:t xml:space="preserve">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w:t>
      </w:r>
      <w:r w:rsidR="001653F1">
        <w:t>such as the Faceted Inventory of the Five-Factor Model by Watson</w:t>
      </w:r>
      <w:r w:rsidR="00B37879">
        <w:t xml:space="preserve"> et al.</w:t>
      </w:r>
      <w:r w:rsidR="001653F1">
        <w:t xml:space="preserve"> (2017)</w:t>
      </w:r>
      <w:r w:rsidR="0083154C">
        <w:t>, or the Big Five Aspect Scales by DeYoung</w:t>
      </w:r>
      <w:r w:rsidR="00B37879">
        <w:t xml:space="preserve"> et al.</w:t>
      </w:r>
      <w:r w:rsidR="0083154C">
        <w:t xml:space="preserve"> (2007)</w:t>
      </w:r>
      <w:r w:rsidR="003247B3">
        <w:t>.</w:t>
      </w:r>
    </w:p>
    <w:p w14:paraId="14F9E07C" w14:textId="6C1D4B56" w:rsidR="00223DCE" w:rsidRDefault="00A8729B" w:rsidP="003247B3">
      <w:pPr>
        <w:pStyle w:val="Textoindependiente"/>
        <w:spacing w:before="0" w:after="0"/>
      </w:pPr>
      <w:r w:rsidRPr="00A8729B">
        <w:t>The</w:t>
      </w:r>
      <w:r w:rsidR="00FF2D6A">
        <w:rPr>
          <w:iCs/>
        </w:rPr>
        <w:t xml:space="preserve"> abundance </w:t>
      </w:r>
      <w:r w:rsidR="007B3609">
        <w:rPr>
          <w:iCs/>
        </w:rPr>
        <w:t xml:space="preserve">of proposed facets related to each of the Big Five domains </w:t>
      </w:r>
      <w:r w:rsidR="00D3216C">
        <w:rPr>
          <w:iCs/>
        </w:rPr>
        <w:t>evidenc</w:t>
      </w:r>
      <w:r>
        <w:rPr>
          <w:iCs/>
        </w:rPr>
        <w:t>es</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6111C769" w:rsidR="00B645B9" w:rsidRDefault="00C96047" w:rsidP="00FC3B1C">
      <w:pPr>
        <w:pStyle w:val="Textoindependiente"/>
        <w:spacing w:before="0" w:after="0"/>
      </w:pPr>
      <w:r>
        <w:t xml:space="preserve">Soto </w:t>
      </w:r>
      <w:r w:rsidR="003567D3">
        <w:t xml:space="preserve">et al. </w:t>
      </w:r>
      <w:r>
        <w:t xml:space="preserve">(2009) inspected the convergence between the NEO-PI-R and the first version of the BFI, suggesting that two constructs per domain were measured at the facet level by both inventories. The constructs defined by Soto </w:t>
      </w:r>
      <w:r w:rsidR="003567D3">
        <w:t xml:space="preserve">et al. </w:t>
      </w:r>
      <w:r>
        <w:t xml:space="preserve">(2009)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Likewise, the existence of such “core” constructs was also suggested by DeYoung</w:t>
      </w:r>
      <w:r w:rsidR="00B37879">
        <w:t xml:space="preserve"> et al.</w:t>
      </w:r>
      <w:r w:rsidR="001E2BB0">
        <w:t xml:space="preserve"> (2007), in what they termed aspects. </w:t>
      </w:r>
      <w:r w:rsidR="00223DCE">
        <w:t>Even though</w:t>
      </w:r>
      <w:r w:rsidR="001E2BB0">
        <w:t xml:space="preserve"> both contributions’ labels vary, they have a </w:t>
      </w:r>
      <w:r w:rsidR="001E2BB0">
        <w:lastRenderedPageBreak/>
        <w:t>substantial degree of similarity in terms of content</w:t>
      </w:r>
      <w:r w:rsidR="00223DCE">
        <w:t>.</w:t>
      </w:r>
      <w:r w:rsidR="00641218">
        <w:t xml:space="preserve"> Furthermore, these core constructs are present not only in the models which Soto </w:t>
      </w:r>
      <w:r w:rsidR="003567D3">
        <w:t xml:space="preserve">et al. </w:t>
      </w:r>
      <w:r w:rsidR="00641218">
        <w:t xml:space="preserve">(2009) analyzed, but also in all models listed in </w:t>
      </w:r>
      <w:r w:rsidR="00C72964">
        <w:rPr>
          <w:i/>
          <w:iCs/>
        </w:rPr>
        <w:t>T</w:t>
      </w:r>
      <w:r w:rsidR="00641218" w:rsidRPr="00641218">
        <w:rPr>
          <w:i/>
          <w:iCs/>
        </w:rPr>
        <w:t xml:space="preserve">able </w:t>
      </w:r>
      <w:r w:rsidR="00802ECD">
        <w:rPr>
          <w:i/>
          <w:iCs/>
        </w:rPr>
        <w:t>A.</w:t>
      </w:r>
      <w:r w:rsidR="00641218" w:rsidRPr="00641218">
        <w:rPr>
          <w:i/>
          <w:iCs/>
        </w:rPr>
        <w:t>1</w:t>
      </w:r>
      <w:r w:rsidR="00641218">
        <w:t>.</w:t>
      </w:r>
      <w:r w:rsidR="00223DCE">
        <w:t xml:space="preserve"> </w:t>
      </w:r>
      <w:r>
        <w:t>Some of the</w:t>
      </w:r>
      <w:r w:rsidR="00641218">
        <w:t>se</w:t>
      </w:r>
      <w:r>
        <w:t xml:space="preserve"> constructs are explicitly covered (</w:t>
      </w:r>
      <w:proofErr w:type="gramStart"/>
      <w:r>
        <w:t>e.g.</w:t>
      </w:r>
      <w:proofErr w:type="gramEnd"/>
      <w:r>
        <w:t>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785B6ED"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3567D3">
        <w:t xml:space="preserve">et al. </w:t>
      </w:r>
      <w:r w:rsidR="00223DCE">
        <w:t>(</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213BDBE4" w:rsidR="00EA382D" w:rsidRDefault="008B1AA2" w:rsidP="00FC3B1C">
      <w:pPr>
        <w:pStyle w:val="Textoindependiente"/>
        <w:spacing w:before="0" w:after="0"/>
      </w:pPr>
      <w:r>
        <w:t xml:space="preserve">An important step towards building </w:t>
      </w:r>
      <w:r w:rsidR="00E20180">
        <w:t xml:space="preserve">such </w:t>
      </w:r>
      <w:r w:rsidR="001A783B">
        <w:t>inventory</w:t>
      </w:r>
      <w:r w:rsidR="00C72964">
        <w:t xml:space="preserve"> </w:t>
      </w:r>
      <w:r>
        <w:t xml:space="preserve">is to ensure that the proposed set of facets predict consequential outcomes. One of the most classical approaches to relate the </w:t>
      </w:r>
      <w:r w:rsidR="001A783B">
        <w:t xml:space="preserve">measured </w:t>
      </w:r>
      <w:r>
        <w:t xml:space="preserve">constructs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w:t>
      </w:r>
      <w:r w:rsidR="003567D3">
        <w:t>et al.</w:t>
      </w:r>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1A783B">
        <w:t xml:space="preserve"> too</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w:t>
      </w:r>
      <w:r w:rsidR="003567D3">
        <w:t>et al.</w:t>
      </w:r>
      <w:r w:rsidR="00C96047">
        <w:t xml:space="preserve">, 2018), </w:t>
      </w:r>
      <w:r w:rsidR="00253E95">
        <w:t xml:space="preserve">as specificity to situations and contexts is enhanced (Ziegler </w:t>
      </w:r>
      <w:r w:rsidR="003567D3">
        <w:t>et al.</w:t>
      </w:r>
      <w:r w:rsidR="00253E95">
        <w:t xml:space="preserve">, 2016). Nonetheless, using nuances in the prediction of external outcomes can have </w:t>
      </w:r>
      <w:r w:rsidR="00253E95">
        <w:lastRenderedPageBreak/>
        <w:t xml:space="preserve">the disadvantage of </w:t>
      </w:r>
      <w:r w:rsidR="005A2DA6">
        <w:t>dealing</w:t>
      </w:r>
      <w:r w:rsidR="00253E95">
        <w:t xml:space="preserve"> with extreme complexity</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106F6E5B"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6D3D4457"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w:t>
      </w:r>
      <w:r w:rsidR="003567D3">
        <w:t>There is a consensus on s</w:t>
      </w:r>
      <w:r w:rsidR="0039479D">
        <w:t>ignaling emotional stability and extraversion as the most important domains when predicting SWL</w:t>
      </w:r>
      <w:r w:rsidR="00A93416">
        <w:t xml:space="preserve"> (</w:t>
      </w:r>
      <w:r w:rsidR="003567D3">
        <w:t>Heller et al. 2004; and Steel et al. 2008</w:t>
      </w:r>
      <w:r w:rsidR="00A93416">
        <w:t xml:space="preserve">). </w:t>
      </w:r>
      <w:r w:rsidR="001A783B">
        <w:t xml:space="preserve">At the facet level, </w:t>
      </w:r>
      <w:r w:rsidR="00A93416">
        <w:t xml:space="preserve">Steel et al. (2008) </w:t>
      </w:r>
      <w:r w:rsidR="001A783B">
        <w:t xml:space="preserve">and </w:t>
      </w:r>
      <w:proofErr w:type="spellStart"/>
      <w:r w:rsidR="001A783B">
        <w:t>Schimmack</w:t>
      </w:r>
      <w:proofErr w:type="spellEnd"/>
      <w:r w:rsidR="001A783B">
        <w:t xml:space="preserve"> et al. (200</w:t>
      </w:r>
      <w:r w:rsidR="00A8729B">
        <w:t>2</w:t>
      </w:r>
      <w:r w:rsidR="001A783B">
        <w:t xml:space="preserve">) </w:t>
      </w:r>
      <w:r w:rsidR="00DC4373">
        <w:t>identif</w:t>
      </w:r>
      <w:r w:rsidR="001A783B">
        <w:t>ied</w:t>
      </w:r>
      <w:r w:rsidR="00DC4373">
        <w:t xml:space="preserve"> the NEO facets of </w:t>
      </w:r>
      <w:r w:rsidR="00DC4373" w:rsidRPr="003567D3">
        <w:rPr>
          <w:i/>
          <w:iCs/>
        </w:rPr>
        <w:t>Depression</w:t>
      </w:r>
      <w:r w:rsidR="00DC4373">
        <w:t xml:space="preserve"> and </w:t>
      </w:r>
      <w:r w:rsidR="00DC4373" w:rsidRPr="003567D3">
        <w:rPr>
          <w:i/>
          <w:iCs/>
        </w:rPr>
        <w:t>Positive emotions</w:t>
      </w:r>
      <w:r w:rsidR="00DC4373">
        <w:t xml:space="preserve"> as the most important predictors, with </w:t>
      </w:r>
      <w:r w:rsidR="001A783B">
        <w:t>medium sized regression coefficients</w:t>
      </w:r>
      <w:r w:rsidR="00DC4373">
        <w:t xml:space="preserve">. </w:t>
      </w:r>
      <w:bookmarkStart w:id="8" w:name="OLE_LINK13"/>
      <w:bookmarkStart w:id="9" w:name="OLE_LINK14"/>
      <w:r w:rsidR="0054068C">
        <w:t>In line with these findings</w:t>
      </w:r>
      <w:r w:rsidR="006719BE">
        <w:t xml:space="preserve">, we </w:t>
      </w:r>
      <w:r w:rsidR="0054068C">
        <w:t>hypothesize</w:t>
      </w:r>
      <w:r w:rsidR="006719BE">
        <w:t xml:space="preserve"> that</w:t>
      </w:r>
      <w:r w:rsidR="00783625">
        <w:t xml:space="preserve"> t</w:t>
      </w:r>
      <w:bookmarkEnd w:id="8"/>
      <w:bookmarkEnd w:id="9"/>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7B7F7346" w:rsidR="00FC5A68" w:rsidRDefault="00C96047" w:rsidP="00FC3B1C">
      <w:pPr>
        <w:pStyle w:val="Textoindependiente"/>
        <w:spacing w:before="0" w:after="0"/>
        <w:jc w:val="both"/>
      </w:pPr>
      <w:r>
        <w:lastRenderedPageBreak/>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C57EF8">
        <w:t xml:space="preserve"> (</w:t>
      </w:r>
      <w:proofErr w:type="spellStart"/>
      <w:r w:rsidR="00C57EF8">
        <w:t>Poropat</w:t>
      </w:r>
      <w:proofErr w:type="spellEnd"/>
      <w:r w:rsidR="00C57EF8">
        <w:t>, 2009; 2014)</w:t>
      </w:r>
      <w:r w:rsidR="007D4134">
        <w:t>.</w:t>
      </w:r>
      <w:r w:rsidR="00E459C2">
        <w:t xml:space="preserve"> </w:t>
      </w:r>
      <w:r w:rsidR="007D4134">
        <w:t>A</w:t>
      </w:r>
      <w:r w:rsidR="00E459C2">
        <w:t>t the facet level</w:t>
      </w:r>
      <w:r w:rsidR="0054068C">
        <w:t>,</w:t>
      </w:r>
      <w:r>
        <w:t xml:space="preserve"> De Fruyt </w:t>
      </w:r>
      <w:r w:rsidR="003567D3">
        <w:t xml:space="preserve">et al. </w:t>
      </w:r>
      <w:r>
        <w:t xml:space="preserve">(1996)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(O’Connor </w:t>
      </w:r>
      <w:r w:rsidR="003567D3">
        <w:t>et al.</w:t>
      </w:r>
      <w:r>
        <w:t xml:space="preserve">, 2007; </w:t>
      </w:r>
      <w:r w:rsidR="009A504F">
        <w:t>Gray</w:t>
      </w:r>
      <w:r>
        <w:t xml:space="preserve"> </w:t>
      </w:r>
      <w:r w:rsidR="003567D3">
        <w:t>et al.</w:t>
      </w:r>
      <w:r>
        <w:t xml:space="preserve">, 2002) or </w:t>
      </w:r>
      <w:r>
        <w:rPr>
          <w:i/>
        </w:rPr>
        <w:t>Work drive</w:t>
      </w:r>
      <w:r>
        <w:t xml:space="preserve"> (Lounsbury et al., 2002).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w:t>
      </w:r>
      <w:proofErr w:type="gramStart"/>
      <w:r w:rsidR="00F568DE">
        <w:t>instance</w:t>
      </w:r>
      <w:proofErr w:type="gramEnd"/>
      <w:r w:rsidR="00F568DE">
        <w:t xml:space="preserve"> </w:t>
      </w:r>
      <w:r>
        <w:rPr>
          <w:i/>
        </w:rPr>
        <w:t>Self-discipline</w:t>
      </w:r>
      <w:r>
        <w:t xml:space="preserve"> (O’Connor </w:t>
      </w:r>
      <w:r w:rsidR="003567D3">
        <w:t>et al.</w:t>
      </w:r>
      <w:r>
        <w:t xml:space="preserve">, 2007; </w:t>
      </w:r>
      <w:r w:rsidR="009A504F">
        <w:t>Gray</w:t>
      </w:r>
      <w:r>
        <w:t xml:space="preserve"> </w:t>
      </w:r>
      <w:r w:rsidR="003567D3">
        <w:t>et al.</w:t>
      </w:r>
      <w:r>
        <w:t>, 2002)</w:t>
      </w:r>
      <w:r w:rsidR="00F568DE">
        <w:t>,</w:t>
      </w:r>
      <w:r>
        <w:t xml:space="preserve"> or </w:t>
      </w:r>
      <w:r>
        <w:rPr>
          <w:i/>
        </w:rPr>
        <w:t>Dutifulness</w:t>
      </w:r>
      <w:r>
        <w:t xml:space="preserve"> (O’Connor </w:t>
      </w:r>
      <w:r w:rsidR="003567D3">
        <w:t>et al.</w:t>
      </w:r>
      <w:r>
        <w:t xml:space="preserve">, 2007).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w:t>
      </w:r>
      <w:r w:rsidR="003567D3">
        <w:t xml:space="preserve">et al. </w:t>
      </w:r>
      <w:r>
        <w:t xml:space="preserve">(2001) found that the </w:t>
      </w:r>
      <w:r w:rsidR="002D40B3">
        <w:t>o</w:t>
      </w:r>
      <w:r>
        <w:t>penness facet</w:t>
      </w:r>
      <w:r w:rsidR="00FC5A68">
        <w:t xml:space="preserve"> </w:t>
      </w:r>
      <w:r>
        <w:rPr>
          <w:i/>
        </w:rPr>
        <w:t>Understanding</w:t>
      </w:r>
      <w:r>
        <w:t xml:space="preserve"> correlates with academic achievement. </w:t>
      </w:r>
      <w:proofErr w:type="spellStart"/>
      <w:r>
        <w:t>Noftle</w:t>
      </w:r>
      <w:proofErr w:type="spellEnd"/>
      <w:r>
        <w:t xml:space="preserve"> </w:t>
      </w:r>
      <w:r w:rsidR="003567D3">
        <w:t>et al.</w:t>
      </w:r>
      <w:r>
        <w:t xml:space="preserve">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70F17E64"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r w:rsidR="000C47A5">
        <w:t xml:space="preserve">of </w:t>
      </w:r>
      <w:r w:rsidR="00C96047">
        <w:t>absent</w:t>
      </w:r>
      <w:r w:rsidR="00161B39">
        <w:t>ee</w:t>
      </w:r>
      <w:r w:rsidR="00C96047">
        <w:t>ism</w:t>
      </w:r>
      <w:r>
        <w:t xml:space="preserve">, with especial attention to inverse correlations between this outcome and the domain conscientiousness </w:t>
      </w:r>
      <w:r w:rsidR="00C96047">
        <w:t>(Judge</w:t>
      </w:r>
      <w:r w:rsidR="00B37879">
        <w:t xml:space="preserve"> et al.,</w:t>
      </w:r>
      <w:r w:rsidR="00C96047">
        <w:t xml:space="preserve"> 1997; </w:t>
      </w:r>
      <w:r>
        <w:t>Ones</w:t>
      </w:r>
      <w:r w:rsidR="00B37879">
        <w:t xml:space="preserve"> et al.,</w:t>
      </w:r>
      <w:r>
        <w:t xml:space="preserve">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w:t>
      </w:r>
      <w:r w:rsidR="003567D3">
        <w:t>et al.</w:t>
      </w:r>
      <w:r w:rsidRPr="00112F15">
        <w:t>, 1993</w:t>
      </w:r>
      <w:r>
        <w:t>).</w:t>
      </w:r>
      <w:r w:rsidR="00931781">
        <w:t xml:space="preserve"> </w:t>
      </w:r>
      <w:r w:rsidR="00CE0A7D">
        <w:lastRenderedPageBreak/>
        <w:t>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A375AC">
        <w:t>et al.,</w:t>
      </w:r>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Judge</w:t>
      </w:r>
      <w:r w:rsidR="003567D3">
        <w:t xml:space="preserve"> et al.</w:t>
      </w:r>
      <w:r w:rsidR="00CE0A7D" w:rsidRPr="00CE0A7D">
        <w:t xml:space="preserve"> (1997)</w:t>
      </w:r>
      <w:r>
        <w:t xml:space="preserve">. </w:t>
      </w:r>
      <w:r w:rsidR="00931781">
        <w:t xml:space="preserve">The relation of </w:t>
      </w:r>
      <w:proofErr w:type="spellStart"/>
      <w:r w:rsidR="00931781">
        <w:t>abseentism</w:t>
      </w:r>
      <w:proofErr w:type="spellEnd"/>
      <w:r w:rsidR="00931781">
        <w:t xml:space="preserve"> with the personality at the domain level has been vaguer. We expect that</w:t>
      </w:r>
      <w:r>
        <w:t xml:space="preserve"> </w:t>
      </w:r>
      <w:r w:rsidR="0075781F">
        <w:t>this ambiguity could be resolved by switching the focus to the facet level</w:t>
      </w:r>
      <w:r w:rsidR="001A3F10">
        <w:t>.</w:t>
      </w:r>
    </w:p>
    <w:p w14:paraId="63B6BBBF" w14:textId="671BC36D" w:rsidR="00EA382D" w:rsidRDefault="00C96047" w:rsidP="00FC3B1C">
      <w:pPr>
        <w:pStyle w:val="Ttulo2"/>
        <w:spacing w:before="0" w:after="0"/>
      </w:pPr>
      <w:bookmarkStart w:id="10" w:name="the-big-five-and-personality-disorders"/>
      <w:bookmarkStart w:id="11" w:name="this-study"/>
      <w:bookmarkEnd w:id="10"/>
      <w:bookmarkEnd w:id="11"/>
      <w:r>
        <w:t xml:space="preserve">This </w:t>
      </w:r>
      <w:r w:rsidR="00FB0A97">
        <w:t>research</w:t>
      </w:r>
    </w:p>
    <w:p w14:paraId="3939CEF5" w14:textId="77777777" w:rsidR="004165F4" w:rsidRDefault="002265FA" w:rsidP="00697604">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p>
    <w:p w14:paraId="091B369D" w14:textId="47C1F0EA" w:rsidR="002265FA" w:rsidRDefault="004165F4" w:rsidP="00697604">
      <w:pPr>
        <w:pStyle w:val="Textoindependiente"/>
        <w:spacing w:before="0" w:after="0"/>
      </w:pPr>
      <w:r>
        <w:t xml:space="preserve">This novel measure is an adaptation of items from the International Personality Item Pool (IPIP; Goldberg, 2006) to a more concise measure of personality traits with a focus on narrow facets. </w:t>
      </w:r>
      <w:r w:rsidR="007764FF">
        <w:t xml:space="preserve">An antecedent to this study can be found in </w:t>
      </w:r>
      <w:proofErr w:type="spellStart"/>
      <w:r w:rsidR="007764FF">
        <w:t>MacCann</w:t>
      </w:r>
      <w:proofErr w:type="spellEnd"/>
      <w:r w:rsidR="00B37879">
        <w:t xml:space="preserve"> et al.</w:t>
      </w:r>
      <w:r w:rsidR="007764FF">
        <w:t xml:space="preserve"> (2009), where </w:t>
      </w:r>
      <w:r w:rsidR="001A3F10">
        <w:t xml:space="preserve">part of the </w:t>
      </w:r>
      <w:r w:rsidR="00697604">
        <w:t>stimuli set</w:t>
      </w:r>
      <w:r w:rsidR="00931781">
        <w:t xml:space="preserve"> presented here</w:t>
      </w:r>
      <w:r w:rsidR="00697604">
        <w:t xml:space="preserve"> </w:t>
      </w:r>
      <w:r w:rsidR="00931781">
        <w:t>was</w:t>
      </w:r>
      <w:r w:rsidR="007764FF">
        <w:t xml:space="preserve">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 xml:space="preserve">ethods and </w:t>
      </w:r>
      <w:r w:rsidR="009729D1">
        <w:lastRenderedPageBreak/>
        <w:t>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5A77D3">
      <w:pPr>
        <w:pStyle w:val="Ttulo2"/>
        <w:keepNext w:val="0"/>
        <w:keepLines w:val="0"/>
        <w:widowControl w:val="0"/>
        <w:spacing w:before="0" w:after="0"/>
        <w:jc w:val="center"/>
      </w:pPr>
      <w:r w:rsidRPr="009729D1">
        <w:t>Study 1</w:t>
      </w:r>
    </w:p>
    <w:p w14:paraId="0EE80668" w14:textId="643A6C01" w:rsidR="002A43D4" w:rsidRPr="002A43D4" w:rsidRDefault="00C96047" w:rsidP="005A77D3">
      <w:pPr>
        <w:pStyle w:val="Ttulo3"/>
        <w:keepNext w:val="0"/>
        <w:keepLines w:val="0"/>
        <w:widowControl w:val="0"/>
        <w:spacing w:before="0" w:after="0"/>
        <w:ind w:firstLine="0"/>
        <w:jc w:val="center"/>
      </w:pPr>
      <w:bookmarkStart w:id="12" w:name="methods"/>
      <w:bookmarkEnd w:id="12"/>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13" w:name="study-1---us-american-sample"/>
      <w:bookmarkStart w:id="14" w:name="participants"/>
      <w:bookmarkEnd w:id="13"/>
      <w:bookmarkEnd w:id="14"/>
      <w:r>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w:t>
      </w:r>
      <w:proofErr w:type="gramStart"/>
      <w:r w:rsidRPr="00FC3B1C">
        <w:rPr>
          <w:b w:val="0"/>
          <w:bCs w:val="0"/>
          <w:i w:val="0"/>
          <w:iCs/>
        </w:rPr>
        <w:t>o</w:t>
      </w:r>
      <w:r w:rsidR="00AE3331" w:rsidRPr="00FC3B1C">
        <w:rPr>
          <w:b w:val="0"/>
          <w:bCs w:val="0"/>
          <w:i w:val="0"/>
          <w:iCs/>
        </w:rPr>
        <w:t>n</w:t>
      </w:r>
      <w:proofErr w:type="gramEnd"/>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amples. Both 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15" w:name="measures"/>
      <w:bookmarkEnd w:id="15"/>
      <w:r>
        <w:t>Measures</w:t>
      </w:r>
      <w:bookmarkStart w:id="16" w:name="items-from-the-international-personality"/>
      <w:bookmarkEnd w:id="16"/>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w:t>
      </w:r>
      <w:proofErr w:type="gramStart"/>
      <w:r w:rsidRPr="00FC3B1C">
        <w:rPr>
          <w:b w:val="0"/>
          <w:bCs w:val="0"/>
          <w:i w:val="0"/>
          <w:iCs/>
        </w:rPr>
        <w:t>open source</w:t>
      </w:r>
      <w:proofErr w:type="gramEnd"/>
      <w:r w:rsidRPr="00FC3B1C">
        <w:rPr>
          <w:b w:val="0"/>
          <w:bCs w:val="0"/>
          <w:i w:val="0"/>
          <w:iCs/>
        </w:rPr>
        <w:t xml:space="preserv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777375A4"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B37879">
        <w:t xml:space="preserve"> et al.</w:t>
      </w:r>
      <w:r w:rsidR="00E047FE">
        <w:t xml:space="preserve"> (2009). </w:t>
      </w:r>
    </w:p>
    <w:p w14:paraId="212FC017" w14:textId="728F9745" w:rsidR="00EA382D" w:rsidRPr="00F87D96" w:rsidRDefault="00C96047" w:rsidP="003247B3">
      <w:pPr>
        <w:pStyle w:val="Ttulo5"/>
        <w:keepNext w:val="0"/>
        <w:keepLines w:val="0"/>
        <w:widowControl w:val="0"/>
        <w:spacing w:before="0" w:after="0"/>
        <w:rPr>
          <w:i w:val="0"/>
          <w:iCs w:val="0"/>
        </w:rPr>
      </w:pPr>
      <w:bookmarkStart w:id="17" w:name="satisfaction-with-life-swl"/>
      <w:bookmarkEnd w:id="17"/>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item composite defined in Diener</w:t>
      </w:r>
      <w:r w:rsidR="00B37879">
        <w:rPr>
          <w:i w:val="0"/>
          <w:iCs w:val="0"/>
        </w:rPr>
        <w:t xml:space="preserve"> et al.</w:t>
      </w:r>
      <w:r w:rsidRPr="00F87D96">
        <w:rPr>
          <w:i w:val="0"/>
          <w:iCs w:val="0"/>
        </w:rPr>
        <w:t xml:space="preserve">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w:t>
      </w:r>
      <w:proofErr w:type="gramStart"/>
      <w:r w:rsidRPr="00F87D96">
        <w:rPr>
          <w:i w:val="0"/>
          <w:iCs w:val="0"/>
        </w:rPr>
        <w:t>are:</w:t>
      </w:r>
      <w:proofErr w:type="gramEnd"/>
      <w:r w:rsidRPr="00F87D96">
        <w:rPr>
          <w:i w:val="0"/>
          <w:iCs w:val="0"/>
        </w:rPr>
        <w:t xml:space="preserve"> a)</w:t>
      </w:r>
      <w:r w:rsidR="00AE3331" w:rsidRPr="00F87D96">
        <w:rPr>
          <w:i w:val="0"/>
          <w:iCs w:val="0"/>
        </w:rPr>
        <w:t xml:space="preserve"> </w:t>
      </w:r>
      <w:r w:rsidRPr="00F87D96">
        <w:rPr>
          <w:i w:val="0"/>
          <w:iCs w:val="0"/>
        </w:rPr>
        <w:t xml:space="preserve">“In most ways my life is close to ideal”, b) “The conditions of my life are excellent”, c) “I </w:t>
      </w:r>
      <w:r w:rsidRPr="00F87D96">
        <w:rPr>
          <w:i w:val="0"/>
          <w:iCs w:val="0"/>
        </w:rPr>
        <w:lastRenderedPageBreak/>
        <w:t xml:space="preserve">am satisfied with my life”, d) “So far I have gotten the important things in my life”, and e) “If I could live my life over, I would change almost nothing”. Psychometric properties have been 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18" w:name="gpa"/>
      <w:bookmarkEnd w:id="18"/>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19" w:name="sat"/>
      <w:bookmarkEnd w:id="19"/>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indicators </w:t>
      </w:r>
      <w:r w:rsidR="00485490" w:rsidRPr="00F87D96">
        <w:rPr>
          <w:bCs/>
          <w:i w:val="0"/>
          <w:iCs w:val="0"/>
        </w:rPr>
        <w:t>(</w:t>
      </w:r>
      <w:proofErr w:type="spellStart"/>
      <w:r w:rsidR="00485490" w:rsidRPr="00F87D96">
        <w:rPr>
          <w:bCs/>
          <w:i w:val="0"/>
          <w:iCs w:val="0"/>
        </w:rPr>
        <w:t>MacCann</w:t>
      </w:r>
      <w:proofErr w:type="spellEnd"/>
      <w:r w:rsidR="00485490" w:rsidRPr="00F87D96">
        <w:rPr>
          <w:bCs/>
          <w:i w:val="0"/>
          <w:iCs w:val="0"/>
        </w:rPr>
        <w:t xml:space="preserve">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4986426B" w:rsidR="00CC740D" w:rsidRDefault="00C46324" w:rsidP="003247B3">
      <w:pPr>
        <w:pStyle w:val="Ttulo4"/>
        <w:keepNext w:val="0"/>
        <w:keepLines w:val="0"/>
        <w:widowControl w:val="0"/>
        <w:spacing w:before="0" w:after="0"/>
      </w:pPr>
      <w:bookmarkStart w:id="20" w:name="procedure"/>
      <w:bookmarkEnd w:id="20"/>
      <w:r>
        <w:t>Statistical Analyses</w:t>
      </w:r>
    </w:p>
    <w:p w14:paraId="3EAEE1E1" w14:textId="114E4EBB" w:rsidR="00931781" w:rsidRDefault="00931781" w:rsidP="00931781">
      <w:pPr>
        <w:pStyle w:val="Textoindependiente"/>
      </w:pPr>
      <w:r>
        <w:t>Analyses in this study were conducted applying a split-sample method to separate its exploratory and confirmatory phases. An Exploratory Factor Analysis (EFA) was conducted with subsample one, in order to identify</w:t>
      </w:r>
      <w:r w:rsidR="009965B8">
        <w:t xml:space="preserve"> the number of components underlying the personality items in our dataset. </w:t>
      </w:r>
      <w:r w:rsidR="005A5D51">
        <w:t>S</w:t>
      </w:r>
      <w:r w:rsidR="009965B8">
        <w:t xml:space="preserve">ubsample two </w:t>
      </w:r>
      <w:r w:rsidR="005A5D51">
        <w:t xml:space="preserve">was used </w:t>
      </w:r>
      <w:r w:rsidR="009965B8">
        <w:t xml:space="preserve">in order to calculate reliability by means of internal consistency, </w:t>
      </w:r>
      <w:r w:rsidR="005A5D51">
        <w:t xml:space="preserve">to conduct </w:t>
      </w:r>
      <w:r w:rsidR="009965B8">
        <w:t xml:space="preserve">tests of </w:t>
      </w:r>
      <w:proofErr w:type="spellStart"/>
      <w:r w:rsidR="009965B8">
        <w:t>unidimensionality</w:t>
      </w:r>
      <w:proofErr w:type="spellEnd"/>
      <w:r w:rsidR="009965B8">
        <w:t xml:space="preserve"> with Confirmatory Factor Analysis (CFA), and to obtain evidence of structural validity with Exploratory Structural Equation Modelling (ESEM).</w:t>
      </w:r>
    </w:p>
    <w:p w14:paraId="1B2AB544" w14:textId="09F889F9" w:rsidR="009965B8" w:rsidRDefault="009965B8" w:rsidP="00931781">
      <w:pPr>
        <w:pStyle w:val="Textoindependiente"/>
      </w:pPr>
      <w:r>
        <w:t xml:space="preserve">Finally, a nomological network was built with subsample two, </w:t>
      </w:r>
      <w:r w:rsidR="00487F89">
        <w:t>i</w:t>
      </w:r>
      <w:r w:rsidR="00487F89" w:rsidRPr="00487F89">
        <w:t>n order to examine preliminary evidence of construct validity of our proposed facet model</w:t>
      </w:r>
      <w:r w:rsidRPr="00487F89">
        <w:t>.</w:t>
      </w:r>
      <w:r>
        <w:t xml:space="preserve"> </w:t>
      </w:r>
      <w:r w:rsidR="00487F89">
        <w:t xml:space="preserve">We elaborated the following hypotheses </w:t>
      </w:r>
      <w:r w:rsidR="007220DE">
        <w:t>regarding</w:t>
      </w:r>
      <w:r w:rsidR="00487F89">
        <w:t xml:space="preserve"> our nomological network.</w:t>
      </w:r>
    </w:p>
    <w:p w14:paraId="7569F5C6" w14:textId="09EA068B" w:rsidR="00487F89" w:rsidRDefault="00487F89" w:rsidP="00487F89">
      <w:pPr>
        <w:pStyle w:val="FirstParagraph"/>
        <w:widowControl w:val="0"/>
        <w:numPr>
          <w:ilvl w:val="0"/>
          <w:numId w:val="17"/>
        </w:numPr>
        <w:spacing w:before="0" w:after="0"/>
        <w:ind w:left="357" w:firstLine="0"/>
      </w:pPr>
      <w:r>
        <w:t xml:space="preserve">H1. SWL will be predicted by facets of emotional stability mimicking NEO-PI-R </w:t>
      </w:r>
      <w:r w:rsidRPr="005A0A3C">
        <w:rPr>
          <w:i/>
          <w:iCs/>
        </w:rPr>
        <w:t>depression</w:t>
      </w:r>
      <w:r>
        <w:t xml:space="preserve">, and facets of extraversion covering </w:t>
      </w:r>
      <w:r>
        <w:rPr>
          <w:i/>
          <w:iCs/>
        </w:rPr>
        <w:t>positive emotions</w:t>
      </w:r>
      <w:r>
        <w:t xml:space="preserve">, with a big to moderate </w:t>
      </w:r>
      <w:r>
        <w:lastRenderedPageBreak/>
        <w:t xml:space="preserve">effect size, in line with </w:t>
      </w:r>
      <w:proofErr w:type="spellStart"/>
      <w:r>
        <w:t>Schimmack</w:t>
      </w:r>
      <w:proofErr w:type="spellEnd"/>
      <w:r>
        <w:t xml:space="preserve"> et al. (200</w:t>
      </w:r>
      <w:r w:rsidR="00A8729B">
        <w:t>2</w:t>
      </w:r>
      <w:r>
        <w:t>). Emotional stability and extraversion will be most important domains in the personality-SWL association.</w:t>
      </w:r>
    </w:p>
    <w:p w14:paraId="7D0691D1" w14:textId="77777777" w:rsidR="00487F89" w:rsidRDefault="00487F89" w:rsidP="00487F89">
      <w:pPr>
        <w:pStyle w:val="Compact"/>
        <w:numPr>
          <w:ilvl w:val="0"/>
          <w:numId w:val="17"/>
        </w:numPr>
        <w:spacing w:before="0" w:after="0"/>
        <w:ind w:left="357" w:firstLine="0"/>
      </w:pPr>
      <w:r>
        <w:t>H2. Conscientiousness will be associated with academic achievement with a small to moderate effect size. Openness will entail facets with positive effects and facets with negative effects on GPA scores.</w:t>
      </w:r>
    </w:p>
    <w:p w14:paraId="546B0900" w14:textId="55A4FAA8" w:rsidR="00487F89" w:rsidRDefault="00487F89" w:rsidP="00487F89">
      <w:pPr>
        <w:pStyle w:val="Compact"/>
        <w:numPr>
          <w:ilvl w:val="0"/>
          <w:numId w:val="17"/>
        </w:numPr>
        <w:spacing w:before="0" w:after="0"/>
        <w:ind w:left="357" w:firstLine="0"/>
      </w:pPr>
      <w:r>
        <w:t xml:space="preserve">H3. Conscientiousness will yield the strongest associations with </w:t>
      </w:r>
      <w:proofErr w:type="spellStart"/>
      <w:r>
        <w:t>abseentism</w:t>
      </w:r>
      <w:proofErr w:type="spellEnd"/>
      <w:r>
        <w:t xml:space="preserve"> at the domain level, and facets tapping volitional components such as </w:t>
      </w:r>
      <w:r w:rsidRPr="001F650E">
        <w:rPr>
          <w:i/>
          <w:iCs/>
        </w:rPr>
        <w:t>goal orientation</w:t>
      </w:r>
      <w:r>
        <w:t xml:space="preserve"> or </w:t>
      </w:r>
      <w:r w:rsidRPr="001F650E">
        <w:rPr>
          <w:i/>
          <w:iCs/>
        </w:rPr>
        <w:t>wish to work</w:t>
      </w:r>
      <w:r>
        <w:t xml:space="preserve"> will outstand. Some specific facets of openness and of extraversion will also be significantly associated with </w:t>
      </w:r>
      <w:proofErr w:type="spellStart"/>
      <w:r>
        <w:t>abseentism</w:t>
      </w:r>
      <w:proofErr w:type="spellEnd"/>
      <w:r>
        <w:t xml:space="preserve">. Overall, the facet level will provide a clearer picture to predict academic </w:t>
      </w:r>
      <w:proofErr w:type="spellStart"/>
      <w:r>
        <w:t>abseentism</w:t>
      </w:r>
      <w:proofErr w:type="spellEnd"/>
      <w:r>
        <w:t xml:space="preserve"> from personality than the domain level.</w:t>
      </w:r>
    </w:p>
    <w:p w14:paraId="5FDBE050" w14:textId="02CAB4F3" w:rsidR="00487F89" w:rsidRPr="00931781" w:rsidRDefault="00487F89" w:rsidP="00931781">
      <w:pPr>
        <w:pStyle w:val="Textoindependiente"/>
      </w:pPr>
      <w:r>
        <w:t xml:space="preserve">A more detailed description of the statistical analysis can be found in the </w:t>
      </w:r>
      <w:r w:rsidR="000F7D5C">
        <w:t>annex</w:t>
      </w:r>
      <w:r>
        <w:t>.</w:t>
      </w:r>
    </w:p>
    <w:p w14:paraId="39BB079C" w14:textId="4EE4CC53" w:rsidR="00F556BC" w:rsidRPr="00F556BC" w:rsidRDefault="00F556BC" w:rsidP="00FC3B1C">
      <w:pPr>
        <w:pStyle w:val="Ttulo2"/>
        <w:spacing w:before="0" w:after="0"/>
      </w:pPr>
      <w:bookmarkStart w:id="21" w:name="efa-with-subsample-1"/>
      <w:bookmarkEnd w:id="21"/>
      <w:r>
        <w:t>Results</w:t>
      </w:r>
    </w:p>
    <w:p w14:paraId="1701BD12" w14:textId="678BFB1E"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w:t>
      </w:r>
      <w:r w:rsidR="00487F89">
        <w:rPr>
          <w:i w:val="0"/>
          <w:iCs w:val="0"/>
        </w:rPr>
        <w:t>,</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487F89">
        <w:rPr>
          <w:i w:val="0"/>
          <w:iCs w:val="0"/>
        </w:rPr>
        <w:t xml:space="preserve">, </w:t>
      </w:r>
      <w:r w:rsidR="00184664">
        <w:rPr>
          <w:i w:val="0"/>
          <w:iCs w:val="0"/>
        </w:rPr>
        <w:t>are</w:t>
      </w:r>
      <w:r w:rsidR="00487F89" w:rsidRPr="002279DD">
        <w:rPr>
          <w:i w:val="0"/>
          <w:iCs w:val="0"/>
        </w:rPr>
        <w:t xml:space="preserve"> presented</w:t>
      </w:r>
      <w:r w:rsidR="00487F89">
        <w:rPr>
          <w:i w:val="0"/>
          <w:iCs w:val="0"/>
        </w:rPr>
        <w:t xml:space="preserve"> in the </w:t>
      </w:r>
      <w:r w:rsidR="000F7D5C">
        <w:t>annex</w:t>
      </w:r>
      <w:r w:rsidR="00487F89">
        <w:rPr>
          <w:i w:val="0"/>
          <w:iCs w:val="0"/>
        </w:rPr>
        <w:t xml:space="preserve">. </w:t>
      </w:r>
      <w:r w:rsidR="00F556BC" w:rsidRPr="002279DD">
        <w:rPr>
          <w:i w:val="0"/>
          <w:iCs w:val="0"/>
        </w:rPr>
        <w:t xml:space="preserve">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w:t>
      </w:r>
      <w:r w:rsidR="00AE2CBC" w:rsidRPr="002279DD">
        <w:rPr>
          <w:i w:val="0"/>
          <w:iCs w:val="0"/>
        </w:rPr>
        <w:t>Ziegler, 2014</w:t>
      </w:r>
      <w:r w:rsidR="0066150A" w:rsidRPr="002279DD">
        <w:rPr>
          <w:i w:val="0"/>
          <w:iCs w:val="0"/>
        </w:rPr>
        <w:t>)</w:t>
      </w:r>
      <w:r w:rsidR="00FF0FF2" w:rsidRPr="002279DD">
        <w:rPr>
          <w:i w:val="0"/>
          <w:iCs w:val="0"/>
        </w:rPr>
        <w:t>.</w:t>
      </w:r>
      <w:r w:rsidR="00FF0FF2">
        <w:t xml:space="preserve"> </w:t>
      </w:r>
    </w:p>
    <w:p w14:paraId="540FEA70" w14:textId="7049B1F9" w:rsidR="00DE72C1" w:rsidRDefault="00DE72C1" w:rsidP="00DE72C1">
      <w:pPr>
        <w:pStyle w:val="Textoindependiente"/>
        <w:widowControl w:val="0"/>
        <w:spacing w:before="0" w:after="0"/>
      </w:pPr>
      <w:r>
        <w:t xml:space="preserve">Eight facets were retained for the domain agreeableness, after two were eliminated due to weak loadings and clusters whose content was elusive. These facets were named </w:t>
      </w:r>
      <w:r>
        <w:rPr>
          <w:i/>
        </w:rPr>
        <w:t>Appreciation</w:t>
      </w:r>
      <w:r>
        <w:t xml:space="preserve">, </w:t>
      </w:r>
      <w:r>
        <w:rPr>
          <w:i/>
        </w:rPr>
        <w:t>Integrity</w:t>
      </w:r>
      <w:r>
        <w:t xml:space="preserve">, </w:t>
      </w:r>
      <w:r>
        <w:rPr>
          <w:i/>
        </w:rPr>
        <w:t>Low competitiveness</w:t>
      </w:r>
      <w:r>
        <w:t xml:space="preserve">, </w:t>
      </w:r>
      <w:r>
        <w:rPr>
          <w:i/>
        </w:rPr>
        <w:t>Readiness to give feedback</w:t>
      </w:r>
      <w:r>
        <w:t xml:space="preserve">, </w:t>
      </w:r>
      <w:r>
        <w:rPr>
          <w:i/>
        </w:rPr>
        <w:t>Search for support</w:t>
      </w:r>
      <w:r>
        <w:t xml:space="preserve">, </w:t>
      </w:r>
      <w:r>
        <w:rPr>
          <w:i/>
        </w:rPr>
        <w:t>Compliance</w:t>
      </w:r>
      <w:r>
        <w:t xml:space="preserve">, </w:t>
      </w:r>
      <w:r>
        <w:rPr>
          <w:i/>
        </w:rPr>
        <w:t>Genuineness,</w:t>
      </w:r>
      <w:r>
        <w:t xml:space="preserve"> and </w:t>
      </w:r>
      <w:r>
        <w:rPr>
          <w:i/>
        </w:rPr>
        <w:t>Altruism</w:t>
      </w:r>
      <w:r>
        <w:t xml:space="preserve">. Items corresponding to these and the following facets can be found in the </w:t>
      </w:r>
      <w:r w:rsidR="000F7D5C">
        <w:t>annex</w:t>
      </w:r>
      <w:r>
        <w:t>.</w:t>
      </w:r>
    </w:p>
    <w:p w14:paraId="01A1AD39" w14:textId="77777777" w:rsidR="00DE72C1" w:rsidRDefault="00DE72C1" w:rsidP="00DE72C1">
      <w:pPr>
        <w:pStyle w:val="Textoindependiente"/>
        <w:widowControl w:val="0"/>
        <w:spacing w:before="0" w:after="0"/>
      </w:pPr>
      <w:r>
        <w:lastRenderedPageBreak/>
        <w:t xml:space="preserve">Conscientiousness consisted of nine facets after one facet with factor loadings below .30 was excluded, these were: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327F11B7" w14:textId="77777777" w:rsidR="00DE72C1" w:rsidRDefault="00DE72C1" w:rsidP="00DE72C1">
      <w:pPr>
        <w:pStyle w:val="Textoindependiente"/>
        <w:spacing w:before="0" w:after="0"/>
      </w:pPr>
      <w:r>
        <w:t>Extraversion was formed by nine facets. A new facet (</w:t>
      </w:r>
      <w:r>
        <w:rPr>
          <w:i/>
        </w:rPr>
        <w:t>Energy</w:t>
      </w:r>
      <w:r>
        <w:t xml:space="preserve">) was added in order to tap the physical component of extraversion, which was missing in the eight-facet solution the EFA suggested. These facets were labelled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4FD76130" w14:textId="77777777" w:rsidR="00DE72C1" w:rsidRDefault="00DE72C1" w:rsidP="00DE72C1">
      <w:pPr>
        <w:pStyle w:val="Textoindependiente"/>
        <w:spacing w:before="0" w:after="0"/>
      </w:pPr>
      <w:r>
        <w:t xml:space="preserve">Neuroticism (interpreted here as emotional stability) consisted of seven facets. One facet was dropped due to poor interpretability and was therefore not included in the subsequent analyses. The final set of facets were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4B84D43" w14:textId="77777777" w:rsidR="00DE72C1" w:rsidRDefault="00DE72C1" w:rsidP="00DE72C1">
      <w:pPr>
        <w:pStyle w:val="Textoindependiente"/>
        <w:spacing w:before="0" w:after="0"/>
        <w:rPr>
          <w:i/>
        </w:rPr>
      </w:pPr>
      <w:r>
        <w:t>Openness to experience comprised nine facets. One facet was identified as a method factor and eliminated, as it solely contained negatively formulated items and no coherent underlying trait could be identified. Furthermore, an extra facet was added (</w:t>
      </w:r>
      <w:r>
        <w:rPr>
          <w:i/>
        </w:rPr>
        <w:t>Intellect</w:t>
      </w:r>
      <w:r>
        <w:t xml:space="preserve">), as it was not present in the EFA solution and represents a core construct in other important facet models. The final set of facets of the openness domain were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3DF8FAA" w14:textId="04526FCB"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w:r w:rsidR="00223D57" w:rsidRPr="00223D57">
        <w:rPr>
          <w:rFonts w:cs="Times New Roman"/>
          <w:b w:val="0"/>
          <w:bCs w:val="0"/>
          <w:szCs w:val="24"/>
        </w:rPr>
        <w:t>Cronbach’s</w:t>
      </w:r>
      <w:r w:rsidRPr="00223D57">
        <w:rPr>
          <w:rFonts w:cs="Times New Roman"/>
          <w:b w:val="0"/>
          <w:bCs w:val="0"/>
          <w:szCs w:val="24"/>
        </w:rPr>
        <w:t xml:space="preserve"> </w:t>
      </w:r>
      <m:oMath>
        <m:r>
          <m:rPr>
            <m:sty m:val="bi"/>
          </m:rPr>
          <w:rPr>
            <w:rFonts w:ascii="Cambria Math" w:hAnsi="Cambria Math" w:cs="Times New Roman"/>
            <w:szCs w:val="24"/>
          </w:rPr>
          <m:t>α</m:t>
        </m:r>
      </m:oMath>
      <w:r w:rsidR="00223D57" w:rsidRPr="00223D57">
        <w:rPr>
          <w:rStyle w:val="Refdecomentario"/>
          <w:rFonts w:eastAsiaTheme="minorHAnsi" w:cs="Times New Roman"/>
          <w:b w:val="0"/>
          <w:bCs w:val="0"/>
          <w:sz w:val="24"/>
          <w:szCs w:val="24"/>
        </w:rPr>
        <w:t xml:space="preserve"> (Cronbach, 19</w:t>
      </w:r>
      <w:r w:rsidR="00223D57">
        <w:rPr>
          <w:rStyle w:val="Refdecomentario"/>
          <w:rFonts w:eastAsiaTheme="minorHAnsi" w:cs="Times New Roman"/>
          <w:b w:val="0"/>
          <w:bCs w:val="0"/>
          <w:sz w:val="24"/>
          <w:szCs w:val="24"/>
        </w:rPr>
        <w:t>51</w:t>
      </w:r>
      <w:r w:rsidR="00223D57" w:rsidRPr="00223D57">
        <w:rPr>
          <w:rStyle w:val="Refdecomentario"/>
          <w:rFonts w:eastAsiaTheme="minorHAnsi" w:cs="Times New Roman"/>
          <w:b w:val="0"/>
          <w:bCs w:val="0"/>
          <w:sz w:val="24"/>
          <w:szCs w:val="24"/>
        </w:rPr>
        <w:t>) a</w:t>
      </w:r>
      <w:r w:rsidRPr="00223D57">
        <w:rPr>
          <w:rFonts w:cs="Times New Roman"/>
          <w:b w:val="0"/>
          <w:bCs w:val="0"/>
          <w:szCs w:val="24"/>
        </w:rPr>
        <w:t>nd</w:t>
      </w:r>
      <w:r w:rsidR="00223D57">
        <w:rPr>
          <w:rFonts w:cs="Times New Roman"/>
          <w:b w:val="0"/>
          <w:bCs w:val="0"/>
          <w:szCs w:val="24"/>
        </w:rPr>
        <w:t xml:space="preserve"> McDonald’s</w:t>
      </w:r>
      <w:r w:rsidRPr="002279DD">
        <w:rPr>
          <w:b w:val="0"/>
          <w:bCs w:val="0"/>
        </w:rPr>
        <w:t xml:space="preserve"> </w:t>
      </w:r>
      <m:oMath>
        <m:r>
          <m:rPr>
            <m:sty m:val="bi"/>
          </m:rPr>
          <w:rPr>
            <w:rFonts w:ascii="Cambria Math" w:hAnsi="Cambria Math"/>
          </w:rPr>
          <m:t>ω</m:t>
        </m:r>
      </m:oMath>
      <w:r w:rsidRPr="002279DD">
        <w:rPr>
          <w:rFonts w:eastAsiaTheme="minorEastAsia"/>
          <w:b w:val="0"/>
          <w:bCs w:val="0"/>
        </w:rPr>
        <w:t xml:space="preserve"> </w:t>
      </w:r>
      <w:r w:rsidR="00223D57">
        <w:rPr>
          <w:rFonts w:eastAsiaTheme="minorEastAsia"/>
          <w:b w:val="0"/>
          <w:bCs w:val="0"/>
        </w:rPr>
        <w:t>(McDonald, 1991)</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w:t>
      </w:r>
      <w:r w:rsidR="0074454A" w:rsidRPr="002279DD">
        <w:rPr>
          <w:b w:val="0"/>
          <w:bCs w:val="0"/>
        </w:rPr>
        <w:lastRenderedPageBreak/>
        <w:t>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 .52)</m:t>
        </m:r>
      </m:oMath>
      <w:r w:rsidR="008231BD" w:rsidRPr="002279DD">
        <w:rPr>
          <w:rFonts w:eastAsiaTheme="minorEastAsia"/>
          <w:b w:val="0"/>
          <w:bCs w:val="0"/>
        </w:rPr>
        <w:t>.</w:t>
      </w:r>
      <w:r w:rsidR="00223D57">
        <w:rPr>
          <w:rFonts w:eastAsiaTheme="minorEastAsia"/>
          <w:b w:val="0"/>
          <w:bCs w:val="0"/>
        </w:rPr>
        <w:t xml:space="preserve"> All internal consistency estimates for the facets can be found on </w:t>
      </w:r>
      <w:r w:rsidR="00223D57" w:rsidRPr="00184664">
        <w:rPr>
          <w:rFonts w:eastAsiaTheme="minorEastAsia"/>
          <w:b w:val="0"/>
          <w:bCs w:val="0"/>
          <w:i/>
          <w:iCs/>
        </w:rPr>
        <w:t xml:space="preserve">Table </w:t>
      </w:r>
      <w:r w:rsidR="007220DE" w:rsidRPr="00184664">
        <w:rPr>
          <w:rFonts w:eastAsiaTheme="minorEastAsia"/>
          <w:b w:val="0"/>
          <w:bCs w:val="0"/>
          <w:i/>
          <w:iCs/>
        </w:rPr>
        <w:t>1</w:t>
      </w:r>
      <w:r w:rsidR="00223D57">
        <w:rPr>
          <w:rFonts w:eastAsiaTheme="minorEastAsia"/>
          <w:b w:val="0"/>
          <w:bCs w:val="0"/>
        </w:rPr>
        <w:t>.</w:t>
      </w:r>
    </w:p>
    <w:p w14:paraId="1C7A3B44" w14:textId="234B83BC"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26B4A" w:rsidRPr="002279DD">
        <w:rPr>
          <w:b w:val="0"/>
          <w:bCs w:val="0"/>
        </w:rPr>
        <w:t xml:space="preserve"> according to goodness-of-fit indices</w:t>
      </w:r>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B60D08">
        <w:rPr>
          <w:b w:val="0"/>
          <w:bCs w:val="0"/>
          <w:i/>
          <w:iCs/>
        </w:rPr>
        <w:t>1</w:t>
      </w:r>
      <w:r w:rsidR="00AA2BDB" w:rsidRPr="002279DD">
        <w:rPr>
          <w:b w:val="0"/>
          <w:bCs w:val="0"/>
          <w:i/>
          <w:iCs/>
        </w:rPr>
        <w:t xml:space="preserve">. </w:t>
      </w:r>
    </w:p>
    <w:p w14:paraId="012E590E" w14:textId="215BBBBC" w:rsidR="00456E3A"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w:t>
      </w:r>
      <w:r w:rsidR="00BE4F32" w:rsidRPr="002279DD">
        <w:rPr>
          <w:b w:val="0"/>
          <w:bCs w:val="0"/>
        </w:rPr>
        <w:t xml:space="preserve">variance was 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w:t>
      </w:r>
      <w:r w:rsidR="00FA062C" w:rsidRPr="002279DD">
        <w:rPr>
          <w:b w:val="0"/>
          <w:bCs w:val="0"/>
        </w:rPr>
        <w:lastRenderedPageBreak/>
        <w:t xml:space="preserve">their intended domain can be found in </w:t>
      </w:r>
      <w:r w:rsidR="00C46324" w:rsidRPr="002279DD">
        <w:rPr>
          <w:b w:val="0"/>
          <w:bCs w:val="0"/>
          <w:i/>
          <w:iCs/>
        </w:rPr>
        <w:t>T</w:t>
      </w:r>
      <w:r w:rsidR="00FA062C" w:rsidRPr="002279DD">
        <w:rPr>
          <w:b w:val="0"/>
          <w:bCs w:val="0"/>
          <w:i/>
          <w:iCs/>
        </w:rPr>
        <w:t xml:space="preserve">able </w:t>
      </w:r>
      <w:r w:rsidR="00ED3007">
        <w:rPr>
          <w:b w:val="0"/>
          <w:bCs w:val="0"/>
          <w:i/>
          <w:iCs/>
        </w:rPr>
        <w:t>1</w:t>
      </w:r>
      <w:r w:rsidR="00B60D08">
        <w:rPr>
          <w:b w:val="0"/>
          <w:bCs w:val="0"/>
        </w:rPr>
        <w:t>.</w:t>
      </w:r>
      <w:r w:rsidR="00FA062C" w:rsidRPr="002279DD">
        <w:rPr>
          <w:b w:val="0"/>
          <w:bCs w:val="0"/>
        </w:rPr>
        <w:t xml:space="preserve">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4A5DB866" w14:textId="794392D3" w:rsidR="00ED3007" w:rsidRPr="00ED3007" w:rsidRDefault="00ED3007" w:rsidP="00ED3007">
      <w:pPr>
        <w:pStyle w:val="Textoindependiente"/>
      </w:pPr>
      <w:r>
        <w:t xml:space="preserve">                   ------------------ Insert table 1 around here ------------------</w:t>
      </w:r>
    </w:p>
    <w:p w14:paraId="55B79124" w14:textId="56F06607" w:rsidR="005B24FA" w:rsidRPr="00613F5A" w:rsidRDefault="00456E3A" w:rsidP="00613F5A">
      <w:pPr>
        <w:pStyle w:val="Ttulo3"/>
        <w:keepNext w:val="0"/>
        <w:keepLines w:val="0"/>
        <w:widowControl w:val="0"/>
        <w:spacing w:before="0" w:after="0"/>
        <w:rPr>
          <w:b w:val="0"/>
          <w:bCs w:val="0"/>
        </w:rPr>
      </w:pPr>
      <w:bookmarkStart w:id="22" w:name="criterion-validity-evidence-1"/>
      <w:bookmarkEnd w:id="22"/>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B60D08">
        <w:rPr>
          <w:b w:val="0"/>
          <w:bCs w:val="0"/>
          <w:i/>
          <w:iCs/>
        </w:rPr>
        <w:t>A.3</w:t>
      </w:r>
      <w:r w:rsidR="00A227B5">
        <w:rPr>
          <w:b w:val="0"/>
          <w:bCs w:val="0"/>
          <w:i/>
          <w:iCs/>
        </w:rPr>
        <w:t xml:space="preserve"> </w:t>
      </w:r>
      <w:r w:rsidR="00A227B5" w:rsidRPr="00A227B5">
        <w:rPr>
          <w:b w:val="0"/>
          <w:bCs w:val="0"/>
        </w:rPr>
        <w:t xml:space="preserve">in the </w:t>
      </w:r>
      <w:r w:rsidR="000F7D5C" w:rsidRPr="000F7D5C">
        <w:rPr>
          <w:b w:val="0"/>
          <w:bCs w:val="0"/>
        </w:rPr>
        <w:t xml:space="preserve">annex </w:t>
      </w:r>
      <w:r w:rsidRPr="00613F5A">
        <w:rPr>
          <w:b w:val="0"/>
          <w:bCs w:val="0"/>
        </w:rPr>
        <w:t xml:space="preserve">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C95BB1">
        <w:rPr>
          <w:b w:val="0"/>
          <w:bCs w:val="0"/>
        </w:rPr>
        <w:t>were met</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explained by the predictors. At the 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correlated 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w:t>
      </w:r>
      <w:proofErr w:type="spellStart"/>
      <w:r w:rsidR="005B24FA" w:rsidRPr="00613F5A">
        <w:rPr>
          <w:b w:val="0"/>
          <w:bCs w:val="0"/>
        </w:rPr>
        <w:t>abseentism</w:t>
      </w:r>
      <w:proofErr w:type="spellEnd"/>
      <w:r w:rsidR="005B24FA" w:rsidRPr="00613F5A">
        <w:rPr>
          <w:b w:val="0"/>
          <w:bCs w:val="0"/>
        </w:rPr>
        <w:t xml:space="preserve">, and that </w:t>
      </w:r>
      <w:r w:rsidR="00B26BAC" w:rsidRPr="00613F5A">
        <w:rPr>
          <w:b w:val="0"/>
          <w:bCs w:val="0"/>
        </w:rPr>
        <w:t>conscientiousness’</w:t>
      </w:r>
      <w:r w:rsidR="005B24FA" w:rsidRPr="00613F5A">
        <w:rPr>
          <w:b w:val="0"/>
          <w:bCs w:val="0"/>
        </w:rPr>
        <w:t xml:space="preserve"> facets related to volitional aspects would highlight this association. 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 xml:space="preserve">with </w:t>
      </w:r>
      <w:proofErr w:type="spellStart"/>
      <w:r w:rsidR="00B26BAC" w:rsidRPr="00613F5A">
        <w:rPr>
          <w:b w:val="0"/>
          <w:bCs w:val="0"/>
        </w:rPr>
        <w:t>abseentism</w:t>
      </w:r>
      <w:proofErr w:type="spellEnd"/>
      <w:r w:rsidR="00B26BAC" w:rsidRPr="00613F5A">
        <w:rPr>
          <w:b w:val="0"/>
          <w:bCs w:val="0"/>
        </w:rPr>
        <w:t xml:space="preserve">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t>
      </w:r>
      <w:r w:rsidR="005B24FA" w:rsidRPr="00613F5A">
        <w:rPr>
          <w:b w:val="0"/>
          <w:bCs w:val="0"/>
        </w:rPr>
        <w:lastRenderedPageBreak/>
        <w:t xml:space="preserve">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w:t>
      </w:r>
      <w:proofErr w:type="spellStart"/>
      <w:r w:rsidR="005B24FA" w:rsidRPr="00613F5A">
        <w:rPr>
          <w:b w:val="0"/>
          <w:bCs w:val="0"/>
        </w:rPr>
        <w:t>abseentism</w:t>
      </w:r>
      <w:proofErr w:type="spellEnd"/>
      <w:r w:rsidR="005B24FA" w:rsidRPr="00613F5A">
        <w:rPr>
          <w:b w:val="0"/>
          <w:bCs w:val="0"/>
        </w:rPr>
        <w:t xml:space="preserve">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6F32C3A8" w14:textId="204839B9" w:rsidR="004E62D9" w:rsidRPr="004E62D9" w:rsidRDefault="009729D1" w:rsidP="00FC3B1C">
      <w:pPr>
        <w:pStyle w:val="Ttulo2"/>
        <w:spacing w:before="0" w:after="0"/>
        <w:jc w:val="center"/>
      </w:pPr>
      <w:bookmarkStart w:id="23" w:name="results-of-mi"/>
      <w:bookmarkEnd w:id="23"/>
      <w:r w:rsidRPr="009729D1">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B53AAB7"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p>
    <w:p w14:paraId="5140BB9B" w14:textId="6163D9DB" w:rsidR="0025521F" w:rsidRDefault="00187BB7" w:rsidP="00FC3B1C">
      <w:pPr>
        <w:pStyle w:val="Ttulo3"/>
        <w:spacing w:before="0" w:after="0"/>
      </w:pPr>
      <w:r>
        <w:t>Data analysis</w:t>
      </w:r>
    </w:p>
    <w:p w14:paraId="5D9EEEFC" w14:textId="2F6AB47E" w:rsidR="00087BE9" w:rsidRDefault="0074454A" w:rsidP="00FC3B1C">
      <w:pPr>
        <w:pStyle w:val="Textoindependiente"/>
        <w:spacing w:before="0" w:after="0"/>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countries. </w:t>
      </w:r>
    </w:p>
    <w:p w14:paraId="4AE52DE7" w14:textId="6D2BA3F7"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w:t>
      </w:r>
      <w:r w:rsidR="00A375AC">
        <w:rPr>
          <w:b w:val="0"/>
          <w:bCs w:val="0"/>
          <w:i w:val="0"/>
          <w:iCs/>
        </w:rPr>
        <w:t>7</w:t>
      </w:r>
      <w:r w:rsidR="002418DA" w:rsidRPr="00613F5A">
        <w:rPr>
          <w:b w:val="0"/>
          <w:bCs w:val="0"/>
          <w:i w:val="0"/>
          <w:iCs/>
        </w:rPr>
        <w:t>).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w:t>
      </w:r>
      <w:r w:rsidR="00CD6B0B" w:rsidRPr="00613F5A">
        <w:rPr>
          <w:b w:val="0"/>
          <w:bCs w:val="0"/>
          <w:i w:val="0"/>
          <w:iCs/>
        </w:rPr>
        <w:lastRenderedPageBreak/>
        <w:t xml:space="preserve">RMSEA &lt; .015 </w:t>
      </w:r>
      <w:r w:rsidR="002418DA" w:rsidRPr="00613F5A">
        <w:rPr>
          <w:b w:val="0"/>
          <w:bCs w:val="0"/>
          <w:i w:val="0"/>
          <w:iCs/>
        </w:rPr>
        <w:t xml:space="preserve">or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24" w:name="criterion-validity-evidence"/>
      <w:bookmarkEnd w:id="24"/>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t>Results</w:t>
      </w:r>
    </w:p>
    <w:p w14:paraId="5F9FD698" w14:textId="55E46F69"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r w:rsidR="00BC334A" w:rsidRPr="00613F5A">
        <w:rPr>
          <w:b w:val="0"/>
          <w:bCs w:val="0"/>
        </w:rPr>
        <w:t xml:space="preserve">the vast majority of facets showed at least partial metric invariance between both countries (97.6%) </w:t>
      </w:r>
      <w:r w:rsidR="002418DA" w:rsidRPr="00613F5A">
        <w:rPr>
          <w:b w:val="0"/>
          <w:bCs w:val="0"/>
        </w:rPr>
        <w:t xml:space="preserve">(see </w:t>
      </w:r>
      <w:r w:rsidR="00E16E86" w:rsidRPr="00613F5A">
        <w:rPr>
          <w:b w:val="0"/>
          <w:bCs w:val="0"/>
        </w:rPr>
        <w:t>Table A</w:t>
      </w:r>
      <w:r w:rsidR="00020359">
        <w:rPr>
          <w:b w:val="0"/>
          <w:bCs w:val="0"/>
        </w:rPr>
        <w:t>.</w:t>
      </w:r>
      <w:r w:rsidR="005A77D3">
        <w:rPr>
          <w:b w:val="0"/>
          <w:bCs w:val="0"/>
        </w:rPr>
        <w:t>5</w:t>
      </w:r>
      <w:r w:rsidR="00E16E86" w:rsidRPr="00613F5A">
        <w:rPr>
          <w:b w:val="0"/>
          <w:bCs w:val="0"/>
        </w:rPr>
        <w:t xml:space="preserve"> in the </w:t>
      </w:r>
      <w:r w:rsidR="000F7D5C" w:rsidRPr="000F7D5C">
        <w:rPr>
          <w:b w:val="0"/>
          <w:bCs w:val="0"/>
        </w:rPr>
        <w:t>annex</w:t>
      </w:r>
      <w:r w:rsidR="002418DA" w:rsidRPr="00613F5A">
        <w:rPr>
          <w:b w:val="0"/>
          <w:bCs w:val="0"/>
        </w:rPr>
        <w:t>)</w:t>
      </w:r>
      <w:r w:rsidR="00BC334A" w:rsidRPr="00613F5A">
        <w:rPr>
          <w:b w:val="0"/>
          <w:bCs w:val="0"/>
        </w:rPr>
        <w:t>.</w:t>
      </w:r>
    </w:p>
    <w:p w14:paraId="1C129B32" w14:textId="2E4E66F2"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between groups in each MI stage.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w:t>
      </w:r>
      <w:r w:rsidR="002B3E9C" w:rsidRPr="005A77D3">
        <w:t>loadings</w:t>
      </w:r>
      <w:r w:rsidR="002B3E9C">
        <w:t xml:space="preserve">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both yielding higher factor loadings in the younger sample (</w:t>
      </w:r>
      <w:proofErr w:type="gramStart"/>
      <w:r w:rsidR="002B3E9C">
        <w:t>i.e.</w:t>
      </w:r>
      <w:proofErr w:type="gramEnd"/>
      <w:r w:rsidR="002B3E9C">
        <w:t xml:space="preserv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w:t>
      </w:r>
      <w:r w:rsidR="007920F8">
        <w:lastRenderedPageBreak/>
        <w:t>the American sample due to age differences (“I like to take my time” and “I never give up”</w:t>
      </w:r>
      <w:r w:rsidR="00F403B5">
        <w:t xml:space="preserve"> are 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“I act impulsively when something is bothering me”, “I am easily talked into doing silly 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25" w:name="discussion"/>
      <w:bookmarkEnd w:id="25"/>
      <w:r>
        <w:t>Discussion</w:t>
      </w:r>
    </w:p>
    <w:p w14:paraId="18E169B3" w14:textId="7616038F"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rsidR="000C47A5">
        <w:t xml:space="preserve"> (BMFPI)</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w:t>
      </w:r>
      <w:r w:rsidR="000C47A5">
        <w:t xml:space="preserve">BMFPI </w:t>
      </w:r>
      <w:r w:rsidR="00514191">
        <w:lastRenderedPageBreak/>
        <w:t xml:space="preserve">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2E30837D" w:rsidR="00342505" w:rsidRDefault="00C96047" w:rsidP="00FC3B1C">
      <w:pPr>
        <w:pStyle w:val="Textoindependiente"/>
        <w:spacing w:before="0" w:after="0"/>
      </w:pPr>
      <w:r>
        <w:t>The instrument presented in this work covers all the “core” facets proposed by Soto and John (2009</w:t>
      </w:r>
      <w:r w:rsidR="00320163">
        <w:t xml:space="preserve"> &amp; 201</w:t>
      </w:r>
      <w:r w:rsidR="00215078">
        <w:t>7</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6C0AE591"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w:t>
      </w:r>
      <w:r w:rsidR="00CF70C4">
        <w:t xml:space="preserve"> </w:t>
      </w:r>
      <w:r w:rsidR="00265CAE">
        <w:t>and structural validity.</w:t>
      </w:r>
      <w:r w:rsidR="00566FEC">
        <w:t xml:space="preserve"> </w:t>
      </w:r>
      <w:r w:rsidR="004A6F36">
        <w:t xml:space="preserve">We found good internal </w:t>
      </w:r>
      <w:r w:rsidR="004A6F36">
        <w:lastRenderedPageBreak/>
        <w:t>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7F62B57" w:rsidR="004A6F36" w:rsidRDefault="00CF70C4" w:rsidP="00FC3B1C">
      <w:pPr>
        <w:pStyle w:val="Textoindependiente"/>
        <w:spacing w:before="0" w:after="0"/>
      </w:pPr>
      <w:r>
        <w:t>Structural</w:t>
      </w:r>
      <w:r w:rsidR="004A6F36">
        <w:t xml:space="preserve"> validity was assessed by fitting a CFA to each of the facets. Goodness of fit measures signaled that the data is consistent with the facet models, with </w:t>
      </w:r>
      <w:r w:rsidR="00D23251">
        <w:t>88</w:t>
      </w:r>
      <w:r w:rsidR="004A6F36">
        <w:t>% of the chi-square test</w:t>
      </w:r>
      <w:r w:rsidR="00D23251">
        <w:t>s</w:t>
      </w:r>
      <w:r w:rsidR="004A6F36">
        <w:t xml:space="preserve"> yielding non-significant results and all facets at least approximately fitting the data according to goodness-of-fit indices. These results suggest that the facets included in the </w:t>
      </w:r>
      <w:r w:rsidR="000C47A5">
        <w:t xml:space="preserve">BMFPI </w:t>
      </w:r>
      <w:r w:rsidR="004A6F36">
        <w:t xml:space="preserve">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and discriminant validity in the ESEM solution is to verify that the primary factor loadings are distinct from zero (</w:t>
      </w:r>
      <w:proofErr w:type="gramStart"/>
      <w:r w:rsidR="00822A8A">
        <w:t>i.e.</w:t>
      </w:r>
      <w:proofErr w:type="gramEnd"/>
      <w:r w:rsidR="00822A8A">
        <w:t xml:space="preserv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08619757"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other personality instruments</w:t>
      </w:r>
      <w:r w:rsidR="00756DBE">
        <w:t>, at least regarding the external outcomes that were included in our measures</w:t>
      </w:r>
      <w:r w:rsidR="0075381B">
        <w:t xml:space="preserve">.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lastRenderedPageBreak/>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lastRenderedPageBreak/>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76BD143B"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t xml:space="preserve">All in all, our nomological network </w:t>
      </w:r>
      <w:r w:rsidR="00CF70C4">
        <w:rPr>
          <w:rFonts w:eastAsiaTheme="minorEastAsia"/>
          <w:color w:val="000000"/>
          <w:lang w:eastAsia="nl-BE"/>
        </w:rPr>
        <w:t>suggest</w:t>
      </w:r>
      <w:r>
        <w:rPr>
          <w:rFonts w:eastAsiaTheme="minorEastAsia"/>
          <w:color w:val="000000"/>
          <w:lang w:eastAsia="nl-BE"/>
        </w:rPr>
        <w:t xml:space="preserve"> a reasonable degree of construct validity for the </w:t>
      </w:r>
      <w:r w:rsidR="000C47A5">
        <w:t>BMFPI</w:t>
      </w:r>
      <w:r>
        <w:rPr>
          <w:rFonts w:eastAsiaTheme="minorEastAsia"/>
          <w:color w:val="000000"/>
          <w:lang w:eastAsia="nl-BE"/>
        </w:rPr>
        <w:t xml:space="preserve">.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646158AC"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w:t>
      </w:r>
      <w:r w:rsidR="00B37879">
        <w:t xml:space="preserve"> et al.</w:t>
      </w:r>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 xml:space="preserve">in this paper, as our two samples’ mean age </w:t>
      </w:r>
      <w:r w:rsidR="00E66DBD">
        <w:lastRenderedPageBreak/>
        <w:t>differ significantly</w:t>
      </w:r>
      <w:r w:rsidR="009565AC">
        <w:t>.</w:t>
      </w:r>
      <w:r w:rsidR="002A4D5B">
        <w:t xml:space="preserve"> </w:t>
      </w:r>
      <w:r w:rsidR="00E66DBD">
        <w:t>Despite this mean age difference,</w:t>
      </w:r>
      <w:r w:rsidR="00035AA8">
        <w:t xml:space="preserve"> the degree of 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t>Limitations</w:t>
      </w:r>
    </w:p>
    <w:p w14:paraId="6FAE21EF" w14:textId="29FAEE83" w:rsidR="00056347" w:rsidRDefault="00BA4C93" w:rsidP="00FC3B1C">
      <w:pPr>
        <w:pStyle w:val="Textoindependiente"/>
        <w:spacing w:before="0" w:after="0"/>
      </w:pPr>
      <w:r>
        <w:t xml:space="preserve">Given that this study is the first </w:t>
      </w:r>
      <w:r w:rsidR="00056347">
        <w:t xml:space="preserve">outlet using the </w:t>
      </w:r>
      <w:r w:rsidR="000C47A5">
        <w:t>BMFPI</w:t>
      </w:r>
      <w:r w:rsidR="00056347">
        <w:t>,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901B480" w:rsidR="00CD3468" w:rsidRDefault="00056347" w:rsidP="00FC3B1C">
      <w:pPr>
        <w:pStyle w:val="Textoindependiente"/>
        <w:spacing w:before="0" w:after="0"/>
      </w:pPr>
      <w:r>
        <w:t xml:space="preserve">Currently, the </w:t>
      </w:r>
      <w:r w:rsidR="000C47A5">
        <w:t xml:space="preserve">BMFPI </w:t>
      </w:r>
      <w:r>
        <w:t xml:space="preserve">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26" w:name="references"/>
      <w:bookmarkEnd w:id="26"/>
    </w:p>
    <w:p w14:paraId="41766539" w14:textId="5E2B7EF7" w:rsidR="000C47A5" w:rsidRDefault="000C47A5" w:rsidP="00FC3B1C">
      <w:pPr>
        <w:pStyle w:val="Textoindependiente"/>
        <w:spacing w:before="0" w:after="0"/>
      </w:pPr>
    </w:p>
    <w:p w14:paraId="45B2BD6B" w14:textId="75199D17" w:rsidR="00220CF2" w:rsidRDefault="00220CF2" w:rsidP="00FC3B1C">
      <w:pPr>
        <w:pStyle w:val="Textoindependiente"/>
        <w:spacing w:before="0" w:after="0"/>
      </w:pPr>
    </w:p>
    <w:p w14:paraId="72AC78C8" w14:textId="5DA2938E" w:rsidR="00220CF2" w:rsidRDefault="00220CF2" w:rsidP="00FC3B1C">
      <w:pPr>
        <w:pStyle w:val="Textoindependiente"/>
        <w:spacing w:before="0" w:after="0"/>
      </w:pPr>
    </w:p>
    <w:p w14:paraId="41039503" w14:textId="430459E8" w:rsidR="00220CF2" w:rsidRDefault="00220CF2" w:rsidP="00FC3B1C">
      <w:pPr>
        <w:pStyle w:val="Textoindependiente"/>
        <w:spacing w:before="0" w:after="0"/>
      </w:pPr>
    </w:p>
    <w:p w14:paraId="18F9FB71" w14:textId="492FCF94" w:rsidR="005A77D3" w:rsidRDefault="005A77D3" w:rsidP="00FC3B1C">
      <w:pPr>
        <w:pStyle w:val="Textoindependiente"/>
        <w:spacing w:before="0" w:after="0"/>
      </w:pPr>
    </w:p>
    <w:p w14:paraId="4A3B3D14" w14:textId="5DA2F9B6" w:rsidR="005A77D3" w:rsidRDefault="005A77D3" w:rsidP="00FC3B1C">
      <w:pPr>
        <w:pStyle w:val="Textoindependiente"/>
        <w:spacing w:before="0" w:after="0"/>
      </w:pPr>
    </w:p>
    <w:p w14:paraId="5052A5F7" w14:textId="0DB5CF52" w:rsidR="005A77D3" w:rsidRDefault="005A77D3" w:rsidP="00FC3B1C">
      <w:pPr>
        <w:pStyle w:val="Textoindependiente"/>
        <w:spacing w:before="0" w:after="0"/>
      </w:pPr>
    </w:p>
    <w:p w14:paraId="12DF476C" w14:textId="1AC3AA6A" w:rsidR="005A77D3" w:rsidRDefault="005A77D3" w:rsidP="00FC3B1C">
      <w:pPr>
        <w:pStyle w:val="Textoindependiente"/>
        <w:spacing w:before="0" w:after="0"/>
      </w:pPr>
    </w:p>
    <w:p w14:paraId="5F6D767A" w14:textId="05671B96" w:rsidR="005A77D3" w:rsidRDefault="005A77D3" w:rsidP="00FC3B1C">
      <w:pPr>
        <w:pStyle w:val="Textoindependiente"/>
        <w:spacing w:before="0" w:after="0"/>
      </w:pPr>
    </w:p>
    <w:p w14:paraId="5F9A073B" w14:textId="3314560D" w:rsidR="005A77D3" w:rsidRDefault="005A77D3" w:rsidP="00FC3B1C">
      <w:pPr>
        <w:pStyle w:val="Textoindependiente"/>
        <w:spacing w:before="0" w:after="0"/>
      </w:pPr>
    </w:p>
    <w:p w14:paraId="2E35EE9D" w14:textId="660FD839" w:rsidR="005A77D3" w:rsidRDefault="005A77D3" w:rsidP="00FC3B1C">
      <w:pPr>
        <w:pStyle w:val="Textoindependiente"/>
        <w:spacing w:before="0" w:after="0"/>
      </w:pPr>
    </w:p>
    <w:p w14:paraId="08E6DEB9" w14:textId="1BFB14C9" w:rsidR="005A77D3" w:rsidRDefault="005A77D3" w:rsidP="00FC3B1C">
      <w:pPr>
        <w:pStyle w:val="Textoindependiente"/>
        <w:spacing w:before="0" w:after="0"/>
      </w:pPr>
    </w:p>
    <w:p w14:paraId="0A5911A1" w14:textId="16060038" w:rsidR="005A77D3" w:rsidRDefault="005A77D3" w:rsidP="00FC3B1C">
      <w:pPr>
        <w:pStyle w:val="Textoindependiente"/>
        <w:spacing w:before="0" w:after="0"/>
      </w:pPr>
    </w:p>
    <w:p w14:paraId="7F4316B1" w14:textId="4BCA86E7" w:rsidR="005A77D3" w:rsidRDefault="005A77D3" w:rsidP="00FC3B1C">
      <w:pPr>
        <w:pStyle w:val="Textoindependiente"/>
        <w:spacing w:before="0" w:after="0"/>
      </w:pPr>
    </w:p>
    <w:p w14:paraId="33A61679" w14:textId="05B8EF89" w:rsidR="005A77D3" w:rsidRDefault="005A77D3" w:rsidP="00FC3B1C">
      <w:pPr>
        <w:pStyle w:val="Textoindependiente"/>
        <w:spacing w:before="0" w:after="0"/>
      </w:pPr>
    </w:p>
    <w:p w14:paraId="22CA0A80" w14:textId="77777777" w:rsidR="005A77D3" w:rsidRDefault="005A77D3" w:rsidP="00FC3B1C">
      <w:pPr>
        <w:pStyle w:val="Textoindependiente"/>
        <w:spacing w:before="0" w:after="0"/>
      </w:pPr>
    </w:p>
    <w:p w14:paraId="45DBA116" w14:textId="15BFAFCC" w:rsidR="00220CF2" w:rsidRDefault="00220CF2" w:rsidP="00FC3B1C">
      <w:pPr>
        <w:pStyle w:val="Textoindependiente"/>
        <w:spacing w:before="0" w:after="0"/>
      </w:pPr>
    </w:p>
    <w:p w14:paraId="75C7E0AD" w14:textId="77777777" w:rsidR="00220CF2" w:rsidRDefault="00220CF2" w:rsidP="00FC3B1C">
      <w:pPr>
        <w:pStyle w:val="Textoindependiente"/>
        <w:spacing w:before="0" w:after="0"/>
      </w:pPr>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bookmarkStart w:id="27" w:name="_Hlk58413718"/>
      <w:r>
        <w:t xml:space="preserve">References </w:t>
      </w:r>
    </w:p>
    <w:bookmarkEnd w:id="27"/>
    <w:p w14:paraId="58EABBF8" w14:textId="2B9641B9" w:rsidR="00EA382D" w:rsidRPr="00462C27" w:rsidRDefault="00C96047" w:rsidP="00864A00">
      <w:pPr>
        <w:pStyle w:val="Textoindependiente"/>
        <w:spacing w:before="0" w:after="0"/>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w:t>
      </w:r>
    </w:p>
    <w:p w14:paraId="05407A5D" w14:textId="76B059EC" w:rsidR="00B32C3D" w:rsidRPr="00462C27" w:rsidRDefault="00B32C3D" w:rsidP="00864A00">
      <w:pPr>
        <w:pStyle w:val="Textoindependiente"/>
        <w:spacing w:before="0" w:after="0"/>
        <w:ind w:hanging="720"/>
        <w:mirrorIndents/>
        <w:rPr>
          <w:color w:val="000000" w:themeColor="text1"/>
        </w:rPr>
      </w:pPr>
      <w:r w:rsidRPr="00462C27">
        <w:rPr>
          <w:color w:val="000000" w:themeColor="text1"/>
        </w:rPr>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5B80A0C9" w14:textId="3E642DA6" w:rsidR="0045179F" w:rsidRPr="00462C27" w:rsidRDefault="0045179F" w:rsidP="00864A00">
      <w:pPr>
        <w:pStyle w:val="Textoindependiente"/>
        <w:spacing w:before="0" w:after="0"/>
        <w:ind w:hanging="720"/>
        <w:mirrorIndents/>
        <w:rPr>
          <w:color w:val="000000" w:themeColor="text1"/>
        </w:rPr>
      </w:pPr>
      <w:r w:rsidRPr="00462C27">
        <w:rPr>
          <w:rStyle w:val="Hipervnculo"/>
          <w:color w:val="000000" w:themeColor="text1"/>
        </w:rPr>
        <w:lastRenderedPageBreak/>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13(6), 653-665</w:t>
      </w:r>
    </w:p>
    <w:p w14:paraId="78B719B6" w14:textId="2438122C" w:rsidR="00223D57" w:rsidRDefault="00C96047" w:rsidP="00223D57">
      <w:pPr>
        <w:pStyle w:val="Textoindependiente"/>
        <w:spacing w:before="0" w:after="0"/>
        <w:ind w:hanging="720"/>
        <w:mirrorIndents/>
        <w:rPr>
          <w:rStyle w:val="Hipervnculo"/>
          <w:color w:val="000000" w:themeColor="text1"/>
        </w:rPr>
      </w:pPr>
      <w:r w:rsidRPr="00ED3007">
        <w:rPr>
          <w:color w:val="000000" w:themeColor="text1"/>
        </w:rPr>
        <w:t xml:space="preserve">Costa, P. T., &amp; McCrae,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 xml:space="preserve">(1), 21–50. </w:t>
      </w:r>
    </w:p>
    <w:p w14:paraId="65EE34EE" w14:textId="3C287FAE" w:rsidR="00223D57" w:rsidRPr="00223D57" w:rsidRDefault="00223D57" w:rsidP="00223D57">
      <w:pPr>
        <w:pStyle w:val="Textoindependiente"/>
        <w:spacing w:before="0" w:after="0"/>
        <w:ind w:hanging="720"/>
        <w:mirrorIndents/>
        <w:rPr>
          <w:rStyle w:val="Hipervnculo"/>
          <w:color w:val="000000" w:themeColor="text1"/>
        </w:rPr>
      </w:pPr>
      <w:r w:rsidRPr="00223D57">
        <w:rPr>
          <w:rFonts w:cs="Times New Roman"/>
          <w:color w:val="222222"/>
          <w:shd w:val="clear" w:color="auto" w:fill="FFFFFF"/>
        </w:rPr>
        <w:t>Cronbach, L. J. (1951). Coefficient alpha and the internal structure of tests. </w:t>
      </w:r>
      <w:r w:rsidRPr="00223D57">
        <w:rPr>
          <w:rFonts w:cs="Times New Roman"/>
          <w:i/>
          <w:iCs/>
          <w:color w:val="222222"/>
          <w:shd w:val="clear" w:color="auto" w:fill="FFFFFF"/>
        </w:rPr>
        <w:t>psychometrika</w:t>
      </w:r>
      <w:r w:rsidRPr="00223D57">
        <w:rPr>
          <w:rFonts w:cs="Times New Roman"/>
          <w:color w:val="222222"/>
          <w:shd w:val="clear" w:color="auto" w:fill="FFFFFF"/>
        </w:rPr>
        <w:t>, </w:t>
      </w:r>
      <w:r w:rsidRPr="00223D57">
        <w:rPr>
          <w:rFonts w:cs="Times New Roman"/>
          <w:i/>
          <w:iCs/>
          <w:color w:val="222222"/>
          <w:shd w:val="clear" w:color="auto" w:fill="FFFFFF"/>
        </w:rPr>
        <w:t>16</w:t>
      </w:r>
      <w:r w:rsidRPr="00223D57">
        <w:rPr>
          <w:rFonts w:cs="Times New Roman"/>
          <w:color w:val="222222"/>
          <w:shd w:val="clear" w:color="auto" w:fill="FFFFFF"/>
        </w:rPr>
        <w:t>(3), 297-334.</w:t>
      </w:r>
    </w:p>
    <w:p w14:paraId="697155D5" w14:textId="768C18FE" w:rsidR="00B32C3D" w:rsidRPr="00462C27" w:rsidRDefault="00B32C3D" w:rsidP="00864A00">
      <w:pPr>
        <w:pStyle w:val="Textoindependiente"/>
        <w:spacing w:before="0" w:after="0"/>
        <w:ind w:hanging="720"/>
        <w:mirrorIndents/>
        <w:rPr>
          <w:color w:val="000000" w:themeColor="text1"/>
        </w:rPr>
      </w:pPr>
      <w:r w:rsidRPr="00462C27">
        <w:rPr>
          <w:rStyle w:val="Hipervnculo"/>
          <w:color w:val="000000" w:themeColor="text1"/>
        </w:rPr>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161DE5CC"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De Fruyt,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 xml:space="preserve">(5), 405–425. </w:t>
      </w:r>
    </w:p>
    <w:p w14:paraId="5BEA2E88" w14:textId="32D970B0"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w:t>
      </w:r>
      <w:r w:rsidR="004165F4" w:rsidRPr="00462C27">
        <w:rPr>
          <w:color w:val="000000" w:themeColor="text1"/>
        </w:rPr>
        <w:t xml:space="preserve"> </w:t>
      </w:r>
    </w:p>
    <w:p w14:paraId="4207EBC7" w14:textId="5AC4E31B" w:rsidR="00EA382D" w:rsidRPr="00462C27" w:rsidRDefault="00C96047" w:rsidP="00864A00">
      <w:pPr>
        <w:pStyle w:val="Textoindependiente"/>
        <w:spacing w:before="0" w:after="0"/>
        <w:ind w:hanging="720"/>
        <w:mirrorIndents/>
        <w:rPr>
          <w:color w:val="000000" w:themeColor="text1"/>
        </w:rPr>
      </w:pPr>
      <w:r w:rsidRPr="00A866E2">
        <w:rPr>
          <w:color w:val="000000" w:themeColor="text1"/>
          <w:lang w:val="de-DE"/>
        </w:rPr>
        <w:t xml:space="preserve">Diener, E., Emmons, R. A., Larsen, R. J., &amp; Griffin, S. (1985). </w:t>
      </w:r>
      <w:r w:rsidRPr="00462C27">
        <w:rPr>
          <w:color w:val="000000" w:themeColor="text1"/>
        </w:rPr>
        <w:t xml:space="preserve">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 xml:space="preserve">(1), 71–75. </w:t>
      </w:r>
    </w:p>
    <w:p w14:paraId="210844CA" w14:textId="380747F9" w:rsidR="001021BE" w:rsidRPr="00462C27" w:rsidRDefault="001021BE" w:rsidP="00864A00">
      <w:pPr>
        <w:pStyle w:val="Textoindependiente"/>
        <w:spacing w:before="0" w:after="0"/>
        <w:ind w:hanging="720"/>
        <w:mirrorIndents/>
        <w:rPr>
          <w:color w:val="000000" w:themeColor="text1"/>
        </w:rPr>
      </w:pPr>
      <w:r w:rsidRPr="00462C27">
        <w:rPr>
          <w:color w:val="000000" w:themeColor="text1"/>
        </w:rPr>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70D78523" w14:textId="4E497479" w:rsidR="009A504F" w:rsidRDefault="009A504F" w:rsidP="00864A00">
      <w:pPr>
        <w:pStyle w:val="Textoindependiente"/>
        <w:spacing w:before="0" w:after="0"/>
        <w:ind w:hanging="720"/>
        <w:mirrorIndents/>
        <w:rPr>
          <w:rStyle w:val="Hipervnculo"/>
          <w:color w:val="000000" w:themeColor="text1"/>
          <w:lang w:val="de-DE"/>
        </w:rPr>
      </w:pPr>
      <w:r>
        <w:rPr>
          <w:color w:val="000000" w:themeColor="text1"/>
        </w:rPr>
        <w:t>Gray, E.</w:t>
      </w:r>
      <w:r w:rsidRPr="00462C27">
        <w:rPr>
          <w:color w:val="000000" w:themeColor="text1"/>
        </w:rPr>
        <w:t xml:space="preserve">, &amp; Watson, D. (2002). General and Specific Traits of Personality and Their Relation to Sleep and Academic Performance. </w:t>
      </w:r>
      <w:r w:rsidRPr="00A866E2">
        <w:rPr>
          <w:i/>
          <w:color w:val="000000" w:themeColor="text1"/>
          <w:lang w:val="de-DE"/>
        </w:rPr>
        <w:t>Journal of Personality</w:t>
      </w:r>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 xml:space="preserve">(2), 177–206. </w:t>
      </w:r>
    </w:p>
    <w:p w14:paraId="0BA271D8" w14:textId="16B2735B" w:rsidR="00A375AC" w:rsidRPr="009A504F" w:rsidRDefault="00A375AC" w:rsidP="00864A00">
      <w:pPr>
        <w:pStyle w:val="Textoindependiente"/>
        <w:spacing w:before="0" w:after="0"/>
        <w:ind w:hanging="720"/>
        <w:mirrorIndents/>
        <w:rPr>
          <w:rStyle w:val="Hipervnculo"/>
          <w:color w:val="000000" w:themeColor="text1"/>
          <w:lang w:val="de-DE"/>
        </w:rPr>
      </w:pPr>
      <w:r w:rsidRPr="00A375AC">
        <w:rPr>
          <w:rStyle w:val="Hipervnculo"/>
          <w:color w:val="000000" w:themeColor="text1"/>
          <w:lang w:val="de-DE"/>
        </w:rPr>
        <w:t>Goldberg, L. R. (1990). An alternative" description of personality": the big-five factor structure. Journal of personality and social psychology, 59(6), 1216.</w:t>
      </w:r>
    </w:p>
    <w:p w14:paraId="07111931" w14:textId="730634D9"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 xml:space="preserve">(1), 84–96. </w:t>
      </w:r>
    </w:p>
    <w:p w14:paraId="3024EFB9" w14:textId="00F38CB7" w:rsidR="00DC4373" w:rsidRPr="005A5D51" w:rsidRDefault="00DC4373" w:rsidP="00864A00">
      <w:pPr>
        <w:pStyle w:val="Textoindependiente"/>
        <w:ind w:hanging="720"/>
        <w:mirrorIndents/>
        <w:rPr>
          <w:color w:val="000000" w:themeColor="text1"/>
        </w:rPr>
      </w:pPr>
      <w:r w:rsidRPr="00C57EF8">
        <w:rPr>
          <w:color w:val="000000" w:themeColor="text1"/>
        </w:rPr>
        <w:lastRenderedPageBreak/>
        <w:t xml:space="preserve">Heller, D., Watson, D., &amp; </w:t>
      </w:r>
      <w:proofErr w:type="spellStart"/>
      <w:r w:rsidRPr="00C57EF8">
        <w:rPr>
          <w:color w:val="000000" w:themeColor="text1"/>
        </w:rPr>
        <w:t>Ilies</w:t>
      </w:r>
      <w:proofErr w:type="spellEnd"/>
      <w:r w:rsidRPr="00C57EF8">
        <w:rPr>
          <w:color w:val="000000" w:themeColor="text1"/>
        </w:rPr>
        <w:t>, R. (2004). The role of person versus situation in life satisfaction: A critical examination. </w:t>
      </w:r>
      <w:r w:rsidRPr="005A5D51">
        <w:rPr>
          <w:i/>
          <w:iCs/>
          <w:color w:val="000000" w:themeColor="text1"/>
        </w:rPr>
        <w:t>Psychological bulletin</w:t>
      </w:r>
      <w:r w:rsidRPr="005A5D51">
        <w:rPr>
          <w:color w:val="000000" w:themeColor="text1"/>
        </w:rPr>
        <w:t>, </w:t>
      </w:r>
      <w:r w:rsidRPr="005A5D51">
        <w:rPr>
          <w:i/>
          <w:iCs/>
          <w:color w:val="000000" w:themeColor="text1"/>
        </w:rPr>
        <w:t>130</w:t>
      </w:r>
      <w:r w:rsidRPr="005A5D51">
        <w:rPr>
          <w:color w:val="000000" w:themeColor="text1"/>
        </w:rPr>
        <w:t>(4), 574.</w:t>
      </w:r>
    </w:p>
    <w:p w14:paraId="3D0F767C" w14:textId="0F760709" w:rsidR="00EA382D" w:rsidRPr="00A866E2" w:rsidRDefault="00C96047" w:rsidP="00864A00">
      <w:pPr>
        <w:pStyle w:val="Textoindependiente"/>
        <w:spacing w:before="0" w:after="0"/>
        <w:ind w:hanging="720"/>
        <w:mirrorIndents/>
        <w:rPr>
          <w:rStyle w:val="Hipervnculo"/>
          <w:color w:val="000000" w:themeColor="text1"/>
          <w:lang w:val="de-DE"/>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A866E2">
        <w:rPr>
          <w:i/>
          <w:color w:val="000000" w:themeColor="text1"/>
          <w:lang w:val="de-DE"/>
        </w:rPr>
        <w:t>Journal of Applied Psychology</w:t>
      </w:r>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074BD9D4" w14:textId="50266271" w:rsidR="00EA382D" w:rsidRPr="00462C27" w:rsidRDefault="00C96047" w:rsidP="00864A00">
      <w:pPr>
        <w:pStyle w:val="Textoindependiente"/>
        <w:spacing w:before="0" w:after="0"/>
        <w:ind w:hanging="720"/>
        <w:mirrorIndents/>
        <w:rPr>
          <w:color w:val="000000" w:themeColor="text1"/>
        </w:rPr>
      </w:pPr>
      <w:bookmarkStart w:id="28" w:name="_Hlk58414560"/>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xml:space="preserve">. </w:t>
      </w:r>
    </w:p>
    <w:bookmarkEnd w:id="28"/>
    <w:p w14:paraId="2D008FB1" w14:textId="6B9B5B65" w:rsidR="003D06F9" w:rsidRDefault="003D06F9" w:rsidP="003D06F9">
      <w:pPr>
        <w:pStyle w:val="Textoindependiente"/>
        <w:spacing w:before="0" w:after="0"/>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 xml:space="preserve">(1), 67–77. </w:t>
      </w:r>
    </w:p>
    <w:p w14:paraId="74919264" w14:textId="420E236F"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 xml:space="preserve">(5), 457–466. </w:t>
      </w:r>
    </w:p>
    <w:p w14:paraId="06D8179B" w14:textId="337228F9"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 xml:space="preserve">(4), 451–458. </w:t>
      </w:r>
    </w:p>
    <w:p w14:paraId="532658D5" w14:textId="733279B8" w:rsidR="00EA382D" w:rsidRPr="00462C27" w:rsidRDefault="00C96047" w:rsidP="00864A00">
      <w:pPr>
        <w:pStyle w:val="Textoindependiente"/>
        <w:spacing w:before="0" w:after="0"/>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 xml:space="preserve">American </w:t>
      </w:r>
      <w:proofErr w:type="spellStart"/>
      <w:r w:rsidRPr="00462C27">
        <w:rPr>
          <w:i/>
          <w:color w:val="000000" w:themeColor="text1"/>
          <w:lang w:val="de-DE"/>
        </w:rPr>
        <w:t>Psychologist</w:t>
      </w:r>
      <w:proofErr w:type="spellEnd"/>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w:t>
      </w:r>
    </w:p>
    <w:p w14:paraId="1A1BAEC8" w14:textId="1112B5DF" w:rsidR="00EA382D" w:rsidRDefault="00C96047" w:rsidP="00864A00">
      <w:pPr>
        <w:pStyle w:val="Textoindependiente"/>
        <w:spacing w:before="0" w:after="0"/>
        <w:ind w:hanging="720"/>
        <w:mirrorIndents/>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r w:rsidR="003D06F9">
        <w:rPr>
          <w:color w:val="000000" w:themeColor="text1"/>
        </w:rPr>
        <w:t>r</w:t>
      </w:r>
      <w:r w:rsidRPr="00462C27">
        <w:rPr>
          <w:color w:val="000000" w:themeColor="text1"/>
        </w:rPr>
        <w:t xml:space="preserve">evised NEO personality inventory: Confirmatory factor 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15D7DAEB" w14:textId="4A84A072" w:rsidR="00223D57" w:rsidRPr="00462C27" w:rsidRDefault="00223D57" w:rsidP="00223D57">
      <w:pPr>
        <w:pStyle w:val="Textoindependiente"/>
        <w:ind w:hanging="720"/>
        <w:mirrorIndents/>
        <w:rPr>
          <w:color w:val="000000" w:themeColor="text1"/>
        </w:rPr>
      </w:pPr>
      <w:r w:rsidRPr="00223D57">
        <w:rPr>
          <w:color w:val="000000" w:themeColor="text1"/>
        </w:rPr>
        <w:t>McDonald, R. P. (</w:t>
      </w:r>
      <w:r>
        <w:rPr>
          <w:color w:val="000000" w:themeColor="text1"/>
        </w:rPr>
        <w:t>1999</w:t>
      </w:r>
      <w:r w:rsidRPr="00223D57">
        <w:rPr>
          <w:color w:val="000000" w:themeColor="text1"/>
        </w:rPr>
        <w:t>). </w:t>
      </w:r>
      <w:r w:rsidRPr="00223D57">
        <w:rPr>
          <w:i/>
          <w:iCs/>
          <w:color w:val="000000" w:themeColor="text1"/>
        </w:rPr>
        <w:t>Test theory: A unified treatment</w:t>
      </w:r>
      <w:r w:rsidRPr="00223D57">
        <w:rPr>
          <w:color w:val="000000" w:themeColor="text1"/>
        </w:rPr>
        <w:t>. psychology press.</w:t>
      </w:r>
    </w:p>
    <w:p w14:paraId="330CEDE6" w14:textId="2D0DC212"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lastRenderedPageBreak/>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 xml:space="preserve">(1), 116–130. </w:t>
      </w:r>
    </w:p>
    <w:p w14:paraId="65EB6619" w14:textId="255AF24A" w:rsidR="00EA382D" w:rsidRPr="00462C27" w:rsidRDefault="00C96047" w:rsidP="00864A00">
      <w:pPr>
        <w:pStyle w:val="Textoindependiente"/>
        <w:spacing w:before="0" w:after="0"/>
        <w:ind w:hanging="720"/>
        <w:mirrorIndents/>
        <w:rPr>
          <w:color w:val="000000" w:themeColor="text1"/>
        </w:rPr>
      </w:pPr>
      <w:r w:rsidRPr="00462C27">
        <w:rPr>
          <w:color w:val="000000" w:themeColor="text1"/>
          <w:lang w:val="de-DE"/>
        </w:rPr>
        <w:t xml:space="preserve">Ones, D. S., Viswesvaran,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 xml:space="preserve">(S1), S19–S38. </w:t>
      </w:r>
    </w:p>
    <w:p w14:paraId="52302EAA" w14:textId="77F38FCD"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 xml:space="preserve">(5), 971–990. </w:t>
      </w:r>
    </w:p>
    <w:p w14:paraId="1D7AFFB5" w14:textId="55E09FAF"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 xml:space="preserve">(1), 78–90. </w:t>
      </w:r>
    </w:p>
    <w:p w14:paraId="12B09554" w14:textId="72746FD7"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 xml:space="preserve">(2), 322–338. </w:t>
      </w:r>
    </w:p>
    <w:p w14:paraId="1B5D7170" w14:textId="03DB076E"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 xml:space="preserve">(2), 239–252. </w:t>
      </w:r>
    </w:p>
    <w:p w14:paraId="37300FF3" w14:textId="5E3BEB2A" w:rsidR="00AE2CBC" w:rsidRPr="004918AC" w:rsidRDefault="00AE2CBC" w:rsidP="00864A00">
      <w:pPr>
        <w:pStyle w:val="Textoindependiente"/>
        <w:spacing w:before="0" w:after="0"/>
        <w:ind w:hanging="720"/>
        <w:mirrorIndents/>
        <w:rPr>
          <w:color w:val="000000" w:themeColor="text1"/>
        </w:rPr>
      </w:pPr>
      <w:r w:rsidRPr="00462C27">
        <w:rPr>
          <w:color w:val="000000" w:themeColor="text1"/>
          <w:lang w:val="fr-BE"/>
        </w:rPr>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54C1311C" w14:textId="683C4CC4" w:rsidR="00B32C3D" w:rsidRPr="00462C27" w:rsidRDefault="00B32C3D" w:rsidP="00864A00">
      <w:pPr>
        <w:pStyle w:val="Textoindependiente"/>
        <w:spacing w:before="0" w:after="0"/>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71E423F0" w14:textId="04B8C71A" w:rsidR="00EA382D" w:rsidRPr="00462C27" w:rsidRDefault="00C96047" w:rsidP="00864A00">
      <w:pPr>
        <w:pStyle w:val="Textoindependiente"/>
        <w:spacing w:before="0" w:after="0"/>
        <w:ind w:hanging="720"/>
        <w:mirrorIndents/>
        <w:rPr>
          <w:color w:val="000000" w:themeColor="text1"/>
        </w:rPr>
      </w:pPr>
      <w:bookmarkStart w:id="29" w:name="_Hlk58414125"/>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 xml:space="preserve">(3), 345–384. </w:t>
      </w:r>
    </w:p>
    <w:bookmarkEnd w:id="29"/>
    <w:p w14:paraId="622696C5" w14:textId="028F8656" w:rsidR="00EA382D" w:rsidRPr="00462C27" w:rsidRDefault="00C96047" w:rsidP="00864A00">
      <w:pPr>
        <w:pStyle w:val="Textoindependiente"/>
        <w:spacing w:before="0" w:after="0"/>
        <w:ind w:hanging="720"/>
        <w:mirrorIndents/>
        <w:rPr>
          <w:color w:val="000000" w:themeColor="text1"/>
        </w:rPr>
      </w:pPr>
      <w:proofErr w:type="spellStart"/>
      <w:r w:rsidRPr="00462C27">
        <w:rPr>
          <w:color w:val="000000" w:themeColor="text1"/>
        </w:rPr>
        <w:lastRenderedPageBreak/>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w:t>
      </w:r>
      <w:r w:rsidR="004165F4" w:rsidRPr="00462C27">
        <w:rPr>
          <w:color w:val="000000" w:themeColor="text1"/>
        </w:rPr>
        <w:t xml:space="preserve"> </w:t>
      </w:r>
    </w:p>
    <w:p w14:paraId="667B8410" w14:textId="5721520E"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 xml:space="preserve">(1), 84–90. </w:t>
      </w:r>
    </w:p>
    <w:p w14:paraId="2B863A2C" w14:textId="3455C180" w:rsidR="00EA382D" w:rsidRDefault="00D23D7D" w:rsidP="00864A00">
      <w:pPr>
        <w:pStyle w:val="Textoindependiente"/>
        <w:spacing w:before="0" w:after="0"/>
        <w:ind w:hanging="720"/>
        <w:mirrorIndents/>
        <w:rPr>
          <w:rStyle w:val="Hipervnculo"/>
          <w:color w:val="000000" w:themeColor="text1"/>
        </w:rPr>
      </w:pPr>
      <w:bookmarkStart w:id="30" w:name="_Hlk58414495"/>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p>
    <w:bookmarkEnd w:id="30"/>
    <w:p w14:paraId="361696B2" w14:textId="41B6C3AB" w:rsidR="00DC4373" w:rsidRPr="005A5D51" w:rsidRDefault="00DC4373" w:rsidP="00864A00">
      <w:pPr>
        <w:pStyle w:val="Textoindependiente"/>
        <w:ind w:hanging="720"/>
        <w:mirrorIndents/>
        <w:rPr>
          <w:color w:val="000000" w:themeColor="text1"/>
        </w:rPr>
      </w:pPr>
      <w:r w:rsidRPr="00C57EF8">
        <w:rPr>
          <w:color w:val="000000" w:themeColor="text1"/>
        </w:rPr>
        <w:t>Steel, P., Schmidt, J., &amp; Shultz, J. (2008). Refining the relationship between personality and subjective well-being. </w:t>
      </w:r>
      <w:r w:rsidRPr="005A5D51">
        <w:rPr>
          <w:i/>
          <w:iCs/>
          <w:color w:val="000000" w:themeColor="text1"/>
        </w:rPr>
        <w:t>Psychological bulletin</w:t>
      </w:r>
      <w:r w:rsidRPr="005A5D51">
        <w:rPr>
          <w:color w:val="000000" w:themeColor="text1"/>
        </w:rPr>
        <w:t>, </w:t>
      </w:r>
      <w:r w:rsidRPr="005A5D51">
        <w:rPr>
          <w:i/>
          <w:iCs/>
          <w:color w:val="000000" w:themeColor="text1"/>
        </w:rPr>
        <w:t>134</w:t>
      </w:r>
      <w:r w:rsidRPr="005A5D51">
        <w:rPr>
          <w:color w:val="000000" w:themeColor="text1"/>
        </w:rPr>
        <w:t>(1), 138.</w:t>
      </w:r>
    </w:p>
    <w:p w14:paraId="740EA1D7" w14:textId="515BFE61" w:rsidR="0045179F" w:rsidRPr="00462C27" w:rsidRDefault="0045179F" w:rsidP="00864A00">
      <w:pPr>
        <w:pStyle w:val="Textoindependiente"/>
        <w:spacing w:before="0" w:after="0"/>
        <w:ind w:hanging="720"/>
        <w:mirrorIndents/>
        <w:rPr>
          <w:color w:val="000000" w:themeColor="text1"/>
        </w:rPr>
      </w:pPr>
      <w:r w:rsidRPr="00215078">
        <w:rPr>
          <w:color w:val="000000" w:themeColor="text1"/>
          <w:lang w:val="fr-BE"/>
        </w:rPr>
        <w:t xml:space="preserve">Watson, D., Nus, E., &amp; Wu, K. (2017). </w:t>
      </w:r>
      <w:r w:rsidRPr="00462C27">
        <w:rPr>
          <w:color w:val="000000" w:themeColor="text1"/>
        </w:rPr>
        <w:t xml:space="preserve">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2681A3D4" w14:textId="4725A8D4" w:rsidR="001021BE" w:rsidRPr="00A866E2" w:rsidRDefault="001021BE" w:rsidP="00864A00">
      <w:pPr>
        <w:pStyle w:val="Textoindependiente"/>
        <w:spacing w:before="0" w:after="0"/>
        <w:ind w:hanging="720"/>
        <w:mirrorIndents/>
        <w:rPr>
          <w:color w:val="000000" w:themeColor="text1"/>
          <w:lang w:val="de-DE"/>
        </w:rPr>
      </w:pPr>
      <w:r w:rsidRPr="00A866E2">
        <w:rPr>
          <w:color w:val="000000" w:themeColor="text1"/>
          <w:lang w:val="de-DE"/>
        </w:rPr>
        <w:t xml:space="preserve">Wegge, J., &amp; Kleinbeck, U. (1993). Motivationale Faktoren betrieblicher Fehlzeiten: zum Einfluß leistungs-und anschlußthematischer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6C4AFB39" w14:textId="2F024520" w:rsidR="00AE2CBC" w:rsidRPr="00462C27" w:rsidRDefault="00AE2CBC" w:rsidP="00864A00">
      <w:pPr>
        <w:pStyle w:val="Textoindependiente"/>
        <w:spacing w:before="0" w:after="0"/>
        <w:ind w:hanging="720"/>
        <w:mirrorIndents/>
        <w:rPr>
          <w:color w:val="000000" w:themeColor="text1"/>
        </w:rPr>
      </w:pPr>
      <w:bookmarkStart w:id="31" w:name="_Hlk58415195"/>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bookmarkEnd w:id="31"/>
    <w:p w14:paraId="33B610FE" w14:textId="19AD8F96" w:rsidR="00EA382D" w:rsidRPr="00462C27" w:rsidRDefault="00C96047" w:rsidP="00864A00">
      <w:pPr>
        <w:pStyle w:val="Textoindependiente"/>
        <w:spacing w:before="0" w:after="0"/>
        <w:ind w:hanging="720"/>
        <w:mirrorIndents/>
        <w:rPr>
          <w:rStyle w:val="Hipervnculo"/>
          <w:color w:val="000000" w:themeColor="text1"/>
        </w:rPr>
      </w:pPr>
      <w:r w:rsidRPr="00A866E2">
        <w:rPr>
          <w:color w:val="000000" w:themeColor="text1"/>
          <w:lang w:val="de-DE"/>
        </w:rPr>
        <w:t xml:space="preserve">Ziegler, M., Danay, E., Schölmerich, F., &amp; Bühner,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w:t>
      </w:r>
    </w:p>
    <w:p w14:paraId="110D6606" w14:textId="7477283A" w:rsidR="00CD3468" w:rsidRPr="00613F5A" w:rsidRDefault="00B32C3D" w:rsidP="00864A00">
      <w:pPr>
        <w:pStyle w:val="Textoindependiente"/>
        <w:spacing w:before="0" w:after="0"/>
        <w:ind w:hanging="720"/>
        <w:mirrorIndents/>
        <w:rPr>
          <w:color w:val="000000" w:themeColor="text1"/>
        </w:rPr>
      </w:pPr>
      <w:r w:rsidRPr="00462C27">
        <w:rPr>
          <w:color w:val="000000" w:themeColor="text1"/>
        </w:rPr>
        <w:lastRenderedPageBreak/>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3"/>
    </w:p>
    <w:sectPr w:rsidR="00CD3468" w:rsidRPr="00613F5A" w:rsidSect="008E3BA6">
      <w:headerReference w:type="default" r:id="rId8"/>
      <w:footerReference w:type="even" r:id="rId9"/>
      <w:footerReference w:type="default" r:id="rId10"/>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62829" w14:textId="77777777" w:rsidR="00A21657" w:rsidRDefault="00A21657">
      <w:r>
        <w:separator/>
      </w:r>
    </w:p>
  </w:endnote>
  <w:endnote w:type="continuationSeparator" w:id="0">
    <w:p w14:paraId="06DA0847" w14:textId="77777777" w:rsidR="00A21657" w:rsidRDefault="00A2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EndPr>
      <w:rPr>
        <w:rStyle w:val="Nmerodepgina"/>
      </w:rPr>
    </w:sdtEndPr>
    <w:sdtContent>
      <w:p w14:paraId="626AC483" w14:textId="1D211BB9" w:rsidR="004165F4" w:rsidRDefault="004165F4"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4165F4" w:rsidRDefault="004165F4"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EndPr>
      <w:rPr>
        <w:rStyle w:val="Nmerodepgina"/>
      </w:rPr>
    </w:sdtEndPr>
    <w:sdtContent>
      <w:p w14:paraId="1B18ACB7" w14:textId="21958B31" w:rsidR="004165F4" w:rsidRDefault="004165F4"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4165F4" w:rsidRDefault="004165F4"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3F088" w14:textId="77777777" w:rsidR="00A21657" w:rsidRDefault="00A21657">
      <w:r>
        <w:separator/>
      </w:r>
    </w:p>
  </w:footnote>
  <w:footnote w:type="continuationSeparator" w:id="0">
    <w:p w14:paraId="3EDB4E1B" w14:textId="77777777" w:rsidR="00A21657" w:rsidRDefault="00A21657">
      <w:r>
        <w:continuationSeparator/>
      </w:r>
    </w:p>
  </w:footnote>
  <w:footnote w:id="1">
    <w:p w14:paraId="420CA1C9" w14:textId="687925A3" w:rsidR="004165F4" w:rsidRPr="00FF5824" w:rsidRDefault="004165F4"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47CD" w14:textId="7FBA636E" w:rsidR="004165F4" w:rsidRDefault="004165F4">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0359"/>
    <w:rsid w:val="00022DCA"/>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C47A5"/>
    <w:rsid w:val="000D5623"/>
    <w:rsid w:val="000E125A"/>
    <w:rsid w:val="000E22EE"/>
    <w:rsid w:val="000F7D5C"/>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6C3F"/>
    <w:rsid w:val="00157BFD"/>
    <w:rsid w:val="00161B39"/>
    <w:rsid w:val="001653F1"/>
    <w:rsid w:val="00167CD2"/>
    <w:rsid w:val="00171B17"/>
    <w:rsid w:val="00175325"/>
    <w:rsid w:val="00177AAB"/>
    <w:rsid w:val="0018053B"/>
    <w:rsid w:val="00181A49"/>
    <w:rsid w:val="00184664"/>
    <w:rsid w:val="00187BB7"/>
    <w:rsid w:val="001914F7"/>
    <w:rsid w:val="00196691"/>
    <w:rsid w:val="001A3BA5"/>
    <w:rsid w:val="001A3F10"/>
    <w:rsid w:val="001A783B"/>
    <w:rsid w:val="001B379F"/>
    <w:rsid w:val="001C2053"/>
    <w:rsid w:val="001C7C9C"/>
    <w:rsid w:val="001D17E5"/>
    <w:rsid w:val="001D2219"/>
    <w:rsid w:val="001E1441"/>
    <w:rsid w:val="001E2BB0"/>
    <w:rsid w:val="001E34AC"/>
    <w:rsid w:val="001E3843"/>
    <w:rsid w:val="001E5C12"/>
    <w:rsid w:val="001F650E"/>
    <w:rsid w:val="00200CF7"/>
    <w:rsid w:val="00203620"/>
    <w:rsid w:val="0020780A"/>
    <w:rsid w:val="00211A4D"/>
    <w:rsid w:val="00215078"/>
    <w:rsid w:val="00220CF2"/>
    <w:rsid w:val="00223D57"/>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411F"/>
    <w:rsid w:val="00335A7E"/>
    <w:rsid w:val="0034077E"/>
    <w:rsid w:val="00342505"/>
    <w:rsid w:val="0034309A"/>
    <w:rsid w:val="00350777"/>
    <w:rsid w:val="003537DF"/>
    <w:rsid w:val="003567D3"/>
    <w:rsid w:val="00356CD3"/>
    <w:rsid w:val="00360DF3"/>
    <w:rsid w:val="00361A9D"/>
    <w:rsid w:val="0036250D"/>
    <w:rsid w:val="00380552"/>
    <w:rsid w:val="00380EA7"/>
    <w:rsid w:val="00381C95"/>
    <w:rsid w:val="003873C2"/>
    <w:rsid w:val="0039479D"/>
    <w:rsid w:val="003B1CC3"/>
    <w:rsid w:val="003C2D61"/>
    <w:rsid w:val="003C6773"/>
    <w:rsid w:val="003D06F9"/>
    <w:rsid w:val="003D6CF6"/>
    <w:rsid w:val="003E4049"/>
    <w:rsid w:val="003E7B5E"/>
    <w:rsid w:val="003F1036"/>
    <w:rsid w:val="003F27DB"/>
    <w:rsid w:val="004025DF"/>
    <w:rsid w:val="00404141"/>
    <w:rsid w:val="004139F0"/>
    <w:rsid w:val="004165F4"/>
    <w:rsid w:val="004224BC"/>
    <w:rsid w:val="00427EDE"/>
    <w:rsid w:val="00434255"/>
    <w:rsid w:val="00434CF1"/>
    <w:rsid w:val="004422AC"/>
    <w:rsid w:val="00450622"/>
    <w:rsid w:val="0045179F"/>
    <w:rsid w:val="00453AE9"/>
    <w:rsid w:val="00456E3A"/>
    <w:rsid w:val="00461D5D"/>
    <w:rsid w:val="00462C27"/>
    <w:rsid w:val="004632F3"/>
    <w:rsid w:val="00463C88"/>
    <w:rsid w:val="00471B8E"/>
    <w:rsid w:val="00473FA0"/>
    <w:rsid w:val="00474C94"/>
    <w:rsid w:val="004771CC"/>
    <w:rsid w:val="0048129A"/>
    <w:rsid w:val="00481FD1"/>
    <w:rsid w:val="00485490"/>
    <w:rsid w:val="00487F89"/>
    <w:rsid w:val="00490818"/>
    <w:rsid w:val="00490AAA"/>
    <w:rsid w:val="004918AC"/>
    <w:rsid w:val="004935BC"/>
    <w:rsid w:val="00494FF1"/>
    <w:rsid w:val="004A672B"/>
    <w:rsid w:val="004A6F36"/>
    <w:rsid w:val="004B5B32"/>
    <w:rsid w:val="004B6C9B"/>
    <w:rsid w:val="004C3426"/>
    <w:rsid w:val="004D3987"/>
    <w:rsid w:val="004E23B1"/>
    <w:rsid w:val="004E29B3"/>
    <w:rsid w:val="004E3634"/>
    <w:rsid w:val="004E62D9"/>
    <w:rsid w:val="004F07CD"/>
    <w:rsid w:val="004F566E"/>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A5D51"/>
    <w:rsid w:val="005A77D3"/>
    <w:rsid w:val="005B0EDF"/>
    <w:rsid w:val="005B1F1B"/>
    <w:rsid w:val="005B24FA"/>
    <w:rsid w:val="005C2C00"/>
    <w:rsid w:val="005C4577"/>
    <w:rsid w:val="005C5CAC"/>
    <w:rsid w:val="005D6202"/>
    <w:rsid w:val="005E00D7"/>
    <w:rsid w:val="005E27B6"/>
    <w:rsid w:val="005F326C"/>
    <w:rsid w:val="00606E87"/>
    <w:rsid w:val="00613345"/>
    <w:rsid w:val="00613F5A"/>
    <w:rsid w:val="00621B9F"/>
    <w:rsid w:val="00624FA1"/>
    <w:rsid w:val="0062683B"/>
    <w:rsid w:val="00632C1A"/>
    <w:rsid w:val="00633156"/>
    <w:rsid w:val="00634B0A"/>
    <w:rsid w:val="00634D99"/>
    <w:rsid w:val="006409DC"/>
    <w:rsid w:val="00641218"/>
    <w:rsid w:val="00644A11"/>
    <w:rsid w:val="006462B1"/>
    <w:rsid w:val="006504A7"/>
    <w:rsid w:val="00651B54"/>
    <w:rsid w:val="00660938"/>
    <w:rsid w:val="0066150A"/>
    <w:rsid w:val="006619E4"/>
    <w:rsid w:val="00665169"/>
    <w:rsid w:val="006719BE"/>
    <w:rsid w:val="00673714"/>
    <w:rsid w:val="00680080"/>
    <w:rsid w:val="00681592"/>
    <w:rsid w:val="00687A22"/>
    <w:rsid w:val="00697604"/>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20DE"/>
    <w:rsid w:val="00723C73"/>
    <w:rsid w:val="007258C4"/>
    <w:rsid w:val="007260E8"/>
    <w:rsid w:val="007307BC"/>
    <w:rsid w:val="007371E8"/>
    <w:rsid w:val="00742470"/>
    <w:rsid w:val="007434F0"/>
    <w:rsid w:val="0074454A"/>
    <w:rsid w:val="007459BF"/>
    <w:rsid w:val="00745F2F"/>
    <w:rsid w:val="00750B16"/>
    <w:rsid w:val="0075381B"/>
    <w:rsid w:val="00756DBE"/>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2ECD"/>
    <w:rsid w:val="00807E1F"/>
    <w:rsid w:val="0081039B"/>
    <w:rsid w:val="00820D36"/>
    <w:rsid w:val="00822A8A"/>
    <w:rsid w:val="0082303F"/>
    <w:rsid w:val="008231BD"/>
    <w:rsid w:val="00825DB2"/>
    <w:rsid w:val="0083154C"/>
    <w:rsid w:val="00831A56"/>
    <w:rsid w:val="00834235"/>
    <w:rsid w:val="00841DDF"/>
    <w:rsid w:val="008464B3"/>
    <w:rsid w:val="00853EFE"/>
    <w:rsid w:val="00861201"/>
    <w:rsid w:val="00864A00"/>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3796"/>
    <w:rsid w:val="009147BD"/>
    <w:rsid w:val="009246DA"/>
    <w:rsid w:val="00925F20"/>
    <w:rsid w:val="00926538"/>
    <w:rsid w:val="009267E9"/>
    <w:rsid w:val="00927E13"/>
    <w:rsid w:val="00931781"/>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65B8"/>
    <w:rsid w:val="00997031"/>
    <w:rsid w:val="009A322B"/>
    <w:rsid w:val="009A4AC8"/>
    <w:rsid w:val="009A504F"/>
    <w:rsid w:val="009A5536"/>
    <w:rsid w:val="009B34CC"/>
    <w:rsid w:val="009B42AD"/>
    <w:rsid w:val="009C0AA1"/>
    <w:rsid w:val="009C4196"/>
    <w:rsid w:val="009D4C18"/>
    <w:rsid w:val="009E1214"/>
    <w:rsid w:val="009F5FE7"/>
    <w:rsid w:val="00A21657"/>
    <w:rsid w:val="00A2261C"/>
    <w:rsid w:val="00A227B5"/>
    <w:rsid w:val="00A2282C"/>
    <w:rsid w:val="00A2400D"/>
    <w:rsid w:val="00A25E37"/>
    <w:rsid w:val="00A33656"/>
    <w:rsid w:val="00A375AC"/>
    <w:rsid w:val="00A511A3"/>
    <w:rsid w:val="00A564DC"/>
    <w:rsid w:val="00A56FBD"/>
    <w:rsid w:val="00A70154"/>
    <w:rsid w:val="00A866E2"/>
    <w:rsid w:val="00A8729B"/>
    <w:rsid w:val="00A90601"/>
    <w:rsid w:val="00A927C9"/>
    <w:rsid w:val="00A93416"/>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37879"/>
    <w:rsid w:val="00B41C0D"/>
    <w:rsid w:val="00B43454"/>
    <w:rsid w:val="00B43D5F"/>
    <w:rsid w:val="00B545C2"/>
    <w:rsid w:val="00B5773A"/>
    <w:rsid w:val="00B60D08"/>
    <w:rsid w:val="00B645B9"/>
    <w:rsid w:val="00B729BC"/>
    <w:rsid w:val="00B80CE1"/>
    <w:rsid w:val="00B865DC"/>
    <w:rsid w:val="00B868C5"/>
    <w:rsid w:val="00B86B75"/>
    <w:rsid w:val="00B87AF7"/>
    <w:rsid w:val="00B9367B"/>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57EF8"/>
    <w:rsid w:val="00C6049B"/>
    <w:rsid w:val="00C65491"/>
    <w:rsid w:val="00C72964"/>
    <w:rsid w:val="00C74A3D"/>
    <w:rsid w:val="00C74EA2"/>
    <w:rsid w:val="00C80166"/>
    <w:rsid w:val="00C80556"/>
    <w:rsid w:val="00C80819"/>
    <w:rsid w:val="00C816CC"/>
    <w:rsid w:val="00C86C20"/>
    <w:rsid w:val="00C90593"/>
    <w:rsid w:val="00C917F2"/>
    <w:rsid w:val="00C93D6C"/>
    <w:rsid w:val="00C95BB1"/>
    <w:rsid w:val="00C96047"/>
    <w:rsid w:val="00CB1E7D"/>
    <w:rsid w:val="00CB33DC"/>
    <w:rsid w:val="00CC606D"/>
    <w:rsid w:val="00CC740D"/>
    <w:rsid w:val="00CD3468"/>
    <w:rsid w:val="00CD6B0B"/>
    <w:rsid w:val="00CE0A7D"/>
    <w:rsid w:val="00CE643A"/>
    <w:rsid w:val="00CE68BB"/>
    <w:rsid w:val="00CE6DAA"/>
    <w:rsid w:val="00CF55B0"/>
    <w:rsid w:val="00CF70C4"/>
    <w:rsid w:val="00D07DAD"/>
    <w:rsid w:val="00D16A55"/>
    <w:rsid w:val="00D23251"/>
    <w:rsid w:val="00D23D7D"/>
    <w:rsid w:val="00D3216C"/>
    <w:rsid w:val="00D3331E"/>
    <w:rsid w:val="00D52B1F"/>
    <w:rsid w:val="00D600A0"/>
    <w:rsid w:val="00D643DD"/>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373"/>
    <w:rsid w:val="00DC4EED"/>
    <w:rsid w:val="00DD03FB"/>
    <w:rsid w:val="00DE0639"/>
    <w:rsid w:val="00DE1B96"/>
    <w:rsid w:val="00DE72C1"/>
    <w:rsid w:val="00DF5A55"/>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3007"/>
    <w:rsid w:val="00ED4761"/>
    <w:rsid w:val="00EE045B"/>
    <w:rsid w:val="00EE50B0"/>
    <w:rsid w:val="00EF60ED"/>
    <w:rsid w:val="00F02F76"/>
    <w:rsid w:val="00F15F83"/>
    <w:rsid w:val="00F17C5F"/>
    <w:rsid w:val="00F20C1E"/>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037"/>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D57"/>
    <w:pPr>
      <w:spacing w:before="0" w:after="0" w:line="240" w:lineRule="auto"/>
    </w:pPr>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after="24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after="240" w:line="480" w:lineRule="auto"/>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spacing w:before="180" w:after="240"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spacing w:before="180" w:after="240"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before="180" w:after="240"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after="240" w:line="480" w:lineRule="auto"/>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before="180"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before="180"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spacing w:before="180" w:after="240" w:line="480" w:lineRule="auto"/>
    </w:pPr>
    <w:rPr>
      <w:rFonts w:asciiTheme="minorHAnsi" w:eastAsiaTheme="minorHAnsi" w:hAnsiTheme="minorHAnsi" w:cstheme="minorBidi"/>
      <w:b/>
      <w:lang w:val="en-US" w:eastAsia="en-US"/>
    </w:rPr>
  </w:style>
  <w:style w:type="paragraph" w:customStyle="1" w:styleId="Definition">
    <w:name w:val="Definition"/>
    <w:basedOn w:val="Normal"/>
    <w:pPr>
      <w:spacing w:before="180" w:after="200" w:line="480" w:lineRule="auto"/>
    </w:pPr>
    <w:rPr>
      <w:rFonts w:asciiTheme="minorHAnsi" w:eastAsiaTheme="minorHAnsi" w:hAnsiTheme="minorHAnsi" w:cstheme="minorBidi"/>
      <w:lang w:val="en-US" w:eastAsia="en-US"/>
    </w:rPr>
  </w:style>
  <w:style w:type="paragraph" w:styleId="Descripcin">
    <w:name w:val="caption"/>
    <w:basedOn w:val="Normal"/>
    <w:link w:val="DescripcinCar"/>
    <w:pPr>
      <w:spacing w:before="180" w:after="120" w:line="480" w:lineRule="auto"/>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before="180" w:after="200" w:line="480" w:lineRule="auto"/>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before="180" w:after="200" w:line="480" w:lineRule="auto"/>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pPr>
      <w:spacing w:before="180" w:after="240" w:line="480" w:lineRule="auto"/>
    </w:pPr>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before="180" w:after="240"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spacing w:before="180" w:after="240" w:line="480" w:lineRule="auto"/>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pPr>
      <w:spacing w:before="180" w:after="240"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before="180" w:after="200" w:line="480" w:lineRule="auto"/>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unhideWhenUsed/>
    <w:rsid w:val="0083154C"/>
    <w:pPr>
      <w:spacing w:before="100" w:beforeAutospacing="1" w:after="100" w:afterAutospacing="1" w:line="480" w:lineRule="auto"/>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before="180" w:after="100" w:line="480" w:lineRule="auto"/>
    </w:pPr>
  </w:style>
  <w:style w:type="paragraph" w:styleId="TDC2">
    <w:name w:val="toc 2"/>
    <w:basedOn w:val="Normal"/>
    <w:next w:val="Normal"/>
    <w:autoRedefine/>
    <w:uiPriority w:val="39"/>
    <w:unhideWhenUsed/>
    <w:rsid w:val="002A43D4"/>
    <w:pPr>
      <w:spacing w:before="180" w:after="100" w:line="480" w:lineRule="auto"/>
      <w:ind w:left="240"/>
    </w:pPr>
  </w:style>
  <w:style w:type="paragraph" w:styleId="TDC3">
    <w:name w:val="toc 3"/>
    <w:basedOn w:val="Normal"/>
    <w:next w:val="Normal"/>
    <w:autoRedefine/>
    <w:uiPriority w:val="39"/>
    <w:unhideWhenUsed/>
    <w:rsid w:val="002A43D4"/>
    <w:pPr>
      <w:spacing w:before="180" w:after="100" w:line="480" w:lineRule="auto"/>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spacing w:before="180" w:after="240" w:line="480" w:lineRule="auto"/>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 w:type="character" w:styleId="Hipervnculovisitado">
    <w:name w:val="FollowedHyperlink"/>
    <w:basedOn w:val="Fuentedeprrafopredeter"/>
    <w:uiPriority w:val="99"/>
    <w:semiHidden/>
    <w:unhideWhenUsed/>
    <w:rsid w:val="00DC43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19274314">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180701982">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40692865">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03230731">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36776863">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69634282">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41839740">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21679-325F-41BB-8394-FDDD6B0C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27</Pages>
  <Words>7156</Words>
  <Characters>39363</Characters>
  <Application>Microsoft Office Word</Application>
  <DocSecurity>0</DocSecurity>
  <Lines>328</Lines>
  <Paragraphs>92</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46427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5</cp:revision>
  <cp:lastPrinted>2020-10-06T12:13:00Z</cp:lastPrinted>
  <dcterms:created xsi:type="dcterms:W3CDTF">2021-02-16T17:51:00Z</dcterms:created>
  <dcterms:modified xsi:type="dcterms:W3CDTF">2021-02-19T12:53:00Z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